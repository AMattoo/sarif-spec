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59F3901" w14:textId="75F57B6D" w:rsidR="00C71349" w:rsidRPr="00CE06CB" w:rsidRDefault="00C56949" w:rsidP="00C56949">
      <w:pPr>
        <w:pStyle w:val="Title"/>
        <w:rPr>
          <w:sz w:val="28"/>
          <w:szCs w:val="28"/>
        </w:rPr>
      </w:pPr>
      <w:r w:rsidRPr="00C56949">
        <w:rPr>
          <w:sz w:val="28"/>
          <w:szCs w:val="28"/>
        </w:rPr>
        <w:t>Stati</w:t>
      </w:r>
      <w:r>
        <w:rPr>
          <w:sz w:val="28"/>
          <w:szCs w:val="28"/>
        </w:rPr>
        <w:t xml:space="preserve">c Analysis Results Interchange </w:t>
      </w:r>
      <w:r w:rsidRPr="00C56949">
        <w:rPr>
          <w:sz w:val="28"/>
          <w:szCs w:val="28"/>
        </w:rPr>
        <w:t xml:space="preserve">Format (SARIF) Version </w:t>
      </w:r>
      <w:r w:rsidR="00F46438">
        <w:rPr>
          <w:sz w:val="28"/>
          <w:szCs w:val="28"/>
        </w:rPr>
        <w:t>2</w:t>
      </w:r>
      <w:r w:rsidRPr="00C56949">
        <w:rPr>
          <w:sz w:val="28"/>
          <w:szCs w:val="28"/>
        </w:rPr>
        <w:t>.0</w:t>
      </w:r>
    </w:p>
    <w:p w14:paraId="285AD01A" w14:textId="7C279D16" w:rsidR="00E4299F" w:rsidRPr="003817AC" w:rsidRDefault="00CE06CB" w:rsidP="003817AC">
      <w:pPr>
        <w:pStyle w:val="Subtitle"/>
        <w:rPr>
          <w:sz w:val="24"/>
          <w:szCs w:val="24"/>
        </w:rPr>
      </w:pPr>
      <w:r w:rsidRPr="003817AC">
        <w:rPr>
          <w:sz w:val="24"/>
          <w:szCs w:val="24"/>
        </w:rPr>
        <w:t xml:space="preserve">Working Draft </w:t>
      </w:r>
      <w:r w:rsidR="001847BD" w:rsidRPr="003817AC">
        <w:rPr>
          <w:sz w:val="24"/>
          <w:szCs w:val="24"/>
        </w:rPr>
        <w:t>0</w:t>
      </w:r>
      <w:r w:rsidR="004122F1">
        <w:rPr>
          <w:sz w:val="24"/>
          <w:szCs w:val="24"/>
        </w:rPr>
        <w:t>2</w:t>
      </w:r>
    </w:p>
    <w:p w14:paraId="3EEE4F23" w14:textId="3FDD014D" w:rsidR="00E01912" w:rsidRDefault="00F46438" w:rsidP="00E01912">
      <w:pPr>
        <w:pStyle w:val="Subtitle"/>
        <w:rPr>
          <w:sz w:val="24"/>
          <w:szCs w:val="24"/>
        </w:rPr>
      </w:pPr>
      <w:bookmarkStart w:id="0" w:name="_Toc85472892"/>
      <w:r>
        <w:rPr>
          <w:sz w:val="24"/>
          <w:szCs w:val="24"/>
        </w:rPr>
        <w:t>11</w:t>
      </w:r>
      <w:r w:rsidR="00C56949">
        <w:rPr>
          <w:sz w:val="24"/>
          <w:szCs w:val="24"/>
        </w:rPr>
        <w:t xml:space="preserve"> </w:t>
      </w:r>
      <w:r>
        <w:rPr>
          <w:sz w:val="24"/>
          <w:szCs w:val="24"/>
        </w:rPr>
        <w:t>January</w:t>
      </w:r>
      <w:r w:rsidR="007D079E">
        <w:rPr>
          <w:sz w:val="24"/>
          <w:szCs w:val="24"/>
        </w:rPr>
        <w:t xml:space="preserve"> </w:t>
      </w:r>
      <w:r w:rsidR="00CA144C">
        <w:rPr>
          <w:sz w:val="24"/>
          <w:szCs w:val="24"/>
        </w:rPr>
        <w:t>201</w:t>
      </w:r>
      <w:r>
        <w:rPr>
          <w:sz w:val="24"/>
          <w:szCs w:val="24"/>
        </w:rPr>
        <w:t>8</w:t>
      </w:r>
    </w:p>
    <w:p w14:paraId="575EB573" w14:textId="77777777" w:rsidR="00D17F06" w:rsidRDefault="00D17F06" w:rsidP="00D17F06">
      <w:pPr>
        <w:pStyle w:val="Titlepageinfo"/>
      </w:pPr>
      <w:r>
        <w:t>Technical Committee:</w:t>
      </w:r>
    </w:p>
    <w:p w14:paraId="6763DE68" w14:textId="65B6D5C9" w:rsidR="00D17F06" w:rsidRDefault="009A5AEE" w:rsidP="00D17F06">
      <w:pPr>
        <w:pStyle w:val="Titlepageinfodescription"/>
      </w:pPr>
      <w:hyperlink r:id="rId8" w:history="1">
        <w:r w:rsidR="00C56949">
          <w:rPr>
            <w:rStyle w:val="Hyperlink"/>
          </w:rPr>
          <w:t>OASIS Static Analysis Results Interchange Format (SARIF) TC</w:t>
        </w:r>
      </w:hyperlink>
    </w:p>
    <w:p w14:paraId="7D582F9E" w14:textId="77777777" w:rsidR="00D17F06" w:rsidRDefault="00D17F06" w:rsidP="00D17F06">
      <w:pPr>
        <w:pStyle w:val="Titlepageinfo"/>
      </w:pPr>
      <w:r>
        <w:t>Chairs:</w:t>
      </w:r>
    </w:p>
    <w:p w14:paraId="3B27B98F" w14:textId="323476C8" w:rsidR="006B65C7" w:rsidRDefault="00C56949" w:rsidP="006B65C7">
      <w:pPr>
        <w:pStyle w:val="Contributor"/>
      </w:pPr>
      <w:r>
        <w:t>David Keaton</w:t>
      </w:r>
      <w:r w:rsidR="006B65C7">
        <w:t xml:space="preserve"> (</w:t>
      </w:r>
      <w:hyperlink r:id="rId9" w:history="1">
        <w:r>
          <w:rPr>
            <w:rStyle w:val="Hyperlink"/>
          </w:rPr>
          <w:t>dmk@dmk.com</w:t>
        </w:r>
      </w:hyperlink>
      <w:r w:rsidR="006B65C7">
        <w:t>),</w:t>
      </w:r>
      <w:r w:rsidR="006B65C7" w:rsidRPr="00960D49">
        <w:t xml:space="preserve"> </w:t>
      </w:r>
      <w:r>
        <w:t>Individual Member</w:t>
      </w:r>
    </w:p>
    <w:p w14:paraId="7E0671D8" w14:textId="04963068" w:rsidR="008F61FB" w:rsidRDefault="00C56949" w:rsidP="00C56949">
      <w:pPr>
        <w:pStyle w:val="Contributor"/>
      </w:pPr>
      <w:r w:rsidRPr="00C56949">
        <w:t>Luke Cartey</w:t>
      </w:r>
      <w:r>
        <w:t xml:space="preserve"> (</w:t>
      </w:r>
      <w:hyperlink r:id="rId10" w:history="1">
        <w:r>
          <w:rPr>
            <w:rStyle w:val="Hyperlink"/>
          </w:rPr>
          <w:t>luke@semmle.com</w:t>
        </w:r>
      </w:hyperlink>
      <w:r>
        <w:t>),</w:t>
      </w:r>
      <w:r w:rsidRPr="00960D49">
        <w:t xml:space="preserve"> </w:t>
      </w:r>
      <w:hyperlink r:id="rId11" w:history="1">
        <w:r>
          <w:rPr>
            <w:rStyle w:val="Hyperlink"/>
          </w:rPr>
          <w:t>Semmle</w:t>
        </w:r>
      </w:hyperlink>
    </w:p>
    <w:p w14:paraId="584A75EF" w14:textId="2CDCBDD6" w:rsidR="00D17F06" w:rsidRDefault="00D17F06" w:rsidP="00D17F06">
      <w:pPr>
        <w:pStyle w:val="Titlepageinfo"/>
      </w:pPr>
      <w:r>
        <w:t>E</w:t>
      </w:r>
      <w:r w:rsidR="00C56949">
        <w:t>ditor</w:t>
      </w:r>
      <w:r w:rsidR="00F46438">
        <w:t>s</w:t>
      </w:r>
      <w:r>
        <w:t>:</w:t>
      </w:r>
    </w:p>
    <w:p w14:paraId="4EC3BDF1" w14:textId="753DEBBD" w:rsidR="008F61FB" w:rsidRDefault="00C56949" w:rsidP="00DC75C8">
      <w:pPr>
        <w:pStyle w:val="Contributor"/>
        <w:rPr>
          <w:rStyle w:val="Hyperlink"/>
        </w:rPr>
      </w:pPr>
      <w:r>
        <w:t>Michael Fanning</w:t>
      </w:r>
      <w:r w:rsidR="006B65C7" w:rsidRPr="00960D49">
        <w:t xml:space="preserve"> (</w:t>
      </w:r>
      <w:hyperlink r:id="rId12" w:history="1">
        <w:r>
          <w:rPr>
            <w:rStyle w:val="Hyperlink"/>
          </w:rPr>
          <w:t>mikefan@microsoft.com</w:t>
        </w:r>
      </w:hyperlink>
      <w:r w:rsidR="006B65C7" w:rsidRPr="00960D49">
        <w:t xml:space="preserve">), </w:t>
      </w:r>
      <w:hyperlink r:id="rId13" w:history="1">
        <w:r>
          <w:rPr>
            <w:rStyle w:val="Hyperlink"/>
          </w:rPr>
          <w:t>Microsoft</w:t>
        </w:r>
      </w:hyperlink>
    </w:p>
    <w:p w14:paraId="4C6E9EBB" w14:textId="63899790" w:rsidR="00552A4F" w:rsidRDefault="00552A4F" w:rsidP="00DC75C8">
      <w:pPr>
        <w:pStyle w:val="Contributor"/>
      </w:pPr>
      <w:r w:rsidRPr="008F022E">
        <w:t>Laurence J. Golding</w:t>
      </w:r>
      <w:r>
        <w:t xml:space="preserve"> (</w:t>
      </w:r>
      <w:hyperlink r:id="rId14" w:history="1">
        <w:r w:rsidRPr="00AC1D41">
          <w:rPr>
            <w:rStyle w:val="Hyperlink"/>
          </w:rPr>
          <w:t>larrygolding@comcast.net</w:t>
        </w:r>
      </w:hyperlink>
      <w:r>
        <w:t>), Individual Member</w:t>
      </w:r>
    </w:p>
    <w:p w14:paraId="465AA1BD" w14:textId="77777777" w:rsidR="006B65C7" w:rsidRDefault="006B65C7" w:rsidP="006B65C7">
      <w:pPr>
        <w:pStyle w:val="Titlepageinfo"/>
      </w:pPr>
      <w:bookmarkStart w:id="1" w:name="AdditionalArtifacts"/>
      <w:r>
        <w:t>Additional artifacts</w:t>
      </w:r>
      <w:bookmarkEnd w:id="1"/>
      <w:r>
        <w:t>:</w:t>
      </w:r>
    </w:p>
    <w:p w14:paraId="1DFBABAD" w14:textId="77777777" w:rsidR="006B65C7" w:rsidRDefault="006B65C7" w:rsidP="0023482D">
      <w:pPr>
        <w:pStyle w:val="RelatedWork"/>
        <w:numPr>
          <w:ilvl w:val="0"/>
          <w:numId w:val="0"/>
        </w:numPr>
        <w:ind w:left="720"/>
      </w:pPr>
      <w:r w:rsidRPr="00560795">
        <w:t xml:space="preserve">This prose specification is one component of a Work Product </w:t>
      </w:r>
      <w:r w:rsidR="001945A5">
        <w:t>that</w:t>
      </w:r>
      <w:r w:rsidRPr="00560795">
        <w:t xml:space="preserve"> also includes:</w:t>
      </w:r>
    </w:p>
    <w:p w14:paraId="5AF5C16C" w14:textId="7C3980B7" w:rsidR="006B65C7" w:rsidRDefault="008F022E" w:rsidP="0023482D">
      <w:pPr>
        <w:pStyle w:val="RelatedWork"/>
      </w:pPr>
      <w:r>
        <w:t>JSON</w:t>
      </w:r>
      <w:r w:rsidR="006B65C7">
        <w:t xml:space="preserve"> schemas:</w:t>
      </w:r>
      <w:r w:rsidR="006B65C7">
        <w:rPr>
          <w:rStyle w:val="Hyperlink"/>
        </w:rPr>
        <w:t xml:space="preserve"> </w:t>
      </w:r>
      <w:r w:rsidR="006B65C7">
        <w:t>(list file names or directory name)</w:t>
      </w:r>
    </w:p>
    <w:p w14:paraId="210A2135" w14:textId="77777777" w:rsidR="006B65C7" w:rsidRDefault="006B65C7" w:rsidP="0023482D">
      <w:pPr>
        <w:pStyle w:val="RelatedWork"/>
      </w:pPr>
      <w:r>
        <w:t>Other parts (</w:t>
      </w:r>
      <w:r w:rsidRPr="00033041">
        <w:t>list title</w:t>
      </w:r>
      <w:r>
        <w:t>s and/or file names)</w:t>
      </w:r>
    </w:p>
    <w:p w14:paraId="2C9062FE" w14:textId="2EAE72B9" w:rsidR="00F3260A" w:rsidRDefault="00F3260A" w:rsidP="00F3260A">
      <w:pPr>
        <w:pStyle w:val="RelatedWork"/>
      </w:pPr>
      <w:r w:rsidRPr="00D17009">
        <w:rPr>
          <w:highlight w:val="yellow"/>
        </w:rPr>
        <w:t>(</w:t>
      </w:r>
      <w:r w:rsidRPr="00D17009">
        <w:rPr>
          <w:b/>
          <w:highlight w:val="yellow"/>
        </w:rPr>
        <w:t>Note:</w:t>
      </w:r>
      <w:r w:rsidRPr="00D17009">
        <w:rPr>
          <w:highlight w:val="yellow"/>
        </w:rPr>
        <w:t xml:space="preserve"> </w:t>
      </w:r>
      <w:r>
        <w:rPr>
          <w:highlight w:val="yellow"/>
        </w:rPr>
        <w:t>A</w:t>
      </w:r>
      <w:r w:rsidRPr="00D17009">
        <w:rPr>
          <w:highlight w:val="yellow"/>
        </w:rPr>
        <w:t>ny normative computer language definitions that are part of the Work Product, such as XML instances, schemas and Java(TM) code, including fragments of such, must be (a) well formed and valid, (b) provided in separate plain text files, (c) referenced from the Work Product; and (d) where any definition in these separate files disagrees with the definition found in the specification, the definition in the separate file prevails.</w:t>
      </w:r>
      <w:r>
        <w:rPr>
          <w:highlight w:val="yellow"/>
        </w:rPr>
        <w:t xml:space="preserve"> </w:t>
      </w:r>
      <w:r w:rsidRPr="00434AED">
        <w:rPr>
          <w:highlight w:val="yellow"/>
        </w:rPr>
        <w:t>Remove this note before submitting for publication.</w:t>
      </w:r>
      <w:r w:rsidRPr="00D17009">
        <w:rPr>
          <w:highlight w:val="yellow"/>
        </w:rPr>
        <w:t>)</w:t>
      </w:r>
    </w:p>
    <w:p w14:paraId="1CA8A0FC" w14:textId="77777777" w:rsidR="00D17F06" w:rsidRDefault="00D17F06" w:rsidP="00D17F06">
      <w:pPr>
        <w:pStyle w:val="Titlepageinfo"/>
      </w:pPr>
      <w:bookmarkStart w:id="2" w:name="RelatedWork"/>
      <w:r>
        <w:t>Related work</w:t>
      </w:r>
      <w:bookmarkEnd w:id="2"/>
      <w:r>
        <w:t>:</w:t>
      </w:r>
    </w:p>
    <w:p w14:paraId="0C3495E7" w14:textId="77777777" w:rsidR="00D17F06" w:rsidRPr="004C4D7C" w:rsidRDefault="00D17F06" w:rsidP="00D17F06">
      <w:pPr>
        <w:pStyle w:val="Titlepageinfodescription"/>
      </w:pPr>
      <w:r>
        <w:t>This specification replaces or supersedes:</w:t>
      </w:r>
    </w:p>
    <w:p w14:paraId="586774CA" w14:textId="7EAEA772" w:rsidR="00D17F06" w:rsidRDefault="00F71A67" w:rsidP="0023482D">
      <w:pPr>
        <w:pStyle w:val="RelatedWork"/>
      </w:pPr>
      <w:r>
        <w:t>None</w:t>
      </w:r>
    </w:p>
    <w:p w14:paraId="13F85A3A" w14:textId="77777777" w:rsidR="00D17F06" w:rsidRPr="004C4D7C" w:rsidRDefault="00D17F06" w:rsidP="00D17F06">
      <w:pPr>
        <w:pStyle w:val="Titlepageinfodescription"/>
      </w:pPr>
      <w:r>
        <w:t>This specification is related to:</w:t>
      </w:r>
    </w:p>
    <w:p w14:paraId="39AA2BAD" w14:textId="67AA0EAD" w:rsidR="008F61FB" w:rsidRDefault="00F71A67" w:rsidP="0023482D">
      <w:pPr>
        <w:pStyle w:val="RelatedWork"/>
      </w:pPr>
      <w:r>
        <w:t>None</w:t>
      </w:r>
    </w:p>
    <w:p w14:paraId="505A6610" w14:textId="77777777" w:rsidR="00D17F06" w:rsidRDefault="00D17F06" w:rsidP="00D17F06">
      <w:pPr>
        <w:pStyle w:val="Titlepageinfo"/>
      </w:pPr>
      <w:r>
        <w:t>Declared XML namespaces:</w:t>
      </w:r>
    </w:p>
    <w:p w14:paraId="370A41F7" w14:textId="73151E9E" w:rsidR="00D17F06" w:rsidRDefault="00F71A67" w:rsidP="00D56563">
      <w:pPr>
        <w:pStyle w:val="RelatedWork"/>
      </w:pPr>
      <w:r>
        <w:t>None</w:t>
      </w:r>
    </w:p>
    <w:p w14:paraId="1F916584" w14:textId="77777777" w:rsidR="00735E3A" w:rsidRDefault="00735E3A" w:rsidP="00735E3A">
      <w:pPr>
        <w:pStyle w:val="Titlepageinfo"/>
      </w:pPr>
      <w:r>
        <w:t>Abstract:</w:t>
      </w:r>
    </w:p>
    <w:p w14:paraId="27F0490E" w14:textId="27E58A9A" w:rsidR="00735E3A" w:rsidRDefault="00FD012A" w:rsidP="00FD012A">
      <w:pPr>
        <w:pStyle w:val="Abstract"/>
      </w:pPr>
      <w:r>
        <w:t xml:space="preserve">This document defines a standard format for the </w:t>
      </w:r>
      <w:r w:rsidR="00F71A67">
        <w:t>output of static analysis tools. The format is referred to as the “Static Analysis Results Interchange Format”</w:t>
      </w:r>
      <w:r w:rsidR="0092395F">
        <w:t>,</w:t>
      </w:r>
      <w:r w:rsidR="00F71A67">
        <w:t xml:space="preserve"> and is abbreviated as SARIF.</w:t>
      </w:r>
    </w:p>
    <w:p w14:paraId="482F583B" w14:textId="77777777" w:rsidR="00544386" w:rsidRDefault="00544386" w:rsidP="00544386">
      <w:pPr>
        <w:pStyle w:val="Titlepageinfo"/>
      </w:pPr>
      <w:r>
        <w:t>Status:</w:t>
      </w:r>
    </w:p>
    <w:p w14:paraId="5B58A779" w14:textId="4A5765BF" w:rsidR="001057D2" w:rsidRDefault="00544386" w:rsidP="001057D2">
      <w:pPr>
        <w:pStyle w:val="Abstract"/>
      </w:pPr>
      <w:r>
        <w:t>T</w:t>
      </w:r>
      <w:r w:rsidR="001847BD" w:rsidRPr="001847BD">
        <w:t xml:space="preserve">his </w:t>
      </w:r>
      <w:hyperlink r:id="rId15" w:anchor="dWorkingDraft" w:history="1">
        <w:r w:rsidR="001847BD" w:rsidRPr="001847BD">
          <w:rPr>
            <w:rStyle w:val="Hyperlink"/>
          </w:rPr>
          <w:t>Working Draft</w:t>
        </w:r>
      </w:hyperlink>
      <w:r w:rsidR="001847BD" w:rsidRPr="001847BD">
        <w:t xml:space="preserve"> (WD) has been produced by one or more TC Members; it has not yet been voted on by the TC or </w:t>
      </w:r>
      <w:hyperlink r:id="rId16" w:anchor="committeeDraft" w:history="1">
        <w:r w:rsidR="001847BD" w:rsidRPr="001847BD">
          <w:rPr>
            <w:rStyle w:val="Hyperlink"/>
          </w:rPr>
          <w:t>approved</w:t>
        </w:r>
      </w:hyperlink>
      <w:r w:rsidR="001847BD" w:rsidRPr="001847BD">
        <w:t xml:space="preserve"> as a Committee Draft (Committee Specification Draft or a Committee Note Draft). The OASIS document </w:t>
      </w:r>
      <w:hyperlink r:id="rId17" w:anchor="standApprovProcess" w:history="1">
        <w:r w:rsidR="001847BD" w:rsidRPr="001847BD">
          <w:rPr>
            <w:rStyle w:val="Hyperlink"/>
          </w:rPr>
          <w:t>Approval Process</w:t>
        </w:r>
      </w:hyperlink>
      <w:r w:rsidR="001847BD" w:rsidRPr="001847BD">
        <w:t xml:space="preserve"> begins officially with a TC vote to approve a WD as a Committee Draft. A TC may approve a Working Draft, revise it, and re-approve it any number of times as a Committee Draf</w:t>
      </w:r>
      <w:r w:rsidR="001847BD">
        <w:t>t</w:t>
      </w:r>
      <w:r>
        <w:t>.</w:t>
      </w:r>
    </w:p>
    <w:p w14:paraId="4DFEAA36" w14:textId="756CEA80" w:rsidR="00103406" w:rsidRPr="004C3207" w:rsidRDefault="00103406" w:rsidP="00103406">
      <w:pPr>
        <w:pStyle w:val="Abstract"/>
      </w:pPr>
      <w:r w:rsidRPr="004C3207">
        <w:t xml:space="preserve">This Working Draft is being developed under the </w:t>
      </w:r>
      <w:hyperlink r:id="rId18" w:anchor="RF-on-RAND-Mode" w:history="1">
        <w:r w:rsidRPr="004C3207">
          <w:rPr>
            <w:rStyle w:val="Hyperlink"/>
          </w:rPr>
          <w:t>RF on RAND Terms</w:t>
        </w:r>
      </w:hyperlink>
      <w:r w:rsidRPr="004C3207">
        <w:t xml:space="preserve"> Mode of the </w:t>
      </w:r>
      <w:hyperlink r:id="rId19" w:history="1">
        <w:r w:rsidRPr="00A517E4">
          <w:rPr>
            <w:rStyle w:val="Hyperlink"/>
          </w:rPr>
          <w:t>OASIS IPR Policy</w:t>
        </w:r>
      </w:hyperlink>
      <w:r w:rsidRPr="004C3207">
        <w:t>, the mode chosen when the Techn</w:t>
      </w:r>
      <w:r w:rsidR="00FD012A">
        <w:t>ical Committee was established.</w:t>
      </w:r>
      <w:r w:rsidRPr="004C3207">
        <w:t xml:space="preserve"> All members of the TC should be familiar with this document, which may create obligations regarding the disclosure and availability of a member's patent, copyright, trademark and license rights that read on an approved OASIS specification. For information on whether any patents have been disclosed that may be essential to implementing this specification, and any offers of patent licensing terms, please refer to the Intellectual Property Rights section of the TC’s web page (</w:t>
      </w:r>
      <w:hyperlink r:id="rId20" w:history="1">
        <w:r w:rsidRPr="00FD012A">
          <w:rPr>
            <w:rStyle w:val="Hyperlink"/>
          </w:rPr>
          <w:t>https://www.oasis-open.org/committees/</w:t>
        </w:r>
        <w:r w:rsidR="00FD012A" w:rsidRPr="00FD012A">
          <w:rPr>
            <w:rStyle w:val="Hyperlink"/>
          </w:rPr>
          <w:t>sarif</w:t>
        </w:r>
        <w:r w:rsidRPr="00FD012A">
          <w:rPr>
            <w:rStyle w:val="Hyperlink"/>
          </w:rPr>
          <w:t>/ipr.php</w:t>
        </w:r>
      </w:hyperlink>
      <w:r w:rsidRPr="004C3207">
        <w:t>).</w:t>
      </w:r>
    </w:p>
    <w:p w14:paraId="731DB734" w14:textId="6E6D2FBA" w:rsidR="009225E1" w:rsidRDefault="009225E1" w:rsidP="009225E1">
      <w:pPr>
        <w:pStyle w:val="Abstract"/>
      </w:pPr>
      <w:r w:rsidRPr="009225E1">
        <w:t xml:space="preserve">Any machine-readable content </w:t>
      </w:r>
      <w:r w:rsidR="00B81AB9">
        <w:t>(</w:t>
      </w:r>
      <w:hyperlink r:id="rId21" w:anchor="wpComponentsCompLang" w:history="1">
        <w:r w:rsidR="00B81AB9" w:rsidRPr="009031E0">
          <w:rPr>
            <w:rStyle w:val="Hyperlink"/>
          </w:rPr>
          <w:t>Computer Language Definitions</w:t>
        </w:r>
      </w:hyperlink>
      <w:r w:rsidR="00B81AB9" w:rsidRPr="009225E1">
        <w:t>)</w:t>
      </w:r>
      <w:r w:rsidRPr="009225E1">
        <w:t xml:space="preserve"> declared Normative for this Work Product </w:t>
      </w:r>
      <w:r w:rsidRPr="009225E1">
        <w:rPr>
          <w:u w:val="single"/>
        </w:rPr>
        <w:t>must also be provided</w:t>
      </w:r>
      <w:r w:rsidRPr="009225E1">
        <w:t xml:space="preserve"> in separate plain text files. In the event of a discrepancy </w:t>
      </w:r>
      <w:r w:rsidRPr="009225E1">
        <w:lastRenderedPageBreak/>
        <w:t>between such plain text file and display content in the Work Product's prose narrative document(s), the content in the separate plain text file prevails.</w:t>
      </w:r>
    </w:p>
    <w:p w14:paraId="560A3575" w14:textId="77777777" w:rsidR="001057D2" w:rsidRDefault="001057D2" w:rsidP="001057D2">
      <w:pPr>
        <w:pStyle w:val="Titlepageinfo"/>
      </w:pPr>
      <w:r>
        <w:t>URI pattern</w:t>
      </w:r>
      <w:r w:rsidR="00CA025D">
        <w:t>s</w:t>
      </w:r>
      <w:r>
        <w:t>:</w:t>
      </w:r>
    </w:p>
    <w:p w14:paraId="60B1B52D" w14:textId="6575A67F" w:rsidR="00CA025D" w:rsidRPr="00CA025D" w:rsidRDefault="00CA025D" w:rsidP="00CA025D">
      <w:pPr>
        <w:pStyle w:val="Titlepageinfodescription"/>
      </w:pPr>
      <w:r>
        <w:rPr>
          <w:rStyle w:val="Hyperlink"/>
          <w:color w:val="auto"/>
        </w:rPr>
        <w:t>Initial publication URI:</w:t>
      </w:r>
      <w:r>
        <w:rPr>
          <w:rStyle w:val="Hyperlink"/>
          <w:color w:val="auto"/>
        </w:rPr>
        <w:br/>
      </w:r>
      <w:r w:rsidR="001057D2" w:rsidRPr="00CA025D">
        <w:rPr>
          <w:rStyle w:val="Hyperlink"/>
          <w:color w:val="auto"/>
        </w:rPr>
        <w:t>http://docs.oasis-open.org/</w:t>
      </w:r>
      <w:r w:rsidR="006A4281">
        <w:rPr>
          <w:rStyle w:val="Hyperlink"/>
          <w:color w:val="auto"/>
        </w:rPr>
        <w:t>sarif</w:t>
      </w:r>
      <w:r w:rsidR="001057D2" w:rsidRPr="00CA025D">
        <w:rPr>
          <w:rStyle w:val="Hyperlink"/>
          <w:color w:val="auto"/>
        </w:rPr>
        <w:t>/</w:t>
      </w:r>
      <w:r w:rsidR="006A4281">
        <w:rPr>
          <w:rStyle w:val="Hyperlink"/>
          <w:color w:val="auto"/>
        </w:rPr>
        <w:t>sarif</w:t>
      </w:r>
      <w:r w:rsidR="001057D2" w:rsidRPr="00CA025D">
        <w:rPr>
          <w:rStyle w:val="Hyperlink"/>
          <w:color w:val="auto"/>
        </w:rPr>
        <w:t>/v1.0/csd01/</w:t>
      </w:r>
      <w:r w:rsidR="006A4281">
        <w:rPr>
          <w:rStyle w:val="Hyperlink"/>
          <w:color w:val="auto"/>
        </w:rPr>
        <w:t>sarif</w:t>
      </w:r>
      <w:r w:rsidR="001057D2" w:rsidRPr="00CA025D">
        <w:rPr>
          <w:rStyle w:val="Hyperlink"/>
          <w:color w:val="auto"/>
        </w:rPr>
        <w:t>-v1.0-csd01.doc</w:t>
      </w:r>
      <w:r w:rsidR="00EF4226">
        <w:rPr>
          <w:rStyle w:val="Hyperlink"/>
          <w:color w:val="auto"/>
        </w:rPr>
        <w:t>x</w:t>
      </w:r>
    </w:p>
    <w:p w14:paraId="1C8059DD" w14:textId="28E5BA6C" w:rsidR="00CA025D" w:rsidRPr="00CA025D" w:rsidRDefault="00CA025D" w:rsidP="00CA025D">
      <w:pPr>
        <w:pStyle w:val="Titlepageinfodescription"/>
      </w:pPr>
      <w:r>
        <w:rPr>
          <w:rStyle w:val="Hyperlink"/>
          <w:color w:val="auto"/>
        </w:rPr>
        <w:t>Permanent “Latest version” URI:</w:t>
      </w:r>
      <w:r>
        <w:rPr>
          <w:rStyle w:val="Hyperlink"/>
          <w:color w:val="auto"/>
        </w:rPr>
        <w:br/>
      </w:r>
      <w:r w:rsidR="006A4281" w:rsidRPr="00CA025D">
        <w:rPr>
          <w:rStyle w:val="Hyperlink"/>
          <w:color w:val="auto"/>
        </w:rPr>
        <w:t>http://docs.oasis-open.org/</w:t>
      </w:r>
      <w:r w:rsidR="006A4281">
        <w:rPr>
          <w:rStyle w:val="Hyperlink"/>
          <w:color w:val="auto"/>
        </w:rPr>
        <w:t>sarif</w:t>
      </w:r>
      <w:r w:rsidR="006A4281" w:rsidRPr="00CA025D">
        <w:rPr>
          <w:rStyle w:val="Hyperlink"/>
          <w:color w:val="auto"/>
        </w:rPr>
        <w:t>/</w:t>
      </w:r>
      <w:r w:rsidR="006A4281">
        <w:rPr>
          <w:rStyle w:val="Hyperlink"/>
          <w:color w:val="auto"/>
        </w:rPr>
        <w:t>sarif/v1.0</w:t>
      </w:r>
      <w:r w:rsidR="006A4281" w:rsidRPr="00CA025D">
        <w:rPr>
          <w:rStyle w:val="Hyperlink"/>
          <w:color w:val="auto"/>
        </w:rPr>
        <w:t>/</w:t>
      </w:r>
      <w:r w:rsidR="006A4281">
        <w:rPr>
          <w:rStyle w:val="Hyperlink"/>
          <w:color w:val="auto"/>
        </w:rPr>
        <w:t>sarif-v1.0</w:t>
      </w:r>
      <w:r w:rsidR="006A4281" w:rsidRPr="00CA025D">
        <w:rPr>
          <w:rStyle w:val="Hyperlink"/>
          <w:color w:val="auto"/>
        </w:rPr>
        <w:t>.doc</w:t>
      </w:r>
      <w:r w:rsidR="006A4281">
        <w:rPr>
          <w:rStyle w:val="Hyperlink"/>
          <w:color w:val="auto"/>
        </w:rPr>
        <w:t>x</w:t>
      </w:r>
    </w:p>
    <w:p w14:paraId="53BCBC94" w14:textId="77777777" w:rsidR="006E4329" w:rsidRDefault="006E4329" w:rsidP="00D27F14">
      <w:pPr>
        <w:pStyle w:val="Abstract"/>
        <w:ind w:left="0"/>
      </w:pPr>
    </w:p>
    <w:p w14:paraId="0A9B4B5E" w14:textId="77777777" w:rsidR="001E392A" w:rsidRDefault="001E392A" w:rsidP="00544386">
      <w:pPr>
        <w:pStyle w:val="Abstract"/>
      </w:pPr>
    </w:p>
    <w:p w14:paraId="02A71837" w14:textId="2D56A6F2" w:rsidR="006E4329" w:rsidRPr="00852E10" w:rsidRDefault="001847BD" w:rsidP="006E4329">
      <w:r>
        <w:t>Copyright © OASIS Open</w:t>
      </w:r>
      <w:r w:rsidR="00D142A8">
        <w:t xml:space="preserve"> </w:t>
      </w:r>
      <w:r w:rsidR="00CA144C">
        <w:t>2017</w:t>
      </w:r>
      <w:r w:rsidR="006E4329" w:rsidRPr="00852E10">
        <w:t>. All Rights Reserved.</w:t>
      </w:r>
    </w:p>
    <w:p w14:paraId="5F5898E5" w14:textId="6DCCDCE4" w:rsidR="006E4329" w:rsidRPr="00852E10" w:rsidRDefault="006E4329" w:rsidP="006E4329">
      <w:r w:rsidRPr="00852E10">
        <w:t xml:space="preserve">All capitalized terms in the following text have the meanings assigned to them in the OASIS Intellectual Property Rights Policy (the "OASIS IPR Policy"). The full </w:t>
      </w:r>
      <w:hyperlink r:id="rId22" w:history="1">
        <w:r w:rsidRPr="001847BD">
          <w:rPr>
            <w:rStyle w:val="Hyperlink"/>
          </w:rPr>
          <w:t>Policy</w:t>
        </w:r>
      </w:hyperlink>
      <w:r w:rsidRPr="00852E10">
        <w:t xml:space="preserve"> may be found at the OASIS website.</w:t>
      </w:r>
    </w:p>
    <w:p w14:paraId="64EE7BC2" w14:textId="77777777" w:rsidR="006E4329" w:rsidRPr="00852E10" w:rsidRDefault="006E4329" w:rsidP="006E4329">
      <w:r w:rsidRPr="00852E10">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section are included on all such copies and derivative works. However, this document itself may not be modified in any way, including by removing the copyright notice or references to OASIS, except as needed for the purpose of developing any document or deliverable produced by an OASIS Technical Committee (in which case the rules applicable to copyrights, as set forth in the OASIS IPR Policy, must be followed) or as required to translate it into languages other than English.</w:t>
      </w:r>
    </w:p>
    <w:p w14:paraId="2C0EA7E8" w14:textId="77777777" w:rsidR="006E4329" w:rsidRDefault="006E4329" w:rsidP="006E4329">
      <w:r w:rsidRPr="00852E10">
        <w:t>The limited permissions granted above are perpetual and will not be revoked by OASIS or its successors or assigns.</w:t>
      </w:r>
    </w:p>
    <w:p w14:paraId="494C2E5F" w14:textId="77777777" w:rsidR="001E392A" w:rsidRPr="00960D49" w:rsidRDefault="001E392A" w:rsidP="006E4329">
      <w:pPr>
        <w:rPr>
          <w:szCs w:val="20"/>
        </w:rPr>
      </w:pPr>
      <w:r w:rsidRPr="008C3D8A">
        <w:t>This document and the information contained herein is provided on an "AS IS" basis and OASIS DISCLAIMS ALL WARRANTIES, EXPRESS OR IMPLIED, INCLUDING BUT NOT LIMITED TO ANY WARRANTY THAT THE USE OF THE INFORMATION HEREIN WILL NOT INFRINGE ANY OWNERSHIP RIGHTS OR ANY IMPLIED WARRANTIES OF MERCHANTABILITY OR FITNESS FOR A PARTICULAR PURPOSE.</w:t>
      </w:r>
    </w:p>
    <w:p w14:paraId="0A9BCA1B" w14:textId="77777777" w:rsidR="001847BD" w:rsidRPr="00852E10" w:rsidRDefault="001847BD" w:rsidP="001847BD">
      <w:pPr>
        <w:pStyle w:val="Notices"/>
      </w:pPr>
      <w:r>
        <w:lastRenderedPageBreak/>
        <w:t>Table of Contents</w:t>
      </w:r>
    </w:p>
    <w:p w14:paraId="0BEBB3DF" w14:textId="5987AA5D" w:rsidR="00567DE6" w:rsidRDefault="000C66BB">
      <w:pPr>
        <w:pStyle w:val="TOC1"/>
        <w:rPr>
          <w:rFonts w:asciiTheme="minorHAnsi" w:eastAsiaTheme="minorEastAsia" w:hAnsiTheme="minorHAnsi" w:cstheme="minorBidi"/>
          <w:noProof/>
          <w:sz w:val="22"/>
          <w:szCs w:val="22"/>
        </w:rPr>
      </w:pPr>
      <w:r>
        <w:fldChar w:fldCharType="begin"/>
      </w:r>
      <w:r>
        <w:instrText xml:space="preserve"> TOC \o "1-6" \h \z \u </w:instrText>
      </w:r>
      <w:r>
        <w:fldChar w:fldCharType="separate"/>
      </w:r>
      <w:hyperlink w:anchor="_Toc503450827" w:history="1">
        <w:r w:rsidR="00567DE6" w:rsidRPr="00486830">
          <w:rPr>
            <w:rStyle w:val="Hyperlink"/>
            <w:noProof/>
          </w:rPr>
          <w:t>1</w:t>
        </w:r>
        <w:r w:rsidR="00567DE6">
          <w:rPr>
            <w:rFonts w:asciiTheme="minorHAnsi" w:eastAsiaTheme="minorEastAsia" w:hAnsiTheme="minorHAnsi" w:cstheme="minorBidi"/>
            <w:noProof/>
            <w:sz w:val="22"/>
            <w:szCs w:val="22"/>
          </w:rPr>
          <w:tab/>
        </w:r>
        <w:r w:rsidR="00567DE6" w:rsidRPr="00486830">
          <w:rPr>
            <w:rStyle w:val="Hyperlink"/>
            <w:noProof/>
          </w:rPr>
          <w:t>Introduction</w:t>
        </w:r>
        <w:r w:rsidR="00567DE6">
          <w:rPr>
            <w:noProof/>
            <w:webHidden/>
          </w:rPr>
          <w:tab/>
        </w:r>
        <w:r w:rsidR="00567DE6">
          <w:rPr>
            <w:noProof/>
            <w:webHidden/>
          </w:rPr>
          <w:fldChar w:fldCharType="begin"/>
        </w:r>
        <w:r w:rsidR="00567DE6">
          <w:rPr>
            <w:noProof/>
            <w:webHidden/>
          </w:rPr>
          <w:instrText xml:space="preserve"> PAGEREF _Toc503450827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6C603944" w14:textId="433AE228"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28" w:history="1">
        <w:r w:rsidR="00567DE6" w:rsidRPr="00486830">
          <w:rPr>
            <w:rStyle w:val="Hyperlink"/>
            <w:noProof/>
          </w:rPr>
          <w:t>1.1 IPR Policy</w:t>
        </w:r>
        <w:r w:rsidR="00567DE6">
          <w:rPr>
            <w:noProof/>
            <w:webHidden/>
          </w:rPr>
          <w:tab/>
        </w:r>
        <w:r w:rsidR="00567DE6">
          <w:rPr>
            <w:noProof/>
            <w:webHidden/>
          </w:rPr>
          <w:fldChar w:fldCharType="begin"/>
        </w:r>
        <w:r w:rsidR="00567DE6">
          <w:rPr>
            <w:noProof/>
            <w:webHidden/>
          </w:rPr>
          <w:instrText xml:space="preserve"> PAGEREF _Toc503450828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4281DBF1" w14:textId="35570E44"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29" w:history="1">
        <w:r w:rsidR="00567DE6" w:rsidRPr="00486830">
          <w:rPr>
            <w:rStyle w:val="Hyperlink"/>
            <w:noProof/>
          </w:rPr>
          <w:t>1.2 Terminology</w:t>
        </w:r>
        <w:r w:rsidR="00567DE6">
          <w:rPr>
            <w:noProof/>
            <w:webHidden/>
          </w:rPr>
          <w:tab/>
        </w:r>
        <w:r w:rsidR="00567DE6">
          <w:rPr>
            <w:noProof/>
            <w:webHidden/>
          </w:rPr>
          <w:fldChar w:fldCharType="begin"/>
        </w:r>
        <w:r w:rsidR="00567DE6">
          <w:rPr>
            <w:noProof/>
            <w:webHidden/>
          </w:rPr>
          <w:instrText xml:space="preserve"> PAGEREF _Toc503450829 \h </w:instrText>
        </w:r>
        <w:r w:rsidR="00567DE6">
          <w:rPr>
            <w:noProof/>
            <w:webHidden/>
          </w:rPr>
        </w:r>
        <w:r w:rsidR="00567DE6">
          <w:rPr>
            <w:noProof/>
            <w:webHidden/>
          </w:rPr>
          <w:fldChar w:fldCharType="separate"/>
        </w:r>
        <w:r w:rsidR="00567DE6">
          <w:rPr>
            <w:noProof/>
            <w:webHidden/>
          </w:rPr>
          <w:t>9</w:t>
        </w:r>
        <w:r w:rsidR="00567DE6">
          <w:rPr>
            <w:noProof/>
            <w:webHidden/>
          </w:rPr>
          <w:fldChar w:fldCharType="end"/>
        </w:r>
      </w:hyperlink>
    </w:p>
    <w:p w14:paraId="0ADF784F" w14:textId="663E39E6"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30" w:history="1">
        <w:r w:rsidR="00567DE6" w:rsidRPr="00486830">
          <w:rPr>
            <w:rStyle w:val="Hyperlink"/>
            <w:noProof/>
          </w:rPr>
          <w:t>1.3 Normative References</w:t>
        </w:r>
        <w:r w:rsidR="00567DE6">
          <w:rPr>
            <w:noProof/>
            <w:webHidden/>
          </w:rPr>
          <w:tab/>
        </w:r>
        <w:r w:rsidR="00567DE6">
          <w:rPr>
            <w:noProof/>
            <w:webHidden/>
          </w:rPr>
          <w:fldChar w:fldCharType="begin"/>
        </w:r>
        <w:r w:rsidR="00567DE6">
          <w:rPr>
            <w:noProof/>
            <w:webHidden/>
          </w:rPr>
          <w:instrText xml:space="preserve"> PAGEREF _Toc503450830 \h </w:instrText>
        </w:r>
        <w:r w:rsidR="00567DE6">
          <w:rPr>
            <w:noProof/>
            <w:webHidden/>
          </w:rPr>
        </w:r>
        <w:r w:rsidR="00567DE6">
          <w:rPr>
            <w:noProof/>
            <w:webHidden/>
          </w:rPr>
          <w:fldChar w:fldCharType="separate"/>
        </w:r>
        <w:r w:rsidR="00567DE6">
          <w:rPr>
            <w:noProof/>
            <w:webHidden/>
          </w:rPr>
          <w:t>13</w:t>
        </w:r>
        <w:r w:rsidR="00567DE6">
          <w:rPr>
            <w:noProof/>
            <w:webHidden/>
          </w:rPr>
          <w:fldChar w:fldCharType="end"/>
        </w:r>
      </w:hyperlink>
    </w:p>
    <w:p w14:paraId="3A171450" w14:textId="2D6BF276"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31" w:history="1">
        <w:r w:rsidR="00567DE6" w:rsidRPr="00486830">
          <w:rPr>
            <w:rStyle w:val="Hyperlink"/>
            <w:noProof/>
          </w:rPr>
          <w:t>1.4 Non-Normative References</w:t>
        </w:r>
        <w:r w:rsidR="00567DE6">
          <w:rPr>
            <w:noProof/>
            <w:webHidden/>
          </w:rPr>
          <w:tab/>
        </w:r>
        <w:r w:rsidR="00567DE6">
          <w:rPr>
            <w:noProof/>
            <w:webHidden/>
          </w:rPr>
          <w:fldChar w:fldCharType="begin"/>
        </w:r>
        <w:r w:rsidR="00567DE6">
          <w:rPr>
            <w:noProof/>
            <w:webHidden/>
          </w:rPr>
          <w:instrText xml:space="preserve"> PAGEREF _Toc503450831 \h </w:instrText>
        </w:r>
        <w:r w:rsidR="00567DE6">
          <w:rPr>
            <w:noProof/>
            <w:webHidden/>
          </w:rPr>
        </w:r>
        <w:r w:rsidR="00567DE6">
          <w:rPr>
            <w:noProof/>
            <w:webHidden/>
          </w:rPr>
          <w:fldChar w:fldCharType="separate"/>
        </w:r>
        <w:r w:rsidR="00567DE6">
          <w:rPr>
            <w:noProof/>
            <w:webHidden/>
          </w:rPr>
          <w:t>14</w:t>
        </w:r>
        <w:r w:rsidR="00567DE6">
          <w:rPr>
            <w:noProof/>
            <w:webHidden/>
          </w:rPr>
          <w:fldChar w:fldCharType="end"/>
        </w:r>
      </w:hyperlink>
    </w:p>
    <w:p w14:paraId="227321F2" w14:textId="3F736844" w:rsidR="00567DE6" w:rsidRDefault="009A5AEE">
      <w:pPr>
        <w:pStyle w:val="TOC1"/>
        <w:rPr>
          <w:rFonts w:asciiTheme="minorHAnsi" w:eastAsiaTheme="minorEastAsia" w:hAnsiTheme="minorHAnsi" w:cstheme="minorBidi"/>
          <w:noProof/>
          <w:sz w:val="22"/>
          <w:szCs w:val="22"/>
        </w:rPr>
      </w:pPr>
      <w:hyperlink w:anchor="_Toc503450832" w:history="1">
        <w:r w:rsidR="00567DE6" w:rsidRPr="00486830">
          <w:rPr>
            <w:rStyle w:val="Hyperlink"/>
            <w:noProof/>
          </w:rPr>
          <w:t>2</w:t>
        </w:r>
        <w:r w:rsidR="00567DE6">
          <w:rPr>
            <w:rFonts w:asciiTheme="minorHAnsi" w:eastAsiaTheme="minorEastAsia" w:hAnsiTheme="minorHAnsi" w:cstheme="minorBidi"/>
            <w:noProof/>
            <w:sz w:val="22"/>
            <w:szCs w:val="22"/>
          </w:rPr>
          <w:tab/>
        </w:r>
        <w:r w:rsidR="00567DE6" w:rsidRPr="00486830">
          <w:rPr>
            <w:rStyle w:val="Hyperlink"/>
            <w:noProof/>
          </w:rPr>
          <w:t>Conventions</w:t>
        </w:r>
        <w:r w:rsidR="00567DE6">
          <w:rPr>
            <w:noProof/>
            <w:webHidden/>
          </w:rPr>
          <w:tab/>
        </w:r>
        <w:r w:rsidR="00567DE6">
          <w:rPr>
            <w:noProof/>
            <w:webHidden/>
          </w:rPr>
          <w:fldChar w:fldCharType="begin"/>
        </w:r>
        <w:r w:rsidR="00567DE6">
          <w:rPr>
            <w:noProof/>
            <w:webHidden/>
          </w:rPr>
          <w:instrText xml:space="preserve"> PAGEREF _Toc503450832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35EA156F" w14:textId="34A63F5E"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33" w:history="1">
        <w:r w:rsidR="00567DE6" w:rsidRPr="00486830">
          <w:rPr>
            <w:rStyle w:val="Hyperlink"/>
            <w:noProof/>
          </w:rPr>
          <w:t>2.1 General</w:t>
        </w:r>
        <w:r w:rsidR="00567DE6">
          <w:rPr>
            <w:noProof/>
            <w:webHidden/>
          </w:rPr>
          <w:tab/>
        </w:r>
        <w:r w:rsidR="00567DE6">
          <w:rPr>
            <w:noProof/>
            <w:webHidden/>
          </w:rPr>
          <w:fldChar w:fldCharType="begin"/>
        </w:r>
        <w:r w:rsidR="00567DE6">
          <w:rPr>
            <w:noProof/>
            <w:webHidden/>
          </w:rPr>
          <w:instrText xml:space="preserve"> PAGEREF _Toc503450833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04518F7" w14:textId="44283E3A"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34" w:history="1">
        <w:r w:rsidR="00567DE6" w:rsidRPr="00486830">
          <w:rPr>
            <w:rStyle w:val="Hyperlink"/>
            <w:noProof/>
          </w:rPr>
          <w:t>2.2 Format examples</w:t>
        </w:r>
        <w:r w:rsidR="00567DE6">
          <w:rPr>
            <w:noProof/>
            <w:webHidden/>
          </w:rPr>
          <w:tab/>
        </w:r>
        <w:r w:rsidR="00567DE6">
          <w:rPr>
            <w:noProof/>
            <w:webHidden/>
          </w:rPr>
          <w:fldChar w:fldCharType="begin"/>
        </w:r>
        <w:r w:rsidR="00567DE6">
          <w:rPr>
            <w:noProof/>
            <w:webHidden/>
          </w:rPr>
          <w:instrText xml:space="preserve"> PAGEREF _Toc503450834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25DBAD2D" w14:textId="3846014E"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35" w:history="1">
        <w:r w:rsidR="00567DE6" w:rsidRPr="00486830">
          <w:rPr>
            <w:rStyle w:val="Hyperlink"/>
            <w:noProof/>
          </w:rPr>
          <w:t>2.3 Property notation</w:t>
        </w:r>
        <w:r w:rsidR="00567DE6">
          <w:rPr>
            <w:noProof/>
            <w:webHidden/>
          </w:rPr>
          <w:tab/>
        </w:r>
        <w:r w:rsidR="00567DE6">
          <w:rPr>
            <w:noProof/>
            <w:webHidden/>
          </w:rPr>
          <w:fldChar w:fldCharType="begin"/>
        </w:r>
        <w:r w:rsidR="00567DE6">
          <w:rPr>
            <w:noProof/>
            <w:webHidden/>
          </w:rPr>
          <w:instrText xml:space="preserve"> PAGEREF _Toc503450835 \h </w:instrText>
        </w:r>
        <w:r w:rsidR="00567DE6">
          <w:rPr>
            <w:noProof/>
            <w:webHidden/>
          </w:rPr>
        </w:r>
        <w:r w:rsidR="00567DE6">
          <w:rPr>
            <w:noProof/>
            <w:webHidden/>
          </w:rPr>
          <w:fldChar w:fldCharType="separate"/>
        </w:r>
        <w:r w:rsidR="00567DE6">
          <w:rPr>
            <w:noProof/>
            <w:webHidden/>
          </w:rPr>
          <w:t>15</w:t>
        </w:r>
        <w:r w:rsidR="00567DE6">
          <w:rPr>
            <w:noProof/>
            <w:webHidden/>
          </w:rPr>
          <w:fldChar w:fldCharType="end"/>
        </w:r>
      </w:hyperlink>
    </w:p>
    <w:p w14:paraId="778F4B1F" w14:textId="2FF644DB" w:rsidR="00567DE6" w:rsidRDefault="009A5AEE">
      <w:pPr>
        <w:pStyle w:val="TOC1"/>
        <w:rPr>
          <w:rFonts w:asciiTheme="minorHAnsi" w:eastAsiaTheme="minorEastAsia" w:hAnsiTheme="minorHAnsi" w:cstheme="minorBidi"/>
          <w:noProof/>
          <w:sz w:val="22"/>
          <w:szCs w:val="22"/>
        </w:rPr>
      </w:pPr>
      <w:hyperlink w:anchor="_Toc503450836" w:history="1">
        <w:r w:rsidR="00567DE6" w:rsidRPr="00486830">
          <w:rPr>
            <w:rStyle w:val="Hyperlink"/>
            <w:noProof/>
          </w:rPr>
          <w:t>3</w:t>
        </w:r>
        <w:r w:rsidR="00567DE6">
          <w:rPr>
            <w:rFonts w:asciiTheme="minorHAnsi" w:eastAsiaTheme="minorEastAsia" w:hAnsiTheme="minorHAnsi" w:cstheme="minorBidi"/>
            <w:noProof/>
            <w:sz w:val="22"/>
            <w:szCs w:val="22"/>
          </w:rPr>
          <w:tab/>
        </w:r>
        <w:r w:rsidR="00567DE6" w:rsidRPr="00486830">
          <w:rPr>
            <w:rStyle w:val="Hyperlink"/>
            <w:noProof/>
          </w:rPr>
          <w:t>File format</w:t>
        </w:r>
        <w:r w:rsidR="00567DE6">
          <w:rPr>
            <w:noProof/>
            <w:webHidden/>
          </w:rPr>
          <w:tab/>
        </w:r>
        <w:r w:rsidR="00567DE6">
          <w:rPr>
            <w:noProof/>
            <w:webHidden/>
          </w:rPr>
          <w:fldChar w:fldCharType="begin"/>
        </w:r>
        <w:r w:rsidR="00567DE6">
          <w:rPr>
            <w:noProof/>
            <w:webHidden/>
          </w:rPr>
          <w:instrText xml:space="preserve"> PAGEREF _Toc503450836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4F41D1CE" w14:textId="40D2A13A"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37" w:history="1">
        <w:r w:rsidR="00567DE6" w:rsidRPr="00486830">
          <w:rPr>
            <w:rStyle w:val="Hyperlink"/>
            <w:noProof/>
          </w:rPr>
          <w:t>3.1 General</w:t>
        </w:r>
        <w:r w:rsidR="00567DE6">
          <w:rPr>
            <w:noProof/>
            <w:webHidden/>
          </w:rPr>
          <w:tab/>
        </w:r>
        <w:r w:rsidR="00567DE6">
          <w:rPr>
            <w:noProof/>
            <w:webHidden/>
          </w:rPr>
          <w:fldChar w:fldCharType="begin"/>
        </w:r>
        <w:r w:rsidR="00567DE6">
          <w:rPr>
            <w:noProof/>
            <w:webHidden/>
          </w:rPr>
          <w:instrText xml:space="preserve"> PAGEREF _Toc503450837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2B1ABB42" w14:textId="3D099ADB"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38" w:history="1">
        <w:r w:rsidR="00567DE6" w:rsidRPr="00486830">
          <w:rPr>
            <w:rStyle w:val="Hyperlink"/>
            <w:noProof/>
          </w:rPr>
          <w:t>3.2 URI-valued properties</w:t>
        </w:r>
        <w:r w:rsidR="00567DE6">
          <w:rPr>
            <w:noProof/>
            <w:webHidden/>
          </w:rPr>
          <w:tab/>
        </w:r>
        <w:r w:rsidR="00567DE6">
          <w:rPr>
            <w:noProof/>
            <w:webHidden/>
          </w:rPr>
          <w:fldChar w:fldCharType="begin"/>
        </w:r>
        <w:r w:rsidR="00567DE6">
          <w:rPr>
            <w:noProof/>
            <w:webHidden/>
          </w:rPr>
          <w:instrText xml:space="preserve"> PAGEREF _Toc503450838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3B8E8A46" w14:textId="65D752C4"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39" w:history="1">
        <w:r w:rsidR="00567DE6" w:rsidRPr="00486830">
          <w:rPr>
            <w:rStyle w:val="Hyperlink"/>
            <w:noProof/>
          </w:rPr>
          <w:t>3.3 URI base id properties</w:t>
        </w:r>
        <w:r w:rsidR="00567DE6">
          <w:rPr>
            <w:noProof/>
            <w:webHidden/>
          </w:rPr>
          <w:tab/>
        </w:r>
        <w:r w:rsidR="00567DE6">
          <w:rPr>
            <w:noProof/>
            <w:webHidden/>
          </w:rPr>
          <w:fldChar w:fldCharType="begin"/>
        </w:r>
        <w:r w:rsidR="00567DE6">
          <w:rPr>
            <w:noProof/>
            <w:webHidden/>
          </w:rPr>
          <w:instrText xml:space="preserve"> PAGEREF _Toc503450839 \h </w:instrText>
        </w:r>
        <w:r w:rsidR="00567DE6">
          <w:rPr>
            <w:noProof/>
            <w:webHidden/>
          </w:rPr>
        </w:r>
        <w:r w:rsidR="00567DE6">
          <w:rPr>
            <w:noProof/>
            <w:webHidden/>
          </w:rPr>
          <w:fldChar w:fldCharType="separate"/>
        </w:r>
        <w:r w:rsidR="00567DE6">
          <w:rPr>
            <w:noProof/>
            <w:webHidden/>
          </w:rPr>
          <w:t>16</w:t>
        </w:r>
        <w:r w:rsidR="00567DE6">
          <w:rPr>
            <w:noProof/>
            <w:webHidden/>
          </w:rPr>
          <w:fldChar w:fldCharType="end"/>
        </w:r>
      </w:hyperlink>
    </w:p>
    <w:p w14:paraId="665B7B37" w14:textId="19518DEB"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40" w:history="1">
        <w:r w:rsidR="00567DE6" w:rsidRPr="00486830">
          <w:rPr>
            <w:rStyle w:val="Hyperlink"/>
            <w:noProof/>
          </w:rPr>
          <w:t>3.4 String properties</w:t>
        </w:r>
        <w:r w:rsidR="00567DE6">
          <w:rPr>
            <w:noProof/>
            <w:webHidden/>
          </w:rPr>
          <w:tab/>
        </w:r>
        <w:r w:rsidR="00567DE6">
          <w:rPr>
            <w:noProof/>
            <w:webHidden/>
          </w:rPr>
          <w:fldChar w:fldCharType="begin"/>
        </w:r>
        <w:r w:rsidR="00567DE6">
          <w:rPr>
            <w:noProof/>
            <w:webHidden/>
          </w:rPr>
          <w:instrText xml:space="preserve"> PAGEREF _Toc503450840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E92DA60" w14:textId="65CFDADD"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41" w:history="1">
        <w:r w:rsidR="00567DE6" w:rsidRPr="00486830">
          <w:rPr>
            <w:rStyle w:val="Hyperlink"/>
            <w:noProof/>
          </w:rPr>
          <w:t>3.5 Object properties</w:t>
        </w:r>
        <w:r w:rsidR="00567DE6">
          <w:rPr>
            <w:noProof/>
            <w:webHidden/>
          </w:rPr>
          <w:tab/>
        </w:r>
        <w:r w:rsidR="00567DE6">
          <w:rPr>
            <w:noProof/>
            <w:webHidden/>
          </w:rPr>
          <w:fldChar w:fldCharType="begin"/>
        </w:r>
        <w:r w:rsidR="00567DE6">
          <w:rPr>
            <w:noProof/>
            <w:webHidden/>
          </w:rPr>
          <w:instrText xml:space="preserve"> PAGEREF _Toc503450841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2D07635" w14:textId="0395B966"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42" w:history="1">
        <w:r w:rsidR="00567DE6" w:rsidRPr="00486830">
          <w:rPr>
            <w:rStyle w:val="Hyperlink"/>
            <w:noProof/>
          </w:rPr>
          <w:t>3.6 Array properties</w:t>
        </w:r>
        <w:r w:rsidR="00567DE6">
          <w:rPr>
            <w:noProof/>
            <w:webHidden/>
          </w:rPr>
          <w:tab/>
        </w:r>
        <w:r w:rsidR="00567DE6">
          <w:rPr>
            <w:noProof/>
            <w:webHidden/>
          </w:rPr>
          <w:fldChar w:fldCharType="begin"/>
        </w:r>
        <w:r w:rsidR="00567DE6">
          <w:rPr>
            <w:noProof/>
            <w:webHidden/>
          </w:rPr>
          <w:instrText xml:space="preserve"> PAGEREF _Toc503450842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5253A738" w14:textId="4E08F46D"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43" w:history="1">
        <w:r w:rsidR="00567DE6" w:rsidRPr="00486830">
          <w:rPr>
            <w:rStyle w:val="Hyperlink"/>
            <w:noProof/>
          </w:rPr>
          <w:t>3.7 Property bags</w:t>
        </w:r>
        <w:r w:rsidR="00567DE6">
          <w:rPr>
            <w:noProof/>
            <w:webHidden/>
          </w:rPr>
          <w:tab/>
        </w:r>
        <w:r w:rsidR="00567DE6">
          <w:rPr>
            <w:noProof/>
            <w:webHidden/>
          </w:rPr>
          <w:fldChar w:fldCharType="begin"/>
        </w:r>
        <w:r w:rsidR="00567DE6">
          <w:rPr>
            <w:noProof/>
            <w:webHidden/>
          </w:rPr>
          <w:instrText xml:space="preserve"> PAGEREF _Toc503450843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6E42F29F" w14:textId="1EEFB35C"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44" w:history="1">
        <w:r w:rsidR="00567DE6" w:rsidRPr="00486830">
          <w:rPr>
            <w:rStyle w:val="Hyperlink"/>
            <w:noProof/>
          </w:rPr>
          <w:t>3.7.1 General</w:t>
        </w:r>
        <w:r w:rsidR="00567DE6">
          <w:rPr>
            <w:noProof/>
            <w:webHidden/>
          </w:rPr>
          <w:tab/>
        </w:r>
        <w:r w:rsidR="00567DE6">
          <w:rPr>
            <w:noProof/>
            <w:webHidden/>
          </w:rPr>
          <w:fldChar w:fldCharType="begin"/>
        </w:r>
        <w:r w:rsidR="00567DE6">
          <w:rPr>
            <w:noProof/>
            <w:webHidden/>
          </w:rPr>
          <w:instrText xml:space="preserve"> PAGEREF _Toc503450844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1962B174" w14:textId="6BD0173C"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45" w:history="1">
        <w:r w:rsidR="00567DE6" w:rsidRPr="00486830">
          <w:rPr>
            <w:rStyle w:val="Hyperlink"/>
            <w:noProof/>
          </w:rPr>
          <w:t>3.7.2 Tags</w:t>
        </w:r>
        <w:r w:rsidR="00567DE6">
          <w:rPr>
            <w:noProof/>
            <w:webHidden/>
          </w:rPr>
          <w:tab/>
        </w:r>
        <w:r w:rsidR="00567DE6">
          <w:rPr>
            <w:noProof/>
            <w:webHidden/>
          </w:rPr>
          <w:fldChar w:fldCharType="begin"/>
        </w:r>
        <w:r w:rsidR="00567DE6">
          <w:rPr>
            <w:noProof/>
            <w:webHidden/>
          </w:rPr>
          <w:instrText xml:space="preserve"> PAGEREF _Toc503450845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A3E73FF" w14:textId="53C9F337" w:rsidR="00567DE6" w:rsidRDefault="009A5AEE">
      <w:pPr>
        <w:pStyle w:val="TOC4"/>
        <w:tabs>
          <w:tab w:val="right" w:leader="dot" w:pos="9350"/>
        </w:tabs>
        <w:rPr>
          <w:rFonts w:asciiTheme="minorHAnsi" w:eastAsiaTheme="minorEastAsia" w:hAnsiTheme="minorHAnsi" w:cstheme="minorBidi"/>
          <w:noProof/>
          <w:sz w:val="22"/>
          <w:szCs w:val="22"/>
        </w:rPr>
      </w:pPr>
      <w:hyperlink w:anchor="_Toc503450846" w:history="1">
        <w:r w:rsidR="00567DE6" w:rsidRPr="00486830">
          <w:rPr>
            <w:rStyle w:val="Hyperlink"/>
            <w:noProof/>
          </w:rPr>
          <w:t>3.7.2.1 General</w:t>
        </w:r>
        <w:r w:rsidR="00567DE6">
          <w:rPr>
            <w:noProof/>
            <w:webHidden/>
          </w:rPr>
          <w:tab/>
        </w:r>
        <w:r w:rsidR="00567DE6">
          <w:rPr>
            <w:noProof/>
            <w:webHidden/>
          </w:rPr>
          <w:fldChar w:fldCharType="begin"/>
        </w:r>
        <w:r w:rsidR="00567DE6">
          <w:rPr>
            <w:noProof/>
            <w:webHidden/>
          </w:rPr>
          <w:instrText xml:space="preserve"> PAGEREF _Toc503450846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48F4FB11" w14:textId="49FB52CE" w:rsidR="00567DE6" w:rsidRDefault="009A5AEE">
      <w:pPr>
        <w:pStyle w:val="TOC4"/>
        <w:tabs>
          <w:tab w:val="right" w:leader="dot" w:pos="9350"/>
        </w:tabs>
        <w:rPr>
          <w:rFonts w:asciiTheme="minorHAnsi" w:eastAsiaTheme="minorEastAsia" w:hAnsiTheme="minorHAnsi" w:cstheme="minorBidi"/>
          <w:noProof/>
          <w:sz w:val="22"/>
          <w:szCs w:val="22"/>
        </w:rPr>
      </w:pPr>
      <w:hyperlink w:anchor="_Toc503450847" w:history="1">
        <w:r w:rsidR="00567DE6" w:rsidRPr="00486830">
          <w:rPr>
            <w:rStyle w:val="Hyperlink"/>
            <w:noProof/>
          </w:rPr>
          <w:t>3.7.2.2 Namespaced tags</w:t>
        </w:r>
        <w:r w:rsidR="00567DE6">
          <w:rPr>
            <w:noProof/>
            <w:webHidden/>
          </w:rPr>
          <w:tab/>
        </w:r>
        <w:r w:rsidR="00567DE6">
          <w:rPr>
            <w:noProof/>
            <w:webHidden/>
          </w:rPr>
          <w:fldChar w:fldCharType="begin"/>
        </w:r>
        <w:r w:rsidR="00567DE6">
          <w:rPr>
            <w:noProof/>
            <w:webHidden/>
          </w:rPr>
          <w:instrText xml:space="preserve"> PAGEREF _Toc503450847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795097B6" w14:textId="42A80BD7" w:rsidR="00567DE6" w:rsidRDefault="009A5AEE">
      <w:pPr>
        <w:pStyle w:val="TOC4"/>
        <w:tabs>
          <w:tab w:val="right" w:leader="dot" w:pos="9350"/>
        </w:tabs>
        <w:rPr>
          <w:rFonts w:asciiTheme="minorHAnsi" w:eastAsiaTheme="minorEastAsia" w:hAnsiTheme="minorHAnsi" w:cstheme="minorBidi"/>
          <w:noProof/>
          <w:sz w:val="22"/>
          <w:szCs w:val="22"/>
        </w:rPr>
      </w:pPr>
      <w:hyperlink w:anchor="_Toc503450848" w:history="1">
        <w:r w:rsidR="00567DE6" w:rsidRPr="00486830">
          <w:rPr>
            <w:rStyle w:val="Hyperlink"/>
            <w:noProof/>
          </w:rPr>
          <w:t>3.7.2.3 Tag metadata</w:t>
        </w:r>
        <w:r w:rsidR="00567DE6">
          <w:rPr>
            <w:noProof/>
            <w:webHidden/>
          </w:rPr>
          <w:tab/>
        </w:r>
        <w:r w:rsidR="00567DE6">
          <w:rPr>
            <w:noProof/>
            <w:webHidden/>
          </w:rPr>
          <w:fldChar w:fldCharType="begin"/>
        </w:r>
        <w:r w:rsidR="00567DE6">
          <w:rPr>
            <w:noProof/>
            <w:webHidden/>
          </w:rPr>
          <w:instrText xml:space="preserve"> PAGEREF _Toc503450848 \h </w:instrText>
        </w:r>
        <w:r w:rsidR="00567DE6">
          <w:rPr>
            <w:noProof/>
            <w:webHidden/>
          </w:rPr>
        </w:r>
        <w:r w:rsidR="00567DE6">
          <w:rPr>
            <w:noProof/>
            <w:webHidden/>
          </w:rPr>
          <w:fldChar w:fldCharType="separate"/>
        </w:r>
        <w:r w:rsidR="00567DE6">
          <w:rPr>
            <w:noProof/>
            <w:webHidden/>
          </w:rPr>
          <w:t>18</w:t>
        </w:r>
        <w:r w:rsidR="00567DE6">
          <w:rPr>
            <w:noProof/>
            <w:webHidden/>
          </w:rPr>
          <w:fldChar w:fldCharType="end"/>
        </w:r>
      </w:hyperlink>
    </w:p>
    <w:p w14:paraId="23D90779" w14:textId="28A21798"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49" w:history="1">
        <w:r w:rsidR="00567DE6" w:rsidRPr="00486830">
          <w:rPr>
            <w:rStyle w:val="Hyperlink"/>
            <w:noProof/>
          </w:rPr>
          <w:t>3.8 Date/time properties</w:t>
        </w:r>
        <w:r w:rsidR="00567DE6">
          <w:rPr>
            <w:noProof/>
            <w:webHidden/>
          </w:rPr>
          <w:tab/>
        </w:r>
        <w:r w:rsidR="00567DE6">
          <w:rPr>
            <w:noProof/>
            <w:webHidden/>
          </w:rPr>
          <w:fldChar w:fldCharType="begin"/>
        </w:r>
        <w:r w:rsidR="00567DE6">
          <w:rPr>
            <w:noProof/>
            <w:webHidden/>
          </w:rPr>
          <w:instrText xml:space="preserve"> PAGEREF _Toc503450849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800653A" w14:textId="6F61501E"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50" w:history="1">
        <w:r w:rsidR="00567DE6" w:rsidRPr="00486830">
          <w:rPr>
            <w:rStyle w:val="Hyperlink"/>
            <w:noProof/>
          </w:rPr>
          <w:t>3.9 Array properties with unique values</w:t>
        </w:r>
        <w:r w:rsidR="00567DE6">
          <w:rPr>
            <w:noProof/>
            <w:webHidden/>
          </w:rPr>
          <w:tab/>
        </w:r>
        <w:r w:rsidR="00567DE6">
          <w:rPr>
            <w:noProof/>
            <w:webHidden/>
          </w:rPr>
          <w:fldChar w:fldCharType="begin"/>
        </w:r>
        <w:r w:rsidR="00567DE6">
          <w:rPr>
            <w:noProof/>
            <w:webHidden/>
          </w:rPr>
          <w:instrText xml:space="preserve"> PAGEREF _Toc503450850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22384BB9" w14:textId="1D2DAFC2"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51" w:history="1">
        <w:r w:rsidR="00567DE6" w:rsidRPr="00486830">
          <w:rPr>
            <w:rStyle w:val="Hyperlink"/>
            <w:noProof/>
          </w:rPr>
          <w:t>3.10 Message properties</w:t>
        </w:r>
        <w:r w:rsidR="00567DE6">
          <w:rPr>
            <w:noProof/>
            <w:webHidden/>
          </w:rPr>
          <w:tab/>
        </w:r>
        <w:r w:rsidR="00567DE6">
          <w:rPr>
            <w:noProof/>
            <w:webHidden/>
          </w:rPr>
          <w:fldChar w:fldCharType="begin"/>
        </w:r>
        <w:r w:rsidR="00567DE6">
          <w:rPr>
            <w:noProof/>
            <w:webHidden/>
          </w:rPr>
          <w:instrText xml:space="preserve"> PAGEREF _Toc503450851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64BDB007" w14:textId="11E5758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52" w:history="1">
        <w:r w:rsidR="00567DE6" w:rsidRPr="00486830">
          <w:rPr>
            <w:rStyle w:val="Hyperlink"/>
            <w:noProof/>
          </w:rPr>
          <w:t>3.10.1 General</w:t>
        </w:r>
        <w:r w:rsidR="00567DE6">
          <w:rPr>
            <w:noProof/>
            <w:webHidden/>
          </w:rPr>
          <w:tab/>
        </w:r>
        <w:r w:rsidR="00567DE6">
          <w:rPr>
            <w:noProof/>
            <w:webHidden/>
          </w:rPr>
          <w:fldChar w:fldCharType="begin"/>
        </w:r>
        <w:r w:rsidR="00567DE6">
          <w:rPr>
            <w:noProof/>
            <w:webHidden/>
          </w:rPr>
          <w:instrText xml:space="preserve"> PAGEREF _Toc503450852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5C16E2BE" w14:textId="0FB8A0C0"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53" w:history="1">
        <w:r w:rsidR="00567DE6" w:rsidRPr="00486830">
          <w:rPr>
            <w:rStyle w:val="Hyperlink"/>
            <w:noProof/>
          </w:rPr>
          <w:t>3.10.2 Plain text messages</w:t>
        </w:r>
        <w:r w:rsidR="00567DE6">
          <w:rPr>
            <w:noProof/>
            <w:webHidden/>
          </w:rPr>
          <w:tab/>
        </w:r>
        <w:r w:rsidR="00567DE6">
          <w:rPr>
            <w:noProof/>
            <w:webHidden/>
          </w:rPr>
          <w:fldChar w:fldCharType="begin"/>
        </w:r>
        <w:r w:rsidR="00567DE6">
          <w:rPr>
            <w:noProof/>
            <w:webHidden/>
          </w:rPr>
          <w:instrText xml:space="preserve"> PAGEREF _Toc503450853 \h </w:instrText>
        </w:r>
        <w:r w:rsidR="00567DE6">
          <w:rPr>
            <w:noProof/>
            <w:webHidden/>
          </w:rPr>
        </w:r>
        <w:r w:rsidR="00567DE6">
          <w:rPr>
            <w:noProof/>
            <w:webHidden/>
          </w:rPr>
          <w:fldChar w:fldCharType="separate"/>
        </w:r>
        <w:r w:rsidR="00567DE6">
          <w:rPr>
            <w:noProof/>
            <w:webHidden/>
          </w:rPr>
          <w:t>19</w:t>
        </w:r>
        <w:r w:rsidR="00567DE6">
          <w:rPr>
            <w:noProof/>
            <w:webHidden/>
          </w:rPr>
          <w:fldChar w:fldCharType="end"/>
        </w:r>
      </w:hyperlink>
    </w:p>
    <w:p w14:paraId="750589EF" w14:textId="699F3FA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54" w:history="1">
        <w:r w:rsidR="00567DE6" w:rsidRPr="00486830">
          <w:rPr>
            <w:rStyle w:val="Hyperlink"/>
            <w:noProof/>
          </w:rPr>
          <w:t>3.10.3 Rich text messages</w:t>
        </w:r>
        <w:r w:rsidR="00567DE6">
          <w:rPr>
            <w:noProof/>
            <w:webHidden/>
          </w:rPr>
          <w:tab/>
        </w:r>
        <w:r w:rsidR="00567DE6">
          <w:rPr>
            <w:noProof/>
            <w:webHidden/>
          </w:rPr>
          <w:fldChar w:fldCharType="begin"/>
        </w:r>
        <w:r w:rsidR="00567DE6">
          <w:rPr>
            <w:noProof/>
            <w:webHidden/>
          </w:rPr>
          <w:instrText xml:space="preserve"> PAGEREF _Toc503450854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08979C7" w14:textId="10A3A3BB" w:rsidR="00567DE6" w:rsidRDefault="009A5AEE">
      <w:pPr>
        <w:pStyle w:val="TOC4"/>
        <w:tabs>
          <w:tab w:val="right" w:leader="dot" w:pos="9350"/>
        </w:tabs>
        <w:rPr>
          <w:rFonts w:asciiTheme="minorHAnsi" w:eastAsiaTheme="minorEastAsia" w:hAnsiTheme="minorHAnsi" w:cstheme="minorBidi"/>
          <w:noProof/>
          <w:sz w:val="22"/>
          <w:szCs w:val="22"/>
        </w:rPr>
      </w:pPr>
      <w:hyperlink w:anchor="_Toc503450855" w:history="1">
        <w:r w:rsidR="00567DE6" w:rsidRPr="00486830">
          <w:rPr>
            <w:rStyle w:val="Hyperlink"/>
            <w:noProof/>
          </w:rPr>
          <w:t>3.10.3.1 General</w:t>
        </w:r>
        <w:r w:rsidR="00567DE6">
          <w:rPr>
            <w:noProof/>
            <w:webHidden/>
          </w:rPr>
          <w:tab/>
        </w:r>
        <w:r w:rsidR="00567DE6">
          <w:rPr>
            <w:noProof/>
            <w:webHidden/>
          </w:rPr>
          <w:fldChar w:fldCharType="begin"/>
        </w:r>
        <w:r w:rsidR="00567DE6">
          <w:rPr>
            <w:noProof/>
            <w:webHidden/>
          </w:rPr>
          <w:instrText xml:space="preserve"> PAGEREF _Toc503450855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6511AD1E" w14:textId="40BE4FA4" w:rsidR="00567DE6" w:rsidRDefault="009A5AEE">
      <w:pPr>
        <w:pStyle w:val="TOC4"/>
        <w:tabs>
          <w:tab w:val="right" w:leader="dot" w:pos="9350"/>
        </w:tabs>
        <w:rPr>
          <w:rFonts w:asciiTheme="minorHAnsi" w:eastAsiaTheme="minorEastAsia" w:hAnsiTheme="minorHAnsi" w:cstheme="minorBidi"/>
          <w:noProof/>
          <w:sz w:val="22"/>
          <w:szCs w:val="22"/>
        </w:rPr>
      </w:pPr>
      <w:hyperlink w:anchor="_Toc503450856" w:history="1">
        <w:r w:rsidR="00567DE6" w:rsidRPr="00486830">
          <w:rPr>
            <w:rStyle w:val="Hyperlink"/>
            <w:noProof/>
          </w:rPr>
          <w:t>3.10.3.2 Security implications</w:t>
        </w:r>
        <w:r w:rsidR="00567DE6">
          <w:rPr>
            <w:noProof/>
            <w:webHidden/>
          </w:rPr>
          <w:tab/>
        </w:r>
        <w:r w:rsidR="00567DE6">
          <w:rPr>
            <w:noProof/>
            <w:webHidden/>
          </w:rPr>
          <w:fldChar w:fldCharType="begin"/>
        </w:r>
        <w:r w:rsidR="00567DE6">
          <w:rPr>
            <w:noProof/>
            <w:webHidden/>
          </w:rPr>
          <w:instrText xml:space="preserve"> PAGEREF _Toc503450856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722B5267" w14:textId="75051C2A"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57" w:history="1">
        <w:r w:rsidR="00567DE6" w:rsidRPr="00486830">
          <w:rPr>
            <w:rStyle w:val="Hyperlink"/>
            <w:noProof/>
          </w:rPr>
          <w:t>3.10.4 Messages with embedded links</w:t>
        </w:r>
        <w:r w:rsidR="00567DE6">
          <w:rPr>
            <w:noProof/>
            <w:webHidden/>
          </w:rPr>
          <w:tab/>
        </w:r>
        <w:r w:rsidR="00567DE6">
          <w:rPr>
            <w:noProof/>
            <w:webHidden/>
          </w:rPr>
          <w:fldChar w:fldCharType="begin"/>
        </w:r>
        <w:r w:rsidR="00567DE6">
          <w:rPr>
            <w:noProof/>
            <w:webHidden/>
          </w:rPr>
          <w:instrText xml:space="preserve"> PAGEREF _Toc503450857 \h </w:instrText>
        </w:r>
        <w:r w:rsidR="00567DE6">
          <w:rPr>
            <w:noProof/>
            <w:webHidden/>
          </w:rPr>
        </w:r>
        <w:r w:rsidR="00567DE6">
          <w:rPr>
            <w:noProof/>
            <w:webHidden/>
          </w:rPr>
          <w:fldChar w:fldCharType="separate"/>
        </w:r>
        <w:r w:rsidR="00567DE6">
          <w:rPr>
            <w:noProof/>
            <w:webHidden/>
          </w:rPr>
          <w:t>20</w:t>
        </w:r>
        <w:r w:rsidR="00567DE6">
          <w:rPr>
            <w:noProof/>
            <w:webHidden/>
          </w:rPr>
          <w:fldChar w:fldCharType="end"/>
        </w:r>
      </w:hyperlink>
    </w:p>
    <w:p w14:paraId="030538F3" w14:textId="5A7862FE"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58" w:history="1">
        <w:r w:rsidR="00567DE6" w:rsidRPr="00486830">
          <w:rPr>
            <w:rStyle w:val="Hyperlink"/>
            <w:noProof/>
          </w:rPr>
          <w:t>3.11 sarifLog object</w:t>
        </w:r>
        <w:r w:rsidR="00567DE6">
          <w:rPr>
            <w:noProof/>
            <w:webHidden/>
          </w:rPr>
          <w:tab/>
        </w:r>
        <w:r w:rsidR="00567DE6">
          <w:rPr>
            <w:noProof/>
            <w:webHidden/>
          </w:rPr>
          <w:fldChar w:fldCharType="begin"/>
        </w:r>
        <w:r w:rsidR="00567DE6">
          <w:rPr>
            <w:noProof/>
            <w:webHidden/>
          </w:rPr>
          <w:instrText xml:space="preserve"> PAGEREF _Toc503450858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7A667BBE" w14:textId="55A8905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59" w:history="1">
        <w:r w:rsidR="00567DE6" w:rsidRPr="00486830">
          <w:rPr>
            <w:rStyle w:val="Hyperlink"/>
            <w:noProof/>
          </w:rPr>
          <w:t>3.11.1 General</w:t>
        </w:r>
        <w:r w:rsidR="00567DE6">
          <w:rPr>
            <w:noProof/>
            <w:webHidden/>
          </w:rPr>
          <w:tab/>
        </w:r>
        <w:r w:rsidR="00567DE6">
          <w:rPr>
            <w:noProof/>
            <w:webHidden/>
          </w:rPr>
          <w:fldChar w:fldCharType="begin"/>
        </w:r>
        <w:r w:rsidR="00567DE6">
          <w:rPr>
            <w:noProof/>
            <w:webHidden/>
          </w:rPr>
          <w:instrText xml:space="preserve"> PAGEREF _Toc503450859 \h </w:instrText>
        </w:r>
        <w:r w:rsidR="00567DE6">
          <w:rPr>
            <w:noProof/>
            <w:webHidden/>
          </w:rPr>
        </w:r>
        <w:r w:rsidR="00567DE6">
          <w:rPr>
            <w:noProof/>
            <w:webHidden/>
          </w:rPr>
          <w:fldChar w:fldCharType="separate"/>
        </w:r>
        <w:r w:rsidR="00567DE6">
          <w:rPr>
            <w:noProof/>
            <w:webHidden/>
          </w:rPr>
          <w:t>21</w:t>
        </w:r>
        <w:r w:rsidR="00567DE6">
          <w:rPr>
            <w:noProof/>
            <w:webHidden/>
          </w:rPr>
          <w:fldChar w:fldCharType="end"/>
        </w:r>
      </w:hyperlink>
    </w:p>
    <w:p w14:paraId="48A63471" w14:textId="7A3F72A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60" w:history="1">
        <w:r w:rsidR="00567DE6" w:rsidRPr="00486830">
          <w:rPr>
            <w:rStyle w:val="Hyperlink"/>
            <w:noProof/>
          </w:rPr>
          <w:t>3.11.2 version property</w:t>
        </w:r>
        <w:r w:rsidR="00567DE6">
          <w:rPr>
            <w:noProof/>
            <w:webHidden/>
          </w:rPr>
          <w:tab/>
        </w:r>
        <w:r w:rsidR="00567DE6">
          <w:rPr>
            <w:noProof/>
            <w:webHidden/>
          </w:rPr>
          <w:fldChar w:fldCharType="begin"/>
        </w:r>
        <w:r w:rsidR="00567DE6">
          <w:rPr>
            <w:noProof/>
            <w:webHidden/>
          </w:rPr>
          <w:instrText xml:space="preserve"> PAGEREF _Toc503450860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2B36ACBE" w14:textId="3F76D6F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61" w:history="1">
        <w:r w:rsidR="00567DE6" w:rsidRPr="00486830">
          <w:rPr>
            <w:rStyle w:val="Hyperlink"/>
            <w:noProof/>
          </w:rPr>
          <w:t>3.11.3 $schema property</w:t>
        </w:r>
        <w:r w:rsidR="00567DE6">
          <w:rPr>
            <w:noProof/>
            <w:webHidden/>
          </w:rPr>
          <w:tab/>
        </w:r>
        <w:r w:rsidR="00567DE6">
          <w:rPr>
            <w:noProof/>
            <w:webHidden/>
          </w:rPr>
          <w:fldChar w:fldCharType="begin"/>
        </w:r>
        <w:r w:rsidR="00567DE6">
          <w:rPr>
            <w:noProof/>
            <w:webHidden/>
          </w:rPr>
          <w:instrText xml:space="preserve"> PAGEREF _Toc503450861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6B8DB8C2" w14:textId="383B177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62" w:history="1">
        <w:r w:rsidR="00567DE6" w:rsidRPr="00486830">
          <w:rPr>
            <w:rStyle w:val="Hyperlink"/>
            <w:noProof/>
          </w:rPr>
          <w:t>3.11.4 runs property</w:t>
        </w:r>
        <w:r w:rsidR="00567DE6">
          <w:rPr>
            <w:noProof/>
            <w:webHidden/>
          </w:rPr>
          <w:tab/>
        </w:r>
        <w:r w:rsidR="00567DE6">
          <w:rPr>
            <w:noProof/>
            <w:webHidden/>
          </w:rPr>
          <w:fldChar w:fldCharType="begin"/>
        </w:r>
        <w:r w:rsidR="00567DE6">
          <w:rPr>
            <w:noProof/>
            <w:webHidden/>
          </w:rPr>
          <w:instrText xml:space="preserve"> PAGEREF _Toc503450862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36F5CC1C" w14:textId="61A17B7D"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63" w:history="1">
        <w:r w:rsidR="00567DE6" w:rsidRPr="00486830">
          <w:rPr>
            <w:rStyle w:val="Hyperlink"/>
            <w:noProof/>
          </w:rPr>
          <w:t>3.12 run object</w:t>
        </w:r>
        <w:r w:rsidR="00567DE6">
          <w:rPr>
            <w:noProof/>
            <w:webHidden/>
          </w:rPr>
          <w:tab/>
        </w:r>
        <w:r w:rsidR="00567DE6">
          <w:rPr>
            <w:noProof/>
            <w:webHidden/>
          </w:rPr>
          <w:fldChar w:fldCharType="begin"/>
        </w:r>
        <w:r w:rsidR="00567DE6">
          <w:rPr>
            <w:noProof/>
            <w:webHidden/>
          </w:rPr>
          <w:instrText xml:space="preserve"> PAGEREF _Toc503450863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0EA41BBA" w14:textId="279C6F31"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64" w:history="1">
        <w:r w:rsidR="00567DE6" w:rsidRPr="00486830">
          <w:rPr>
            <w:rStyle w:val="Hyperlink"/>
            <w:noProof/>
          </w:rPr>
          <w:t>3.12.1 General</w:t>
        </w:r>
        <w:r w:rsidR="00567DE6">
          <w:rPr>
            <w:noProof/>
            <w:webHidden/>
          </w:rPr>
          <w:tab/>
        </w:r>
        <w:r w:rsidR="00567DE6">
          <w:rPr>
            <w:noProof/>
            <w:webHidden/>
          </w:rPr>
          <w:fldChar w:fldCharType="begin"/>
        </w:r>
        <w:r w:rsidR="00567DE6">
          <w:rPr>
            <w:noProof/>
            <w:webHidden/>
          </w:rPr>
          <w:instrText xml:space="preserve"> PAGEREF _Toc503450864 \h </w:instrText>
        </w:r>
        <w:r w:rsidR="00567DE6">
          <w:rPr>
            <w:noProof/>
            <w:webHidden/>
          </w:rPr>
        </w:r>
        <w:r w:rsidR="00567DE6">
          <w:rPr>
            <w:noProof/>
            <w:webHidden/>
          </w:rPr>
          <w:fldChar w:fldCharType="separate"/>
        </w:r>
        <w:r w:rsidR="00567DE6">
          <w:rPr>
            <w:noProof/>
            <w:webHidden/>
          </w:rPr>
          <w:t>22</w:t>
        </w:r>
        <w:r w:rsidR="00567DE6">
          <w:rPr>
            <w:noProof/>
            <w:webHidden/>
          </w:rPr>
          <w:fldChar w:fldCharType="end"/>
        </w:r>
      </w:hyperlink>
    </w:p>
    <w:p w14:paraId="48C861F9" w14:textId="35695E04"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65" w:history="1">
        <w:r w:rsidR="00567DE6" w:rsidRPr="00486830">
          <w:rPr>
            <w:rStyle w:val="Hyperlink"/>
            <w:noProof/>
          </w:rPr>
          <w:t>3.12.2 id property</w:t>
        </w:r>
        <w:r w:rsidR="00567DE6">
          <w:rPr>
            <w:noProof/>
            <w:webHidden/>
          </w:rPr>
          <w:tab/>
        </w:r>
        <w:r w:rsidR="00567DE6">
          <w:rPr>
            <w:noProof/>
            <w:webHidden/>
          </w:rPr>
          <w:fldChar w:fldCharType="begin"/>
        </w:r>
        <w:r w:rsidR="00567DE6">
          <w:rPr>
            <w:noProof/>
            <w:webHidden/>
          </w:rPr>
          <w:instrText xml:space="preserve"> PAGEREF _Toc503450865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A635829" w14:textId="71183CB8"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66" w:history="1">
        <w:r w:rsidR="00567DE6" w:rsidRPr="00486830">
          <w:rPr>
            <w:rStyle w:val="Hyperlink"/>
            <w:noProof/>
          </w:rPr>
          <w:t>3.12.3 stableId property</w:t>
        </w:r>
        <w:r w:rsidR="00567DE6">
          <w:rPr>
            <w:noProof/>
            <w:webHidden/>
          </w:rPr>
          <w:tab/>
        </w:r>
        <w:r w:rsidR="00567DE6">
          <w:rPr>
            <w:noProof/>
            <w:webHidden/>
          </w:rPr>
          <w:fldChar w:fldCharType="begin"/>
        </w:r>
        <w:r w:rsidR="00567DE6">
          <w:rPr>
            <w:noProof/>
            <w:webHidden/>
          </w:rPr>
          <w:instrText xml:space="preserve"> PAGEREF _Toc503450866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6039FA67" w14:textId="55A9406E"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67" w:history="1">
        <w:r w:rsidR="00567DE6" w:rsidRPr="00486830">
          <w:rPr>
            <w:rStyle w:val="Hyperlink"/>
            <w:noProof/>
          </w:rPr>
          <w:t>3.12.4 baselineId property</w:t>
        </w:r>
        <w:r w:rsidR="00567DE6">
          <w:rPr>
            <w:noProof/>
            <w:webHidden/>
          </w:rPr>
          <w:tab/>
        </w:r>
        <w:r w:rsidR="00567DE6">
          <w:rPr>
            <w:noProof/>
            <w:webHidden/>
          </w:rPr>
          <w:fldChar w:fldCharType="begin"/>
        </w:r>
        <w:r w:rsidR="00567DE6">
          <w:rPr>
            <w:noProof/>
            <w:webHidden/>
          </w:rPr>
          <w:instrText xml:space="preserve"> PAGEREF _Toc503450867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2B4835A2" w14:textId="1AF2065B"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68" w:history="1">
        <w:r w:rsidR="00567DE6" w:rsidRPr="00486830">
          <w:rPr>
            <w:rStyle w:val="Hyperlink"/>
            <w:noProof/>
          </w:rPr>
          <w:t>3.12.5 automationId property</w:t>
        </w:r>
        <w:r w:rsidR="00567DE6">
          <w:rPr>
            <w:noProof/>
            <w:webHidden/>
          </w:rPr>
          <w:tab/>
        </w:r>
        <w:r w:rsidR="00567DE6">
          <w:rPr>
            <w:noProof/>
            <w:webHidden/>
          </w:rPr>
          <w:fldChar w:fldCharType="begin"/>
        </w:r>
        <w:r w:rsidR="00567DE6">
          <w:rPr>
            <w:noProof/>
            <w:webHidden/>
          </w:rPr>
          <w:instrText xml:space="preserve"> PAGEREF _Toc503450868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0C3E5721" w14:textId="54B6E698"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69" w:history="1">
        <w:r w:rsidR="00567DE6" w:rsidRPr="00486830">
          <w:rPr>
            <w:rStyle w:val="Hyperlink"/>
            <w:noProof/>
          </w:rPr>
          <w:t>3.12.6 architecture property</w:t>
        </w:r>
        <w:r w:rsidR="00567DE6">
          <w:rPr>
            <w:noProof/>
            <w:webHidden/>
          </w:rPr>
          <w:tab/>
        </w:r>
        <w:r w:rsidR="00567DE6">
          <w:rPr>
            <w:noProof/>
            <w:webHidden/>
          </w:rPr>
          <w:fldChar w:fldCharType="begin"/>
        </w:r>
        <w:r w:rsidR="00567DE6">
          <w:rPr>
            <w:noProof/>
            <w:webHidden/>
          </w:rPr>
          <w:instrText xml:space="preserve"> PAGEREF _Toc503450869 \h </w:instrText>
        </w:r>
        <w:r w:rsidR="00567DE6">
          <w:rPr>
            <w:noProof/>
            <w:webHidden/>
          </w:rPr>
        </w:r>
        <w:r w:rsidR="00567DE6">
          <w:rPr>
            <w:noProof/>
            <w:webHidden/>
          </w:rPr>
          <w:fldChar w:fldCharType="separate"/>
        </w:r>
        <w:r w:rsidR="00567DE6">
          <w:rPr>
            <w:noProof/>
            <w:webHidden/>
          </w:rPr>
          <w:t>23</w:t>
        </w:r>
        <w:r w:rsidR="00567DE6">
          <w:rPr>
            <w:noProof/>
            <w:webHidden/>
          </w:rPr>
          <w:fldChar w:fldCharType="end"/>
        </w:r>
      </w:hyperlink>
    </w:p>
    <w:p w14:paraId="4EA14735" w14:textId="6716FFC4"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70" w:history="1">
        <w:r w:rsidR="00567DE6" w:rsidRPr="00486830">
          <w:rPr>
            <w:rStyle w:val="Hyperlink"/>
            <w:noProof/>
          </w:rPr>
          <w:t>3.12.7 tool property</w:t>
        </w:r>
        <w:r w:rsidR="00567DE6">
          <w:rPr>
            <w:noProof/>
            <w:webHidden/>
          </w:rPr>
          <w:tab/>
        </w:r>
        <w:r w:rsidR="00567DE6">
          <w:rPr>
            <w:noProof/>
            <w:webHidden/>
          </w:rPr>
          <w:fldChar w:fldCharType="begin"/>
        </w:r>
        <w:r w:rsidR="00567DE6">
          <w:rPr>
            <w:noProof/>
            <w:webHidden/>
          </w:rPr>
          <w:instrText xml:space="preserve"> PAGEREF _Toc503450870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1C359B44" w14:textId="700DBB2E"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71" w:history="1">
        <w:r w:rsidR="00567DE6" w:rsidRPr="00486830">
          <w:rPr>
            <w:rStyle w:val="Hyperlink"/>
            <w:noProof/>
          </w:rPr>
          <w:t>3.12.8 invocation property</w:t>
        </w:r>
        <w:r w:rsidR="00567DE6">
          <w:rPr>
            <w:noProof/>
            <w:webHidden/>
          </w:rPr>
          <w:tab/>
        </w:r>
        <w:r w:rsidR="00567DE6">
          <w:rPr>
            <w:noProof/>
            <w:webHidden/>
          </w:rPr>
          <w:fldChar w:fldCharType="begin"/>
        </w:r>
        <w:r w:rsidR="00567DE6">
          <w:rPr>
            <w:noProof/>
            <w:webHidden/>
          </w:rPr>
          <w:instrText xml:space="preserve"> PAGEREF _Toc503450871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4F923F77" w14:textId="42E2EED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72" w:history="1">
        <w:r w:rsidR="00567DE6" w:rsidRPr="00486830">
          <w:rPr>
            <w:rStyle w:val="Hyperlink"/>
            <w:noProof/>
          </w:rPr>
          <w:t>3.12.9 files property</w:t>
        </w:r>
        <w:r w:rsidR="00567DE6">
          <w:rPr>
            <w:noProof/>
            <w:webHidden/>
          </w:rPr>
          <w:tab/>
        </w:r>
        <w:r w:rsidR="00567DE6">
          <w:rPr>
            <w:noProof/>
            <w:webHidden/>
          </w:rPr>
          <w:fldChar w:fldCharType="begin"/>
        </w:r>
        <w:r w:rsidR="00567DE6">
          <w:rPr>
            <w:noProof/>
            <w:webHidden/>
          </w:rPr>
          <w:instrText xml:space="preserve"> PAGEREF _Toc503450872 \h </w:instrText>
        </w:r>
        <w:r w:rsidR="00567DE6">
          <w:rPr>
            <w:noProof/>
            <w:webHidden/>
          </w:rPr>
        </w:r>
        <w:r w:rsidR="00567DE6">
          <w:rPr>
            <w:noProof/>
            <w:webHidden/>
          </w:rPr>
          <w:fldChar w:fldCharType="separate"/>
        </w:r>
        <w:r w:rsidR="00567DE6">
          <w:rPr>
            <w:noProof/>
            <w:webHidden/>
          </w:rPr>
          <w:t>24</w:t>
        </w:r>
        <w:r w:rsidR="00567DE6">
          <w:rPr>
            <w:noProof/>
            <w:webHidden/>
          </w:rPr>
          <w:fldChar w:fldCharType="end"/>
        </w:r>
      </w:hyperlink>
    </w:p>
    <w:p w14:paraId="3899A82D" w14:textId="57ABE18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73" w:history="1">
        <w:r w:rsidR="00567DE6" w:rsidRPr="00486830">
          <w:rPr>
            <w:rStyle w:val="Hyperlink"/>
            <w:noProof/>
          </w:rPr>
          <w:t>3.12.10 logicalLocations property</w:t>
        </w:r>
        <w:r w:rsidR="00567DE6">
          <w:rPr>
            <w:noProof/>
            <w:webHidden/>
          </w:rPr>
          <w:tab/>
        </w:r>
        <w:r w:rsidR="00567DE6">
          <w:rPr>
            <w:noProof/>
            <w:webHidden/>
          </w:rPr>
          <w:fldChar w:fldCharType="begin"/>
        </w:r>
        <w:r w:rsidR="00567DE6">
          <w:rPr>
            <w:noProof/>
            <w:webHidden/>
          </w:rPr>
          <w:instrText xml:space="preserve"> PAGEREF _Toc503450873 \h </w:instrText>
        </w:r>
        <w:r w:rsidR="00567DE6">
          <w:rPr>
            <w:noProof/>
            <w:webHidden/>
          </w:rPr>
        </w:r>
        <w:r w:rsidR="00567DE6">
          <w:rPr>
            <w:noProof/>
            <w:webHidden/>
          </w:rPr>
          <w:fldChar w:fldCharType="separate"/>
        </w:r>
        <w:r w:rsidR="00567DE6">
          <w:rPr>
            <w:noProof/>
            <w:webHidden/>
          </w:rPr>
          <w:t>26</w:t>
        </w:r>
        <w:r w:rsidR="00567DE6">
          <w:rPr>
            <w:noProof/>
            <w:webHidden/>
          </w:rPr>
          <w:fldChar w:fldCharType="end"/>
        </w:r>
      </w:hyperlink>
    </w:p>
    <w:p w14:paraId="79D5880E" w14:textId="2EADE4CA"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74" w:history="1">
        <w:r w:rsidR="00567DE6" w:rsidRPr="00486830">
          <w:rPr>
            <w:rStyle w:val="Hyperlink"/>
            <w:noProof/>
          </w:rPr>
          <w:t>3.12.11 results property</w:t>
        </w:r>
        <w:r w:rsidR="00567DE6">
          <w:rPr>
            <w:noProof/>
            <w:webHidden/>
          </w:rPr>
          <w:tab/>
        </w:r>
        <w:r w:rsidR="00567DE6">
          <w:rPr>
            <w:noProof/>
            <w:webHidden/>
          </w:rPr>
          <w:fldChar w:fldCharType="begin"/>
        </w:r>
        <w:r w:rsidR="00567DE6">
          <w:rPr>
            <w:noProof/>
            <w:webHidden/>
          </w:rPr>
          <w:instrText xml:space="preserve"> PAGEREF _Toc503450874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0FD18CC1" w14:textId="1CCAC2C6"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75" w:history="1">
        <w:r w:rsidR="00567DE6" w:rsidRPr="00486830">
          <w:rPr>
            <w:rStyle w:val="Hyperlink"/>
            <w:noProof/>
          </w:rPr>
          <w:t>3.12.12 toolNotifications property</w:t>
        </w:r>
        <w:r w:rsidR="00567DE6">
          <w:rPr>
            <w:noProof/>
            <w:webHidden/>
          </w:rPr>
          <w:tab/>
        </w:r>
        <w:r w:rsidR="00567DE6">
          <w:rPr>
            <w:noProof/>
            <w:webHidden/>
          </w:rPr>
          <w:fldChar w:fldCharType="begin"/>
        </w:r>
        <w:r w:rsidR="00567DE6">
          <w:rPr>
            <w:noProof/>
            <w:webHidden/>
          </w:rPr>
          <w:instrText xml:space="preserve"> PAGEREF _Toc503450875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751191C4" w14:textId="6A69D2B4"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76" w:history="1">
        <w:r w:rsidR="00567DE6" w:rsidRPr="00486830">
          <w:rPr>
            <w:rStyle w:val="Hyperlink"/>
            <w:noProof/>
          </w:rPr>
          <w:t>3.12.13 configurationNotifications property</w:t>
        </w:r>
        <w:r w:rsidR="00567DE6">
          <w:rPr>
            <w:noProof/>
            <w:webHidden/>
          </w:rPr>
          <w:tab/>
        </w:r>
        <w:r w:rsidR="00567DE6">
          <w:rPr>
            <w:noProof/>
            <w:webHidden/>
          </w:rPr>
          <w:fldChar w:fldCharType="begin"/>
        </w:r>
        <w:r w:rsidR="00567DE6">
          <w:rPr>
            <w:noProof/>
            <w:webHidden/>
          </w:rPr>
          <w:instrText xml:space="preserve"> PAGEREF _Toc503450876 \h </w:instrText>
        </w:r>
        <w:r w:rsidR="00567DE6">
          <w:rPr>
            <w:noProof/>
            <w:webHidden/>
          </w:rPr>
        </w:r>
        <w:r w:rsidR="00567DE6">
          <w:rPr>
            <w:noProof/>
            <w:webHidden/>
          </w:rPr>
          <w:fldChar w:fldCharType="separate"/>
        </w:r>
        <w:r w:rsidR="00567DE6">
          <w:rPr>
            <w:noProof/>
            <w:webHidden/>
          </w:rPr>
          <w:t>27</w:t>
        </w:r>
        <w:r w:rsidR="00567DE6">
          <w:rPr>
            <w:noProof/>
            <w:webHidden/>
          </w:rPr>
          <w:fldChar w:fldCharType="end"/>
        </w:r>
      </w:hyperlink>
    </w:p>
    <w:p w14:paraId="3E11FB3F" w14:textId="0B3D0607"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77" w:history="1">
        <w:r w:rsidR="00567DE6" w:rsidRPr="00486830">
          <w:rPr>
            <w:rStyle w:val="Hyperlink"/>
            <w:noProof/>
          </w:rPr>
          <w:t>3.12.14 rules property</w:t>
        </w:r>
        <w:r w:rsidR="00567DE6">
          <w:rPr>
            <w:noProof/>
            <w:webHidden/>
          </w:rPr>
          <w:tab/>
        </w:r>
        <w:r w:rsidR="00567DE6">
          <w:rPr>
            <w:noProof/>
            <w:webHidden/>
          </w:rPr>
          <w:fldChar w:fldCharType="begin"/>
        </w:r>
        <w:r w:rsidR="00567DE6">
          <w:rPr>
            <w:noProof/>
            <w:webHidden/>
          </w:rPr>
          <w:instrText xml:space="preserve"> PAGEREF _Toc503450877 \h </w:instrText>
        </w:r>
        <w:r w:rsidR="00567DE6">
          <w:rPr>
            <w:noProof/>
            <w:webHidden/>
          </w:rPr>
        </w:r>
        <w:r w:rsidR="00567DE6">
          <w:rPr>
            <w:noProof/>
            <w:webHidden/>
          </w:rPr>
          <w:fldChar w:fldCharType="separate"/>
        </w:r>
        <w:r w:rsidR="00567DE6">
          <w:rPr>
            <w:noProof/>
            <w:webHidden/>
          </w:rPr>
          <w:t>28</w:t>
        </w:r>
        <w:r w:rsidR="00567DE6">
          <w:rPr>
            <w:noProof/>
            <w:webHidden/>
          </w:rPr>
          <w:fldChar w:fldCharType="end"/>
        </w:r>
      </w:hyperlink>
    </w:p>
    <w:p w14:paraId="52E08138" w14:textId="7EC50101"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78" w:history="1">
        <w:r w:rsidR="00567DE6" w:rsidRPr="00486830">
          <w:rPr>
            <w:rStyle w:val="Hyperlink"/>
            <w:noProof/>
          </w:rPr>
          <w:t>3.12.15 richMessageMimeType property</w:t>
        </w:r>
        <w:r w:rsidR="00567DE6">
          <w:rPr>
            <w:noProof/>
            <w:webHidden/>
          </w:rPr>
          <w:tab/>
        </w:r>
        <w:r w:rsidR="00567DE6">
          <w:rPr>
            <w:noProof/>
            <w:webHidden/>
          </w:rPr>
          <w:fldChar w:fldCharType="begin"/>
        </w:r>
        <w:r w:rsidR="00567DE6">
          <w:rPr>
            <w:noProof/>
            <w:webHidden/>
          </w:rPr>
          <w:instrText xml:space="preserve"> PAGEREF _Toc503450878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09CA1950" w14:textId="472CB558"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79" w:history="1">
        <w:r w:rsidR="00567DE6" w:rsidRPr="00486830">
          <w:rPr>
            <w:rStyle w:val="Hyperlink"/>
            <w:noProof/>
          </w:rPr>
          <w:t>3.12.16 properties property</w:t>
        </w:r>
        <w:r w:rsidR="00567DE6">
          <w:rPr>
            <w:noProof/>
            <w:webHidden/>
          </w:rPr>
          <w:tab/>
        </w:r>
        <w:r w:rsidR="00567DE6">
          <w:rPr>
            <w:noProof/>
            <w:webHidden/>
          </w:rPr>
          <w:fldChar w:fldCharType="begin"/>
        </w:r>
        <w:r w:rsidR="00567DE6">
          <w:rPr>
            <w:noProof/>
            <w:webHidden/>
          </w:rPr>
          <w:instrText xml:space="preserve"> PAGEREF _Toc503450879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39CEFB" w14:textId="102D030E"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80" w:history="1">
        <w:r w:rsidR="00567DE6" w:rsidRPr="00486830">
          <w:rPr>
            <w:rStyle w:val="Hyperlink"/>
            <w:noProof/>
          </w:rPr>
          <w:t>3.13 tool object</w:t>
        </w:r>
        <w:r w:rsidR="00567DE6">
          <w:rPr>
            <w:noProof/>
            <w:webHidden/>
          </w:rPr>
          <w:tab/>
        </w:r>
        <w:r w:rsidR="00567DE6">
          <w:rPr>
            <w:noProof/>
            <w:webHidden/>
          </w:rPr>
          <w:fldChar w:fldCharType="begin"/>
        </w:r>
        <w:r w:rsidR="00567DE6">
          <w:rPr>
            <w:noProof/>
            <w:webHidden/>
          </w:rPr>
          <w:instrText xml:space="preserve"> PAGEREF _Toc503450880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29C64083" w14:textId="472B5807"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81" w:history="1">
        <w:r w:rsidR="00567DE6" w:rsidRPr="00486830">
          <w:rPr>
            <w:rStyle w:val="Hyperlink"/>
            <w:noProof/>
          </w:rPr>
          <w:t>3.13.1 General</w:t>
        </w:r>
        <w:r w:rsidR="00567DE6">
          <w:rPr>
            <w:noProof/>
            <w:webHidden/>
          </w:rPr>
          <w:tab/>
        </w:r>
        <w:r w:rsidR="00567DE6">
          <w:rPr>
            <w:noProof/>
            <w:webHidden/>
          </w:rPr>
          <w:fldChar w:fldCharType="begin"/>
        </w:r>
        <w:r w:rsidR="00567DE6">
          <w:rPr>
            <w:noProof/>
            <w:webHidden/>
          </w:rPr>
          <w:instrText xml:space="preserve"> PAGEREF _Toc503450881 \h </w:instrText>
        </w:r>
        <w:r w:rsidR="00567DE6">
          <w:rPr>
            <w:noProof/>
            <w:webHidden/>
          </w:rPr>
        </w:r>
        <w:r w:rsidR="00567DE6">
          <w:rPr>
            <w:noProof/>
            <w:webHidden/>
          </w:rPr>
          <w:fldChar w:fldCharType="separate"/>
        </w:r>
        <w:r w:rsidR="00567DE6">
          <w:rPr>
            <w:noProof/>
            <w:webHidden/>
          </w:rPr>
          <w:t>29</w:t>
        </w:r>
        <w:r w:rsidR="00567DE6">
          <w:rPr>
            <w:noProof/>
            <w:webHidden/>
          </w:rPr>
          <w:fldChar w:fldCharType="end"/>
        </w:r>
      </w:hyperlink>
    </w:p>
    <w:p w14:paraId="35A5A673" w14:textId="2A66B52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82" w:history="1">
        <w:r w:rsidR="00567DE6" w:rsidRPr="00486830">
          <w:rPr>
            <w:rStyle w:val="Hyperlink"/>
            <w:noProof/>
          </w:rPr>
          <w:t>3.13.2 name property</w:t>
        </w:r>
        <w:r w:rsidR="00567DE6">
          <w:rPr>
            <w:noProof/>
            <w:webHidden/>
          </w:rPr>
          <w:tab/>
        </w:r>
        <w:r w:rsidR="00567DE6">
          <w:rPr>
            <w:noProof/>
            <w:webHidden/>
          </w:rPr>
          <w:fldChar w:fldCharType="begin"/>
        </w:r>
        <w:r w:rsidR="00567DE6">
          <w:rPr>
            <w:noProof/>
            <w:webHidden/>
          </w:rPr>
          <w:instrText xml:space="preserve"> PAGEREF _Toc503450882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2EEF60D8" w14:textId="1B930D2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83" w:history="1">
        <w:r w:rsidR="00567DE6" w:rsidRPr="00486830">
          <w:rPr>
            <w:rStyle w:val="Hyperlink"/>
            <w:noProof/>
          </w:rPr>
          <w:t>3.13.3 fullName property</w:t>
        </w:r>
        <w:r w:rsidR="00567DE6">
          <w:rPr>
            <w:noProof/>
            <w:webHidden/>
          </w:rPr>
          <w:tab/>
        </w:r>
        <w:r w:rsidR="00567DE6">
          <w:rPr>
            <w:noProof/>
            <w:webHidden/>
          </w:rPr>
          <w:fldChar w:fldCharType="begin"/>
        </w:r>
        <w:r w:rsidR="00567DE6">
          <w:rPr>
            <w:noProof/>
            <w:webHidden/>
          </w:rPr>
          <w:instrText xml:space="preserve"> PAGEREF _Toc503450883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30631ADB" w14:textId="5D29A526"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84" w:history="1">
        <w:r w:rsidR="00567DE6" w:rsidRPr="00486830">
          <w:rPr>
            <w:rStyle w:val="Hyperlink"/>
            <w:noProof/>
          </w:rPr>
          <w:t>3.13.4 semanticVersion property</w:t>
        </w:r>
        <w:r w:rsidR="00567DE6">
          <w:rPr>
            <w:noProof/>
            <w:webHidden/>
          </w:rPr>
          <w:tab/>
        </w:r>
        <w:r w:rsidR="00567DE6">
          <w:rPr>
            <w:noProof/>
            <w:webHidden/>
          </w:rPr>
          <w:fldChar w:fldCharType="begin"/>
        </w:r>
        <w:r w:rsidR="00567DE6">
          <w:rPr>
            <w:noProof/>
            <w:webHidden/>
          </w:rPr>
          <w:instrText xml:space="preserve"> PAGEREF _Toc503450884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50A1BF9" w14:textId="0948CEE2"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85" w:history="1">
        <w:r w:rsidR="00567DE6" w:rsidRPr="00486830">
          <w:rPr>
            <w:rStyle w:val="Hyperlink"/>
            <w:noProof/>
          </w:rPr>
          <w:t>3.13.5 version property</w:t>
        </w:r>
        <w:r w:rsidR="00567DE6">
          <w:rPr>
            <w:noProof/>
            <w:webHidden/>
          </w:rPr>
          <w:tab/>
        </w:r>
        <w:r w:rsidR="00567DE6">
          <w:rPr>
            <w:noProof/>
            <w:webHidden/>
          </w:rPr>
          <w:fldChar w:fldCharType="begin"/>
        </w:r>
        <w:r w:rsidR="00567DE6">
          <w:rPr>
            <w:noProof/>
            <w:webHidden/>
          </w:rPr>
          <w:instrText xml:space="preserve"> PAGEREF _Toc503450885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4FE0062F" w14:textId="5F0BBE2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86" w:history="1">
        <w:r w:rsidR="00567DE6" w:rsidRPr="00486830">
          <w:rPr>
            <w:rStyle w:val="Hyperlink"/>
            <w:noProof/>
          </w:rPr>
          <w:t>3.13.6 fileVersion property</w:t>
        </w:r>
        <w:r w:rsidR="00567DE6">
          <w:rPr>
            <w:noProof/>
            <w:webHidden/>
          </w:rPr>
          <w:tab/>
        </w:r>
        <w:r w:rsidR="00567DE6">
          <w:rPr>
            <w:noProof/>
            <w:webHidden/>
          </w:rPr>
          <w:fldChar w:fldCharType="begin"/>
        </w:r>
        <w:r w:rsidR="00567DE6">
          <w:rPr>
            <w:noProof/>
            <w:webHidden/>
          </w:rPr>
          <w:instrText xml:space="preserve"> PAGEREF _Toc503450886 \h </w:instrText>
        </w:r>
        <w:r w:rsidR="00567DE6">
          <w:rPr>
            <w:noProof/>
            <w:webHidden/>
          </w:rPr>
        </w:r>
        <w:r w:rsidR="00567DE6">
          <w:rPr>
            <w:noProof/>
            <w:webHidden/>
          </w:rPr>
          <w:fldChar w:fldCharType="separate"/>
        </w:r>
        <w:r w:rsidR="00567DE6">
          <w:rPr>
            <w:noProof/>
            <w:webHidden/>
          </w:rPr>
          <w:t>30</w:t>
        </w:r>
        <w:r w:rsidR="00567DE6">
          <w:rPr>
            <w:noProof/>
            <w:webHidden/>
          </w:rPr>
          <w:fldChar w:fldCharType="end"/>
        </w:r>
      </w:hyperlink>
    </w:p>
    <w:p w14:paraId="605A1409" w14:textId="509FE471"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87" w:history="1">
        <w:r w:rsidR="00567DE6" w:rsidRPr="00486830">
          <w:rPr>
            <w:rStyle w:val="Hyperlink"/>
            <w:noProof/>
          </w:rPr>
          <w:t>3.13.7 language property</w:t>
        </w:r>
        <w:r w:rsidR="00567DE6">
          <w:rPr>
            <w:noProof/>
            <w:webHidden/>
          </w:rPr>
          <w:tab/>
        </w:r>
        <w:r w:rsidR="00567DE6">
          <w:rPr>
            <w:noProof/>
            <w:webHidden/>
          </w:rPr>
          <w:fldChar w:fldCharType="begin"/>
        </w:r>
        <w:r w:rsidR="00567DE6">
          <w:rPr>
            <w:noProof/>
            <w:webHidden/>
          </w:rPr>
          <w:instrText xml:space="preserve"> PAGEREF _Toc503450887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7ABF8ABD" w14:textId="44C0D391"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88" w:history="1">
        <w:r w:rsidR="00567DE6" w:rsidRPr="00486830">
          <w:rPr>
            <w:rStyle w:val="Hyperlink"/>
            <w:noProof/>
          </w:rPr>
          <w:t>3.13.8 sarifLoggerVersion property</w:t>
        </w:r>
        <w:r w:rsidR="00567DE6">
          <w:rPr>
            <w:noProof/>
            <w:webHidden/>
          </w:rPr>
          <w:tab/>
        </w:r>
        <w:r w:rsidR="00567DE6">
          <w:rPr>
            <w:noProof/>
            <w:webHidden/>
          </w:rPr>
          <w:fldChar w:fldCharType="begin"/>
        </w:r>
        <w:r w:rsidR="00567DE6">
          <w:rPr>
            <w:noProof/>
            <w:webHidden/>
          </w:rPr>
          <w:instrText xml:space="preserve"> PAGEREF _Toc503450888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13A5CF6" w14:textId="0124BBE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89" w:history="1">
        <w:r w:rsidR="00567DE6" w:rsidRPr="00486830">
          <w:rPr>
            <w:rStyle w:val="Hyperlink"/>
            <w:noProof/>
          </w:rPr>
          <w:t>3.13.9 properties property</w:t>
        </w:r>
        <w:r w:rsidR="00567DE6">
          <w:rPr>
            <w:noProof/>
            <w:webHidden/>
          </w:rPr>
          <w:tab/>
        </w:r>
        <w:r w:rsidR="00567DE6">
          <w:rPr>
            <w:noProof/>
            <w:webHidden/>
          </w:rPr>
          <w:fldChar w:fldCharType="begin"/>
        </w:r>
        <w:r w:rsidR="00567DE6">
          <w:rPr>
            <w:noProof/>
            <w:webHidden/>
          </w:rPr>
          <w:instrText xml:space="preserve"> PAGEREF _Toc503450889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570D1D36" w14:textId="5F8CA115"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890" w:history="1">
        <w:r w:rsidR="00567DE6" w:rsidRPr="00486830">
          <w:rPr>
            <w:rStyle w:val="Hyperlink"/>
            <w:noProof/>
          </w:rPr>
          <w:t>3.14 invocation object</w:t>
        </w:r>
        <w:r w:rsidR="00567DE6">
          <w:rPr>
            <w:noProof/>
            <w:webHidden/>
          </w:rPr>
          <w:tab/>
        </w:r>
        <w:r w:rsidR="00567DE6">
          <w:rPr>
            <w:noProof/>
            <w:webHidden/>
          </w:rPr>
          <w:fldChar w:fldCharType="begin"/>
        </w:r>
        <w:r w:rsidR="00567DE6">
          <w:rPr>
            <w:noProof/>
            <w:webHidden/>
          </w:rPr>
          <w:instrText xml:space="preserve"> PAGEREF _Toc503450890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2D268446" w14:textId="7BA42D2E"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91" w:history="1">
        <w:r w:rsidR="00567DE6" w:rsidRPr="00486830">
          <w:rPr>
            <w:rStyle w:val="Hyperlink"/>
            <w:noProof/>
          </w:rPr>
          <w:t>3.14.1 General</w:t>
        </w:r>
        <w:r w:rsidR="00567DE6">
          <w:rPr>
            <w:noProof/>
            <w:webHidden/>
          </w:rPr>
          <w:tab/>
        </w:r>
        <w:r w:rsidR="00567DE6">
          <w:rPr>
            <w:noProof/>
            <w:webHidden/>
          </w:rPr>
          <w:fldChar w:fldCharType="begin"/>
        </w:r>
        <w:r w:rsidR="00567DE6">
          <w:rPr>
            <w:noProof/>
            <w:webHidden/>
          </w:rPr>
          <w:instrText xml:space="preserve"> PAGEREF _Toc503450891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39AD3B3C" w14:textId="75ADF9A4"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92" w:history="1">
        <w:r w:rsidR="00567DE6" w:rsidRPr="00486830">
          <w:rPr>
            <w:rStyle w:val="Hyperlink"/>
            <w:noProof/>
          </w:rPr>
          <w:t>3.14.2 commandLine property</w:t>
        </w:r>
        <w:r w:rsidR="00567DE6">
          <w:rPr>
            <w:noProof/>
            <w:webHidden/>
          </w:rPr>
          <w:tab/>
        </w:r>
        <w:r w:rsidR="00567DE6">
          <w:rPr>
            <w:noProof/>
            <w:webHidden/>
          </w:rPr>
          <w:fldChar w:fldCharType="begin"/>
        </w:r>
        <w:r w:rsidR="00567DE6">
          <w:rPr>
            <w:noProof/>
            <w:webHidden/>
          </w:rPr>
          <w:instrText xml:space="preserve"> PAGEREF _Toc503450892 \h </w:instrText>
        </w:r>
        <w:r w:rsidR="00567DE6">
          <w:rPr>
            <w:noProof/>
            <w:webHidden/>
          </w:rPr>
        </w:r>
        <w:r w:rsidR="00567DE6">
          <w:rPr>
            <w:noProof/>
            <w:webHidden/>
          </w:rPr>
          <w:fldChar w:fldCharType="separate"/>
        </w:r>
        <w:r w:rsidR="00567DE6">
          <w:rPr>
            <w:noProof/>
            <w:webHidden/>
          </w:rPr>
          <w:t>31</w:t>
        </w:r>
        <w:r w:rsidR="00567DE6">
          <w:rPr>
            <w:noProof/>
            <w:webHidden/>
          </w:rPr>
          <w:fldChar w:fldCharType="end"/>
        </w:r>
      </w:hyperlink>
    </w:p>
    <w:p w14:paraId="45C6436A" w14:textId="3BC3B2D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93" w:history="1">
        <w:r w:rsidR="00567DE6" w:rsidRPr="00486830">
          <w:rPr>
            <w:rStyle w:val="Hyperlink"/>
            <w:noProof/>
          </w:rPr>
          <w:t>3.14.3 responseFiles property</w:t>
        </w:r>
        <w:r w:rsidR="00567DE6">
          <w:rPr>
            <w:noProof/>
            <w:webHidden/>
          </w:rPr>
          <w:tab/>
        </w:r>
        <w:r w:rsidR="00567DE6">
          <w:rPr>
            <w:noProof/>
            <w:webHidden/>
          </w:rPr>
          <w:fldChar w:fldCharType="begin"/>
        </w:r>
        <w:r w:rsidR="00567DE6">
          <w:rPr>
            <w:noProof/>
            <w:webHidden/>
          </w:rPr>
          <w:instrText xml:space="preserve"> PAGEREF _Toc503450893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62151272" w14:textId="1679B60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94" w:history="1">
        <w:r w:rsidR="00567DE6" w:rsidRPr="00486830">
          <w:rPr>
            <w:rStyle w:val="Hyperlink"/>
            <w:noProof/>
          </w:rPr>
          <w:t>3.14.4 startTime property</w:t>
        </w:r>
        <w:r w:rsidR="00567DE6">
          <w:rPr>
            <w:noProof/>
            <w:webHidden/>
          </w:rPr>
          <w:tab/>
        </w:r>
        <w:r w:rsidR="00567DE6">
          <w:rPr>
            <w:noProof/>
            <w:webHidden/>
          </w:rPr>
          <w:fldChar w:fldCharType="begin"/>
        </w:r>
        <w:r w:rsidR="00567DE6">
          <w:rPr>
            <w:noProof/>
            <w:webHidden/>
          </w:rPr>
          <w:instrText xml:space="preserve"> PAGEREF _Toc503450894 \h </w:instrText>
        </w:r>
        <w:r w:rsidR="00567DE6">
          <w:rPr>
            <w:noProof/>
            <w:webHidden/>
          </w:rPr>
        </w:r>
        <w:r w:rsidR="00567DE6">
          <w:rPr>
            <w:noProof/>
            <w:webHidden/>
          </w:rPr>
          <w:fldChar w:fldCharType="separate"/>
        </w:r>
        <w:r w:rsidR="00567DE6">
          <w:rPr>
            <w:noProof/>
            <w:webHidden/>
          </w:rPr>
          <w:t>32</w:t>
        </w:r>
        <w:r w:rsidR="00567DE6">
          <w:rPr>
            <w:noProof/>
            <w:webHidden/>
          </w:rPr>
          <w:fldChar w:fldCharType="end"/>
        </w:r>
      </w:hyperlink>
    </w:p>
    <w:p w14:paraId="5D71908E" w14:textId="6CA62B5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95" w:history="1">
        <w:r w:rsidR="00567DE6" w:rsidRPr="00486830">
          <w:rPr>
            <w:rStyle w:val="Hyperlink"/>
            <w:noProof/>
          </w:rPr>
          <w:t>3.14.5 endTime property</w:t>
        </w:r>
        <w:r w:rsidR="00567DE6">
          <w:rPr>
            <w:noProof/>
            <w:webHidden/>
          </w:rPr>
          <w:tab/>
        </w:r>
        <w:r w:rsidR="00567DE6">
          <w:rPr>
            <w:noProof/>
            <w:webHidden/>
          </w:rPr>
          <w:fldChar w:fldCharType="begin"/>
        </w:r>
        <w:r w:rsidR="00567DE6">
          <w:rPr>
            <w:noProof/>
            <w:webHidden/>
          </w:rPr>
          <w:instrText xml:space="preserve"> PAGEREF _Toc503450895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68C37C10" w14:textId="1C961160"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96" w:history="1">
        <w:r w:rsidR="00567DE6" w:rsidRPr="00486830">
          <w:rPr>
            <w:rStyle w:val="Hyperlink"/>
            <w:noProof/>
          </w:rPr>
          <w:t>3.14.6 machine property</w:t>
        </w:r>
        <w:r w:rsidR="00567DE6">
          <w:rPr>
            <w:noProof/>
            <w:webHidden/>
          </w:rPr>
          <w:tab/>
        </w:r>
        <w:r w:rsidR="00567DE6">
          <w:rPr>
            <w:noProof/>
            <w:webHidden/>
          </w:rPr>
          <w:fldChar w:fldCharType="begin"/>
        </w:r>
        <w:r w:rsidR="00567DE6">
          <w:rPr>
            <w:noProof/>
            <w:webHidden/>
          </w:rPr>
          <w:instrText xml:space="preserve"> PAGEREF _Toc503450896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2E7B61E8" w14:textId="0182A25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97" w:history="1">
        <w:r w:rsidR="00567DE6" w:rsidRPr="00486830">
          <w:rPr>
            <w:rStyle w:val="Hyperlink"/>
            <w:noProof/>
          </w:rPr>
          <w:t>3.14.7 account property</w:t>
        </w:r>
        <w:r w:rsidR="00567DE6">
          <w:rPr>
            <w:noProof/>
            <w:webHidden/>
          </w:rPr>
          <w:tab/>
        </w:r>
        <w:r w:rsidR="00567DE6">
          <w:rPr>
            <w:noProof/>
            <w:webHidden/>
          </w:rPr>
          <w:fldChar w:fldCharType="begin"/>
        </w:r>
        <w:r w:rsidR="00567DE6">
          <w:rPr>
            <w:noProof/>
            <w:webHidden/>
          </w:rPr>
          <w:instrText xml:space="preserve"> PAGEREF _Toc503450897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E67D0EE" w14:textId="7AD7574A"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98" w:history="1">
        <w:r w:rsidR="00567DE6" w:rsidRPr="00486830">
          <w:rPr>
            <w:rStyle w:val="Hyperlink"/>
            <w:noProof/>
          </w:rPr>
          <w:t>3.14.8 processId property</w:t>
        </w:r>
        <w:r w:rsidR="00567DE6">
          <w:rPr>
            <w:noProof/>
            <w:webHidden/>
          </w:rPr>
          <w:tab/>
        </w:r>
        <w:r w:rsidR="00567DE6">
          <w:rPr>
            <w:noProof/>
            <w:webHidden/>
          </w:rPr>
          <w:fldChar w:fldCharType="begin"/>
        </w:r>
        <w:r w:rsidR="00567DE6">
          <w:rPr>
            <w:noProof/>
            <w:webHidden/>
          </w:rPr>
          <w:instrText xml:space="preserve"> PAGEREF _Toc503450898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7FC71785" w14:textId="510FE09A"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899" w:history="1">
        <w:r w:rsidR="00567DE6" w:rsidRPr="00486830">
          <w:rPr>
            <w:rStyle w:val="Hyperlink"/>
            <w:noProof/>
          </w:rPr>
          <w:t>3.14.9 fileName property</w:t>
        </w:r>
        <w:r w:rsidR="00567DE6">
          <w:rPr>
            <w:noProof/>
            <w:webHidden/>
          </w:rPr>
          <w:tab/>
        </w:r>
        <w:r w:rsidR="00567DE6">
          <w:rPr>
            <w:noProof/>
            <w:webHidden/>
          </w:rPr>
          <w:fldChar w:fldCharType="begin"/>
        </w:r>
        <w:r w:rsidR="00567DE6">
          <w:rPr>
            <w:noProof/>
            <w:webHidden/>
          </w:rPr>
          <w:instrText xml:space="preserve"> PAGEREF _Toc503450899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13DE3A16" w14:textId="06276EF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00" w:history="1">
        <w:r w:rsidR="00567DE6" w:rsidRPr="00486830">
          <w:rPr>
            <w:rStyle w:val="Hyperlink"/>
            <w:noProof/>
          </w:rPr>
          <w:t>3.14.10 workingDirectory property</w:t>
        </w:r>
        <w:r w:rsidR="00567DE6">
          <w:rPr>
            <w:noProof/>
            <w:webHidden/>
          </w:rPr>
          <w:tab/>
        </w:r>
        <w:r w:rsidR="00567DE6">
          <w:rPr>
            <w:noProof/>
            <w:webHidden/>
          </w:rPr>
          <w:fldChar w:fldCharType="begin"/>
        </w:r>
        <w:r w:rsidR="00567DE6">
          <w:rPr>
            <w:noProof/>
            <w:webHidden/>
          </w:rPr>
          <w:instrText xml:space="preserve"> PAGEREF _Toc503450900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F671FB4" w14:textId="79617858"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01" w:history="1">
        <w:r w:rsidR="00567DE6" w:rsidRPr="00486830">
          <w:rPr>
            <w:rStyle w:val="Hyperlink"/>
            <w:noProof/>
          </w:rPr>
          <w:t>3.14.11 environmentVariables property</w:t>
        </w:r>
        <w:r w:rsidR="00567DE6">
          <w:rPr>
            <w:noProof/>
            <w:webHidden/>
          </w:rPr>
          <w:tab/>
        </w:r>
        <w:r w:rsidR="00567DE6">
          <w:rPr>
            <w:noProof/>
            <w:webHidden/>
          </w:rPr>
          <w:fldChar w:fldCharType="begin"/>
        </w:r>
        <w:r w:rsidR="00567DE6">
          <w:rPr>
            <w:noProof/>
            <w:webHidden/>
          </w:rPr>
          <w:instrText xml:space="preserve"> PAGEREF _Toc503450901 \h </w:instrText>
        </w:r>
        <w:r w:rsidR="00567DE6">
          <w:rPr>
            <w:noProof/>
            <w:webHidden/>
          </w:rPr>
        </w:r>
        <w:r w:rsidR="00567DE6">
          <w:rPr>
            <w:noProof/>
            <w:webHidden/>
          </w:rPr>
          <w:fldChar w:fldCharType="separate"/>
        </w:r>
        <w:r w:rsidR="00567DE6">
          <w:rPr>
            <w:noProof/>
            <w:webHidden/>
          </w:rPr>
          <w:t>33</w:t>
        </w:r>
        <w:r w:rsidR="00567DE6">
          <w:rPr>
            <w:noProof/>
            <w:webHidden/>
          </w:rPr>
          <w:fldChar w:fldCharType="end"/>
        </w:r>
      </w:hyperlink>
    </w:p>
    <w:p w14:paraId="423821B2" w14:textId="6666C19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02" w:history="1">
        <w:r w:rsidR="00567DE6" w:rsidRPr="00486830">
          <w:rPr>
            <w:rStyle w:val="Hyperlink"/>
            <w:noProof/>
          </w:rPr>
          <w:t>3.14.12 properties property</w:t>
        </w:r>
        <w:r w:rsidR="00567DE6">
          <w:rPr>
            <w:noProof/>
            <w:webHidden/>
          </w:rPr>
          <w:tab/>
        </w:r>
        <w:r w:rsidR="00567DE6">
          <w:rPr>
            <w:noProof/>
            <w:webHidden/>
          </w:rPr>
          <w:fldChar w:fldCharType="begin"/>
        </w:r>
        <w:r w:rsidR="00567DE6">
          <w:rPr>
            <w:noProof/>
            <w:webHidden/>
          </w:rPr>
          <w:instrText xml:space="preserve"> PAGEREF _Toc503450902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7E717351" w14:textId="52E3310A"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903" w:history="1">
        <w:r w:rsidR="00567DE6" w:rsidRPr="00486830">
          <w:rPr>
            <w:rStyle w:val="Hyperlink"/>
            <w:noProof/>
          </w:rPr>
          <w:t>3.15 file object</w:t>
        </w:r>
        <w:r w:rsidR="00567DE6">
          <w:rPr>
            <w:noProof/>
            <w:webHidden/>
          </w:rPr>
          <w:tab/>
        </w:r>
        <w:r w:rsidR="00567DE6">
          <w:rPr>
            <w:noProof/>
            <w:webHidden/>
          </w:rPr>
          <w:fldChar w:fldCharType="begin"/>
        </w:r>
        <w:r w:rsidR="00567DE6">
          <w:rPr>
            <w:noProof/>
            <w:webHidden/>
          </w:rPr>
          <w:instrText xml:space="preserve"> PAGEREF _Toc503450903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6161D978" w14:textId="182268A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04" w:history="1">
        <w:r w:rsidR="00567DE6" w:rsidRPr="00486830">
          <w:rPr>
            <w:rStyle w:val="Hyperlink"/>
            <w:noProof/>
          </w:rPr>
          <w:t>3.15.1 General</w:t>
        </w:r>
        <w:r w:rsidR="00567DE6">
          <w:rPr>
            <w:noProof/>
            <w:webHidden/>
          </w:rPr>
          <w:tab/>
        </w:r>
        <w:r w:rsidR="00567DE6">
          <w:rPr>
            <w:noProof/>
            <w:webHidden/>
          </w:rPr>
          <w:fldChar w:fldCharType="begin"/>
        </w:r>
        <w:r w:rsidR="00567DE6">
          <w:rPr>
            <w:noProof/>
            <w:webHidden/>
          </w:rPr>
          <w:instrText xml:space="preserve"> PAGEREF _Toc503450904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01E0B1EE" w14:textId="07F79FF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05" w:history="1">
        <w:r w:rsidR="00567DE6" w:rsidRPr="00486830">
          <w:rPr>
            <w:rStyle w:val="Hyperlink"/>
            <w:noProof/>
          </w:rPr>
          <w:t>3.15.2 uri property</w:t>
        </w:r>
        <w:r w:rsidR="00567DE6">
          <w:rPr>
            <w:noProof/>
            <w:webHidden/>
          </w:rPr>
          <w:tab/>
        </w:r>
        <w:r w:rsidR="00567DE6">
          <w:rPr>
            <w:noProof/>
            <w:webHidden/>
          </w:rPr>
          <w:fldChar w:fldCharType="begin"/>
        </w:r>
        <w:r w:rsidR="00567DE6">
          <w:rPr>
            <w:noProof/>
            <w:webHidden/>
          </w:rPr>
          <w:instrText xml:space="preserve"> PAGEREF _Toc503450905 \h </w:instrText>
        </w:r>
        <w:r w:rsidR="00567DE6">
          <w:rPr>
            <w:noProof/>
            <w:webHidden/>
          </w:rPr>
        </w:r>
        <w:r w:rsidR="00567DE6">
          <w:rPr>
            <w:noProof/>
            <w:webHidden/>
          </w:rPr>
          <w:fldChar w:fldCharType="separate"/>
        </w:r>
        <w:r w:rsidR="00567DE6">
          <w:rPr>
            <w:noProof/>
            <w:webHidden/>
          </w:rPr>
          <w:t>34</w:t>
        </w:r>
        <w:r w:rsidR="00567DE6">
          <w:rPr>
            <w:noProof/>
            <w:webHidden/>
          </w:rPr>
          <w:fldChar w:fldCharType="end"/>
        </w:r>
      </w:hyperlink>
    </w:p>
    <w:p w14:paraId="2416A911" w14:textId="6E45E4F8"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06" w:history="1">
        <w:r w:rsidR="00567DE6" w:rsidRPr="00486830">
          <w:rPr>
            <w:rStyle w:val="Hyperlink"/>
            <w:noProof/>
          </w:rPr>
          <w:t>3.15.3 uriBaseId property</w:t>
        </w:r>
        <w:r w:rsidR="00567DE6">
          <w:rPr>
            <w:noProof/>
            <w:webHidden/>
          </w:rPr>
          <w:tab/>
        </w:r>
        <w:r w:rsidR="00567DE6">
          <w:rPr>
            <w:noProof/>
            <w:webHidden/>
          </w:rPr>
          <w:fldChar w:fldCharType="begin"/>
        </w:r>
        <w:r w:rsidR="00567DE6">
          <w:rPr>
            <w:noProof/>
            <w:webHidden/>
          </w:rPr>
          <w:instrText xml:space="preserve"> PAGEREF _Toc503450906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60AE19" w14:textId="1F21445C"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07" w:history="1">
        <w:r w:rsidR="00567DE6" w:rsidRPr="00486830">
          <w:rPr>
            <w:rStyle w:val="Hyperlink"/>
            <w:noProof/>
          </w:rPr>
          <w:t>3.15.4 parentKey property</w:t>
        </w:r>
        <w:r w:rsidR="00567DE6">
          <w:rPr>
            <w:noProof/>
            <w:webHidden/>
          </w:rPr>
          <w:tab/>
        </w:r>
        <w:r w:rsidR="00567DE6">
          <w:rPr>
            <w:noProof/>
            <w:webHidden/>
          </w:rPr>
          <w:fldChar w:fldCharType="begin"/>
        </w:r>
        <w:r w:rsidR="00567DE6">
          <w:rPr>
            <w:noProof/>
            <w:webHidden/>
          </w:rPr>
          <w:instrText xml:space="preserve"> PAGEREF _Toc503450907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5C03B30C" w14:textId="56FFA94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08" w:history="1">
        <w:r w:rsidR="00567DE6" w:rsidRPr="00486830">
          <w:rPr>
            <w:rStyle w:val="Hyperlink"/>
            <w:noProof/>
          </w:rPr>
          <w:t>3.15.5 offset property</w:t>
        </w:r>
        <w:r w:rsidR="00567DE6">
          <w:rPr>
            <w:noProof/>
            <w:webHidden/>
          </w:rPr>
          <w:tab/>
        </w:r>
        <w:r w:rsidR="00567DE6">
          <w:rPr>
            <w:noProof/>
            <w:webHidden/>
          </w:rPr>
          <w:fldChar w:fldCharType="begin"/>
        </w:r>
        <w:r w:rsidR="00567DE6">
          <w:rPr>
            <w:noProof/>
            <w:webHidden/>
          </w:rPr>
          <w:instrText xml:space="preserve"> PAGEREF _Toc503450908 \h </w:instrText>
        </w:r>
        <w:r w:rsidR="00567DE6">
          <w:rPr>
            <w:noProof/>
            <w:webHidden/>
          </w:rPr>
        </w:r>
        <w:r w:rsidR="00567DE6">
          <w:rPr>
            <w:noProof/>
            <w:webHidden/>
          </w:rPr>
          <w:fldChar w:fldCharType="separate"/>
        </w:r>
        <w:r w:rsidR="00567DE6">
          <w:rPr>
            <w:noProof/>
            <w:webHidden/>
          </w:rPr>
          <w:t>35</w:t>
        </w:r>
        <w:r w:rsidR="00567DE6">
          <w:rPr>
            <w:noProof/>
            <w:webHidden/>
          </w:rPr>
          <w:fldChar w:fldCharType="end"/>
        </w:r>
      </w:hyperlink>
    </w:p>
    <w:p w14:paraId="14F8B585" w14:textId="373FF610"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09" w:history="1">
        <w:r w:rsidR="00567DE6" w:rsidRPr="00486830">
          <w:rPr>
            <w:rStyle w:val="Hyperlink"/>
            <w:noProof/>
          </w:rPr>
          <w:t>3.15.6 length property</w:t>
        </w:r>
        <w:r w:rsidR="00567DE6">
          <w:rPr>
            <w:noProof/>
            <w:webHidden/>
          </w:rPr>
          <w:tab/>
        </w:r>
        <w:r w:rsidR="00567DE6">
          <w:rPr>
            <w:noProof/>
            <w:webHidden/>
          </w:rPr>
          <w:fldChar w:fldCharType="begin"/>
        </w:r>
        <w:r w:rsidR="00567DE6">
          <w:rPr>
            <w:noProof/>
            <w:webHidden/>
          </w:rPr>
          <w:instrText xml:space="preserve"> PAGEREF _Toc503450909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245860D9" w14:textId="2233086C"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10" w:history="1">
        <w:r w:rsidR="00567DE6" w:rsidRPr="00486830">
          <w:rPr>
            <w:rStyle w:val="Hyperlink"/>
            <w:noProof/>
          </w:rPr>
          <w:t>3.15.7 mimeType property</w:t>
        </w:r>
        <w:r w:rsidR="00567DE6">
          <w:rPr>
            <w:noProof/>
            <w:webHidden/>
          </w:rPr>
          <w:tab/>
        </w:r>
        <w:r w:rsidR="00567DE6">
          <w:rPr>
            <w:noProof/>
            <w:webHidden/>
          </w:rPr>
          <w:fldChar w:fldCharType="begin"/>
        </w:r>
        <w:r w:rsidR="00567DE6">
          <w:rPr>
            <w:noProof/>
            <w:webHidden/>
          </w:rPr>
          <w:instrText xml:space="preserve"> PAGEREF _Toc503450910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6D881AC7" w14:textId="4A94B702"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11" w:history="1">
        <w:r w:rsidR="00567DE6" w:rsidRPr="00486830">
          <w:rPr>
            <w:rStyle w:val="Hyperlink"/>
            <w:noProof/>
          </w:rPr>
          <w:t>3.15.8 hashes property</w:t>
        </w:r>
        <w:r w:rsidR="00567DE6">
          <w:rPr>
            <w:noProof/>
            <w:webHidden/>
          </w:rPr>
          <w:tab/>
        </w:r>
        <w:r w:rsidR="00567DE6">
          <w:rPr>
            <w:noProof/>
            <w:webHidden/>
          </w:rPr>
          <w:fldChar w:fldCharType="begin"/>
        </w:r>
        <w:r w:rsidR="00567DE6">
          <w:rPr>
            <w:noProof/>
            <w:webHidden/>
          </w:rPr>
          <w:instrText xml:space="preserve"> PAGEREF _Toc503450911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19783C1B" w14:textId="29C2404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12" w:history="1">
        <w:r w:rsidR="00567DE6" w:rsidRPr="00486830">
          <w:rPr>
            <w:rStyle w:val="Hyperlink"/>
            <w:noProof/>
          </w:rPr>
          <w:t>3.15.9 contents property</w:t>
        </w:r>
        <w:r w:rsidR="00567DE6">
          <w:rPr>
            <w:noProof/>
            <w:webHidden/>
          </w:rPr>
          <w:tab/>
        </w:r>
        <w:r w:rsidR="00567DE6">
          <w:rPr>
            <w:noProof/>
            <w:webHidden/>
          </w:rPr>
          <w:fldChar w:fldCharType="begin"/>
        </w:r>
        <w:r w:rsidR="00567DE6">
          <w:rPr>
            <w:noProof/>
            <w:webHidden/>
          </w:rPr>
          <w:instrText xml:space="preserve"> PAGEREF _Toc503450912 \h </w:instrText>
        </w:r>
        <w:r w:rsidR="00567DE6">
          <w:rPr>
            <w:noProof/>
            <w:webHidden/>
          </w:rPr>
        </w:r>
        <w:r w:rsidR="00567DE6">
          <w:rPr>
            <w:noProof/>
            <w:webHidden/>
          </w:rPr>
          <w:fldChar w:fldCharType="separate"/>
        </w:r>
        <w:r w:rsidR="00567DE6">
          <w:rPr>
            <w:noProof/>
            <w:webHidden/>
          </w:rPr>
          <w:t>36</w:t>
        </w:r>
        <w:r w:rsidR="00567DE6">
          <w:rPr>
            <w:noProof/>
            <w:webHidden/>
          </w:rPr>
          <w:fldChar w:fldCharType="end"/>
        </w:r>
      </w:hyperlink>
    </w:p>
    <w:p w14:paraId="34A69C5E" w14:textId="3DB8402B"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13" w:history="1">
        <w:r w:rsidR="00567DE6" w:rsidRPr="00486830">
          <w:rPr>
            <w:rStyle w:val="Hyperlink"/>
            <w:noProof/>
          </w:rPr>
          <w:t>3.15.10 properties property</w:t>
        </w:r>
        <w:r w:rsidR="00567DE6">
          <w:rPr>
            <w:noProof/>
            <w:webHidden/>
          </w:rPr>
          <w:tab/>
        </w:r>
        <w:r w:rsidR="00567DE6">
          <w:rPr>
            <w:noProof/>
            <w:webHidden/>
          </w:rPr>
          <w:fldChar w:fldCharType="begin"/>
        </w:r>
        <w:r w:rsidR="00567DE6">
          <w:rPr>
            <w:noProof/>
            <w:webHidden/>
          </w:rPr>
          <w:instrText xml:space="preserve"> PAGEREF _Toc503450913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76C9A3B4" w14:textId="5A58F4CD"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914" w:history="1">
        <w:r w:rsidR="00567DE6" w:rsidRPr="00486830">
          <w:rPr>
            <w:rStyle w:val="Hyperlink"/>
            <w:noProof/>
          </w:rPr>
          <w:t>3.16 hash object</w:t>
        </w:r>
        <w:r w:rsidR="00567DE6">
          <w:rPr>
            <w:noProof/>
            <w:webHidden/>
          </w:rPr>
          <w:tab/>
        </w:r>
        <w:r w:rsidR="00567DE6">
          <w:rPr>
            <w:noProof/>
            <w:webHidden/>
          </w:rPr>
          <w:fldChar w:fldCharType="begin"/>
        </w:r>
        <w:r w:rsidR="00567DE6">
          <w:rPr>
            <w:noProof/>
            <w:webHidden/>
          </w:rPr>
          <w:instrText xml:space="preserve"> PAGEREF _Toc503450914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309A1D43" w14:textId="3F564071"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15" w:history="1">
        <w:r w:rsidR="00567DE6" w:rsidRPr="00486830">
          <w:rPr>
            <w:rStyle w:val="Hyperlink"/>
            <w:noProof/>
          </w:rPr>
          <w:t>3.16.1 General</w:t>
        </w:r>
        <w:r w:rsidR="00567DE6">
          <w:rPr>
            <w:noProof/>
            <w:webHidden/>
          </w:rPr>
          <w:tab/>
        </w:r>
        <w:r w:rsidR="00567DE6">
          <w:rPr>
            <w:noProof/>
            <w:webHidden/>
          </w:rPr>
          <w:fldChar w:fldCharType="begin"/>
        </w:r>
        <w:r w:rsidR="00567DE6">
          <w:rPr>
            <w:noProof/>
            <w:webHidden/>
          </w:rPr>
          <w:instrText xml:space="preserve"> PAGEREF _Toc503450915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23616A55" w14:textId="64A84C58"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16" w:history="1">
        <w:r w:rsidR="00567DE6" w:rsidRPr="00486830">
          <w:rPr>
            <w:rStyle w:val="Hyperlink"/>
            <w:noProof/>
          </w:rPr>
          <w:t>3.16.2 value property</w:t>
        </w:r>
        <w:r w:rsidR="00567DE6">
          <w:rPr>
            <w:noProof/>
            <w:webHidden/>
          </w:rPr>
          <w:tab/>
        </w:r>
        <w:r w:rsidR="00567DE6">
          <w:rPr>
            <w:noProof/>
            <w:webHidden/>
          </w:rPr>
          <w:fldChar w:fldCharType="begin"/>
        </w:r>
        <w:r w:rsidR="00567DE6">
          <w:rPr>
            <w:noProof/>
            <w:webHidden/>
          </w:rPr>
          <w:instrText xml:space="preserve"> PAGEREF _Toc503450916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6B39144B" w14:textId="5EAE681A"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17" w:history="1">
        <w:r w:rsidR="00567DE6" w:rsidRPr="00486830">
          <w:rPr>
            <w:rStyle w:val="Hyperlink"/>
            <w:noProof/>
          </w:rPr>
          <w:t>3.16.3 algorithm property</w:t>
        </w:r>
        <w:r w:rsidR="00567DE6">
          <w:rPr>
            <w:noProof/>
            <w:webHidden/>
          </w:rPr>
          <w:tab/>
        </w:r>
        <w:r w:rsidR="00567DE6">
          <w:rPr>
            <w:noProof/>
            <w:webHidden/>
          </w:rPr>
          <w:fldChar w:fldCharType="begin"/>
        </w:r>
        <w:r w:rsidR="00567DE6">
          <w:rPr>
            <w:noProof/>
            <w:webHidden/>
          </w:rPr>
          <w:instrText xml:space="preserve"> PAGEREF _Toc503450917 \h </w:instrText>
        </w:r>
        <w:r w:rsidR="00567DE6">
          <w:rPr>
            <w:noProof/>
            <w:webHidden/>
          </w:rPr>
        </w:r>
        <w:r w:rsidR="00567DE6">
          <w:rPr>
            <w:noProof/>
            <w:webHidden/>
          </w:rPr>
          <w:fldChar w:fldCharType="separate"/>
        </w:r>
        <w:r w:rsidR="00567DE6">
          <w:rPr>
            <w:noProof/>
            <w:webHidden/>
          </w:rPr>
          <w:t>37</w:t>
        </w:r>
        <w:r w:rsidR="00567DE6">
          <w:rPr>
            <w:noProof/>
            <w:webHidden/>
          </w:rPr>
          <w:fldChar w:fldCharType="end"/>
        </w:r>
      </w:hyperlink>
    </w:p>
    <w:p w14:paraId="07CC8426" w14:textId="7433CB4A"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918" w:history="1">
        <w:r w:rsidR="00567DE6" w:rsidRPr="00486830">
          <w:rPr>
            <w:rStyle w:val="Hyperlink"/>
            <w:noProof/>
          </w:rPr>
          <w:t>3.17 result object</w:t>
        </w:r>
        <w:r w:rsidR="00567DE6">
          <w:rPr>
            <w:noProof/>
            <w:webHidden/>
          </w:rPr>
          <w:tab/>
        </w:r>
        <w:r w:rsidR="00567DE6">
          <w:rPr>
            <w:noProof/>
            <w:webHidden/>
          </w:rPr>
          <w:fldChar w:fldCharType="begin"/>
        </w:r>
        <w:r w:rsidR="00567DE6">
          <w:rPr>
            <w:noProof/>
            <w:webHidden/>
          </w:rPr>
          <w:instrText xml:space="preserve"> PAGEREF _Toc503450918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BF665DE" w14:textId="372FCBD4"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19" w:history="1">
        <w:r w:rsidR="00567DE6" w:rsidRPr="00486830">
          <w:rPr>
            <w:rStyle w:val="Hyperlink"/>
            <w:noProof/>
          </w:rPr>
          <w:t>3.17.1 General</w:t>
        </w:r>
        <w:r w:rsidR="00567DE6">
          <w:rPr>
            <w:noProof/>
            <w:webHidden/>
          </w:rPr>
          <w:tab/>
        </w:r>
        <w:r w:rsidR="00567DE6">
          <w:rPr>
            <w:noProof/>
            <w:webHidden/>
          </w:rPr>
          <w:fldChar w:fldCharType="begin"/>
        </w:r>
        <w:r w:rsidR="00567DE6">
          <w:rPr>
            <w:noProof/>
            <w:webHidden/>
          </w:rPr>
          <w:instrText xml:space="preserve"> PAGEREF _Toc503450919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46AEDB1A" w14:textId="3A4E381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20" w:history="1">
        <w:r w:rsidR="00567DE6" w:rsidRPr="00486830">
          <w:rPr>
            <w:rStyle w:val="Hyperlink"/>
            <w:noProof/>
          </w:rPr>
          <w:t>3.17.2 ruleId property</w:t>
        </w:r>
        <w:r w:rsidR="00567DE6">
          <w:rPr>
            <w:noProof/>
            <w:webHidden/>
          </w:rPr>
          <w:tab/>
        </w:r>
        <w:r w:rsidR="00567DE6">
          <w:rPr>
            <w:noProof/>
            <w:webHidden/>
          </w:rPr>
          <w:fldChar w:fldCharType="begin"/>
        </w:r>
        <w:r w:rsidR="00567DE6">
          <w:rPr>
            <w:noProof/>
            <w:webHidden/>
          </w:rPr>
          <w:instrText xml:space="preserve"> PAGEREF _Toc503450920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3D184C09" w14:textId="6702371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21" w:history="1">
        <w:r w:rsidR="00567DE6" w:rsidRPr="00486830">
          <w:rPr>
            <w:rStyle w:val="Hyperlink"/>
            <w:noProof/>
          </w:rPr>
          <w:t>3.17.3 ruleKey property</w:t>
        </w:r>
        <w:r w:rsidR="00567DE6">
          <w:rPr>
            <w:noProof/>
            <w:webHidden/>
          </w:rPr>
          <w:tab/>
        </w:r>
        <w:r w:rsidR="00567DE6">
          <w:rPr>
            <w:noProof/>
            <w:webHidden/>
          </w:rPr>
          <w:fldChar w:fldCharType="begin"/>
        </w:r>
        <w:r w:rsidR="00567DE6">
          <w:rPr>
            <w:noProof/>
            <w:webHidden/>
          </w:rPr>
          <w:instrText xml:space="preserve"> PAGEREF _Toc503450921 \h </w:instrText>
        </w:r>
        <w:r w:rsidR="00567DE6">
          <w:rPr>
            <w:noProof/>
            <w:webHidden/>
          </w:rPr>
        </w:r>
        <w:r w:rsidR="00567DE6">
          <w:rPr>
            <w:noProof/>
            <w:webHidden/>
          </w:rPr>
          <w:fldChar w:fldCharType="separate"/>
        </w:r>
        <w:r w:rsidR="00567DE6">
          <w:rPr>
            <w:noProof/>
            <w:webHidden/>
          </w:rPr>
          <w:t>38</w:t>
        </w:r>
        <w:r w:rsidR="00567DE6">
          <w:rPr>
            <w:noProof/>
            <w:webHidden/>
          </w:rPr>
          <w:fldChar w:fldCharType="end"/>
        </w:r>
      </w:hyperlink>
    </w:p>
    <w:p w14:paraId="6829DC12" w14:textId="6FA092B7"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22" w:history="1">
        <w:r w:rsidR="00567DE6" w:rsidRPr="00486830">
          <w:rPr>
            <w:rStyle w:val="Hyperlink"/>
            <w:noProof/>
          </w:rPr>
          <w:t>3.17.4 level property</w:t>
        </w:r>
        <w:r w:rsidR="00567DE6">
          <w:rPr>
            <w:noProof/>
            <w:webHidden/>
          </w:rPr>
          <w:tab/>
        </w:r>
        <w:r w:rsidR="00567DE6">
          <w:rPr>
            <w:noProof/>
            <w:webHidden/>
          </w:rPr>
          <w:fldChar w:fldCharType="begin"/>
        </w:r>
        <w:r w:rsidR="00567DE6">
          <w:rPr>
            <w:noProof/>
            <w:webHidden/>
          </w:rPr>
          <w:instrText xml:space="preserve"> PAGEREF _Toc503450922 \h </w:instrText>
        </w:r>
        <w:r w:rsidR="00567DE6">
          <w:rPr>
            <w:noProof/>
            <w:webHidden/>
          </w:rPr>
        </w:r>
        <w:r w:rsidR="00567DE6">
          <w:rPr>
            <w:noProof/>
            <w:webHidden/>
          </w:rPr>
          <w:fldChar w:fldCharType="separate"/>
        </w:r>
        <w:r w:rsidR="00567DE6">
          <w:rPr>
            <w:noProof/>
            <w:webHidden/>
          </w:rPr>
          <w:t>39</w:t>
        </w:r>
        <w:r w:rsidR="00567DE6">
          <w:rPr>
            <w:noProof/>
            <w:webHidden/>
          </w:rPr>
          <w:fldChar w:fldCharType="end"/>
        </w:r>
      </w:hyperlink>
    </w:p>
    <w:p w14:paraId="28EC8079" w14:textId="34992CCC"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23" w:history="1">
        <w:r w:rsidR="00567DE6" w:rsidRPr="00486830">
          <w:rPr>
            <w:rStyle w:val="Hyperlink"/>
            <w:noProof/>
          </w:rPr>
          <w:t>3.17.5 message property</w:t>
        </w:r>
        <w:r w:rsidR="00567DE6">
          <w:rPr>
            <w:noProof/>
            <w:webHidden/>
          </w:rPr>
          <w:tab/>
        </w:r>
        <w:r w:rsidR="00567DE6">
          <w:rPr>
            <w:noProof/>
            <w:webHidden/>
          </w:rPr>
          <w:fldChar w:fldCharType="begin"/>
        </w:r>
        <w:r w:rsidR="00567DE6">
          <w:rPr>
            <w:noProof/>
            <w:webHidden/>
          </w:rPr>
          <w:instrText xml:space="preserve"> PAGEREF _Toc503450923 \h </w:instrText>
        </w:r>
        <w:r w:rsidR="00567DE6">
          <w:rPr>
            <w:noProof/>
            <w:webHidden/>
          </w:rPr>
        </w:r>
        <w:r w:rsidR="00567DE6">
          <w:rPr>
            <w:noProof/>
            <w:webHidden/>
          </w:rPr>
          <w:fldChar w:fldCharType="separate"/>
        </w:r>
        <w:r w:rsidR="00567DE6">
          <w:rPr>
            <w:noProof/>
            <w:webHidden/>
          </w:rPr>
          <w:t>40</w:t>
        </w:r>
        <w:r w:rsidR="00567DE6">
          <w:rPr>
            <w:noProof/>
            <w:webHidden/>
          </w:rPr>
          <w:fldChar w:fldCharType="end"/>
        </w:r>
      </w:hyperlink>
    </w:p>
    <w:p w14:paraId="140964F2" w14:textId="50B45F7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24" w:history="1">
        <w:r w:rsidR="00567DE6" w:rsidRPr="00486830">
          <w:rPr>
            <w:rStyle w:val="Hyperlink"/>
            <w:noProof/>
          </w:rPr>
          <w:t>3.17.6 richMessage property</w:t>
        </w:r>
        <w:r w:rsidR="00567DE6">
          <w:rPr>
            <w:noProof/>
            <w:webHidden/>
          </w:rPr>
          <w:tab/>
        </w:r>
        <w:r w:rsidR="00567DE6">
          <w:rPr>
            <w:noProof/>
            <w:webHidden/>
          </w:rPr>
          <w:fldChar w:fldCharType="begin"/>
        </w:r>
        <w:r w:rsidR="00567DE6">
          <w:rPr>
            <w:noProof/>
            <w:webHidden/>
          </w:rPr>
          <w:instrText xml:space="preserve"> PAGEREF _Toc503450924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7725A3A" w14:textId="4EA0821F"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25" w:history="1">
        <w:r w:rsidR="00567DE6" w:rsidRPr="00486830">
          <w:rPr>
            <w:rStyle w:val="Hyperlink"/>
            <w:noProof/>
          </w:rPr>
          <w:t>3.17.7 templatedMessage property</w:t>
        </w:r>
        <w:r w:rsidR="00567DE6">
          <w:rPr>
            <w:noProof/>
            <w:webHidden/>
          </w:rPr>
          <w:tab/>
        </w:r>
        <w:r w:rsidR="00567DE6">
          <w:rPr>
            <w:noProof/>
            <w:webHidden/>
          </w:rPr>
          <w:fldChar w:fldCharType="begin"/>
        </w:r>
        <w:r w:rsidR="00567DE6">
          <w:rPr>
            <w:noProof/>
            <w:webHidden/>
          </w:rPr>
          <w:instrText xml:space="preserve"> PAGEREF _Toc503450925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08FC3366" w14:textId="016A3FE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26" w:history="1">
        <w:r w:rsidR="00567DE6" w:rsidRPr="00486830">
          <w:rPr>
            <w:rStyle w:val="Hyperlink"/>
            <w:noProof/>
          </w:rPr>
          <w:t>3.17.8 locations property</w:t>
        </w:r>
        <w:r w:rsidR="00567DE6">
          <w:rPr>
            <w:noProof/>
            <w:webHidden/>
          </w:rPr>
          <w:tab/>
        </w:r>
        <w:r w:rsidR="00567DE6">
          <w:rPr>
            <w:noProof/>
            <w:webHidden/>
          </w:rPr>
          <w:fldChar w:fldCharType="begin"/>
        </w:r>
        <w:r w:rsidR="00567DE6">
          <w:rPr>
            <w:noProof/>
            <w:webHidden/>
          </w:rPr>
          <w:instrText xml:space="preserve"> PAGEREF _Toc503450926 \h </w:instrText>
        </w:r>
        <w:r w:rsidR="00567DE6">
          <w:rPr>
            <w:noProof/>
            <w:webHidden/>
          </w:rPr>
        </w:r>
        <w:r w:rsidR="00567DE6">
          <w:rPr>
            <w:noProof/>
            <w:webHidden/>
          </w:rPr>
          <w:fldChar w:fldCharType="separate"/>
        </w:r>
        <w:r w:rsidR="00567DE6">
          <w:rPr>
            <w:noProof/>
            <w:webHidden/>
          </w:rPr>
          <w:t>41</w:t>
        </w:r>
        <w:r w:rsidR="00567DE6">
          <w:rPr>
            <w:noProof/>
            <w:webHidden/>
          </w:rPr>
          <w:fldChar w:fldCharType="end"/>
        </w:r>
      </w:hyperlink>
    </w:p>
    <w:p w14:paraId="4E4C78BD" w14:textId="7FF0D51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27" w:history="1">
        <w:r w:rsidR="00567DE6" w:rsidRPr="00486830">
          <w:rPr>
            <w:rStyle w:val="Hyperlink"/>
            <w:noProof/>
          </w:rPr>
          <w:t>3.17.9 snippet property</w:t>
        </w:r>
        <w:r w:rsidR="00567DE6">
          <w:rPr>
            <w:noProof/>
            <w:webHidden/>
          </w:rPr>
          <w:tab/>
        </w:r>
        <w:r w:rsidR="00567DE6">
          <w:rPr>
            <w:noProof/>
            <w:webHidden/>
          </w:rPr>
          <w:fldChar w:fldCharType="begin"/>
        </w:r>
        <w:r w:rsidR="00567DE6">
          <w:rPr>
            <w:noProof/>
            <w:webHidden/>
          </w:rPr>
          <w:instrText xml:space="preserve"> PAGEREF _Toc503450927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66C0DCB3" w14:textId="116ACD40"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28" w:history="1">
        <w:r w:rsidR="00567DE6" w:rsidRPr="00486830">
          <w:rPr>
            <w:rStyle w:val="Hyperlink"/>
            <w:noProof/>
          </w:rPr>
          <w:t>3.17.10 toolFingerprintContribution property</w:t>
        </w:r>
        <w:r w:rsidR="00567DE6">
          <w:rPr>
            <w:noProof/>
            <w:webHidden/>
          </w:rPr>
          <w:tab/>
        </w:r>
        <w:r w:rsidR="00567DE6">
          <w:rPr>
            <w:noProof/>
            <w:webHidden/>
          </w:rPr>
          <w:fldChar w:fldCharType="begin"/>
        </w:r>
        <w:r w:rsidR="00567DE6">
          <w:rPr>
            <w:noProof/>
            <w:webHidden/>
          </w:rPr>
          <w:instrText xml:space="preserve"> PAGEREF _Toc503450928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0FDFAA67" w14:textId="4AC7FC81"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29" w:history="1">
        <w:r w:rsidR="00567DE6" w:rsidRPr="00486830">
          <w:rPr>
            <w:rStyle w:val="Hyperlink"/>
            <w:noProof/>
          </w:rPr>
          <w:t>3.17.11 codeFlows property</w:t>
        </w:r>
        <w:r w:rsidR="00567DE6">
          <w:rPr>
            <w:noProof/>
            <w:webHidden/>
          </w:rPr>
          <w:tab/>
        </w:r>
        <w:r w:rsidR="00567DE6">
          <w:rPr>
            <w:noProof/>
            <w:webHidden/>
          </w:rPr>
          <w:fldChar w:fldCharType="begin"/>
        </w:r>
        <w:r w:rsidR="00567DE6">
          <w:rPr>
            <w:noProof/>
            <w:webHidden/>
          </w:rPr>
          <w:instrText xml:space="preserve"> PAGEREF _Toc503450929 \h </w:instrText>
        </w:r>
        <w:r w:rsidR="00567DE6">
          <w:rPr>
            <w:noProof/>
            <w:webHidden/>
          </w:rPr>
        </w:r>
        <w:r w:rsidR="00567DE6">
          <w:rPr>
            <w:noProof/>
            <w:webHidden/>
          </w:rPr>
          <w:fldChar w:fldCharType="separate"/>
        </w:r>
        <w:r w:rsidR="00567DE6">
          <w:rPr>
            <w:noProof/>
            <w:webHidden/>
          </w:rPr>
          <w:t>42</w:t>
        </w:r>
        <w:r w:rsidR="00567DE6">
          <w:rPr>
            <w:noProof/>
            <w:webHidden/>
          </w:rPr>
          <w:fldChar w:fldCharType="end"/>
        </w:r>
      </w:hyperlink>
    </w:p>
    <w:p w14:paraId="1298F010" w14:textId="477D99DF"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30" w:history="1">
        <w:r w:rsidR="00567DE6" w:rsidRPr="00486830">
          <w:rPr>
            <w:rStyle w:val="Hyperlink"/>
            <w:noProof/>
          </w:rPr>
          <w:t>3.17.12 stacks property</w:t>
        </w:r>
        <w:r w:rsidR="00567DE6">
          <w:rPr>
            <w:noProof/>
            <w:webHidden/>
          </w:rPr>
          <w:tab/>
        </w:r>
        <w:r w:rsidR="00567DE6">
          <w:rPr>
            <w:noProof/>
            <w:webHidden/>
          </w:rPr>
          <w:fldChar w:fldCharType="begin"/>
        </w:r>
        <w:r w:rsidR="00567DE6">
          <w:rPr>
            <w:noProof/>
            <w:webHidden/>
          </w:rPr>
          <w:instrText xml:space="preserve"> PAGEREF _Toc503450930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103E4399" w14:textId="333BE768"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31" w:history="1">
        <w:r w:rsidR="00567DE6" w:rsidRPr="00486830">
          <w:rPr>
            <w:rStyle w:val="Hyperlink"/>
            <w:noProof/>
          </w:rPr>
          <w:t>3.17.13 relatedLocations property</w:t>
        </w:r>
        <w:r w:rsidR="00567DE6">
          <w:rPr>
            <w:noProof/>
            <w:webHidden/>
          </w:rPr>
          <w:tab/>
        </w:r>
        <w:r w:rsidR="00567DE6">
          <w:rPr>
            <w:noProof/>
            <w:webHidden/>
          </w:rPr>
          <w:fldChar w:fldCharType="begin"/>
        </w:r>
        <w:r w:rsidR="00567DE6">
          <w:rPr>
            <w:noProof/>
            <w:webHidden/>
          </w:rPr>
          <w:instrText xml:space="preserve"> PAGEREF _Toc503450931 \h </w:instrText>
        </w:r>
        <w:r w:rsidR="00567DE6">
          <w:rPr>
            <w:noProof/>
            <w:webHidden/>
          </w:rPr>
        </w:r>
        <w:r w:rsidR="00567DE6">
          <w:rPr>
            <w:noProof/>
            <w:webHidden/>
          </w:rPr>
          <w:fldChar w:fldCharType="separate"/>
        </w:r>
        <w:r w:rsidR="00567DE6">
          <w:rPr>
            <w:noProof/>
            <w:webHidden/>
          </w:rPr>
          <w:t>43</w:t>
        </w:r>
        <w:r w:rsidR="00567DE6">
          <w:rPr>
            <w:noProof/>
            <w:webHidden/>
          </w:rPr>
          <w:fldChar w:fldCharType="end"/>
        </w:r>
      </w:hyperlink>
    </w:p>
    <w:p w14:paraId="3FB3F762" w14:textId="4C7F57FA"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32" w:history="1">
        <w:r w:rsidR="00567DE6" w:rsidRPr="00486830">
          <w:rPr>
            <w:rStyle w:val="Hyperlink"/>
            <w:noProof/>
          </w:rPr>
          <w:t>3.17.14 suppressionStates property</w:t>
        </w:r>
        <w:r w:rsidR="00567DE6">
          <w:rPr>
            <w:noProof/>
            <w:webHidden/>
          </w:rPr>
          <w:tab/>
        </w:r>
        <w:r w:rsidR="00567DE6">
          <w:rPr>
            <w:noProof/>
            <w:webHidden/>
          </w:rPr>
          <w:fldChar w:fldCharType="begin"/>
        </w:r>
        <w:r w:rsidR="00567DE6">
          <w:rPr>
            <w:noProof/>
            <w:webHidden/>
          </w:rPr>
          <w:instrText xml:space="preserve"> PAGEREF _Toc503450932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76264A48" w14:textId="1A7E48C4" w:rsidR="00567DE6" w:rsidRDefault="009A5AEE">
      <w:pPr>
        <w:pStyle w:val="TOC4"/>
        <w:tabs>
          <w:tab w:val="right" w:leader="dot" w:pos="9350"/>
        </w:tabs>
        <w:rPr>
          <w:rFonts w:asciiTheme="minorHAnsi" w:eastAsiaTheme="minorEastAsia" w:hAnsiTheme="minorHAnsi" w:cstheme="minorBidi"/>
          <w:noProof/>
          <w:sz w:val="22"/>
          <w:szCs w:val="22"/>
        </w:rPr>
      </w:pPr>
      <w:hyperlink w:anchor="_Toc503450933" w:history="1">
        <w:r w:rsidR="00567DE6" w:rsidRPr="00486830">
          <w:rPr>
            <w:rStyle w:val="Hyperlink"/>
            <w:noProof/>
          </w:rPr>
          <w:t>3.17.14.1 General</w:t>
        </w:r>
        <w:r w:rsidR="00567DE6">
          <w:rPr>
            <w:noProof/>
            <w:webHidden/>
          </w:rPr>
          <w:tab/>
        </w:r>
        <w:r w:rsidR="00567DE6">
          <w:rPr>
            <w:noProof/>
            <w:webHidden/>
          </w:rPr>
          <w:fldChar w:fldCharType="begin"/>
        </w:r>
        <w:r w:rsidR="00567DE6">
          <w:rPr>
            <w:noProof/>
            <w:webHidden/>
          </w:rPr>
          <w:instrText xml:space="preserve"> PAGEREF _Toc503450933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5FCAAA3" w14:textId="1E66F935" w:rsidR="00567DE6" w:rsidRDefault="009A5AEE">
      <w:pPr>
        <w:pStyle w:val="TOC4"/>
        <w:tabs>
          <w:tab w:val="right" w:leader="dot" w:pos="9350"/>
        </w:tabs>
        <w:rPr>
          <w:rFonts w:asciiTheme="minorHAnsi" w:eastAsiaTheme="minorEastAsia" w:hAnsiTheme="minorHAnsi" w:cstheme="minorBidi"/>
          <w:noProof/>
          <w:sz w:val="22"/>
          <w:szCs w:val="22"/>
        </w:rPr>
      </w:pPr>
      <w:hyperlink w:anchor="_Toc503450934" w:history="1">
        <w:r w:rsidR="00567DE6" w:rsidRPr="00486830">
          <w:rPr>
            <w:rStyle w:val="Hyperlink"/>
            <w:noProof/>
          </w:rPr>
          <w:t>3.17.14.2 suppressedInSource value</w:t>
        </w:r>
        <w:r w:rsidR="00567DE6">
          <w:rPr>
            <w:noProof/>
            <w:webHidden/>
          </w:rPr>
          <w:tab/>
        </w:r>
        <w:r w:rsidR="00567DE6">
          <w:rPr>
            <w:noProof/>
            <w:webHidden/>
          </w:rPr>
          <w:fldChar w:fldCharType="begin"/>
        </w:r>
        <w:r w:rsidR="00567DE6">
          <w:rPr>
            <w:noProof/>
            <w:webHidden/>
          </w:rPr>
          <w:instrText xml:space="preserve"> PAGEREF _Toc503450934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392AFA12" w14:textId="62A317F4" w:rsidR="00567DE6" w:rsidRDefault="009A5AEE">
      <w:pPr>
        <w:pStyle w:val="TOC4"/>
        <w:tabs>
          <w:tab w:val="right" w:leader="dot" w:pos="9350"/>
        </w:tabs>
        <w:rPr>
          <w:rFonts w:asciiTheme="minorHAnsi" w:eastAsiaTheme="minorEastAsia" w:hAnsiTheme="minorHAnsi" w:cstheme="minorBidi"/>
          <w:noProof/>
          <w:sz w:val="22"/>
          <w:szCs w:val="22"/>
        </w:rPr>
      </w:pPr>
      <w:hyperlink w:anchor="_Toc503450935" w:history="1">
        <w:r w:rsidR="00567DE6" w:rsidRPr="00486830">
          <w:rPr>
            <w:rStyle w:val="Hyperlink"/>
            <w:noProof/>
          </w:rPr>
          <w:t>3.17.14.3 suppressedExternally value</w:t>
        </w:r>
        <w:r w:rsidR="00567DE6">
          <w:rPr>
            <w:noProof/>
            <w:webHidden/>
          </w:rPr>
          <w:tab/>
        </w:r>
        <w:r w:rsidR="00567DE6">
          <w:rPr>
            <w:noProof/>
            <w:webHidden/>
          </w:rPr>
          <w:fldChar w:fldCharType="begin"/>
        </w:r>
        <w:r w:rsidR="00567DE6">
          <w:rPr>
            <w:noProof/>
            <w:webHidden/>
          </w:rPr>
          <w:instrText xml:space="preserve"> PAGEREF _Toc503450935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40C849A0" w14:textId="6353C947"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36" w:history="1">
        <w:r w:rsidR="00567DE6" w:rsidRPr="00486830">
          <w:rPr>
            <w:rStyle w:val="Hyperlink"/>
            <w:noProof/>
          </w:rPr>
          <w:t>3.17.15 baselineState property</w:t>
        </w:r>
        <w:r w:rsidR="00567DE6">
          <w:rPr>
            <w:noProof/>
            <w:webHidden/>
          </w:rPr>
          <w:tab/>
        </w:r>
        <w:r w:rsidR="00567DE6">
          <w:rPr>
            <w:noProof/>
            <w:webHidden/>
          </w:rPr>
          <w:fldChar w:fldCharType="begin"/>
        </w:r>
        <w:r w:rsidR="00567DE6">
          <w:rPr>
            <w:noProof/>
            <w:webHidden/>
          </w:rPr>
          <w:instrText xml:space="preserve"> PAGEREF _Toc503450936 \h </w:instrText>
        </w:r>
        <w:r w:rsidR="00567DE6">
          <w:rPr>
            <w:noProof/>
            <w:webHidden/>
          </w:rPr>
        </w:r>
        <w:r w:rsidR="00567DE6">
          <w:rPr>
            <w:noProof/>
            <w:webHidden/>
          </w:rPr>
          <w:fldChar w:fldCharType="separate"/>
        </w:r>
        <w:r w:rsidR="00567DE6">
          <w:rPr>
            <w:noProof/>
            <w:webHidden/>
          </w:rPr>
          <w:t>44</w:t>
        </w:r>
        <w:r w:rsidR="00567DE6">
          <w:rPr>
            <w:noProof/>
            <w:webHidden/>
          </w:rPr>
          <w:fldChar w:fldCharType="end"/>
        </w:r>
      </w:hyperlink>
    </w:p>
    <w:p w14:paraId="5EBD44BB" w14:textId="766D6D3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37" w:history="1">
        <w:r w:rsidR="00567DE6" w:rsidRPr="00486830">
          <w:rPr>
            <w:rStyle w:val="Hyperlink"/>
            <w:noProof/>
          </w:rPr>
          <w:t>3.17.16 fixes property</w:t>
        </w:r>
        <w:r w:rsidR="00567DE6">
          <w:rPr>
            <w:noProof/>
            <w:webHidden/>
          </w:rPr>
          <w:tab/>
        </w:r>
        <w:r w:rsidR="00567DE6">
          <w:rPr>
            <w:noProof/>
            <w:webHidden/>
          </w:rPr>
          <w:fldChar w:fldCharType="begin"/>
        </w:r>
        <w:r w:rsidR="00567DE6">
          <w:rPr>
            <w:noProof/>
            <w:webHidden/>
          </w:rPr>
          <w:instrText xml:space="preserve"> PAGEREF _Toc503450937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1E02B053" w14:textId="0B007E5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38" w:history="1">
        <w:r w:rsidR="00567DE6" w:rsidRPr="00486830">
          <w:rPr>
            <w:rStyle w:val="Hyperlink"/>
            <w:noProof/>
          </w:rPr>
          <w:t>3.17.17 properties property</w:t>
        </w:r>
        <w:r w:rsidR="00567DE6">
          <w:rPr>
            <w:noProof/>
            <w:webHidden/>
          </w:rPr>
          <w:tab/>
        </w:r>
        <w:r w:rsidR="00567DE6">
          <w:rPr>
            <w:noProof/>
            <w:webHidden/>
          </w:rPr>
          <w:fldChar w:fldCharType="begin"/>
        </w:r>
        <w:r w:rsidR="00567DE6">
          <w:rPr>
            <w:noProof/>
            <w:webHidden/>
          </w:rPr>
          <w:instrText xml:space="preserve"> PAGEREF _Toc503450938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8331354" w14:textId="676132BD"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939" w:history="1">
        <w:r w:rsidR="00567DE6" w:rsidRPr="00486830">
          <w:rPr>
            <w:rStyle w:val="Hyperlink"/>
            <w:noProof/>
          </w:rPr>
          <w:t>3.18 location object</w:t>
        </w:r>
        <w:r w:rsidR="00567DE6">
          <w:rPr>
            <w:noProof/>
            <w:webHidden/>
          </w:rPr>
          <w:tab/>
        </w:r>
        <w:r w:rsidR="00567DE6">
          <w:rPr>
            <w:noProof/>
            <w:webHidden/>
          </w:rPr>
          <w:fldChar w:fldCharType="begin"/>
        </w:r>
        <w:r w:rsidR="00567DE6">
          <w:rPr>
            <w:noProof/>
            <w:webHidden/>
          </w:rPr>
          <w:instrText xml:space="preserve"> PAGEREF _Toc503450939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0A7959AE" w14:textId="382DF40C"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40" w:history="1">
        <w:r w:rsidR="00567DE6" w:rsidRPr="00486830">
          <w:rPr>
            <w:rStyle w:val="Hyperlink"/>
            <w:noProof/>
          </w:rPr>
          <w:t>3.18.1 General</w:t>
        </w:r>
        <w:r w:rsidR="00567DE6">
          <w:rPr>
            <w:noProof/>
            <w:webHidden/>
          </w:rPr>
          <w:tab/>
        </w:r>
        <w:r w:rsidR="00567DE6">
          <w:rPr>
            <w:noProof/>
            <w:webHidden/>
          </w:rPr>
          <w:fldChar w:fldCharType="begin"/>
        </w:r>
        <w:r w:rsidR="00567DE6">
          <w:rPr>
            <w:noProof/>
            <w:webHidden/>
          </w:rPr>
          <w:instrText xml:space="preserve"> PAGEREF _Toc503450940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6C722BB8" w14:textId="71F2C3D2"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41" w:history="1">
        <w:r w:rsidR="00567DE6" w:rsidRPr="00486830">
          <w:rPr>
            <w:rStyle w:val="Hyperlink"/>
            <w:noProof/>
          </w:rPr>
          <w:t>3.18.2 Constraints</w:t>
        </w:r>
        <w:r w:rsidR="00567DE6">
          <w:rPr>
            <w:noProof/>
            <w:webHidden/>
          </w:rPr>
          <w:tab/>
        </w:r>
        <w:r w:rsidR="00567DE6">
          <w:rPr>
            <w:noProof/>
            <w:webHidden/>
          </w:rPr>
          <w:fldChar w:fldCharType="begin"/>
        </w:r>
        <w:r w:rsidR="00567DE6">
          <w:rPr>
            <w:noProof/>
            <w:webHidden/>
          </w:rPr>
          <w:instrText xml:space="preserve"> PAGEREF _Toc503450941 \h </w:instrText>
        </w:r>
        <w:r w:rsidR="00567DE6">
          <w:rPr>
            <w:noProof/>
            <w:webHidden/>
          </w:rPr>
        </w:r>
        <w:r w:rsidR="00567DE6">
          <w:rPr>
            <w:noProof/>
            <w:webHidden/>
          </w:rPr>
          <w:fldChar w:fldCharType="separate"/>
        </w:r>
        <w:r w:rsidR="00567DE6">
          <w:rPr>
            <w:noProof/>
            <w:webHidden/>
          </w:rPr>
          <w:t>45</w:t>
        </w:r>
        <w:r w:rsidR="00567DE6">
          <w:rPr>
            <w:noProof/>
            <w:webHidden/>
          </w:rPr>
          <w:fldChar w:fldCharType="end"/>
        </w:r>
      </w:hyperlink>
    </w:p>
    <w:p w14:paraId="730424EE" w14:textId="0F846216"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42" w:history="1">
        <w:r w:rsidR="00567DE6" w:rsidRPr="00486830">
          <w:rPr>
            <w:rStyle w:val="Hyperlink"/>
            <w:noProof/>
          </w:rPr>
          <w:t>3.18.3 analysisTarget property</w:t>
        </w:r>
        <w:r w:rsidR="00567DE6">
          <w:rPr>
            <w:noProof/>
            <w:webHidden/>
          </w:rPr>
          <w:tab/>
        </w:r>
        <w:r w:rsidR="00567DE6">
          <w:rPr>
            <w:noProof/>
            <w:webHidden/>
          </w:rPr>
          <w:fldChar w:fldCharType="begin"/>
        </w:r>
        <w:r w:rsidR="00567DE6">
          <w:rPr>
            <w:noProof/>
            <w:webHidden/>
          </w:rPr>
          <w:instrText xml:space="preserve"> PAGEREF _Toc503450942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0109BEAB" w14:textId="40230E4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43" w:history="1">
        <w:r w:rsidR="00567DE6" w:rsidRPr="00486830">
          <w:rPr>
            <w:rStyle w:val="Hyperlink"/>
            <w:noProof/>
          </w:rPr>
          <w:t>3.18.4 resultFile property</w:t>
        </w:r>
        <w:r w:rsidR="00567DE6">
          <w:rPr>
            <w:noProof/>
            <w:webHidden/>
          </w:rPr>
          <w:tab/>
        </w:r>
        <w:r w:rsidR="00567DE6">
          <w:rPr>
            <w:noProof/>
            <w:webHidden/>
          </w:rPr>
          <w:fldChar w:fldCharType="begin"/>
        </w:r>
        <w:r w:rsidR="00567DE6">
          <w:rPr>
            <w:noProof/>
            <w:webHidden/>
          </w:rPr>
          <w:instrText xml:space="preserve"> PAGEREF _Toc503450943 \h </w:instrText>
        </w:r>
        <w:r w:rsidR="00567DE6">
          <w:rPr>
            <w:noProof/>
            <w:webHidden/>
          </w:rPr>
        </w:r>
        <w:r w:rsidR="00567DE6">
          <w:rPr>
            <w:noProof/>
            <w:webHidden/>
          </w:rPr>
          <w:fldChar w:fldCharType="separate"/>
        </w:r>
        <w:r w:rsidR="00567DE6">
          <w:rPr>
            <w:noProof/>
            <w:webHidden/>
          </w:rPr>
          <w:t>46</w:t>
        </w:r>
        <w:r w:rsidR="00567DE6">
          <w:rPr>
            <w:noProof/>
            <w:webHidden/>
          </w:rPr>
          <w:fldChar w:fldCharType="end"/>
        </w:r>
      </w:hyperlink>
    </w:p>
    <w:p w14:paraId="6DE45181" w14:textId="208C6222"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44" w:history="1">
        <w:r w:rsidR="00567DE6" w:rsidRPr="00486830">
          <w:rPr>
            <w:rStyle w:val="Hyperlink"/>
            <w:noProof/>
          </w:rPr>
          <w:t>3.18.5 fullyQualifiedLogicalName property</w:t>
        </w:r>
        <w:r w:rsidR="00567DE6">
          <w:rPr>
            <w:noProof/>
            <w:webHidden/>
          </w:rPr>
          <w:tab/>
        </w:r>
        <w:r w:rsidR="00567DE6">
          <w:rPr>
            <w:noProof/>
            <w:webHidden/>
          </w:rPr>
          <w:fldChar w:fldCharType="begin"/>
        </w:r>
        <w:r w:rsidR="00567DE6">
          <w:rPr>
            <w:noProof/>
            <w:webHidden/>
          </w:rPr>
          <w:instrText xml:space="preserve"> PAGEREF _Toc503450944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6B17A238" w14:textId="54CA0EC7"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45" w:history="1">
        <w:r w:rsidR="00567DE6" w:rsidRPr="00486830">
          <w:rPr>
            <w:rStyle w:val="Hyperlink"/>
            <w:noProof/>
          </w:rPr>
          <w:t>3.18.6 logicalLocationKey property</w:t>
        </w:r>
        <w:r w:rsidR="00567DE6">
          <w:rPr>
            <w:noProof/>
            <w:webHidden/>
          </w:rPr>
          <w:tab/>
        </w:r>
        <w:r w:rsidR="00567DE6">
          <w:rPr>
            <w:noProof/>
            <w:webHidden/>
          </w:rPr>
          <w:fldChar w:fldCharType="begin"/>
        </w:r>
        <w:r w:rsidR="00567DE6">
          <w:rPr>
            <w:noProof/>
            <w:webHidden/>
          </w:rPr>
          <w:instrText xml:space="preserve"> PAGEREF _Toc503450945 \h </w:instrText>
        </w:r>
        <w:r w:rsidR="00567DE6">
          <w:rPr>
            <w:noProof/>
            <w:webHidden/>
          </w:rPr>
        </w:r>
        <w:r w:rsidR="00567DE6">
          <w:rPr>
            <w:noProof/>
            <w:webHidden/>
          </w:rPr>
          <w:fldChar w:fldCharType="separate"/>
        </w:r>
        <w:r w:rsidR="00567DE6">
          <w:rPr>
            <w:noProof/>
            <w:webHidden/>
          </w:rPr>
          <w:t>47</w:t>
        </w:r>
        <w:r w:rsidR="00567DE6">
          <w:rPr>
            <w:noProof/>
            <w:webHidden/>
          </w:rPr>
          <w:fldChar w:fldCharType="end"/>
        </w:r>
      </w:hyperlink>
    </w:p>
    <w:p w14:paraId="04B73A5B" w14:textId="555B045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46" w:history="1">
        <w:r w:rsidR="00567DE6" w:rsidRPr="00486830">
          <w:rPr>
            <w:rStyle w:val="Hyperlink"/>
            <w:noProof/>
          </w:rPr>
          <w:t>3.18.7 decoratedName property</w:t>
        </w:r>
        <w:r w:rsidR="00567DE6">
          <w:rPr>
            <w:noProof/>
            <w:webHidden/>
          </w:rPr>
          <w:tab/>
        </w:r>
        <w:r w:rsidR="00567DE6">
          <w:rPr>
            <w:noProof/>
            <w:webHidden/>
          </w:rPr>
          <w:fldChar w:fldCharType="begin"/>
        </w:r>
        <w:r w:rsidR="00567DE6">
          <w:rPr>
            <w:noProof/>
            <w:webHidden/>
          </w:rPr>
          <w:instrText xml:space="preserve"> PAGEREF _Toc503450946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044659DA" w14:textId="3934EA8B"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47" w:history="1">
        <w:r w:rsidR="00567DE6" w:rsidRPr="00486830">
          <w:rPr>
            <w:rStyle w:val="Hyperlink"/>
            <w:noProof/>
          </w:rPr>
          <w:t>3.18.8 properties property</w:t>
        </w:r>
        <w:r w:rsidR="00567DE6">
          <w:rPr>
            <w:noProof/>
            <w:webHidden/>
          </w:rPr>
          <w:tab/>
        </w:r>
        <w:r w:rsidR="00567DE6">
          <w:rPr>
            <w:noProof/>
            <w:webHidden/>
          </w:rPr>
          <w:fldChar w:fldCharType="begin"/>
        </w:r>
        <w:r w:rsidR="00567DE6">
          <w:rPr>
            <w:noProof/>
            <w:webHidden/>
          </w:rPr>
          <w:instrText xml:space="preserve"> PAGEREF _Toc503450947 \h </w:instrText>
        </w:r>
        <w:r w:rsidR="00567DE6">
          <w:rPr>
            <w:noProof/>
            <w:webHidden/>
          </w:rPr>
        </w:r>
        <w:r w:rsidR="00567DE6">
          <w:rPr>
            <w:noProof/>
            <w:webHidden/>
          </w:rPr>
          <w:fldChar w:fldCharType="separate"/>
        </w:r>
        <w:r w:rsidR="00567DE6">
          <w:rPr>
            <w:noProof/>
            <w:webHidden/>
          </w:rPr>
          <w:t>48</w:t>
        </w:r>
        <w:r w:rsidR="00567DE6">
          <w:rPr>
            <w:noProof/>
            <w:webHidden/>
          </w:rPr>
          <w:fldChar w:fldCharType="end"/>
        </w:r>
      </w:hyperlink>
    </w:p>
    <w:p w14:paraId="19F1BACB" w14:textId="7E661BFA"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948" w:history="1">
        <w:r w:rsidR="00567DE6" w:rsidRPr="00486830">
          <w:rPr>
            <w:rStyle w:val="Hyperlink"/>
            <w:noProof/>
          </w:rPr>
          <w:t>3.19 physicalLocation object</w:t>
        </w:r>
        <w:r w:rsidR="00567DE6">
          <w:rPr>
            <w:noProof/>
            <w:webHidden/>
          </w:rPr>
          <w:tab/>
        </w:r>
        <w:r w:rsidR="00567DE6">
          <w:rPr>
            <w:noProof/>
            <w:webHidden/>
          </w:rPr>
          <w:fldChar w:fldCharType="begin"/>
        </w:r>
        <w:r w:rsidR="00567DE6">
          <w:rPr>
            <w:noProof/>
            <w:webHidden/>
          </w:rPr>
          <w:instrText xml:space="preserve"> PAGEREF _Toc503450948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997B2DE" w14:textId="5302E32F"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49" w:history="1">
        <w:r w:rsidR="00567DE6" w:rsidRPr="00486830">
          <w:rPr>
            <w:rStyle w:val="Hyperlink"/>
            <w:noProof/>
          </w:rPr>
          <w:t>3.19.1 General</w:t>
        </w:r>
        <w:r w:rsidR="00567DE6">
          <w:rPr>
            <w:noProof/>
            <w:webHidden/>
          </w:rPr>
          <w:tab/>
        </w:r>
        <w:r w:rsidR="00567DE6">
          <w:rPr>
            <w:noProof/>
            <w:webHidden/>
          </w:rPr>
          <w:fldChar w:fldCharType="begin"/>
        </w:r>
        <w:r w:rsidR="00567DE6">
          <w:rPr>
            <w:noProof/>
            <w:webHidden/>
          </w:rPr>
          <w:instrText xml:space="preserve"> PAGEREF _Toc503450949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7BB5E688" w14:textId="1E03D53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50" w:history="1">
        <w:r w:rsidR="00567DE6" w:rsidRPr="00486830">
          <w:rPr>
            <w:rStyle w:val="Hyperlink"/>
            <w:noProof/>
          </w:rPr>
          <w:t>3.19.2 id property</w:t>
        </w:r>
        <w:r w:rsidR="00567DE6">
          <w:rPr>
            <w:noProof/>
            <w:webHidden/>
          </w:rPr>
          <w:tab/>
        </w:r>
        <w:r w:rsidR="00567DE6">
          <w:rPr>
            <w:noProof/>
            <w:webHidden/>
          </w:rPr>
          <w:fldChar w:fldCharType="begin"/>
        </w:r>
        <w:r w:rsidR="00567DE6">
          <w:rPr>
            <w:noProof/>
            <w:webHidden/>
          </w:rPr>
          <w:instrText xml:space="preserve"> PAGEREF _Toc503450950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0C59E13A" w14:textId="1668B97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51" w:history="1">
        <w:r w:rsidR="00567DE6" w:rsidRPr="00486830">
          <w:rPr>
            <w:rStyle w:val="Hyperlink"/>
            <w:noProof/>
          </w:rPr>
          <w:t>3.19.3 uri property</w:t>
        </w:r>
        <w:r w:rsidR="00567DE6">
          <w:rPr>
            <w:noProof/>
            <w:webHidden/>
          </w:rPr>
          <w:tab/>
        </w:r>
        <w:r w:rsidR="00567DE6">
          <w:rPr>
            <w:noProof/>
            <w:webHidden/>
          </w:rPr>
          <w:fldChar w:fldCharType="begin"/>
        </w:r>
        <w:r w:rsidR="00567DE6">
          <w:rPr>
            <w:noProof/>
            <w:webHidden/>
          </w:rPr>
          <w:instrText xml:space="preserve"> PAGEREF _Toc503450951 \h </w:instrText>
        </w:r>
        <w:r w:rsidR="00567DE6">
          <w:rPr>
            <w:noProof/>
            <w:webHidden/>
          </w:rPr>
        </w:r>
        <w:r w:rsidR="00567DE6">
          <w:rPr>
            <w:noProof/>
            <w:webHidden/>
          </w:rPr>
          <w:fldChar w:fldCharType="separate"/>
        </w:r>
        <w:r w:rsidR="00567DE6">
          <w:rPr>
            <w:noProof/>
            <w:webHidden/>
          </w:rPr>
          <w:t>49</w:t>
        </w:r>
        <w:r w:rsidR="00567DE6">
          <w:rPr>
            <w:noProof/>
            <w:webHidden/>
          </w:rPr>
          <w:fldChar w:fldCharType="end"/>
        </w:r>
      </w:hyperlink>
    </w:p>
    <w:p w14:paraId="6F221E3F" w14:textId="6ADA6442"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52" w:history="1">
        <w:r w:rsidR="00567DE6" w:rsidRPr="00486830">
          <w:rPr>
            <w:rStyle w:val="Hyperlink"/>
            <w:noProof/>
          </w:rPr>
          <w:t>3.19.4 uriBaseId property</w:t>
        </w:r>
        <w:r w:rsidR="00567DE6">
          <w:rPr>
            <w:noProof/>
            <w:webHidden/>
          </w:rPr>
          <w:tab/>
        </w:r>
        <w:r w:rsidR="00567DE6">
          <w:rPr>
            <w:noProof/>
            <w:webHidden/>
          </w:rPr>
          <w:fldChar w:fldCharType="begin"/>
        </w:r>
        <w:r w:rsidR="00567DE6">
          <w:rPr>
            <w:noProof/>
            <w:webHidden/>
          </w:rPr>
          <w:instrText xml:space="preserve"> PAGEREF _Toc503450952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0AEF4F3A" w14:textId="35F42C7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53" w:history="1">
        <w:r w:rsidR="00567DE6" w:rsidRPr="00486830">
          <w:rPr>
            <w:rStyle w:val="Hyperlink"/>
            <w:noProof/>
          </w:rPr>
          <w:t>3.19.5 region property</w:t>
        </w:r>
        <w:r w:rsidR="00567DE6">
          <w:rPr>
            <w:noProof/>
            <w:webHidden/>
          </w:rPr>
          <w:tab/>
        </w:r>
        <w:r w:rsidR="00567DE6">
          <w:rPr>
            <w:noProof/>
            <w:webHidden/>
          </w:rPr>
          <w:fldChar w:fldCharType="begin"/>
        </w:r>
        <w:r w:rsidR="00567DE6">
          <w:rPr>
            <w:noProof/>
            <w:webHidden/>
          </w:rPr>
          <w:instrText xml:space="preserve"> PAGEREF _Toc503450953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19BF0CC2" w14:textId="23A35F4C"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954" w:history="1">
        <w:r w:rsidR="00567DE6" w:rsidRPr="00486830">
          <w:rPr>
            <w:rStyle w:val="Hyperlink"/>
            <w:noProof/>
          </w:rPr>
          <w:t>3.20 region object</w:t>
        </w:r>
        <w:r w:rsidR="00567DE6">
          <w:rPr>
            <w:noProof/>
            <w:webHidden/>
          </w:rPr>
          <w:tab/>
        </w:r>
        <w:r w:rsidR="00567DE6">
          <w:rPr>
            <w:noProof/>
            <w:webHidden/>
          </w:rPr>
          <w:fldChar w:fldCharType="begin"/>
        </w:r>
        <w:r w:rsidR="00567DE6">
          <w:rPr>
            <w:noProof/>
            <w:webHidden/>
          </w:rPr>
          <w:instrText xml:space="preserve"> PAGEREF _Toc503450954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51593A27" w14:textId="69BFCDC1"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55" w:history="1">
        <w:r w:rsidR="00567DE6" w:rsidRPr="00486830">
          <w:rPr>
            <w:rStyle w:val="Hyperlink"/>
            <w:noProof/>
          </w:rPr>
          <w:t>3.20.1 General</w:t>
        </w:r>
        <w:r w:rsidR="00567DE6">
          <w:rPr>
            <w:noProof/>
            <w:webHidden/>
          </w:rPr>
          <w:tab/>
        </w:r>
        <w:r w:rsidR="00567DE6">
          <w:rPr>
            <w:noProof/>
            <w:webHidden/>
          </w:rPr>
          <w:fldChar w:fldCharType="begin"/>
        </w:r>
        <w:r w:rsidR="00567DE6">
          <w:rPr>
            <w:noProof/>
            <w:webHidden/>
          </w:rPr>
          <w:instrText xml:space="preserve"> PAGEREF _Toc503450955 \h </w:instrText>
        </w:r>
        <w:r w:rsidR="00567DE6">
          <w:rPr>
            <w:noProof/>
            <w:webHidden/>
          </w:rPr>
        </w:r>
        <w:r w:rsidR="00567DE6">
          <w:rPr>
            <w:noProof/>
            <w:webHidden/>
          </w:rPr>
          <w:fldChar w:fldCharType="separate"/>
        </w:r>
        <w:r w:rsidR="00567DE6">
          <w:rPr>
            <w:noProof/>
            <w:webHidden/>
          </w:rPr>
          <w:t>50</w:t>
        </w:r>
        <w:r w:rsidR="00567DE6">
          <w:rPr>
            <w:noProof/>
            <w:webHidden/>
          </w:rPr>
          <w:fldChar w:fldCharType="end"/>
        </w:r>
      </w:hyperlink>
    </w:p>
    <w:p w14:paraId="6718D58A" w14:textId="5BFD1597"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56" w:history="1">
        <w:r w:rsidR="00567DE6" w:rsidRPr="00486830">
          <w:rPr>
            <w:rStyle w:val="Hyperlink"/>
            <w:noProof/>
          </w:rPr>
          <w:t>3.20.2 Text regions</w:t>
        </w:r>
        <w:r w:rsidR="00567DE6">
          <w:rPr>
            <w:noProof/>
            <w:webHidden/>
          </w:rPr>
          <w:tab/>
        </w:r>
        <w:r w:rsidR="00567DE6">
          <w:rPr>
            <w:noProof/>
            <w:webHidden/>
          </w:rPr>
          <w:fldChar w:fldCharType="begin"/>
        </w:r>
        <w:r w:rsidR="00567DE6">
          <w:rPr>
            <w:noProof/>
            <w:webHidden/>
          </w:rPr>
          <w:instrText xml:space="preserve"> PAGEREF _Toc503450956 \h </w:instrText>
        </w:r>
        <w:r w:rsidR="00567DE6">
          <w:rPr>
            <w:noProof/>
            <w:webHidden/>
          </w:rPr>
        </w:r>
        <w:r w:rsidR="00567DE6">
          <w:rPr>
            <w:noProof/>
            <w:webHidden/>
          </w:rPr>
          <w:fldChar w:fldCharType="separate"/>
        </w:r>
        <w:r w:rsidR="00567DE6">
          <w:rPr>
            <w:noProof/>
            <w:webHidden/>
          </w:rPr>
          <w:t>51</w:t>
        </w:r>
        <w:r w:rsidR="00567DE6">
          <w:rPr>
            <w:noProof/>
            <w:webHidden/>
          </w:rPr>
          <w:fldChar w:fldCharType="end"/>
        </w:r>
      </w:hyperlink>
    </w:p>
    <w:p w14:paraId="3EC4F423" w14:textId="018ACA28"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57" w:history="1">
        <w:r w:rsidR="00567DE6" w:rsidRPr="00486830">
          <w:rPr>
            <w:rStyle w:val="Hyperlink"/>
            <w:noProof/>
          </w:rPr>
          <w:t>3.20.3 Binary regions</w:t>
        </w:r>
        <w:r w:rsidR="00567DE6">
          <w:rPr>
            <w:noProof/>
            <w:webHidden/>
          </w:rPr>
          <w:tab/>
        </w:r>
        <w:r w:rsidR="00567DE6">
          <w:rPr>
            <w:noProof/>
            <w:webHidden/>
          </w:rPr>
          <w:fldChar w:fldCharType="begin"/>
        </w:r>
        <w:r w:rsidR="00567DE6">
          <w:rPr>
            <w:noProof/>
            <w:webHidden/>
          </w:rPr>
          <w:instrText xml:space="preserve"> PAGEREF _Toc503450957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24D6B6DC" w14:textId="151AE000"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58" w:history="1">
        <w:r w:rsidR="00567DE6" w:rsidRPr="00486830">
          <w:rPr>
            <w:rStyle w:val="Hyperlink"/>
            <w:noProof/>
          </w:rPr>
          <w:t>3.20.4 startLine property</w:t>
        </w:r>
        <w:r w:rsidR="00567DE6">
          <w:rPr>
            <w:noProof/>
            <w:webHidden/>
          </w:rPr>
          <w:tab/>
        </w:r>
        <w:r w:rsidR="00567DE6">
          <w:rPr>
            <w:noProof/>
            <w:webHidden/>
          </w:rPr>
          <w:fldChar w:fldCharType="begin"/>
        </w:r>
        <w:r w:rsidR="00567DE6">
          <w:rPr>
            <w:noProof/>
            <w:webHidden/>
          </w:rPr>
          <w:instrText xml:space="preserve"> PAGEREF _Toc503450958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5C31EF16" w14:textId="77ECB17E"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59" w:history="1">
        <w:r w:rsidR="00567DE6" w:rsidRPr="00486830">
          <w:rPr>
            <w:rStyle w:val="Hyperlink"/>
            <w:noProof/>
          </w:rPr>
          <w:t>3.20.5 startColumn property</w:t>
        </w:r>
        <w:r w:rsidR="00567DE6">
          <w:rPr>
            <w:noProof/>
            <w:webHidden/>
          </w:rPr>
          <w:tab/>
        </w:r>
        <w:r w:rsidR="00567DE6">
          <w:rPr>
            <w:noProof/>
            <w:webHidden/>
          </w:rPr>
          <w:fldChar w:fldCharType="begin"/>
        </w:r>
        <w:r w:rsidR="00567DE6">
          <w:rPr>
            <w:noProof/>
            <w:webHidden/>
          </w:rPr>
          <w:instrText xml:space="preserve"> PAGEREF _Toc503450959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02ADFEAE" w14:textId="5AE913E0"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60" w:history="1">
        <w:r w:rsidR="00567DE6" w:rsidRPr="00486830">
          <w:rPr>
            <w:rStyle w:val="Hyperlink"/>
            <w:noProof/>
          </w:rPr>
          <w:t>3.20.6 endLine property</w:t>
        </w:r>
        <w:r w:rsidR="00567DE6">
          <w:rPr>
            <w:noProof/>
            <w:webHidden/>
          </w:rPr>
          <w:tab/>
        </w:r>
        <w:r w:rsidR="00567DE6">
          <w:rPr>
            <w:noProof/>
            <w:webHidden/>
          </w:rPr>
          <w:fldChar w:fldCharType="begin"/>
        </w:r>
        <w:r w:rsidR="00567DE6">
          <w:rPr>
            <w:noProof/>
            <w:webHidden/>
          </w:rPr>
          <w:instrText xml:space="preserve"> PAGEREF _Toc503450960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68100AF6" w14:textId="0EAD71B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61" w:history="1">
        <w:r w:rsidR="00567DE6" w:rsidRPr="00486830">
          <w:rPr>
            <w:rStyle w:val="Hyperlink"/>
            <w:noProof/>
          </w:rPr>
          <w:t>3.20.7 endColumn property</w:t>
        </w:r>
        <w:r w:rsidR="00567DE6">
          <w:rPr>
            <w:noProof/>
            <w:webHidden/>
          </w:rPr>
          <w:tab/>
        </w:r>
        <w:r w:rsidR="00567DE6">
          <w:rPr>
            <w:noProof/>
            <w:webHidden/>
          </w:rPr>
          <w:fldChar w:fldCharType="begin"/>
        </w:r>
        <w:r w:rsidR="00567DE6">
          <w:rPr>
            <w:noProof/>
            <w:webHidden/>
          </w:rPr>
          <w:instrText xml:space="preserve"> PAGEREF _Toc503450961 \h </w:instrText>
        </w:r>
        <w:r w:rsidR="00567DE6">
          <w:rPr>
            <w:noProof/>
            <w:webHidden/>
          </w:rPr>
        </w:r>
        <w:r w:rsidR="00567DE6">
          <w:rPr>
            <w:noProof/>
            <w:webHidden/>
          </w:rPr>
          <w:fldChar w:fldCharType="separate"/>
        </w:r>
        <w:r w:rsidR="00567DE6">
          <w:rPr>
            <w:noProof/>
            <w:webHidden/>
          </w:rPr>
          <w:t>52</w:t>
        </w:r>
        <w:r w:rsidR="00567DE6">
          <w:rPr>
            <w:noProof/>
            <w:webHidden/>
          </w:rPr>
          <w:fldChar w:fldCharType="end"/>
        </w:r>
      </w:hyperlink>
    </w:p>
    <w:p w14:paraId="4A817096" w14:textId="7944C9DA"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62" w:history="1">
        <w:r w:rsidR="00567DE6" w:rsidRPr="00486830">
          <w:rPr>
            <w:rStyle w:val="Hyperlink"/>
            <w:noProof/>
          </w:rPr>
          <w:t>3.20.8 offset property</w:t>
        </w:r>
        <w:r w:rsidR="00567DE6">
          <w:rPr>
            <w:noProof/>
            <w:webHidden/>
          </w:rPr>
          <w:tab/>
        </w:r>
        <w:r w:rsidR="00567DE6">
          <w:rPr>
            <w:noProof/>
            <w:webHidden/>
          </w:rPr>
          <w:fldChar w:fldCharType="begin"/>
        </w:r>
        <w:r w:rsidR="00567DE6">
          <w:rPr>
            <w:noProof/>
            <w:webHidden/>
          </w:rPr>
          <w:instrText xml:space="preserve"> PAGEREF _Toc503450962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62C90694" w14:textId="4B25F86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63" w:history="1">
        <w:r w:rsidR="00567DE6" w:rsidRPr="00486830">
          <w:rPr>
            <w:rStyle w:val="Hyperlink"/>
            <w:noProof/>
          </w:rPr>
          <w:t>3.20.9 length property</w:t>
        </w:r>
        <w:r w:rsidR="00567DE6">
          <w:rPr>
            <w:noProof/>
            <w:webHidden/>
          </w:rPr>
          <w:tab/>
        </w:r>
        <w:r w:rsidR="00567DE6">
          <w:rPr>
            <w:noProof/>
            <w:webHidden/>
          </w:rPr>
          <w:fldChar w:fldCharType="begin"/>
        </w:r>
        <w:r w:rsidR="00567DE6">
          <w:rPr>
            <w:noProof/>
            <w:webHidden/>
          </w:rPr>
          <w:instrText xml:space="preserve"> PAGEREF _Toc503450963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550E3EAC" w14:textId="5FA12D6E"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964" w:history="1">
        <w:r w:rsidR="00567DE6" w:rsidRPr="00486830">
          <w:rPr>
            <w:rStyle w:val="Hyperlink"/>
            <w:noProof/>
          </w:rPr>
          <w:t>3.21 logicalLocation object</w:t>
        </w:r>
        <w:r w:rsidR="00567DE6">
          <w:rPr>
            <w:noProof/>
            <w:webHidden/>
          </w:rPr>
          <w:tab/>
        </w:r>
        <w:r w:rsidR="00567DE6">
          <w:rPr>
            <w:noProof/>
            <w:webHidden/>
          </w:rPr>
          <w:fldChar w:fldCharType="begin"/>
        </w:r>
        <w:r w:rsidR="00567DE6">
          <w:rPr>
            <w:noProof/>
            <w:webHidden/>
          </w:rPr>
          <w:instrText xml:space="preserve"> PAGEREF _Toc503450964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E871D56" w14:textId="2C0E47F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65" w:history="1">
        <w:r w:rsidR="00567DE6" w:rsidRPr="00486830">
          <w:rPr>
            <w:rStyle w:val="Hyperlink"/>
            <w:noProof/>
          </w:rPr>
          <w:t>3.21.1 General</w:t>
        </w:r>
        <w:r w:rsidR="00567DE6">
          <w:rPr>
            <w:noProof/>
            <w:webHidden/>
          </w:rPr>
          <w:tab/>
        </w:r>
        <w:r w:rsidR="00567DE6">
          <w:rPr>
            <w:noProof/>
            <w:webHidden/>
          </w:rPr>
          <w:fldChar w:fldCharType="begin"/>
        </w:r>
        <w:r w:rsidR="00567DE6">
          <w:rPr>
            <w:noProof/>
            <w:webHidden/>
          </w:rPr>
          <w:instrText xml:space="preserve"> PAGEREF _Toc503450965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407D1F58" w14:textId="2F6FB2F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66" w:history="1">
        <w:r w:rsidR="00567DE6" w:rsidRPr="00486830">
          <w:rPr>
            <w:rStyle w:val="Hyperlink"/>
            <w:noProof/>
          </w:rPr>
          <w:t>3.21.2 name property</w:t>
        </w:r>
        <w:r w:rsidR="00567DE6">
          <w:rPr>
            <w:noProof/>
            <w:webHidden/>
          </w:rPr>
          <w:tab/>
        </w:r>
        <w:r w:rsidR="00567DE6">
          <w:rPr>
            <w:noProof/>
            <w:webHidden/>
          </w:rPr>
          <w:fldChar w:fldCharType="begin"/>
        </w:r>
        <w:r w:rsidR="00567DE6">
          <w:rPr>
            <w:noProof/>
            <w:webHidden/>
          </w:rPr>
          <w:instrText xml:space="preserve"> PAGEREF _Toc503450966 \h </w:instrText>
        </w:r>
        <w:r w:rsidR="00567DE6">
          <w:rPr>
            <w:noProof/>
            <w:webHidden/>
          </w:rPr>
        </w:r>
        <w:r w:rsidR="00567DE6">
          <w:rPr>
            <w:noProof/>
            <w:webHidden/>
          </w:rPr>
          <w:fldChar w:fldCharType="separate"/>
        </w:r>
        <w:r w:rsidR="00567DE6">
          <w:rPr>
            <w:noProof/>
            <w:webHidden/>
          </w:rPr>
          <w:t>53</w:t>
        </w:r>
        <w:r w:rsidR="00567DE6">
          <w:rPr>
            <w:noProof/>
            <w:webHidden/>
          </w:rPr>
          <w:fldChar w:fldCharType="end"/>
        </w:r>
      </w:hyperlink>
    </w:p>
    <w:p w14:paraId="1B28482A" w14:textId="16F40FB2"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67" w:history="1">
        <w:r w:rsidR="00567DE6" w:rsidRPr="00486830">
          <w:rPr>
            <w:rStyle w:val="Hyperlink"/>
            <w:noProof/>
          </w:rPr>
          <w:t>3.21.3 kind property</w:t>
        </w:r>
        <w:r w:rsidR="00567DE6">
          <w:rPr>
            <w:noProof/>
            <w:webHidden/>
          </w:rPr>
          <w:tab/>
        </w:r>
        <w:r w:rsidR="00567DE6">
          <w:rPr>
            <w:noProof/>
            <w:webHidden/>
          </w:rPr>
          <w:fldChar w:fldCharType="begin"/>
        </w:r>
        <w:r w:rsidR="00567DE6">
          <w:rPr>
            <w:noProof/>
            <w:webHidden/>
          </w:rPr>
          <w:instrText xml:space="preserve"> PAGEREF _Toc503450967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73653AE3" w14:textId="7E9680D4"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68" w:history="1">
        <w:r w:rsidR="00567DE6" w:rsidRPr="00486830">
          <w:rPr>
            <w:rStyle w:val="Hyperlink"/>
            <w:noProof/>
          </w:rPr>
          <w:t>3.21.4 parentKey property</w:t>
        </w:r>
        <w:r w:rsidR="00567DE6">
          <w:rPr>
            <w:noProof/>
            <w:webHidden/>
          </w:rPr>
          <w:tab/>
        </w:r>
        <w:r w:rsidR="00567DE6">
          <w:rPr>
            <w:noProof/>
            <w:webHidden/>
          </w:rPr>
          <w:fldChar w:fldCharType="begin"/>
        </w:r>
        <w:r w:rsidR="00567DE6">
          <w:rPr>
            <w:noProof/>
            <w:webHidden/>
          </w:rPr>
          <w:instrText xml:space="preserve"> PAGEREF _Toc503450968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0D91092F" w14:textId="350A656B"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969" w:history="1">
        <w:r w:rsidR="00567DE6" w:rsidRPr="00486830">
          <w:rPr>
            <w:rStyle w:val="Hyperlink"/>
            <w:noProof/>
          </w:rPr>
          <w:t>3.22 codeFlow object</w:t>
        </w:r>
        <w:r w:rsidR="00567DE6">
          <w:rPr>
            <w:noProof/>
            <w:webHidden/>
          </w:rPr>
          <w:tab/>
        </w:r>
        <w:r w:rsidR="00567DE6">
          <w:rPr>
            <w:noProof/>
            <w:webHidden/>
          </w:rPr>
          <w:fldChar w:fldCharType="begin"/>
        </w:r>
        <w:r w:rsidR="00567DE6">
          <w:rPr>
            <w:noProof/>
            <w:webHidden/>
          </w:rPr>
          <w:instrText xml:space="preserve"> PAGEREF _Toc503450969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101A0726" w14:textId="60942FA7"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70" w:history="1">
        <w:r w:rsidR="00567DE6" w:rsidRPr="00486830">
          <w:rPr>
            <w:rStyle w:val="Hyperlink"/>
            <w:noProof/>
          </w:rPr>
          <w:t>3.22.1 General</w:t>
        </w:r>
        <w:r w:rsidR="00567DE6">
          <w:rPr>
            <w:noProof/>
            <w:webHidden/>
          </w:rPr>
          <w:tab/>
        </w:r>
        <w:r w:rsidR="00567DE6">
          <w:rPr>
            <w:noProof/>
            <w:webHidden/>
          </w:rPr>
          <w:fldChar w:fldCharType="begin"/>
        </w:r>
        <w:r w:rsidR="00567DE6">
          <w:rPr>
            <w:noProof/>
            <w:webHidden/>
          </w:rPr>
          <w:instrText xml:space="preserve"> PAGEREF _Toc503450970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519103B0" w14:textId="533FC051"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71" w:history="1">
        <w:r w:rsidR="00567DE6" w:rsidRPr="00486830">
          <w:rPr>
            <w:rStyle w:val="Hyperlink"/>
            <w:noProof/>
          </w:rPr>
          <w:t>3.22.2 message property</w:t>
        </w:r>
        <w:r w:rsidR="00567DE6">
          <w:rPr>
            <w:noProof/>
            <w:webHidden/>
          </w:rPr>
          <w:tab/>
        </w:r>
        <w:r w:rsidR="00567DE6">
          <w:rPr>
            <w:noProof/>
            <w:webHidden/>
          </w:rPr>
          <w:fldChar w:fldCharType="begin"/>
        </w:r>
        <w:r w:rsidR="00567DE6">
          <w:rPr>
            <w:noProof/>
            <w:webHidden/>
          </w:rPr>
          <w:instrText xml:space="preserve"> PAGEREF _Toc503450971 \h </w:instrText>
        </w:r>
        <w:r w:rsidR="00567DE6">
          <w:rPr>
            <w:noProof/>
            <w:webHidden/>
          </w:rPr>
        </w:r>
        <w:r w:rsidR="00567DE6">
          <w:rPr>
            <w:noProof/>
            <w:webHidden/>
          </w:rPr>
          <w:fldChar w:fldCharType="separate"/>
        </w:r>
        <w:r w:rsidR="00567DE6">
          <w:rPr>
            <w:noProof/>
            <w:webHidden/>
          </w:rPr>
          <w:t>54</w:t>
        </w:r>
        <w:r w:rsidR="00567DE6">
          <w:rPr>
            <w:noProof/>
            <w:webHidden/>
          </w:rPr>
          <w:fldChar w:fldCharType="end"/>
        </w:r>
      </w:hyperlink>
    </w:p>
    <w:p w14:paraId="43474A55" w14:textId="41D13EEC"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72" w:history="1">
        <w:r w:rsidR="00567DE6" w:rsidRPr="00486830">
          <w:rPr>
            <w:rStyle w:val="Hyperlink"/>
            <w:noProof/>
          </w:rPr>
          <w:t>3.22.3 richMessage property</w:t>
        </w:r>
        <w:r w:rsidR="00567DE6">
          <w:rPr>
            <w:noProof/>
            <w:webHidden/>
          </w:rPr>
          <w:tab/>
        </w:r>
        <w:r w:rsidR="00567DE6">
          <w:rPr>
            <w:noProof/>
            <w:webHidden/>
          </w:rPr>
          <w:fldChar w:fldCharType="begin"/>
        </w:r>
        <w:r w:rsidR="00567DE6">
          <w:rPr>
            <w:noProof/>
            <w:webHidden/>
          </w:rPr>
          <w:instrText xml:space="preserve"> PAGEREF _Toc503450972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0FB7F17" w14:textId="68AC18CB"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73" w:history="1">
        <w:r w:rsidR="00567DE6" w:rsidRPr="00486830">
          <w:rPr>
            <w:rStyle w:val="Hyperlink"/>
            <w:noProof/>
          </w:rPr>
          <w:t>3.22.4 locations property</w:t>
        </w:r>
        <w:r w:rsidR="00567DE6">
          <w:rPr>
            <w:noProof/>
            <w:webHidden/>
          </w:rPr>
          <w:tab/>
        </w:r>
        <w:r w:rsidR="00567DE6">
          <w:rPr>
            <w:noProof/>
            <w:webHidden/>
          </w:rPr>
          <w:fldChar w:fldCharType="begin"/>
        </w:r>
        <w:r w:rsidR="00567DE6">
          <w:rPr>
            <w:noProof/>
            <w:webHidden/>
          </w:rPr>
          <w:instrText xml:space="preserve"> PAGEREF _Toc503450973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6B475185" w14:textId="196795B8"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74" w:history="1">
        <w:r w:rsidR="00567DE6" w:rsidRPr="00486830">
          <w:rPr>
            <w:rStyle w:val="Hyperlink"/>
            <w:noProof/>
          </w:rPr>
          <w:t>3.22.5 properties property</w:t>
        </w:r>
        <w:r w:rsidR="00567DE6">
          <w:rPr>
            <w:noProof/>
            <w:webHidden/>
          </w:rPr>
          <w:tab/>
        </w:r>
        <w:r w:rsidR="00567DE6">
          <w:rPr>
            <w:noProof/>
            <w:webHidden/>
          </w:rPr>
          <w:fldChar w:fldCharType="begin"/>
        </w:r>
        <w:r w:rsidR="00567DE6">
          <w:rPr>
            <w:noProof/>
            <w:webHidden/>
          </w:rPr>
          <w:instrText xml:space="preserve"> PAGEREF _Toc503450974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A0F560D" w14:textId="549D5E00"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975" w:history="1">
        <w:r w:rsidR="00567DE6" w:rsidRPr="00486830">
          <w:rPr>
            <w:rStyle w:val="Hyperlink"/>
            <w:noProof/>
          </w:rPr>
          <w:t>3.23 stack object</w:t>
        </w:r>
        <w:r w:rsidR="00567DE6">
          <w:rPr>
            <w:noProof/>
            <w:webHidden/>
          </w:rPr>
          <w:tab/>
        </w:r>
        <w:r w:rsidR="00567DE6">
          <w:rPr>
            <w:noProof/>
            <w:webHidden/>
          </w:rPr>
          <w:fldChar w:fldCharType="begin"/>
        </w:r>
        <w:r w:rsidR="00567DE6">
          <w:rPr>
            <w:noProof/>
            <w:webHidden/>
          </w:rPr>
          <w:instrText xml:space="preserve"> PAGEREF _Toc503450975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964F895" w14:textId="418CE051"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76" w:history="1">
        <w:r w:rsidR="00567DE6" w:rsidRPr="00486830">
          <w:rPr>
            <w:rStyle w:val="Hyperlink"/>
            <w:noProof/>
          </w:rPr>
          <w:t>3.23.1 General</w:t>
        </w:r>
        <w:r w:rsidR="00567DE6">
          <w:rPr>
            <w:noProof/>
            <w:webHidden/>
          </w:rPr>
          <w:tab/>
        </w:r>
        <w:r w:rsidR="00567DE6">
          <w:rPr>
            <w:noProof/>
            <w:webHidden/>
          </w:rPr>
          <w:fldChar w:fldCharType="begin"/>
        </w:r>
        <w:r w:rsidR="00567DE6">
          <w:rPr>
            <w:noProof/>
            <w:webHidden/>
          </w:rPr>
          <w:instrText xml:space="preserve"> PAGEREF _Toc503450976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21A12706" w14:textId="020EADF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77" w:history="1">
        <w:r w:rsidR="00567DE6" w:rsidRPr="00486830">
          <w:rPr>
            <w:rStyle w:val="Hyperlink"/>
            <w:noProof/>
          </w:rPr>
          <w:t>3.23.2 message property</w:t>
        </w:r>
        <w:r w:rsidR="00567DE6">
          <w:rPr>
            <w:noProof/>
            <w:webHidden/>
          </w:rPr>
          <w:tab/>
        </w:r>
        <w:r w:rsidR="00567DE6">
          <w:rPr>
            <w:noProof/>
            <w:webHidden/>
          </w:rPr>
          <w:fldChar w:fldCharType="begin"/>
        </w:r>
        <w:r w:rsidR="00567DE6">
          <w:rPr>
            <w:noProof/>
            <w:webHidden/>
          </w:rPr>
          <w:instrText xml:space="preserve"> PAGEREF _Toc503450977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3E62E22D" w14:textId="6D723C5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78" w:history="1">
        <w:r w:rsidR="00567DE6" w:rsidRPr="00486830">
          <w:rPr>
            <w:rStyle w:val="Hyperlink"/>
            <w:noProof/>
          </w:rPr>
          <w:t>3.23.3 richMessage property</w:t>
        </w:r>
        <w:r w:rsidR="00567DE6">
          <w:rPr>
            <w:noProof/>
            <w:webHidden/>
          </w:rPr>
          <w:tab/>
        </w:r>
        <w:r w:rsidR="00567DE6">
          <w:rPr>
            <w:noProof/>
            <w:webHidden/>
          </w:rPr>
          <w:fldChar w:fldCharType="begin"/>
        </w:r>
        <w:r w:rsidR="00567DE6">
          <w:rPr>
            <w:noProof/>
            <w:webHidden/>
          </w:rPr>
          <w:instrText xml:space="preserve"> PAGEREF _Toc503450978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28BBFBF" w14:textId="7620C221"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79" w:history="1">
        <w:r w:rsidR="00567DE6" w:rsidRPr="00486830">
          <w:rPr>
            <w:rStyle w:val="Hyperlink"/>
            <w:noProof/>
          </w:rPr>
          <w:t>3.23.4 frames property</w:t>
        </w:r>
        <w:r w:rsidR="00567DE6">
          <w:rPr>
            <w:noProof/>
            <w:webHidden/>
          </w:rPr>
          <w:tab/>
        </w:r>
        <w:r w:rsidR="00567DE6">
          <w:rPr>
            <w:noProof/>
            <w:webHidden/>
          </w:rPr>
          <w:fldChar w:fldCharType="begin"/>
        </w:r>
        <w:r w:rsidR="00567DE6">
          <w:rPr>
            <w:noProof/>
            <w:webHidden/>
          </w:rPr>
          <w:instrText xml:space="preserve"> PAGEREF _Toc503450979 \h </w:instrText>
        </w:r>
        <w:r w:rsidR="00567DE6">
          <w:rPr>
            <w:noProof/>
            <w:webHidden/>
          </w:rPr>
        </w:r>
        <w:r w:rsidR="00567DE6">
          <w:rPr>
            <w:noProof/>
            <w:webHidden/>
          </w:rPr>
          <w:fldChar w:fldCharType="separate"/>
        </w:r>
        <w:r w:rsidR="00567DE6">
          <w:rPr>
            <w:noProof/>
            <w:webHidden/>
          </w:rPr>
          <w:t>55</w:t>
        </w:r>
        <w:r w:rsidR="00567DE6">
          <w:rPr>
            <w:noProof/>
            <w:webHidden/>
          </w:rPr>
          <w:fldChar w:fldCharType="end"/>
        </w:r>
      </w:hyperlink>
    </w:p>
    <w:p w14:paraId="7647F5B3" w14:textId="3D829CE1"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80" w:history="1">
        <w:r w:rsidR="00567DE6" w:rsidRPr="00486830">
          <w:rPr>
            <w:rStyle w:val="Hyperlink"/>
            <w:noProof/>
          </w:rPr>
          <w:t>3.23.5 properties property</w:t>
        </w:r>
        <w:r w:rsidR="00567DE6">
          <w:rPr>
            <w:noProof/>
            <w:webHidden/>
          </w:rPr>
          <w:tab/>
        </w:r>
        <w:r w:rsidR="00567DE6">
          <w:rPr>
            <w:noProof/>
            <w:webHidden/>
          </w:rPr>
          <w:fldChar w:fldCharType="begin"/>
        </w:r>
        <w:r w:rsidR="00567DE6">
          <w:rPr>
            <w:noProof/>
            <w:webHidden/>
          </w:rPr>
          <w:instrText xml:space="preserve"> PAGEREF _Toc503450980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41A9C2D9" w14:textId="33840C1E"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981" w:history="1">
        <w:r w:rsidR="00567DE6" w:rsidRPr="00486830">
          <w:rPr>
            <w:rStyle w:val="Hyperlink"/>
            <w:noProof/>
          </w:rPr>
          <w:t>3.24 stackFrame object</w:t>
        </w:r>
        <w:r w:rsidR="00567DE6">
          <w:rPr>
            <w:noProof/>
            <w:webHidden/>
          </w:rPr>
          <w:tab/>
        </w:r>
        <w:r w:rsidR="00567DE6">
          <w:rPr>
            <w:noProof/>
            <w:webHidden/>
          </w:rPr>
          <w:fldChar w:fldCharType="begin"/>
        </w:r>
        <w:r w:rsidR="00567DE6">
          <w:rPr>
            <w:noProof/>
            <w:webHidden/>
          </w:rPr>
          <w:instrText xml:space="preserve"> PAGEREF _Toc503450981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8A4CB30" w14:textId="5BE700D4"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82" w:history="1">
        <w:r w:rsidR="00567DE6" w:rsidRPr="00486830">
          <w:rPr>
            <w:rStyle w:val="Hyperlink"/>
            <w:noProof/>
          </w:rPr>
          <w:t>3.24.1 General</w:t>
        </w:r>
        <w:r w:rsidR="00567DE6">
          <w:rPr>
            <w:noProof/>
            <w:webHidden/>
          </w:rPr>
          <w:tab/>
        </w:r>
        <w:r w:rsidR="00567DE6">
          <w:rPr>
            <w:noProof/>
            <w:webHidden/>
          </w:rPr>
          <w:fldChar w:fldCharType="begin"/>
        </w:r>
        <w:r w:rsidR="00567DE6">
          <w:rPr>
            <w:noProof/>
            <w:webHidden/>
          </w:rPr>
          <w:instrText xml:space="preserve"> PAGEREF _Toc503450982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5513A76F" w14:textId="3B949A60"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83" w:history="1">
        <w:r w:rsidR="00567DE6" w:rsidRPr="00486830">
          <w:rPr>
            <w:rStyle w:val="Hyperlink"/>
            <w:noProof/>
          </w:rPr>
          <w:t>3.24.2 message property</w:t>
        </w:r>
        <w:r w:rsidR="00567DE6">
          <w:rPr>
            <w:noProof/>
            <w:webHidden/>
          </w:rPr>
          <w:tab/>
        </w:r>
        <w:r w:rsidR="00567DE6">
          <w:rPr>
            <w:noProof/>
            <w:webHidden/>
          </w:rPr>
          <w:fldChar w:fldCharType="begin"/>
        </w:r>
        <w:r w:rsidR="00567DE6">
          <w:rPr>
            <w:noProof/>
            <w:webHidden/>
          </w:rPr>
          <w:instrText xml:space="preserve"> PAGEREF _Toc503450983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6E0B3399" w14:textId="0DBE5B27"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84" w:history="1">
        <w:r w:rsidR="00567DE6" w:rsidRPr="00486830">
          <w:rPr>
            <w:rStyle w:val="Hyperlink"/>
            <w:noProof/>
          </w:rPr>
          <w:t>3.24.3 richMessage property</w:t>
        </w:r>
        <w:r w:rsidR="00567DE6">
          <w:rPr>
            <w:noProof/>
            <w:webHidden/>
          </w:rPr>
          <w:tab/>
        </w:r>
        <w:r w:rsidR="00567DE6">
          <w:rPr>
            <w:noProof/>
            <w:webHidden/>
          </w:rPr>
          <w:fldChar w:fldCharType="begin"/>
        </w:r>
        <w:r w:rsidR="00567DE6">
          <w:rPr>
            <w:noProof/>
            <w:webHidden/>
          </w:rPr>
          <w:instrText xml:space="preserve"> PAGEREF _Toc503450984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3EC77276" w14:textId="542CD34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85" w:history="1">
        <w:r w:rsidR="00567DE6" w:rsidRPr="00486830">
          <w:rPr>
            <w:rStyle w:val="Hyperlink"/>
            <w:noProof/>
          </w:rPr>
          <w:t>3.24.4 physicalLocation property</w:t>
        </w:r>
        <w:r w:rsidR="00567DE6">
          <w:rPr>
            <w:noProof/>
            <w:webHidden/>
          </w:rPr>
          <w:tab/>
        </w:r>
        <w:r w:rsidR="00567DE6">
          <w:rPr>
            <w:noProof/>
            <w:webHidden/>
          </w:rPr>
          <w:fldChar w:fldCharType="begin"/>
        </w:r>
        <w:r w:rsidR="00567DE6">
          <w:rPr>
            <w:noProof/>
            <w:webHidden/>
          </w:rPr>
          <w:instrText xml:space="preserve"> PAGEREF _Toc503450985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047EF8B4" w14:textId="04D6B71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86" w:history="1">
        <w:r w:rsidR="00567DE6" w:rsidRPr="00486830">
          <w:rPr>
            <w:rStyle w:val="Hyperlink"/>
            <w:noProof/>
          </w:rPr>
          <w:t>3.24.5 module property</w:t>
        </w:r>
        <w:r w:rsidR="00567DE6">
          <w:rPr>
            <w:noProof/>
            <w:webHidden/>
          </w:rPr>
          <w:tab/>
        </w:r>
        <w:r w:rsidR="00567DE6">
          <w:rPr>
            <w:noProof/>
            <w:webHidden/>
          </w:rPr>
          <w:fldChar w:fldCharType="begin"/>
        </w:r>
        <w:r w:rsidR="00567DE6">
          <w:rPr>
            <w:noProof/>
            <w:webHidden/>
          </w:rPr>
          <w:instrText xml:space="preserve"> PAGEREF _Toc503450986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617D115" w14:textId="66FED607"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87" w:history="1">
        <w:r w:rsidR="00567DE6" w:rsidRPr="00486830">
          <w:rPr>
            <w:rStyle w:val="Hyperlink"/>
            <w:noProof/>
          </w:rPr>
          <w:t>3.24.6 threadId property</w:t>
        </w:r>
        <w:r w:rsidR="00567DE6">
          <w:rPr>
            <w:noProof/>
            <w:webHidden/>
          </w:rPr>
          <w:tab/>
        </w:r>
        <w:r w:rsidR="00567DE6">
          <w:rPr>
            <w:noProof/>
            <w:webHidden/>
          </w:rPr>
          <w:fldChar w:fldCharType="begin"/>
        </w:r>
        <w:r w:rsidR="00567DE6">
          <w:rPr>
            <w:noProof/>
            <w:webHidden/>
          </w:rPr>
          <w:instrText xml:space="preserve"> PAGEREF _Toc503450987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ABCD53E" w14:textId="65447390"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88" w:history="1">
        <w:r w:rsidR="00567DE6" w:rsidRPr="00486830">
          <w:rPr>
            <w:rStyle w:val="Hyperlink"/>
            <w:noProof/>
          </w:rPr>
          <w:t>3.24.7 fullyQualifiedLogicalName property</w:t>
        </w:r>
        <w:r w:rsidR="00567DE6">
          <w:rPr>
            <w:noProof/>
            <w:webHidden/>
          </w:rPr>
          <w:tab/>
        </w:r>
        <w:r w:rsidR="00567DE6">
          <w:rPr>
            <w:noProof/>
            <w:webHidden/>
          </w:rPr>
          <w:fldChar w:fldCharType="begin"/>
        </w:r>
        <w:r w:rsidR="00567DE6">
          <w:rPr>
            <w:noProof/>
            <w:webHidden/>
          </w:rPr>
          <w:instrText xml:space="preserve"> PAGEREF _Toc503450988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294D715C" w14:textId="683C30B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89" w:history="1">
        <w:r w:rsidR="00567DE6" w:rsidRPr="00486830">
          <w:rPr>
            <w:rStyle w:val="Hyperlink"/>
            <w:noProof/>
          </w:rPr>
          <w:t>3.24.8 logicalLocationKey property</w:t>
        </w:r>
        <w:r w:rsidR="00567DE6">
          <w:rPr>
            <w:noProof/>
            <w:webHidden/>
          </w:rPr>
          <w:tab/>
        </w:r>
        <w:r w:rsidR="00567DE6">
          <w:rPr>
            <w:noProof/>
            <w:webHidden/>
          </w:rPr>
          <w:fldChar w:fldCharType="begin"/>
        </w:r>
        <w:r w:rsidR="00567DE6">
          <w:rPr>
            <w:noProof/>
            <w:webHidden/>
          </w:rPr>
          <w:instrText xml:space="preserve"> PAGEREF _Toc503450989 \h </w:instrText>
        </w:r>
        <w:r w:rsidR="00567DE6">
          <w:rPr>
            <w:noProof/>
            <w:webHidden/>
          </w:rPr>
        </w:r>
        <w:r w:rsidR="00567DE6">
          <w:rPr>
            <w:noProof/>
            <w:webHidden/>
          </w:rPr>
          <w:fldChar w:fldCharType="separate"/>
        </w:r>
        <w:r w:rsidR="00567DE6">
          <w:rPr>
            <w:noProof/>
            <w:webHidden/>
          </w:rPr>
          <w:t>56</w:t>
        </w:r>
        <w:r w:rsidR="00567DE6">
          <w:rPr>
            <w:noProof/>
            <w:webHidden/>
          </w:rPr>
          <w:fldChar w:fldCharType="end"/>
        </w:r>
      </w:hyperlink>
    </w:p>
    <w:p w14:paraId="1B0294FD" w14:textId="42BFA93E"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90" w:history="1">
        <w:r w:rsidR="00567DE6" w:rsidRPr="00486830">
          <w:rPr>
            <w:rStyle w:val="Hyperlink"/>
            <w:noProof/>
          </w:rPr>
          <w:t>3.24.9 address property</w:t>
        </w:r>
        <w:r w:rsidR="00567DE6">
          <w:rPr>
            <w:noProof/>
            <w:webHidden/>
          </w:rPr>
          <w:tab/>
        </w:r>
        <w:r w:rsidR="00567DE6">
          <w:rPr>
            <w:noProof/>
            <w:webHidden/>
          </w:rPr>
          <w:fldChar w:fldCharType="begin"/>
        </w:r>
        <w:r w:rsidR="00567DE6">
          <w:rPr>
            <w:noProof/>
            <w:webHidden/>
          </w:rPr>
          <w:instrText xml:space="preserve"> PAGEREF _Toc503450990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D1A7B16" w14:textId="444A1EB2"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91" w:history="1">
        <w:r w:rsidR="00567DE6" w:rsidRPr="00486830">
          <w:rPr>
            <w:rStyle w:val="Hyperlink"/>
            <w:noProof/>
          </w:rPr>
          <w:t>3.24.10 offset property</w:t>
        </w:r>
        <w:r w:rsidR="00567DE6">
          <w:rPr>
            <w:noProof/>
            <w:webHidden/>
          </w:rPr>
          <w:tab/>
        </w:r>
        <w:r w:rsidR="00567DE6">
          <w:rPr>
            <w:noProof/>
            <w:webHidden/>
          </w:rPr>
          <w:fldChar w:fldCharType="begin"/>
        </w:r>
        <w:r w:rsidR="00567DE6">
          <w:rPr>
            <w:noProof/>
            <w:webHidden/>
          </w:rPr>
          <w:instrText xml:space="preserve"> PAGEREF _Toc503450991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BF0D848" w14:textId="7C602082"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92" w:history="1">
        <w:r w:rsidR="00567DE6" w:rsidRPr="00486830">
          <w:rPr>
            <w:rStyle w:val="Hyperlink"/>
            <w:noProof/>
          </w:rPr>
          <w:t>3.24.11 parameters property</w:t>
        </w:r>
        <w:r w:rsidR="00567DE6">
          <w:rPr>
            <w:noProof/>
            <w:webHidden/>
          </w:rPr>
          <w:tab/>
        </w:r>
        <w:r w:rsidR="00567DE6">
          <w:rPr>
            <w:noProof/>
            <w:webHidden/>
          </w:rPr>
          <w:fldChar w:fldCharType="begin"/>
        </w:r>
        <w:r w:rsidR="00567DE6">
          <w:rPr>
            <w:noProof/>
            <w:webHidden/>
          </w:rPr>
          <w:instrText xml:space="preserve"> PAGEREF _Toc503450992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1A5FB1A" w14:textId="588273A1"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93" w:history="1">
        <w:r w:rsidR="00567DE6" w:rsidRPr="00486830">
          <w:rPr>
            <w:rStyle w:val="Hyperlink"/>
            <w:noProof/>
          </w:rPr>
          <w:t>3.24.12 properties property</w:t>
        </w:r>
        <w:r w:rsidR="00567DE6">
          <w:rPr>
            <w:noProof/>
            <w:webHidden/>
          </w:rPr>
          <w:tab/>
        </w:r>
        <w:r w:rsidR="00567DE6">
          <w:rPr>
            <w:noProof/>
            <w:webHidden/>
          </w:rPr>
          <w:fldChar w:fldCharType="begin"/>
        </w:r>
        <w:r w:rsidR="00567DE6">
          <w:rPr>
            <w:noProof/>
            <w:webHidden/>
          </w:rPr>
          <w:instrText xml:space="preserve"> PAGEREF _Toc503450993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479EF015" w14:textId="147EC8E2"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0994" w:history="1">
        <w:r w:rsidR="00567DE6" w:rsidRPr="00486830">
          <w:rPr>
            <w:rStyle w:val="Hyperlink"/>
            <w:noProof/>
          </w:rPr>
          <w:t>3.25 annotatedCodeLocation object</w:t>
        </w:r>
        <w:r w:rsidR="00567DE6">
          <w:rPr>
            <w:noProof/>
            <w:webHidden/>
          </w:rPr>
          <w:tab/>
        </w:r>
        <w:r w:rsidR="00567DE6">
          <w:rPr>
            <w:noProof/>
            <w:webHidden/>
          </w:rPr>
          <w:fldChar w:fldCharType="begin"/>
        </w:r>
        <w:r w:rsidR="00567DE6">
          <w:rPr>
            <w:noProof/>
            <w:webHidden/>
          </w:rPr>
          <w:instrText xml:space="preserve"> PAGEREF _Toc503450994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376D3517" w14:textId="446500FF"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95" w:history="1">
        <w:r w:rsidR="00567DE6" w:rsidRPr="00486830">
          <w:rPr>
            <w:rStyle w:val="Hyperlink"/>
            <w:noProof/>
          </w:rPr>
          <w:t>3.25.1 General</w:t>
        </w:r>
        <w:r w:rsidR="00567DE6">
          <w:rPr>
            <w:noProof/>
            <w:webHidden/>
          </w:rPr>
          <w:tab/>
        </w:r>
        <w:r w:rsidR="00567DE6">
          <w:rPr>
            <w:noProof/>
            <w:webHidden/>
          </w:rPr>
          <w:fldChar w:fldCharType="begin"/>
        </w:r>
        <w:r w:rsidR="00567DE6">
          <w:rPr>
            <w:noProof/>
            <w:webHidden/>
          </w:rPr>
          <w:instrText xml:space="preserve"> PAGEREF _Toc503450995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739A7690" w14:textId="67890D58"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96" w:history="1">
        <w:r w:rsidR="00567DE6" w:rsidRPr="00486830">
          <w:rPr>
            <w:rStyle w:val="Hyperlink"/>
            <w:noProof/>
          </w:rPr>
          <w:t>3.25.2 step property</w:t>
        </w:r>
        <w:r w:rsidR="00567DE6">
          <w:rPr>
            <w:noProof/>
            <w:webHidden/>
          </w:rPr>
          <w:tab/>
        </w:r>
        <w:r w:rsidR="00567DE6">
          <w:rPr>
            <w:noProof/>
            <w:webHidden/>
          </w:rPr>
          <w:fldChar w:fldCharType="begin"/>
        </w:r>
        <w:r w:rsidR="00567DE6">
          <w:rPr>
            <w:noProof/>
            <w:webHidden/>
          </w:rPr>
          <w:instrText xml:space="preserve"> PAGEREF _Toc503450996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07C36FE5" w14:textId="0D69360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97" w:history="1">
        <w:r w:rsidR="00567DE6" w:rsidRPr="00486830">
          <w:rPr>
            <w:rStyle w:val="Hyperlink"/>
            <w:noProof/>
          </w:rPr>
          <w:t>3.25.3 physicalLocation property</w:t>
        </w:r>
        <w:r w:rsidR="00567DE6">
          <w:rPr>
            <w:noProof/>
            <w:webHidden/>
          </w:rPr>
          <w:tab/>
        </w:r>
        <w:r w:rsidR="00567DE6">
          <w:rPr>
            <w:noProof/>
            <w:webHidden/>
          </w:rPr>
          <w:fldChar w:fldCharType="begin"/>
        </w:r>
        <w:r w:rsidR="00567DE6">
          <w:rPr>
            <w:noProof/>
            <w:webHidden/>
          </w:rPr>
          <w:instrText xml:space="preserve"> PAGEREF _Toc503450997 \h </w:instrText>
        </w:r>
        <w:r w:rsidR="00567DE6">
          <w:rPr>
            <w:noProof/>
            <w:webHidden/>
          </w:rPr>
        </w:r>
        <w:r w:rsidR="00567DE6">
          <w:rPr>
            <w:noProof/>
            <w:webHidden/>
          </w:rPr>
          <w:fldChar w:fldCharType="separate"/>
        </w:r>
        <w:r w:rsidR="00567DE6">
          <w:rPr>
            <w:noProof/>
            <w:webHidden/>
          </w:rPr>
          <w:t>57</w:t>
        </w:r>
        <w:r w:rsidR="00567DE6">
          <w:rPr>
            <w:noProof/>
            <w:webHidden/>
          </w:rPr>
          <w:fldChar w:fldCharType="end"/>
        </w:r>
      </w:hyperlink>
    </w:p>
    <w:p w14:paraId="6FA86826" w14:textId="515E94C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98" w:history="1">
        <w:r w:rsidR="00567DE6" w:rsidRPr="00486830">
          <w:rPr>
            <w:rStyle w:val="Hyperlink"/>
            <w:noProof/>
          </w:rPr>
          <w:t>3.25.4 fullyQualifiedLogicalName property</w:t>
        </w:r>
        <w:r w:rsidR="00567DE6">
          <w:rPr>
            <w:noProof/>
            <w:webHidden/>
          </w:rPr>
          <w:tab/>
        </w:r>
        <w:r w:rsidR="00567DE6">
          <w:rPr>
            <w:noProof/>
            <w:webHidden/>
          </w:rPr>
          <w:fldChar w:fldCharType="begin"/>
        </w:r>
        <w:r w:rsidR="00567DE6">
          <w:rPr>
            <w:noProof/>
            <w:webHidden/>
          </w:rPr>
          <w:instrText xml:space="preserve"> PAGEREF _Toc503450998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AB07058" w14:textId="766D2751"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0999" w:history="1">
        <w:r w:rsidR="00567DE6" w:rsidRPr="00486830">
          <w:rPr>
            <w:rStyle w:val="Hyperlink"/>
            <w:noProof/>
          </w:rPr>
          <w:t>3.25.5 logicalLocationKey property</w:t>
        </w:r>
        <w:r w:rsidR="00567DE6">
          <w:rPr>
            <w:noProof/>
            <w:webHidden/>
          </w:rPr>
          <w:tab/>
        </w:r>
        <w:r w:rsidR="00567DE6">
          <w:rPr>
            <w:noProof/>
            <w:webHidden/>
          </w:rPr>
          <w:fldChar w:fldCharType="begin"/>
        </w:r>
        <w:r w:rsidR="00567DE6">
          <w:rPr>
            <w:noProof/>
            <w:webHidden/>
          </w:rPr>
          <w:instrText xml:space="preserve"> PAGEREF _Toc503450999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4DD2A13B" w14:textId="1D6B9A46"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00" w:history="1">
        <w:r w:rsidR="00567DE6" w:rsidRPr="00486830">
          <w:rPr>
            <w:rStyle w:val="Hyperlink"/>
            <w:noProof/>
          </w:rPr>
          <w:t>3.25.6 module property</w:t>
        </w:r>
        <w:r w:rsidR="00567DE6">
          <w:rPr>
            <w:noProof/>
            <w:webHidden/>
          </w:rPr>
          <w:tab/>
        </w:r>
        <w:r w:rsidR="00567DE6">
          <w:rPr>
            <w:noProof/>
            <w:webHidden/>
          </w:rPr>
          <w:fldChar w:fldCharType="begin"/>
        </w:r>
        <w:r w:rsidR="00567DE6">
          <w:rPr>
            <w:noProof/>
            <w:webHidden/>
          </w:rPr>
          <w:instrText xml:space="preserve"> PAGEREF _Toc503451000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2480364B" w14:textId="162288CE"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01" w:history="1">
        <w:r w:rsidR="00567DE6" w:rsidRPr="00486830">
          <w:rPr>
            <w:rStyle w:val="Hyperlink"/>
            <w:noProof/>
          </w:rPr>
          <w:t>3.25.7 threadId property</w:t>
        </w:r>
        <w:r w:rsidR="00567DE6">
          <w:rPr>
            <w:noProof/>
            <w:webHidden/>
          </w:rPr>
          <w:tab/>
        </w:r>
        <w:r w:rsidR="00567DE6">
          <w:rPr>
            <w:noProof/>
            <w:webHidden/>
          </w:rPr>
          <w:fldChar w:fldCharType="begin"/>
        </w:r>
        <w:r w:rsidR="00567DE6">
          <w:rPr>
            <w:noProof/>
            <w:webHidden/>
          </w:rPr>
          <w:instrText xml:space="preserve"> PAGEREF _Toc503451001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65AF9743" w14:textId="4756BE94"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02" w:history="1">
        <w:r w:rsidR="00567DE6" w:rsidRPr="00486830">
          <w:rPr>
            <w:rStyle w:val="Hyperlink"/>
            <w:noProof/>
          </w:rPr>
          <w:t>3.25.8 message property</w:t>
        </w:r>
        <w:r w:rsidR="00567DE6">
          <w:rPr>
            <w:noProof/>
            <w:webHidden/>
          </w:rPr>
          <w:tab/>
        </w:r>
        <w:r w:rsidR="00567DE6">
          <w:rPr>
            <w:noProof/>
            <w:webHidden/>
          </w:rPr>
          <w:fldChar w:fldCharType="begin"/>
        </w:r>
        <w:r w:rsidR="00567DE6">
          <w:rPr>
            <w:noProof/>
            <w:webHidden/>
          </w:rPr>
          <w:instrText xml:space="preserve"> PAGEREF _Toc503451002 \h </w:instrText>
        </w:r>
        <w:r w:rsidR="00567DE6">
          <w:rPr>
            <w:noProof/>
            <w:webHidden/>
          </w:rPr>
        </w:r>
        <w:r w:rsidR="00567DE6">
          <w:rPr>
            <w:noProof/>
            <w:webHidden/>
          </w:rPr>
          <w:fldChar w:fldCharType="separate"/>
        </w:r>
        <w:r w:rsidR="00567DE6">
          <w:rPr>
            <w:noProof/>
            <w:webHidden/>
          </w:rPr>
          <w:t>58</w:t>
        </w:r>
        <w:r w:rsidR="00567DE6">
          <w:rPr>
            <w:noProof/>
            <w:webHidden/>
          </w:rPr>
          <w:fldChar w:fldCharType="end"/>
        </w:r>
      </w:hyperlink>
    </w:p>
    <w:p w14:paraId="1C4AD223" w14:textId="0958CCBE"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03" w:history="1">
        <w:r w:rsidR="00567DE6" w:rsidRPr="00486830">
          <w:rPr>
            <w:rStyle w:val="Hyperlink"/>
            <w:noProof/>
          </w:rPr>
          <w:t>3.25.9 richMessage property</w:t>
        </w:r>
        <w:r w:rsidR="00567DE6">
          <w:rPr>
            <w:noProof/>
            <w:webHidden/>
          </w:rPr>
          <w:tab/>
        </w:r>
        <w:r w:rsidR="00567DE6">
          <w:rPr>
            <w:noProof/>
            <w:webHidden/>
          </w:rPr>
          <w:fldChar w:fldCharType="begin"/>
        </w:r>
        <w:r w:rsidR="00567DE6">
          <w:rPr>
            <w:noProof/>
            <w:webHidden/>
          </w:rPr>
          <w:instrText xml:space="preserve"> PAGEREF _Toc503451003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7D6C58A9" w14:textId="7B7A69DF"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04" w:history="1">
        <w:r w:rsidR="00567DE6" w:rsidRPr="00486830">
          <w:rPr>
            <w:rStyle w:val="Hyperlink"/>
            <w:noProof/>
          </w:rPr>
          <w:t>3.25.10 kind property</w:t>
        </w:r>
        <w:r w:rsidR="00567DE6">
          <w:rPr>
            <w:noProof/>
            <w:webHidden/>
          </w:rPr>
          <w:tab/>
        </w:r>
        <w:r w:rsidR="00567DE6">
          <w:rPr>
            <w:noProof/>
            <w:webHidden/>
          </w:rPr>
          <w:fldChar w:fldCharType="begin"/>
        </w:r>
        <w:r w:rsidR="00567DE6">
          <w:rPr>
            <w:noProof/>
            <w:webHidden/>
          </w:rPr>
          <w:instrText xml:space="preserve"> PAGEREF _Toc503451004 \h </w:instrText>
        </w:r>
        <w:r w:rsidR="00567DE6">
          <w:rPr>
            <w:noProof/>
            <w:webHidden/>
          </w:rPr>
        </w:r>
        <w:r w:rsidR="00567DE6">
          <w:rPr>
            <w:noProof/>
            <w:webHidden/>
          </w:rPr>
          <w:fldChar w:fldCharType="separate"/>
        </w:r>
        <w:r w:rsidR="00567DE6">
          <w:rPr>
            <w:noProof/>
            <w:webHidden/>
          </w:rPr>
          <w:t>59</w:t>
        </w:r>
        <w:r w:rsidR="00567DE6">
          <w:rPr>
            <w:noProof/>
            <w:webHidden/>
          </w:rPr>
          <w:fldChar w:fldCharType="end"/>
        </w:r>
      </w:hyperlink>
    </w:p>
    <w:p w14:paraId="40924454" w14:textId="2915274F"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05" w:history="1">
        <w:r w:rsidR="00567DE6" w:rsidRPr="00486830">
          <w:rPr>
            <w:rStyle w:val="Hyperlink"/>
            <w:noProof/>
          </w:rPr>
          <w:t>3.25.11 kind-dependent properties: target, targetLocation, values and state</w:t>
        </w:r>
        <w:r w:rsidR="00567DE6">
          <w:rPr>
            <w:noProof/>
            <w:webHidden/>
          </w:rPr>
          <w:tab/>
        </w:r>
        <w:r w:rsidR="00567DE6">
          <w:rPr>
            <w:noProof/>
            <w:webHidden/>
          </w:rPr>
          <w:fldChar w:fldCharType="begin"/>
        </w:r>
        <w:r w:rsidR="00567DE6">
          <w:rPr>
            <w:noProof/>
            <w:webHidden/>
          </w:rPr>
          <w:instrText xml:space="preserve"> PAGEREF _Toc503451005 \h </w:instrText>
        </w:r>
        <w:r w:rsidR="00567DE6">
          <w:rPr>
            <w:noProof/>
            <w:webHidden/>
          </w:rPr>
        </w:r>
        <w:r w:rsidR="00567DE6">
          <w:rPr>
            <w:noProof/>
            <w:webHidden/>
          </w:rPr>
          <w:fldChar w:fldCharType="separate"/>
        </w:r>
        <w:r w:rsidR="00567DE6">
          <w:rPr>
            <w:noProof/>
            <w:webHidden/>
          </w:rPr>
          <w:t>60</w:t>
        </w:r>
        <w:r w:rsidR="00567DE6">
          <w:rPr>
            <w:noProof/>
            <w:webHidden/>
          </w:rPr>
          <w:fldChar w:fldCharType="end"/>
        </w:r>
      </w:hyperlink>
    </w:p>
    <w:p w14:paraId="46542AF3" w14:textId="1F1E07A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06" w:history="1">
        <w:r w:rsidR="00567DE6" w:rsidRPr="00486830">
          <w:rPr>
            <w:rStyle w:val="Hyperlink"/>
            <w:noProof/>
          </w:rPr>
          <w:t>3.25.12 targetKey property</w:t>
        </w:r>
        <w:r w:rsidR="00567DE6">
          <w:rPr>
            <w:noProof/>
            <w:webHidden/>
          </w:rPr>
          <w:tab/>
        </w:r>
        <w:r w:rsidR="00567DE6">
          <w:rPr>
            <w:noProof/>
            <w:webHidden/>
          </w:rPr>
          <w:fldChar w:fldCharType="begin"/>
        </w:r>
        <w:r w:rsidR="00567DE6">
          <w:rPr>
            <w:noProof/>
            <w:webHidden/>
          </w:rPr>
          <w:instrText xml:space="preserve"> PAGEREF _Toc503451006 \h </w:instrText>
        </w:r>
        <w:r w:rsidR="00567DE6">
          <w:rPr>
            <w:noProof/>
            <w:webHidden/>
          </w:rPr>
        </w:r>
        <w:r w:rsidR="00567DE6">
          <w:rPr>
            <w:noProof/>
            <w:webHidden/>
          </w:rPr>
          <w:fldChar w:fldCharType="separate"/>
        </w:r>
        <w:r w:rsidR="00567DE6">
          <w:rPr>
            <w:noProof/>
            <w:webHidden/>
          </w:rPr>
          <w:t>65</w:t>
        </w:r>
        <w:r w:rsidR="00567DE6">
          <w:rPr>
            <w:noProof/>
            <w:webHidden/>
          </w:rPr>
          <w:fldChar w:fldCharType="end"/>
        </w:r>
      </w:hyperlink>
    </w:p>
    <w:p w14:paraId="26007D5A" w14:textId="3878DB46"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07" w:history="1">
        <w:r w:rsidR="00567DE6" w:rsidRPr="00486830">
          <w:rPr>
            <w:rStyle w:val="Hyperlink"/>
            <w:noProof/>
          </w:rPr>
          <w:t>3.25.13 importance property</w:t>
        </w:r>
        <w:r w:rsidR="00567DE6">
          <w:rPr>
            <w:noProof/>
            <w:webHidden/>
          </w:rPr>
          <w:tab/>
        </w:r>
        <w:r w:rsidR="00567DE6">
          <w:rPr>
            <w:noProof/>
            <w:webHidden/>
          </w:rPr>
          <w:fldChar w:fldCharType="begin"/>
        </w:r>
        <w:r w:rsidR="00567DE6">
          <w:rPr>
            <w:noProof/>
            <w:webHidden/>
          </w:rPr>
          <w:instrText xml:space="preserve"> PAGEREF _Toc503451007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BD5ADB3" w14:textId="656EAD9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08" w:history="1">
        <w:r w:rsidR="00567DE6" w:rsidRPr="00486830">
          <w:rPr>
            <w:rStyle w:val="Hyperlink"/>
            <w:noProof/>
          </w:rPr>
          <w:t>3.25.14 taintKind property</w:t>
        </w:r>
        <w:r w:rsidR="00567DE6">
          <w:rPr>
            <w:noProof/>
            <w:webHidden/>
          </w:rPr>
          <w:tab/>
        </w:r>
        <w:r w:rsidR="00567DE6">
          <w:rPr>
            <w:noProof/>
            <w:webHidden/>
          </w:rPr>
          <w:fldChar w:fldCharType="begin"/>
        </w:r>
        <w:r w:rsidR="00567DE6">
          <w:rPr>
            <w:noProof/>
            <w:webHidden/>
          </w:rPr>
          <w:instrText xml:space="preserve"> PAGEREF _Toc503451008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4F759B38" w14:textId="0C026FB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09" w:history="1">
        <w:r w:rsidR="00567DE6" w:rsidRPr="00486830">
          <w:rPr>
            <w:rStyle w:val="Hyperlink"/>
            <w:noProof/>
          </w:rPr>
          <w:t>3.25.15 snippet property</w:t>
        </w:r>
        <w:r w:rsidR="00567DE6">
          <w:rPr>
            <w:noProof/>
            <w:webHidden/>
          </w:rPr>
          <w:tab/>
        </w:r>
        <w:r w:rsidR="00567DE6">
          <w:rPr>
            <w:noProof/>
            <w:webHidden/>
          </w:rPr>
          <w:fldChar w:fldCharType="begin"/>
        </w:r>
        <w:r w:rsidR="00567DE6">
          <w:rPr>
            <w:noProof/>
            <w:webHidden/>
          </w:rPr>
          <w:instrText xml:space="preserve"> PAGEREF _Toc503451009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6DD0A276" w14:textId="6310E032"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10" w:history="1">
        <w:r w:rsidR="00567DE6" w:rsidRPr="00486830">
          <w:rPr>
            <w:rStyle w:val="Hyperlink"/>
            <w:noProof/>
          </w:rPr>
          <w:t>3.25.16 annotations property</w:t>
        </w:r>
        <w:r w:rsidR="00567DE6">
          <w:rPr>
            <w:noProof/>
            <w:webHidden/>
          </w:rPr>
          <w:tab/>
        </w:r>
        <w:r w:rsidR="00567DE6">
          <w:rPr>
            <w:noProof/>
            <w:webHidden/>
          </w:rPr>
          <w:fldChar w:fldCharType="begin"/>
        </w:r>
        <w:r w:rsidR="00567DE6">
          <w:rPr>
            <w:noProof/>
            <w:webHidden/>
          </w:rPr>
          <w:instrText xml:space="preserve"> PAGEREF _Toc503451010 \h </w:instrText>
        </w:r>
        <w:r w:rsidR="00567DE6">
          <w:rPr>
            <w:noProof/>
            <w:webHidden/>
          </w:rPr>
        </w:r>
        <w:r w:rsidR="00567DE6">
          <w:rPr>
            <w:noProof/>
            <w:webHidden/>
          </w:rPr>
          <w:fldChar w:fldCharType="separate"/>
        </w:r>
        <w:r w:rsidR="00567DE6">
          <w:rPr>
            <w:noProof/>
            <w:webHidden/>
          </w:rPr>
          <w:t>66</w:t>
        </w:r>
        <w:r w:rsidR="00567DE6">
          <w:rPr>
            <w:noProof/>
            <w:webHidden/>
          </w:rPr>
          <w:fldChar w:fldCharType="end"/>
        </w:r>
      </w:hyperlink>
    </w:p>
    <w:p w14:paraId="77F57104" w14:textId="4925646B"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11" w:history="1">
        <w:r w:rsidR="00567DE6" w:rsidRPr="00486830">
          <w:rPr>
            <w:rStyle w:val="Hyperlink"/>
            <w:noProof/>
          </w:rPr>
          <w:t>3.25.17 properties property</w:t>
        </w:r>
        <w:r w:rsidR="00567DE6">
          <w:rPr>
            <w:noProof/>
            <w:webHidden/>
          </w:rPr>
          <w:tab/>
        </w:r>
        <w:r w:rsidR="00567DE6">
          <w:rPr>
            <w:noProof/>
            <w:webHidden/>
          </w:rPr>
          <w:fldChar w:fldCharType="begin"/>
        </w:r>
        <w:r w:rsidR="00567DE6">
          <w:rPr>
            <w:noProof/>
            <w:webHidden/>
          </w:rPr>
          <w:instrText xml:space="preserve"> PAGEREF _Toc503451011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1DFD92E0" w14:textId="61618CC5"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12" w:history="1">
        <w:r w:rsidR="00567DE6" w:rsidRPr="00486830">
          <w:rPr>
            <w:rStyle w:val="Hyperlink"/>
            <w:noProof/>
          </w:rPr>
          <w:t>3.26 annotation object</w:t>
        </w:r>
        <w:r w:rsidR="00567DE6">
          <w:rPr>
            <w:noProof/>
            <w:webHidden/>
          </w:rPr>
          <w:tab/>
        </w:r>
        <w:r w:rsidR="00567DE6">
          <w:rPr>
            <w:noProof/>
            <w:webHidden/>
          </w:rPr>
          <w:fldChar w:fldCharType="begin"/>
        </w:r>
        <w:r w:rsidR="00567DE6">
          <w:rPr>
            <w:noProof/>
            <w:webHidden/>
          </w:rPr>
          <w:instrText xml:space="preserve"> PAGEREF _Toc503451012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23F86EEC" w14:textId="75287A7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13" w:history="1">
        <w:r w:rsidR="00567DE6" w:rsidRPr="00486830">
          <w:rPr>
            <w:rStyle w:val="Hyperlink"/>
            <w:noProof/>
          </w:rPr>
          <w:t>3.26.1 General</w:t>
        </w:r>
        <w:r w:rsidR="00567DE6">
          <w:rPr>
            <w:noProof/>
            <w:webHidden/>
          </w:rPr>
          <w:tab/>
        </w:r>
        <w:r w:rsidR="00567DE6">
          <w:rPr>
            <w:noProof/>
            <w:webHidden/>
          </w:rPr>
          <w:fldChar w:fldCharType="begin"/>
        </w:r>
        <w:r w:rsidR="00567DE6">
          <w:rPr>
            <w:noProof/>
            <w:webHidden/>
          </w:rPr>
          <w:instrText xml:space="preserve"> PAGEREF _Toc503451013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0CC41B85" w14:textId="0633739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14" w:history="1">
        <w:r w:rsidR="00567DE6" w:rsidRPr="00486830">
          <w:rPr>
            <w:rStyle w:val="Hyperlink"/>
            <w:noProof/>
          </w:rPr>
          <w:t>3.26.2 message property</w:t>
        </w:r>
        <w:r w:rsidR="00567DE6">
          <w:rPr>
            <w:noProof/>
            <w:webHidden/>
          </w:rPr>
          <w:tab/>
        </w:r>
        <w:r w:rsidR="00567DE6">
          <w:rPr>
            <w:noProof/>
            <w:webHidden/>
          </w:rPr>
          <w:fldChar w:fldCharType="begin"/>
        </w:r>
        <w:r w:rsidR="00567DE6">
          <w:rPr>
            <w:noProof/>
            <w:webHidden/>
          </w:rPr>
          <w:instrText xml:space="preserve"> PAGEREF _Toc503451014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5A60713E" w14:textId="53B70698"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15" w:history="1">
        <w:r w:rsidR="00567DE6" w:rsidRPr="00486830">
          <w:rPr>
            <w:rStyle w:val="Hyperlink"/>
            <w:noProof/>
          </w:rPr>
          <w:t>3.26.3 richMessage property</w:t>
        </w:r>
        <w:r w:rsidR="00567DE6">
          <w:rPr>
            <w:noProof/>
            <w:webHidden/>
          </w:rPr>
          <w:tab/>
        </w:r>
        <w:r w:rsidR="00567DE6">
          <w:rPr>
            <w:noProof/>
            <w:webHidden/>
          </w:rPr>
          <w:fldChar w:fldCharType="begin"/>
        </w:r>
        <w:r w:rsidR="00567DE6">
          <w:rPr>
            <w:noProof/>
            <w:webHidden/>
          </w:rPr>
          <w:instrText xml:space="preserve"> PAGEREF _Toc503451015 \h </w:instrText>
        </w:r>
        <w:r w:rsidR="00567DE6">
          <w:rPr>
            <w:noProof/>
            <w:webHidden/>
          </w:rPr>
        </w:r>
        <w:r w:rsidR="00567DE6">
          <w:rPr>
            <w:noProof/>
            <w:webHidden/>
          </w:rPr>
          <w:fldChar w:fldCharType="separate"/>
        </w:r>
        <w:r w:rsidR="00567DE6">
          <w:rPr>
            <w:noProof/>
            <w:webHidden/>
          </w:rPr>
          <w:t>67</w:t>
        </w:r>
        <w:r w:rsidR="00567DE6">
          <w:rPr>
            <w:noProof/>
            <w:webHidden/>
          </w:rPr>
          <w:fldChar w:fldCharType="end"/>
        </w:r>
      </w:hyperlink>
    </w:p>
    <w:p w14:paraId="40E52CA4" w14:textId="52496030"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16" w:history="1">
        <w:r w:rsidR="00567DE6" w:rsidRPr="00486830">
          <w:rPr>
            <w:rStyle w:val="Hyperlink"/>
            <w:noProof/>
          </w:rPr>
          <w:t>3.26.4 locations property</w:t>
        </w:r>
        <w:r w:rsidR="00567DE6">
          <w:rPr>
            <w:noProof/>
            <w:webHidden/>
          </w:rPr>
          <w:tab/>
        </w:r>
        <w:r w:rsidR="00567DE6">
          <w:rPr>
            <w:noProof/>
            <w:webHidden/>
          </w:rPr>
          <w:fldChar w:fldCharType="begin"/>
        </w:r>
        <w:r w:rsidR="00567DE6">
          <w:rPr>
            <w:noProof/>
            <w:webHidden/>
          </w:rPr>
          <w:instrText xml:space="preserve"> PAGEREF _Toc503451016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2EE769B" w14:textId="0D921DCA"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17" w:history="1">
        <w:r w:rsidR="00567DE6" w:rsidRPr="00486830">
          <w:rPr>
            <w:rStyle w:val="Hyperlink"/>
            <w:noProof/>
          </w:rPr>
          <w:t>3.27 rule object</w:t>
        </w:r>
        <w:r w:rsidR="00567DE6">
          <w:rPr>
            <w:noProof/>
            <w:webHidden/>
          </w:rPr>
          <w:tab/>
        </w:r>
        <w:r w:rsidR="00567DE6">
          <w:rPr>
            <w:noProof/>
            <w:webHidden/>
          </w:rPr>
          <w:fldChar w:fldCharType="begin"/>
        </w:r>
        <w:r w:rsidR="00567DE6">
          <w:rPr>
            <w:noProof/>
            <w:webHidden/>
          </w:rPr>
          <w:instrText xml:space="preserve"> PAGEREF _Toc503451017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0148E8C9" w14:textId="767235C4"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18" w:history="1">
        <w:r w:rsidR="00567DE6" w:rsidRPr="00486830">
          <w:rPr>
            <w:rStyle w:val="Hyperlink"/>
            <w:noProof/>
          </w:rPr>
          <w:t>3.27.1 General</w:t>
        </w:r>
        <w:r w:rsidR="00567DE6">
          <w:rPr>
            <w:noProof/>
            <w:webHidden/>
          </w:rPr>
          <w:tab/>
        </w:r>
        <w:r w:rsidR="00567DE6">
          <w:rPr>
            <w:noProof/>
            <w:webHidden/>
          </w:rPr>
          <w:fldChar w:fldCharType="begin"/>
        </w:r>
        <w:r w:rsidR="00567DE6">
          <w:rPr>
            <w:noProof/>
            <w:webHidden/>
          </w:rPr>
          <w:instrText xml:space="preserve"> PAGEREF _Toc503451018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5171DA4" w14:textId="252A774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19" w:history="1">
        <w:r w:rsidR="00567DE6" w:rsidRPr="00486830">
          <w:rPr>
            <w:rStyle w:val="Hyperlink"/>
            <w:noProof/>
          </w:rPr>
          <w:t>3.27.2 Constraints</w:t>
        </w:r>
        <w:r w:rsidR="00567DE6">
          <w:rPr>
            <w:noProof/>
            <w:webHidden/>
          </w:rPr>
          <w:tab/>
        </w:r>
        <w:r w:rsidR="00567DE6">
          <w:rPr>
            <w:noProof/>
            <w:webHidden/>
          </w:rPr>
          <w:fldChar w:fldCharType="begin"/>
        </w:r>
        <w:r w:rsidR="00567DE6">
          <w:rPr>
            <w:noProof/>
            <w:webHidden/>
          </w:rPr>
          <w:instrText xml:space="preserve"> PAGEREF _Toc503451019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42D90661" w14:textId="4A292BB7"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20" w:history="1">
        <w:r w:rsidR="00567DE6" w:rsidRPr="00486830">
          <w:rPr>
            <w:rStyle w:val="Hyperlink"/>
            <w:noProof/>
          </w:rPr>
          <w:t>3.27.3 id property</w:t>
        </w:r>
        <w:r w:rsidR="00567DE6">
          <w:rPr>
            <w:noProof/>
            <w:webHidden/>
          </w:rPr>
          <w:tab/>
        </w:r>
        <w:r w:rsidR="00567DE6">
          <w:rPr>
            <w:noProof/>
            <w:webHidden/>
          </w:rPr>
          <w:fldChar w:fldCharType="begin"/>
        </w:r>
        <w:r w:rsidR="00567DE6">
          <w:rPr>
            <w:noProof/>
            <w:webHidden/>
          </w:rPr>
          <w:instrText xml:space="preserve"> PAGEREF _Toc503451020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1AD68877" w14:textId="7945E55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21" w:history="1">
        <w:r w:rsidR="00567DE6" w:rsidRPr="00486830">
          <w:rPr>
            <w:rStyle w:val="Hyperlink"/>
            <w:noProof/>
          </w:rPr>
          <w:t>3.27.4 name property</w:t>
        </w:r>
        <w:r w:rsidR="00567DE6">
          <w:rPr>
            <w:noProof/>
            <w:webHidden/>
          </w:rPr>
          <w:tab/>
        </w:r>
        <w:r w:rsidR="00567DE6">
          <w:rPr>
            <w:noProof/>
            <w:webHidden/>
          </w:rPr>
          <w:fldChar w:fldCharType="begin"/>
        </w:r>
        <w:r w:rsidR="00567DE6">
          <w:rPr>
            <w:noProof/>
            <w:webHidden/>
          </w:rPr>
          <w:instrText xml:space="preserve"> PAGEREF _Toc503451021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333DECD0" w14:textId="5D09344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22" w:history="1">
        <w:r w:rsidR="00567DE6" w:rsidRPr="00486830">
          <w:rPr>
            <w:rStyle w:val="Hyperlink"/>
            <w:noProof/>
          </w:rPr>
          <w:t>3.27.5 shortDescription property</w:t>
        </w:r>
        <w:r w:rsidR="00567DE6">
          <w:rPr>
            <w:noProof/>
            <w:webHidden/>
          </w:rPr>
          <w:tab/>
        </w:r>
        <w:r w:rsidR="00567DE6">
          <w:rPr>
            <w:noProof/>
            <w:webHidden/>
          </w:rPr>
          <w:fldChar w:fldCharType="begin"/>
        </w:r>
        <w:r w:rsidR="00567DE6">
          <w:rPr>
            <w:noProof/>
            <w:webHidden/>
          </w:rPr>
          <w:instrText xml:space="preserve"> PAGEREF _Toc503451022 \h </w:instrText>
        </w:r>
        <w:r w:rsidR="00567DE6">
          <w:rPr>
            <w:noProof/>
            <w:webHidden/>
          </w:rPr>
        </w:r>
        <w:r w:rsidR="00567DE6">
          <w:rPr>
            <w:noProof/>
            <w:webHidden/>
          </w:rPr>
          <w:fldChar w:fldCharType="separate"/>
        </w:r>
        <w:r w:rsidR="00567DE6">
          <w:rPr>
            <w:noProof/>
            <w:webHidden/>
          </w:rPr>
          <w:t>68</w:t>
        </w:r>
        <w:r w:rsidR="00567DE6">
          <w:rPr>
            <w:noProof/>
            <w:webHidden/>
          </w:rPr>
          <w:fldChar w:fldCharType="end"/>
        </w:r>
      </w:hyperlink>
    </w:p>
    <w:p w14:paraId="69B2A826" w14:textId="5283D15A"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23" w:history="1">
        <w:r w:rsidR="00567DE6" w:rsidRPr="00486830">
          <w:rPr>
            <w:rStyle w:val="Hyperlink"/>
            <w:noProof/>
          </w:rPr>
          <w:t>3.27.6 fullDescription property</w:t>
        </w:r>
        <w:r w:rsidR="00567DE6">
          <w:rPr>
            <w:noProof/>
            <w:webHidden/>
          </w:rPr>
          <w:tab/>
        </w:r>
        <w:r w:rsidR="00567DE6">
          <w:rPr>
            <w:noProof/>
            <w:webHidden/>
          </w:rPr>
          <w:fldChar w:fldCharType="begin"/>
        </w:r>
        <w:r w:rsidR="00567DE6">
          <w:rPr>
            <w:noProof/>
            <w:webHidden/>
          </w:rPr>
          <w:instrText xml:space="preserve"> PAGEREF _Toc503451023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05E9A9AD" w14:textId="48555874"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24" w:history="1">
        <w:r w:rsidR="00567DE6" w:rsidRPr="00486830">
          <w:rPr>
            <w:rStyle w:val="Hyperlink"/>
            <w:noProof/>
          </w:rPr>
          <w:t>3.27.7 richDescription property</w:t>
        </w:r>
        <w:r w:rsidR="00567DE6">
          <w:rPr>
            <w:noProof/>
            <w:webHidden/>
          </w:rPr>
          <w:tab/>
        </w:r>
        <w:r w:rsidR="00567DE6">
          <w:rPr>
            <w:noProof/>
            <w:webHidden/>
          </w:rPr>
          <w:fldChar w:fldCharType="begin"/>
        </w:r>
        <w:r w:rsidR="00567DE6">
          <w:rPr>
            <w:noProof/>
            <w:webHidden/>
          </w:rPr>
          <w:instrText xml:space="preserve"> PAGEREF _Toc503451024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01F0C97" w14:textId="2BBDCB1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25" w:history="1">
        <w:r w:rsidR="00567DE6" w:rsidRPr="00486830">
          <w:rPr>
            <w:rStyle w:val="Hyperlink"/>
            <w:noProof/>
          </w:rPr>
          <w:t>3.27.8 defaultLevel property</w:t>
        </w:r>
        <w:r w:rsidR="00567DE6">
          <w:rPr>
            <w:noProof/>
            <w:webHidden/>
          </w:rPr>
          <w:tab/>
        </w:r>
        <w:r w:rsidR="00567DE6">
          <w:rPr>
            <w:noProof/>
            <w:webHidden/>
          </w:rPr>
          <w:fldChar w:fldCharType="begin"/>
        </w:r>
        <w:r w:rsidR="00567DE6">
          <w:rPr>
            <w:noProof/>
            <w:webHidden/>
          </w:rPr>
          <w:instrText xml:space="preserve"> PAGEREF _Toc503451025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7232E647" w14:textId="7B423D91"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26" w:history="1">
        <w:r w:rsidR="00567DE6" w:rsidRPr="00486830">
          <w:rPr>
            <w:rStyle w:val="Hyperlink"/>
            <w:noProof/>
          </w:rPr>
          <w:t>3.27.9 messageTemplates property</w:t>
        </w:r>
        <w:r w:rsidR="00567DE6">
          <w:rPr>
            <w:noProof/>
            <w:webHidden/>
          </w:rPr>
          <w:tab/>
        </w:r>
        <w:r w:rsidR="00567DE6">
          <w:rPr>
            <w:noProof/>
            <w:webHidden/>
          </w:rPr>
          <w:fldChar w:fldCharType="begin"/>
        </w:r>
        <w:r w:rsidR="00567DE6">
          <w:rPr>
            <w:noProof/>
            <w:webHidden/>
          </w:rPr>
          <w:instrText xml:space="preserve"> PAGEREF _Toc503451026 \h </w:instrText>
        </w:r>
        <w:r w:rsidR="00567DE6">
          <w:rPr>
            <w:noProof/>
            <w:webHidden/>
          </w:rPr>
        </w:r>
        <w:r w:rsidR="00567DE6">
          <w:rPr>
            <w:noProof/>
            <w:webHidden/>
          </w:rPr>
          <w:fldChar w:fldCharType="separate"/>
        </w:r>
        <w:r w:rsidR="00567DE6">
          <w:rPr>
            <w:noProof/>
            <w:webHidden/>
          </w:rPr>
          <w:t>69</w:t>
        </w:r>
        <w:r w:rsidR="00567DE6">
          <w:rPr>
            <w:noProof/>
            <w:webHidden/>
          </w:rPr>
          <w:fldChar w:fldCharType="end"/>
        </w:r>
      </w:hyperlink>
    </w:p>
    <w:p w14:paraId="25B92183" w14:textId="67CF8B2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27" w:history="1">
        <w:r w:rsidR="00567DE6" w:rsidRPr="00486830">
          <w:rPr>
            <w:rStyle w:val="Hyperlink"/>
            <w:noProof/>
          </w:rPr>
          <w:t>3.27.10 richMessageTemplates property</w:t>
        </w:r>
        <w:r w:rsidR="00567DE6">
          <w:rPr>
            <w:noProof/>
            <w:webHidden/>
          </w:rPr>
          <w:tab/>
        </w:r>
        <w:r w:rsidR="00567DE6">
          <w:rPr>
            <w:noProof/>
            <w:webHidden/>
          </w:rPr>
          <w:fldChar w:fldCharType="begin"/>
        </w:r>
        <w:r w:rsidR="00567DE6">
          <w:rPr>
            <w:noProof/>
            <w:webHidden/>
          </w:rPr>
          <w:instrText xml:space="preserve"> PAGEREF _Toc503451027 \h </w:instrText>
        </w:r>
        <w:r w:rsidR="00567DE6">
          <w:rPr>
            <w:noProof/>
            <w:webHidden/>
          </w:rPr>
        </w:r>
        <w:r w:rsidR="00567DE6">
          <w:rPr>
            <w:noProof/>
            <w:webHidden/>
          </w:rPr>
          <w:fldChar w:fldCharType="separate"/>
        </w:r>
        <w:r w:rsidR="00567DE6">
          <w:rPr>
            <w:noProof/>
            <w:webHidden/>
          </w:rPr>
          <w:t>70</w:t>
        </w:r>
        <w:r w:rsidR="00567DE6">
          <w:rPr>
            <w:noProof/>
            <w:webHidden/>
          </w:rPr>
          <w:fldChar w:fldCharType="end"/>
        </w:r>
      </w:hyperlink>
    </w:p>
    <w:p w14:paraId="4A4771D6" w14:textId="6D8DF78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28" w:history="1">
        <w:r w:rsidR="00567DE6" w:rsidRPr="00486830">
          <w:rPr>
            <w:rStyle w:val="Hyperlink"/>
            <w:noProof/>
          </w:rPr>
          <w:t>3.27.11 helpUri property</w:t>
        </w:r>
        <w:r w:rsidR="00567DE6">
          <w:rPr>
            <w:noProof/>
            <w:webHidden/>
          </w:rPr>
          <w:tab/>
        </w:r>
        <w:r w:rsidR="00567DE6">
          <w:rPr>
            <w:noProof/>
            <w:webHidden/>
          </w:rPr>
          <w:fldChar w:fldCharType="begin"/>
        </w:r>
        <w:r w:rsidR="00567DE6">
          <w:rPr>
            <w:noProof/>
            <w:webHidden/>
          </w:rPr>
          <w:instrText xml:space="preserve"> PAGEREF _Toc503451028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31E6F104" w14:textId="131086A8"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29" w:history="1">
        <w:r w:rsidR="00567DE6" w:rsidRPr="00486830">
          <w:rPr>
            <w:rStyle w:val="Hyperlink"/>
            <w:noProof/>
          </w:rPr>
          <w:t>3.27.12 help property</w:t>
        </w:r>
        <w:r w:rsidR="00567DE6">
          <w:rPr>
            <w:noProof/>
            <w:webHidden/>
          </w:rPr>
          <w:tab/>
        </w:r>
        <w:r w:rsidR="00567DE6">
          <w:rPr>
            <w:noProof/>
            <w:webHidden/>
          </w:rPr>
          <w:fldChar w:fldCharType="begin"/>
        </w:r>
        <w:r w:rsidR="00567DE6">
          <w:rPr>
            <w:noProof/>
            <w:webHidden/>
          </w:rPr>
          <w:instrText xml:space="preserve"> PAGEREF _Toc503451029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B8EADE" w14:textId="5E5C53B2"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30" w:history="1">
        <w:r w:rsidR="00567DE6" w:rsidRPr="00486830">
          <w:rPr>
            <w:rStyle w:val="Hyperlink"/>
            <w:noProof/>
          </w:rPr>
          <w:t>3.27.13 richHelp property</w:t>
        </w:r>
        <w:r w:rsidR="00567DE6">
          <w:rPr>
            <w:noProof/>
            <w:webHidden/>
          </w:rPr>
          <w:tab/>
        </w:r>
        <w:r w:rsidR="00567DE6">
          <w:rPr>
            <w:noProof/>
            <w:webHidden/>
          </w:rPr>
          <w:fldChar w:fldCharType="begin"/>
        </w:r>
        <w:r w:rsidR="00567DE6">
          <w:rPr>
            <w:noProof/>
            <w:webHidden/>
          </w:rPr>
          <w:instrText xml:space="preserve"> PAGEREF _Toc503451030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16F3E7" w14:textId="1BB90B3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31" w:history="1">
        <w:r w:rsidR="00567DE6" w:rsidRPr="00486830">
          <w:rPr>
            <w:rStyle w:val="Hyperlink"/>
            <w:noProof/>
          </w:rPr>
          <w:t>3.27.14 properties property</w:t>
        </w:r>
        <w:r w:rsidR="00567DE6">
          <w:rPr>
            <w:noProof/>
            <w:webHidden/>
          </w:rPr>
          <w:tab/>
        </w:r>
        <w:r w:rsidR="00567DE6">
          <w:rPr>
            <w:noProof/>
            <w:webHidden/>
          </w:rPr>
          <w:fldChar w:fldCharType="begin"/>
        </w:r>
        <w:r w:rsidR="00567DE6">
          <w:rPr>
            <w:noProof/>
            <w:webHidden/>
          </w:rPr>
          <w:instrText xml:space="preserve"> PAGEREF _Toc503451031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5397DA08" w14:textId="161224B3"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32" w:history="1">
        <w:r w:rsidR="00567DE6" w:rsidRPr="00486830">
          <w:rPr>
            <w:rStyle w:val="Hyperlink"/>
            <w:noProof/>
          </w:rPr>
          <w:t>3.28 templatedMessage object</w:t>
        </w:r>
        <w:r w:rsidR="00567DE6">
          <w:rPr>
            <w:noProof/>
            <w:webHidden/>
          </w:rPr>
          <w:tab/>
        </w:r>
        <w:r w:rsidR="00567DE6">
          <w:rPr>
            <w:noProof/>
            <w:webHidden/>
          </w:rPr>
          <w:fldChar w:fldCharType="begin"/>
        </w:r>
        <w:r w:rsidR="00567DE6">
          <w:rPr>
            <w:noProof/>
            <w:webHidden/>
          </w:rPr>
          <w:instrText xml:space="preserve"> PAGEREF _Toc503451032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3943B14" w14:textId="0BE45D88"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33" w:history="1">
        <w:r w:rsidR="00567DE6" w:rsidRPr="00486830">
          <w:rPr>
            <w:rStyle w:val="Hyperlink"/>
            <w:noProof/>
          </w:rPr>
          <w:t>3.28.1 General</w:t>
        </w:r>
        <w:r w:rsidR="00567DE6">
          <w:rPr>
            <w:noProof/>
            <w:webHidden/>
          </w:rPr>
          <w:tab/>
        </w:r>
        <w:r w:rsidR="00567DE6">
          <w:rPr>
            <w:noProof/>
            <w:webHidden/>
          </w:rPr>
          <w:fldChar w:fldCharType="begin"/>
        </w:r>
        <w:r w:rsidR="00567DE6">
          <w:rPr>
            <w:noProof/>
            <w:webHidden/>
          </w:rPr>
          <w:instrText xml:space="preserve"> PAGEREF _Toc503451033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68AB1D65" w14:textId="6FB87E60"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34" w:history="1">
        <w:r w:rsidR="00567DE6" w:rsidRPr="00486830">
          <w:rPr>
            <w:rStyle w:val="Hyperlink"/>
            <w:noProof/>
          </w:rPr>
          <w:t>3.28.2 templateId property</w:t>
        </w:r>
        <w:r w:rsidR="00567DE6">
          <w:rPr>
            <w:noProof/>
            <w:webHidden/>
          </w:rPr>
          <w:tab/>
        </w:r>
        <w:r w:rsidR="00567DE6">
          <w:rPr>
            <w:noProof/>
            <w:webHidden/>
          </w:rPr>
          <w:fldChar w:fldCharType="begin"/>
        </w:r>
        <w:r w:rsidR="00567DE6">
          <w:rPr>
            <w:noProof/>
            <w:webHidden/>
          </w:rPr>
          <w:instrText xml:space="preserve"> PAGEREF _Toc503451034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07938F33" w14:textId="01BEB27E"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35" w:history="1">
        <w:r w:rsidR="00567DE6" w:rsidRPr="00486830">
          <w:rPr>
            <w:rStyle w:val="Hyperlink"/>
            <w:noProof/>
          </w:rPr>
          <w:t>3.28.3 arguments property</w:t>
        </w:r>
        <w:r w:rsidR="00567DE6">
          <w:rPr>
            <w:noProof/>
            <w:webHidden/>
          </w:rPr>
          <w:tab/>
        </w:r>
        <w:r w:rsidR="00567DE6">
          <w:rPr>
            <w:noProof/>
            <w:webHidden/>
          </w:rPr>
          <w:fldChar w:fldCharType="begin"/>
        </w:r>
        <w:r w:rsidR="00567DE6">
          <w:rPr>
            <w:noProof/>
            <w:webHidden/>
          </w:rPr>
          <w:instrText xml:space="preserve"> PAGEREF _Toc503451035 \h </w:instrText>
        </w:r>
        <w:r w:rsidR="00567DE6">
          <w:rPr>
            <w:noProof/>
            <w:webHidden/>
          </w:rPr>
        </w:r>
        <w:r w:rsidR="00567DE6">
          <w:rPr>
            <w:noProof/>
            <w:webHidden/>
          </w:rPr>
          <w:fldChar w:fldCharType="separate"/>
        </w:r>
        <w:r w:rsidR="00567DE6">
          <w:rPr>
            <w:noProof/>
            <w:webHidden/>
          </w:rPr>
          <w:t>71</w:t>
        </w:r>
        <w:r w:rsidR="00567DE6">
          <w:rPr>
            <w:noProof/>
            <w:webHidden/>
          </w:rPr>
          <w:fldChar w:fldCharType="end"/>
        </w:r>
      </w:hyperlink>
    </w:p>
    <w:p w14:paraId="42E95365" w14:textId="56900102"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36" w:history="1">
        <w:r w:rsidR="00567DE6" w:rsidRPr="00486830">
          <w:rPr>
            <w:rStyle w:val="Hyperlink"/>
            <w:noProof/>
          </w:rPr>
          <w:t>3.29 fix object</w:t>
        </w:r>
        <w:r w:rsidR="00567DE6">
          <w:rPr>
            <w:noProof/>
            <w:webHidden/>
          </w:rPr>
          <w:tab/>
        </w:r>
        <w:r w:rsidR="00567DE6">
          <w:rPr>
            <w:noProof/>
            <w:webHidden/>
          </w:rPr>
          <w:fldChar w:fldCharType="begin"/>
        </w:r>
        <w:r w:rsidR="00567DE6">
          <w:rPr>
            <w:noProof/>
            <w:webHidden/>
          </w:rPr>
          <w:instrText xml:space="preserve"> PAGEREF _Toc503451036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0C31288E" w14:textId="7F4A68F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37" w:history="1">
        <w:r w:rsidR="00567DE6" w:rsidRPr="00486830">
          <w:rPr>
            <w:rStyle w:val="Hyperlink"/>
            <w:noProof/>
          </w:rPr>
          <w:t>3.29.1 General</w:t>
        </w:r>
        <w:r w:rsidR="00567DE6">
          <w:rPr>
            <w:noProof/>
            <w:webHidden/>
          </w:rPr>
          <w:tab/>
        </w:r>
        <w:r w:rsidR="00567DE6">
          <w:rPr>
            <w:noProof/>
            <w:webHidden/>
          </w:rPr>
          <w:fldChar w:fldCharType="begin"/>
        </w:r>
        <w:r w:rsidR="00567DE6">
          <w:rPr>
            <w:noProof/>
            <w:webHidden/>
          </w:rPr>
          <w:instrText xml:space="preserve"> PAGEREF _Toc503451037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54ED816A" w14:textId="7DAA8194"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38" w:history="1">
        <w:r w:rsidR="00567DE6" w:rsidRPr="00486830">
          <w:rPr>
            <w:rStyle w:val="Hyperlink"/>
            <w:noProof/>
          </w:rPr>
          <w:t>3.29.2 description property</w:t>
        </w:r>
        <w:r w:rsidR="00567DE6">
          <w:rPr>
            <w:noProof/>
            <w:webHidden/>
          </w:rPr>
          <w:tab/>
        </w:r>
        <w:r w:rsidR="00567DE6">
          <w:rPr>
            <w:noProof/>
            <w:webHidden/>
          </w:rPr>
          <w:fldChar w:fldCharType="begin"/>
        </w:r>
        <w:r w:rsidR="00567DE6">
          <w:rPr>
            <w:noProof/>
            <w:webHidden/>
          </w:rPr>
          <w:instrText xml:space="preserve"> PAGEREF _Toc503451038 \h </w:instrText>
        </w:r>
        <w:r w:rsidR="00567DE6">
          <w:rPr>
            <w:noProof/>
            <w:webHidden/>
          </w:rPr>
        </w:r>
        <w:r w:rsidR="00567DE6">
          <w:rPr>
            <w:noProof/>
            <w:webHidden/>
          </w:rPr>
          <w:fldChar w:fldCharType="separate"/>
        </w:r>
        <w:r w:rsidR="00567DE6">
          <w:rPr>
            <w:noProof/>
            <w:webHidden/>
          </w:rPr>
          <w:t>72</w:t>
        </w:r>
        <w:r w:rsidR="00567DE6">
          <w:rPr>
            <w:noProof/>
            <w:webHidden/>
          </w:rPr>
          <w:fldChar w:fldCharType="end"/>
        </w:r>
      </w:hyperlink>
    </w:p>
    <w:p w14:paraId="368A9155" w14:textId="42334AFB"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39" w:history="1">
        <w:r w:rsidR="00567DE6" w:rsidRPr="00486830">
          <w:rPr>
            <w:rStyle w:val="Hyperlink"/>
            <w:noProof/>
          </w:rPr>
          <w:t>3.29.3 richDescription property</w:t>
        </w:r>
        <w:r w:rsidR="00567DE6">
          <w:rPr>
            <w:noProof/>
            <w:webHidden/>
          </w:rPr>
          <w:tab/>
        </w:r>
        <w:r w:rsidR="00567DE6">
          <w:rPr>
            <w:noProof/>
            <w:webHidden/>
          </w:rPr>
          <w:fldChar w:fldCharType="begin"/>
        </w:r>
        <w:r w:rsidR="00567DE6">
          <w:rPr>
            <w:noProof/>
            <w:webHidden/>
          </w:rPr>
          <w:instrText xml:space="preserve"> PAGEREF _Toc503451039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7CF62AD7" w14:textId="1765397C"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40" w:history="1">
        <w:r w:rsidR="00567DE6" w:rsidRPr="00486830">
          <w:rPr>
            <w:rStyle w:val="Hyperlink"/>
            <w:noProof/>
          </w:rPr>
          <w:t>3.29.4 fileChanges property</w:t>
        </w:r>
        <w:r w:rsidR="00567DE6">
          <w:rPr>
            <w:noProof/>
            <w:webHidden/>
          </w:rPr>
          <w:tab/>
        </w:r>
        <w:r w:rsidR="00567DE6">
          <w:rPr>
            <w:noProof/>
            <w:webHidden/>
          </w:rPr>
          <w:fldChar w:fldCharType="begin"/>
        </w:r>
        <w:r w:rsidR="00567DE6">
          <w:rPr>
            <w:noProof/>
            <w:webHidden/>
          </w:rPr>
          <w:instrText xml:space="preserve"> PAGEREF _Toc503451040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0AD66675" w14:textId="1174B237"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41" w:history="1">
        <w:r w:rsidR="00567DE6" w:rsidRPr="00486830">
          <w:rPr>
            <w:rStyle w:val="Hyperlink"/>
            <w:noProof/>
          </w:rPr>
          <w:t>3.30 fileChange object</w:t>
        </w:r>
        <w:r w:rsidR="00567DE6">
          <w:rPr>
            <w:noProof/>
            <w:webHidden/>
          </w:rPr>
          <w:tab/>
        </w:r>
        <w:r w:rsidR="00567DE6">
          <w:rPr>
            <w:noProof/>
            <w:webHidden/>
          </w:rPr>
          <w:fldChar w:fldCharType="begin"/>
        </w:r>
        <w:r w:rsidR="00567DE6">
          <w:rPr>
            <w:noProof/>
            <w:webHidden/>
          </w:rPr>
          <w:instrText xml:space="preserve"> PAGEREF _Toc503451041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E253CCA" w14:textId="67E6B666"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42" w:history="1">
        <w:r w:rsidR="00567DE6" w:rsidRPr="00486830">
          <w:rPr>
            <w:rStyle w:val="Hyperlink"/>
            <w:noProof/>
          </w:rPr>
          <w:t>3.30.1 General</w:t>
        </w:r>
        <w:r w:rsidR="00567DE6">
          <w:rPr>
            <w:noProof/>
            <w:webHidden/>
          </w:rPr>
          <w:tab/>
        </w:r>
        <w:r w:rsidR="00567DE6">
          <w:rPr>
            <w:noProof/>
            <w:webHidden/>
          </w:rPr>
          <w:fldChar w:fldCharType="begin"/>
        </w:r>
        <w:r w:rsidR="00567DE6">
          <w:rPr>
            <w:noProof/>
            <w:webHidden/>
          </w:rPr>
          <w:instrText xml:space="preserve"> PAGEREF _Toc503451042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559A0A9E" w14:textId="0CB52CD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43" w:history="1">
        <w:r w:rsidR="00567DE6" w:rsidRPr="00486830">
          <w:rPr>
            <w:rStyle w:val="Hyperlink"/>
            <w:noProof/>
          </w:rPr>
          <w:t>3.30.2 uri property</w:t>
        </w:r>
        <w:r w:rsidR="00567DE6">
          <w:rPr>
            <w:noProof/>
            <w:webHidden/>
          </w:rPr>
          <w:tab/>
        </w:r>
        <w:r w:rsidR="00567DE6">
          <w:rPr>
            <w:noProof/>
            <w:webHidden/>
          </w:rPr>
          <w:fldChar w:fldCharType="begin"/>
        </w:r>
        <w:r w:rsidR="00567DE6">
          <w:rPr>
            <w:noProof/>
            <w:webHidden/>
          </w:rPr>
          <w:instrText xml:space="preserve"> PAGEREF _Toc503451043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11962532" w14:textId="098FCD05"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44" w:history="1">
        <w:r w:rsidR="00567DE6" w:rsidRPr="00486830">
          <w:rPr>
            <w:rStyle w:val="Hyperlink"/>
            <w:noProof/>
          </w:rPr>
          <w:t>3.30.3 uriBaseId property</w:t>
        </w:r>
        <w:r w:rsidR="00567DE6">
          <w:rPr>
            <w:noProof/>
            <w:webHidden/>
          </w:rPr>
          <w:tab/>
        </w:r>
        <w:r w:rsidR="00567DE6">
          <w:rPr>
            <w:noProof/>
            <w:webHidden/>
          </w:rPr>
          <w:fldChar w:fldCharType="begin"/>
        </w:r>
        <w:r w:rsidR="00567DE6">
          <w:rPr>
            <w:noProof/>
            <w:webHidden/>
          </w:rPr>
          <w:instrText xml:space="preserve"> PAGEREF _Toc503451044 \h </w:instrText>
        </w:r>
        <w:r w:rsidR="00567DE6">
          <w:rPr>
            <w:noProof/>
            <w:webHidden/>
          </w:rPr>
        </w:r>
        <w:r w:rsidR="00567DE6">
          <w:rPr>
            <w:noProof/>
            <w:webHidden/>
          </w:rPr>
          <w:fldChar w:fldCharType="separate"/>
        </w:r>
        <w:r w:rsidR="00567DE6">
          <w:rPr>
            <w:noProof/>
            <w:webHidden/>
          </w:rPr>
          <w:t>73</w:t>
        </w:r>
        <w:r w:rsidR="00567DE6">
          <w:rPr>
            <w:noProof/>
            <w:webHidden/>
          </w:rPr>
          <w:fldChar w:fldCharType="end"/>
        </w:r>
      </w:hyperlink>
    </w:p>
    <w:p w14:paraId="481DA1D1" w14:textId="1D15249D"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45" w:history="1">
        <w:r w:rsidR="00567DE6" w:rsidRPr="00486830">
          <w:rPr>
            <w:rStyle w:val="Hyperlink"/>
            <w:noProof/>
          </w:rPr>
          <w:t>3.30.4 replacements property</w:t>
        </w:r>
        <w:r w:rsidR="00567DE6">
          <w:rPr>
            <w:noProof/>
            <w:webHidden/>
          </w:rPr>
          <w:tab/>
        </w:r>
        <w:r w:rsidR="00567DE6">
          <w:rPr>
            <w:noProof/>
            <w:webHidden/>
          </w:rPr>
          <w:fldChar w:fldCharType="begin"/>
        </w:r>
        <w:r w:rsidR="00567DE6">
          <w:rPr>
            <w:noProof/>
            <w:webHidden/>
          </w:rPr>
          <w:instrText xml:space="preserve"> PAGEREF _Toc503451045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33D5A0AC" w14:textId="18A4414B"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46" w:history="1">
        <w:r w:rsidR="00567DE6" w:rsidRPr="00486830">
          <w:rPr>
            <w:rStyle w:val="Hyperlink"/>
            <w:noProof/>
          </w:rPr>
          <w:t>3.31 replacement object</w:t>
        </w:r>
        <w:r w:rsidR="00567DE6">
          <w:rPr>
            <w:noProof/>
            <w:webHidden/>
          </w:rPr>
          <w:tab/>
        </w:r>
        <w:r w:rsidR="00567DE6">
          <w:rPr>
            <w:noProof/>
            <w:webHidden/>
          </w:rPr>
          <w:fldChar w:fldCharType="begin"/>
        </w:r>
        <w:r w:rsidR="00567DE6">
          <w:rPr>
            <w:noProof/>
            <w:webHidden/>
          </w:rPr>
          <w:instrText xml:space="preserve"> PAGEREF _Toc503451046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581C6D8" w14:textId="55003D16"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47" w:history="1">
        <w:r w:rsidR="00567DE6" w:rsidRPr="00486830">
          <w:rPr>
            <w:rStyle w:val="Hyperlink"/>
            <w:noProof/>
          </w:rPr>
          <w:t>3.31.1 General</w:t>
        </w:r>
        <w:r w:rsidR="00567DE6">
          <w:rPr>
            <w:noProof/>
            <w:webHidden/>
          </w:rPr>
          <w:tab/>
        </w:r>
        <w:r w:rsidR="00567DE6">
          <w:rPr>
            <w:noProof/>
            <w:webHidden/>
          </w:rPr>
          <w:fldChar w:fldCharType="begin"/>
        </w:r>
        <w:r w:rsidR="00567DE6">
          <w:rPr>
            <w:noProof/>
            <w:webHidden/>
          </w:rPr>
          <w:instrText xml:space="preserve"> PAGEREF _Toc503451047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7EB61692" w14:textId="01B011CE"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48" w:history="1">
        <w:r w:rsidR="00567DE6" w:rsidRPr="00486830">
          <w:rPr>
            <w:rStyle w:val="Hyperlink"/>
            <w:noProof/>
          </w:rPr>
          <w:t>3.31.2 Constraints</w:t>
        </w:r>
        <w:r w:rsidR="00567DE6">
          <w:rPr>
            <w:noProof/>
            <w:webHidden/>
          </w:rPr>
          <w:tab/>
        </w:r>
        <w:r w:rsidR="00567DE6">
          <w:rPr>
            <w:noProof/>
            <w:webHidden/>
          </w:rPr>
          <w:fldChar w:fldCharType="begin"/>
        </w:r>
        <w:r w:rsidR="00567DE6">
          <w:rPr>
            <w:noProof/>
            <w:webHidden/>
          </w:rPr>
          <w:instrText xml:space="preserve"> PAGEREF _Toc503451048 \h </w:instrText>
        </w:r>
        <w:r w:rsidR="00567DE6">
          <w:rPr>
            <w:noProof/>
            <w:webHidden/>
          </w:rPr>
        </w:r>
        <w:r w:rsidR="00567DE6">
          <w:rPr>
            <w:noProof/>
            <w:webHidden/>
          </w:rPr>
          <w:fldChar w:fldCharType="separate"/>
        </w:r>
        <w:r w:rsidR="00567DE6">
          <w:rPr>
            <w:noProof/>
            <w:webHidden/>
          </w:rPr>
          <w:t>74</w:t>
        </w:r>
        <w:r w:rsidR="00567DE6">
          <w:rPr>
            <w:noProof/>
            <w:webHidden/>
          </w:rPr>
          <w:fldChar w:fldCharType="end"/>
        </w:r>
      </w:hyperlink>
    </w:p>
    <w:p w14:paraId="2A8CD188" w14:textId="06C29EBE"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49" w:history="1">
        <w:r w:rsidR="00567DE6" w:rsidRPr="00486830">
          <w:rPr>
            <w:rStyle w:val="Hyperlink"/>
            <w:noProof/>
          </w:rPr>
          <w:t>3.31.3 offset property</w:t>
        </w:r>
        <w:r w:rsidR="00567DE6">
          <w:rPr>
            <w:noProof/>
            <w:webHidden/>
          </w:rPr>
          <w:tab/>
        </w:r>
        <w:r w:rsidR="00567DE6">
          <w:rPr>
            <w:noProof/>
            <w:webHidden/>
          </w:rPr>
          <w:fldChar w:fldCharType="begin"/>
        </w:r>
        <w:r w:rsidR="00567DE6">
          <w:rPr>
            <w:noProof/>
            <w:webHidden/>
          </w:rPr>
          <w:instrText xml:space="preserve"> PAGEREF _Toc503451049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774F16DC" w14:textId="16880F40"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50" w:history="1">
        <w:r w:rsidR="00567DE6" w:rsidRPr="00486830">
          <w:rPr>
            <w:rStyle w:val="Hyperlink"/>
            <w:noProof/>
          </w:rPr>
          <w:t>3.31.4 deletedLength property</w:t>
        </w:r>
        <w:r w:rsidR="00567DE6">
          <w:rPr>
            <w:noProof/>
            <w:webHidden/>
          </w:rPr>
          <w:tab/>
        </w:r>
        <w:r w:rsidR="00567DE6">
          <w:rPr>
            <w:noProof/>
            <w:webHidden/>
          </w:rPr>
          <w:fldChar w:fldCharType="begin"/>
        </w:r>
        <w:r w:rsidR="00567DE6">
          <w:rPr>
            <w:noProof/>
            <w:webHidden/>
          </w:rPr>
          <w:instrText xml:space="preserve"> PAGEREF _Toc503451050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02CE890" w14:textId="23AE842F"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51" w:history="1">
        <w:r w:rsidR="00567DE6" w:rsidRPr="00486830">
          <w:rPr>
            <w:rStyle w:val="Hyperlink"/>
            <w:noProof/>
          </w:rPr>
          <w:t>3.31.5 insertedBytes property</w:t>
        </w:r>
        <w:r w:rsidR="00567DE6">
          <w:rPr>
            <w:noProof/>
            <w:webHidden/>
          </w:rPr>
          <w:tab/>
        </w:r>
        <w:r w:rsidR="00567DE6">
          <w:rPr>
            <w:noProof/>
            <w:webHidden/>
          </w:rPr>
          <w:fldChar w:fldCharType="begin"/>
        </w:r>
        <w:r w:rsidR="00567DE6">
          <w:rPr>
            <w:noProof/>
            <w:webHidden/>
          </w:rPr>
          <w:instrText xml:space="preserve"> PAGEREF _Toc503451051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5E2B2DB" w14:textId="303BD04B"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52" w:history="1">
        <w:r w:rsidR="00567DE6" w:rsidRPr="00486830">
          <w:rPr>
            <w:rStyle w:val="Hyperlink"/>
            <w:noProof/>
          </w:rPr>
          <w:t>3.32 notification object</w:t>
        </w:r>
        <w:r w:rsidR="00567DE6">
          <w:rPr>
            <w:noProof/>
            <w:webHidden/>
          </w:rPr>
          <w:tab/>
        </w:r>
        <w:r w:rsidR="00567DE6">
          <w:rPr>
            <w:noProof/>
            <w:webHidden/>
          </w:rPr>
          <w:fldChar w:fldCharType="begin"/>
        </w:r>
        <w:r w:rsidR="00567DE6">
          <w:rPr>
            <w:noProof/>
            <w:webHidden/>
          </w:rPr>
          <w:instrText xml:space="preserve"> PAGEREF _Toc503451052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24F44D88" w14:textId="3E939F87"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53" w:history="1">
        <w:r w:rsidR="00567DE6" w:rsidRPr="00486830">
          <w:rPr>
            <w:rStyle w:val="Hyperlink"/>
            <w:noProof/>
          </w:rPr>
          <w:t>3.32.1 General</w:t>
        </w:r>
        <w:r w:rsidR="00567DE6">
          <w:rPr>
            <w:noProof/>
            <w:webHidden/>
          </w:rPr>
          <w:tab/>
        </w:r>
        <w:r w:rsidR="00567DE6">
          <w:rPr>
            <w:noProof/>
            <w:webHidden/>
          </w:rPr>
          <w:fldChar w:fldCharType="begin"/>
        </w:r>
        <w:r w:rsidR="00567DE6">
          <w:rPr>
            <w:noProof/>
            <w:webHidden/>
          </w:rPr>
          <w:instrText xml:space="preserve"> PAGEREF _Toc503451053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B4F294E" w14:textId="3407773B"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54" w:history="1">
        <w:r w:rsidR="00567DE6" w:rsidRPr="00486830">
          <w:rPr>
            <w:rStyle w:val="Hyperlink"/>
            <w:noProof/>
          </w:rPr>
          <w:t>3.32.2 id property</w:t>
        </w:r>
        <w:r w:rsidR="00567DE6">
          <w:rPr>
            <w:noProof/>
            <w:webHidden/>
          </w:rPr>
          <w:tab/>
        </w:r>
        <w:r w:rsidR="00567DE6">
          <w:rPr>
            <w:noProof/>
            <w:webHidden/>
          </w:rPr>
          <w:fldChar w:fldCharType="begin"/>
        </w:r>
        <w:r w:rsidR="00567DE6">
          <w:rPr>
            <w:noProof/>
            <w:webHidden/>
          </w:rPr>
          <w:instrText xml:space="preserve"> PAGEREF _Toc503451054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36F07971" w14:textId="024DD34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55" w:history="1">
        <w:r w:rsidR="00567DE6" w:rsidRPr="00486830">
          <w:rPr>
            <w:rStyle w:val="Hyperlink"/>
            <w:noProof/>
          </w:rPr>
          <w:t>3.32.3 ruleId property</w:t>
        </w:r>
        <w:r w:rsidR="00567DE6">
          <w:rPr>
            <w:noProof/>
            <w:webHidden/>
          </w:rPr>
          <w:tab/>
        </w:r>
        <w:r w:rsidR="00567DE6">
          <w:rPr>
            <w:noProof/>
            <w:webHidden/>
          </w:rPr>
          <w:fldChar w:fldCharType="begin"/>
        </w:r>
        <w:r w:rsidR="00567DE6">
          <w:rPr>
            <w:noProof/>
            <w:webHidden/>
          </w:rPr>
          <w:instrText xml:space="preserve"> PAGEREF _Toc503451055 \h </w:instrText>
        </w:r>
        <w:r w:rsidR="00567DE6">
          <w:rPr>
            <w:noProof/>
            <w:webHidden/>
          </w:rPr>
        </w:r>
        <w:r w:rsidR="00567DE6">
          <w:rPr>
            <w:noProof/>
            <w:webHidden/>
          </w:rPr>
          <w:fldChar w:fldCharType="separate"/>
        </w:r>
        <w:r w:rsidR="00567DE6">
          <w:rPr>
            <w:noProof/>
            <w:webHidden/>
          </w:rPr>
          <w:t>75</w:t>
        </w:r>
        <w:r w:rsidR="00567DE6">
          <w:rPr>
            <w:noProof/>
            <w:webHidden/>
          </w:rPr>
          <w:fldChar w:fldCharType="end"/>
        </w:r>
      </w:hyperlink>
    </w:p>
    <w:p w14:paraId="426FB14D" w14:textId="5C7D79FF"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56" w:history="1">
        <w:r w:rsidR="00567DE6" w:rsidRPr="00486830">
          <w:rPr>
            <w:rStyle w:val="Hyperlink"/>
            <w:noProof/>
          </w:rPr>
          <w:t>3.32.4 ruleKey property</w:t>
        </w:r>
        <w:r w:rsidR="00567DE6">
          <w:rPr>
            <w:noProof/>
            <w:webHidden/>
          </w:rPr>
          <w:tab/>
        </w:r>
        <w:r w:rsidR="00567DE6">
          <w:rPr>
            <w:noProof/>
            <w:webHidden/>
          </w:rPr>
          <w:fldChar w:fldCharType="begin"/>
        </w:r>
        <w:r w:rsidR="00567DE6">
          <w:rPr>
            <w:noProof/>
            <w:webHidden/>
          </w:rPr>
          <w:instrText xml:space="preserve"> PAGEREF _Toc503451056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51F1BB3A" w14:textId="5E840A6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57" w:history="1">
        <w:r w:rsidR="00567DE6" w:rsidRPr="00486830">
          <w:rPr>
            <w:rStyle w:val="Hyperlink"/>
            <w:noProof/>
          </w:rPr>
          <w:t>3.32.5 physicalLocation property</w:t>
        </w:r>
        <w:r w:rsidR="00567DE6">
          <w:rPr>
            <w:noProof/>
            <w:webHidden/>
          </w:rPr>
          <w:tab/>
        </w:r>
        <w:r w:rsidR="00567DE6">
          <w:rPr>
            <w:noProof/>
            <w:webHidden/>
          </w:rPr>
          <w:fldChar w:fldCharType="begin"/>
        </w:r>
        <w:r w:rsidR="00567DE6">
          <w:rPr>
            <w:noProof/>
            <w:webHidden/>
          </w:rPr>
          <w:instrText xml:space="preserve"> PAGEREF _Toc503451057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41A87B42" w14:textId="3CE81BA4"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58" w:history="1">
        <w:r w:rsidR="00567DE6" w:rsidRPr="00486830">
          <w:rPr>
            <w:rStyle w:val="Hyperlink"/>
            <w:noProof/>
          </w:rPr>
          <w:t>3.32.6 message property</w:t>
        </w:r>
        <w:r w:rsidR="00567DE6">
          <w:rPr>
            <w:noProof/>
            <w:webHidden/>
          </w:rPr>
          <w:tab/>
        </w:r>
        <w:r w:rsidR="00567DE6">
          <w:rPr>
            <w:noProof/>
            <w:webHidden/>
          </w:rPr>
          <w:fldChar w:fldCharType="begin"/>
        </w:r>
        <w:r w:rsidR="00567DE6">
          <w:rPr>
            <w:noProof/>
            <w:webHidden/>
          </w:rPr>
          <w:instrText xml:space="preserve"> PAGEREF _Toc503451058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778D6EFC" w14:textId="098EA259"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59" w:history="1">
        <w:r w:rsidR="00567DE6" w:rsidRPr="00486830">
          <w:rPr>
            <w:rStyle w:val="Hyperlink"/>
            <w:noProof/>
          </w:rPr>
          <w:t>3.32.7 level property</w:t>
        </w:r>
        <w:r w:rsidR="00567DE6">
          <w:rPr>
            <w:noProof/>
            <w:webHidden/>
          </w:rPr>
          <w:tab/>
        </w:r>
        <w:r w:rsidR="00567DE6">
          <w:rPr>
            <w:noProof/>
            <w:webHidden/>
          </w:rPr>
          <w:fldChar w:fldCharType="begin"/>
        </w:r>
        <w:r w:rsidR="00567DE6">
          <w:rPr>
            <w:noProof/>
            <w:webHidden/>
          </w:rPr>
          <w:instrText xml:space="preserve"> PAGEREF _Toc503451059 \h </w:instrText>
        </w:r>
        <w:r w:rsidR="00567DE6">
          <w:rPr>
            <w:noProof/>
            <w:webHidden/>
          </w:rPr>
        </w:r>
        <w:r w:rsidR="00567DE6">
          <w:rPr>
            <w:noProof/>
            <w:webHidden/>
          </w:rPr>
          <w:fldChar w:fldCharType="separate"/>
        </w:r>
        <w:r w:rsidR="00567DE6">
          <w:rPr>
            <w:noProof/>
            <w:webHidden/>
          </w:rPr>
          <w:t>76</w:t>
        </w:r>
        <w:r w:rsidR="00567DE6">
          <w:rPr>
            <w:noProof/>
            <w:webHidden/>
          </w:rPr>
          <w:fldChar w:fldCharType="end"/>
        </w:r>
      </w:hyperlink>
    </w:p>
    <w:p w14:paraId="07E7BBDA" w14:textId="16B3F9A2"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60" w:history="1">
        <w:r w:rsidR="00567DE6" w:rsidRPr="00486830">
          <w:rPr>
            <w:rStyle w:val="Hyperlink"/>
            <w:noProof/>
          </w:rPr>
          <w:t>3.32.8 threadId property</w:t>
        </w:r>
        <w:r w:rsidR="00567DE6">
          <w:rPr>
            <w:noProof/>
            <w:webHidden/>
          </w:rPr>
          <w:tab/>
        </w:r>
        <w:r w:rsidR="00567DE6">
          <w:rPr>
            <w:noProof/>
            <w:webHidden/>
          </w:rPr>
          <w:fldChar w:fldCharType="begin"/>
        </w:r>
        <w:r w:rsidR="00567DE6">
          <w:rPr>
            <w:noProof/>
            <w:webHidden/>
          </w:rPr>
          <w:instrText xml:space="preserve"> PAGEREF _Toc503451060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01E48E0" w14:textId="0DF1D36B"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61" w:history="1">
        <w:r w:rsidR="00567DE6" w:rsidRPr="00486830">
          <w:rPr>
            <w:rStyle w:val="Hyperlink"/>
            <w:noProof/>
          </w:rPr>
          <w:t>3.32.9 time property</w:t>
        </w:r>
        <w:r w:rsidR="00567DE6">
          <w:rPr>
            <w:noProof/>
            <w:webHidden/>
          </w:rPr>
          <w:tab/>
        </w:r>
        <w:r w:rsidR="00567DE6">
          <w:rPr>
            <w:noProof/>
            <w:webHidden/>
          </w:rPr>
          <w:fldChar w:fldCharType="begin"/>
        </w:r>
        <w:r w:rsidR="00567DE6">
          <w:rPr>
            <w:noProof/>
            <w:webHidden/>
          </w:rPr>
          <w:instrText xml:space="preserve"> PAGEREF _Toc503451061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04DE9970" w14:textId="2C1071B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62" w:history="1">
        <w:r w:rsidR="00567DE6" w:rsidRPr="00486830">
          <w:rPr>
            <w:rStyle w:val="Hyperlink"/>
            <w:noProof/>
          </w:rPr>
          <w:t>3.32.10 exception property</w:t>
        </w:r>
        <w:r w:rsidR="00567DE6">
          <w:rPr>
            <w:noProof/>
            <w:webHidden/>
          </w:rPr>
          <w:tab/>
        </w:r>
        <w:r w:rsidR="00567DE6">
          <w:rPr>
            <w:noProof/>
            <w:webHidden/>
          </w:rPr>
          <w:fldChar w:fldCharType="begin"/>
        </w:r>
        <w:r w:rsidR="00567DE6">
          <w:rPr>
            <w:noProof/>
            <w:webHidden/>
          </w:rPr>
          <w:instrText xml:space="preserve"> PAGEREF _Toc503451062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6AB10BEA" w14:textId="1C73B3F2"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63" w:history="1">
        <w:r w:rsidR="00567DE6" w:rsidRPr="00486830">
          <w:rPr>
            <w:rStyle w:val="Hyperlink"/>
            <w:noProof/>
          </w:rPr>
          <w:t>3.32.11 properties property</w:t>
        </w:r>
        <w:r w:rsidR="00567DE6">
          <w:rPr>
            <w:noProof/>
            <w:webHidden/>
          </w:rPr>
          <w:tab/>
        </w:r>
        <w:r w:rsidR="00567DE6">
          <w:rPr>
            <w:noProof/>
            <w:webHidden/>
          </w:rPr>
          <w:fldChar w:fldCharType="begin"/>
        </w:r>
        <w:r w:rsidR="00567DE6">
          <w:rPr>
            <w:noProof/>
            <w:webHidden/>
          </w:rPr>
          <w:instrText xml:space="preserve"> PAGEREF _Toc503451063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252312FC" w14:textId="030DCE25"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64" w:history="1">
        <w:r w:rsidR="00567DE6" w:rsidRPr="00486830">
          <w:rPr>
            <w:rStyle w:val="Hyperlink"/>
            <w:noProof/>
          </w:rPr>
          <w:t>3.33 exception object</w:t>
        </w:r>
        <w:r w:rsidR="00567DE6">
          <w:rPr>
            <w:noProof/>
            <w:webHidden/>
          </w:rPr>
          <w:tab/>
        </w:r>
        <w:r w:rsidR="00567DE6">
          <w:rPr>
            <w:noProof/>
            <w:webHidden/>
          </w:rPr>
          <w:fldChar w:fldCharType="begin"/>
        </w:r>
        <w:r w:rsidR="00567DE6">
          <w:rPr>
            <w:noProof/>
            <w:webHidden/>
          </w:rPr>
          <w:instrText xml:space="preserve"> PAGEREF _Toc503451064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4D9C1481" w14:textId="3250C3AA"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65" w:history="1">
        <w:r w:rsidR="00567DE6" w:rsidRPr="00486830">
          <w:rPr>
            <w:rStyle w:val="Hyperlink"/>
            <w:noProof/>
          </w:rPr>
          <w:t>3.33.1 General</w:t>
        </w:r>
        <w:r w:rsidR="00567DE6">
          <w:rPr>
            <w:noProof/>
            <w:webHidden/>
          </w:rPr>
          <w:tab/>
        </w:r>
        <w:r w:rsidR="00567DE6">
          <w:rPr>
            <w:noProof/>
            <w:webHidden/>
          </w:rPr>
          <w:fldChar w:fldCharType="begin"/>
        </w:r>
        <w:r w:rsidR="00567DE6">
          <w:rPr>
            <w:noProof/>
            <w:webHidden/>
          </w:rPr>
          <w:instrText xml:space="preserve"> PAGEREF _Toc503451065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77CB7339" w14:textId="2003E514"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66" w:history="1">
        <w:r w:rsidR="00567DE6" w:rsidRPr="00486830">
          <w:rPr>
            <w:rStyle w:val="Hyperlink"/>
            <w:noProof/>
          </w:rPr>
          <w:t>3.33.2 kind property</w:t>
        </w:r>
        <w:r w:rsidR="00567DE6">
          <w:rPr>
            <w:noProof/>
            <w:webHidden/>
          </w:rPr>
          <w:tab/>
        </w:r>
        <w:r w:rsidR="00567DE6">
          <w:rPr>
            <w:noProof/>
            <w:webHidden/>
          </w:rPr>
          <w:fldChar w:fldCharType="begin"/>
        </w:r>
        <w:r w:rsidR="00567DE6">
          <w:rPr>
            <w:noProof/>
            <w:webHidden/>
          </w:rPr>
          <w:instrText xml:space="preserve"> PAGEREF _Toc503451066 \h </w:instrText>
        </w:r>
        <w:r w:rsidR="00567DE6">
          <w:rPr>
            <w:noProof/>
            <w:webHidden/>
          </w:rPr>
        </w:r>
        <w:r w:rsidR="00567DE6">
          <w:rPr>
            <w:noProof/>
            <w:webHidden/>
          </w:rPr>
          <w:fldChar w:fldCharType="separate"/>
        </w:r>
        <w:r w:rsidR="00567DE6">
          <w:rPr>
            <w:noProof/>
            <w:webHidden/>
          </w:rPr>
          <w:t>77</w:t>
        </w:r>
        <w:r w:rsidR="00567DE6">
          <w:rPr>
            <w:noProof/>
            <w:webHidden/>
          </w:rPr>
          <w:fldChar w:fldCharType="end"/>
        </w:r>
      </w:hyperlink>
    </w:p>
    <w:p w14:paraId="53105428" w14:textId="42FC5293"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67" w:history="1">
        <w:r w:rsidR="00567DE6" w:rsidRPr="00486830">
          <w:rPr>
            <w:rStyle w:val="Hyperlink"/>
            <w:noProof/>
          </w:rPr>
          <w:t>3.33.3 message property</w:t>
        </w:r>
        <w:r w:rsidR="00567DE6">
          <w:rPr>
            <w:noProof/>
            <w:webHidden/>
          </w:rPr>
          <w:tab/>
        </w:r>
        <w:r w:rsidR="00567DE6">
          <w:rPr>
            <w:noProof/>
            <w:webHidden/>
          </w:rPr>
          <w:fldChar w:fldCharType="begin"/>
        </w:r>
        <w:r w:rsidR="00567DE6">
          <w:rPr>
            <w:noProof/>
            <w:webHidden/>
          </w:rPr>
          <w:instrText xml:space="preserve"> PAGEREF _Toc503451067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4796583" w14:textId="1D90C074"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68" w:history="1">
        <w:r w:rsidR="00567DE6" w:rsidRPr="00486830">
          <w:rPr>
            <w:rStyle w:val="Hyperlink"/>
            <w:noProof/>
          </w:rPr>
          <w:t>3.33.4 stack property</w:t>
        </w:r>
        <w:r w:rsidR="00567DE6">
          <w:rPr>
            <w:noProof/>
            <w:webHidden/>
          </w:rPr>
          <w:tab/>
        </w:r>
        <w:r w:rsidR="00567DE6">
          <w:rPr>
            <w:noProof/>
            <w:webHidden/>
          </w:rPr>
          <w:fldChar w:fldCharType="begin"/>
        </w:r>
        <w:r w:rsidR="00567DE6">
          <w:rPr>
            <w:noProof/>
            <w:webHidden/>
          </w:rPr>
          <w:instrText xml:space="preserve"> PAGEREF _Toc503451068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30382A68" w14:textId="75EF9532" w:rsidR="00567DE6" w:rsidRDefault="009A5AEE">
      <w:pPr>
        <w:pStyle w:val="TOC3"/>
        <w:tabs>
          <w:tab w:val="right" w:leader="dot" w:pos="9350"/>
        </w:tabs>
        <w:rPr>
          <w:rFonts w:asciiTheme="minorHAnsi" w:eastAsiaTheme="minorEastAsia" w:hAnsiTheme="minorHAnsi" w:cstheme="minorBidi"/>
          <w:noProof/>
          <w:sz w:val="22"/>
          <w:szCs w:val="22"/>
        </w:rPr>
      </w:pPr>
      <w:hyperlink w:anchor="_Toc503451069" w:history="1">
        <w:r w:rsidR="00567DE6" w:rsidRPr="00486830">
          <w:rPr>
            <w:rStyle w:val="Hyperlink"/>
            <w:noProof/>
          </w:rPr>
          <w:t>3.33.5 innerExceptions property</w:t>
        </w:r>
        <w:r w:rsidR="00567DE6">
          <w:rPr>
            <w:noProof/>
            <w:webHidden/>
          </w:rPr>
          <w:tab/>
        </w:r>
        <w:r w:rsidR="00567DE6">
          <w:rPr>
            <w:noProof/>
            <w:webHidden/>
          </w:rPr>
          <w:fldChar w:fldCharType="begin"/>
        </w:r>
        <w:r w:rsidR="00567DE6">
          <w:rPr>
            <w:noProof/>
            <w:webHidden/>
          </w:rPr>
          <w:instrText xml:space="preserve"> PAGEREF _Toc503451069 \h </w:instrText>
        </w:r>
        <w:r w:rsidR="00567DE6">
          <w:rPr>
            <w:noProof/>
            <w:webHidden/>
          </w:rPr>
        </w:r>
        <w:r w:rsidR="00567DE6">
          <w:rPr>
            <w:noProof/>
            <w:webHidden/>
          </w:rPr>
          <w:fldChar w:fldCharType="separate"/>
        </w:r>
        <w:r w:rsidR="00567DE6">
          <w:rPr>
            <w:noProof/>
            <w:webHidden/>
          </w:rPr>
          <w:t>78</w:t>
        </w:r>
        <w:r w:rsidR="00567DE6">
          <w:rPr>
            <w:noProof/>
            <w:webHidden/>
          </w:rPr>
          <w:fldChar w:fldCharType="end"/>
        </w:r>
      </w:hyperlink>
    </w:p>
    <w:p w14:paraId="75BFAD1F" w14:textId="2CA5B95D" w:rsidR="00567DE6" w:rsidRDefault="009A5AEE">
      <w:pPr>
        <w:pStyle w:val="TOC1"/>
        <w:rPr>
          <w:rFonts w:asciiTheme="minorHAnsi" w:eastAsiaTheme="minorEastAsia" w:hAnsiTheme="minorHAnsi" w:cstheme="minorBidi"/>
          <w:noProof/>
          <w:sz w:val="22"/>
          <w:szCs w:val="22"/>
        </w:rPr>
      </w:pPr>
      <w:hyperlink w:anchor="_Toc503451070" w:history="1">
        <w:r w:rsidR="00567DE6" w:rsidRPr="00486830">
          <w:rPr>
            <w:rStyle w:val="Hyperlink"/>
            <w:noProof/>
          </w:rPr>
          <w:t>4</w:t>
        </w:r>
        <w:r w:rsidR="00567DE6">
          <w:rPr>
            <w:rFonts w:asciiTheme="minorHAnsi" w:eastAsiaTheme="minorEastAsia" w:hAnsiTheme="minorHAnsi" w:cstheme="minorBidi"/>
            <w:noProof/>
            <w:sz w:val="22"/>
            <w:szCs w:val="22"/>
          </w:rPr>
          <w:tab/>
        </w:r>
        <w:r w:rsidR="00567DE6" w:rsidRPr="00486830">
          <w:rPr>
            <w:rStyle w:val="Hyperlink"/>
            <w:noProof/>
          </w:rPr>
          <w:t>Conformance</w:t>
        </w:r>
        <w:r w:rsidR="00567DE6">
          <w:rPr>
            <w:noProof/>
            <w:webHidden/>
          </w:rPr>
          <w:tab/>
        </w:r>
        <w:r w:rsidR="00567DE6">
          <w:rPr>
            <w:noProof/>
            <w:webHidden/>
          </w:rPr>
          <w:fldChar w:fldCharType="begin"/>
        </w:r>
        <w:r w:rsidR="00567DE6">
          <w:rPr>
            <w:noProof/>
            <w:webHidden/>
          </w:rPr>
          <w:instrText xml:space="preserve"> PAGEREF _Toc503451070 \h </w:instrText>
        </w:r>
        <w:r w:rsidR="00567DE6">
          <w:rPr>
            <w:noProof/>
            <w:webHidden/>
          </w:rPr>
        </w:r>
        <w:r w:rsidR="00567DE6">
          <w:rPr>
            <w:noProof/>
            <w:webHidden/>
          </w:rPr>
          <w:fldChar w:fldCharType="separate"/>
        </w:r>
        <w:r w:rsidR="00567DE6">
          <w:rPr>
            <w:noProof/>
            <w:webHidden/>
          </w:rPr>
          <w:t>79</w:t>
        </w:r>
        <w:r w:rsidR="00567DE6">
          <w:rPr>
            <w:noProof/>
            <w:webHidden/>
          </w:rPr>
          <w:fldChar w:fldCharType="end"/>
        </w:r>
      </w:hyperlink>
    </w:p>
    <w:p w14:paraId="55617A31" w14:textId="4CA1D88F" w:rsidR="00567DE6" w:rsidRDefault="009A5AEE">
      <w:pPr>
        <w:pStyle w:val="TOC1"/>
        <w:rPr>
          <w:rFonts w:asciiTheme="minorHAnsi" w:eastAsiaTheme="minorEastAsia" w:hAnsiTheme="minorHAnsi" w:cstheme="minorBidi"/>
          <w:noProof/>
          <w:sz w:val="22"/>
          <w:szCs w:val="22"/>
        </w:rPr>
      </w:pPr>
      <w:hyperlink w:anchor="_Toc503451071" w:history="1">
        <w:r w:rsidR="00567DE6" w:rsidRPr="00486830">
          <w:rPr>
            <w:rStyle w:val="Hyperlink"/>
            <w:noProof/>
          </w:rPr>
          <w:t>Appendix A. Acknowledgments</w:t>
        </w:r>
        <w:r w:rsidR="00567DE6">
          <w:rPr>
            <w:noProof/>
            <w:webHidden/>
          </w:rPr>
          <w:tab/>
        </w:r>
        <w:r w:rsidR="00567DE6">
          <w:rPr>
            <w:noProof/>
            <w:webHidden/>
          </w:rPr>
          <w:fldChar w:fldCharType="begin"/>
        </w:r>
        <w:r w:rsidR="00567DE6">
          <w:rPr>
            <w:noProof/>
            <w:webHidden/>
          </w:rPr>
          <w:instrText xml:space="preserve"> PAGEREF _Toc503451071 \h </w:instrText>
        </w:r>
        <w:r w:rsidR="00567DE6">
          <w:rPr>
            <w:noProof/>
            <w:webHidden/>
          </w:rPr>
        </w:r>
        <w:r w:rsidR="00567DE6">
          <w:rPr>
            <w:noProof/>
            <w:webHidden/>
          </w:rPr>
          <w:fldChar w:fldCharType="separate"/>
        </w:r>
        <w:r w:rsidR="00567DE6">
          <w:rPr>
            <w:noProof/>
            <w:webHidden/>
          </w:rPr>
          <w:t>80</w:t>
        </w:r>
        <w:r w:rsidR="00567DE6">
          <w:rPr>
            <w:noProof/>
            <w:webHidden/>
          </w:rPr>
          <w:fldChar w:fldCharType="end"/>
        </w:r>
      </w:hyperlink>
    </w:p>
    <w:p w14:paraId="1799946D" w14:textId="54EF3206" w:rsidR="00567DE6" w:rsidRDefault="009A5AEE">
      <w:pPr>
        <w:pStyle w:val="TOC1"/>
        <w:rPr>
          <w:rFonts w:asciiTheme="minorHAnsi" w:eastAsiaTheme="minorEastAsia" w:hAnsiTheme="minorHAnsi" w:cstheme="minorBidi"/>
          <w:noProof/>
          <w:sz w:val="22"/>
          <w:szCs w:val="22"/>
        </w:rPr>
      </w:pPr>
      <w:hyperlink w:anchor="_Toc503451072" w:history="1">
        <w:r w:rsidR="00567DE6" w:rsidRPr="00486830">
          <w:rPr>
            <w:rStyle w:val="Hyperlink"/>
            <w:noProof/>
          </w:rPr>
          <w:t>Appendix B. Use of fingerprints by result management systems</w:t>
        </w:r>
        <w:r w:rsidR="00567DE6">
          <w:rPr>
            <w:noProof/>
            <w:webHidden/>
          </w:rPr>
          <w:tab/>
        </w:r>
        <w:r w:rsidR="00567DE6">
          <w:rPr>
            <w:noProof/>
            <w:webHidden/>
          </w:rPr>
          <w:fldChar w:fldCharType="begin"/>
        </w:r>
        <w:r w:rsidR="00567DE6">
          <w:rPr>
            <w:noProof/>
            <w:webHidden/>
          </w:rPr>
          <w:instrText xml:space="preserve"> PAGEREF _Toc503451072 \h </w:instrText>
        </w:r>
        <w:r w:rsidR="00567DE6">
          <w:rPr>
            <w:noProof/>
            <w:webHidden/>
          </w:rPr>
        </w:r>
        <w:r w:rsidR="00567DE6">
          <w:rPr>
            <w:noProof/>
            <w:webHidden/>
          </w:rPr>
          <w:fldChar w:fldCharType="separate"/>
        </w:r>
        <w:r w:rsidR="00567DE6">
          <w:rPr>
            <w:noProof/>
            <w:webHidden/>
          </w:rPr>
          <w:t>81</w:t>
        </w:r>
        <w:r w:rsidR="00567DE6">
          <w:rPr>
            <w:noProof/>
            <w:webHidden/>
          </w:rPr>
          <w:fldChar w:fldCharType="end"/>
        </w:r>
      </w:hyperlink>
    </w:p>
    <w:p w14:paraId="79DFDF47" w14:textId="1DA7440F" w:rsidR="00567DE6" w:rsidRDefault="009A5AEE">
      <w:pPr>
        <w:pStyle w:val="TOC1"/>
        <w:rPr>
          <w:rFonts w:asciiTheme="minorHAnsi" w:eastAsiaTheme="minorEastAsia" w:hAnsiTheme="minorHAnsi" w:cstheme="minorBidi"/>
          <w:noProof/>
          <w:sz w:val="22"/>
          <w:szCs w:val="22"/>
        </w:rPr>
      </w:pPr>
      <w:hyperlink w:anchor="_Toc503451073" w:history="1">
        <w:r w:rsidR="00567DE6" w:rsidRPr="00486830">
          <w:rPr>
            <w:rStyle w:val="Hyperlink"/>
            <w:noProof/>
          </w:rPr>
          <w:t>Appendix C. Use of SARIF by log file viewers</w:t>
        </w:r>
        <w:r w:rsidR="00567DE6">
          <w:rPr>
            <w:noProof/>
            <w:webHidden/>
          </w:rPr>
          <w:tab/>
        </w:r>
        <w:r w:rsidR="00567DE6">
          <w:rPr>
            <w:noProof/>
            <w:webHidden/>
          </w:rPr>
          <w:fldChar w:fldCharType="begin"/>
        </w:r>
        <w:r w:rsidR="00567DE6">
          <w:rPr>
            <w:noProof/>
            <w:webHidden/>
          </w:rPr>
          <w:instrText xml:space="preserve"> PAGEREF _Toc503451073 \h </w:instrText>
        </w:r>
        <w:r w:rsidR="00567DE6">
          <w:rPr>
            <w:noProof/>
            <w:webHidden/>
          </w:rPr>
        </w:r>
        <w:r w:rsidR="00567DE6">
          <w:rPr>
            <w:noProof/>
            <w:webHidden/>
          </w:rPr>
          <w:fldChar w:fldCharType="separate"/>
        </w:r>
        <w:r w:rsidR="00567DE6">
          <w:rPr>
            <w:noProof/>
            <w:webHidden/>
          </w:rPr>
          <w:t>82</w:t>
        </w:r>
        <w:r w:rsidR="00567DE6">
          <w:rPr>
            <w:noProof/>
            <w:webHidden/>
          </w:rPr>
          <w:fldChar w:fldCharType="end"/>
        </w:r>
      </w:hyperlink>
    </w:p>
    <w:p w14:paraId="1C85A427" w14:textId="070B7C85" w:rsidR="00567DE6" w:rsidRDefault="009A5AEE">
      <w:pPr>
        <w:pStyle w:val="TOC1"/>
        <w:rPr>
          <w:rFonts w:asciiTheme="minorHAnsi" w:eastAsiaTheme="minorEastAsia" w:hAnsiTheme="minorHAnsi" w:cstheme="minorBidi"/>
          <w:noProof/>
          <w:sz w:val="22"/>
          <w:szCs w:val="22"/>
        </w:rPr>
      </w:pPr>
      <w:hyperlink w:anchor="_Toc503451074" w:history="1">
        <w:r w:rsidR="00567DE6" w:rsidRPr="00486830">
          <w:rPr>
            <w:rStyle w:val="Hyperlink"/>
            <w:noProof/>
          </w:rPr>
          <w:t>Appendix D. Production of SARIF by converters</w:t>
        </w:r>
        <w:r w:rsidR="00567DE6">
          <w:rPr>
            <w:noProof/>
            <w:webHidden/>
          </w:rPr>
          <w:tab/>
        </w:r>
        <w:r w:rsidR="00567DE6">
          <w:rPr>
            <w:noProof/>
            <w:webHidden/>
          </w:rPr>
          <w:fldChar w:fldCharType="begin"/>
        </w:r>
        <w:r w:rsidR="00567DE6">
          <w:rPr>
            <w:noProof/>
            <w:webHidden/>
          </w:rPr>
          <w:instrText xml:space="preserve"> PAGEREF _Toc503451074 \h </w:instrText>
        </w:r>
        <w:r w:rsidR="00567DE6">
          <w:rPr>
            <w:noProof/>
            <w:webHidden/>
          </w:rPr>
        </w:r>
        <w:r w:rsidR="00567DE6">
          <w:rPr>
            <w:noProof/>
            <w:webHidden/>
          </w:rPr>
          <w:fldChar w:fldCharType="separate"/>
        </w:r>
        <w:r w:rsidR="00567DE6">
          <w:rPr>
            <w:noProof/>
            <w:webHidden/>
          </w:rPr>
          <w:t>83</w:t>
        </w:r>
        <w:r w:rsidR="00567DE6">
          <w:rPr>
            <w:noProof/>
            <w:webHidden/>
          </w:rPr>
          <w:fldChar w:fldCharType="end"/>
        </w:r>
      </w:hyperlink>
    </w:p>
    <w:p w14:paraId="4DF71B4C" w14:textId="5C75608B" w:rsidR="00567DE6" w:rsidRDefault="009A5AEE">
      <w:pPr>
        <w:pStyle w:val="TOC1"/>
        <w:rPr>
          <w:rFonts w:asciiTheme="minorHAnsi" w:eastAsiaTheme="minorEastAsia" w:hAnsiTheme="minorHAnsi" w:cstheme="minorBidi"/>
          <w:noProof/>
          <w:sz w:val="22"/>
          <w:szCs w:val="22"/>
        </w:rPr>
      </w:pPr>
      <w:hyperlink w:anchor="_Toc503451075" w:history="1">
        <w:r w:rsidR="00567DE6" w:rsidRPr="00486830">
          <w:rPr>
            <w:rStyle w:val="Hyperlink"/>
            <w:noProof/>
          </w:rPr>
          <w:t>Appendix E. Locating rule metadata</w:t>
        </w:r>
        <w:r w:rsidR="00567DE6">
          <w:rPr>
            <w:noProof/>
            <w:webHidden/>
          </w:rPr>
          <w:tab/>
        </w:r>
        <w:r w:rsidR="00567DE6">
          <w:rPr>
            <w:noProof/>
            <w:webHidden/>
          </w:rPr>
          <w:fldChar w:fldCharType="begin"/>
        </w:r>
        <w:r w:rsidR="00567DE6">
          <w:rPr>
            <w:noProof/>
            <w:webHidden/>
          </w:rPr>
          <w:instrText xml:space="preserve"> PAGEREF _Toc503451075 \h </w:instrText>
        </w:r>
        <w:r w:rsidR="00567DE6">
          <w:rPr>
            <w:noProof/>
            <w:webHidden/>
          </w:rPr>
        </w:r>
        <w:r w:rsidR="00567DE6">
          <w:rPr>
            <w:noProof/>
            <w:webHidden/>
          </w:rPr>
          <w:fldChar w:fldCharType="separate"/>
        </w:r>
        <w:r w:rsidR="00567DE6">
          <w:rPr>
            <w:noProof/>
            <w:webHidden/>
          </w:rPr>
          <w:t>84</w:t>
        </w:r>
        <w:r w:rsidR="00567DE6">
          <w:rPr>
            <w:noProof/>
            <w:webHidden/>
          </w:rPr>
          <w:fldChar w:fldCharType="end"/>
        </w:r>
      </w:hyperlink>
    </w:p>
    <w:p w14:paraId="1BDF161E" w14:textId="4B644B41" w:rsidR="00567DE6" w:rsidRDefault="009A5AEE">
      <w:pPr>
        <w:pStyle w:val="TOC1"/>
        <w:rPr>
          <w:rFonts w:asciiTheme="minorHAnsi" w:eastAsiaTheme="minorEastAsia" w:hAnsiTheme="minorHAnsi" w:cstheme="minorBidi"/>
          <w:noProof/>
          <w:sz w:val="22"/>
          <w:szCs w:val="22"/>
        </w:rPr>
      </w:pPr>
      <w:hyperlink w:anchor="_Toc503451076" w:history="1">
        <w:r w:rsidR="00567DE6" w:rsidRPr="00486830">
          <w:rPr>
            <w:rStyle w:val="Hyperlink"/>
            <w:noProof/>
          </w:rPr>
          <w:t>Appendix F. Producing deterministic SARIF log files</w:t>
        </w:r>
        <w:r w:rsidR="00567DE6">
          <w:rPr>
            <w:noProof/>
            <w:webHidden/>
          </w:rPr>
          <w:tab/>
        </w:r>
        <w:r w:rsidR="00567DE6">
          <w:rPr>
            <w:noProof/>
            <w:webHidden/>
          </w:rPr>
          <w:fldChar w:fldCharType="begin"/>
        </w:r>
        <w:r w:rsidR="00567DE6">
          <w:rPr>
            <w:noProof/>
            <w:webHidden/>
          </w:rPr>
          <w:instrText xml:space="preserve"> PAGEREF _Toc503451076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586038C4" w14:textId="20013FD2"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77" w:history="1">
        <w:r w:rsidR="00567DE6" w:rsidRPr="00486830">
          <w:rPr>
            <w:rStyle w:val="Hyperlink"/>
            <w:noProof/>
          </w:rPr>
          <w:t>F.1 General</w:t>
        </w:r>
        <w:r w:rsidR="00567DE6">
          <w:rPr>
            <w:noProof/>
            <w:webHidden/>
          </w:rPr>
          <w:tab/>
        </w:r>
        <w:r w:rsidR="00567DE6">
          <w:rPr>
            <w:noProof/>
            <w:webHidden/>
          </w:rPr>
          <w:fldChar w:fldCharType="begin"/>
        </w:r>
        <w:r w:rsidR="00567DE6">
          <w:rPr>
            <w:noProof/>
            <w:webHidden/>
          </w:rPr>
          <w:instrText xml:space="preserve"> PAGEREF _Toc503451077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E6E960F" w14:textId="1D7E87A0"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78" w:history="1">
        <w:r w:rsidR="00567DE6" w:rsidRPr="00486830">
          <w:rPr>
            <w:rStyle w:val="Hyperlink"/>
            <w:noProof/>
          </w:rPr>
          <w:t>F.2 Non-deterministic file format elements</w:t>
        </w:r>
        <w:r w:rsidR="00567DE6">
          <w:rPr>
            <w:noProof/>
            <w:webHidden/>
          </w:rPr>
          <w:tab/>
        </w:r>
        <w:r w:rsidR="00567DE6">
          <w:rPr>
            <w:noProof/>
            <w:webHidden/>
          </w:rPr>
          <w:fldChar w:fldCharType="begin"/>
        </w:r>
        <w:r w:rsidR="00567DE6">
          <w:rPr>
            <w:noProof/>
            <w:webHidden/>
          </w:rPr>
          <w:instrText xml:space="preserve"> PAGEREF _Toc503451078 \h </w:instrText>
        </w:r>
        <w:r w:rsidR="00567DE6">
          <w:rPr>
            <w:noProof/>
            <w:webHidden/>
          </w:rPr>
        </w:r>
        <w:r w:rsidR="00567DE6">
          <w:rPr>
            <w:noProof/>
            <w:webHidden/>
          </w:rPr>
          <w:fldChar w:fldCharType="separate"/>
        </w:r>
        <w:r w:rsidR="00567DE6">
          <w:rPr>
            <w:noProof/>
            <w:webHidden/>
          </w:rPr>
          <w:t>85</w:t>
        </w:r>
        <w:r w:rsidR="00567DE6">
          <w:rPr>
            <w:noProof/>
            <w:webHidden/>
          </w:rPr>
          <w:fldChar w:fldCharType="end"/>
        </w:r>
      </w:hyperlink>
    </w:p>
    <w:p w14:paraId="737FBC00" w14:textId="0668788F"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79" w:history="1">
        <w:r w:rsidR="00567DE6" w:rsidRPr="00486830">
          <w:rPr>
            <w:rStyle w:val="Hyperlink"/>
            <w:noProof/>
          </w:rPr>
          <w:t>F.3 Array and dictionary element ordering</w:t>
        </w:r>
        <w:r w:rsidR="00567DE6">
          <w:rPr>
            <w:noProof/>
            <w:webHidden/>
          </w:rPr>
          <w:tab/>
        </w:r>
        <w:r w:rsidR="00567DE6">
          <w:rPr>
            <w:noProof/>
            <w:webHidden/>
          </w:rPr>
          <w:fldChar w:fldCharType="begin"/>
        </w:r>
        <w:r w:rsidR="00567DE6">
          <w:rPr>
            <w:noProof/>
            <w:webHidden/>
          </w:rPr>
          <w:instrText xml:space="preserve"> PAGEREF _Toc503451079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065C4444" w14:textId="1F037B26"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80" w:history="1">
        <w:r w:rsidR="00567DE6" w:rsidRPr="00486830">
          <w:rPr>
            <w:rStyle w:val="Hyperlink"/>
            <w:noProof/>
          </w:rPr>
          <w:t>F.4 Absolute paths</w:t>
        </w:r>
        <w:r w:rsidR="00567DE6">
          <w:rPr>
            <w:noProof/>
            <w:webHidden/>
          </w:rPr>
          <w:tab/>
        </w:r>
        <w:r w:rsidR="00567DE6">
          <w:rPr>
            <w:noProof/>
            <w:webHidden/>
          </w:rPr>
          <w:fldChar w:fldCharType="begin"/>
        </w:r>
        <w:r w:rsidR="00567DE6">
          <w:rPr>
            <w:noProof/>
            <w:webHidden/>
          </w:rPr>
          <w:instrText xml:space="preserve"> PAGEREF _Toc503451080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1CB38659" w14:textId="2B493AEF"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81" w:history="1">
        <w:r w:rsidR="00567DE6" w:rsidRPr="00486830">
          <w:rPr>
            <w:rStyle w:val="Hyperlink"/>
            <w:noProof/>
          </w:rPr>
          <w:t>F.5 Compensating for non-deterministic output</w:t>
        </w:r>
        <w:r w:rsidR="00567DE6">
          <w:rPr>
            <w:noProof/>
            <w:webHidden/>
          </w:rPr>
          <w:tab/>
        </w:r>
        <w:r w:rsidR="00567DE6">
          <w:rPr>
            <w:noProof/>
            <w:webHidden/>
          </w:rPr>
          <w:fldChar w:fldCharType="begin"/>
        </w:r>
        <w:r w:rsidR="00567DE6">
          <w:rPr>
            <w:noProof/>
            <w:webHidden/>
          </w:rPr>
          <w:instrText xml:space="preserve"> PAGEREF _Toc503451081 \h </w:instrText>
        </w:r>
        <w:r w:rsidR="00567DE6">
          <w:rPr>
            <w:noProof/>
            <w:webHidden/>
          </w:rPr>
        </w:r>
        <w:r w:rsidR="00567DE6">
          <w:rPr>
            <w:noProof/>
            <w:webHidden/>
          </w:rPr>
          <w:fldChar w:fldCharType="separate"/>
        </w:r>
        <w:r w:rsidR="00567DE6">
          <w:rPr>
            <w:noProof/>
            <w:webHidden/>
          </w:rPr>
          <w:t>86</w:t>
        </w:r>
        <w:r w:rsidR="00567DE6">
          <w:rPr>
            <w:noProof/>
            <w:webHidden/>
          </w:rPr>
          <w:fldChar w:fldCharType="end"/>
        </w:r>
      </w:hyperlink>
    </w:p>
    <w:p w14:paraId="2E35CD2A" w14:textId="7551D3AA"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82" w:history="1">
        <w:r w:rsidR="00567DE6" w:rsidRPr="00486830">
          <w:rPr>
            <w:rStyle w:val="Hyperlink"/>
            <w:noProof/>
          </w:rPr>
          <w:t>F.6 Interaction between determinism and baselining</w:t>
        </w:r>
        <w:r w:rsidR="00567DE6">
          <w:rPr>
            <w:noProof/>
            <w:webHidden/>
          </w:rPr>
          <w:tab/>
        </w:r>
        <w:r w:rsidR="00567DE6">
          <w:rPr>
            <w:noProof/>
            <w:webHidden/>
          </w:rPr>
          <w:fldChar w:fldCharType="begin"/>
        </w:r>
        <w:r w:rsidR="00567DE6">
          <w:rPr>
            <w:noProof/>
            <w:webHidden/>
          </w:rPr>
          <w:instrText xml:space="preserve"> PAGEREF _Toc503451082 \h </w:instrText>
        </w:r>
        <w:r w:rsidR="00567DE6">
          <w:rPr>
            <w:noProof/>
            <w:webHidden/>
          </w:rPr>
        </w:r>
        <w:r w:rsidR="00567DE6">
          <w:rPr>
            <w:noProof/>
            <w:webHidden/>
          </w:rPr>
          <w:fldChar w:fldCharType="separate"/>
        </w:r>
        <w:r w:rsidR="00567DE6">
          <w:rPr>
            <w:noProof/>
            <w:webHidden/>
          </w:rPr>
          <w:t>87</w:t>
        </w:r>
        <w:r w:rsidR="00567DE6">
          <w:rPr>
            <w:noProof/>
            <w:webHidden/>
          </w:rPr>
          <w:fldChar w:fldCharType="end"/>
        </w:r>
      </w:hyperlink>
    </w:p>
    <w:p w14:paraId="610C8D03" w14:textId="1A9DF7A5" w:rsidR="00567DE6" w:rsidRDefault="009A5AEE">
      <w:pPr>
        <w:pStyle w:val="TOC1"/>
        <w:rPr>
          <w:rFonts w:asciiTheme="minorHAnsi" w:eastAsiaTheme="minorEastAsia" w:hAnsiTheme="minorHAnsi" w:cstheme="minorBidi"/>
          <w:noProof/>
          <w:sz w:val="22"/>
          <w:szCs w:val="22"/>
        </w:rPr>
      </w:pPr>
      <w:hyperlink w:anchor="_Toc503451083" w:history="1">
        <w:r w:rsidR="00567DE6" w:rsidRPr="00486830">
          <w:rPr>
            <w:rStyle w:val="Hyperlink"/>
            <w:noProof/>
          </w:rPr>
          <w:t>Appendix G. Guidance on fixes</w:t>
        </w:r>
        <w:r w:rsidR="00567DE6">
          <w:rPr>
            <w:noProof/>
            <w:webHidden/>
          </w:rPr>
          <w:tab/>
        </w:r>
        <w:r w:rsidR="00567DE6">
          <w:rPr>
            <w:noProof/>
            <w:webHidden/>
          </w:rPr>
          <w:fldChar w:fldCharType="begin"/>
        </w:r>
        <w:r w:rsidR="00567DE6">
          <w:rPr>
            <w:noProof/>
            <w:webHidden/>
          </w:rPr>
          <w:instrText xml:space="preserve"> PAGEREF _Toc503451083 \h </w:instrText>
        </w:r>
        <w:r w:rsidR="00567DE6">
          <w:rPr>
            <w:noProof/>
            <w:webHidden/>
          </w:rPr>
        </w:r>
        <w:r w:rsidR="00567DE6">
          <w:rPr>
            <w:noProof/>
            <w:webHidden/>
          </w:rPr>
          <w:fldChar w:fldCharType="separate"/>
        </w:r>
        <w:r w:rsidR="00567DE6">
          <w:rPr>
            <w:noProof/>
            <w:webHidden/>
          </w:rPr>
          <w:t>88</w:t>
        </w:r>
        <w:r w:rsidR="00567DE6">
          <w:rPr>
            <w:noProof/>
            <w:webHidden/>
          </w:rPr>
          <w:fldChar w:fldCharType="end"/>
        </w:r>
      </w:hyperlink>
    </w:p>
    <w:p w14:paraId="398A943E" w14:textId="2C562A33" w:rsidR="00567DE6" w:rsidRDefault="009A5AEE">
      <w:pPr>
        <w:pStyle w:val="TOC1"/>
        <w:rPr>
          <w:rFonts w:asciiTheme="minorHAnsi" w:eastAsiaTheme="minorEastAsia" w:hAnsiTheme="minorHAnsi" w:cstheme="minorBidi"/>
          <w:noProof/>
          <w:sz w:val="22"/>
          <w:szCs w:val="22"/>
        </w:rPr>
      </w:pPr>
      <w:hyperlink w:anchor="_Toc503451084" w:history="1">
        <w:r w:rsidR="00567DE6" w:rsidRPr="00486830">
          <w:rPr>
            <w:rStyle w:val="Hyperlink"/>
            <w:noProof/>
          </w:rPr>
          <w:t>Appendix H. Examples</w:t>
        </w:r>
        <w:r w:rsidR="00567DE6">
          <w:rPr>
            <w:noProof/>
            <w:webHidden/>
          </w:rPr>
          <w:tab/>
        </w:r>
        <w:r w:rsidR="00567DE6">
          <w:rPr>
            <w:noProof/>
            <w:webHidden/>
          </w:rPr>
          <w:fldChar w:fldCharType="begin"/>
        </w:r>
        <w:r w:rsidR="00567DE6">
          <w:rPr>
            <w:noProof/>
            <w:webHidden/>
          </w:rPr>
          <w:instrText xml:space="preserve"> PAGEREF _Toc503451084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1465D46F" w14:textId="689139B9"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85" w:history="1">
        <w:r w:rsidR="00567DE6" w:rsidRPr="00486830">
          <w:rPr>
            <w:rStyle w:val="Hyperlink"/>
            <w:noProof/>
          </w:rPr>
          <w:t>H.1 Minimal valid SARIF file resulting from a scan</w:t>
        </w:r>
        <w:r w:rsidR="00567DE6">
          <w:rPr>
            <w:noProof/>
            <w:webHidden/>
          </w:rPr>
          <w:tab/>
        </w:r>
        <w:r w:rsidR="00567DE6">
          <w:rPr>
            <w:noProof/>
            <w:webHidden/>
          </w:rPr>
          <w:fldChar w:fldCharType="begin"/>
        </w:r>
        <w:r w:rsidR="00567DE6">
          <w:rPr>
            <w:noProof/>
            <w:webHidden/>
          </w:rPr>
          <w:instrText xml:space="preserve"> PAGEREF _Toc503451085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1936BDC" w14:textId="72034300"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86" w:history="1">
        <w:r w:rsidR="00567DE6" w:rsidRPr="00486830">
          <w:rPr>
            <w:rStyle w:val="Hyperlink"/>
            <w:noProof/>
          </w:rPr>
          <w:t>H.2 Minimal recommended SARIF file with source information</w:t>
        </w:r>
        <w:r w:rsidR="00567DE6">
          <w:rPr>
            <w:noProof/>
            <w:webHidden/>
          </w:rPr>
          <w:tab/>
        </w:r>
        <w:r w:rsidR="00567DE6">
          <w:rPr>
            <w:noProof/>
            <w:webHidden/>
          </w:rPr>
          <w:fldChar w:fldCharType="begin"/>
        </w:r>
        <w:r w:rsidR="00567DE6">
          <w:rPr>
            <w:noProof/>
            <w:webHidden/>
          </w:rPr>
          <w:instrText xml:space="preserve"> PAGEREF _Toc503451086 \h </w:instrText>
        </w:r>
        <w:r w:rsidR="00567DE6">
          <w:rPr>
            <w:noProof/>
            <w:webHidden/>
          </w:rPr>
        </w:r>
        <w:r w:rsidR="00567DE6">
          <w:rPr>
            <w:noProof/>
            <w:webHidden/>
          </w:rPr>
          <w:fldChar w:fldCharType="separate"/>
        </w:r>
        <w:r w:rsidR="00567DE6">
          <w:rPr>
            <w:noProof/>
            <w:webHidden/>
          </w:rPr>
          <w:t>89</w:t>
        </w:r>
        <w:r w:rsidR="00567DE6">
          <w:rPr>
            <w:noProof/>
            <w:webHidden/>
          </w:rPr>
          <w:fldChar w:fldCharType="end"/>
        </w:r>
      </w:hyperlink>
    </w:p>
    <w:p w14:paraId="2F9D9FFA" w14:textId="6E84E913"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87" w:history="1">
        <w:r w:rsidR="00567DE6" w:rsidRPr="00486830">
          <w:rPr>
            <w:rStyle w:val="Hyperlink"/>
            <w:noProof/>
          </w:rPr>
          <w:t>H.3 Minimal recommended SARIF file without source information</w:t>
        </w:r>
        <w:r w:rsidR="00567DE6">
          <w:rPr>
            <w:noProof/>
            <w:webHidden/>
          </w:rPr>
          <w:tab/>
        </w:r>
        <w:r w:rsidR="00567DE6">
          <w:rPr>
            <w:noProof/>
            <w:webHidden/>
          </w:rPr>
          <w:fldChar w:fldCharType="begin"/>
        </w:r>
        <w:r w:rsidR="00567DE6">
          <w:rPr>
            <w:noProof/>
            <w:webHidden/>
          </w:rPr>
          <w:instrText xml:space="preserve"> PAGEREF _Toc503451087 \h </w:instrText>
        </w:r>
        <w:r w:rsidR="00567DE6">
          <w:rPr>
            <w:noProof/>
            <w:webHidden/>
          </w:rPr>
        </w:r>
        <w:r w:rsidR="00567DE6">
          <w:rPr>
            <w:noProof/>
            <w:webHidden/>
          </w:rPr>
          <w:fldChar w:fldCharType="separate"/>
        </w:r>
        <w:r w:rsidR="00567DE6">
          <w:rPr>
            <w:noProof/>
            <w:webHidden/>
          </w:rPr>
          <w:t>90</w:t>
        </w:r>
        <w:r w:rsidR="00567DE6">
          <w:rPr>
            <w:noProof/>
            <w:webHidden/>
          </w:rPr>
          <w:fldChar w:fldCharType="end"/>
        </w:r>
      </w:hyperlink>
    </w:p>
    <w:p w14:paraId="4D0F177B" w14:textId="4C6BCAB7"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88" w:history="1">
        <w:r w:rsidR="00567DE6" w:rsidRPr="00486830">
          <w:rPr>
            <w:rStyle w:val="Hyperlink"/>
            <w:noProof/>
          </w:rPr>
          <w:t>H.4 SARIF file for exporting rule metadata</w:t>
        </w:r>
        <w:r w:rsidR="00567DE6">
          <w:rPr>
            <w:noProof/>
            <w:webHidden/>
          </w:rPr>
          <w:tab/>
        </w:r>
        <w:r w:rsidR="00567DE6">
          <w:rPr>
            <w:noProof/>
            <w:webHidden/>
          </w:rPr>
          <w:fldChar w:fldCharType="begin"/>
        </w:r>
        <w:r w:rsidR="00567DE6">
          <w:rPr>
            <w:noProof/>
            <w:webHidden/>
          </w:rPr>
          <w:instrText xml:space="preserve"> PAGEREF _Toc503451088 \h </w:instrText>
        </w:r>
        <w:r w:rsidR="00567DE6">
          <w:rPr>
            <w:noProof/>
            <w:webHidden/>
          </w:rPr>
        </w:r>
        <w:r w:rsidR="00567DE6">
          <w:rPr>
            <w:noProof/>
            <w:webHidden/>
          </w:rPr>
          <w:fldChar w:fldCharType="separate"/>
        </w:r>
        <w:r w:rsidR="00567DE6">
          <w:rPr>
            <w:noProof/>
            <w:webHidden/>
          </w:rPr>
          <w:t>91</w:t>
        </w:r>
        <w:r w:rsidR="00567DE6">
          <w:rPr>
            <w:noProof/>
            <w:webHidden/>
          </w:rPr>
          <w:fldChar w:fldCharType="end"/>
        </w:r>
      </w:hyperlink>
    </w:p>
    <w:p w14:paraId="5704A578" w14:textId="0CE97299" w:rsidR="00567DE6" w:rsidRDefault="009A5AEE">
      <w:pPr>
        <w:pStyle w:val="TOC2"/>
        <w:tabs>
          <w:tab w:val="right" w:leader="dot" w:pos="9350"/>
        </w:tabs>
        <w:rPr>
          <w:rFonts w:asciiTheme="minorHAnsi" w:eastAsiaTheme="minorEastAsia" w:hAnsiTheme="minorHAnsi" w:cstheme="minorBidi"/>
          <w:noProof/>
          <w:sz w:val="22"/>
          <w:szCs w:val="22"/>
        </w:rPr>
      </w:pPr>
      <w:hyperlink w:anchor="_Toc503451089" w:history="1">
        <w:r w:rsidR="00567DE6" w:rsidRPr="00486830">
          <w:rPr>
            <w:rStyle w:val="Hyperlink"/>
            <w:noProof/>
          </w:rPr>
          <w:t>H.5 Comprehensive SARIF file</w:t>
        </w:r>
        <w:r w:rsidR="00567DE6">
          <w:rPr>
            <w:noProof/>
            <w:webHidden/>
          </w:rPr>
          <w:tab/>
        </w:r>
        <w:r w:rsidR="00567DE6">
          <w:rPr>
            <w:noProof/>
            <w:webHidden/>
          </w:rPr>
          <w:fldChar w:fldCharType="begin"/>
        </w:r>
        <w:r w:rsidR="00567DE6">
          <w:rPr>
            <w:noProof/>
            <w:webHidden/>
          </w:rPr>
          <w:instrText xml:space="preserve"> PAGEREF _Toc503451089 \h </w:instrText>
        </w:r>
        <w:r w:rsidR="00567DE6">
          <w:rPr>
            <w:noProof/>
            <w:webHidden/>
          </w:rPr>
        </w:r>
        <w:r w:rsidR="00567DE6">
          <w:rPr>
            <w:noProof/>
            <w:webHidden/>
          </w:rPr>
          <w:fldChar w:fldCharType="separate"/>
        </w:r>
        <w:r w:rsidR="00567DE6">
          <w:rPr>
            <w:noProof/>
            <w:webHidden/>
          </w:rPr>
          <w:t>92</w:t>
        </w:r>
        <w:r w:rsidR="00567DE6">
          <w:rPr>
            <w:noProof/>
            <w:webHidden/>
          </w:rPr>
          <w:fldChar w:fldCharType="end"/>
        </w:r>
      </w:hyperlink>
    </w:p>
    <w:p w14:paraId="684CD9FD" w14:textId="05A8026A" w:rsidR="00567DE6" w:rsidRDefault="009A5AEE">
      <w:pPr>
        <w:pStyle w:val="TOC1"/>
        <w:rPr>
          <w:rFonts w:asciiTheme="minorHAnsi" w:eastAsiaTheme="minorEastAsia" w:hAnsiTheme="minorHAnsi" w:cstheme="minorBidi"/>
          <w:noProof/>
          <w:sz w:val="22"/>
          <w:szCs w:val="22"/>
        </w:rPr>
      </w:pPr>
      <w:hyperlink w:anchor="_Toc503451090" w:history="1">
        <w:r w:rsidR="00567DE6" w:rsidRPr="00486830">
          <w:rPr>
            <w:rStyle w:val="Hyperlink"/>
            <w:noProof/>
          </w:rPr>
          <w:t>Appendix I. Revision History</w:t>
        </w:r>
        <w:r w:rsidR="00567DE6">
          <w:rPr>
            <w:noProof/>
            <w:webHidden/>
          </w:rPr>
          <w:tab/>
        </w:r>
        <w:r w:rsidR="00567DE6">
          <w:rPr>
            <w:noProof/>
            <w:webHidden/>
          </w:rPr>
          <w:fldChar w:fldCharType="begin"/>
        </w:r>
        <w:r w:rsidR="00567DE6">
          <w:rPr>
            <w:noProof/>
            <w:webHidden/>
          </w:rPr>
          <w:instrText xml:space="preserve"> PAGEREF _Toc503451090 \h </w:instrText>
        </w:r>
        <w:r w:rsidR="00567DE6">
          <w:rPr>
            <w:noProof/>
            <w:webHidden/>
          </w:rPr>
        </w:r>
        <w:r w:rsidR="00567DE6">
          <w:rPr>
            <w:noProof/>
            <w:webHidden/>
          </w:rPr>
          <w:fldChar w:fldCharType="separate"/>
        </w:r>
        <w:r w:rsidR="00567DE6">
          <w:rPr>
            <w:noProof/>
            <w:webHidden/>
          </w:rPr>
          <w:t>98</w:t>
        </w:r>
        <w:r w:rsidR="00567DE6">
          <w:rPr>
            <w:noProof/>
            <w:webHidden/>
          </w:rPr>
          <w:fldChar w:fldCharType="end"/>
        </w:r>
      </w:hyperlink>
    </w:p>
    <w:p w14:paraId="300EBE96" w14:textId="08C1BFE7" w:rsidR="006E4329" w:rsidRDefault="000C66BB" w:rsidP="00544386">
      <w:pPr>
        <w:pStyle w:val="Abstract"/>
      </w:pPr>
      <w:r>
        <w:rPr>
          <w:szCs w:val="24"/>
        </w:rPr>
        <w:fldChar w:fldCharType="end"/>
      </w:r>
    </w:p>
    <w:p w14:paraId="40B2461A" w14:textId="77777777" w:rsidR="00903BE1" w:rsidRDefault="00903BE1" w:rsidP="00E01912">
      <w:pPr>
        <w:sectPr w:rsidR="00903BE1" w:rsidSect="00903BE1">
          <w:headerReference w:type="even" r:id="rId23"/>
          <w:headerReference w:type="default" r:id="rId24"/>
          <w:footerReference w:type="even" r:id="rId25"/>
          <w:footerReference w:type="default" r:id="rId26"/>
          <w:headerReference w:type="first" r:id="rId27"/>
          <w:footerReference w:type="first" r:id="rId28"/>
          <w:pgSz w:w="12240" w:h="15840" w:code="1"/>
          <w:pgMar w:top="1440" w:right="1440" w:bottom="720" w:left="1440" w:header="720" w:footer="720" w:gutter="0"/>
          <w:cols w:space="720"/>
          <w:docGrid w:linePitch="360"/>
        </w:sectPr>
      </w:pPr>
      <w:bookmarkStart w:id="3" w:name="_Toc287332006"/>
    </w:p>
    <w:p w14:paraId="12382379" w14:textId="77777777" w:rsidR="00C71349" w:rsidRPr="00C52EFC" w:rsidRDefault="00177DED" w:rsidP="0076113A">
      <w:pPr>
        <w:pStyle w:val="Heading1"/>
      </w:pPr>
      <w:bookmarkStart w:id="4" w:name="_Toc503450827"/>
      <w:r>
        <w:lastRenderedPageBreak/>
        <w:t>Introduction</w:t>
      </w:r>
      <w:bookmarkEnd w:id="0"/>
      <w:bookmarkEnd w:id="3"/>
      <w:bookmarkEnd w:id="4"/>
    </w:p>
    <w:p w14:paraId="4160EA61" w14:textId="06EA3B95" w:rsidR="002C4966" w:rsidRDefault="002C4966" w:rsidP="008C100C">
      <w:r w:rsidRPr="002C4966">
        <w:t>Software developers use a variety of analysis tools to assess the quality of their programs. These tools report results which can indicate problems related to program qualities such as correctness, security, performance, conformance to contractual or legal requirements, conformance to stylistic standards, understandability, and maintainability. To form an overall picture of program quality, developers must often aggregate the results produced by all of these tools. This aggregation is more difficult if each tool produces output in a different format.</w:t>
      </w:r>
    </w:p>
    <w:p w14:paraId="749020AC" w14:textId="0EDB7A0F" w:rsidR="002C4966" w:rsidRDefault="002C4966" w:rsidP="008C100C">
      <w:r w:rsidRPr="002C4966">
        <w:t>This document defines a standard format for the output of static analysis tools. The goals of the format are:</w:t>
      </w:r>
    </w:p>
    <w:p w14:paraId="2154BD59" w14:textId="6861FAB7" w:rsidR="002C4966" w:rsidRDefault="002C4966" w:rsidP="003810C0">
      <w:pPr>
        <w:pStyle w:val="ListParagraph"/>
        <w:numPr>
          <w:ilvl w:val="0"/>
          <w:numId w:val="7"/>
        </w:numPr>
      </w:pPr>
      <w:r w:rsidRPr="002C4966">
        <w:t>Comprehensively capture the range of data produced by commonly used static analysis tools.</w:t>
      </w:r>
    </w:p>
    <w:p w14:paraId="41191194" w14:textId="04BEABA8" w:rsidR="002C4966" w:rsidRDefault="002C4966" w:rsidP="003810C0">
      <w:pPr>
        <w:pStyle w:val="ListParagraph"/>
        <w:numPr>
          <w:ilvl w:val="0"/>
          <w:numId w:val="7"/>
        </w:numPr>
      </w:pPr>
      <w:r w:rsidRPr="002C4966">
        <w:t>Be a useful format for analysis tools to emit directly, and also an effective interchange format into which the output of any analysis tool can be converted.</w:t>
      </w:r>
    </w:p>
    <w:p w14:paraId="2D468F6A" w14:textId="6D43595E" w:rsidR="002C4966" w:rsidRDefault="002C4966" w:rsidP="003810C0">
      <w:pPr>
        <w:pStyle w:val="ListParagraph"/>
        <w:numPr>
          <w:ilvl w:val="0"/>
          <w:numId w:val="7"/>
        </w:numPr>
      </w:pPr>
      <w:r w:rsidRPr="002C4966">
        <w:t>Be suitable for use in a variety of scenarios related to analysis result management, and be extensible for use in new scenarios.</w:t>
      </w:r>
    </w:p>
    <w:p w14:paraId="4BC852B3" w14:textId="561AB61A" w:rsidR="002C4966" w:rsidRDefault="002C4966" w:rsidP="003810C0">
      <w:pPr>
        <w:pStyle w:val="ListParagraph"/>
        <w:numPr>
          <w:ilvl w:val="0"/>
          <w:numId w:val="7"/>
        </w:numPr>
      </w:pPr>
      <w:r w:rsidRPr="002C4966">
        <w:t>Reduce the cost and complexity of aggregating the results of various analysis tools into common workflows.</w:t>
      </w:r>
    </w:p>
    <w:p w14:paraId="59C8E5E6" w14:textId="06C7DC21" w:rsidR="002C4966" w:rsidRDefault="002C4966" w:rsidP="003810C0">
      <w:pPr>
        <w:pStyle w:val="ListParagraph"/>
        <w:numPr>
          <w:ilvl w:val="0"/>
          <w:numId w:val="7"/>
        </w:numPr>
      </w:pPr>
      <w:r w:rsidRPr="002C4966">
        <w:t>Capture information that is useful for assessing a project’s compliance with corporate policy or conformance to certification standards.</w:t>
      </w:r>
    </w:p>
    <w:p w14:paraId="3C54822E" w14:textId="79A29C8C" w:rsidR="002C4966" w:rsidRDefault="002C4966" w:rsidP="003810C0">
      <w:pPr>
        <w:pStyle w:val="ListParagraph"/>
        <w:numPr>
          <w:ilvl w:val="0"/>
          <w:numId w:val="7"/>
        </w:numPr>
      </w:pPr>
      <w:r w:rsidRPr="002C4966">
        <w:t>Adopt a widely used serialization format that can be parsed by readily available tools.</w:t>
      </w:r>
    </w:p>
    <w:p w14:paraId="6E5C98F9" w14:textId="3F8D97E6" w:rsidR="002C4966" w:rsidRDefault="002C4966" w:rsidP="003810C0">
      <w:pPr>
        <w:pStyle w:val="ListParagraph"/>
        <w:numPr>
          <w:ilvl w:val="0"/>
          <w:numId w:val="7"/>
        </w:numPr>
      </w:pPr>
      <w:r w:rsidRPr="002C4966">
        <w:t>Represent analysis results for all kinds of programming artifacts, including source code and object code.</w:t>
      </w:r>
    </w:p>
    <w:p w14:paraId="360924E7" w14:textId="58FB0E95" w:rsidR="002C4966" w:rsidRDefault="002C4966" w:rsidP="003810C0">
      <w:pPr>
        <w:pStyle w:val="ListParagraph"/>
        <w:numPr>
          <w:ilvl w:val="0"/>
          <w:numId w:val="7"/>
        </w:numPr>
      </w:pPr>
      <w:r w:rsidRPr="002C4966">
        <w:t>Represent the logical construct against which a result is produced, such as a function, class, or namespace.</w:t>
      </w:r>
    </w:p>
    <w:p w14:paraId="326B3ECD" w14:textId="5645B956" w:rsidR="002C4966" w:rsidRDefault="002C4966" w:rsidP="003810C0">
      <w:pPr>
        <w:pStyle w:val="ListParagraph"/>
        <w:numPr>
          <w:ilvl w:val="0"/>
          <w:numId w:val="7"/>
        </w:numPr>
      </w:pPr>
      <w:r w:rsidRPr="002C4966">
        <w:t>Represent the physical location at which a result is produced, including problems that are detected in nested files (such as a source file within a compressed container).</w:t>
      </w:r>
    </w:p>
    <w:p w14:paraId="0E9A67F9" w14:textId="77777777" w:rsidR="00604E9A" w:rsidRDefault="00604E9A" w:rsidP="003810C0">
      <w:pPr>
        <w:pStyle w:val="Heading2"/>
        <w:numPr>
          <w:ilvl w:val="1"/>
          <w:numId w:val="2"/>
        </w:numPr>
      </w:pPr>
      <w:bookmarkStart w:id="5" w:name="_Toc503450828"/>
      <w:bookmarkStart w:id="6" w:name="_Toc85472893"/>
      <w:bookmarkStart w:id="7" w:name="_Toc287332007"/>
      <w:r>
        <w:t>IPR Policy</w:t>
      </w:r>
      <w:bookmarkEnd w:id="5"/>
    </w:p>
    <w:p w14:paraId="46AF25ED" w14:textId="29197F1C" w:rsidR="00FD012A" w:rsidRDefault="00FD012A" w:rsidP="00604E9A">
      <w:pPr>
        <w:pStyle w:val="Abstract"/>
        <w:ind w:left="0"/>
      </w:pPr>
      <w:r w:rsidRPr="004C3207">
        <w:t xml:space="preserve">This Working Draft is being developed under the </w:t>
      </w:r>
      <w:hyperlink r:id="rId29" w:anchor="RF-on-RAND-Mode" w:history="1">
        <w:r w:rsidRPr="004C3207">
          <w:rPr>
            <w:rStyle w:val="Hyperlink"/>
          </w:rPr>
          <w:t>RF on RAND Terms</w:t>
        </w:r>
      </w:hyperlink>
      <w:r w:rsidRPr="004C3207">
        <w:t xml:space="preserve"> Mode of the </w:t>
      </w:r>
      <w:hyperlink r:id="rId30" w:history="1">
        <w:r w:rsidRPr="00A517E4">
          <w:rPr>
            <w:rStyle w:val="Hyperlink"/>
          </w:rPr>
          <w:t>OASIS IPR Policy</w:t>
        </w:r>
      </w:hyperlink>
      <w:r w:rsidRPr="004C3207">
        <w:t>, the mode chosen when the Techn</w:t>
      </w:r>
      <w:r>
        <w:t>ical Committee was established.</w:t>
      </w:r>
    </w:p>
    <w:p w14:paraId="3A04B69D" w14:textId="522E2F16" w:rsidR="00604E9A" w:rsidRPr="004C3207" w:rsidRDefault="00FD012A" w:rsidP="00604E9A">
      <w:pPr>
        <w:pStyle w:val="Abstract"/>
        <w:ind w:left="0"/>
      </w:pPr>
      <w:r w:rsidRPr="004C3207">
        <w:t>For information on whether any patents have been disclosed that may be essential to implementing this specification, and any offers of patent licensing terms, please refer to the Intellectual Property Rights section of the TC’s web page (</w:t>
      </w:r>
      <w:hyperlink r:id="rId31" w:history="1">
        <w:r w:rsidRPr="00FD012A">
          <w:rPr>
            <w:rStyle w:val="Hyperlink"/>
          </w:rPr>
          <w:t>https://www.oasis-open.org/committees/sarif/ipr.php</w:t>
        </w:r>
      </w:hyperlink>
      <w:r w:rsidRPr="004C3207">
        <w:t>).</w:t>
      </w:r>
    </w:p>
    <w:p w14:paraId="65CDD083" w14:textId="77777777" w:rsidR="00C71349" w:rsidRDefault="00C02DEC" w:rsidP="00A710C8">
      <w:pPr>
        <w:pStyle w:val="Heading2"/>
      </w:pPr>
      <w:bookmarkStart w:id="8" w:name="_Toc503450829"/>
      <w:r>
        <w:t>Terminology</w:t>
      </w:r>
      <w:bookmarkEnd w:id="6"/>
      <w:bookmarkEnd w:id="7"/>
      <w:bookmarkEnd w:id="8"/>
    </w:p>
    <w:p w14:paraId="23C51B77" w14:textId="7F7298D6" w:rsidR="00C71349" w:rsidRDefault="00745446" w:rsidP="008C100C">
      <w:r>
        <w:t>The key words “</w:t>
      </w:r>
      <w:r w:rsidRPr="00134406">
        <w:t>MUST</w:t>
      </w:r>
      <w:r>
        <w:t>”</w:t>
      </w:r>
      <w:r w:rsidRPr="00134406">
        <w:t xml:space="preserve">, </w:t>
      </w:r>
      <w:r>
        <w:t>“</w:t>
      </w:r>
      <w:r w:rsidRPr="00134406">
        <w:t>MUST NOT</w:t>
      </w:r>
      <w:r>
        <w:t>”</w:t>
      </w:r>
      <w:r w:rsidRPr="00134406">
        <w:t xml:space="preserve">, </w:t>
      </w:r>
      <w:r>
        <w:t>“</w:t>
      </w:r>
      <w:r w:rsidRPr="00134406">
        <w:t>REQUIRED</w:t>
      </w:r>
      <w:r>
        <w:t>”</w:t>
      </w:r>
      <w:r w:rsidRPr="00134406">
        <w:t xml:space="preserve">, </w:t>
      </w:r>
      <w:r>
        <w:t>“</w:t>
      </w:r>
      <w:r w:rsidRPr="00134406">
        <w:t>SHALL</w:t>
      </w:r>
      <w:r>
        <w:t>”</w:t>
      </w:r>
      <w:r w:rsidRPr="00134406">
        <w:t xml:space="preserve">, </w:t>
      </w:r>
      <w:r>
        <w:t>“</w:t>
      </w:r>
      <w:r w:rsidRPr="00134406">
        <w:t>SHALL NOT</w:t>
      </w:r>
      <w:r>
        <w:t>”</w:t>
      </w:r>
      <w:r w:rsidRPr="00134406">
        <w:t xml:space="preserve">, </w:t>
      </w:r>
      <w:r>
        <w:t>“</w:t>
      </w:r>
      <w:r w:rsidRPr="00134406">
        <w:t>SHOULD</w:t>
      </w:r>
      <w:r>
        <w:t>”</w:t>
      </w:r>
      <w:r w:rsidRPr="00134406">
        <w:t xml:space="preserve">, </w:t>
      </w:r>
      <w:r>
        <w:t>“</w:t>
      </w:r>
      <w:r w:rsidRPr="00134406">
        <w:t>SHOULD NOT</w:t>
      </w:r>
      <w:r>
        <w:t>”</w:t>
      </w:r>
      <w:r w:rsidRPr="00134406">
        <w:t xml:space="preserve">, </w:t>
      </w:r>
      <w:r>
        <w:t>“</w:t>
      </w:r>
      <w:r w:rsidRPr="00134406">
        <w:t>RECOMMENDED</w:t>
      </w:r>
      <w:r>
        <w:t>”</w:t>
      </w:r>
      <w:r w:rsidRPr="00134406">
        <w:t xml:space="preserve">, </w:t>
      </w:r>
      <w:r w:rsidR="008E09FB">
        <w:t xml:space="preserve">“NOT RECOMMENDED”, </w:t>
      </w:r>
      <w:r>
        <w:t>“</w:t>
      </w:r>
      <w:r w:rsidRPr="00134406">
        <w:t>MAY</w:t>
      </w:r>
      <w:r>
        <w:t>”</w:t>
      </w:r>
      <w:r w:rsidRPr="00134406">
        <w:t xml:space="preserve">, and </w:t>
      </w:r>
      <w:r>
        <w:t>“</w:t>
      </w:r>
      <w:r w:rsidRPr="00134406">
        <w:t>OPTIONAL</w:t>
      </w:r>
      <w:r>
        <w:t>” in this document are to be interpreted as described in</w:t>
      </w:r>
      <w:r w:rsidR="008E09FB">
        <w:t xml:space="preserve"> [</w:t>
      </w:r>
      <w:hyperlink w:anchor="BCP14" w:history="1">
        <w:r w:rsidR="008E09FB" w:rsidRPr="002B57DD">
          <w:rPr>
            <w:rStyle w:val="Hyperlink"/>
          </w:rPr>
          <w:t>BCP14</w:t>
        </w:r>
      </w:hyperlink>
      <w:r w:rsidR="008E09FB">
        <w:t>]</w:t>
      </w:r>
      <w:r>
        <w:t xml:space="preserve"> </w:t>
      </w:r>
      <w:r w:rsidR="001A52C9" w:rsidRPr="001A52C9">
        <w:t>[</w:t>
      </w:r>
      <w:hyperlink w:anchor="RFC2119" w:history="1">
        <w:r w:rsidR="001A52C9" w:rsidRPr="001A52C9">
          <w:rPr>
            <w:rStyle w:val="Hyperlink"/>
          </w:rPr>
          <w:t>RFC2119</w:t>
        </w:r>
      </w:hyperlink>
      <w:r w:rsidR="001A52C9" w:rsidRPr="001A52C9">
        <w:t>]</w:t>
      </w:r>
      <w:r w:rsidR="008E09FB">
        <w:t xml:space="preserve"> [</w:t>
      </w:r>
      <w:hyperlink w:anchor="RFC8174" w:history="1">
        <w:r w:rsidR="008E09FB" w:rsidRPr="002B57DD">
          <w:rPr>
            <w:rStyle w:val="Hyperlink"/>
          </w:rPr>
          <w:t>RFC8174</w:t>
        </w:r>
      </w:hyperlink>
      <w:r w:rsidR="008E09FB">
        <w:t>] when, and only when, they appear in all capitals, as shown here</w:t>
      </w:r>
      <w:r w:rsidR="00C02DEC">
        <w:t>.</w:t>
      </w:r>
    </w:p>
    <w:p w14:paraId="270E588A" w14:textId="3ACE0D05" w:rsidR="0003129F" w:rsidRDefault="0003129F" w:rsidP="008C100C">
      <w:r>
        <w:t>For purposes of this document, the following terms and definitions apply:</w:t>
      </w:r>
    </w:p>
    <w:p w14:paraId="0DD64E9D" w14:textId="77777777" w:rsidR="0003129F" w:rsidRDefault="0003129F" w:rsidP="008C100C"/>
    <w:p w14:paraId="7DB236F8" w14:textId="77777777" w:rsidR="00B05C99" w:rsidRDefault="00B05C99" w:rsidP="00B05C99">
      <w:pPr>
        <w:pStyle w:val="Definitionterm"/>
      </w:pPr>
      <w:bookmarkStart w:id="9" w:name="def_analysis_target"/>
      <w:r>
        <w:t>analysis target</w:t>
      </w:r>
      <w:bookmarkEnd w:id="9"/>
    </w:p>
    <w:p w14:paraId="38F3CE24" w14:textId="5FA9C6EB" w:rsidR="00B05C99" w:rsidRDefault="009A5AEE" w:rsidP="00B05C99">
      <w:pPr>
        <w:pStyle w:val="Definition"/>
      </w:pPr>
      <w:hyperlink w:anchor="def_programming_artifact" w:history="1">
        <w:r w:rsidR="00B05C99" w:rsidRPr="00B05C99">
          <w:rPr>
            <w:rStyle w:val="Hyperlink"/>
          </w:rPr>
          <w:t>programming artifact</w:t>
        </w:r>
      </w:hyperlink>
      <w:r w:rsidR="00B05C99" w:rsidRPr="00C130CD">
        <w:t xml:space="preserve"> which a </w:t>
      </w:r>
      <w:hyperlink w:anchor="def_static_analysis_tool" w:history="1">
        <w:r w:rsidR="00B05C99" w:rsidRPr="0044419A">
          <w:rPr>
            <w:rStyle w:val="Hyperlink"/>
          </w:rPr>
          <w:t>static analysis tool</w:t>
        </w:r>
      </w:hyperlink>
      <w:r w:rsidR="00B05C99" w:rsidRPr="00C130CD">
        <w:t xml:space="preserve"> is instructed to analyze</w:t>
      </w:r>
    </w:p>
    <w:p w14:paraId="06354133" w14:textId="3A07197B" w:rsidR="00646038" w:rsidRDefault="00646038" w:rsidP="0003129F">
      <w:pPr>
        <w:pStyle w:val="Definitionterm"/>
      </w:pPr>
      <w:r>
        <w:t>artifact</w:t>
      </w:r>
    </w:p>
    <w:p w14:paraId="3D6951AF" w14:textId="721ECEB4" w:rsidR="00646038" w:rsidRPr="00646038" w:rsidRDefault="00646038" w:rsidP="00646038">
      <w:pPr>
        <w:pStyle w:val="Definition"/>
      </w:pPr>
      <w:r>
        <w:t xml:space="preserve">see </w:t>
      </w:r>
      <w:hyperlink w:anchor="def_programming_artifact" w:history="1">
        <w:r w:rsidRPr="00B05C99">
          <w:rPr>
            <w:rStyle w:val="Hyperlink"/>
          </w:rPr>
          <w:t>programming artifact</w:t>
        </w:r>
      </w:hyperlink>
    </w:p>
    <w:p w14:paraId="4496F948" w14:textId="77777777" w:rsidR="0044419A" w:rsidRDefault="0044419A" w:rsidP="0044419A">
      <w:pPr>
        <w:pStyle w:val="Definitionterm"/>
      </w:pPr>
      <w:r>
        <w:t>baseline</w:t>
      </w:r>
    </w:p>
    <w:p w14:paraId="6EE62249" w14:textId="3716A3C3" w:rsidR="0044419A" w:rsidRDefault="0044419A" w:rsidP="0044419A">
      <w:pPr>
        <w:pStyle w:val="Definition"/>
      </w:pPr>
      <w:r w:rsidRPr="0043737C">
        <w:t xml:space="preserve">set of </w:t>
      </w:r>
      <w:hyperlink w:anchor="def_result" w:history="1">
        <w:r w:rsidRPr="0011364B">
          <w:rPr>
            <w:rStyle w:val="Hyperlink"/>
          </w:rPr>
          <w:t>results</w:t>
        </w:r>
      </w:hyperlink>
      <w:r w:rsidRPr="0043737C">
        <w:t xml:space="preserve"> produced by a single </w:t>
      </w:r>
      <w:hyperlink w:anchor="def_run" w:history="1">
        <w:r w:rsidRPr="0011364B">
          <w:rPr>
            <w:rStyle w:val="Hyperlink"/>
          </w:rPr>
          <w:t>run</w:t>
        </w:r>
      </w:hyperlink>
      <w:r w:rsidRPr="0043737C">
        <w:t xml:space="preserve"> of a set of </w:t>
      </w:r>
      <w:hyperlink w:anchor="def_static_analysis_tool" w:history="1">
        <w:r w:rsidRPr="0011364B">
          <w:rPr>
            <w:rStyle w:val="Hyperlink"/>
          </w:rPr>
          <w:t>static analysis tools</w:t>
        </w:r>
      </w:hyperlink>
      <w:r w:rsidRPr="0043737C">
        <w:t xml:space="preserve"> on a set of </w:t>
      </w:r>
      <w:hyperlink w:anchor="def_programming_artifact" w:history="1">
        <w:r w:rsidRPr="0011364B">
          <w:rPr>
            <w:rStyle w:val="Hyperlink"/>
          </w:rPr>
          <w:t>programming artifacts</w:t>
        </w:r>
      </w:hyperlink>
    </w:p>
    <w:p w14:paraId="0DBE3047" w14:textId="0B9160FF" w:rsidR="0044419A" w:rsidRDefault="0044419A" w:rsidP="0044419A">
      <w:pPr>
        <w:pStyle w:val="Note"/>
      </w:pPr>
      <w:r>
        <w:lastRenderedPageBreak/>
        <w:t xml:space="preserve">NOTE: </w:t>
      </w:r>
      <w:r w:rsidRPr="0043737C">
        <w:t xml:space="preserve">A </w:t>
      </w:r>
      <w:hyperlink w:anchor="def_result_management_system" w:history="1">
        <w:r w:rsidRPr="0011364B">
          <w:rPr>
            <w:rStyle w:val="Hyperlink"/>
          </w:rPr>
          <w:t>result management system</w:t>
        </w:r>
      </w:hyperlink>
      <w:r w:rsidRPr="0043737C">
        <w:t xml:space="preserve"> can compare the results of a subsequent run to a baseline to determine whether new results have been introduced.</w:t>
      </w:r>
    </w:p>
    <w:p w14:paraId="546DA4F9" w14:textId="77777777" w:rsidR="0044419A" w:rsidRDefault="0044419A" w:rsidP="0044419A">
      <w:pPr>
        <w:pStyle w:val="Definitionterm"/>
      </w:pPr>
      <w:bookmarkStart w:id="10" w:name="def_binary_file"/>
      <w:r>
        <w:t>binary file</w:t>
      </w:r>
      <w:bookmarkEnd w:id="10"/>
    </w:p>
    <w:p w14:paraId="0D5EBE60" w14:textId="3A7E591B" w:rsidR="0044419A" w:rsidRDefault="009A5AEE" w:rsidP="0044419A">
      <w:pPr>
        <w:pStyle w:val="Definition"/>
      </w:pPr>
      <w:hyperlink w:anchor="def_file" w:history="1">
        <w:r w:rsidR="0044419A" w:rsidRPr="0011364B">
          <w:rPr>
            <w:rStyle w:val="Hyperlink"/>
          </w:rPr>
          <w:t>file</w:t>
        </w:r>
      </w:hyperlink>
      <w:r w:rsidR="0044419A" w:rsidRPr="00592BE0">
        <w:t xml:space="preserve"> considered as a sequence of bytes</w:t>
      </w:r>
    </w:p>
    <w:p w14:paraId="6619D6EF" w14:textId="77777777" w:rsidR="0044419A" w:rsidRDefault="0044419A" w:rsidP="0044419A">
      <w:pPr>
        <w:pStyle w:val="Definitionterm"/>
      </w:pPr>
      <w:r>
        <w:t>binary region</w:t>
      </w:r>
    </w:p>
    <w:p w14:paraId="0857697E" w14:textId="2F60FCD5" w:rsidR="0044419A" w:rsidRDefault="009A5AEE" w:rsidP="0044419A">
      <w:pPr>
        <w:pStyle w:val="Definition"/>
      </w:pPr>
      <w:hyperlink w:anchor="def_region" w:history="1">
        <w:r w:rsidR="0044419A" w:rsidRPr="0011364B">
          <w:rPr>
            <w:rStyle w:val="Hyperlink"/>
          </w:rPr>
          <w:t>region</w:t>
        </w:r>
      </w:hyperlink>
      <w:r w:rsidR="0044419A" w:rsidRPr="00592BE0">
        <w:t xml:space="preserve"> representing a contiguous range of zero or more bytes in a </w:t>
      </w:r>
      <w:hyperlink w:anchor="def_binary_file" w:history="1">
        <w:r w:rsidR="0044419A" w:rsidRPr="0011364B">
          <w:rPr>
            <w:rStyle w:val="Hyperlink"/>
          </w:rPr>
          <w:t>binary file</w:t>
        </w:r>
      </w:hyperlink>
    </w:p>
    <w:p w14:paraId="423482A6" w14:textId="77777777" w:rsidR="0044419A" w:rsidRDefault="0044419A" w:rsidP="0044419A">
      <w:pPr>
        <w:pStyle w:val="Definitionterm"/>
      </w:pPr>
      <w:r>
        <w:t>call stack</w:t>
      </w:r>
    </w:p>
    <w:p w14:paraId="7384FA5C" w14:textId="77777777" w:rsidR="0044419A" w:rsidRDefault="0044419A" w:rsidP="0044419A">
      <w:pPr>
        <w:pStyle w:val="Definition"/>
      </w:pPr>
      <w:r w:rsidRPr="0043737C">
        <w:t>sequence of nested function calls</w:t>
      </w:r>
    </w:p>
    <w:p w14:paraId="4F859661" w14:textId="77777777" w:rsidR="0044419A" w:rsidRDefault="0044419A" w:rsidP="0044419A">
      <w:pPr>
        <w:pStyle w:val="Definitionterm"/>
      </w:pPr>
      <w:bookmarkStart w:id="11" w:name="def_camelCase_name"/>
      <w:r>
        <w:t>camelCase name</w:t>
      </w:r>
    </w:p>
    <w:bookmarkEnd w:id="11"/>
    <w:p w14:paraId="52E6E3EC" w14:textId="77777777" w:rsidR="0044419A" w:rsidRDefault="0044419A" w:rsidP="0044419A">
      <w:pPr>
        <w:pStyle w:val="Definition"/>
      </w:pPr>
      <w:r w:rsidRPr="0043737C">
        <w:t>name that begins with a lowercase letter, in which each subsequent word begins with an uppercase letter</w:t>
      </w:r>
    </w:p>
    <w:p w14:paraId="7EC2C905" w14:textId="77777777" w:rsidR="0044419A" w:rsidRDefault="0044419A" w:rsidP="0044419A">
      <w:pPr>
        <w:pStyle w:val="Note"/>
      </w:pPr>
      <w:r>
        <w:t xml:space="preserve">Example: </w:t>
      </w:r>
      <w:r>
        <w:rPr>
          <w:rStyle w:val="CODEtemp"/>
        </w:rPr>
        <w:t>camelCase</w:t>
      </w:r>
      <w:r>
        <w:t xml:space="preserve">, </w:t>
      </w:r>
      <w:r>
        <w:rPr>
          <w:rStyle w:val="CODEtemp"/>
        </w:rPr>
        <w:t>version</w:t>
      </w:r>
      <w:r>
        <w:t xml:space="preserve">, </w:t>
      </w:r>
      <w:r>
        <w:rPr>
          <w:rStyle w:val="CODEtemp"/>
        </w:rPr>
        <w:t>fullName</w:t>
      </w:r>
      <w:r>
        <w:t>.</w:t>
      </w:r>
    </w:p>
    <w:p w14:paraId="1CB80980" w14:textId="77777777" w:rsidR="0044419A" w:rsidRDefault="0044419A" w:rsidP="0044419A">
      <w:pPr>
        <w:pStyle w:val="Definitionterm"/>
      </w:pPr>
      <w:r>
        <w:t>code flow</w:t>
      </w:r>
    </w:p>
    <w:p w14:paraId="5B512B8C" w14:textId="77777777" w:rsidR="0044419A" w:rsidRDefault="0044419A" w:rsidP="0044419A">
      <w:pPr>
        <w:pStyle w:val="Definition"/>
      </w:pPr>
      <w:r w:rsidRPr="0043737C">
        <w:t>sequence of program locations that specify a possible execution path through the code</w:t>
      </w:r>
    </w:p>
    <w:p w14:paraId="128B571C" w14:textId="77777777" w:rsidR="0044419A" w:rsidRDefault="0044419A" w:rsidP="0044419A">
      <w:pPr>
        <w:pStyle w:val="Definitionterm"/>
      </w:pPr>
      <w:bookmarkStart w:id="12" w:name="def_column"/>
      <w:r>
        <w:t>column</w:t>
      </w:r>
      <w:bookmarkEnd w:id="12"/>
    </w:p>
    <w:p w14:paraId="06998AFE" w14:textId="446F30EC" w:rsidR="0044419A" w:rsidRDefault="0044419A" w:rsidP="0044419A">
      <w:pPr>
        <w:pStyle w:val="Definition"/>
      </w:pPr>
      <w:r w:rsidRPr="00592BE0">
        <w:t xml:space="preserve">1-based index of a character within a </w:t>
      </w:r>
      <w:hyperlink w:anchor="def_line" w:history="1">
        <w:r w:rsidRPr="0011364B">
          <w:rPr>
            <w:rStyle w:val="Hyperlink"/>
          </w:rPr>
          <w:t>line</w:t>
        </w:r>
      </w:hyperlink>
    </w:p>
    <w:p w14:paraId="68D35867" w14:textId="77777777" w:rsidR="00B05C99" w:rsidRDefault="00B05C99" w:rsidP="00B05C99">
      <w:pPr>
        <w:pStyle w:val="Definitionterm"/>
      </w:pPr>
      <w:r w:rsidRPr="002644D0">
        <w:t>conversion tool, converter</w:t>
      </w:r>
    </w:p>
    <w:p w14:paraId="0EF35B7C" w14:textId="77777777" w:rsidR="00B05C99" w:rsidRDefault="00B05C99" w:rsidP="00B05C99">
      <w:pPr>
        <w:pStyle w:val="Definition"/>
      </w:pPr>
      <w:r w:rsidRPr="00C130CD">
        <w:t>program that converts the output of another program into a different format</w:t>
      </w:r>
    </w:p>
    <w:p w14:paraId="70C0DA29" w14:textId="77777777" w:rsidR="0044419A" w:rsidRDefault="0044419A" w:rsidP="0044419A">
      <w:pPr>
        <w:pStyle w:val="Definitionterm"/>
      </w:pPr>
      <w:r>
        <w:t>embedded link</w:t>
      </w:r>
    </w:p>
    <w:p w14:paraId="317E5AEB" w14:textId="200F76F5" w:rsidR="0044419A" w:rsidRPr="00B02B47" w:rsidRDefault="0044419A" w:rsidP="0044419A">
      <w:pPr>
        <w:pStyle w:val="Definition"/>
      </w:pPr>
      <w:r w:rsidRPr="00B02B47">
        <w:t xml:space="preserve">syntactic construct which enables a </w:t>
      </w:r>
      <w:hyperlink w:anchor="def_message" w:history="1">
        <w:r w:rsidRPr="0011364B">
          <w:rPr>
            <w:rStyle w:val="Hyperlink"/>
          </w:rPr>
          <w:t>message</w:t>
        </w:r>
      </w:hyperlink>
      <w:r w:rsidRPr="00B02B47">
        <w:t xml:space="preserve"> to refer to a location within a </w:t>
      </w:r>
      <w:hyperlink w:anchor="def_file" w:history="1">
        <w:r w:rsidRPr="0011364B">
          <w:rPr>
            <w:rStyle w:val="Hyperlink"/>
          </w:rPr>
          <w:t>file</w:t>
        </w:r>
      </w:hyperlink>
      <w:r w:rsidRPr="00B02B47">
        <w:t xml:space="preserve"> mentioned in a </w:t>
      </w:r>
      <w:hyperlink w:anchor="def_result" w:history="1">
        <w:r w:rsidRPr="0011364B">
          <w:rPr>
            <w:rStyle w:val="Hyperlink"/>
          </w:rPr>
          <w:t>result</w:t>
        </w:r>
      </w:hyperlink>
    </w:p>
    <w:p w14:paraId="3DCF571F" w14:textId="77777777" w:rsidR="0044419A" w:rsidRDefault="0044419A" w:rsidP="0044419A">
      <w:pPr>
        <w:pStyle w:val="Definitionterm"/>
      </w:pPr>
      <w:r>
        <w:t>empty array</w:t>
      </w:r>
    </w:p>
    <w:p w14:paraId="564E1FCB" w14:textId="77777777" w:rsidR="0044419A" w:rsidRDefault="0044419A" w:rsidP="0044419A">
      <w:pPr>
        <w:pStyle w:val="Definition"/>
      </w:pPr>
      <w:r>
        <w:t>array that contains no elements, and so has a length of 0</w:t>
      </w:r>
    </w:p>
    <w:p w14:paraId="0E269F4B" w14:textId="77777777" w:rsidR="0044419A" w:rsidRDefault="0044419A" w:rsidP="0044419A">
      <w:pPr>
        <w:pStyle w:val="Definitionterm"/>
      </w:pPr>
      <w:r>
        <w:t>empty object</w:t>
      </w:r>
    </w:p>
    <w:p w14:paraId="7AB9ACFA" w14:textId="77777777" w:rsidR="0044419A" w:rsidRDefault="0044419A" w:rsidP="0044419A">
      <w:pPr>
        <w:pStyle w:val="Definition"/>
      </w:pPr>
      <w:r>
        <w:t>object that contains no properties</w:t>
      </w:r>
    </w:p>
    <w:p w14:paraId="402DDD85" w14:textId="77777777" w:rsidR="0044419A" w:rsidRDefault="0044419A" w:rsidP="0044419A">
      <w:pPr>
        <w:pStyle w:val="Definitionterm"/>
      </w:pPr>
      <w:r>
        <w:t>empty string</w:t>
      </w:r>
    </w:p>
    <w:p w14:paraId="3A9803F8" w14:textId="77777777" w:rsidR="0044419A" w:rsidRDefault="0044419A" w:rsidP="0044419A">
      <w:pPr>
        <w:pStyle w:val="Definition"/>
      </w:pPr>
      <w:r>
        <w:t>string that contains no characters, and so has a length of 0</w:t>
      </w:r>
    </w:p>
    <w:p w14:paraId="1E9DED29" w14:textId="40B442EB" w:rsidR="0044419A" w:rsidRDefault="0044419A" w:rsidP="0044419A">
      <w:pPr>
        <w:pStyle w:val="Definitionterm"/>
      </w:pPr>
      <w:bookmarkStart w:id="13" w:name="def_end_user"/>
      <w:r>
        <w:t>(end) user</w:t>
      </w:r>
      <w:bookmarkEnd w:id="13"/>
    </w:p>
    <w:p w14:paraId="2B9FF6D7" w14:textId="1A2E9839" w:rsidR="0044419A" w:rsidRDefault="0044419A" w:rsidP="0044419A">
      <w:pPr>
        <w:pStyle w:val="Definition"/>
      </w:pPr>
      <w:r w:rsidRPr="00367B83">
        <w:t xml:space="preserve">person who uses the information in a </w:t>
      </w:r>
      <w:hyperlink w:anchor="def_log_file" w:history="1">
        <w:r w:rsidRPr="00FD070C">
          <w:rPr>
            <w:rStyle w:val="Hyperlink"/>
          </w:rPr>
          <w:t>log file</w:t>
        </w:r>
      </w:hyperlink>
      <w:r w:rsidRPr="00367B83">
        <w:t xml:space="preserve"> to investigate, </w:t>
      </w:r>
      <w:hyperlink w:anchor="def_triage" w:history="1">
        <w:r w:rsidRPr="00FD070C">
          <w:rPr>
            <w:rStyle w:val="Hyperlink"/>
          </w:rPr>
          <w:t>triage</w:t>
        </w:r>
      </w:hyperlink>
      <w:r w:rsidRPr="00367B83">
        <w:t xml:space="preserve">, or resolve </w:t>
      </w:r>
      <w:hyperlink w:anchor="def_result" w:history="1">
        <w:r w:rsidRPr="00FD070C">
          <w:rPr>
            <w:rStyle w:val="Hyperlink"/>
          </w:rPr>
          <w:t>results</w:t>
        </w:r>
      </w:hyperlink>
      <w:r w:rsidR="00375394">
        <w:t xml:space="preserve"> </w:t>
      </w:r>
    </w:p>
    <w:p w14:paraId="13894EA0" w14:textId="77777777" w:rsidR="0044419A" w:rsidRDefault="0044419A" w:rsidP="0044419A">
      <w:pPr>
        <w:pStyle w:val="Definitionterm"/>
      </w:pPr>
      <w:r>
        <w:t>false positive</w:t>
      </w:r>
    </w:p>
    <w:p w14:paraId="159A1BF5" w14:textId="552F89E2" w:rsidR="0044419A" w:rsidRDefault="009A5AEE" w:rsidP="0044419A">
      <w:pPr>
        <w:pStyle w:val="Definition"/>
      </w:pPr>
      <w:hyperlink w:anchor="def_result" w:history="1">
        <w:r w:rsidR="0044419A" w:rsidRPr="00FD070C">
          <w:rPr>
            <w:rStyle w:val="Hyperlink"/>
          </w:rPr>
          <w:t>result</w:t>
        </w:r>
      </w:hyperlink>
      <w:r w:rsidR="0044419A" w:rsidRPr="00367B83">
        <w:t xml:space="preserve"> which an </w:t>
      </w:r>
      <w:hyperlink w:anchor="def_end_user" w:history="1">
        <w:r w:rsidR="0044419A" w:rsidRPr="00FD070C">
          <w:rPr>
            <w:rStyle w:val="Hyperlink"/>
          </w:rPr>
          <w:t>end user</w:t>
        </w:r>
      </w:hyperlink>
      <w:r w:rsidR="0044419A" w:rsidRPr="00367B83">
        <w:t xml:space="preserve"> decides does not actually represent a </w:t>
      </w:r>
      <w:hyperlink w:anchor="def_problem" w:history="1">
        <w:r w:rsidR="0044419A" w:rsidRPr="00FD070C">
          <w:rPr>
            <w:rStyle w:val="Hyperlink"/>
          </w:rPr>
          <w:t>problem</w:t>
        </w:r>
      </w:hyperlink>
    </w:p>
    <w:p w14:paraId="1A15CF9A" w14:textId="50B9E28E" w:rsidR="006B272F" w:rsidRDefault="0003129F" w:rsidP="0003129F">
      <w:pPr>
        <w:pStyle w:val="Definitionterm"/>
      </w:pPr>
      <w:bookmarkStart w:id="14" w:name="def_file"/>
      <w:r>
        <w:t>file</w:t>
      </w:r>
      <w:bookmarkEnd w:id="14"/>
    </w:p>
    <w:p w14:paraId="1640EF45" w14:textId="065BE513" w:rsidR="0003129F" w:rsidRDefault="0003129F" w:rsidP="00C130CD">
      <w:pPr>
        <w:pStyle w:val="Definition"/>
      </w:pPr>
      <w:r w:rsidRPr="0003129F">
        <w:t xml:space="preserve">sequence of bytes accessible </w:t>
      </w:r>
      <w:r w:rsidRPr="00540CA6">
        <w:rPr>
          <w:i/>
        </w:rPr>
        <w:t>via</w:t>
      </w:r>
      <w:r w:rsidRPr="0003129F">
        <w:t xml:space="preserve"> a URI</w:t>
      </w:r>
    </w:p>
    <w:p w14:paraId="0E6FAC13" w14:textId="451F6F1B" w:rsidR="00C130CD" w:rsidRPr="00C130CD" w:rsidRDefault="00C130CD" w:rsidP="00C130CD">
      <w:pPr>
        <w:pStyle w:val="Note"/>
      </w:pPr>
      <w:r>
        <w:t xml:space="preserve">Example: </w:t>
      </w:r>
      <w:r w:rsidR="00540CA6">
        <w:t>A</w:t>
      </w:r>
      <w:r w:rsidRPr="0003129F">
        <w:t xml:space="preserve"> physical file in a file system, a specific version of a file in a version control system.</w:t>
      </w:r>
    </w:p>
    <w:p w14:paraId="49749AA1" w14:textId="77777777" w:rsidR="0044419A" w:rsidRDefault="0044419A" w:rsidP="0044419A">
      <w:pPr>
        <w:pStyle w:val="Definitionterm"/>
      </w:pPr>
      <w:r>
        <w:t>fingerprint</w:t>
      </w:r>
    </w:p>
    <w:p w14:paraId="195CEF07" w14:textId="6B226DBD" w:rsidR="0044419A" w:rsidRDefault="009A5AEE" w:rsidP="0044419A">
      <w:pPr>
        <w:pStyle w:val="Definition"/>
      </w:pPr>
      <w:hyperlink w:anchor="def_stable_value" w:history="1">
        <w:r w:rsidR="0044419A" w:rsidRPr="00FD070C">
          <w:rPr>
            <w:rStyle w:val="Hyperlink"/>
          </w:rPr>
          <w:t>stable value</w:t>
        </w:r>
      </w:hyperlink>
      <w:r w:rsidR="0044419A" w:rsidRPr="0083739E">
        <w:t xml:space="preserve"> that can be used by a </w:t>
      </w:r>
      <w:hyperlink w:anchor="def_result_management_system" w:history="1">
        <w:r w:rsidR="0044419A" w:rsidRPr="00FD070C">
          <w:rPr>
            <w:rStyle w:val="Hyperlink"/>
          </w:rPr>
          <w:t>result management system</w:t>
        </w:r>
      </w:hyperlink>
      <w:r w:rsidR="0044419A" w:rsidRPr="0083739E">
        <w:t xml:space="preserve"> to uniquely identify a </w:t>
      </w:r>
      <w:hyperlink w:anchor="def_result" w:history="1">
        <w:r w:rsidR="0044419A" w:rsidRPr="00FD070C">
          <w:rPr>
            <w:rStyle w:val="Hyperlink"/>
          </w:rPr>
          <w:t>result</w:t>
        </w:r>
      </w:hyperlink>
      <w:r w:rsidR="0044419A" w:rsidRPr="0083739E">
        <w:t xml:space="preserve"> over time, even if the </w:t>
      </w:r>
      <w:hyperlink w:anchor="def_programming_artifact" w:history="1">
        <w:r w:rsidR="0044419A" w:rsidRPr="00FD070C">
          <w:rPr>
            <w:rStyle w:val="Hyperlink"/>
          </w:rPr>
          <w:t>programming artifact</w:t>
        </w:r>
      </w:hyperlink>
      <w:r w:rsidR="0044419A" w:rsidRPr="0083739E">
        <w:t xml:space="preserve"> in which it occurs is modified</w:t>
      </w:r>
    </w:p>
    <w:p w14:paraId="53DB3936" w14:textId="77777777" w:rsidR="0044419A" w:rsidRDefault="0044419A" w:rsidP="0044419A">
      <w:pPr>
        <w:pStyle w:val="Definitionterm"/>
      </w:pPr>
      <w:bookmarkStart w:id="15" w:name="def_line"/>
      <w:r>
        <w:t>line</w:t>
      </w:r>
      <w:bookmarkEnd w:id="15"/>
    </w:p>
    <w:p w14:paraId="1C2EBEBC" w14:textId="53760A58" w:rsidR="0044419A" w:rsidRDefault="0044419A" w:rsidP="0044419A">
      <w:pPr>
        <w:pStyle w:val="Definition"/>
      </w:pPr>
      <w:r w:rsidRPr="00592BE0">
        <w:t xml:space="preserve">contiguous sequence of characters, starting either at the beginning of a </w:t>
      </w:r>
      <w:hyperlink w:anchor="def_file" w:history="1">
        <w:r w:rsidRPr="00FD070C">
          <w:rPr>
            <w:rStyle w:val="Hyperlink"/>
          </w:rPr>
          <w:t>file</w:t>
        </w:r>
      </w:hyperlink>
      <w:r w:rsidRPr="00592BE0">
        <w:t xml:space="preserve"> or immediately after a </w:t>
      </w:r>
      <w:hyperlink w:anchor="def_newline_sequence" w:history="1">
        <w:r w:rsidRPr="00FD070C">
          <w:rPr>
            <w:rStyle w:val="Hyperlink"/>
          </w:rPr>
          <w:t>newline sequence</w:t>
        </w:r>
      </w:hyperlink>
      <w:r w:rsidRPr="00592BE0">
        <w:t>, and ending at and including the nearest subsequent newline sequence, if one is present, or else extending to the end of the file</w:t>
      </w:r>
    </w:p>
    <w:p w14:paraId="3C5A95CA" w14:textId="77777777" w:rsidR="0044419A" w:rsidRDefault="0044419A" w:rsidP="0044419A">
      <w:pPr>
        <w:pStyle w:val="Definitionterm"/>
      </w:pPr>
      <w:bookmarkStart w:id="16" w:name="def_log_file"/>
      <w:r>
        <w:lastRenderedPageBreak/>
        <w:t>log file</w:t>
      </w:r>
      <w:bookmarkEnd w:id="16"/>
    </w:p>
    <w:p w14:paraId="7A312E29" w14:textId="1548FDFF" w:rsidR="0044419A" w:rsidRDefault="0044419A" w:rsidP="0044419A">
      <w:pPr>
        <w:pStyle w:val="Definition"/>
      </w:pPr>
      <w:r w:rsidRPr="00367B83">
        <w:t xml:space="preserve">output file produced by a </w:t>
      </w:r>
      <w:hyperlink w:anchor="def_static_analysis_tool" w:history="1">
        <w:r w:rsidRPr="00FD070C">
          <w:rPr>
            <w:rStyle w:val="Hyperlink"/>
          </w:rPr>
          <w:t>static analysis tool</w:t>
        </w:r>
      </w:hyperlink>
      <w:r w:rsidRPr="00367B83">
        <w:t xml:space="preserve">, which enumerates the </w:t>
      </w:r>
      <w:hyperlink w:anchor="def_result" w:history="1">
        <w:r w:rsidRPr="00FD070C">
          <w:rPr>
            <w:rStyle w:val="Hyperlink"/>
          </w:rPr>
          <w:t>results</w:t>
        </w:r>
      </w:hyperlink>
      <w:r w:rsidRPr="00367B83">
        <w:t xml:space="preserve"> produced by the tool</w:t>
      </w:r>
    </w:p>
    <w:p w14:paraId="3CC61A36" w14:textId="77777777" w:rsidR="0044419A" w:rsidRDefault="0044419A" w:rsidP="0044419A">
      <w:pPr>
        <w:pStyle w:val="Definitionterm"/>
      </w:pPr>
      <w:bookmarkStart w:id="17" w:name="def_log_file_viewer"/>
      <w:r>
        <w:t>(log file) viewer</w:t>
      </w:r>
      <w:bookmarkEnd w:id="17"/>
    </w:p>
    <w:p w14:paraId="16E84D5B" w14:textId="539A6E5D" w:rsidR="0044419A" w:rsidRDefault="0044419A" w:rsidP="0044419A">
      <w:pPr>
        <w:pStyle w:val="Definition"/>
      </w:pPr>
      <w:r w:rsidRPr="00367B83">
        <w:t xml:space="preserve">program that reads a </w:t>
      </w:r>
      <w:hyperlink w:anchor="def_log_file" w:history="1">
        <w:r w:rsidRPr="00C21C43">
          <w:rPr>
            <w:rStyle w:val="Hyperlink"/>
          </w:rPr>
          <w:t>log file</w:t>
        </w:r>
      </w:hyperlink>
      <w:r w:rsidRPr="00367B83">
        <w:t xml:space="preserve">, displays a list of the </w:t>
      </w:r>
      <w:hyperlink w:anchor="def_result" w:history="1">
        <w:r w:rsidRPr="00C21C43">
          <w:rPr>
            <w:rStyle w:val="Hyperlink"/>
          </w:rPr>
          <w:t>results</w:t>
        </w:r>
      </w:hyperlink>
      <w:r w:rsidRPr="00367B83">
        <w:t xml:space="preserve"> it contains, and allows an </w:t>
      </w:r>
      <w:hyperlink w:anchor="def_end_user" w:history="1">
        <w:r w:rsidRPr="00C21C43">
          <w:rPr>
            <w:rStyle w:val="Hyperlink"/>
          </w:rPr>
          <w:t>end user</w:t>
        </w:r>
      </w:hyperlink>
      <w:r w:rsidRPr="00367B83">
        <w:t xml:space="preserve"> to view each result in the context of the </w:t>
      </w:r>
      <w:hyperlink w:anchor="def_programming_artifact" w:history="1">
        <w:r w:rsidRPr="00C21C43">
          <w:rPr>
            <w:rStyle w:val="Hyperlink"/>
          </w:rPr>
          <w:t>programming artifact</w:t>
        </w:r>
      </w:hyperlink>
      <w:r w:rsidRPr="00367B83">
        <w:t xml:space="preserve"> in which it occurs</w:t>
      </w:r>
    </w:p>
    <w:p w14:paraId="0F83BB75" w14:textId="77777777" w:rsidR="0044419A" w:rsidRDefault="0044419A" w:rsidP="0044419A">
      <w:pPr>
        <w:pStyle w:val="Definitionterm"/>
      </w:pPr>
      <w:bookmarkStart w:id="18" w:name="def_logical_location"/>
      <w:r>
        <w:t>logical location</w:t>
      </w:r>
      <w:bookmarkEnd w:id="18"/>
    </w:p>
    <w:p w14:paraId="4BBB3B8A" w14:textId="28366AD1" w:rsidR="0044419A" w:rsidRDefault="0044419A" w:rsidP="0044419A">
      <w:pPr>
        <w:pStyle w:val="Definition"/>
      </w:pPr>
      <w:r w:rsidRPr="00592BE0">
        <w:t xml:space="preserve">location specified by reference to a programmatic construct, without specifying the </w:t>
      </w:r>
      <w:hyperlink w:anchor="def_programming_artifact" w:history="1">
        <w:r w:rsidRPr="00C21C43">
          <w:rPr>
            <w:rStyle w:val="Hyperlink"/>
          </w:rPr>
          <w:t>programming artifact</w:t>
        </w:r>
      </w:hyperlink>
      <w:r w:rsidRPr="00592BE0">
        <w:t xml:space="preserve"> within which that construct occurs</w:t>
      </w:r>
    </w:p>
    <w:p w14:paraId="68E7F446" w14:textId="77777777" w:rsidR="0044419A" w:rsidRPr="00854B1E" w:rsidRDefault="0044419A" w:rsidP="0044419A">
      <w:pPr>
        <w:pStyle w:val="Note"/>
      </w:pPr>
      <w:r>
        <w:t>Example: A class name, a method name, a namespace.</w:t>
      </w:r>
    </w:p>
    <w:p w14:paraId="0831C548" w14:textId="77777777" w:rsidR="0044419A" w:rsidRDefault="0044419A" w:rsidP="0044419A">
      <w:pPr>
        <w:pStyle w:val="Definitionterm"/>
      </w:pPr>
      <w:bookmarkStart w:id="19" w:name="def_message"/>
      <w:r>
        <w:t>message</w:t>
      </w:r>
      <w:bookmarkEnd w:id="19"/>
    </w:p>
    <w:p w14:paraId="786A172C" w14:textId="77777777" w:rsidR="0044419A" w:rsidRDefault="0044419A" w:rsidP="0044419A">
      <w:pPr>
        <w:pStyle w:val="Definition"/>
      </w:pPr>
      <w:r w:rsidRPr="00B02B47">
        <w:t>human-readable string that conveys information relevant to an element in a SARIF file</w:t>
      </w:r>
    </w:p>
    <w:p w14:paraId="74BF5129" w14:textId="77777777" w:rsidR="0044419A" w:rsidRDefault="0044419A" w:rsidP="0044419A">
      <w:pPr>
        <w:pStyle w:val="Definitionterm"/>
      </w:pPr>
      <w:r>
        <w:t>namespaced tag</w:t>
      </w:r>
    </w:p>
    <w:p w14:paraId="6A997D1D" w14:textId="6FC11A34" w:rsidR="0044419A" w:rsidRDefault="009A5AEE" w:rsidP="0044419A">
      <w:pPr>
        <w:pStyle w:val="Definition"/>
        <w:rPr>
          <w:rStyle w:val="CODEtemp"/>
        </w:rPr>
      </w:pPr>
      <w:hyperlink w:anchor="def_tag" w:history="1">
        <w:r w:rsidR="0044419A" w:rsidRPr="005950DA">
          <w:rPr>
            <w:rStyle w:val="Hyperlink"/>
          </w:rPr>
          <w:t>tag</w:t>
        </w:r>
      </w:hyperlink>
      <w:r w:rsidR="0044419A">
        <w:t xml:space="preserve"> in the format </w:t>
      </w:r>
      <w:r w:rsidR="0044419A" w:rsidRPr="009F3F7F">
        <w:rPr>
          <w:rStyle w:val="CODEtemp"/>
        </w:rPr>
        <w:t>&lt;component&gt;{/&lt;component&gt;}*</w:t>
      </w:r>
      <w:r w:rsidR="0044419A">
        <w:t xml:space="preserve">, for example, </w:t>
      </w:r>
      <w:r w:rsidR="0044419A" w:rsidRPr="009F3F7F">
        <w:rPr>
          <w:rStyle w:val="CODEtemp"/>
        </w:rPr>
        <w:t>"CWE/22"</w:t>
      </w:r>
    </w:p>
    <w:p w14:paraId="352A72E2" w14:textId="77777777" w:rsidR="00646038" w:rsidRDefault="00646038" w:rsidP="00646038">
      <w:pPr>
        <w:pStyle w:val="Definitionterm"/>
      </w:pPr>
      <w:r>
        <w:t>nested file</w:t>
      </w:r>
    </w:p>
    <w:p w14:paraId="38861355" w14:textId="3AE32743" w:rsidR="00646038" w:rsidRDefault="009A5AEE" w:rsidP="00646038">
      <w:pPr>
        <w:pStyle w:val="Definition"/>
      </w:pPr>
      <w:hyperlink w:anchor="def_file" w:history="1">
        <w:r w:rsidR="00646038" w:rsidRPr="00B05C99">
          <w:rPr>
            <w:rStyle w:val="Hyperlink"/>
          </w:rPr>
          <w:t>file</w:t>
        </w:r>
      </w:hyperlink>
      <w:r w:rsidR="00646038" w:rsidRPr="0003129F">
        <w:t xml:space="preserve"> which is contained within another file</w:t>
      </w:r>
    </w:p>
    <w:p w14:paraId="1A47A561" w14:textId="77777777" w:rsidR="0044419A" w:rsidRDefault="0044419A" w:rsidP="0044419A">
      <w:pPr>
        <w:pStyle w:val="Definitionterm"/>
      </w:pPr>
      <w:r>
        <w:t>nested logical location</w:t>
      </w:r>
    </w:p>
    <w:p w14:paraId="49A02A0B" w14:textId="72E523AF" w:rsidR="0044419A" w:rsidRDefault="009A5AEE" w:rsidP="0044419A">
      <w:pPr>
        <w:pStyle w:val="Definition"/>
      </w:pPr>
      <w:hyperlink w:anchor="def_logical_location" w:history="1">
        <w:r w:rsidR="0044419A" w:rsidRPr="005950DA">
          <w:rPr>
            <w:rStyle w:val="Hyperlink"/>
          </w:rPr>
          <w:t>logical location</w:t>
        </w:r>
      </w:hyperlink>
      <w:r w:rsidR="0044419A" w:rsidRPr="00854B1E">
        <w:t xml:space="preserve"> that is nested within another logical location</w:t>
      </w:r>
    </w:p>
    <w:p w14:paraId="2079BD7E" w14:textId="77777777" w:rsidR="0044419A" w:rsidRDefault="0044419A" w:rsidP="0044419A">
      <w:pPr>
        <w:pStyle w:val="Note"/>
      </w:pPr>
      <w:r>
        <w:t>Example: A method within a class in C++</w:t>
      </w:r>
    </w:p>
    <w:p w14:paraId="641A9BC6" w14:textId="77777777" w:rsidR="0044419A" w:rsidRDefault="0044419A" w:rsidP="0044419A">
      <w:pPr>
        <w:pStyle w:val="Definitionterm"/>
      </w:pPr>
      <w:bookmarkStart w:id="20" w:name="def_newline_sequence"/>
      <w:r>
        <w:t>newline sequence</w:t>
      </w:r>
      <w:bookmarkEnd w:id="20"/>
    </w:p>
    <w:p w14:paraId="6BD6DFEE" w14:textId="77777777" w:rsidR="0044419A" w:rsidRDefault="0044419A" w:rsidP="0044419A">
      <w:pPr>
        <w:pStyle w:val="Definition"/>
      </w:pPr>
      <w:r w:rsidRPr="00592BE0">
        <w:t>sequence of one or more characters representing the end of a line of text</w:t>
      </w:r>
    </w:p>
    <w:p w14:paraId="2D59A7F8" w14:textId="77777777" w:rsidR="0044419A" w:rsidRDefault="0044419A" w:rsidP="0044419A">
      <w:pPr>
        <w:pStyle w:val="Note"/>
      </w:pPr>
      <w:r>
        <w:t>NOTE: S</w:t>
      </w:r>
      <w:r w:rsidRPr="00592BE0">
        <w:t>ome systems represent a newline sequence with a single newline character; others represent it as a carriage return character followed by a newline character.</w:t>
      </w:r>
    </w:p>
    <w:p w14:paraId="007988FE" w14:textId="77777777" w:rsidR="00646038" w:rsidRDefault="00646038" w:rsidP="00646038">
      <w:pPr>
        <w:pStyle w:val="Definitionterm"/>
      </w:pPr>
      <w:r>
        <w:t>parent (file)</w:t>
      </w:r>
    </w:p>
    <w:p w14:paraId="51892F58" w14:textId="28611637" w:rsidR="00646038" w:rsidRDefault="009A5AEE" w:rsidP="00646038">
      <w:pPr>
        <w:pStyle w:val="Definition"/>
      </w:pPr>
      <w:hyperlink w:anchor="def_file" w:history="1">
        <w:r w:rsidR="00646038" w:rsidRPr="00B05C99">
          <w:rPr>
            <w:rStyle w:val="Hyperlink"/>
          </w:rPr>
          <w:t>file</w:t>
        </w:r>
      </w:hyperlink>
      <w:r w:rsidR="00646038" w:rsidRPr="0003129F">
        <w:t xml:space="preserve"> which contains one or more nested files</w:t>
      </w:r>
    </w:p>
    <w:p w14:paraId="3D1218D3" w14:textId="77777777" w:rsidR="0044419A" w:rsidRDefault="0044419A" w:rsidP="0044419A">
      <w:pPr>
        <w:pStyle w:val="Definitionterm"/>
      </w:pPr>
      <w:r w:rsidRPr="00592BE0">
        <w:t>physical location</w:t>
      </w:r>
    </w:p>
    <w:p w14:paraId="7A4F19EF" w14:textId="5A904279" w:rsidR="0044419A" w:rsidRDefault="0044419A" w:rsidP="0044419A">
      <w:pPr>
        <w:pStyle w:val="Definition"/>
      </w:pPr>
      <w:r w:rsidRPr="00592BE0">
        <w:t xml:space="preserve">location specified by reference to a </w:t>
      </w:r>
      <w:hyperlink w:anchor="def_programming_artifact" w:history="1">
        <w:r w:rsidRPr="005950DA">
          <w:rPr>
            <w:rStyle w:val="Hyperlink"/>
          </w:rPr>
          <w:t>programming artifact</w:t>
        </w:r>
      </w:hyperlink>
      <w:r w:rsidR="005950DA">
        <w:t>, possibly</w:t>
      </w:r>
      <w:r w:rsidRPr="00592BE0">
        <w:t xml:space="preserve"> together with a </w:t>
      </w:r>
      <w:hyperlink w:anchor="def_region" w:history="1">
        <w:r w:rsidRPr="005950DA">
          <w:rPr>
            <w:rStyle w:val="Hyperlink"/>
          </w:rPr>
          <w:t>region</w:t>
        </w:r>
      </w:hyperlink>
      <w:r w:rsidRPr="00592BE0">
        <w:t xml:space="preserve"> within that artifact</w:t>
      </w:r>
    </w:p>
    <w:p w14:paraId="74EE827E" w14:textId="77777777" w:rsidR="0044419A" w:rsidRDefault="0044419A" w:rsidP="0044419A">
      <w:pPr>
        <w:pStyle w:val="Definitionterm"/>
      </w:pPr>
      <w:r>
        <w:t>plain text message</w:t>
      </w:r>
    </w:p>
    <w:p w14:paraId="7D110545" w14:textId="67C67FF4" w:rsidR="0044419A" w:rsidRDefault="009A5AEE" w:rsidP="0044419A">
      <w:pPr>
        <w:pStyle w:val="Definition"/>
      </w:pPr>
      <w:hyperlink w:anchor="def_message" w:history="1">
        <w:r w:rsidR="0044419A" w:rsidRPr="005950DA">
          <w:rPr>
            <w:rStyle w:val="Hyperlink"/>
          </w:rPr>
          <w:t>message</w:t>
        </w:r>
      </w:hyperlink>
      <w:r w:rsidR="0044419A" w:rsidRPr="00B02B47">
        <w:t xml:space="preserve"> which does not contain any formatting information</w:t>
      </w:r>
    </w:p>
    <w:p w14:paraId="4BC79213" w14:textId="60483B01" w:rsidR="00646038" w:rsidRDefault="00646038" w:rsidP="0044419A">
      <w:pPr>
        <w:pStyle w:val="Definitionterm"/>
      </w:pPr>
      <w:bookmarkStart w:id="21" w:name="def_programming_artifact"/>
      <w:r>
        <w:t>(programming) artifact</w:t>
      </w:r>
    </w:p>
    <w:bookmarkEnd w:id="21"/>
    <w:p w14:paraId="423BBE77" w14:textId="632EBEF2" w:rsidR="00646038" w:rsidRDefault="00B05C99" w:rsidP="00646038">
      <w:pPr>
        <w:pStyle w:val="Definition"/>
      </w:pPr>
      <w:r>
        <w:fldChar w:fldCharType="begin"/>
      </w:r>
      <w:r>
        <w:instrText xml:space="preserve"> HYPERLINK  \l "def_file" </w:instrText>
      </w:r>
      <w:r>
        <w:fldChar w:fldCharType="separate"/>
      </w:r>
      <w:r w:rsidR="00646038" w:rsidRPr="00B05C99">
        <w:rPr>
          <w:rStyle w:val="Hyperlink"/>
        </w:rPr>
        <w:t>file</w:t>
      </w:r>
      <w:r>
        <w:fldChar w:fldCharType="end"/>
      </w:r>
      <w:r w:rsidR="00646038" w:rsidRPr="0003129F">
        <w:t>, produced manually by a person or automatically by a program, which results from the activity of programming</w:t>
      </w:r>
    </w:p>
    <w:p w14:paraId="0906B3B9" w14:textId="77777777" w:rsidR="00646038" w:rsidRPr="00C130CD" w:rsidRDefault="00646038" w:rsidP="00646038">
      <w:pPr>
        <w:pStyle w:val="Note"/>
      </w:pPr>
      <w:r w:rsidRPr="00C130CD">
        <w:t>Example: Source code, object code, program configuration data, documentation</w:t>
      </w:r>
      <w:r>
        <w:t>.</w:t>
      </w:r>
    </w:p>
    <w:p w14:paraId="05D238D4" w14:textId="77777777" w:rsidR="00B05C99" w:rsidRDefault="00B05C99" w:rsidP="00B05C99">
      <w:pPr>
        <w:pStyle w:val="Definitionterm"/>
      </w:pPr>
      <w:bookmarkStart w:id="22" w:name="def_problem"/>
      <w:r>
        <w:t>problem</w:t>
      </w:r>
      <w:bookmarkEnd w:id="22"/>
    </w:p>
    <w:p w14:paraId="6CDABD9B" w14:textId="5B2862CD" w:rsidR="00B05C99" w:rsidRDefault="009A5AEE" w:rsidP="00B05C99">
      <w:pPr>
        <w:pStyle w:val="Definition"/>
      </w:pPr>
      <w:hyperlink w:anchor="def_result" w:history="1">
        <w:r w:rsidR="00B05C99" w:rsidRPr="00B05C99">
          <w:rPr>
            <w:rStyle w:val="Hyperlink"/>
          </w:rPr>
          <w:t>result</w:t>
        </w:r>
      </w:hyperlink>
      <w:r w:rsidR="00B05C99" w:rsidRPr="002644D0">
        <w:t xml:space="preserve"> which indicates a condition that has the potential to detract from the quality of the program</w:t>
      </w:r>
    </w:p>
    <w:p w14:paraId="1EA8E40A" w14:textId="77777777" w:rsidR="00B05C99" w:rsidRPr="00C130CD" w:rsidRDefault="00B05C99" w:rsidP="00B05C99">
      <w:pPr>
        <w:pStyle w:val="Note"/>
      </w:pPr>
      <w:r w:rsidRPr="00C130CD">
        <w:t>Example: A security vulnerability, a deviation from conformance to contractual or legal requirements, a deviation from conformance to stylistic standards.</w:t>
      </w:r>
    </w:p>
    <w:p w14:paraId="218ECC8B" w14:textId="77777777" w:rsidR="0044419A" w:rsidRDefault="0044419A" w:rsidP="0044419A">
      <w:pPr>
        <w:pStyle w:val="Definitionterm"/>
      </w:pPr>
      <w:r>
        <w:t>property bag</w:t>
      </w:r>
    </w:p>
    <w:p w14:paraId="7E49C456" w14:textId="459B5424" w:rsidR="0044419A" w:rsidRDefault="0044419A" w:rsidP="0044419A">
      <w:pPr>
        <w:pStyle w:val="Definition"/>
      </w:pPr>
      <w:r>
        <w:t xml:space="preserve">JSON object </w:t>
      </w:r>
      <w:r w:rsidRPr="00592BE0">
        <w:t xml:space="preserve">consisting of a set of </w:t>
      </w:r>
      <w:r>
        <w:t>properties</w:t>
      </w:r>
      <w:r w:rsidRPr="00592BE0">
        <w:t xml:space="preserve"> with arbitrary </w:t>
      </w:r>
      <w:hyperlink w:anchor="def_camelCase_name" w:history="1">
        <w:r w:rsidRPr="005950DA">
          <w:rPr>
            <w:rStyle w:val="Hyperlink"/>
          </w:rPr>
          <w:t>camelCase names</w:t>
        </w:r>
      </w:hyperlink>
    </w:p>
    <w:p w14:paraId="30A3A0B9" w14:textId="77777777" w:rsidR="0044419A" w:rsidRDefault="0044419A" w:rsidP="0044419A">
      <w:pPr>
        <w:pStyle w:val="Definitionterm"/>
      </w:pPr>
      <w:bookmarkStart w:id="23" w:name="def_region"/>
      <w:r>
        <w:t>region</w:t>
      </w:r>
      <w:bookmarkEnd w:id="23"/>
    </w:p>
    <w:p w14:paraId="1059A9E8" w14:textId="0F550A72" w:rsidR="0044419A" w:rsidRDefault="0044419A" w:rsidP="0044419A">
      <w:pPr>
        <w:pStyle w:val="Definition"/>
      </w:pPr>
      <w:r w:rsidRPr="00592BE0">
        <w:t xml:space="preserve">contiguous portion of a </w:t>
      </w:r>
      <w:hyperlink w:anchor="def_file" w:history="1">
        <w:r w:rsidRPr="005950DA">
          <w:rPr>
            <w:rStyle w:val="Hyperlink"/>
          </w:rPr>
          <w:t>file</w:t>
        </w:r>
      </w:hyperlink>
    </w:p>
    <w:p w14:paraId="2FBDC4C2" w14:textId="77777777" w:rsidR="0044419A" w:rsidRDefault="0044419A" w:rsidP="0044419A">
      <w:pPr>
        <w:pStyle w:val="Definitionterm"/>
      </w:pPr>
      <w:r>
        <w:lastRenderedPageBreak/>
        <w:t>response file</w:t>
      </w:r>
    </w:p>
    <w:p w14:paraId="1E3201BF" w14:textId="429AC096" w:rsidR="0044419A" w:rsidRDefault="009A5AEE" w:rsidP="0044419A">
      <w:pPr>
        <w:pStyle w:val="Definition"/>
      </w:pPr>
      <w:hyperlink w:anchor="def_file" w:history="1">
        <w:r w:rsidR="0044419A" w:rsidRPr="005950DA">
          <w:rPr>
            <w:rStyle w:val="Hyperlink"/>
          </w:rPr>
          <w:t>file</w:t>
        </w:r>
      </w:hyperlink>
      <w:r w:rsidR="0044419A" w:rsidRPr="009853E2">
        <w:t xml:space="preserve"> containing arguments for a </w:t>
      </w:r>
      <w:hyperlink w:anchor="def_static_analysis_tool" w:history="1">
        <w:r w:rsidR="0044419A" w:rsidRPr="005950DA">
          <w:rPr>
            <w:rStyle w:val="Hyperlink"/>
          </w:rPr>
          <w:t>tool</w:t>
        </w:r>
      </w:hyperlink>
      <w:r w:rsidR="0044419A" w:rsidRPr="009853E2">
        <w:t>, which are interpreted as if they had appeared directly on the command line</w:t>
      </w:r>
    </w:p>
    <w:p w14:paraId="2F842B3D" w14:textId="77777777" w:rsidR="00B05C99" w:rsidRDefault="00B05C99" w:rsidP="00B05C99">
      <w:pPr>
        <w:pStyle w:val="Definitionterm"/>
      </w:pPr>
      <w:bookmarkStart w:id="24" w:name="def_result"/>
      <w:r>
        <w:t>result</w:t>
      </w:r>
      <w:bookmarkEnd w:id="24"/>
    </w:p>
    <w:p w14:paraId="7C7B90EF" w14:textId="42A06C8D" w:rsidR="00B05C99" w:rsidRDefault="00B05C99" w:rsidP="00B05C99">
      <w:pPr>
        <w:pStyle w:val="Definition"/>
      </w:pPr>
      <w:r w:rsidRPr="002644D0">
        <w:t xml:space="preserve">condition present in a </w:t>
      </w:r>
      <w:hyperlink w:anchor="def_programming_artifact" w:history="1">
        <w:r w:rsidRPr="00B05C99">
          <w:rPr>
            <w:rStyle w:val="Hyperlink"/>
          </w:rPr>
          <w:t>programming artifact</w:t>
        </w:r>
      </w:hyperlink>
      <w:r w:rsidR="00375394">
        <w:t xml:space="preserve"> and reported by a </w:t>
      </w:r>
      <w:hyperlink w:anchor="def_static_analysis_tool" w:history="1">
        <w:r w:rsidR="00375394" w:rsidRPr="00375394">
          <w:rPr>
            <w:rStyle w:val="Hyperlink"/>
          </w:rPr>
          <w:t>static analysis tool</w:t>
        </w:r>
      </w:hyperlink>
    </w:p>
    <w:p w14:paraId="70CF25FE" w14:textId="77777777" w:rsidR="00B05C99" w:rsidRDefault="00B05C99" w:rsidP="00B05C99">
      <w:pPr>
        <w:pStyle w:val="Definitionterm"/>
      </w:pPr>
      <w:r>
        <w:t>result file</w:t>
      </w:r>
    </w:p>
    <w:p w14:paraId="55F1726A" w14:textId="0BE83312" w:rsidR="00B05C99" w:rsidRDefault="009A5AEE" w:rsidP="00B05C99">
      <w:pPr>
        <w:pStyle w:val="Definition"/>
      </w:pPr>
      <w:hyperlink w:anchor="def_file" w:history="1">
        <w:r w:rsidR="00B05C99" w:rsidRPr="00B05C99">
          <w:rPr>
            <w:rStyle w:val="Hyperlink"/>
          </w:rPr>
          <w:t>file</w:t>
        </w:r>
      </w:hyperlink>
      <w:r w:rsidR="00B05C99" w:rsidRPr="00C130CD">
        <w:t xml:space="preserve"> in which a </w:t>
      </w:r>
      <w:hyperlink w:anchor="def_static_analysis_tool" w:history="1">
        <w:r w:rsidR="00B05C99" w:rsidRPr="00B05C99">
          <w:rPr>
            <w:rStyle w:val="Hyperlink"/>
          </w:rPr>
          <w:t>static analysis tool</w:t>
        </w:r>
      </w:hyperlink>
      <w:r w:rsidR="00B05C99" w:rsidRPr="00C130CD">
        <w:t xml:space="preserve"> detects a </w:t>
      </w:r>
      <w:hyperlink w:anchor="def_result" w:history="1">
        <w:r w:rsidR="00B05C99" w:rsidRPr="00B05C99">
          <w:rPr>
            <w:rStyle w:val="Hyperlink"/>
          </w:rPr>
          <w:t>result</w:t>
        </w:r>
      </w:hyperlink>
    </w:p>
    <w:p w14:paraId="2F16CA89" w14:textId="77777777" w:rsidR="0044419A" w:rsidRDefault="0044419A" w:rsidP="0044419A">
      <w:pPr>
        <w:pStyle w:val="Definitionterm"/>
      </w:pPr>
      <w:bookmarkStart w:id="25" w:name="def_result_management_system"/>
      <w:r>
        <w:t>result management system</w:t>
      </w:r>
      <w:bookmarkEnd w:id="25"/>
    </w:p>
    <w:p w14:paraId="1864B8E6" w14:textId="17BDD9B8" w:rsidR="0044419A" w:rsidRDefault="0044419A" w:rsidP="0044419A">
      <w:pPr>
        <w:pStyle w:val="Definition"/>
      </w:pPr>
      <w:r w:rsidRPr="00367B83">
        <w:t xml:space="preserve">software system that consumes the </w:t>
      </w:r>
      <w:hyperlink w:anchor="def_log_file" w:history="1">
        <w:r w:rsidRPr="005950DA">
          <w:rPr>
            <w:rStyle w:val="Hyperlink"/>
          </w:rPr>
          <w:t>log files</w:t>
        </w:r>
      </w:hyperlink>
      <w:r w:rsidRPr="00367B83">
        <w:t xml:space="preserve"> produced by </w:t>
      </w:r>
      <w:hyperlink w:anchor="def_static_analysis_tool" w:history="1">
        <w:r w:rsidRPr="005950DA">
          <w:rPr>
            <w:rStyle w:val="Hyperlink"/>
          </w:rPr>
          <w:t>static analysis tools</w:t>
        </w:r>
      </w:hyperlink>
      <w:r w:rsidRPr="00367B83">
        <w:t xml:space="preserve">, produces reports that enable software development teams to assess the quality of their software </w:t>
      </w:r>
      <w:hyperlink w:anchor="def_programming_artifact" w:history="1">
        <w:r w:rsidRPr="005950DA">
          <w:rPr>
            <w:rStyle w:val="Hyperlink"/>
          </w:rPr>
          <w:t>artifacts</w:t>
        </w:r>
      </w:hyperlink>
      <w:r w:rsidRPr="00367B83">
        <w:t xml:space="preserve"> at a point in time and to observe trends in the quality over time, and performs functions such as filing bugs and displaying information about individual </w:t>
      </w:r>
      <w:hyperlink w:anchor="def_result" w:history="1">
        <w:r w:rsidRPr="005950DA">
          <w:rPr>
            <w:rStyle w:val="Hyperlink"/>
          </w:rPr>
          <w:t>results</w:t>
        </w:r>
      </w:hyperlink>
    </w:p>
    <w:p w14:paraId="6B15FBD6" w14:textId="1F7B7AAD" w:rsidR="0044419A" w:rsidRPr="00367B83" w:rsidRDefault="0044419A" w:rsidP="0044419A">
      <w:pPr>
        <w:pStyle w:val="Note"/>
      </w:pPr>
      <w:r>
        <w:t xml:space="preserve">NOTE: </w:t>
      </w:r>
      <w:r w:rsidRPr="00367B83">
        <w:t xml:space="preserve">A result management system can interact with a </w:t>
      </w:r>
      <w:hyperlink w:anchor="def_log_file_viewer" w:history="1">
        <w:r w:rsidRPr="005950DA">
          <w:rPr>
            <w:rStyle w:val="Hyperlink"/>
          </w:rPr>
          <w:t>log file viewer</w:t>
        </w:r>
      </w:hyperlink>
      <w:r w:rsidRPr="00367B83">
        <w:t xml:space="preserve"> to display information about individual defects.</w:t>
      </w:r>
    </w:p>
    <w:p w14:paraId="6DCC36F3" w14:textId="77777777" w:rsidR="0044419A" w:rsidRDefault="0044419A" w:rsidP="0044419A">
      <w:pPr>
        <w:pStyle w:val="Definitionterm"/>
      </w:pPr>
      <w:r>
        <w:t>rich text message</w:t>
      </w:r>
    </w:p>
    <w:p w14:paraId="4E6504CF" w14:textId="10F088A9" w:rsidR="0044419A" w:rsidRDefault="009A5AEE" w:rsidP="0044419A">
      <w:pPr>
        <w:pStyle w:val="Definition"/>
      </w:pPr>
      <w:hyperlink w:anchor="def_message" w:history="1">
        <w:r w:rsidR="0044419A" w:rsidRPr="005950DA">
          <w:rPr>
            <w:rStyle w:val="Hyperlink"/>
          </w:rPr>
          <w:t>message</w:t>
        </w:r>
      </w:hyperlink>
      <w:r w:rsidR="0044419A" w:rsidRPr="00B02B47">
        <w:t xml:space="preserve"> which contains formatting information such as Markdown formatting characters</w:t>
      </w:r>
    </w:p>
    <w:p w14:paraId="36F71883" w14:textId="77777777" w:rsidR="00B05C99" w:rsidRDefault="00B05C99" w:rsidP="00B05C99">
      <w:pPr>
        <w:pStyle w:val="Definitionterm"/>
      </w:pPr>
      <w:bookmarkStart w:id="26" w:name="def_rule"/>
      <w:r>
        <w:t>rule</w:t>
      </w:r>
      <w:bookmarkEnd w:id="26"/>
    </w:p>
    <w:p w14:paraId="40742D5C" w14:textId="77777777" w:rsidR="00B05C99" w:rsidRDefault="00B05C99" w:rsidP="00B05C99">
      <w:pPr>
        <w:pStyle w:val="Definition"/>
      </w:pPr>
      <w:r w:rsidRPr="00C130CD">
        <w:t xml:space="preserve">specific criterion for correctness verified by a </w:t>
      </w:r>
      <w:hyperlink w:anchor="def_static_analysis_tool" w:history="1">
        <w:r w:rsidRPr="00B05C99">
          <w:rPr>
            <w:rStyle w:val="Hyperlink"/>
          </w:rPr>
          <w:t>static analysis tool</w:t>
        </w:r>
      </w:hyperlink>
    </w:p>
    <w:p w14:paraId="43FCFF1C" w14:textId="69EE90EB" w:rsidR="00B05C99" w:rsidRDefault="00B05C99" w:rsidP="00B05C99">
      <w:pPr>
        <w:pStyle w:val="Note"/>
      </w:pPr>
      <w:r>
        <w:t xml:space="preserve">NOTE 1: </w:t>
      </w:r>
      <w:r w:rsidRPr="00C130CD">
        <w:t xml:space="preserve">Many static analysis tools associate a “rule id” with each </w:t>
      </w:r>
      <w:hyperlink w:anchor="def_result" w:history="1">
        <w:r w:rsidRPr="005950DA">
          <w:rPr>
            <w:rStyle w:val="Hyperlink"/>
          </w:rPr>
          <w:t>result</w:t>
        </w:r>
      </w:hyperlink>
      <w:r w:rsidRPr="00C130CD">
        <w:t xml:space="preserve"> they report, but some do not.</w:t>
      </w:r>
    </w:p>
    <w:p w14:paraId="5BD3A319" w14:textId="77777777" w:rsidR="00B05C99" w:rsidRDefault="00B05C99" w:rsidP="00B05C99">
      <w:pPr>
        <w:pStyle w:val="Note"/>
      </w:pPr>
      <w:r>
        <w:t>NOTE 2: Some rules verify generally accepted criteria for correctness; others verify conventions in use in a particular team or organization.</w:t>
      </w:r>
    </w:p>
    <w:p w14:paraId="6124CC53" w14:textId="77777777" w:rsidR="00B05C99" w:rsidRDefault="00B05C99" w:rsidP="00B05C99">
      <w:pPr>
        <w:pStyle w:val="Note"/>
      </w:pPr>
      <w:r>
        <w:t xml:space="preserve">Example: </w:t>
      </w:r>
      <w:r w:rsidRPr="00C130CD">
        <w:t>“Variables must be initialized before use”, “Class names must begin with an uppercase letter”.</w:t>
      </w:r>
    </w:p>
    <w:p w14:paraId="4D1C2AB5" w14:textId="77777777" w:rsidR="00B05C99" w:rsidRDefault="00B05C99" w:rsidP="00B05C99">
      <w:pPr>
        <w:pStyle w:val="Definitionterm"/>
      </w:pPr>
      <w:r>
        <w:t>rule id</w:t>
      </w:r>
    </w:p>
    <w:p w14:paraId="4C9F5179" w14:textId="1650B04D" w:rsidR="00B05C99" w:rsidRDefault="009A5AEE" w:rsidP="00B05C99">
      <w:pPr>
        <w:pStyle w:val="Definition"/>
      </w:pPr>
      <w:hyperlink w:anchor="def_stable_value" w:history="1">
        <w:r w:rsidR="00B05C99" w:rsidRPr="005950DA">
          <w:rPr>
            <w:rStyle w:val="Hyperlink"/>
          </w:rPr>
          <w:t>stable value</w:t>
        </w:r>
      </w:hyperlink>
      <w:r w:rsidR="00B05C99" w:rsidRPr="00C130CD">
        <w:t xml:space="preserve"> which a </w:t>
      </w:r>
      <w:hyperlink w:anchor="def_static_analysis_tool" w:history="1">
        <w:r w:rsidR="00B05C99" w:rsidRPr="005950DA">
          <w:rPr>
            <w:rStyle w:val="Hyperlink"/>
          </w:rPr>
          <w:t>static analysis tool</w:t>
        </w:r>
      </w:hyperlink>
      <w:r w:rsidR="00B05C99" w:rsidRPr="00C130CD">
        <w:t xml:space="preserve"> associates with a </w:t>
      </w:r>
      <w:hyperlink w:anchor="def_rule" w:history="1">
        <w:r w:rsidR="00B05C99" w:rsidRPr="005950DA">
          <w:rPr>
            <w:rStyle w:val="Hyperlink"/>
          </w:rPr>
          <w:t>rule</w:t>
        </w:r>
      </w:hyperlink>
    </w:p>
    <w:p w14:paraId="17056221" w14:textId="77777777" w:rsidR="00B05C99" w:rsidRDefault="00B05C99" w:rsidP="00B05C99">
      <w:pPr>
        <w:pStyle w:val="Note"/>
      </w:pPr>
      <w:r>
        <w:t xml:space="preserve">NOTE: </w:t>
      </w:r>
      <w:r w:rsidRPr="00C130CD">
        <w:t>A rule id is more likely to remain stable if it is a symbolic or numeric value, as opposed to a descriptive string.</w:t>
      </w:r>
    </w:p>
    <w:p w14:paraId="4492574B" w14:textId="77777777" w:rsidR="00B05C99" w:rsidRDefault="00B05C99" w:rsidP="00B05C99">
      <w:pPr>
        <w:pStyle w:val="Note"/>
      </w:pPr>
      <w:r>
        <w:t xml:space="preserve">Example: </w:t>
      </w:r>
      <w:r w:rsidRPr="005F48D5">
        <w:rPr>
          <w:rStyle w:val="CODEtemp"/>
        </w:rPr>
        <w:t>CA2001</w:t>
      </w:r>
    </w:p>
    <w:p w14:paraId="3D2BA0C7" w14:textId="77777777" w:rsidR="00B05C99" w:rsidRDefault="00B05C99" w:rsidP="00B05C99">
      <w:pPr>
        <w:pStyle w:val="Definitionterm"/>
      </w:pPr>
      <w:r>
        <w:t>rule metadata</w:t>
      </w:r>
    </w:p>
    <w:p w14:paraId="4DC3C58A" w14:textId="66954B76" w:rsidR="00B05C99" w:rsidRDefault="00B05C99" w:rsidP="00B05C99">
      <w:pPr>
        <w:pStyle w:val="Definition"/>
      </w:pPr>
      <w:r>
        <w:t xml:space="preserve">information that describes a </w:t>
      </w:r>
      <w:hyperlink w:anchor="def_rule" w:history="1">
        <w:r w:rsidRPr="005950DA">
          <w:rPr>
            <w:rStyle w:val="Hyperlink"/>
          </w:rPr>
          <w:t>rule</w:t>
        </w:r>
      </w:hyperlink>
      <w:r w:rsidR="005950DA">
        <w:br/>
      </w:r>
      <w:r w:rsidR="005950DA">
        <w:br/>
        <w:t>Example: id, description, category, author</w:t>
      </w:r>
    </w:p>
    <w:p w14:paraId="3371734E" w14:textId="77777777" w:rsidR="0044419A" w:rsidRDefault="0044419A" w:rsidP="0044419A">
      <w:pPr>
        <w:pStyle w:val="Definitionterm"/>
      </w:pPr>
      <w:bookmarkStart w:id="27" w:name="def_run"/>
      <w:r>
        <w:t>run</w:t>
      </w:r>
      <w:bookmarkEnd w:id="27"/>
    </w:p>
    <w:p w14:paraId="22615526" w14:textId="0344DD05" w:rsidR="0044419A" w:rsidRDefault="0044419A" w:rsidP="0044419A">
      <w:pPr>
        <w:pStyle w:val="Definition"/>
      </w:pPr>
      <w:r w:rsidRPr="00367B83">
        <w:t>1.</w:t>
      </w:r>
      <w:r>
        <w:t xml:space="preserve"> </w:t>
      </w:r>
      <w:r w:rsidRPr="00367B83">
        <w:t xml:space="preserve">invocation of a specified </w:t>
      </w:r>
      <w:hyperlink w:anchor="def_static_analysis_tool" w:history="1">
        <w:r w:rsidRPr="00852177">
          <w:rPr>
            <w:rStyle w:val="Hyperlink"/>
          </w:rPr>
          <w:t>static analysis tool</w:t>
        </w:r>
      </w:hyperlink>
      <w:r w:rsidRPr="00367B83">
        <w:t xml:space="preserve"> on a specified version of a specified set of </w:t>
      </w:r>
      <w:hyperlink w:anchor="def_analysis_target" w:history="1">
        <w:r w:rsidRPr="00852177">
          <w:rPr>
            <w:rStyle w:val="Hyperlink"/>
          </w:rPr>
          <w:t>analysis targets</w:t>
        </w:r>
      </w:hyperlink>
      <w:r w:rsidRPr="00367B83">
        <w:t>, with a specified set of runtime parameters</w:t>
      </w:r>
    </w:p>
    <w:p w14:paraId="0B0C562B" w14:textId="7CF73A62" w:rsidR="0044419A" w:rsidRDefault="0044419A" w:rsidP="0044419A">
      <w:pPr>
        <w:pStyle w:val="Definition"/>
      </w:pPr>
      <w:r>
        <w:t xml:space="preserve">2. </w:t>
      </w:r>
      <w:r w:rsidRPr="00367B83">
        <w:t xml:space="preserve">set of </w:t>
      </w:r>
      <w:hyperlink w:anchor="def_result" w:history="1">
        <w:r w:rsidRPr="00852177">
          <w:rPr>
            <w:rStyle w:val="Hyperlink"/>
          </w:rPr>
          <w:t>results</w:t>
        </w:r>
      </w:hyperlink>
      <w:r w:rsidRPr="00367B83">
        <w:t xml:space="preserve"> produced by such an invocation</w:t>
      </w:r>
    </w:p>
    <w:p w14:paraId="550D454E" w14:textId="77777777" w:rsidR="00B05C99" w:rsidRDefault="00B05C99" w:rsidP="00B05C99">
      <w:pPr>
        <w:pStyle w:val="Definitionterm"/>
      </w:pPr>
      <w:bookmarkStart w:id="28" w:name="def_stable_value"/>
      <w:r>
        <w:t>stable value</w:t>
      </w:r>
      <w:bookmarkEnd w:id="28"/>
    </w:p>
    <w:p w14:paraId="7928AD61" w14:textId="77777777" w:rsidR="00B05C99" w:rsidRDefault="00B05C99" w:rsidP="00B05C99">
      <w:pPr>
        <w:pStyle w:val="Definition"/>
      </w:pPr>
      <w:r w:rsidRPr="00C130CD">
        <w:t>value which, once established, never changes over time</w:t>
      </w:r>
    </w:p>
    <w:p w14:paraId="614E8997" w14:textId="37E53925" w:rsidR="00B05C99" w:rsidRDefault="00B05C99" w:rsidP="00B05C99">
      <w:pPr>
        <w:pStyle w:val="Definitionterm"/>
      </w:pPr>
      <w:bookmarkStart w:id="29" w:name="def_static_analysis_tool"/>
      <w:r>
        <w:t>(static analysis) tool</w:t>
      </w:r>
      <w:bookmarkEnd w:id="29"/>
    </w:p>
    <w:p w14:paraId="1D0151E8" w14:textId="5E914D2B" w:rsidR="00B05C99" w:rsidRDefault="00B05C99" w:rsidP="00B05C99">
      <w:pPr>
        <w:pStyle w:val="Definition"/>
      </w:pPr>
      <w:r w:rsidRPr="002644D0">
        <w:t xml:space="preserve">program that examines </w:t>
      </w:r>
      <w:hyperlink w:anchor="def_programming_artifact" w:history="1">
        <w:r w:rsidRPr="00B05C99">
          <w:rPr>
            <w:rStyle w:val="Hyperlink"/>
          </w:rPr>
          <w:t>programming artifacts</w:t>
        </w:r>
      </w:hyperlink>
      <w:r w:rsidRPr="002644D0">
        <w:t xml:space="preserve"> in order to detect problems, without executing the program</w:t>
      </w:r>
    </w:p>
    <w:p w14:paraId="56AFF8E9" w14:textId="77777777" w:rsidR="00B05C99" w:rsidRPr="00C130CD" w:rsidRDefault="00B05C99" w:rsidP="00B05C99">
      <w:pPr>
        <w:pStyle w:val="Note"/>
      </w:pPr>
      <w:r w:rsidRPr="00C130CD">
        <w:t>Example: Lint</w:t>
      </w:r>
    </w:p>
    <w:p w14:paraId="3DED551D" w14:textId="77777777" w:rsidR="0044419A" w:rsidRDefault="0044419A" w:rsidP="0044419A">
      <w:pPr>
        <w:pStyle w:val="Definitionterm"/>
      </w:pPr>
      <w:bookmarkStart w:id="30" w:name="def_tag"/>
      <w:r>
        <w:lastRenderedPageBreak/>
        <w:t>tag</w:t>
      </w:r>
      <w:bookmarkEnd w:id="30"/>
    </w:p>
    <w:p w14:paraId="54E71C71" w14:textId="2A43A83C" w:rsidR="0044419A" w:rsidRDefault="0044419A" w:rsidP="0044419A">
      <w:pPr>
        <w:pStyle w:val="Definition"/>
      </w:pPr>
      <w:r>
        <w:t xml:space="preserve">string that conveys additional information about the SARIF </w:t>
      </w:r>
      <w:hyperlink w:anchor="def_log_file" w:history="1">
        <w:r w:rsidRPr="005950DA">
          <w:rPr>
            <w:rStyle w:val="Hyperlink"/>
          </w:rPr>
          <w:t>log file</w:t>
        </w:r>
      </w:hyperlink>
      <w:r>
        <w:t xml:space="preserve"> element to which it applies</w:t>
      </w:r>
    </w:p>
    <w:p w14:paraId="5677B973" w14:textId="77777777" w:rsidR="0044419A" w:rsidRDefault="0044419A" w:rsidP="0044419A">
      <w:pPr>
        <w:pStyle w:val="Definitionterm"/>
      </w:pPr>
      <w:r>
        <w:t>taint analysis</w:t>
      </w:r>
    </w:p>
    <w:p w14:paraId="4A125315" w14:textId="77777777" w:rsidR="0044419A" w:rsidRDefault="0044419A" w:rsidP="0044419A">
      <w:pPr>
        <w:pStyle w:val="Definition"/>
      </w:pPr>
      <w:r w:rsidRPr="009853E2">
        <w:t>the process of tracing the path of tainted data through a program</w:t>
      </w:r>
    </w:p>
    <w:p w14:paraId="0E54F263" w14:textId="77777777" w:rsidR="0044419A" w:rsidRDefault="0044419A" w:rsidP="0044419A">
      <w:pPr>
        <w:pStyle w:val="Definitionterm"/>
      </w:pPr>
      <w:r>
        <w:t>tainted data</w:t>
      </w:r>
    </w:p>
    <w:p w14:paraId="6BE3869F" w14:textId="77777777" w:rsidR="0044419A" w:rsidRDefault="0044419A" w:rsidP="0044419A">
      <w:pPr>
        <w:pStyle w:val="Definition"/>
      </w:pPr>
      <w:r w:rsidRPr="009853E2">
        <w:t>data that enters a program from an untrusted source, such as user input</w:t>
      </w:r>
    </w:p>
    <w:p w14:paraId="472676B2" w14:textId="77777777" w:rsidR="0044419A" w:rsidRDefault="0044419A" w:rsidP="0044419A">
      <w:pPr>
        <w:pStyle w:val="Definitionterm"/>
      </w:pPr>
      <w:bookmarkStart w:id="31" w:name="def_text_file"/>
      <w:r>
        <w:t>text file</w:t>
      </w:r>
      <w:bookmarkEnd w:id="31"/>
    </w:p>
    <w:p w14:paraId="29A46E48" w14:textId="6590C3CA" w:rsidR="0044419A" w:rsidRDefault="009A5AEE" w:rsidP="0044419A">
      <w:pPr>
        <w:pStyle w:val="Definition"/>
      </w:pPr>
      <w:hyperlink w:anchor="def_file" w:history="1">
        <w:r w:rsidR="0044419A" w:rsidRPr="00375394">
          <w:rPr>
            <w:rStyle w:val="Hyperlink"/>
          </w:rPr>
          <w:t>file</w:t>
        </w:r>
      </w:hyperlink>
      <w:r w:rsidR="0044419A" w:rsidRPr="00592BE0">
        <w:t xml:space="preserve"> considered as a sequence of characters organized into </w:t>
      </w:r>
      <w:hyperlink w:anchor="def_line" w:history="1">
        <w:r w:rsidR="0044419A" w:rsidRPr="00375394">
          <w:rPr>
            <w:rStyle w:val="Hyperlink"/>
          </w:rPr>
          <w:t>lines</w:t>
        </w:r>
      </w:hyperlink>
      <w:r w:rsidR="0044419A" w:rsidRPr="00592BE0">
        <w:t xml:space="preserve"> and </w:t>
      </w:r>
      <w:hyperlink w:anchor="def_column" w:history="1">
        <w:r w:rsidR="0044419A" w:rsidRPr="00375394">
          <w:rPr>
            <w:rStyle w:val="Hyperlink"/>
          </w:rPr>
          <w:t>columns</w:t>
        </w:r>
      </w:hyperlink>
    </w:p>
    <w:p w14:paraId="10FF3BD9" w14:textId="77777777" w:rsidR="0044419A" w:rsidRDefault="0044419A" w:rsidP="0044419A">
      <w:pPr>
        <w:pStyle w:val="Definitionterm"/>
      </w:pPr>
      <w:r>
        <w:t>text region</w:t>
      </w:r>
    </w:p>
    <w:p w14:paraId="2AA7B9F7" w14:textId="3E811390" w:rsidR="0044419A" w:rsidRDefault="009A5AEE" w:rsidP="0044419A">
      <w:pPr>
        <w:pStyle w:val="Definition"/>
      </w:pPr>
      <w:hyperlink w:anchor="def_region" w:history="1">
        <w:r w:rsidR="0044419A" w:rsidRPr="00375394">
          <w:rPr>
            <w:rStyle w:val="Hyperlink"/>
          </w:rPr>
          <w:t>region</w:t>
        </w:r>
      </w:hyperlink>
      <w:r w:rsidR="0044419A" w:rsidRPr="00592BE0">
        <w:t xml:space="preserve"> representing a contiguous range of zero or more character in a </w:t>
      </w:r>
      <w:hyperlink w:anchor="def_text_file" w:history="1">
        <w:r w:rsidR="0044419A" w:rsidRPr="00375394">
          <w:rPr>
            <w:rStyle w:val="Hyperlink"/>
          </w:rPr>
          <w:t>text file</w:t>
        </w:r>
      </w:hyperlink>
    </w:p>
    <w:p w14:paraId="61B08742" w14:textId="2B141251" w:rsidR="0003129F" w:rsidRDefault="0003129F" w:rsidP="0003129F">
      <w:pPr>
        <w:pStyle w:val="Definitionterm"/>
      </w:pPr>
      <w:r>
        <w:t>top-level file</w:t>
      </w:r>
    </w:p>
    <w:p w14:paraId="3C0F7DAD" w14:textId="73493AE3" w:rsidR="0003129F" w:rsidRDefault="009A5AEE" w:rsidP="0003129F">
      <w:pPr>
        <w:pStyle w:val="Definition"/>
      </w:pPr>
      <w:hyperlink w:anchor="def_file" w:history="1">
        <w:r w:rsidR="0003129F" w:rsidRPr="00B05C99">
          <w:rPr>
            <w:rStyle w:val="Hyperlink"/>
          </w:rPr>
          <w:t>file</w:t>
        </w:r>
      </w:hyperlink>
      <w:r w:rsidR="0003129F" w:rsidRPr="0003129F">
        <w:t xml:space="preserve"> which is not contained within any other file</w:t>
      </w:r>
    </w:p>
    <w:p w14:paraId="07E5896F" w14:textId="7DEB7865" w:rsidR="00367B83" w:rsidRDefault="00367B83" w:rsidP="00367B83">
      <w:pPr>
        <w:pStyle w:val="Note"/>
      </w:pPr>
      <w:r>
        <w:t xml:space="preserve">Example: </w:t>
      </w:r>
      <w:r w:rsidRPr="00367B83">
        <w:t>Category (for example, “Style” or “Security”), documentation URI</w:t>
      </w:r>
      <w:r>
        <w:t>.</w:t>
      </w:r>
    </w:p>
    <w:p w14:paraId="5CC9FBF3" w14:textId="77777777" w:rsidR="0044419A" w:rsidRDefault="0044419A" w:rsidP="0044419A">
      <w:pPr>
        <w:pStyle w:val="Definitionterm"/>
      </w:pPr>
      <w:r>
        <w:t>top-level logical location</w:t>
      </w:r>
    </w:p>
    <w:p w14:paraId="4BD39429" w14:textId="4927805A" w:rsidR="0044419A" w:rsidRDefault="009A5AEE" w:rsidP="0044419A">
      <w:pPr>
        <w:pStyle w:val="Definition"/>
      </w:pPr>
      <w:hyperlink w:anchor="def_logical_location" w:history="1">
        <w:r w:rsidR="0044419A" w:rsidRPr="00375394">
          <w:rPr>
            <w:rStyle w:val="Hyperlink"/>
          </w:rPr>
          <w:t>logical location</w:t>
        </w:r>
      </w:hyperlink>
      <w:r w:rsidR="0044419A" w:rsidRPr="00854B1E">
        <w:t xml:space="preserve"> that is not nested within another logical location</w:t>
      </w:r>
    </w:p>
    <w:p w14:paraId="0EE7BE8A" w14:textId="77777777" w:rsidR="0044419A" w:rsidRDefault="0044419A" w:rsidP="0044419A">
      <w:pPr>
        <w:pStyle w:val="Note"/>
      </w:pPr>
      <w:r>
        <w:t>Example: A global function in C++</w:t>
      </w:r>
    </w:p>
    <w:p w14:paraId="6C2013A1" w14:textId="4CCEE914" w:rsidR="00367B83" w:rsidRDefault="00367B83" w:rsidP="00367B83">
      <w:pPr>
        <w:pStyle w:val="Definitionterm"/>
      </w:pPr>
      <w:bookmarkStart w:id="32" w:name="def_triage"/>
      <w:r>
        <w:t>triage</w:t>
      </w:r>
      <w:bookmarkEnd w:id="32"/>
    </w:p>
    <w:p w14:paraId="38D08C7E" w14:textId="4D242978" w:rsidR="00367B83" w:rsidRDefault="00FD070C" w:rsidP="00367B83">
      <w:pPr>
        <w:pStyle w:val="Definition"/>
      </w:pPr>
      <w:r>
        <w:t>d</w:t>
      </w:r>
      <w:r w:rsidR="00367B83" w:rsidRPr="00367B83">
        <w:t>ecid</w:t>
      </w:r>
      <w:r>
        <w:t>e</w:t>
      </w:r>
      <w:r w:rsidR="00367B83" w:rsidRPr="00367B83">
        <w:t xml:space="preserve"> whether a </w:t>
      </w:r>
      <w:hyperlink w:anchor="def_result" w:history="1">
        <w:r w:rsidR="00367B83" w:rsidRPr="00375394">
          <w:rPr>
            <w:rStyle w:val="Hyperlink"/>
          </w:rPr>
          <w:t>result</w:t>
        </w:r>
      </w:hyperlink>
      <w:r w:rsidR="00367B83" w:rsidRPr="00367B83">
        <w:t xml:space="preserve"> </w:t>
      </w:r>
      <w:r w:rsidR="00375394">
        <w:t>i</w:t>
      </w:r>
      <w:r w:rsidR="00367B83" w:rsidRPr="00367B83">
        <w:t xml:space="preserve">ndicates a </w:t>
      </w:r>
      <w:hyperlink w:anchor="def_problem" w:history="1">
        <w:r w:rsidR="00367B83" w:rsidRPr="00375394">
          <w:rPr>
            <w:rStyle w:val="Hyperlink"/>
          </w:rPr>
          <w:t>problem</w:t>
        </w:r>
      </w:hyperlink>
      <w:r w:rsidR="00367B83" w:rsidRPr="00367B83">
        <w:t xml:space="preserve"> that should be corrected</w:t>
      </w:r>
    </w:p>
    <w:p w14:paraId="36B04766" w14:textId="71868E63" w:rsidR="0044419A" w:rsidRDefault="0044419A" w:rsidP="0044419A">
      <w:pPr>
        <w:pStyle w:val="Definitionterm"/>
      </w:pPr>
      <w:r>
        <w:t>user</w:t>
      </w:r>
    </w:p>
    <w:p w14:paraId="52115F94" w14:textId="74CA1746" w:rsidR="0044419A" w:rsidRDefault="0044419A" w:rsidP="0044419A">
      <w:pPr>
        <w:pStyle w:val="Definition"/>
      </w:pPr>
      <w:r>
        <w:t xml:space="preserve">see </w:t>
      </w:r>
      <w:hyperlink w:anchor="def_end_user" w:history="1">
        <w:r w:rsidRPr="00375394">
          <w:rPr>
            <w:rStyle w:val="Hyperlink"/>
          </w:rPr>
          <w:t>end user</w:t>
        </w:r>
      </w:hyperlink>
      <w:r>
        <w:t>.</w:t>
      </w:r>
    </w:p>
    <w:p w14:paraId="0C27E214" w14:textId="3B695757" w:rsidR="0044419A" w:rsidRDefault="0044419A" w:rsidP="0044419A">
      <w:pPr>
        <w:pStyle w:val="Definitionterm"/>
      </w:pPr>
      <w:r>
        <w:t>viewer</w:t>
      </w:r>
    </w:p>
    <w:p w14:paraId="534881BE" w14:textId="1FCAF3D1" w:rsidR="0044419A" w:rsidRPr="0044419A" w:rsidRDefault="0044419A" w:rsidP="0044419A">
      <w:pPr>
        <w:pStyle w:val="Definition"/>
      </w:pPr>
      <w:r>
        <w:t xml:space="preserve">see </w:t>
      </w:r>
      <w:hyperlink w:anchor="def_log_file_viewer" w:history="1">
        <w:r w:rsidRPr="00375394">
          <w:rPr>
            <w:rStyle w:val="Hyperlink"/>
          </w:rPr>
          <w:t>log file viewer</w:t>
        </w:r>
      </w:hyperlink>
      <w:r w:rsidR="00375394">
        <w:t>.</w:t>
      </w:r>
    </w:p>
    <w:p w14:paraId="5BBB70F5" w14:textId="77777777" w:rsidR="00C02DEC" w:rsidRDefault="00C02DEC" w:rsidP="00A710C8">
      <w:pPr>
        <w:pStyle w:val="Heading2"/>
      </w:pPr>
      <w:bookmarkStart w:id="33" w:name="_Ref7502892"/>
      <w:bookmarkStart w:id="34" w:name="_Toc12011611"/>
      <w:bookmarkStart w:id="35" w:name="_Toc85472894"/>
      <w:bookmarkStart w:id="36" w:name="_Toc287332008"/>
      <w:bookmarkStart w:id="37" w:name="_Toc503450830"/>
      <w:r>
        <w:t>Normative</w:t>
      </w:r>
      <w:bookmarkEnd w:id="33"/>
      <w:bookmarkEnd w:id="34"/>
      <w:r>
        <w:t xml:space="preserve"> References</w:t>
      </w:r>
      <w:bookmarkEnd w:id="35"/>
      <w:bookmarkEnd w:id="36"/>
      <w:bookmarkEnd w:id="37"/>
    </w:p>
    <w:p w14:paraId="1CA20F39" w14:textId="3EB9E8F7" w:rsidR="00130B0A" w:rsidRDefault="00130B0A" w:rsidP="00130B0A">
      <w:pPr>
        <w:pStyle w:val="Ref"/>
        <w:rPr>
          <w:rStyle w:val="Refterm"/>
          <w:b w:val="0"/>
        </w:rPr>
      </w:pPr>
      <w:r w:rsidRPr="00EE7D13">
        <w:rPr>
          <w:rStyle w:val="Refterm"/>
        </w:rPr>
        <w:t>[</w:t>
      </w:r>
      <w:bookmarkStart w:id="38" w:name="BCP14"/>
      <w:r>
        <w:rPr>
          <w:rStyle w:val="Refterm"/>
        </w:rPr>
        <w:t>BCP14</w:t>
      </w:r>
      <w:bookmarkEnd w:id="38"/>
      <w:r w:rsidRPr="00EE7D13">
        <w:rPr>
          <w:rStyle w:val="Refterm"/>
        </w:rPr>
        <w:t>]</w:t>
      </w:r>
      <w:r w:rsidRPr="005126F2">
        <w:rPr>
          <w:rStyle w:val="Refterm"/>
          <w:b w:val="0"/>
        </w:rPr>
        <w:tab/>
      </w:r>
      <w:r>
        <w:rPr>
          <w:rStyle w:val="Refterm"/>
          <w:b w:val="0"/>
        </w:rPr>
        <w:t xml:space="preserve">Bradner, S., “Key words for use in RFCs to Indicate Requirement Levels”, March 1997, </w:t>
      </w:r>
      <w:r w:rsidRPr="00130B0A">
        <w:t>https://tools.ietf.org/html/bcp14</w:t>
      </w:r>
      <w:r>
        <w:rPr>
          <w:rStyle w:val="Refterm"/>
          <w:b w:val="0"/>
        </w:rPr>
        <w:t>.</w:t>
      </w:r>
    </w:p>
    <w:p w14:paraId="6A8CA73D" w14:textId="67B9C354" w:rsidR="00AB66A4" w:rsidRDefault="00AB66A4" w:rsidP="00130B0A">
      <w:pPr>
        <w:pStyle w:val="Ref"/>
        <w:rPr>
          <w:rStyle w:val="Refterm"/>
          <w:b w:val="0"/>
        </w:rPr>
      </w:pPr>
      <w:r w:rsidRPr="00EE7D13">
        <w:rPr>
          <w:rStyle w:val="Refterm"/>
        </w:rPr>
        <w:t>[</w:t>
      </w:r>
      <w:bookmarkStart w:id="39" w:name="ECMA404"/>
      <w:r w:rsidRPr="00EE7D13">
        <w:rPr>
          <w:rStyle w:val="Refterm"/>
        </w:rPr>
        <w:t>ECMA404</w:t>
      </w:r>
      <w:bookmarkEnd w:id="39"/>
      <w:r w:rsidRPr="00EE7D13">
        <w:rPr>
          <w:rStyle w:val="Refterm"/>
        </w:rPr>
        <w:t>]</w:t>
      </w:r>
      <w:r w:rsidRPr="005126F2">
        <w:rPr>
          <w:rStyle w:val="Refterm"/>
          <w:b w:val="0"/>
        </w:rPr>
        <w:tab/>
      </w:r>
      <w:r>
        <w:rPr>
          <w:rStyle w:val="Refterm"/>
          <w:b w:val="0"/>
        </w:rPr>
        <w:t>“The JSON Data Interchange Format”, 1</w:t>
      </w:r>
      <w:r w:rsidRPr="0092395F">
        <w:rPr>
          <w:rStyle w:val="Refterm"/>
          <w:b w:val="0"/>
          <w:vertAlign w:val="superscript"/>
        </w:rPr>
        <w:t>st</w:t>
      </w:r>
      <w:r>
        <w:rPr>
          <w:rStyle w:val="Refterm"/>
          <w:b w:val="0"/>
        </w:rPr>
        <w:t xml:space="preserve"> Edition, ECMA-404, October</w:t>
      </w:r>
      <w:r w:rsidR="009C2B7C">
        <w:rPr>
          <w:rStyle w:val="Refterm"/>
          <w:b w:val="0"/>
        </w:rPr>
        <w:t xml:space="preserve"> 2013,</w:t>
      </w:r>
      <w:r>
        <w:rPr>
          <w:rStyle w:val="Refterm"/>
          <w:b w:val="0"/>
        </w:rPr>
        <w:t xml:space="preserve"> </w:t>
      </w:r>
      <w:hyperlink r:id="rId32" w:history="1">
        <w:r w:rsidRPr="00AC1D41">
          <w:rPr>
            <w:rStyle w:val="Hyperlink"/>
          </w:rPr>
          <w:t>http://ecma-international.org/publications/files/ECMA-ST/ECMA-404.pdf</w:t>
        </w:r>
      </w:hyperlink>
      <w:r w:rsidR="009C2B7C">
        <w:rPr>
          <w:rStyle w:val="Refterm"/>
          <w:b w:val="0"/>
        </w:rPr>
        <w:t>.</w:t>
      </w:r>
    </w:p>
    <w:p w14:paraId="5AA1F396" w14:textId="6C93CEDC" w:rsidR="00AB66A4" w:rsidRDefault="00AB66A4" w:rsidP="00AB66A4">
      <w:pPr>
        <w:pStyle w:val="Ref"/>
      </w:pPr>
      <w:r w:rsidRPr="00EE7D13">
        <w:rPr>
          <w:rStyle w:val="Refterm"/>
        </w:rPr>
        <w:t>[</w:t>
      </w:r>
      <w:bookmarkStart w:id="40" w:name="FIPSPUB1804"/>
      <w:r w:rsidRPr="00EE7D13">
        <w:rPr>
          <w:rStyle w:val="Refterm"/>
        </w:rPr>
        <w:t>FIPSPUB180-4</w:t>
      </w:r>
      <w:bookmarkEnd w:id="40"/>
      <w:r w:rsidRPr="00EE7D13">
        <w:rPr>
          <w:rStyle w:val="Refterm"/>
        </w:rPr>
        <w:t>]</w:t>
      </w:r>
      <w:r>
        <w:tab/>
        <w:t>“Secure Hash Standard (SHS)”, FIPS PUB 180-4, August 2015</w:t>
      </w:r>
      <w:r w:rsidR="009C2B7C">
        <w:t>,</w:t>
      </w:r>
      <w:r>
        <w:t xml:space="preserve"> </w:t>
      </w:r>
      <w:hyperlink r:id="rId33" w:history="1">
        <w:r w:rsidRPr="00AC1D41">
          <w:rPr>
            <w:rStyle w:val="Hyperlink"/>
          </w:rPr>
          <w:t>http://nvlpubs.nist.gov/nistpubs/FIPS/NIST.FIPS.180-4.pdf</w:t>
        </w:r>
      </w:hyperlink>
      <w:r w:rsidR="009C2B7C">
        <w:t>.</w:t>
      </w:r>
    </w:p>
    <w:p w14:paraId="46FF15D1" w14:textId="4F722F81" w:rsidR="005B76B8" w:rsidRDefault="005B76B8" w:rsidP="005B76B8">
      <w:pPr>
        <w:pStyle w:val="Ref"/>
        <w:rPr>
          <w:rStyle w:val="Refterm"/>
          <w:b w:val="0"/>
        </w:rPr>
      </w:pPr>
      <w:r w:rsidRPr="00EE7D13">
        <w:rPr>
          <w:rStyle w:val="Refterm"/>
        </w:rPr>
        <w:t>[</w:t>
      </w:r>
      <w:bookmarkStart w:id="41" w:name="GFM"/>
      <w:r>
        <w:rPr>
          <w:rStyle w:val="Refterm"/>
        </w:rPr>
        <w:t>GFM</w:t>
      </w:r>
      <w:bookmarkEnd w:id="41"/>
      <w:r w:rsidRPr="00EE7D13">
        <w:rPr>
          <w:rStyle w:val="Refterm"/>
        </w:rPr>
        <w:t>]</w:t>
      </w:r>
      <w:r w:rsidRPr="005126F2">
        <w:rPr>
          <w:rStyle w:val="Refterm"/>
          <w:b w:val="0"/>
        </w:rPr>
        <w:tab/>
      </w:r>
      <w:r>
        <w:t>“</w:t>
      </w:r>
      <w:r w:rsidRPr="005B76B8">
        <w:rPr>
          <w:rStyle w:val="Refterm"/>
          <w:b w:val="0"/>
        </w:rPr>
        <w:t>GitHub-Flavored Markdown spec</w:t>
      </w:r>
      <w:r>
        <w:t>”</w:t>
      </w:r>
      <w:r w:rsidRPr="005B76B8">
        <w:rPr>
          <w:rStyle w:val="Refterm"/>
          <w:b w:val="0"/>
        </w:rPr>
        <w:t>, Version 0.28-gfm (2017-08-01), https://github.github.com/gfm/.</w:t>
      </w:r>
    </w:p>
    <w:p w14:paraId="055E043F" w14:textId="7D73BC83" w:rsidR="00AB66A4" w:rsidRDefault="00AB66A4" w:rsidP="005B76B8">
      <w:pPr>
        <w:pStyle w:val="Ref"/>
      </w:pPr>
      <w:r w:rsidRPr="00EE7D13">
        <w:rPr>
          <w:rStyle w:val="Refterm"/>
        </w:rPr>
        <w:t>[</w:t>
      </w:r>
      <w:bookmarkStart w:id="42" w:name="ISO86012004"/>
      <w:r w:rsidRPr="00EE7D13">
        <w:rPr>
          <w:rStyle w:val="Refterm"/>
        </w:rPr>
        <w:t>ISO8601:2004</w:t>
      </w:r>
      <w:bookmarkEnd w:id="42"/>
      <w:r w:rsidRPr="00EE7D13">
        <w:rPr>
          <w:rStyle w:val="Refterm"/>
        </w:rPr>
        <w:t>]</w:t>
      </w:r>
      <w:r>
        <w:tab/>
        <w:t>“Data elements and interchange formats -- Information interchange -- Representation of dates and times”, ISO 8601:2004, December 2004</w:t>
      </w:r>
      <w:r w:rsidR="009C2B7C">
        <w:t>,</w:t>
      </w:r>
      <w:r>
        <w:t xml:space="preserve"> </w:t>
      </w:r>
      <w:bookmarkStart w:id="43" w:name="_GoBack"/>
      <w:bookmarkEnd w:id="43"/>
      <w:r w:rsidR="009A5AEE">
        <w:fldChar w:fldCharType="begin"/>
      </w:r>
      <w:r w:rsidR="009A5AEE">
        <w:instrText xml:space="preserve"> HYPERLINK "https://www.iso.org/standard/40874.html" </w:instrText>
      </w:r>
      <w:r w:rsidR="009A5AEE">
        <w:fldChar w:fldCharType="separate"/>
      </w:r>
      <w:r w:rsidRPr="00AC1D41">
        <w:rPr>
          <w:rStyle w:val="Hyperlink"/>
        </w:rPr>
        <w:t>https://www.iso.org/standard/40874.html</w:t>
      </w:r>
      <w:r w:rsidR="009A5AEE">
        <w:rPr>
          <w:rStyle w:val="Hyperlink"/>
        </w:rPr>
        <w:fldChar w:fldCharType="end"/>
      </w:r>
      <w:r w:rsidR="009C2B7C">
        <w:t>.</w:t>
      </w:r>
    </w:p>
    <w:p w14:paraId="2F4A3B08" w14:textId="5C13F1B0" w:rsidR="00F85576" w:rsidRDefault="00F85576" w:rsidP="00F85576">
      <w:pPr>
        <w:pStyle w:val="Ref"/>
      </w:pPr>
      <w:r w:rsidRPr="00EE7D13">
        <w:rPr>
          <w:rStyle w:val="Refterm"/>
        </w:rPr>
        <w:t>[</w:t>
      </w:r>
      <w:bookmarkStart w:id="44" w:name="JSCHEMA01"/>
      <w:r w:rsidRPr="00EE7D13">
        <w:rPr>
          <w:rStyle w:val="Refterm"/>
        </w:rPr>
        <w:t>JSCHEMA01</w:t>
      </w:r>
      <w:bookmarkEnd w:id="44"/>
      <w:r w:rsidRPr="00EE7D13">
        <w:rPr>
          <w:rStyle w:val="Refterm"/>
        </w:rPr>
        <w:t>]</w:t>
      </w:r>
      <w:r>
        <w:rPr>
          <w:b/>
        </w:rPr>
        <w:tab/>
      </w:r>
      <w:r>
        <w:t>Wright, A., “JSON Schema: A Media Type for Describing JSON Documents”,</w:t>
      </w:r>
      <w:r w:rsidRPr="0092395F">
        <w:t xml:space="preserve"> </w:t>
      </w:r>
      <w:r>
        <w:t xml:space="preserve">April 2017 (expires October 2017), </w:t>
      </w:r>
      <w:hyperlink r:id="rId34" w:history="1">
        <w:r w:rsidRPr="00AC1D41">
          <w:rPr>
            <w:rStyle w:val="Hyperlink"/>
          </w:rPr>
          <w:t>http://json-schema.org/latest/json-schema-core.html</w:t>
        </w:r>
      </w:hyperlink>
      <w:r>
        <w:t>.</w:t>
      </w:r>
    </w:p>
    <w:p w14:paraId="40E940D8" w14:textId="042BCFC6" w:rsidR="00C02DEC" w:rsidRDefault="00C02DEC" w:rsidP="00F85576">
      <w:pPr>
        <w:pStyle w:val="Ref"/>
      </w:pPr>
      <w:r w:rsidRPr="00EE7D13">
        <w:rPr>
          <w:rStyle w:val="Refterm"/>
        </w:rPr>
        <w:t>[</w:t>
      </w:r>
      <w:bookmarkStart w:id="45" w:name="RFC2119"/>
      <w:r w:rsidRPr="00EE7D13">
        <w:rPr>
          <w:rStyle w:val="Refterm"/>
        </w:rPr>
        <w:t>RFC2119</w:t>
      </w:r>
      <w:bookmarkEnd w:id="45"/>
      <w:r w:rsidRPr="00EE7D13">
        <w:rPr>
          <w:rStyle w:val="Refterm"/>
        </w:rPr>
        <w:t>]</w:t>
      </w:r>
      <w:r>
        <w:tab/>
      </w:r>
      <w:r w:rsidR="009C2B7C">
        <w:rPr>
          <w:rFonts w:cs="Arial"/>
          <w:szCs w:val="20"/>
        </w:rPr>
        <w:t>Bradner, S., "Key words for use in RFCs to Indicate Requirement Levels", BCP 14, RFC 2119, DOI 10.17487/RFC2119, March 1997</w:t>
      </w:r>
      <w:r w:rsidR="009C2B7C">
        <w:t xml:space="preserve">, </w:t>
      </w:r>
      <w:hyperlink r:id="rId35" w:history="1">
        <w:r w:rsidR="000F3A82">
          <w:rPr>
            <w:rStyle w:val="Hyperlink"/>
          </w:rPr>
          <w:t>http://www.ietf.org/rfc/rfc2119.txt</w:t>
        </w:r>
      </w:hyperlink>
      <w:r w:rsidR="000F3A82">
        <w:t>.</w:t>
      </w:r>
    </w:p>
    <w:p w14:paraId="0259BD7A" w14:textId="1FCE8273" w:rsidR="00AB66A4" w:rsidRDefault="00AB66A4" w:rsidP="00AB66A4">
      <w:pPr>
        <w:pStyle w:val="Ref"/>
      </w:pPr>
      <w:r w:rsidRPr="00EE7D13">
        <w:rPr>
          <w:rStyle w:val="Refterm"/>
        </w:rPr>
        <w:t>[</w:t>
      </w:r>
      <w:bookmarkStart w:id="46" w:name="RFC2045"/>
      <w:r w:rsidRPr="00EE7D13">
        <w:rPr>
          <w:rStyle w:val="Refterm"/>
        </w:rPr>
        <w:t>RFC2045</w:t>
      </w:r>
      <w:bookmarkEnd w:id="46"/>
      <w:r w:rsidRPr="00EE7D13">
        <w:rPr>
          <w:rStyle w:val="Refterm"/>
        </w:rPr>
        <w:t>]</w:t>
      </w:r>
      <w:r>
        <w:tab/>
      </w:r>
      <w:r>
        <w:rPr>
          <w:rFonts w:cs="Arial"/>
          <w:szCs w:val="20"/>
        </w:rPr>
        <w:t xml:space="preserve">Freed, N. and N. Borenstein, "Multipurpose Internet Mail Extensions (MIME) Part One: Format of Internet Message Bodies", RFC 2045, DOI </w:t>
      </w:r>
      <w:r w:rsidR="009C2B7C">
        <w:rPr>
          <w:rFonts w:cs="Arial"/>
          <w:szCs w:val="20"/>
        </w:rPr>
        <w:t>10.17487/RFC2045, November 1996,</w:t>
      </w:r>
      <w:r>
        <w:rPr>
          <w:rFonts w:cs="Arial"/>
          <w:szCs w:val="20"/>
        </w:rPr>
        <w:t xml:space="preserve"> </w:t>
      </w:r>
      <w:hyperlink r:id="rId36" w:history="1">
        <w:r>
          <w:rPr>
            <w:rStyle w:val="Hyperlink"/>
            <w:rFonts w:cs="Arial"/>
            <w:szCs w:val="20"/>
          </w:rPr>
          <w:t>http://www.rfc-editor.org/info/rfc2045</w:t>
        </w:r>
      </w:hyperlink>
      <w:r w:rsidR="009C2B7C">
        <w:t>.</w:t>
      </w:r>
    </w:p>
    <w:p w14:paraId="4CBA246D" w14:textId="506F2D00" w:rsidR="00C56762" w:rsidRPr="0052312C" w:rsidRDefault="00C56762" w:rsidP="00C56762">
      <w:pPr>
        <w:pStyle w:val="Ref"/>
      </w:pPr>
      <w:r>
        <w:rPr>
          <w:rStyle w:val="Refterm"/>
        </w:rPr>
        <w:lastRenderedPageBreak/>
        <w:t>[</w:t>
      </w:r>
      <w:bookmarkStart w:id="47" w:name="RFC3629"/>
      <w:r>
        <w:rPr>
          <w:rStyle w:val="Refterm"/>
        </w:rPr>
        <w:t>RFC3629</w:t>
      </w:r>
      <w:bookmarkEnd w:id="47"/>
      <w:r>
        <w:rPr>
          <w:rStyle w:val="Refterm"/>
        </w:rPr>
        <w:t>]</w:t>
      </w:r>
      <w:r>
        <w:rPr>
          <w:rStyle w:val="Refterm"/>
        </w:rPr>
        <w:tab/>
      </w:r>
      <w:r>
        <w:rPr>
          <w:rFonts w:cs="Arial"/>
          <w:szCs w:val="20"/>
        </w:rPr>
        <w:t xml:space="preserve">Yergeau, F., "UTF-8, a transformation format of ISO 10646", STD 63, RFC 3629, DOI 10.17487/RFC3629, November 2003, </w:t>
      </w:r>
      <w:hyperlink r:id="rId37" w:history="1">
        <w:r>
          <w:rPr>
            <w:rStyle w:val="Hyperlink"/>
            <w:rFonts w:cs="Arial"/>
            <w:szCs w:val="20"/>
          </w:rPr>
          <w:t>http://www.rfc-editor.org/info/rfc3629</w:t>
        </w:r>
      </w:hyperlink>
      <w:r>
        <w:rPr>
          <w:rFonts w:cs="Arial"/>
          <w:szCs w:val="20"/>
        </w:rPr>
        <w:t>.</w:t>
      </w:r>
    </w:p>
    <w:p w14:paraId="2D24B622" w14:textId="541E2DD1" w:rsidR="0092395F" w:rsidRDefault="00AB66A4" w:rsidP="00C56762">
      <w:pPr>
        <w:pStyle w:val="Ref"/>
      </w:pPr>
      <w:r w:rsidRPr="00EE7D13">
        <w:rPr>
          <w:rStyle w:val="Refterm"/>
        </w:rPr>
        <w:t>[</w:t>
      </w:r>
      <w:bookmarkStart w:id="48" w:name="RFC3986"/>
      <w:r w:rsidRPr="00EE7D13">
        <w:rPr>
          <w:rStyle w:val="Refterm"/>
        </w:rPr>
        <w:t>RFC3986</w:t>
      </w:r>
      <w:bookmarkEnd w:id="48"/>
      <w:r w:rsidRPr="00EE7D13">
        <w:rPr>
          <w:rStyle w:val="Refterm"/>
        </w:rPr>
        <w:t>]</w:t>
      </w:r>
      <w:r>
        <w:tab/>
      </w:r>
      <w:r>
        <w:rPr>
          <w:rFonts w:cs="Arial"/>
          <w:szCs w:val="20"/>
        </w:rPr>
        <w:t xml:space="preserve">Berners-Lee, T., Fielding, R., and L. Masinter, "Uniform Resource Identifier (URI): Generic Syntax", STD 66, RFC 3986, DOI 10.17487/RFC3986, January 2005, </w:t>
      </w:r>
      <w:hyperlink r:id="rId38" w:history="1">
        <w:r>
          <w:rPr>
            <w:rStyle w:val="Hyperlink"/>
            <w:rFonts w:cs="Arial"/>
            <w:szCs w:val="20"/>
          </w:rPr>
          <w:t>http://www.rfc-editor.org/info/rfc3986</w:t>
        </w:r>
      </w:hyperlink>
      <w:r w:rsidRPr="00AB66A4">
        <w:t>.</w:t>
      </w:r>
    </w:p>
    <w:p w14:paraId="6D642014" w14:textId="24D09C72" w:rsidR="00C56762" w:rsidRDefault="00C56762" w:rsidP="00C56762">
      <w:pPr>
        <w:pStyle w:val="Ref"/>
      </w:pPr>
      <w:r>
        <w:rPr>
          <w:rStyle w:val="Refterm"/>
        </w:rPr>
        <w:t>[</w:t>
      </w:r>
      <w:bookmarkStart w:id="49" w:name="RFC5646"/>
      <w:r>
        <w:rPr>
          <w:rStyle w:val="Refterm"/>
        </w:rPr>
        <w:t>RFC5646</w:t>
      </w:r>
      <w:bookmarkEnd w:id="49"/>
      <w:r>
        <w:rPr>
          <w:rStyle w:val="Refterm"/>
        </w:rPr>
        <w:t>]</w:t>
      </w:r>
      <w:r>
        <w:rPr>
          <w:rStyle w:val="Refterm"/>
        </w:rPr>
        <w:tab/>
      </w:r>
      <w:r>
        <w:rPr>
          <w:rFonts w:cs="Arial"/>
          <w:szCs w:val="20"/>
        </w:rPr>
        <w:t xml:space="preserve">Phillips, A., Ed., and M. Davis, Ed., "Tags for Identifying Languages", BCP 47, RFC 5646, DOI 10.17487/RFC5646, September 2009, </w:t>
      </w:r>
      <w:hyperlink r:id="rId39" w:history="1">
        <w:r>
          <w:rPr>
            <w:rStyle w:val="Hyperlink"/>
            <w:rFonts w:cs="Arial"/>
            <w:szCs w:val="20"/>
          </w:rPr>
          <w:t>http://www.rfc-editor.org/info/rfc5646</w:t>
        </w:r>
      </w:hyperlink>
      <w:r>
        <w:rPr>
          <w:rFonts w:cs="Arial"/>
          <w:szCs w:val="20"/>
        </w:rPr>
        <w:t>.</w:t>
      </w:r>
    </w:p>
    <w:p w14:paraId="53DE693E" w14:textId="122FD45F" w:rsidR="006E09CB" w:rsidRDefault="006E09CB" w:rsidP="00130B0A">
      <w:pPr>
        <w:pStyle w:val="Ref"/>
        <w:rPr>
          <w:rStyle w:val="Refterm"/>
        </w:rPr>
      </w:pPr>
      <w:r>
        <w:rPr>
          <w:rStyle w:val="Refterm"/>
        </w:rPr>
        <w:t>[</w:t>
      </w:r>
      <w:bookmarkStart w:id="50" w:name="RFC7763"/>
      <w:r>
        <w:rPr>
          <w:rStyle w:val="Refterm"/>
        </w:rPr>
        <w:t>RFC7763</w:t>
      </w:r>
      <w:bookmarkEnd w:id="50"/>
      <w:r>
        <w:rPr>
          <w:rStyle w:val="Refterm"/>
        </w:rPr>
        <w:t>]</w:t>
      </w:r>
      <w:r>
        <w:rPr>
          <w:rStyle w:val="Refterm"/>
        </w:rPr>
        <w:tab/>
      </w:r>
      <w:r w:rsidRPr="006E09CB">
        <w:rPr>
          <w:rFonts w:cs="Arial"/>
          <w:szCs w:val="20"/>
        </w:rPr>
        <w:t xml:space="preserve">Leonard, S., "The text/markdown Media Type", RFC 7763, DOI 10.17487/RFC7763, March 2016, </w:t>
      </w:r>
      <w:hyperlink r:id="rId40" w:history="1">
        <w:r w:rsidRPr="00705E4D">
          <w:rPr>
            <w:rStyle w:val="Hyperlink"/>
            <w:rFonts w:cs="Arial"/>
            <w:szCs w:val="20"/>
          </w:rPr>
          <w:t>http://www.rfc-editor.org/info/rfc7763</w:t>
        </w:r>
      </w:hyperlink>
      <w:r w:rsidRPr="006E09CB">
        <w:rPr>
          <w:rFonts w:cs="Arial"/>
          <w:szCs w:val="20"/>
        </w:rPr>
        <w:t>.</w:t>
      </w:r>
    </w:p>
    <w:p w14:paraId="1431D029" w14:textId="30B83437" w:rsidR="006E09CB" w:rsidRDefault="006E09CB" w:rsidP="006E09CB">
      <w:pPr>
        <w:pStyle w:val="Ref"/>
      </w:pPr>
      <w:r>
        <w:rPr>
          <w:rStyle w:val="Refterm"/>
          <w:bCs w:val="0"/>
        </w:rPr>
        <w:t>[</w:t>
      </w:r>
      <w:bookmarkStart w:id="51" w:name="RFC7764"/>
      <w:r>
        <w:rPr>
          <w:rStyle w:val="Refterm"/>
          <w:bCs w:val="0"/>
        </w:rPr>
        <w:t>RFC7764</w:t>
      </w:r>
      <w:bookmarkEnd w:id="51"/>
      <w:r>
        <w:rPr>
          <w:rStyle w:val="Refterm"/>
          <w:bCs w:val="0"/>
        </w:rPr>
        <w:t>]</w:t>
      </w:r>
      <w:r>
        <w:rPr>
          <w:rStyle w:val="Refterm"/>
          <w:bCs w:val="0"/>
        </w:rPr>
        <w:tab/>
      </w:r>
      <w:r>
        <w:rPr>
          <w:rFonts w:cs="Arial"/>
          <w:szCs w:val="20"/>
        </w:rPr>
        <w:t xml:space="preserve">Leonard, S., "Guidance on Markdown: Design Philosophies, Stability Strategies, and Select Registrations", RFC 7764, DOI 10.17487/RFC7764, March 2016, </w:t>
      </w:r>
      <w:hyperlink r:id="rId41" w:history="1">
        <w:r>
          <w:rPr>
            <w:rStyle w:val="Hyperlink"/>
            <w:rFonts w:cs="Arial"/>
            <w:szCs w:val="20"/>
          </w:rPr>
          <w:t>http://www.rfc-editor.org/info/rfc7764</w:t>
        </w:r>
      </w:hyperlink>
      <w:r>
        <w:rPr>
          <w:rFonts w:cs="Arial"/>
          <w:szCs w:val="20"/>
        </w:rPr>
        <w:t>.</w:t>
      </w:r>
    </w:p>
    <w:p w14:paraId="52743238" w14:textId="102FEB89" w:rsidR="00130B0A" w:rsidRDefault="00130B0A" w:rsidP="00130B0A">
      <w:pPr>
        <w:pStyle w:val="Ref"/>
      </w:pPr>
      <w:r>
        <w:rPr>
          <w:rStyle w:val="Refterm"/>
          <w:bCs w:val="0"/>
        </w:rPr>
        <w:t>[</w:t>
      </w:r>
      <w:bookmarkStart w:id="52" w:name="RFC8174"/>
      <w:r>
        <w:rPr>
          <w:rStyle w:val="Refterm"/>
          <w:bCs w:val="0"/>
        </w:rPr>
        <w:t>RFC8174</w:t>
      </w:r>
      <w:bookmarkEnd w:id="52"/>
      <w:r>
        <w:rPr>
          <w:rStyle w:val="Refterm"/>
          <w:bCs w:val="0"/>
        </w:rPr>
        <w:t>]</w:t>
      </w:r>
      <w:r>
        <w:rPr>
          <w:rStyle w:val="Refterm"/>
          <w:bCs w:val="0"/>
        </w:rPr>
        <w:tab/>
      </w:r>
      <w:r>
        <w:rPr>
          <w:rFonts w:cs="Arial"/>
          <w:szCs w:val="20"/>
        </w:rPr>
        <w:t xml:space="preserve">Leiba, B., "Ambiguity of Uppercase vs Lowercase in RFC 2119 Key Words", BCP 14, RFC 8174, DOI 10.17487/RFC8174, May 2017, </w:t>
      </w:r>
      <w:r w:rsidR="002B57DD" w:rsidRPr="002B57DD">
        <w:rPr>
          <w:rFonts w:cs="Arial"/>
          <w:szCs w:val="20"/>
        </w:rPr>
        <w:t>http://www.rfc-editor.org/info/rfc8174</w:t>
      </w:r>
      <w:r>
        <w:rPr>
          <w:rFonts w:cs="Arial"/>
          <w:szCs w:val="20"/>
        </w:rPr>
        <w:t>.</w:t>
      </w:r>
    </w:p>
    <w:p w14:paraId="4576BD98" w14:textId="37378061" w:rsidR="00F85576" w:rsidRPr="00F85576" w:rsidRDefault="00F85576" w:rsidP="00130B0A">
      <w:pPr>
        <w:pStyle w:val="Ref"/>
        <w:rPr>
          <w:rStyle w:val="Refterm"/>
          <w:b w:val="0"/>
        </w:rPr>
      </w:pPr>
      <w:r>
        <w:rPr>
          <w:rStyle w:val="Refterm"/>
        </w:rPr>
        <w:t>[</w:t>
      </w:r>
      <w:bookmarkStart w:id="53" w:name="SEMVER"/>
      <w:r>
        <w:rPr>
          <w:rStyle w:val="Refterm"/>
        </w:rPr>
        <w:t>SEMVER</w:t>
      </w:r>
      <w:bookmarkEnd w:id="53"/>
      <w:r>
        <w:rPr>
          <w:rStyle w:val="Refterm"/>
        </w:rPr>
        <w:t>]</w:t>
      </w:r>
      <w:r>
        <w:rPr>
          <w:rStyle w:val="Refterm"/>
        </w:rPr>
        <w:tab/>
      </w:r>
      <w:r>
        <w:t xml:space="preserve">“Semantic Versioning 2.0.0”, </w:t>
      </w:r>
      <w:hyperlink r:id="rId42" w:history="1">
        <w:r w:rsidRPr="004776BD">
          <w:rPr>
            <w:rStyle w:val="Hyperlink"/>
          </w:rPr>
          <w:t>http://semver.org/</w:t>
        </w:r>
      </w:hyperlink>
      <w:r>
        <w:t>.</w:t>
      </w:r>
    </w:p>
    <w:p w14:paraId="590D7B5A" w14:textId="1D084730" w:rsidR="0092395F" w:rsidRDefault="00DE0F9F" w:rsidP="00F85576">
      <w:pPr>
        <w:pStyle w:val="Ref"/>
      </w:pPr>
      <w:r>
        <w:rPr>
          <w:rStyle w:val="Refterm"/>
        </w:rPr>
        <w:t>[</w:t>
      </w:r>
      <w:bookmarkStart w:id="54" w:name="UNICODE10"/>
      <w:r>
        <w:rPr>
          <w:rStyle w:val="Refterm"/>
        </w:rPr>
        <w:t>UNICODE10</w:t>
      </w:r>
      <w:bookmarkEnd w:id="54"/>
      <w:r>
        <w:rPr>
          <w:rStyle w:val="Refterm"/>
        </w:rPr>
        <w:t>]</w:t>
      </w:r>
      <w:r>
        <w:rPr>
          <w:rStyle w:val="Refterm"/>
        </w:rPr>
        <w:tab/>
      </w:r>
      <w:r>
        <w:t xml:space="preserve">Unicode 10.0, June 2017, </w:t>
      </w:r>
      <w:hyperlink r:id="rId43" w:history="1">
        <w:r w:rsidRPr="00AC1D41">
          <w:rPr>
            <w:rStyle w:val="Hyperlink"/>
          </w:rPr>
          <w:t>http://www.unicode.org/versions/Unicode10.0.0/</w:t>
        </w:r>
      </w:hyperlink>
    </w:p>
    <w:p w14:paraId="1AFFEE78" w14:textId="77777777" w:rsidR="00C02DEC" w:rsidRDefault="00C02DEC" w:rsidP="00A710C8">
      <w:pPr>
        <w:pStyle w:val="Heading2"/>
      </w:pPr>
      <w:bookmarkStart w:id="55" w:name="_Toc85472895"/>
      <w:bookmarkStart w:id="56" w:name="_Toc287332009"/>
      <w:bookmarkStart w:id="57" w:name="_Toc503450831"/>
      <w:r>
        <w:t>Non-Normative References</w:t>
      </w:r>
      <w:bookmarkEnd w:id="55"/>
      <w:bookmarkEnd w:id="56"/>
      <w:bookmarkEnd w:id="57"/>
    </w:p>
    <w:p w14:paraId="1067680D" w14:textId="619FCEC8" w:rsidR="00D422AB" w:rsidRDefault="00D422AB" w:rsidP="00D422AB">
      <w:pPr>
        <w:pStyle w:val="Ref"/>
        <w:rPr>
          <w:rStyle w:val="Refterm"/>
          <w:b w:val="0"/>
        </w:rPr>
      </w:pPr>
      <w:r w:rsidRPr="001A52C9">
        <w:rPr>
          <w:rStyle w:val="Refterm"/>
        </w:rPr>
        <w:t>[</w:t>
      </w:r>
      <w:bookmarkStart w:id="58" w:name="CMARK"/>
      <w:r>
        <w:rPr>
          <w:rStyle w:val="Refterm"/>
        </w:rPr>
        <w:t>CMARK</w:t>
      </w:r>
      <w:bookmarkEnd w:id="58"/>
      <w:r w:rsidRPr="001A52C9">
        <w:rPr>
          <w:rStyle w:val="Refterm"/>
        </w:rPr>
        <w:t>]</w:t>
      </w:r>
      <w:r w:rsidRPr="005126F2">
        <w:rPr>
          <w:rStyle w:val="Refterm"/>
          <w:b w:val="0"/>
        </w:rPr>
        <w:tab/>
      </w:r>
      <w:r w:rsidRPr="00D422AB">
        <w:t xml:space="preserve">“CommonMark Spec”, Version 0.28, (2017-08-01), </w:t>
      </w:r>
      <w:hyperlink r:id="rId44" w:history="1">
        <w:r w:rsidRPr="00705E4D">
          <w:rPr>
            <w:rStyle w:val="Hyperlink"/>
          </w:rPr>
          <w:t>http://spec.commonmark.org/0.28/</w:t>
        </w:r>
      </w:hyperlink>
      <w:r w:rsidRPr="00D422AB">
        <w:t>.</w:t>
      </w:r>
    </w:p>
    <w:p w14:paraId="1FDA798B" w14:textId="4ACCC066" w:rsidR="00A86F30" w:rsidRDefault="00A86F30" w:rsidP="00D422AB">
      <w:pPr>
        <w:pStyle w:val="Ref"/>
        <w:rPr>
          <w:rStyle w:val="Refterm"/>
          <w:b w:val="0"/>
        </w:rPr>
      </w:pPr>
      <w:r w:rsidRPr="001A52C9">
        <w:rPr>
          <w:rStyle w:val="Refterm"/>
        </w:rPr>
        <w:t>[</w:t>
      </w:r>
      <w:bookmarkStart w:id="59" w:name="CWE"/>
      <w:r>
        <w:rPr>
          <w:rStyle w:val="Refterm"/>
        </w:rPr>
        <w:t>CWE</w:t>
      </w:r>
      <w:bookmarkEnd w:id="59"/>
      <w:r w:rsidRPr="001A52C9">
        <w:rPr>
          <w:rStyle w:val="Refterm"/>
        </w:rPr>
        <w:t>]</w:t>
      </w:r>
      <w:r w:rsidRPr="005126F2">
        <w:rPr>
          <w:rStyle w:val="Refterm"/>
          <w:b w:val="0"/>
        </w:rPr>
        <w:tab/>
      </w:r>
      <w:r w:rsidRPr="0052312C">
        <w:t>“</w:t>
      </w:r>
      <w:r>
        <w:t>Common Weakness Enumeration</w:t>
      </w:r>
      <w:r w:rsidRPr="0052312C">
        <w:t xml:space="preserve">”, </w:t>
      </w:r>
      <w:hyperlink r:id="rId45" w:history="1">
        <w:r w:rsidR="00F84A73" w:rsidRPr="00705E4D">
          <w:rPr>
            <w:rStyle w:val="Hyperlink"/>
          </w:rPr>
          <w:t>https://cwe.mitre.org</w:t>
        </w:r>
      </w:hyperlink>
      <w:r w:rsidR="00F84A73">
        <w:t>.</w:t>
      </w:r>
    </w:p>
    <w:p w14:paraId="45B8378B" w14:textId="2BFDD88E" w:rsidR="00F84A73" w:rsidRDefault="00F84A73" w:rsidP="00F84A73">
      <w:pPr>
        <w:pStyle w:val="Ref"/>
        <w:rPr>
          <w:rStyle w:val="Refterm"/>
          <w:b w:val="0"/>
        </w:rPr>
      </w:pPr>
      <w:r w:rsidRPr="001A52C9">
        <w:rPr>
          <w:rStyle w:val="Refterm"/>
        </w:rPr>
        <w:t>[</w:t>
      </w:r>
      <w:bookmarkStart w:id="60" w:name="GFMCMARK"/>
      <w:r>
        <w:rPr>
          <w:rStyle w:val="Refterm"/>
        </w:rPr>
        <w:t>GFMCMARK</w:t>
      </w:r>
      <w:bookmarkEnd w:id="60"/>
      <w:r w:rsidRPr="001A52C9">
        <w:rPr>
          <w:rStyle w:val="Refterm"/>
        </w:rPr>
        <w:t>]</w:t>
      </w:r>
      <w:r w:rsidRPr="005126F2">
        <w:rPr>
          <w:rStyle w:val="Refterm"/>
          <w:b w:val="0"/>
        </w:rPr>
        <w:tab/>
      </w:r>
      <w:r w:rsidRPr="00F84A73">
        <w:t xml:space="preserve">“GitHub's fork of cmark, a CommonMark parsing and rendering library and program in C”, </w:t>
      </w:r>
      <w:hyperlink r:id="rId46" w:history="1">
        <w:r w:rsidRPr="00705E4D">
          <w:rPr>
            <w:rStyle w:val="Hyperlink"/>
          </w:rPr>
          <w:t>https://github.com/github/cmark</w:t>
        </w:r>
      </w:hyperlink>
      <w:r w:rsidRPr="00F84A73">
        <w:t>.</w:t>
      </w:r>
    </w:p>
    <w:p w14:paraId="0FEC2F43" w14:textId="44698EB6" w:rsidR="00F84A73" w:rsidRDefault="00F84A73" w:rsidP="00F84A73">
      <w:pPr>
        <w:pStyle w:val="Ref"/>
        <w:rPr>
          <w:rStyle w:val="Refterm"/>
          <w:b w:val="0"/>
        </w:rPr>
      </w:pPr>
      <w:r w:rsidRPr="001A52C9">
        <w:rPr>
          <w:rStyle w:val="Refterm"/>
        </w:rPr>
        <w:t>[</w:t>
      </w:r>
      <w:bookmarkStart w:id="61" w:name="GFMENG"/>
      <w:r>
        <w:rPr>
          <w:rStyle w:val="Refterm"/>
        </w:rPr>
        <w:t>GFMENG</w:t>
      </w:r>
      <w:bookmarkEnd w:id="61"/>
      <w:r w:rsidRPr="001A52C9">
        <w:rPr>
          <w:rStyle w:val="Refterm"/>
        </w:rPr>
        <w:t>]</w:t>
      </w:r>
      <w:r w:rsidRPr="005126F2">
        <w:rPr>
          <w:rStyle w:val="Refterm"/>
          <w:b w:val="0"/>
        </w:rPr>
        <w:tab/>
      </w:r>
      <w:r w:rsidRPr="00F84A73">
        <w:t xml:space="preserve">“GitHub Engineering: A formal spec for GitHub Flavored Markdown”, </w:t>
      </w:r>
      <w:hyperlink r:id="rId47" w:history="1">
        <w:r w:rsidRPr="00705E4D">
          <w:rPr>
            <w:rStyle w:val="Hyperlink"/>
          </w:rPr>
          <w:t>https://githubengineering.com/a-formal-spec-for-github-markdown/</w:t>
        </w:r>
      </w:hyperlink>
      <w:r w:rsidRPr="00F84A73">
        <w:t>.</w:t>
      </w:r>
    </w:p>
    <w:p w14:paraId="676C3FD1" w14:textId="2094AEC4" w:rsidR="00C71349" w:rsidRDefault="001A52C9" w:rsidP="00F84A73">
      <w:pPr>
        <w:pStyle w:val="Ref"/>
        <w:rPr>
          <w:rStyle w:val="Refterm"/>
          <w:b w:val="0"/>
        </w:rPr>
      </w:pPr>
      <w:r w:rsidRPr="001A52C9">
        <w:rPr>
          <w:rStyle w:val="Refterm"/>
        </w:rPr>
        <w:t>[</w:t>
      </w:r>
      <w:r w:rsidR="0052312C">
        <w:rPr>
          <w:rStyle w:val="Refterm"/>
        </w:rPr>
        <w:t>ISO9899</w:t>
      </w:r>
      <w:r w:rsidR="00361885">
        <w:rPr>
          <w:rStyle w:val="Refterm"/>
        </w:rPr>
        <w:t>:2011</w:t>
      </w:r>
      <w:r w:rsidRPr="001A52C9">
        <w:rPr>
          <w:rStyle w:val="Refterm"/>
        </w:rPr>
        <w:t>]</w:t>
      </w:r>
      <w:r w:rsidR="005126F2" w:rsidRPr="005126F2">
        <w:rPr>
          <w:rStyle w:val="Refterm"/>
          <w:b w:val="0"/>
        </w:rPr>
        <w:tab/>
      </w:r>
      <w:r w:rsidR="0052312C" w:rsidRPr="0052312C">
        <w:t>“Information technology – Programming languages – C”, ISO/IEC 9899</w:t>
      </w:r>
      <w:r w:rsidR="0052312C">
        <w:t xml:space="preserve">, December 2011, </w:t>
      </w:r>
      <w:hyperlink r:id="rId48" w:history="1">
        <w:r w:rsidR="0052312C" w:rsidRPr="00AC1D41">
          <w:rPr>
            <w:rStyle w:val="Hyperlink"/>
          </w:rPr>
          <w:t>https://www.iso.org/standard/57853.html</w:t>
        </w:r>
      </w:hyperlink>
      <w:r w:rsidR="00F50B4E">
        <w:rPr>
          <w:rStyle w:val="Hyperlink"/>
        </w:rPr>
        <w:t>.</w:t>
      </w:r>
    </w:p>
    <w:p w14:paraId="6A7E9801" w14:textId="03015618" w:rsidR="0052312C" w:rsidRDefault="0052312C" w:rsidP="00AE0702">
      <w:pPr>
        <w:pStyle w:val="Ref"/>
      </w:pPr>
      <w:r>
        <w:rPr>
          <w:rStyle w:val="Refterm"/>
        </w:rPr>
        <w:t>[ISO14882</w:t>
      </w:r>
      <w:r w:rsidR="00361885">
        <w:rPr>
          <w:rStyle w:val="Refterm"/>
        </w:rPr>
        <w:t>:2014</w:t>
      </w:r>
      <w:r>
        <w:rPr>
          <w:rStyle w:val="Refterm"/>
        </w:rPr>
        <w:t>]</w:t>
      </w:r>
      <w:r>
        <w:rPr>
          <w:rStyle w:val="Refterm"/>
        </w:rPr>
        <w:tab/>
      </w:r>
      <w:r w:rsidRPr="0052312C">
        <w:t>“Inform</w:t>
      </w:r>
      <w:r>
        <w:t xml:space="preserve">ation technology – Programming languages – C++”, ISO/IEC 14882, December 2014, </w:t>
      </w:r>
      <w:hyperlink r:id="rId49" w:history="1">
        <w:r w:rsidR="00361885" w:rsidRPr="00AC1D41">
          <w:rPr>
            <w:rStyle w:val="Hyperlink"/>
          </w:rPr>
          <w:t>https://www.iso.org/standard/64029.html</w:t>
        </w:r>
      </w:hyperlink>
      <w:r w:rsidR="00F50B4E">
        <w:rPr>
          <w:rStyle w:val="Hyperlink"/>
        </w:rPr>
        <w:t>.</w:t>
      </w:r>
    </w:p>
    <w:p w14:paraId="33244B84" w14:textId="655095BB" w:rsidR="0052312C" w:rsidRDefault="0052312C" w:rsidP="0052312C">
      <w:pPr>
        <w:pStyle w:val="Ref"/>
      </w:pPr>
      <w:r>
        <w:rPr>
          <w:rStyle w:val="Refterm"/>
        </w:rPr>
        <w:t>[ISO23270</w:t>
      </w:r>
      <w:r w:rsidR="00361885">
        <w:rPr>
          <w:rStyle w:val="Refterm"/>
        </w:rPr>
        <w:t>:2006</w:t>
      </w:r>
      <w:r>
        <w:rPr>
          <w:rStyle w:val="Refterm"/>
        </w:rPr>
        <w:t>]</w:t>
      </w:r>
      <w:r>
        <w:rPr>
          <w:rStyle w:val="Refterm"/>
        </w:rPr>
        <w:tab/>
      </w:r>
      <w:r w:rsidRPr="0052312C">
        <w:t>“Informati</w:t>
      </w:r>
      <w:r>
        <w:t>o</w:t>
      </w:r>
      <w:r w:rsidRPr="0052312C">
        <w:t>n</w:t>
      </w:r>
      <w:r>
        <w:t xml:space="preserve"> technology – Programming languages – C#”, ISO/IEC 23270</w:t>
      </w:r>
      <w:r w:rsidR="00361885">
        <w:t xml:space="preserve">, September 2006, </w:t>
      </w:r>
      <w:hyperlink r:id="rId50" w:history="1">
        <w:r w:rsidR="00361885" w:rsidRPr="00AC1D41">
          <w:rPr>
            <w:rStyle w:val="Hyperlink"/>
          </w:rPr>
          <w:t>https://www.iso.org/standard/42926.html</w:t>
        </w:r>
      </w:hyperlink>
      <w:r w:rsidR="00F50B4E">
        <w:rPr>
          <w:rStyle w:val="Hyperlink"/>
        </w:rPr>
        <w:t>.</w:t>
      </w:r>
    </w:p>
    <w:p w14:paraId="332C9894" w14:textId="0CB2007F" w:rsidR="006D31DB" w:rsidRDefault="00EE7D13" w:rsidP="00FD22AC">
      <w:pPr>
        <w:pStyle w:val="Heading1"/>
      </w:pPr>
      <w:bookmarkStart w:id="62" w:name="_Toc503450832"/>
      <w:r>
        <w:lastRenderedPageBreak/>
        <w:t>Conventions</w:t>
      </w:r>
      <w:bookmarkEnd w:id="62"/>
    </w:p>
    <w:p w14:paraId="50E64719" w14:textId="2428E7E7" w:rsidR="0012387E" w:rsidRPr="0012387E" w:rsidRDefault="0012387E" w:rsidP="0012387E"/>
    <w:p w14:paraId="2D42620D" w14:textId="4CD3D186" w:rsidR="0012387E" w:rsidRDefault="00EE7D13" w:rsidP="0012387E">
      <w:pPr>
        <w:pStyle w:val="Heading2"/>
      </w:pPr>
      <w:bookmarkStart w:id="63" w:name="_Toc503450833"/>
      <w:r>
        <w:t>General</w:t>
      </w:r>
      <w:bookmarkEnd w:id="63"/>
    </w:p>
    <w:p w14:paraId="66B849A3" w14:textId="0A7418D7" w:rsidR="0012387E" w:rsidRDefault="00EE7D13" w:rsidP="0012387E">
      <w:r w:rsidRPr="00EE7D13">
        <w:t>The following conventions are used within this document.</w:t>
      </w:r>
    </w:p>
    <w:p w14:paraId="22E9A408" w14:textId="795351CE" w:rsidR="00EE7D13" w:rsidRDefault="00EE7D13" w:rsidP="00EE7D13">
      <w:pPr>
        <w:pStyle w:val="Heading2"/>
      </w:pPr>
      <w:bookmarkStart w:id="64" w:name="_Toc503450834"/>
      <w:r>
        <w:t>Format examples</w:t>
      </w:r>
      <w:bookmarkEnd w:id="64"/>
    </w:p>
    <w:p w14:paraId="0C763244" w14:textId="5F8D1DEC" w:rsidR="00EE7D13" w:rsidRDefault="00EE7D13" w:rsidP="00EE7D13">
      <w:r w:rsidRPr="00EE7D13">
        <w:t xml:space="preserve">This document contains several partial examples of the SARIF format. The examples are formatted for clarity, as permitted by </w:t>
      </w:r>
      <w:r w:rsidR="00F66C85">
        <w:rPr>
          <w:rStyle w:val="Refterm"/>
          <w:b w:val="0"/>
        </w:rPr>
        <w:t>[</w:t>
      </w:r>
      <w:hyperlink w:anchor="ECMA404" w:history="1">
        <w:r w:rsidR="00F66C85" w:rsidRPr="00F66C85">
          <w:rPr>
            <w:rStyle w:val="Hyperlink"/>
          </w:rPr>
          <w:t>ECMA404</w:t>
        </w:r>
      </w:hyperlink>
      <w:r w:rsidR="00F66C85">
        <w:rPr>
          <w:rStyle w:val="Refterm"/>
          <w:b w:val="0"/>
        </w:rPr>
        <w:t>],</w:t>
      </w:r>
      <w:r w:rsidRPr="00EE7D13">
        <w:t xml:space="preserve"> which allows “insignificant whitespace” before or after any token; implementations </w:t>
      </w:r>
      <w:r w:rsidR="00BD0C18">
        <w:t>do not need to</w:t>
      </w:r>
      <w:r w:rsidRPr="00EE7D13">
        <w:t xml:space="preserve"> follow the whitespace convention used in these examples. In these examples, an ellipsis (…) is used to indicate that portions of the log file text required by this specification have been omitted for brevity. A ‘</w:t>
      </w:r>
      <w:r w:rsidRPr="00616C1A">
        <w:rPr>
          <w:rStyle w:val="CODEtemp"/>
        </w:rPr>
        <w:t>#</w:t>
      </w:r>
      <w:r w:rsidRPr="00EE7D13">
        <w:t xml:space="preserve">’ character introduces a comment that extends to the end of the line. These comments are present for explanatory purposes and are not part of the SARIF file format. When a JSON string is too long to fit on a line, it is broken into multiple lines. This is not part of the SARIF format, since JSON strings cannot contain control characters </w:t>
      </w:r>
      <w:r w:rsidR="00616C1A">
        <w:t>such as newlines.</w:t>
      </w:r>
    </w:p>
    <w:p w14:paraId="1B165748" w14:textId="157B28ED" w:rsidR="00616C1A" w:rsidRDefault="00616C1A" w:rsidP="00616C1A">
      <w:pPr>
        <w:pStyle w:val="Heading2"/>
      </w:pPr>
      <w:bookmarkStart w:id="65" w:name="_Toc503450835"/>
      <w:r>
        <w:t>Property notation</w:t>
      </w:r>
      <w:bookmarkEnd w:id="65"/>
    </w:p>
    <w:p w14:paraId="30DDC891" w14:textId="0225676B" w:rsidR="00616C1A" w:rsidRDefault="00616C1A" w:rsidP="00616C1A">
      <w:r w:rsidRPr="00616C1A">
        <w:t xml:space="preserve">A JSON object consists of a set of </w:t>
      </w:r>
      <w:r w:rsidR="0037269A">
        <w:t>properties</w:t>
      </w:r>
      <w:r w:rsidRPr="00616C1A">
        <w:t xml:space="preserve">. The value </w:t>
      </w:r>
      <w:r w:rsidR="0037269A">
        <w:t xml:space="preserve">of a property </w:t>
      </w:r>
      <w:r w:rsidRPr="00616C1A">
        <w:t xml:space="preserve">may itself be an object, allowing arbitrary nesting. When necessary for clarity or to avoid ambiguity, we use the “dot” notation to refer to nested values. For example, the </w:t>
      </w:r>
      <w:r w:rsidRPr="00801EC5">
        <w:rPr>
          <w:rStyle w:val="CODEtemp"/>
        </w:rPr>
        <w:t>physicalLocation</w:t>
      </w:r>
      <w:r w:rsidRPr="00616C1A">
        <w:t xml:space="preserve"> object defines a property </w:t>
      </w:r>
      <w:r w:rsidRPr="00801EC5">
        <w:rPr>
          <w:rStyle w:val="CODEtemp"/>
        </w:rPr>
        <w:t>region</w:t>
      </w:r>
      <w:r w:rsidRPr="00616C1A">
        <w:t xml:space="preserve"> whose value is a </w:t>
      </w:r>
      <w:r w:rsidRPr="00801EC5">
        <w:rPr>
          <w:rStyle w:val="CODEtemp"/>
        </w:rPr>
        <w:t>region</w:t>
      </w:r>
      <w:r w:rsidRPr="00616C1A">
        <w:t xml:space="preserve"> object, which in turn contains a </w:t>
      </w:r>
      <w:r w:rsidRPr="00801EC5">
        <w:rPr>
          <w:rStyle w:val="CODEtemp"/>
        </w:rPr>
        <w:t>length</w:t>
      </w:r>
      <w:r w:rsidRPr="00616C1A">
        <w:t xml:space="preserve"> property. For clarity, we can refer to the </w:t>
      </w:r>
      <w:r w:rsidRPr="00801EC5">
        <w:rPr>
          <w:rStyle w:val="CODEtemp"/>
        </w:rPr>
        <w:t>length</w:t>
      </w:r>
      <w:r w:rsidRPr="00616C1A">
        <w:t xml:space="preserve"> property as </w:t>
      </w:r>
      <w:r w:rsidRPr="00801EC5">
        <w:rPr>
          <w:rStyle w:val="CODEtemp"/>
        </w:rPr>
        <w:t>physicalLocation.region.length</w:t>
      </w:r>
      <w:r w:rsidRPr="00616C1A">
        <w:t>.</w:t>
      </w:r>
    </w:p>
    <w:p w14:paraId="3A0C7D9D" w14:textId="5945303D" w:rsidR="005672EA" w:rsidRDefault="005672EA" w:rsidP="005672EA">
      <w:pPr>
        <w:pStyle w:val="Heading1"/>
      </w:pPr>
      <w:bookmarkStart w:id="66" w:name="_Toc503450836"/>
      <w:r>
        <w:lastRenderedPageBreak/>
        <w:t>File format</w:t>
      </w:r>
      <w:bookmarkEnd w:id="66"/>
    </w:p>
    <w:p w14:paraId="4E58823B" w14:textId="39ED7B8C" w:rsidR="008F022E" w:rsidRDefault="008F022E" w:rsidP="008F022E">
      <w:pPr>
        <w:pStyle w:val="Heading2"/>
      </w:pPr>
      <w:bookmarkStart w:id="67" w:name="_Toc503450837"/>
      <w:r>
        <w:t>General</w:t>
      </w:r>
      <w:bookmarkEnd w:id="67"/>
    </w:p>
    <w:p w14:paraId="66A97768" w14:textId="1196A5E7" w:rsidR="008F022E" w:rsidRDefault="008F022E" w:rsidP="008F022E">
      <w:r w:rsidRPr="008F022E">
        <w:t xml:space="preserve">A SARIF log file </w:t>
      </w:r>
      <w:r w:rsidRPr="0004318A">
        <w:rPr>
          <w:b/>
        </w:rPr>
        <w:t>SHALL</w:t>
      </w:r>
      <w:r w:rsidRPr="008F022E">
        <w:t xml:space="preserve"> contain the results of a one or more analysis runs. The runs </w:t>
      </w:r>
      <w:r w:rsidR="00BD0C18">
        <w:t>do not need to</w:t>
      </w:r>
      <w:r w:rsidRPr="008F022E">
        <w:t xml:space="preserve"> be produced by the same analysis tool.</w:t>
      </w:r>
    </w:p>
    <w:p w14:paraId="76584A5C" w14:textId="0921CAC8" w:rsidR="00815787" w:rsidRDefault="00815787" w:rsidP="008F022E">
      <w:r w:rsidRPr="00815787">
        <w:t xml:space="preserve">A SARIF log file </w:t>
      </w:r>
      <w:r w:rsidRPr="00815787">
        <w:rPr>
          <w:b/>
        </w:rPr>
        <w:t>SHALL</w:t>
      </w:r>
      <w:r w:rsidRPr="00815787">
        <w:t xml:space="preserve"> conform to the requirements of the JSON format. The top-level value in the log file </w:t>
      </w:r>
      <w:r w:rsidRPr="00815787">
        <w:rPr>
          <w:b/>
        </w:rPr>
        <w:t>SHALL</w:t>
      </w:r>
      <w:r w:rsidRPr="00815787">
        <w:t xml:space="preserve"> conform to the JSON object grammar; that is, it </w:t>
      </w:r>
      <w:r w:rsidRPr="00815787">
        <w:rPr>
          <w:b/>
        </w:rPr>
        <w:t>SHALL</w:t>
      </w:r>
      <w:r w:rsidRPr="00815787">
        <w:t xml:space="preserve"> consist of a comma-separated sequence of name/value pairs, enclosed in curly brackets, as described in </w:t>
      </w:r>
      <w:r>
        <w:t>[</w:t>
      </w:r>
      <w:hyperlink w:anchor="ECMA404" w:history="1">
        <w:r w:rsidRPr="00815787">
          <w:rPr>
            <w:rStyle w:val="Hyperlink"/>
          </w:rPr>
          <w:t>ECMA404</w:t>
        </w:r>
      </w:hyperlink>
      <w:r>
        <w:t>]</w:t>
      </w:r>
      <w:r w:rsidRPr="00815787">
        <w:t xml:space="preserve">. We refer to the object represented by this top-level value as the </w:t>
      </w:r>
      <w:r w:rsidRPr="00815787">
        <w:rPr>
          <w:rStyle w:val="CODEtemp"/>
        </w:rPr>
        <w:t>sarifLog</w:t>
      </w:r>
      <w:r w:rsidRPr="00815787">
        <w:t xml:space="preserve"> object</w:t>
      </w:r>
      <w:r>
        <w:t xml:space="preserve"> (§</w:t>
      </w:r>
      <w:r>
        <w:fldChar w:fldCharType="begin"/>
      </w:r>
      <w:r>
        <w:instrText xml:space="preserve"> REF _Ref493337542 \w \h </w:instrText>
      </w:r>
      <w:r>
        <w:fldChar w:fldCharType="separate"/>
      </w:r>
      <w:r w:rsidR="00567DE6">
        <w:t>3.11</w:t>
      </w:r>
      <w:r>
        <w:fldChar w:fldCharType="end"/>
      </w:r>
      <w:r>
        <w:t>).</w:t>
      </w:r>
    </w:p>
    <w:p w14:paraId="37874D7A" w14:textId="106DD334" w:rsidR="00815787" w:rsidRDefault="00815787" w:rsidP="00815787">
      <w:pPr>
        <w:pStyle w:val="Heading2"/>
      </w:pPr>
      <w:bookmarkStart w:id="68" w:name="_Ref493342422"/>
      <w:bookmarkStart w:id="69" w:name="_Toc503450838"/>
      <w:r>
        <w:t>URI-valued properties</w:t>
      </w:r>
      <w:bookmarkEnd w:id="68"/>
      <w:bookmarkEnd w:id="69"/>
    </w:p>
    <w:p w14:paraId="604C3241" w14:textId="706D0B22" w:rsidR="00944CF4" w:rsidRDefault="00944CF4" w:rsidP="00944CF4">
      <w:r w:rsidRPr="00944CF4">
        <w:t xml:space="preserve">Certain properties in this specification specify the URI of a file. The value of every such property, if present, </w:t>
      </w:r>
      <w:r w:rsidR="00ED540D" w:rsidRPr="00ED540D">
        <w:rPr>
          <w:b/>
        </w:rPr>
        <w:t>SHALL</w:t>
      </w:r>
      <w:r w:rsidRPr="00944CF4">
        <w:t xml:space="preserve"> be a valid URI as described in </w:t>
      </w:r>
      <w:r>
        <w:t>[</w:t>
      </w:r>
      <w:hyperlink w:anchor="RFC3986" w:history="1">
        <w:r w:rsidRPr="00D122C5">
          <w:rPr>
            <w:rStyle w:val="Hyperlink"/>
          </w:rPr>
          <w:t>RFC3986</w:t>
        </w:r>
      </w:hyperlink>
      <w:r w:rsidR="00D122C5">
        <w:t>]</w:t>
      </w:r>
      <w:r w:rsidRPr="00944CF4">
        <w:t>.</w:t>
      </w:r>
    </w:p>
    <w:p w14:paraId="01CB1628" w14:textId="4558FE51" w:rsidR="00ED540D" w:rsidRDefault="00ED540D" w:rsidP="00944CF4">
      <w:r w:rsidRPr="00ED540D">
        <w:t xml:space="preserve">If a URI refers to a file stored in a version control system (VCS), the value </w:t>
      </w:r>
      <w:r w:rsidRPr="00ED540D">
        <w:rPr>
          <w:b/>
        </w:rPr>
        <w:t>SHALL</w:t>
      </w:r>
      <w:r w:rsidRPr="00ED540D">
        <w:t xml:space="preserve"> preserve relevant details that permit the target file to be retrieved from the VCS. If the URI refers to a file stored on a physical file system, it </w:t>
      </w:r>
      <w:r w:rsidRPr="00ED540D">
        <w:rPr>
          <w:b/>
        </w:rPr>
        <w:t>MAY</w:t>
      </w:r>
      <w:r w:rsidRPr="00ED540D">
        <w:t xml:space="preserve"> be specified as a relative URI that omits root information details (such as hard drive letter and an arbitrarily named root directory associated with a source code enlistment).</w:t>
      </w:r>
    </w:p>
    <w:p w14:paraId="02214AE9" w14:textId="53B516EE" w:rsidR="00ED540D" w:rsidRDefault="00ED540D" w:rsidP="00ED540D">
      <w:pPr>
        <w:pStyle w:val="Note"/>
      </w:pPr>
      <w:r>
        <w:t xml:space="preserve">NOTE 1: An </w:t>
      </w:r>
      <w:r w:rsidRPr="00ED540D">
        <w:t xml:space="preserve">absolute URI </w:t>
      </w:r>
      <w:r>
        <w:t>might</w:t>
      </w:r>
      <w:r w:rsidRPr="00ED540D">
        <w:t xml:space="preserve"> contain information that represents unwanted information disclosure, particularly in cases where a tool is analyzing files stored on a physical file system. For example, a file path might contain the account name of a developer.</w:t>
      </w:r>
    </w:p>
    <w:p w14:paraId="653D799B" w14:textId="22510533" w:rsidR="00882021" w:rsidRDefault="00882021" w:rsidP="00882021">
      <w:r w:rsidRPr="00882021">
        <w:t xml:space="preserve">Two URIs </w:t>
      </w:r>
      <w:r w:rsidR="00F24170">
        <w:rPr>
          <w:b/>
        </w:rPr>
        <w:t>SHALL</w:t>
      </w:r>
      <w:r w:rsidRPr="00882021">
        <w:t xml:space="preserve"> be considered equivalent if their normalized forms ar</w:t>
      </w:r>
      <w:r>
        <w:t>e the same, as described in [</w:t>
      </w:r>
      <w:hyperlink w:anchor="RFC3986" w:history="1">
        <w:r w:rsidRPr="00A403F5">
          <w:rPr>
            <w:rStyle w:val="Hyperlink"/>
          </w:rPr>
          <w:t>RFC3986</w:t>
        </w:r>
      </w:hyperlink>
      <w:r>
        <w:t>]</w:t>
      </w:r>
      <w:r w:rsidRPr="00882021">
        <w:t>.</w:t>
      </w:r>
    </w:p>
    <w:p w14:paraId="0CCA4953" w14:textId="572E95C2" w:rsidR="00F24170" w:rsidRDefault="00F24170" w:rsidP="00F24170">
      <w:pPr>
        <w:pStyle w:val="Note"/>
      </w:pPr>
      <w:r>
        <w:t xml:space="preserve">NOTE 2: </w:t>
      </w:r>
      <w:r w:rsidRPr="00F24170">
        <w:t>For example, in the normalized form specified in RFC 3986:</w:t>
      </w:r>
    </w:p>
    <w:p w14:paraId="31340D04" w14:textId="399EBDD6" w:rsidR="00F24170" w:rsidRDefault="00F24170" w:rsidP="00BC7D72">
      <w:pPr>
        <w:pStyle w:val="Note"/>
        <w:numPr>
          <w:ilvl w:val="0"/>
          <w:numId w:val="48"/>
        </w:numPr>
      </w:pPr>
      <w:r w:rsidRPr="00F24170">
        <w:t>Percent-encoded characters use upper-case hexadecimal digits.</w:t>
      </w:r>
    </w:p>
    <w:p w14:paraId="19E58A18" w14:textId="7AEC683A" w:rsidR="00F24170" w:rsidRDefault="00F24170" w:rsidP="00BC7D72">
      <w:pPr>
        <w:pStyle w:val="Note"/>
        <w:numPr>
          <w:ilvl w:val="0"/>
          <w:numId w:val="48"/>
        </w:numPr>
      </w:pPr>
      <w:r w:rsidRPr="00F24170">
        <w:t>Characters in the ALPHA and DIGIT ranges are not be percent-encoded, nor are hyphen, underscore, or tilde.</w:t>
      </w:r>
    </w:p>
    <w:p w14:paraId="5A677753" w14:textId="581C4AE1" w:rsidR="00F24170" w:rsidRDefault="00F24170" w:rsidP="00BC7D72">
      <w:pPr>
        <w:pStyle w:val="Note"/>
        <w:numPr>
          <w:ilvl w:val="0"/>
          <w:numId w:val="48"/>
        </w:numPr>
      </w:pPr>
      <w:r w:rsidRPr="00F24170">
        <w:t>The “</w:t>
      </w:r>
      <w:r w:rsidRPr="00F24170">
        <w:rPr>
          <w:rStyle w:val="CODEtemp"/>
        </w:rPr>
        <w:t>:</w:t>
      </w:r>
      <w:r w:rsidRPr="00F24170">
        <w:t>” delimiter is omitted if the port component of the authority is empty.</w:t>
      </w:r>
    </w:p>
    <w:p w14:paraId="5071700E" w14:textId="3A817234" w:rsidR="00F24170" w:rsidRDefault="00F24170" w:rsidP="00BC7D72">
      <w:pPr>
        <w:pStyle w:val="Note"/>
        <w:numPr>
          <w:ilvl w:val="0"/>
          <w:numId w:val="48"/>
        </w:numPr>
      </w:pPr>
      <w:r w:rsidRPr="00F24170">
        <w:t>In the host component, registered names and hexadecimal addresses use lower-case.</w:t>
      </w:r>
    </w:p>
    <w:p w14:paraId="13070E6F" w14:textId="1014251A" w:rsidR="00F24170" w:rsidRDefault="00F24170" w:rsidP="00F24170">
      <w:r w:rsidRPr="00F24170">
        <w:t xml:space="preserve">Aside from normalization, tools that produce SARIF files </w:t>
      </w:r>
      <w:r>
        <w:rPr>
          <w:b/>
        </w:rPr>
        <w:t>SHALL NOT</w:t>
      </w:r>
      <w:r w:rsidRPr="00F24170">
        <w:t xml:space="preserve"> make any other changes to the text of the URI; for example, they </w:t>
      </w:r>
      <w:r>
        <w:rPr>
          <w:b/>
        </w:rPr>
        <w:t>SHALL NOT</w:t>
      </w:r>
      <w:r w:rsidRPr="00F24170">
        <w:t xml:space="preserve"> convert the URI path to upper case or to lower case.</w:t>
      </w:r>
    </w:p>
    <w:p w14:paraId="0BEDE12F" w14:textId="12903E59" w:rsidR="00F24170" w:rsidRDefault="00F24170" w:rsidP="00F24170">
      <w:pPr>
        <w:pStyle w:val="Note"/>
      </w:pPr>
      <w:r>
        <w:t xml:space="preserve">NOTE 3: </w:t>
      </w:r>
      <w:r w:rsidRPr="00F24170">
        <w:t>This is especially important when the same SARIF file might be consumed on multiple platforms, for example, a platform such as Windows, whose NTFS file system is case-insensitive but case-preserving, and a platform such as Linux, whose file system is case-sensitive. Consider a scenario where a tool runs on a Windows system using NTFS, and the tool decides to lower-case the file names in the log. If the source files and the SARIF log were transferred to a Linux system, the URIs in the log file would not match the path names on the destination system.</w:t>
      </w:r>
    </w:p>
    <w:p w14:paraId="42B4985A" w14:textId="229B8B39" w:rsidR="00F24170" w:rsidRDefault="00F24170" w:rsidP="00F24170">
      <w:pPr>
        <w:pStyle w:val="Heading2"/>
      </w:pPr>
      <w:bookmarkStart w:id="70" w:name="_Ref493422705"/>
      <w:bookmarkStart w:id="71" w:name="_Toc503450839"/>
      <w:r>
        <w:t>URI base id properties</w:t>
      </w:r>
      <w:bookmarkEnd w:id="70"/>
      <w:bookmarkEnd w:id="71"/>
    </w:p>
    <w:p w14:paraId="4438C49A" w14:textId="757849E4" w:rsidR="00F24170" w:rsidRDefault="00F24170" w:rsidP="00F24170">
      <w:r w:rsidRPr="00F24170">
        <w:t>Certain objects in this specification which have a URI-valued property (§</w:t>
      </w:r>
      <w:r>
        <w:fldChar w:fldCharType="begin"/>
      </w:r>
      <w:r>
        <w:instrText xml:space="preserve"> REF _Ref493342422 \w \h </w:instrText>
      </w:r>
      <w:r>
        <w:fldChar w:fldCharType="separate"/>
      </w:r>
      <w:r w:rsidR="00567DE6">
        <w:t>3.2</w:t>
      </w:r>
      <w:r>
        <w:fldChar w:fldCharType="end"/>
      </w:r>
      <w:r w:rsidRPr="00F24170">
        <w:t xml:space="preserve">) also have a property that is described as being a “URI base id”. The value of such a property, if present, </w:t>
      </w:r>
      <w:r>
        <w:rPr>
          <w:b/>
        </w:rPr>
        <w:t>SHALL</w:t>
      </w:r>
      <w:r w:rsidRPr="00F24170">
        <w:t xml:space="preserve"> be a string which indirectly specifies the base URI for the file whose location is specified in the corresponding URI-valued </w:t>
      </w:r>
      <w:r w:rsidRPr="00F24170">
        <w:lastRenderedPageBreak/>
        <w:t xml:space="preserve">property by a relative URI. If the URI-valued property contains an absolute URI, the URI base id property </w:t>
      </w:r>
      <w:r w:rsidRPr="00F24170">
        <w:rPr>
          <w:b/>
        </w:rPr>
        <w:t>SHALL</w:t>
      </w:r>
      <w:r w:rsidRPr="00F24170">
        <w:t xml:space="preserve"> be absent. If the URI-valued property is absent, the URI base id property </w:t>
      </w:r>
      <w:r>
        <w:rPr>
          <w:b/>
        </w:rPr>
        <w:t>SHALL</w:t>
      </w:r>
      <w:r w:rsidRPr="00F24170">
        <w:t xml:space="preserve"> be absent.</w:t>
      </w:r>
    </w:p>
    <w:p w14:paraId="469D48E6" w14:textId="4ABE9922" w:rsidR="00F24170" w:rsidRDefault="00F24170" w:rsidP="00F24170">
      <w:r w:rsidRPr="00F24170">
        <w:t>If the consumer of the log file requires an absolute URI (for example, to display the specified file to a user), then the consumer must have the necessary information to resolve the value of the URI base id property to an absolute URI, which can then be combined with the relative URI stored in the URI-valued property.</w:t>
      </w:r>
    </w:p>
    <w:p w14:paraId="0D059CA0" w14:textId="0D7D6920" w:rsidR="00F24170" w:rsidRDefault="00F24170" w:rsidP="00F24170">
      <w:r w:rsidRPr="00F24170">
        <w:t xml:space="preserve">The value of a URI base id property </w:t>
      </w:r>
      <w:r w:rsidRPr="00F24170">
        <w:rPr>
          <w:b/>
        </w:rPr>
        <w:t>MAY</w:t>
      </w:r>
      <w:r w:rsidRPr="00F24170">
        <w:t xml:space="preserve"> be any string; it </w:t>
      </w:r>
      <w:r w:rsidR="00BD0C18">
        <w:t>does not need to</w:t>
      </w:r>
      <w:r w:rsidRPr="00F24170">
        <w:t xml:space="preserve"> have any particular syntax or follow any particular naming convention. In particular, it </w:t>
      </w:r>
      <w:r w:rsidR="00BD0C18">
        <w:t>does not need to</w:t>
      </w:r>
      <w:r w:rsidRPr="00F24170">
        <w:t xml:space="preserve"> designate a machine environment variable or similar value, although it may. The tool that produces the log file and any systems that consume the log file must agree on the meanings of any values for the URI base id property that appear in the log file.</w:t>
      </w:r>
    </w:p>
    <w:p w14:paraId="40BC41F2" w14:textId="01DEBEFA" w:rsidR="00F24170" w:rsidRDefault="00D763BC" w:rsidP="00F24170">
      <w:pPr>
        <w:pStyle w:val="Note"/>
      </w:pPr>
      <w:r>
        <w:t>EXAMPLE</w:t>
      </w:r>
      <w:r w:rsidR="00F24170">
        <w:t xml:space="preserve"> 1: </w:t>
      </w:r>
      <w:r w:rsidR="00F24170" w:rsidRPr="00F24170">
        <w:t xml:space="preserve">In this example, the analysis tool has set the URI-valued property </w:t>
      </w:r>
      <w:r w:rsidR="0063361A">
        <w:rPr>
          <w:rStyle w:val="CODEtemp"/>
        </w:rPr>
        <w:t>r</w:t>
      </w:r>
      <w:r w:rsidR="00F24170" w:rsidRPr="008E1CE1">
        <w:rPr>
          <w:rStyle w:val="CODEtemp"/>
        </w:rPr>
        <w:t>esultFile.uri</w:t>
      </w:r>
      <w:r w:rsidR="00F24170" w:rsidRPr="00F24170">
        <w:t xml:space="preserve"> (§</w:t>
      </w:r>
      <w:r w:rsidR="00DC3F77">
        <w:fldChar w:fldCharType="begin"/>
      </w:r>
      <w:r w:rsidR="00DC3F77">
        <w:instrText xml:space="preserve"> REF _Ref503369432 \r \h </w:instrText>
      </w:r>
      <w:r w:rsidR="00DC3F77">
        <w:fldChar w:fldCharType="separate"/>
      </w:r>
      <w:r w:rsidR="00567DE6">
        <w:t>3.19.3</w:t>
      </w:r>
      <w:r w:rsidR="00DC3F77">
        <w:fldChar w:fldCharType="end"/>
      </w:r>
      <w:r w:rsidR="00F24170" w:rsidRPr="00F24170">
        <w:t xml:space="preserve">) to the relative URI of the file in which </w:t>
      </w:r>
      <w:r w:rsidR="006041EE">
        <w:t>a</w:t>
      </w:r>
      <w:r w:rsidR="00F24170" w:rsidRPr="00F24170">
        <w:t xml:space="preserve"> result was detected. The tool has also set the value of the URI base id property</w:t>
      </w:r>
      <w:r w:rsidR="0036486E">
        <w:t xml:space="preserve"> </w:t>
      </w:r>
      <w:r w:rsidR="0036486E" w:rsidRPr="0036486E">
        <w:rPr>
          <w:rStyle w:val="CODEtemp"/>
        </w:rPr>
        <w:t>resultFile.uriBaseId</w:t>
      </w:r>
      <w:r w:rsidR="0036486E">
        <w:t xml:space="preserve"> (§</w:t>
      </w:r>
      <w:r w:rsidR="0036486E">
        <w:fldChar w:fldCharType="begin"/>
      </w:r>
      <w:r w:rsidR="0036486E">
        <w:instrText xml:space="preserve"> REF _Ref493343237 \w \h </w:instrText>
      </w:r>
      <w:r w:rsidR="0036486E">
        <w:fldChar w:fldCharType="separate"/>
      </w:r>
      <w:r w:rsidR="00567DE6">
        <w:t>3.19.4</w:t>
      </w:r>
      <w:r w:rsidR="0036486E">
        <w:fldChar w:fldCharType="end"/>
      </w:r>
      <w:r w:rsidR="00F24170" w:rsidRPr="00F24170">
        <w:t xml:space="preserve">) to </w:t>
      </w:r>
      <w:r w:rsidR="00F24170" w:rsidRPr="0036486E">
        <w:rPr>
          <w:rStyle w:val="CODEtemp"/>
        </w:rPr>
        <w:t>"%srcroot%"</w:t>
      </w:r>
      <w:r w:rsidR="00F24170" w:rsidRPr="00F24170">
        <w:t>. The analysis tool and the log file consumers have agreed upon a convention whereby this indicates that the relative URI is expressed relative to the root of the source tree in which the file appears.</w:t>
      </w:r>
    </w:p>
    <w:p w14:paraId="7F04FA61" w14:textId="21974A1D" w:rsidR="0036486E" w:rsidRDefault="0036486E" w:rsidP="0036486E">
      <w:pPr>
        <w:pStyle w:val="Example"/>
      </w:pPr>
      <w:r>
        <w:t>"resultFile": {</w:t>
      </w:r>
    </w:p>
    <w:p w14:paraId="7D0660AF" w14:textId="349DAF5F" w:rsidR="0036486E" w:rsidRDefault="0063361A" w:rsidP="0036486E">
      <w:pPr>
        <w:pStyle w:val="Example"/>
      </w:pPr>
      <w:r>
        <w:t xml:space="preserve">  </w:t>
      </w:r>
      <w:r w:rsidR="0036486E">
        <w:t>"uri": "drivers/video/hidef/driver.c",</w:t>
      </w:r>
    </w:p>
    <w:p w14:paraId="78B806BE" w14:textId="27F7EBC1" w:rsidR="0036486E" w:rsidRDefault="0063361A" w:rsidP="0036486E">
      <w:pPr>
        <w:pStyle w:val="Example"/>
      </w:pPr>
      <w:r>
        <w:t xml:space="preserve">  </w:t>
      </w:r>
      <w:r w:rsidR="0036486E">
        <w:t>"uriBaseId": "%srcroot%"</w:t>
      </w:r>
    </w:p>
    <w:p w14:paraId="363A4D29" w14:textId="2713F3F0" w:rsidR="0063361A" w:rsidRDefault="0063361A" w:rsidP="0036486E">
      <w:pPr>
        <w:pStyle w:val="Example"/>
      </w:pPr>
      <w:r>
        <w:t>}</w:t>
      </w:r>
    </w:p>
    <w:p w14:paraId="7EB5DD55" w14:textId="29AC60FA" w:rsidR="0036486E" w:rsidRDefault="0063361A" w:rsidP="00D763BC">
      <w:pPr>
        <w:pStyle w:val="Note"/>
      </w:pPr>
      <w:r>
        <w:t>EXAMPLE 2:</w:t>
      </w:r>
      <w:r w:rsidRPr="0063361A">
        <w:t xml:space="preserve"> In this example, the analysis tool has set the URI-valued property </w:t>
      </w:r>
      <w:r w:rsidRPr="0063361A">
        <w:rPr>
          <w:rStyle w:val="CODEtemp"/>
        </w:rPr>
        <w:t>analysisTarget.uri</w:t>
      </w:r>
      <w:r w:rsidRPr="0063361A">
        <w:t xml:space="preserve"> (§</w:t>
      </w:r>
      <w:r w:rsidR="00DC3F77">
        <w:fldChar w:fldCharType="begin"/>
      </w:r>
      <w:r w:rsidR="00DC3F77">
        <w:instrText xml:space="preserve"> REF _Ref503369435 \r \h </w:instrText>
      </w:r>
      <w:r w:rsidR="00DC3F77">
        <w:fldChar w:fldCharType="separate"/>
      </w:r>
      <w:r w:rsidR="00567DE6">
        <w:t>3.19.3</w:t>
      </w:r>
      <w:r w:rsidR="00DC3F77">
        <w:fldChar w:fldCharType="end"/>
      </w:r>
      <w:r w:rsidRPr="0063361A">
        <w:t xml:space="preserve">) to the relative URI of the file which the tool was instructed to scan. The tool has also set the value of the URI base id property </w:t>
      </w:r>
      <w:r w:rsidRPr="0063361A">
        <w:rPr>
          <w:rStyle w:val="CODEtemp"/>
        </w:rPr>
        <w:t>analysisTarget.uriBaseId</w:t>
      </w:r>
      <w:r w:rsidRPr="0063361A">
        <w:t xml:space="preserve"> (§</w:t>
      </w:r>
      <w:r>
        <w:fldChar w:fldCharType="begin"/>
      </w:r>
      <w:r>
        <w:instrText xml:space="preserve"> REF _Ref493343237 \w \h </w:instrText>
      </w:r>
      <w:r>
        <w:fldChar w:fldCharType="separate"/>
      </w:r>
      <w:r w:rsidR="00567DE6">
        <w:t>3.19.4</w:t>
      </w:r>
      <w:r>
        <w:fldChar w:fldCharType="end"/>
      </w:r>
      <w:r w:rsidRPr="0063361A">
        <w:t xml:space="preserve">) to </w:t>
      </w:r>
      <w:r w:rsidRPr="0063361A">
        <w:rPr>
          <w:rStyle w:val="CODEtemp"/>
        </w:rPr>
        <w:t>"$bindrop"</w:t>
      </w:r>
      <w:r w:rsidRPr="0063361A">
        <w:t>. The analysis tool and the log file consumers have agreed upon a convention whereby this indicates that the relative URI is expressed relative to the directory containing the binary files produced by a build.</w:t>
      </w:r>
    </w:p>
    <w:p w14:paraId="6A7E4A05" w14:textId="4B94E511" w:rsidR="0063361A" w:rsidRDefault="0063361A" w:rsidP="0063361A">
      <w:pPr>
        <w:pStyle w:val="Example"/>
      </w:pPr>
      <w:r>
        <w:t>"analysisTarget": {</w:t>
      </w:r>
    </w:p>
    <w:p w14:paraId="09EA93B6" w14:textId="606FC680" w:rsidR="0063361A" w:rsidRDefault="0063361A" w:rsidP="0063361A">
      <w:pPr>
        <w:pStyle w:val="Example"/>
      </w:pPr>
      <w:r>
        <w:t xml:space="preserve">  "uri": "hidef.dll",</w:t>
      </w:r>
    </w:p>
    <w:p w14:paraId="07316431" w14:textId="3B9EAE7C" w:rsidR="0063361A" w:rsidRDefault="0063361A" w:rsidP="0063361A">
      <w:pPr>
        <w:pStyle w:val="Example"/>
      </w:pPr>
      <w:r>
        <w:t xml:space="preserve">  "uriBaseId": "$bindrop"</w:t>
      </w:r>
    </w:p>
    <w:p w14:paraId="0CDD72B0" w14:textId="59A77951" w:rsidR="0063361A" w:rsidRDefault="0063361A" w:rsidP="0063361A">
      <w:pPr>
        <w:pStyle w:val="Example"/>
      </w:pPr>
      <w:r>
        <w:t>}</w:t>
      </w:r>
    </w:p>
    <w:p w14:paraId="08E5F7BD" w14:textId="180BFCB2" w:rsidR="006041EE" w:rsidRDefault="006041EE" w:rsidP="001F52B5">
      <w:pPr>
        <w:pStyle w:val="Note"/>
      </w:pPr>
      <w:r>
        <w:t>NOTE: There are various reasons for providing URI base id properties:</w:t>
      </w:r>
    </w:p>
    <w:p w14:paraId="1EE9E9D2" w14:textId="68926349" w:rsidR="006041EE" w:rsidRDefault="006041EE" w:rsidP="008651CE">
      <w:pPr>
        <w:pStyle w:val="Note"/>
        <w:numPr>
          <w:ilvl w:val="0"/>
          <w:numId w:val="14"/>
        </w:numPr>
      </w:pPr>
      <w:r w:rsidRPr="006041EE">
        <w:t>Portability: A log file that contains relative URIs together with URI base id properties can be interpreted on a machine where the files are located at a different absolute location.</w:t>
      </w:r>
    </w:p>
    <w:p w14:paraId="52F7C960" w14:textId="091463B2" w:rsidR="006041EE" w:rsidRDefault="006041EE" w:rsidP="008651CE">
      <w:pPr>
        <w:pStyle w:val="Note"/>
        <w:numPr>
          <w:ilvl w:val="0"/>
          <w:numId w:val="14"/>
        </w:numPr>
      </w:pPr>
      <w:r w:rsidRPr="006041EE">
        <w:t>Determinism: A log file that uses URI base id properties has a better chance of being “deterministic”; that is, of being identical from run to run if none of its inputs have changed, even if those runs occur on machines where the files are located at different absolute locations.</w:t>
      </w:r>
    </w:p>
    <w:p w14:paraId="6E415617" w14:textId="51AA1F9E" w:rsidR="006041EE" w:rsidRDefault="006041EE" w:rsidP="008651CE">
      <w:pPr>
        <w:pStyle w:val="Note"/>
        <w:numPr>
          <w:ilvl w:val="0"/>
          <w:numId w:val="14"/>
        </w:numPr>
      </w:pPr>
      <w:r w:rsidRPr="006041EE">
        <w:t>Security: The use of URI base id properties avoids the persistence of absolute path names in the log file. Absolute path names can reveal information that might be sensitive.</w:t>
      </w:r>
    </w:p>
    <w:p w14:paraId="068BD93A" w14:textId="69BDCE84" w:rsidR="006041EE" w:rsidRDefault="006041EE" w:rsidP="008651CE">
      <w:pPr>
        <w:pStyle w:val="Note"/>
        <w:numPr>
          <w:ilvl w:val="0"/>
          <w:numId w:val="14"/>
        </w:numPr>
      </w:pPr>
      <w:r w:rsidRPr="006041EE">
        <w:t xml:space="preserve">Semantics: Assuming the reader of the log file (an end user or another tool) has the necessary context, they can understand the meaning of the location specified by the </w:t>
      </w:r>
      <w:r w:rsidRPr="006041EE">
        <w:rPr>
          <w:rStyle w:val="CODEtemp"/>
        </w:rPr>
        <w:t>"uri"</w:t>
      </w:r>
      <w:r w:rsidRPr="006041EE">
        <w:t xml:space="preserve"> property, for example, “this is a source file”.</w:t>
      </w:r>
    </w:p>
    <w:p w14:paraId="15E8CB63" w14:textId="63A040CE" w:rsidR="0063361A" w:rsidRPr="0063361A" w:rsidRDefault="006041EE" w:rsidP="008651CE">
      <w:pPr>
        <w:pStyle w:val="Note"/>
        <w:numPr>
          <w:ilvl w:val="0"/>
          <w:numId w:val="14"/>
        </w:numPr>
      </w:pPr>
      <w:r w:rsidRPr="006041EE">
        <w:t>Brevity: The URI base id property might be shorter than the absolute path it represents.</w:t>
      </w:r>
    </w:p>
    <w:p w14:paraId="34CC6500" w14:textId="74D3CB14" w:rsidR="00815787" w:rsidRDefault="00815787" w:rsidP="00815787">
      <w:pPr>
        <w:pStyle w:val="Heading2"/>
      </w:pPr>
      <w:bookmarkStart w:id="72" w:name="_Toc503450840"/>
      <w:r>
        <w:lastRenderedPageBreak/>
        <w:t>String properties</w:t>
      </w:r>
      <w:bookmarkEnd w:id="72"/>
    </w:p>
    <w:p w14:paraId="7C22AB48" w14:textId="1C43A815" w:rsidR="006041EE" w:rsidRPr="006041EE" w:rsidRDefault="006041EE" w:rsidP="006041EE">
      <w:r w:rsidRPr="006041EE">
        <w:t xml:space="preserve">Unless otherwise specified in the description of a specific property, all properties whose values are of type </w:t>
      </w:r>
      <w:r w:rsidRPr="006041EE">
        <w:rPr>
          <w:rStyle w:val="CODEtemp"/>
        </w:rPr>
        <w:t>"string"</w:t>
      </w:r>
      <w:r w:rsidRPr="006041EE">
        <w:t xml:space="preserve"> </w:t>
      </w:r>
      <w:r w:rsidR="006A5962">
        <w:rPr>
          <w:b/>
        </w:rPr>
        <w:t>MUST</w:t>
      </w:r>
      <w:r w:rsidRPr="006041EE">
        <w:t xml:space="preserve"> have a non-empty value.</w:t>
      </w:r>
    </w:p>
    <w:p w14:paraId="4DA1AFD1" w14:textId="4819ADE3" w:rsidR="00815787" w:rsidRDefault="00815787" w:rsidP="00815787">
      <w:pPr>
        <w:pStyle w:val="Heading2"/>
      </w:pPr>
      <w:bookmarkStart w:id="73" w:name="_Toc503450841"/>
      <w:r>
        <w:t>Object properties</w:t>
      </w:r>
      <w:bookmarkEnd w:id="73"/>
    </w:p>
    <w:p w14:paraId="1C30B6EF" w14:textId="6A4D0E62" w:rsidR="006041EE" w:rsidRPr="006041EE" w:rsidRDefault="006041EE" w:rsidP="006041EE">
      <w:r w:rsidRPr="006041EE">
        <w:t xml:space="preserve">Certain properties in this specification are defined to be JSON objects whose property names satisfy certain conditions. Examples are the </w:t>
      </w:r>
      <w:r w:rsidRPr="006041EE">
        <w:rPr>
          <w:rStyle w:val="CODEtemp"/>
        </w:rPr>
        <w:t>run.files</w:t>
      </w:r>
      <w:r w:rsidRPr="006041EE">
        <w:t xml:space="preserve"> property (§</w:t>
      </w:r>
      <w:r>
        <w:fldChar w:fldCharType="begin"/>
      </w:r>
      <w:r>
        <w:instrText xml:space="preserve"> REF _Ref493345118 \w \h </w:instrText>
      </w:r>
      <w:r>
        <w:fldChar w:fldCharType="separate"/>
      </w:r>
      <w:r w:rsidR="00567DE6">
        <w:t>3.12.9</w:t>
      </w:r>
      <w:r>
        <w:fldChar w:fldCharType="end"/>
      </w:r>
      <w:r w:rsidRPr="006041EE">
        <w:t xml:space="preserve">) and the </w:t>
      </w:r>
      <w:r w:rsidRPr="006041EE">
        <w:rPr>
          <w:rStyle w:val="CODEtemp"/>
        </w:rPr>
        <w:t>rule.message</w:t>
      </w:r>
      <w:r w:rsidR="004F272B">
        <w:rPr>
          <w:rStyle w:val="CODEtemp"/>
        </w:rPr>
        <w:t>Template</w:t>
      </w:r>
      <w:r w:rsidRPr="006041EE">
        <w:rPr>
          <w:rStyle w:val="CODEtemp"/>
        </w:rPr>
        <w:t>s</w:t>
      </w:r>
      <w:r w:rsidRPr="006041EE">
        <w:t xml:space="preserve"> property (§</w:t>
      </w:r>
      <w:r>
        <w:fldChar w:fldCharType="begin"/>
      </w:r>
      <w:r>
        <w:instrText xml:space="preserve"> REF _Ref493345139 \w \h </w:instrText>
      </w:r>
      <w:r>
        <w:fldChar w:fldCharType="separate"/>
      </w:r>
      <w:r w:rsidR="00567DE6">
        <w:t>3.27.9</w:t>
      </w:r>
      <w:r>
        <w:fldChar w:fldCharType="end"/>
      </w:r>
      <w:r w:rsidRPr="006041EE">
        <w:t xml:space="preserve">). Unless otherwise specified in the description of a specific property, if any such object is empty, then </w:t>
      </w:r>
      <w:r w:rsidR="006A5962">
        <w:t xml:space="preserve">either the </w:t>
      </w:r>
      <w:r w:rsidRPr="006041EE">
        <w:t xml:space="preserve">property </w:t>
      </w:r>
      <w:r w:rsidR="006A5962">
        <w:rPr>
          <w:b/>
        </w:rPr>
        <w:t>SHALL</w:t>
      </w:r>
      <w:r w:rsidRPr="006041EE">
        <w:t xml:space="preserve"> be represented as an empty object </w:t>
      </w:r>
      <w:r w:rsidRPr="006041EE">
        <w:rPr>
          <w:rStyle w:val="CODEtemp"/>
        </w:rPr>
        <w:t>{}</w:t>
      </w:r>
      <w:r w:rsidRPr="006041EE">
        <w:t xml:space="preserve">, or it </w:t>
      </w:r>
      <w:r w:rsidR="006A5962">
        <w:rPr>
          <w:b/>
        </w:rPr>
        <w:t>SHALL</w:t>
      </w:r>
      <w:r w:rsidRPr="006041EE">
        <w:t xml:space="preserve"> be absent.</w:t>
      </w:r>
    </w:p>
    <w:p w14:paraId="20EA1D97" w14:textId="49E12E51" w:rsidR="00815787" w:rsidRDefault="00815787" w:rsidP="00815787">
      <w:pPr>
        <w:pStyle w:val="Heading2"/>
      </w:pPr>
      <w:bookmarkStart w:id="74" w:name="_Toc503450842"/>
      <w:r>
        <w:t>Array properties</w:t>
      </w:r>
      <w:bookmarkEnd w:id="74"/>
    </w:p>
    <w:p w14:paraId="5EBAA746" w14:textId="374AF380" w:rsidR="008F0C80" w:rsidRPr="008F0C80" w:rsidRDefault="008F0C80" w:rsidP="008F0C80">
      <w:r w:rsidRPr="008F0C80">
        <w:t xml:space="preserve">Certain properties in this specification are defined to be JSON arrays. Examples are the </w:t>
      </w:r>
      <w:r w:rsidRPr="008F0C80">
        <w:rPr>
          <w:rStyle w:val="CODEtemp"/>
        </w:rPr>
        <w:t>run.toolNotifications</w:t>
      </w:r>
      <w:r w:rsidRPr="008F0C80">
        <w:t xml:space="preserve"> property (§</w:t>
      </w:r>
      <w:r>
        <w:fldChar w:fldCharType="begin"/>
      </w:r>
      <w:r>
        <w:instrText xml:space="preserve"> REF _Ref493345429 \w \h </w:instrText>
      </w:r>
      <w:r>
        <w:fldChar w:fldCharType="separate"/>
      </w:r>
      <w:r w:rsidR="00567DE6">
        <w:t>3.12.12</w:t>
      </w:r>
      <w:r>
        <w:fldChar w:fldCharType="end"/>
      </w:r>
      <w:r w:rsidRPr="008F0C80">
        <w:t xml:space="preserve">) and the </w:t>
      </w:r>
      <w:r w:rsidRPr="008F0C80">
        <w:rPr>
          <w:rStyle w:val="CODEtemp"/>
        </w:rPr>
        <w:t>file.hashes</w:t>
      </w:r>
      <w:r w:rsidRPr="008F0C80">
        <w:t xml:space="preserve"> property (§</w:t>
      </w:r>
      <w:r>
        <w:fldChar w:fldCharType="begin"/>
      </w:r>
      <w:r>
        <w:instrText xml:space="preserve"> REF _Ref493345445 \w \h </w:instrText>
      </w:r>
      <w:r>
        <w:fldChar w:fldCharType="separate"/>
      </w:r>
      <w:r w:rsidR="00567DE6">
        <w:t>3.15.8</w:t>
      </w:r>
      <w:r>
        <w:fldChar w:fldCharType="end"/>
      </w:r>
      <w:r w:rsidRPr="008F0C80">
        <w:t xml:space="preserve">). Unless otherwise specified in the description of a specific property, if any such array is empty, then either the property </w:t>
      </w:r>
      <w:r w:rsidRPr="008F0C80">
        <w:rPr>
          <w:b/>
        </w:rPr>
        <w:t>SHALL</w:t>
      </w:r>
      <w:r w:rsidRPr="008F0C80">
        <w:t xml:space="preserve"> be represented as an empty array [], or it </w:t>
      </w:r>
      <w:r>
        <w:rPr>
          <w:b/>
        </w:rPr>
        <w:t>SHALL</w:t>
      </w:r>
      <w:r w:rsidRPr="008F0C80">
        <w:t xml:space="preserve"> be absent.</w:t>
      </w:r>
    </w:p>
    <w:p w14:paraId="57D9FF90" w14:textId="23909520" w:rsidR="00815787" w:rsidRDefault="00815787" w:rsidP="00815787">
      <w:pPr>
        <w:pStyle w:val="Heading2"/>
      </w:pPr>
      <w:bookmarkStart w:id="75" w:name="_Ref493408960"/>
      <w:bookmarkStart w:id="76" w:name="_Toc503450843"/>
      <w:r>
        <w:t>Property bags</w:t>
      </w:r>
      <w:bookmarkEnd w:id="75"/>
      <w:bookmarkEnd w:id="76"/>
    </w:p>
    <w:p w14:paraId="394A6CDE" w14:textId="6ABA55FC" w:rsidR="00815787" w:rsidRDefault="00815787" w:rsidP="00815787">
      <w:pPr>
        <w:pStyle w:val="Heading3"/>
      </w:pPr>
      <w:bookmarkStart w:id="77" w:name="_Toc503450844"/>
      <w:r>
        <w:t>General</w:t>
      </w:r>
      <w:bookmarkEnd w:id="77"/>
    </w:p>
    <w:p w14:paraId="09818AAE" w14:textId="516C4333" w:rsidR="00490AEA" w:rsidRPr="00490AEA" w:rsidRDefault="001A344F" w:rsidP="00490AEA">
      <w:r w:rsidRPr="00490AEA">
        <w:t xml:space="preserve">Certain properties in this specification are defined to be “property bags”. A property bag is a JSON object containing an arbitrary set of properties. The names of the properties </w:t>
      </w:r>
      <w:r w:rsidRPr="00490AEA">
        <w:rPr>
          <w:b/>
        </w:rPr>
        <w:t>SHOULD</w:t>
      </w:r>
      <w:r w:rsidRPr="00490AEA">
        <w:t xml:space="preserve"> be camelCase strings, but see</w:t>
      </w:r>
      <w:r w:rsidR="00E20F80">
        <w:t xml:space="preserve"> </w:t>
      </w:r>
      <w:hyperlink w:anchor="AppendixConverters" w:history="1">
        <w:r w:rsidR="00E20F80" w:rsidRPr="00E20F80">
          <w:rPr>
            <w:rStyle w:val="Hyperlink"/>
          </w:rPr>
          <w:t>Appendix D</w:t>
        </w:r>
      </w:hyperlink>
      <w:r w:rsidR="00E20F80">
        <w:t xml:space="preserve"> f</w:t>
      </w:r>
      <w:r w:rsidRPr="00490AEA">
        <w:t xml:space="preserve">or exceptions. The values of the properties </w:t>
      </w:r>
      <w:r w:rsidRPr="00490AEA">
        <w:rPr>
          <w:b/>
        </w:rPr>
        <w:t>MAY</w:t>
      </w:r>
      <w:r w:rsidRPr="00490AEA">
        <w:t xml:space="preserve"> be of any JSON type, including strings, numbers, arrays, objects</w:t>
      </w:r>
      <w:r>
        <w:t xml:space="preserve">, </w:t>
      </w:r>
      <w:r w:rsidR="001F52B5">
        <w:t>Booleans</w:t>
      </w:r>
      <w:r>
        <w:t>, and null</w:t>
      </w:r>
      <w:r w:rsidRPr="00490AEA">
        <w:t xml:space="preserve">. If the value of a property is a string, it </w:t>
      </w:r>
      <w:r w:rsidRPr="00490AEA">
        <w:rPr>
          <w:b/>
        </w:rPr>
        <w:t>MAY</w:t>
      </w:r>
      <w:r w:rsidRPr="00490AEA">
        <w:t xml:space="preserve"> be </w:t>
      </w:r>
      <w:r>
        <w:t>an</w:t>
      </w:r>
      <w:r w:rsidR="00E20F80">
        <w:t xml:space="preserve"> empty string</w:t>
      </w:r>
      <w:r>
        <w:t>.</w:t>
      </w:r>
    </w:p>
    <w:p w14:paraId="09D3AF08" w14:textId="48D1C7DA" w:rsidR="00815787" w:rsidRDefault="00815787" w:rsidP="00815787">
      <w:pPr>
        <w:pStyle w:val="Heading3"/>
      </w:pPr>
      <w:bookmarkStart w:id="78" w:name="_Toc503450845"/>
      <w:r>
        <w:t>Tags</w:t>
      </w:r>
      <w:bookmarkEnd w:id="78"/>
    </w:p>
    <w:p w14:paraId="32ECCC5D" w14:textId="2CF5DE43" w:rsidR="00992B66" w:rsidRPr="00992B66" w:rsidRDefault="00992B66" w:rsidP="00992B66">
      <w:pPr>
        <w:pStyle w:val="Heading4"/>
      </w:pPr>
      <w:bookmarkStart w:id="79" w:name="_Toc503450846"/>
      <w:r>
        <w:t>General</w:t>
      </w:r>
      <w:bookmarkEnd w:id="79"/>
    </w:p>
    <w:p w14:paraId="0F1BC690" w14:textId="415AE33A" w:rsidR="001A344F" w:rsidRDefault="001A344F" w:rsidP="001A344F">
      <w:r w:rsidRPr="001A344F">
        <w:t xml:space="preserve">If a property bag contains a property with the name </w:t>
      </w:r>
      <w:r w:rsidRPr="001A344F">
        <w:rPr>
          <w:rStyle w:val="CODEtemp"/>
        </w:rPr>
        <w:t>tags</w:t>
      </w:r>
      <w:r w:rsidRPr="001A344F">
        <w:t xml:space="preserve">, then the value of that property </w:t>
      </w:r>
      <w:r w:rsidRPr="001A344F">
        <w:rPr>
          <w:b/>
        </w:rPr>
        <w:t>SHALL</w:t>
      </w:r>
      <w:r w:rsidRPr="001A344F">
        <w:t xml:space="preserve"> be </w:t>
      </w:r>
      <w:bookmarkStart w:id="80" w:name="_Hlk493349329"/>
      <w:r w:rsidRPr="001A344F">
        <w:t xml:space="preserve">an array containing zero or more arbitrary strings, no two of which </w:t>
      </w:r>
      <w:r w:rsidRPr="001A344F">
        <w:rPr>
          <w:b/>
        </w:rPr>
        <w:t>SHALL</w:t>
      </w:r>
      <w:r w:rsidRPr="001A344F">
        <w:t xml:space="preserve"> be the same</w:t>
      </w:r>
      <w:bookmarkEnd w:id="80"/>
      <w:r w:rsidRPr="001A344F">
        <w:t xml:space="preserve">. Two strings </w:t>
      </w:r>
      <w:r w:rsidRPr="001A344F">
        <w:rPr>
          <w:b/>
        </w:rPr>
        <w:t>SHALL</w:t>
      </w:r>
      <w:r w:rsidRPr="001A344F">
        <w:t xml:space="preserve"> be considered the same if they consist of the same sequence of Unicode</w:t>
      </w:r>
      <w:r w:rsidR="00DE0F9F">
        <w:t xml:space="preserve"> [</w:t>
      </w:r>
      <w:hyperlink w:anchor="UNICODE10" w:history="1">
        <w:r w:rsidR="00DE0F9F" w:rsidRPr="00903F25">
          <w:rPr>
            <w:rStyle w:val="Hyperlink"/>
          </w:rPr>
          <w:t>UNICODE10</w:t>
        </w:r>
      </w:hyperlink>
      <w:r w:rsidR="00DE0F9F">
        <w:t>]</w:t>
      </w:r>
      <w:r w:rsidRPr="001A344F">
        <w:t xml:space="preserve"> code points.</w:t>
      </w:r>
    </w:p>
    <w:p w14:paraId="631AA7C3" w14:textId="32FF6272" w:rsidR="00992B66" w:rsidRDefault="00992B66" w:rsidP="00992B66">
      <w:pPr>
        <w:pStyle w:val="Heading4"/>
      </w:pPr>
      <w:bookmarkStart w:id="81" w:name="_Toc503450847"/>
      <w:r>
        <w:t>Namespaced tags</w:t>
      </w:r>
      <w:bookmarkEnd w:id="81"/>
    </w:p>
    <w:p w14:paraId="61C77CFD" w14:textId="6DE59DFB" w:rsidR="00992B66" w:rsidRDefault="00992B66" w:rsidP="00992B66">
      <w:r>
        <w:t xml:space="preserve">Any string in the </w:t>
      </w:r>
      <w:r w:rsidRPr="00330958">
        <w:rPr>
          <w:rStyle w:val="CODEtemp"/>
        </w:rPr>
        <w:t>tags</w:t>
      </w:r>
      <w:r>
        <w:t xml:space="preserve"> array of any SARIF element </w:t>
      </w:r>
      <w:r w:rsidRPr="00330958">
        <w:rPr>
          <w:b/>
        </w:rPr>
        <w:t>MAY</w:t>
      </w:r>
      <w:r>
        <w:t xml:space="preserve"> consist of a forward-slash-separated </w:t>
      </w:r>
      <w:r w:rsidR="00136F19">
        <w:t>sequence</w:t>
      </w:r>
      <w:r>
        <w:t xml:space="preserve"> of components, as follows:</w:t>
      </w:r>
    </w:p>
    <w:p w14:paraId="3D12CE67" w14:textId="77777777" w:rsidR="00992B66" w:rsidRDefault="00992B66" w:rsidP="00992B66">
      <w:pPr>
        <w:pStyle w:val="Code"/>
      </w:pPr>
      <w:r>
        <w:t>&lt;tag&gt;: &lt;component&gt;{/&lt;component&gt;}*</w:t>
      </w:r>
    </w:p>
    <w:p w14:paraId="15850CC1" w14:textId="77777777" w:rsidR="00992B66" w:rsidRDefault="00992B66" w:rsidP="00992B66">
      <w:pPr>
        <w:pStyle w:val="Code"/>
      </w:pPr>
    </w:p>
    <w:p w14:paraId="2C46F898" w14:textId="77777777" w:rsidR="00992B66" w:rsidRDefault="00992B66" w:rsidP="00992B66">
      <w:pPr>
        <w:pStyle w:val="Code"/>
      </w:pPr>
      <w:r>
        <w:t>&lt;component&gt;: {&lt;any character valid in a JSON string&gt; - "/"}+</w:t>
      </w:r>
    </w:p>
    <w:p w14:paraId="39BBA6B3" w14:textId="2A70D487" w:rsidR="00992B66" w:rsidRDefault="00992B66" w:rsidP="00992B66">
      <w:pPr>
        <w:pStyle w:val="Note"/>
      </w:pPr>
      <w:r>
        <w:t xml:space="preserve">EXAMPLE: </w:t>
      </w:r>
      <w:r w:rsidRPr="00992B66">
        <w:rPr>
          <w:rStyle w:val="CODEtemp"/>
        </w:rPr>
        <w:t>"</w:t>
      </w:r>
      <w:r w:rsidRPr="00330958">
        <w:rPr>
          <w:rStyle w:val="CODEtemp"/>
        </w:rPr>
        <w:t>CWE/22</w:t>
      </w:r>
      <w:r w:rsidRPr="007C2678">
        <w:rPr>
          <w:rStyle w:val="CODEtemp"/>
        </w:rPr>
        <w:t>"</w:t>
      </w:r>
    </w:p>
    <w:p w14:paraId="0A706D15" w14:textId="56CC10E5" w:rsidR="00992B66" w:rsidRDefault="00992B66" w:rsidP="00992B66">
      <w:r>
        <w:t>A tag in this format is referred to as a namespaced tag. SARIF producers can use this feature, for example, to categorize scan results according to a taxonomy such as the Common Weakness Enumeration [</w:t>
      </w:r>
      <w:hyperlink w:anchor="CWE" w:history="1">
        <w:r w:rsidRPr="00992B66">
          <w:rPr>
            <w:rStyle w:val="Hyperlink"/>
          </w:rPr>
          <w:t>CWE</w:t>
        </w:r>
      </w:hyperlink>
      <w:r>
        <w:t>].</w:t>
      </w:r>
    </w:p>
    <w:p w14:paraId="47C36702" w14:textId="09554CD8" w:rsidR="002B48E2" w:rsidRDefault="002B48E2" w:rsidP="002B48E2">
      <w:pPr>
        <w:pStyle w:val="Heading4"/>
      </w:pPr>
      <w:bookmarkStart w:id="82" w:name="_Toc503450848"/>
      <w:r>
        <w:t>Tag metadata</w:t>
      </w:r>
      <w:bookmarkEnd w:id="82"/>
    </w:p>
    <w:p w14:paraId="0B3DB0EF" w14:textId="77777777" w:rsidR="002B48E2" w:rsidRPr="00355DDB" w:rsidRDefault="002B48E2" w:rsidP="002B48E2">
      <w:r>
        <w:t xml:space="preserve">A SARIF log file </w:t>
      </w:r>
      <w:r w:rsidRPr="00330958">
        <w:rPr>
          <w:b/>
        </w:rPr>
        <w:t>MAY</w:t>
      </w:r>
      <w:r>
        <w:t xml:space="preserve"> provide additional information about any tag value by including a property whose name is the same as that tag value, and whose value is any JSON value. If present, this property </w:t>
      </w:r>
      <w:r>
        <w:rPr>
          <w:b/>
        </w:rPr>
        <w:t>SHALL</w:t>
      </w:r>
      <w:r>
        <w:t xml:space="preserve"> be located either in the same property bag that contains the tag, or in the property bag of any SARIF element which lexically contains the element containing the tag.</w:t>
      </w:r>
    </w:p>
    <w:p w14:paraId="2871A6AE" w14:textId="77777777" w:rsidR="002B48E2" w:rsidRPr="002B48E2" w:rsidRDefault="002B48E2" w:rsidP="002B48E2"/>
    <w:p w14:paraId="28927398" w14:textId="136F63B7" w:rsidR="00815787" w:rsidRDefault="00815787" w:rsidP="00815787">
      <w:pPr>
        <w:pStyle w:val="Heading2"/>
      </w:pPr>
      <w:bookmarkStart w:id="83" w:name="_Ref493413701"/>
      <w:bookmarkStart w:id="84" w:name="_Ref493413744"/>
      <w:bookmarkStart w:id="85" w:name="_Toc503450849"/>
      <w:r>
        <w:t>Date/time properties</w:t>
      </w:r>
      <w:bookmarkEnd w:id="83"/>
      <w:bookmarkEnd w:id="84"/>
      <w:bookmarkEnd w:id="85"/>
    </w:p>
    <w:p w14:paraId="33510EF1" w14:textId="6DB0FF73" w:rsidR="00903F25" w:rsidRDefault="00903F25" w:rsidP="00903F25">
      <w:r w:rsidRPr="00903F25">
        <w:t xml:space="preserve">Certain properties in this specification specify a date and time. The value of every such property, if present, </w:t>
      </w:r>
      <w:r w:rsidR="00AF1133" w:rsidRPr="00AF1133">
        <w:rPr>
          <w:b/>
        </w:rPr>
        <w:t>SHALL</w:t>
      </w:r>
      <w:r w:rsidR="00AF1133" w:rsidRPr="00903F25">
        <w:t xml:space="preserve"> </w:t>
      </w:r>
      <w:r w:rsidRPr="00903F25">
        <w:t xml:space="preserve">be a string in the following format, which is compatible with </w:t>
      </w:r>
      <w:r>
        <w:t>[</w:t>
      </w:r>
      <w:hyperlink w:anchor="ISO86012004" w:history="1">
        <w:r w:rsidR="00675C8D" w:rsidRPr="00675C8D">
          <w:rPr>
            <w:rStyle w:val="Hyperlink"/>
          </w:rPr>
          <w:t>ISO8601:2004</w:t>
        </w:r>
      </w:hyperlink>
      <w:r>
        <w:t>]</w:t>
      </w:r>
      <w:r w:rsidRPr="00903F25">
        <w:t>:</w:t>
      </w:r>
    </w:p>
    <w:p w14:paraId="1FEC3ECB" w14:textId="77777777" w:rsidR="00903F25" w:rsidRDefault="00903F25" w:rsidP="00903F25">
      <w:pPr>
        <w:pStyle w:val="Code"/>
      </w:pPr>
      <w:r>
        <w:t>&lt;dateTime&gt;: &lt;date&gt;T&lt;time&gt;Z</w:t>
      </w:r>
    </w:p>
    <w:p w14:paraId="4531C810" w14:textId="77777777" w:rsidR="00903F25" w:rsidRDefault="00903F25" w:rsidP="00903F25">
      <w:pPr>
        <w:pStyle w:val="Code"/>
      </w:pPr>
    </w:p>
    <w:p w14:paraId="21D4F13F" w14:textId="77777777" w:rsidR="00903F25" w:rsidRDefault="00903F25" w:rsidP="00903F25">
      <w:pPr>
        <w:pStyle w:val="Code"/>
      </w:pPr>
      <w:r>
        <w:t>&lt;date&gt;:     YYYY-MM-DD</w:t>
      </w:r>
    </w:p>
    <w:p w14:paraId="0137B2CA" w14:textId="77777777" w:rsidR="00903F25" w:rsidRDefault="00903F25" w:rsidP="00903F25">
      <w:pPr>
        <w:pStyle w:val="Code"/>
      </w:pPr>
    </w:p>
    <w:p w14:paraId="6E04582B" w14:textId="167F5E92" w:rsidR="00903F25" w:rsidRDefault="00903F25" w:rsidP="00903F25">
      <w:pPr>
        <w:pStyle w:val="Code"/>
      </w:pPr>
      <w:r>
        <w:t>&lt;time&gt;:     hh:mm:ss[.sss]</w:t>
      </w:r>
    </w:p>
    <w:p w14:paraId="2F5BB9EB" w14:textId="77777777" w:rsidR="00903F25" w:rsidRDefault="00903F25" w:rsidP="00903F25">
      <w:r w:rsidRPr="00903F25">
        <w:t xml:space="preserve">Here </w:t>
      </w:r>
      <w:r w:rsidRPr="00903F25">
        <w:rPr>
          <w:rStyle w:val="CODEtemp"/>
        </w:rPr>
        <w:t>YYYY</w:t>
      </w:r>
      <w:r w:rsidRPr="00903F25">
        <w:t xml:space="preserve"> is a 4-digit year, </w:t>
      </w:r>
      <w:r w:rsidRPr="00903F25">
        <w:rPr>
          <w:rStyle w:val="CODEtemp"/>
        </w:rPr>
        <w:t>MM</w:t>
      </w:r>
      <w:r w:rsidRPr="00903F25">
        <w:t xml:space="preserve"> is a 2-digit month from 01 to 12, </w:t>
      </w:r>
      <w:r w:rsidRPr="00903F25">
        <w:rPr>
          <w:rStyle w:val="CODEtemp"/>
        </w:rPr>
        <w:t>DD</w:t>
      </w:r>
      <w:r w:rsidRPr="00903F25">
        <w:t xml:space="preserve"> </w:t>
      </w:r>
      <w:r>
        <w:t xml:space="preserve">is a 2-digit day from 01 to 31, the </w:t>
      </w:r>
      <w:r w:rsidRPr="00903F25">
        <w:t>literal character “</w:t>
      </w:r>
      <w:r w:rsidRPr="00903F25">
        <w:rPr>
          <w:rStyle w:val="CODEtemp"/>
        </w:rPr>
        <w:t>T</w:t>
      </w:r>
      <w:r w:rsidRPr="00903F25">
        <w:t>” separa</w:t>
      </w:r>
      <w:r>
        <w:t>tes</w:t>
      </w:r>
      <w:r w:rsidRPr="00903F25">
        <w:t xml:space="preserve"> the date from the time, </w:t>
      </w:r>
      <w:r w:rsidRPr="00903F25">
        <w:rPr>
          <w:rStyle w:val="CODEtemp"/>
        </w:rPr>
        <w:t>hh</w:t>
      </w:r>
      <w:r w:rsidRPr="00903F25">
        <w:t xml:space="preserve"> is a 2-digit hours from 00 to 23, </w:t>
      </w:r>
      <w:r w:rsidRPr="00903F25">
        <w:rPr>
          <w:rStyle w:val="CODEtemp"/>
        </w:rPr>
        <w:t>mm</w:t>
      </w:r>
      <w:r w:rsidRPr="00903F25">
        <w:t xml:space="preserve"> is a 2-digit minutes from 00 to 59, </w:t>
      </w:r>
      <w:r w:rsidRPr="00903F25">
        <w:rPr>
          <w:rStyle w:val="CODEtemp"/>
        </w:rPr>
        <w:t>ss</w:t>
      </w:r>
      <w:r w:rsidRPr="00903F25">
        <w:t xml:space="preserve"> is a 2-digit seconds from 00 to 59, </w:t>
      </w:r>
      <w:r w:rsidRPr="00903F25">
        <w:rPr>
          <w:rStyle w:val="CODEtemp"/>
        </w:rPr>
        <w:t>[.sss]</w:t>
      </w:r>
      <w:r w:rsidRPr="00903F25">
        <w:t xml:space="preserve"> is an optional 3-digit number of milliseconds from 000 to 999, and</w:t>
      </w:r>
      <w:r w:rsidR="00572E88">
        <w:t xml:space="preserve"> the</w:t>
      </w:r>
      <w:r w:rsidRPr="00903F25">
        <w:t xml:space="preserve"> </w:t>
      </w:r>
      <w:r w:rsidR="00572E88">
        <w:t>literal character “</w:t>
      </w:r>
      <w:r w:rsidR="00572E88" w:rsidRPr="008B3FB3">
        <w:rPr>
          <w:rStyle w:val="CODEtemp"/>
        </w:rPr>
        <w:t>Z</w:t>
      </w:r>
      <w:r w:rsidR="00572E88">
        <w:t>” specifies</w:t>
      </w:r>
      <w:r w:rsidRPr="00903F25">
        <w:t xml:space="preserve"> UTC time.</w:t>
      </w:r>
    </w:p>
    <w:p w14:paraId="341ADC40" w14:textId="3C22061D" w:rsidR="00AF1133" w:rsidRPr="00903F25" w:rsidRDefault="00AF1133" w:rsidP="00AF1133">
      <w:pPr>
        <w:pStyle w:val="Note"/>
      </w:pPr>
      <w:r>
        <w:t>EXAMPLES:</w:t>
      </w:r>
      <w:r>
        <w:br/>
      </w:r>
      <w:r w:rsidRPr="00AF1133">
        <w:rPr>
          <w:rStyle w:val="CODEtemp"/>
        </w:rPr>
        <w:t>2016-02-08T16:08:25Z</w:t>
      </w:r>
      <w:r>
        <w:br/>
      </w:r>
      <w:r w:rsidRPr="00AF1133">
        <w:rPr>
          <w:rStyle w:val="CODEtemp"/>
        </w:rPr>
        <w:t>2016-02-08T16:08:25.943Z</w:t>
      </w:r>
    </w:p>
    <w:p w14:paraId="4A057F90" w14:textId="4CC756F6" w:rsidR="00815787" w:rsidRDefault="00815787" w:rsidP="00815787">
      <w:pPr>
        <w:pStyle w:val="Heading2"/>
      </w:pPr>
      <w:bookmarkStart w:id="86" w:name="_Ref493404799"/>
      <w:bookmarkStart w:id="87" w:name="_Toc503450850"/>
      <w:r>
        <w:t>Array properties with unique values</w:t>
      </w:r>
      <w:bookmarkEnd w:id="86"/>
      <w:bookmarkEnd w:id="87"/>
    </w:p>
    <w:p w14:paraId="165FE7F2" w14:textId="3A44CBF3" w:rsidR="00AF1133" w:rsidRPr="00AF1133" w:rsidRDefault="00AF1133" w:rsidP="00AF1133">
      <w:r w:rsidRPr="00AF1133">
        <w:t xml:space="preserve">Certain properties in this specification whose values are JSON arrays are described as having “unique” elements. When a property is so described, it shall mean that no two elements of the array </w:t>
      </w:r>
      <w:r w:rsidRPr="00AF1133">
        <w:rPr>
          <w:b/>
        </w:rPr>
        <w:t>SHALL</w:t>
      </w:r>
      <w:r w:rsidRPr="00AF1133">
        <w:t xml:space="preserve"> have equal values. For purposes of this specification, two array elements </w:t>
      </w:r>
      <w:r>
        <w:rPr>
          <w:b/>
        </w:rPr>
        <w:t>SHALL</w:t>
      </w:r>
      <w:r w:rsidRPr="00AF1133">
        <w:t xml:space="preserve"> </w:t>
      </w:r>
      <w:r>
        <w:t xml:space="preserve">be </w:t>
      </w:r>
      <w:r w:rsidRPr="00AF1133">
        <w:t xml:space="preserve">considered equal when they satisfy the condition for equality described in </w:t>
      </w:r>
      <w:r>
        <w:t>[</w:t>
      </w:r>
      <w:hyperlink w:anchor="JSCHEMA01" w:history="1">
        <w:r w:rsidRPr="00AF1133">
          <w:rPr>
            <w:rStyle w:val="Hyperlink"/>
          </w:rPr>
          <w:t>JSCHEMA01</w:t>
        </w:r>
      </w:hyperlink>
      <w:r>
        <w:t>],</w:t>
      </w:r>
      <w:r w:rsidRPr="00AF1133">
        <w:t xml:space="preserve"> §</w:t>
      </w:r>
      <w:r>
        <w:t>4.3</w:t>
      </w:r>
      <w:r w:rsidRPr="00AF1133">
        <w:t>, “</w:t>
      </w:r>
      <w:r>
        <w:t>Instance</w:t>
      </w:r>
      <w:r w:rsidRPr="00AF1133">
        <w:t xml:space="preserve"> equality”.</w:t>
      </w:r>
    </w:p>
    <w:p w14:paraId="4F027525" w14:textId="3F4D1042" w:rsidR="00815787" w:rsidRDefault="00815787" w:rsidP="00815787">
      <w:pPr>
        <w:pStyle w:val="Heading2"/>
      </w:pPr>
      <w:bookmarkStart w:id="88" w:name="_Ref493426052"/>
      <w:bookmarkStart w:id="89" w:name="_Toc503450851"/>
      <w:r>
        <w:t>Message properties</w:t>
      </w:r>
      <w:bookmarkEnd w:id="88"/>
      <w:bookmarkEnd w:id="89"/>
    </w:p>
    <w:p w14:paraId="0A758B59" w14:textId="372BB610" w:rsidR="00354823" w:rsidRPr="00354823" w:rsidRDefault="00354823" w:rsidP="00354823">
      <w:pPr>
        <w:pStyle w:val="Heading3"/>
      </w:pPr>
      <w:bookmarkStart w:id="90" w:name="_Toc503450852"/>
      <w:r>
        <w:t>General</w:t>
      </w:r>
      <w:bookmarkEnd w:id="90"/>
    </w:p>
    <w:p w14:paraId="63E76F08" w14:textId="1D2E5399" w:rsidR="00A92A05" w:rsidRDefault="00CD2928" w:rsidP="00A92A05">
      <w:r w:rsidRPr="00CD2928">
        <w:t xml:space="preserve">Certain </w:t>
      </w:r>
      <w:r w:rsidR="00B14DB7">
        <w:t>objects</w:t>
      </w:r>
      <w:r w:rsidRPr="00CD2928">
        <w:t xml:space="preserve"> in this specification </w:t>
      </w:r>
      <w:r w:rsidR="00045705">
        <w:t>define</w:t>
      </w:r>
      <w:r w:rsidRPr="00CD2928">
        <w:t xml:space="preserve"> string</w:t>
      </w:r>
      <w:r w:rsidR="00045705">
        <w:t>-</w:t>
      </w:r>
      <w:r w:rsidRPr="00CD2928">
        <w:t>value</w:t>
      </w:r>
      <w:r w:rsidR="00045705">
        <w:t xml:space="preserve">d properties </w:t>
      </w:r>
      <w:r w:rsidRPr="00CD2928">
        <w:t xml:space="preserve">containing messages intended to be viewed by a user. </w:t>
      </w:r>
      <w:bookmarkStart w:id="91" w:name="_Hlk493349567"/>
      <w:r w:rsidR="00045705">
        <w:t>S</w:t>
      </w:r>
      <w:r w:rsidRPr="00CD2928">
        <w:t>uch property</w:t>
      </w:r>
      <w:r w:rsidR="00045705">
        <w:t>, if present,</w:t>
      </w:r>
      <w:r w:rsidRPr="00CD2928">
        <w:t xml:space="preserve"> </w:t>
      </w:r>
      <w:r w:rsidRPr="00CD2928">
        <w:rPr>
          <w:b/>
        </w:rPr>
        <w:t>SHALL</w:t>
      </w:r>
      <w:r w:rsidR="00045705">
        <w:rPr>
          <w:b/>
        </w:rPr>
        <w:t xml:space="preserve"> NOT</w:t>
      </w:r>
      <w:r w:rsidRPr="00CD2928">
        <w:t xml:space="preserve"> have a value that is the empty string</w:t>
      </w:r>
      <w:bookmarkEnd w:id="91"/>
      <w:r w:rsidRPr="00CD2928">
        <w:t>.</w:t>
      </w:r>
    </w:p>
    <w:p w14:paraId="1549CECE" w14:textId="4CA0703A" w:rsidR="00045705" w:rsidRDefault="00045705" w:rsidP="00A92A05">
      <w:r>
        <w:t xml:space="preserve">Most such objects define two properties, one (usually but not always named </w:t>
      </w:r>
      <w:r>
        <w:rPr>
          <w:rStyle w:val="CODEtemp"/>
        </w:rPr>
        <w:t>message</w:t>
      </w:r>
      <w:r>
        <w:t xml:space="preserve">) containing a plain text version of the message, and the other (usually but not always named </w:t>
      </w:r>
      <w:r>
        <w:rPr>
          <w:rStyle w:val="CODEtemp"/>
        </w:rPr>
        <w:t>richMessage</w:t>
      </w:r>
      <w:r>
        <w:t>) containing a version of the message that incorporates formatting information. We refer to a message that does not contain formatting information as a “plain text message,” and one that does as a “rich text message.”</w:t>
      </w:r>
    </w:p>
    <w:p w14:paraId="01490836" w14:textId="48F1BE97" w:rsidR="00045705" w:rsidRDefault="00045705" w:rsidP="00045705">
      <w:r>
        <w:t>Square brackets (("</w:t>
      </w:r>
      <w:r>
        <w:rPr>
          <w:rStyle w:val="CODEtemp"/>
        </w:rPr>
        <w:t>[</w:t>
      </w:r>
      <w:r>
        <w:t>" and "</w:t>
      </w:r>
      <w:r>
        <w:rPr>
          <w:rStyle w:val="CODEtemp"/>
        </w:rPr>
        <w:t>]</w:t>
      </w:r>
      <w:r>
        <w:t xml:space="preserve">") in both plain text messages and rich text messages </w:t>
      </w:r>
      <w:r>
        <w:rPr>
          <w:b/>
        </w:rPr>
        <w:t>MUST</w:t>
      </w:r>
      <w:r>
        <w:t xml:space="preserve"> be escaped with a backslash (</w:t>
      </w:r>
      <w:r>
        <w:rPr>
          <w:rStyle w:val="CODEtemp"/>
        </w:rPr>
        <w:t>"\"</w:t>
      </w:r>
      <w:r>
        <w:t xml:space="preserve">) to prevent them from being interpreted as embedded links </w:t>
      </w:r>
      <w:r w:rsidR="00A4123E">
        <w:t>(§</w:t>
      </w:r>
      <w:r w:rsidR="00A4123E">
        <w:fldChar w:fldCharType="begin"/>
      </w:r>
      <w:r w:rsidR="00A4123E">
        <w:instrText xml:space="preserve"> REF _Ref503352567 \r \h </w:instrText>
      </w:r>
      <w:r w:rsidR="00A4123E">
        <w:fldChar w:fldCharType="separate"/>
      </w:r>
      <w:r w:rsidR="00567DE6">
        <w:t>3.10.4</w:t>
      </w:r>
      <w:r w:rsidR="00A4123E">
        <w:fldChar w:fldCharType="end"/>
      </w:r>
      <w:r w:rsidR="00A4123E">
        <w:t>)</w:t>
      </w:r>
      <w:r>
        <w:t>. Since JSON itself treats the backslash as an escape character, the backslash must be doubled.</w:t>
      </w:r>
    </w:p>
    <w:p w14:paraId="69CCC17A" w14:textId="77777777" w:rsidR="00045705" w:rsidRDefault="00045705" w:rsidP="00045705">
      <w:pPr>
        <w:pStyle w:val="Note"/>
      </w:pPr>
      <w:r>
        <w:t>EXAMPLE:</w:t>
      </w:r>
    </w:p>
    <w:p w14:paraId="41FE4D6B" w14:textId="31F5BB6B" w:rsidR="00045705" w:rsidRDefault="00045705" w:rsidP="00045705">
      <w:pPr>
        <w:pStyle w:val="Example"/>
      </w:pPr>
      <w:r>
        <w:t>"message": "This is not part of an embedded link: \"\\[\"."</w:t>
      </w:r>
    </w:p>
    <w:p w14:paraId="31452CE1" w14:textId="75857643" w:rsidR="00045705" w:rsidRDefault="00045705" w:rsidP="00045705">
      <w:pPr>
        <w:pStyle w:val="Heading3"/>
      </w:pPr>
      <w:bookmarkStart w:id="92" w:name="_Ref503354593"/>
      <w:bookmarkStart w:id="93" w:name="_Toc503450853"/>
      <w:r>
        <w:t>Plain text messages</w:t>
      </w:r>
      <w:bookmarkEnd w:id="92"/>
      <w:bookmarkEnd w:id="93"/>
    </w:p>
    <w:p w14:paraId="68EF3FFE" w14:textId="49315040" w:rsidR="00045705" w:rsidRDefault="00045705" w:rsidP="00045705">
      <w:r>
        <w:t>A plain text</w:t>
      </w:r>
      <w:r w:rsidRPr="00CD2928">
        <w:t xml:space="preserve"> message </w:t>
      </w:r>
      <w:r w:rsidRPr="00CD2928">
        <w:rPr>
          <w:b/>
        </w:rPr>
        <w:t>SHOULD</w:t>
      </w:r>
      <w:r w:rsidRPr="00CD2928">
        <w:t xml:space="preserve"> be expressed as a single paragraph of plain text, consisting of one or more complete sentences, each ending with a period (or appropriate punctuation for the language in which the message is written). The message </w:t>
      </w:r>
      <w:r>
        <w:rPr>
          <w:b/>
        </w:rPr>
        <w:t>SHALL</w:t>
      </w:r>
      <w:r w:rsidRPr="00A355DC">
        <w:rPr>
          <w:b/>
        </w:rPr>
        <w:t xml:space="preserve"> NOT</w:t>
      </w:r>
      <w:r w:rsidRPr="00CD2928">
        <w:t xml:space="preserve"> contain formatting information such as HTML tags. The message </w:t>
      </w:r>
      <w:r w:rsidRPr="00A355DC">
        <w:rPr>
          <w:b/>
        </w:rPr>
        <w:t>SHOULD NOT</w:t>
      </w:r>
      <w:r w:rsidRPr="00CD2928">
        <w:t xml:space="preserve"> contain JSON escaped line breaks (</w:t>
      </w:r>
      <w:r w:rsidRPr="00A355DC">
        <w:rPr>
          <w:rStyle w:val="CODEtemp"/>
        </w:rPr>
        <w:t>\r</w:t>
      </w:r>
      <w:r w:rsidRPr="00CD2928">
        <w:t xml:space="preserve"> or </w:t>
      </w:r>
      <w:r w:rsidRPr="00A355DC">
        <w:rPr>
          <w:rStyle w:val="CODEtemp"/>
        </w:rPr>
        <w:t>\n</w:t>
      </w:r>
      <w:r w:rsidRPr="00CD2928">
        <w:t>).</w:t>
      </w:r>
    </w:p>
    <w:p w14:paraId="46089051" w14:textId="22B831FF" w:rsidR="00A355DC" w:rsidRDefault="00A355DC" w:rsidP="00A92A05">
      <w:r w:rsidRPr="00A355DC">
        <w:t xml:space="preserve">If the message consists of more than one sentence, </w:t>
      </w:r>
      <w:r w:rsidR="00A4123E">
        <w:t>its</w:t>
      </w:r>
      <w:r w:rsidRPr="00A355DC">
        <w:t xml:space="preserve"> first sentence </w:t>
      </w:r>
      <w:r w:rsidRPr="00A355DC">
        <w:rPr>
          <w:b/>
        </w:rPr>
        <w:t>SHOULD</w:t>
      </w:r>
      <w:r w:rsidRPr="00A355DC">
        <w:t xml:space="preserve"> provide a useful summary of the message, suitable for display in cases where UI</w:t>
      </w:r>
      <w:r>
        <w:t xml:space="preserve"> space</w:t>
      </w:r>
      <w:r w:rsidRPr="00A355DC">
        <w:t xml:space="preserve"> is limited.</w:t>
      </w:r>
    </w:p>
    <w:p w14:paraId="64872784" w14:textId="5793CF9F" w:rsidR="00A355DC" w:rsidRDefault="00A355DC" w:rsidP="00A355DC">
      <w:pPr>
        <w:pStyle w:val="Note"/>
      </w:pPr>
      <w:r>
        <w:t xml:space="preserve">NOTE 1: </w:t>
      </w:r>
      <w:r w:rsidRPr="00A355DC">
        <w:t>If a tool does not construct the message in this way, the initial portion of the message that a viewer displays where UI space is limited might not be understandable.</w:t>
      </w:r>
    </w:p>
    <w:p w14:paraId="5C90DF67" w14:textId="2631FF30" w:rsidR="00A355DC" w:rsidRDefault="00A355DC" w:rsidP="00A355DC">
      <w:pPr>
        <w:pStyle w:val="Note"/>
      </w:pPr>
      <w:r>
        <w:lastRenderedPageBreak/>
        <w:t xml:space="preserve">NOTE 2: </w:t>
      </w:r>
      <w:r w:rsidRPr="00A355DC">
        <w:t>The rationale for these guidelines is that the SARIF format is intended to make it feasible to merge the outputs of multiple tools into a single user experience. A uniform approach to message authoring enhances the quality of that experience.</w:t>
      </w:r>
    </w:p>
    <w:p w14:paraId="67178A75" w14:textId="261B1A2A" w:rsidR="00A4123E" w:rsidRDefault="00A4123E" w:rsidP="00A4123E">
      <w:pPr>
        <w:pStyle w:val="Heading3"/>
      </w:pPr>
      <w:bookmarkStart w:id="94" w:name="_Ref503354606"/>
      <w:bookmarkStart w:id="95" w:name="_Toc503450854"/>
      <w:r>
        <w:t>Rich text messages</w:t>
      </w:r>
      <w:bookmarkEnd w:id="94"/>
      <w:bookmarkEnd w:id="95"/>
    </w:p>
    <w:p w14:paraId="78C77DEB" w14:textId="06212753" w:rsidR="00675C8D" w:rsidRPr="00675C8D" w:rsidRDefault="00675C8D" w:rsidP="00675C8D">
      <w:pPr>
        <w:pStyle w:val="Heading4"/>
      </w:pPr>
      <w:bookmarkStart w:id="96" w:name="_Toc503450855"/>
      <w:r>
        <w:t>General</w:t>
      </w:r>
      <w:bookmarkEnd w:id="96"/>
    </w:p>
    <w:p w14:paraId="45F56986" w14:textId="77777777" w:rsidR="00A4123E" w:rsidRDefault="00A4123E" w:rsidP="00A4123E">
      <w:r>
        <w:t xml:space="preserve">Rich text messages </w:t>
      </w:r>
      <w:r>
        <w:rPr>
          <w:b/>
        </w:rPr>
        <w:t>MAY</w:t>
      </w:r>
      <w:r>
        <w:t xml:space="preserve"> be of arbitrary length, and </w:t>
      </w:r>
      <w:r>
        <w:rPr>
          <w:b/>
        </w:rPr>
        <w:t>SHOULD</w:t>
      </w:r>
      <w:r>
        <w:t xml:space="preserve"> contain formatting information.</w:t>
      </w:r>
    </w:p>
    <w:p w14:paraId="72DE1278" w14:textId="77777777" w:rsidR="00A4123E" w:rsidRDefault="00A4123E" w:rsidP="00A4123E">
      <w:r>
        <w:t xml:space="preserve">If an object supplies a value for its rich text message property, it </w:t>
      </w:r>
      <w:r>
        <w:rPr>
          <w:b/>
        </w:rPr>
        <w:t>SHALL</w:t>
      </w:r>
      <w:r>
        <w:t xml:space="preserve"> also supply a value for the corresponding plain text message property, even if the plain text message property is otherwise optional.</w:t>
      </w:r>
    </w:p>
    <w:p w14:paraId="4C7768CC" w14:textId="77777777" w:rsidR="00A4123E" w:rsidRDefault="00A4123E" w:rsidP="00A4123E">
      <w:pPr>
        <w:pStyle w:val="Note"/>
      </w:pPr>
      <w:r>
        <w:t>NOTE: This ensures that the message is viewable even in contexts that do not support the rendering of rich text.</w:t>
      </w:r>
    </w:p>
    <w:p w14:paraId="1BFC46D5" w14:textId="57F51A2C" w:rsidR="00A4123E" w:rsidRDefault="00A4123E" w:rsidP="00A4123E">
      <w:r>
        <w:t xml:space="preserve">Every rich text message in a given run </w:t>
      </w:r>
      <w:r>
        <w:rPr>
          <w:b/>
        </w:rPr>
        <w:t>SHALL</w:t>
      </w:r>
      <w:r>
        <w:t xml:space="preserve"> be expressed in the same markup language, specified by the </w:t>
      </w:r>
      <w:r>
        <w:rPr>
          <w:rStyle w:val="CODEtemp"/>
        </w:rPr>
        <w:t>run.richMessageMimeType</w:t>
      </w:r>
      <w:r>
        <w:t xml:space="preserve"> property</w:t>
      </w:r>
      <w:r w:rsidR="00E769D4">
        <w:t xml:space="preserve"> (§</w:t>
      </w:r>
      <w:r w:rsidR="00E769D4">
        <w:fldChar w:fldCharType="begin"/>
      </w:r>
      <w:r w:rsidR="00E769D4">
        <w:instrText xml:space="preserve"> REF _Ref503355262 \r \h </w:instrText>
      </w:r>
      <w:r w:rsidR="00E769D4">
        <w:fldChar w:fldCharType="separate"/>
      </w:r>
      <w:r w:rsidR="00567DE6">
        <w:t>3.12.15</w:t>
      </w:r>
      <w:r w:rsidR="00E769D4">
        <w:fldChar w:fldCharType="end"/>
      </w:r>
      <w:r w:rsidR="00E769D4">
        <w:t>)</w:t>
      </w:r>
      <w:r>
        <w:t xml:space="preserve">. For maximum interoperability among SARIF log files produced by different tools, rich text messages produced directly by analysis tools </w:t>
      </w:r>
      <w:r>
        <w:rPr>
          <w:b/>
        </w:rPr>
        <w:t>SHALL</w:t>
      </w:r>
      <w:r>
        <w:t xml:space="preserve"> be expressed in GitHub-Flavored Markdown [</w:t>
      </w:r>
      <w:hyperlink w:anchor="GFM" w:history="1">
        <w:r w:rsidR="00B668D7" w:rsidRPr="00B668D7">
          <w:rPr>
            <w:rStyle w:val="Hyperlink"/>
          </w:rPr>
          <w:t>GFM</w:t>
        </w:r>
      </w:hyperlink>
      <w:r>
        <w:t>]. Since GFM is a superset of CommonMark [</w:t>
      </w:r>
      <w:hyperlink w:anchor="CMARK" w:history="1">
        <w:r w:rsidR="00675C8D" w:rsidRPr="00675C8D">
          <w:rPr>
            <w:rStyle w:val="Hyperlink"/>
          </w:rPr>
          <w:t>CMARK</w:t>
        </w:r>
      </w:hyperlink>
      <w:r>
        <w:t>], any CommonMark Markdown syntax is acceptable.</w:t>
      </w:r>
    </w:p>
    <w:p w14:paraId="70ED21CD" w14:textId="3F3E14F6" w:rsidR="00A4123E" w:rsidRDefault="00A4123E" w:rsidP="00A4123E">
      <w:r>
        <w:t xml:space="preserve">If an analysis tool produces a custom output format that includes rich text messages in a format other than GFM, a converter which translates the output of that tool to SARIF </w:t>
      </w:r>
      <w:r>
        <w:rPr>
          <w:b/>
        </w:rPr>
        <w:t>SHOULD NOT</w:t>
      </w:r>
      <w:r>
        <w:t xml:space="preserve"> attempt to translate the messages to GFM. Instead, it </w:t>
      </w:r>
      <w:r>
        <w:rPr>
          <w:b/>
        </w:rPr>
        <w:t>SHOULD</w:t>
      </w:r>
      <w:r>
        <w:t xml:space="preserve"> set </w:t>
      </w:r>
      <w:r>
        <w:rPr>
          <w:rStyle w:val="CODEtemp"/>
        </w:rPr>
        <w:t>run.richMessageMimeType</w:t>
      </w:r>
      <w:r>
        <w:t xml:space="preserve"> </w:t>
      </w:r>
      <w:r w:rsidR="000C756E">
        <w:t>(§</w:t>
      </w:r>
      <w:r w:rsidR="000C756E">
        <w:fldChar w:fldCharType="begin"/>
      </w:r>
      <w:r w:rsidR="000C756E">
        <w:instrText xml:space="preserve"> REF _Ref503355262 \r \h </w:instrText>
      </w:r>
      <w:r w:rsidR="000C756E">
        <w:fldChar w:fldCharType="separate"/>
      </w:r>
      <w:r w:rsidR="00567DE6">
        <w:t>3.12.15</w:t>
      </w:r>
      <w:r w:rsidR="000C756E">
        <w:fldChar w:fldCharType="end"/>
      </w:r>
      <w:r w:rsidR="000C756E">
        <w:t xml:space="preserve">) </w:t>
      </w:r>
      <w:r>
        <w:t>to a value appropriate to the analysis tool’s output format.</w:t>
      </w:r>
    </w:p>
    <w:p w14:paraId="0FD9A5DB" w14:textId="788E8E6E" w:rsidR="00675C8D" w:rsidRDefault="00675C8D" w:rsidP="00675C8D">
      <w:pPr>
        <w:pStyle w:val="Heading4"/>
      </w:pPr>
      <w:bookmarkStart w:id="97" w:name="_Ref503355198"/>
      <w:bookmarkStart w:id="98" w:name="_Toc503450856"/>
      <w:r>
        <w:t>Security implications</w:t>
      </w:r>
      <w:bookmarkEnd w:id="97"/>
      <w:bookmarkEnd w:id="98"/>
    </w:p>
    <w:p w14:paraId="6D3F0C8E" w14:textId="262BCCA7" w:rsidR="00675C8D" w:rsidRDefault="00675C8D" w:rsidP="00675C8D">
      <w:r>
        <w:t xml:space="preserve">If the rich text message format is any variant of Markdown, then for security reasons, the producers and consumers of SARIF files </w:t>
      </w:r>
      <w:r w:rsidR="000804E2">
        <w:rPr>
          <w:b/>
        </w:rPr>
        <w:t>SHALL</w:t>
      </w:r>
      <w:r>
        <w:t xml:space="preserve"> </w:t>
      </w:r>
      <w:r w:rsidR="001D5109">
        <w:t>adhere to the following</w:t>
      </w:r>
      <w:r>
        <w:t>:</w:t>
      </w:r>
    </w:p>
    <w:p w14:paraId="26D1849F" w14:textId="0232BA6E" w:rsidR="00675C8D" w:rsidRDefault="00675C8D" w:rsidP="00675C8D">
      <w:pPr>
        <w:pStyle w:val="ListParagraph"/>
        <w:numPr>
          <w:ilvl w:val="0"/>
          <w:numId w:val="49"/>
        </w:numPr>
      </w:pPr>
      <w:r>
        <w:t xml:space="preserve">SARIF producers </w:t>
      </w:r>
      <w:r w:rsidR="000804E2">
        <w:rPr>
          <w:b/>
        </w:rPr>
        <w:t>SHALL</w:t>
      </w:r>
      <w:r>
        <w:rPr>
          <w:b/>
        </w:rPr>
        <w:t xml:space="preserve"> NOT</w:t>
      </w:r>
      <w:r>
        <w:t xml:space="preserve"> emit messages that contain HTML, even though all variants of Markdown permit it.</w:t>
      </w:r>
    </w:p>
    <w:p w14:paraId="4ED983EE" w14:textId="44490384" w:rsidR="00675C8D" w:rsidRDefault="00675C8D" w:rsidP="00675C8D">
      <w:pPr>
        <w:pStyle w:val="ListParagraph"/>
        <w:numPr>
          <w:ilvl w:val="0"/>
          <w:numId w:val="49"/>
        </w:numPr>
      </w:pPr>
      <w:r>
        <w:t>Deeply nested markup can cause a stack overflow in the Markdown processor [</w:t>
      </w:r>
      <w:hyperlink w:anchor="GFMENG" w:history="1">
        <w:r w:rsidRPr="000804E2">
          <w:rPr>
            <w:rStyle w:val="Hyperlink"/>
          </w:rPr>
          <w:t>GFMENG</w:t>
        </w:r>
      </w:hyperlink>
      <w:r>
        <w:t xml:space="preserve">]. To reduce this risk, SARIF </w:t>
      </w:r>
      <w:r w:rsidR="00945051">
        <w:t>consumers</w:t>
      </w:r>
      <w:r>
        <w:t xml:space="preserve"> </w:t>
      </w:r>
      <w:r w:rsidR="000804E2">
        <w:rPr>
          <w:b/>
        </w:rPr>
        <w:t>SHALL</w:t>
      </w:r>
      <w:r>
        <w:t xml:space="preserve"> use a Markdown processor that is hardened against such attacks. One example is the GitHub fork of the cmark Markdown processor [</w:t>
      </w:r>
      <w:hyperlink w:anchor="GFMCMARK" w:history="1">
        <w:r w:rsidR="000804E2" w:rsidRPr="000804E2">
          <w:rPr>
            <w:rStyle w:val="Hyperlink"/>
          </w:rPr>
          <w:t>GFMCMARK</w:t>
        </w:r>
      </w:hyperlink>
      <w:r>
        <w:t>].</w:t>
      </w:r>
    </w:p>
    <w:p w14:paraId="09A715D5" w14:textId="1351D3BA" w:rsidR="00675C8D" w:rsidRDefault="00675C8D" w:rsidP="00675C8D">
      <w:pPr>
        <w:pStyle w:val="ListParagraph"/>
        <w:numPr>
          <w:ilvl w:val="0"/>
          <w:numId w:val="49"/>
        </w:numPr>
      </w:pPr>
      <w:r>
        <w:t xml:space="preserve">To reduce the risk posed by possibly malicious SARIF files that do contain arbitrary HTML (including, for example, </w:t>
      </w:r>
      <w:r>
        <w:rPr>
          <w:rStyle w:val="CODEtemp"/>
        </w:rPr>
        <w:t>javascript:</w:t>
      </w:r>
      <w:r>
        <w:t xml:space="preserve"> links), SARIF consumers </w:t>
      </w:r>
      <w:r w:rsidR="000804E2">
        <w:rPr>
          <w:b/>
        </w:rPr>
        <w:t>SHALL</w:t>
      </w:r>
      <w:r>
        <w:t xml:space="preserve"> either disable HTML processing (for example, by using an option such as the </w:t>
      </w:r>
      <w:r>
        <w:rPr>
          <w:rStyle w:val="CODEtemp"/>
        </w:rPr>
        <w:t>--safe</w:t>
      </w:r>
      <w:r>
        <w:t xml:space="preserve"> option in the cmark Markdown processor), or run the resulting HTML through an HTML sanitizer.</w:t>
      </w:r>
    </w:p>
    <w:p w14:paraId="0FFAFF6F" w14:textId="6D525397" w:rsidR="00675C8D" w:rsidRPr="00675C8D" w:rsidRDefault="003409C5" w:rsidP="00675C8D">
      <w:r>
        <w:t>SARIF c</w:t>
      </w:r>
      <w:r w:rsidR="00675C8D">
        <w:t xml:space="preserve">onsumers that are not prepared to deal with the security implications of rich text messages </w:t>
      </w:r>
      <w:r w:rsidR="000804E2">
        <w:rPr>
          <w:b/>
        </w:rPr>
        <w:t>SHALL</w:t>
      </w:r>
      <w:r w:rsidR="00675C8D">
        <w:rPr>
          <w:b/>
        </w:rPr>
        <w:t xml:space="preserve"> NOT</w:t>
      </w:r>
      <w:r w:rsidR="00675C8D">
        <w:t xml:space="preserve"> attempt to render them, and </w:t>
      </w:r>
      <w:r w:rsidR="000804E2">
        <w:rPr>
          <w:b/>
        </w:rPr>
        <w:t>SHALL</w:t>
      </w:r>
      <w:r w:rsidR="00675C8D">
        <w:t xml:space="preserve"> instead fall back to the corresponding plain text messages</w:t>
      </w:r>
      <w:r>
        <w:t>.</w:t>
      </w:r>
    </w:p>
    <w:p w14:paraId="6568E83F" w14:textId="600B4338" w:rsidR="00A4123E" w:rsidRDefault="002957C4" w:rsidP="00A4123E">
      <w:pPr>
        <w:pStyle w:val="Heading3"/>
      </w:pPr>
      <w:bookmarkStart w:id="99" w:name="_Ref503352567"/>
      <w:bookmarkStart w:id="100" w:name="_Toc503450857"/>
      <w:r>
        <w:t>Messages with e</w:t>
      </w:r>
      <w:r w:rsidR="00A4123E">
        <w:t>mbedded links</w:t>
      </w:r>
      <w:bookmarkEnd w:id="99"/>
      <w:bookmarkEnd w:id="100"/>
    </w:p>
    <w:p w14:paraId="039E6FD3" w14:textId="77777777" w:rsidR="002957C4" w:rsidRDefault="002957C4" w:rsidP="002957C4">
      <w:r>
        <w:t xml:space="preserve">The text of a message property </w:t>
      </w:r>
      <w:r>
        <w:rPr>
          <w:b/>
        </w:rPr>
        <w:t>MAY</w:t>
      </w:r>
      <w:r>
        <w:t xml:space="preserve"> include one or more links to locations within files. We refer to these links as “embedded links”.</w:t>
      </w:r>
    </w:p>
    <w:p w14:paraId="70349DEF" w14:textId="77777777" w:rsidR="002957C4" w:rsidRDefault="002957C4" w:rsidP="002957C4">
      <w:r>
        <w:t>The syntax of an embedded link is:</w:t>
      </w:r>
    </w:p>
    <w:p w14:paraId="2D9BC114" w14:textId="77777777" w:rsidR="002957C4" w:rsidRDefault="002957C4" w:rsidP="002957C4">
      <w:pPr>
        <w:pStyle w:val="Code"/>
      </w:pPr>
      <w:r>
        <w:t>[&lt;link text&gt;](&lt;link target&gt;)</w:t>
      </w:r>
    </w:p>
    <w:p w14:paraId="4B4ADB6E" w14:textId="12EFE5CC" w:rsidR="002957C4" w:rsidRDefault="002957C4" w:rsidP="002957C4">
      <w:r>
        <w:rPr>
          <w:rStyle w:val="CODEtemp"/>
        </w:rPr>
        <w:t>&lt;link text&gt;</w:t>
      </w:r>
      <w:r>
        <w:t xml:space="preserve"> is the message text visible to the user. If the link occurs within a plain text message (§</w:t>
      </w:r>
      <w:r>
        <w:fldChar w:fldCharType="begin"/>
      </w:r>
      <w:r>
        <w:instrText xml:space="preserve"> REF _Ref503354593 \r \h </w:instrText>
      </w:r>
      <w:r>
        <w:fldChar w:fldCharType="separate"/>
      </w:r>
      <w:r w:rsidR="00567DE6">
        <w:t>3.10.2</w:t>
      </w:r>
      <w:r>
        <w:fldChar w:fldCharType="end"/>
      </w:r>
      <w:r>
        <w:t xml:space="preserve">), </w:t>
      </w:r>
      <w:r>
        <w:rPr>
          <w:rStyle w:val="CODEtemp"/>
        </w:rPr>
        <w:t>&lt;link text&gt;</w:t>
      </w:r>
      <w:r>
        <w:t xml:space="preserve"> </w:t>
      </w:r>
      <w:r>
        <w:rPr>
          <w:b/>
        </w:rPr>
        <w:t>SHALL</w:t>
      </w:r>
      <w:r>
        <w:t xml:space="preserve"> be plain text. If the link occurs within a rich text message (§</w:t>
      </w:r>
      <w:r>
        <w:fldChar w:fldCharType="begin"/>
      </w:r>
      <w:r>
        <w:instrText xml:space="preserve"> REF _Ref503354606 \r \h </w:instrText>
      </w:r>
      <w:r>
        <w:fldChar w:fldCharType="separate"/>
      </w:r>
      <w:r w:rsidR="00567DE6">
        <w:t>3.10.3</w:t>
      </w:r>
      <w:r>
        <w:fldChar w:fldCharType="end"/>
      </w:r>
      <w:r>
        <w:t xml:space="preserve">), </w:t>
      </w:r>
      <w:r>
        <w:rPr>
          <w:rStyle w:val="CODEtemp"/>
        </w:rPr>
        <w:t>&lt;link text&gt;</w:t>
      </w:r>
      <w:r>
        <w:t xml:space="preserve"> </w:t>
      </w:r>
      <w:r>
        <w:rPr>
          <w:b/>
        </w:rPr>
        <w:t>MAY</w:t>
      </w:r>
      <w:r>
        <w:t xml:space="preserve"> be either plain text or rich text.</w:t>
      </w:r>
    </w:p>
    <w:p w14:paraId="11D0E986" w14:textId="09038DDE" w:rsidR="002957C4" w:rsidRDefault="002957C4" w:rsidP="002957C4">
      <w:r>
        <w:rPr>
          <w:rStyle w:val="CODEtemp"/>
        </w:rPr>
        <w:t>&lt;link target&gt;</w:t>
      </w:r>
      <w:r>
        <w:t xml:space="preserve"> </w:t>
      </w:r>
      <w:r>
        <w:rPr>
          <w:b/>
        </w:rPr>
        <w:t>SHALL</w:t>
      </w:r>
      <w:r>
        <w:t xml:space="preserve"> be a non-negative integer.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the message occurs </w:t>
      </w:r>
      <w:r>
        <w:rPr>
          <w:b/>
        </w:rPr>
        <w:t>MUST</w:t>
      </w:r>
      <w:r>
        <w:t xml:space="preserve"> contain exactly one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xml:space="preserve">) whose </w:t>
      </w:r>
      <w:r>
        <w:rPr>
          <w:rStyle w:val="CODEtemp"/>
        </w:rPr>
        <w:t>id</w:t>
      </w:r>
      <w:r>
        <w:t xml:space="preserve"> property </w:t>
      </w:r>
      <w:r w:rsidR="008A0E1E">
        <w:t>(§</w:t>
      </w:r>
      <w:r w:rsidR="008A0E1E">
        <w:fldChar w:fldCharType="begin"/>
      </w:r>
      <w:r w:rsidR="008A0E1E">
        <w:instrText xml:space="preserve"> REF _Ref503357394 \r \h </w:instrText>
      </w:r>
      <w:r w:rsidR="008A0E1E">
        <w:fldChar w:fldCharType="separate"/>
      </w:r>
      <w:r w:rsidR="00567DE6">
        <w:t>3.19.2</w:t>
      </w:r>
      <w:r w:rsidR="008A0E1E">
        <w:fldChar w:fldCharType="end"/>
      </w:r>
      <w:r w:rsidR="008A0E1E">
        <w:t>)</w:t>
      </w:r>
      <w:r>
        <w:t xml:space="preserve"> is equal to the value of </w:t>
      </w:r>
      <w:r>
        <w:rPr>
          <w:rStyle w:val="CODEtemp"/>
        </w:rPr>
        <w:t>&lt;link target&gt;</w:t>
      </w:r>
      <w:r>
        <w:t>.</w:t>
      </w:r>
    </w:p>
    <w:p w14:paraId="169B7600" w14:textId="77777777" w:rsidR="002957C4" w:rsidRDefault="002957C4" w:rsidP="002957C4">
      <w:pPr>
        <w:pStyle w:val="Note"/>
      </w:pPr>
      <w:r>
        <w:lastRenderedPageBreak/>
        <w:t xml:space="preserve">NOTE: </w:t>
      </w:r>
      <w:r>
        <w:rPr>
          <w:rStyle w:val="CODEtemp"/>
        </w:rPr>
        <w:t>&lt;link target&gt;</w:t>
      </w:r>
      <w:r>
        <w:t xml:space="preserve"> is required to be an integer, rather than arbitrary string, to avoid confusion with normal Markdown link syntax. Negative values are forbidden because their use would suggest some non-obvious semantic difference between positive and negative values.</w:t>
      </w:r>
    </w:p>
    <w:p w14:paraId="650A99F1" w14:textId="77777777" w:rsidR="002957C4" w:rsidRDefault="002957C4" w:rsidP="002957C4">
      <w:pPr>
        <w:pStyle w:val="Note"/>
      </w:pPr>
      <w:r>
        <w:t xml:space="preserve">EXAMPLE: In this example, a plain text message contains an embedded link to a location with a file. There is exactly one </w:t>
      </w:r>
      <w:r>
        <w:rPr>
          <w:rStyle w:val="CODEtemp"/>
        </w:rPr>
        <w:t>physicalLocation</w:t>
      </w:r>
      <w:r>
        <w:t xml:space="preserve"> object whose </w:t>
      </w:r>
      <w:r>
        <w:rPr>
          <w:rStyle w:val="CODEtemp"/>
        </w:rPr>
        <w:t>id</w:t>
      </w:r>
      <w:r>
        <w:t xml:space="preserve"> property matches the </w:t>
      </w:r>
      <w:r>
        <w:rPr>
          <w:rStyle w:val="CODEtemp"/>
        </w:rPr>
        <w:t>&lt;link target&gt;</w:t>
      </w:r>
      <w:r>
        <w:t>.</w:t>
      </w:r>
    </w:p>
    <w:p w14:paraId="62C09860" w14:textId="77777777" w:rsidR="002957C4" w:rsidRDefault="002957C4" w:rsidP="002957C4">
      <w:pPr>
        <w:pStyle w:val="Code"/>
      </w:pPr>
      <w:r>
        <w:t>{</w:t>
      </w:r>
    </w:p>
    <w:p w14:paraId="11A29550" w14:textId="77777777" w:rsidR="002957C4" w:rsidRDefault="002957C4" w:rsidP="002957C4">
      <w:pPr>
        <w:pStyle w:val="Code"/>
      </w:pPr>
      <w:r>
        <w:t xml:space="preserve">  "version": "1.0.0",</w:t>
      </w:r>
    </w:p>
    <w:p w14:paraId="2546C9E6" w14:textId="77777777" w:rsidR="002957C4" w:rsidRDefault="002957C4" w:rsidP="002957C4">
      <w:pPr>
        <w:pStyle w:val="Code"/>
      </w:pPr>
      <w:r>
        <w:t xml:space="preserve">  "runs": [</w:t>
      </w:r>
    </w:p>
    <w:p w14:paraId="27BC39FF" w14:textId="77777777" w:rsidR="002957C4" w:rsidRDefault="002957C4" w:rsidP="002957C4">
      <w:pPr>
        <w:pStyle w:val="Code"/>
      </w:pPr>
      <w:r>
        <w:t xml:space="preserve">    {</w:t>
      </w:r>
    </w:p>
    <w:p w14:paraId="7B09C360" w14:textId="77777777" w:rsidR="002957C4" w:rsidRDefault="002957C4" w:rsidP="002957C4">
      <w:pPr>
        <w:pStyle w:val="Code"/>
      </w:pPr>
      <w:r>
        <w:t xml:space="preserve">      "results": [</w:t>
      </w:r>
    </w:p>
    <w:p w14:paraId="40992E9D" w14:textId="77777777" w:rsidR="002957C4" w:rsidRDefault="002957C4" w:rsidP="002957C4">
      <w:pPr>
        <w:pStyle w:val="Code"/>
      </w:pPr>
      <w:r>
        <w:t xml:space="preserve">        {</w:t>
      </w:r>
    </w:p>
    <w:p w14:paraId="4F9E16E0" w14:textId="77777777" w:rsidR="002957C4" w:rsidRDefault="002957C4" w:rsidP="002957C4">
      <w:pPr>
        <w:pStyle w:val="Code"/>
      </w:pPr>
      <w:r>
        <w:t xml:space="preserve">          "ruleId": "TNT0001",</w:t>
      </w:r>
    </w:p>
    <w:p w14:paraId="7EE0610B" w14:textId="77777777" w:rsidR="002957C4" w:rsidRDefault="002957C4" w:rsidP="002957C4">
      <w:pPr>
        <w:pStyle w:val="Code"/>
      </w:pPr>
      <w:r>
        <w:t xml:space="preserve">          "message": "Tainted data was used. The data came from [here](3).",</w:t>
      </w:r>
    </w:p>
    <w:p w14:paraId="00F7E2C1" w14:textId="77777777" w:rsidR="002957C4" w:rsidRDefault="002957C4" w:rsidP="002957C4">
      <w:pPr>
        <w:pStyle w:val="Code"/>
      </w:pPr>
      <w:r>
        <w:t xml:space="preserve">          "locations": [</w:t>
      </w:r>
    </w:p>
    <w:p w14:paraId="40C2AE0D" w14:textId="77777777" w:rsidR="002957C4" w:rsidRDefault="002957C4" w:rsidP="002957C4">
      <w:pPr>
        <w:pStyle w:val="Code"/>
      </w:pPr>
      <w:r>
        <w:t xml:space="preserve">            {</w:t>
      </w:r>
    </w:p>
    <w:p w14:paraId="079BFB73" w14:textId="77777777" w:rsidR="002957C4" w:rsidRDefault="002957C4" w:rsidP="002957C4">
      <w:pPr>
        <w:pStyle w:val="Code"/>
      </w:pPr>
      <w:r>
        <w:t xml:space="preserve">              "analysisTarget": {</w:t>
      </w:r>
    </w:p>
    <w:p w14:paraId="060A17BD" w14:textId="77777777" w:rsidR="002957C4" w:rsidRDefault="002957C4" w:rsidP="002957C4">
      <w:pPr>
        <w:pStyle w:val="Code"/>
      </w:pPr>
      <w:r>
        <w:t xml:space="preserve">                "uri": "file:///C:/code/main.c",</w:t>
      </w:r>
    </w:p>
    <w:p w14:paraId="4C3D6089" w14:textId="77777777" w:rsidR="002957C4" w:rsidRDefault="002957C4" w:rsidP="002957C4">
      <w:pPr>
        <w:pStyle w:val="Code"/>
      </w:pPr>
      <w:r>
        <w:t xml:space="preserve">                "region": {</w:t>
      </w:r>
    </w:p>
    <w:p w14:paraId="69AD4E6B" w14:textId="77777777" w:rsidR="002957C4" w:rsidRDefault="002957C4" w:rsidP="002957C4">
      <w:pPr>
        <w:pStyle w:val="Code"/>
      </w:pPr>
      <w:r>
        <w:t xml:space="preserve">                  "startLine": 15,</w:t>
      </w:r>
    </w:p>
    <w:p w14:paraId="38A6593B" w14:textId="77777777" w:rsidR="002957C4" w:rsidRDefault="002957C4" w:rsidP="002957C4">
      <w:pPr>
        <w:pStyle w:val="Code"/>
      </w:pPr>
      <w:r>
        <w:t xml:space="preserve">                  "startColumn": 9</w:t>
      </w:r>
    </w:p>
    <w:p w14:paraId="60B9F7A9" w14:textId="77777777" w:rsidR="002957C4" w:rsidRDefault="002957C4" w:rsidP="002957C4">
      <w:pPr>
        <w:pStyle w:val="Code"/>
      </w:pPr>
      <w:r>
        <w:t xml:space="preserve">                }</w:t>
      </w:r>
    </w:p>
    <w:p w14:paraId="595EF652" w14:textId="77777777" w:rsidR="002957C4" w:rsidRDefault="002957C4" w:rsidP="002957C4">
      <w:pPr>
        <w:pStyle w:val="Code"/>
      </w:pPr>
      <w:r>
        <w:t xml:space="preserve">              }</w:t>
      </w:r>
    </w:p>
    <w:p w14:paraId="2B1C7F28" w14:textId="77777777" w:rsidR="002957C4" w:rsidRDefault="002957C4" w:rsidP="002957C4">
      <w:pPr>
        <w:pStyle w:val="Code"/>
      </w:pPr>
      <w:r>
        <w:t xml:space="preserve">            }</w:t>
      </w:r>
    </w:p>
    <w:p w14:paraId="7F46F36D" w14:textId="77777777" w:rsidR="002957C4" w:rsidRDefault="002957C4" w:rsidP="002957C4">
      <w:pPr>
        <w:pStyle w:val="Code"/>
      </w:pPr>
      <w:r>
        <w:t xml:space="preserve">          ],</w:t>
      </w:r>
    </w:p>
    <w:p w14:paraId="5FF58AE4" w14:textId="77777777" w:rsidR="002957C4" w:rsidRDefault="002957C4" w:rsidP="002957C4">
      <w:pPr>
        <w:pStyle w:val="Code"/>
      </w:pPr>
      <w:r>
        <w:t xml:space="preserve">          "relatedLocations": [</w:t>
      </w:r>
    </w:p>
    <w:p w14:paraId="69DE350D" w14:textId="77777777" w:rsidR="002957C4" w:rsidRDefault="002957C4" w:rsidP="002957C4">
      <w:pPr>
        <w:pStyle w:val="Code"/>
      </w:pPr>
      <w:r>
        <w:t xml:space="preserve">            {</w:t>
      </w:r>
    </w:p>
    <w:p w14:paraId="0CA626F7" w14:textId="77777777" w:rsidR="002957C4" w:rsidRDefault="002957C4" w:rsidP="002957C4">
      <w:pPr>
        <w:pStyle w:val="Code"/>
      </w:pPr>
      <w:r>
        <w:t xml:space="preserve">              "physicalLocation": {</w:t>
      </w:r>
    </w:p>
    <w:p w14:paraId="5D319324" w14:textId="77777777" w:rsidR="002957C4" w:rsidRDefault="002957C4" w:rsidP="002957C4">
      <w:pPr>
        <w:pStyle w:val="Code"/>
      </w:pPr>
      <w:r>
        <w:t xml:space="preserve">                "id": 3</w:t>
      </w:r>
    </w:p>
    <w:p w14:paraId="51E6BBDF" w14:textId="77777777" w:rsidR="002957C4" w:rsidRDefault="002957C4" w:rsidP="002957C4">
      <w:pPr>
        <w:pStyle w:val="Code"/>
      </w:pPr>
      <w:r>
        <w:t xml:space="preserve">                "uri": "file:///C:/code/input.c",</w:t>
      </w:r>
    </w:p>
    <w:p w14:paraId="1BC23427" w14:textId="77777777" w:rsidR="002957C4" w:rsidRDefault="002957C4" w:rsidP="002957C4">
      <w:pPr>
        <w:pStyle w:val="Code"/>
      </w:pPr>
      <w:r>
        <w:t xml:space="preserve">                "region": {</w:t>
      </w:r>
    </w:p>
    <w:p w14:paraId="0457835B" w14:textId="77777777" w:rsidR="002957C4" w:rsidRDefault="002957C4" w:rsidP="002957C4">
      <w:pPr>
        <w:pStyle w:val="Code"/>
      </w:pPr>
      <w:r>
        <w:t xml:space="preserve">                  "startLine": 15,</w:t>
      </w:r>
    </w:p>
    <w:p w14:paraId="2C56DC9A" w14:textId="77777777" w:rsidR="002957C4" w:rsidRDefault="002957C4" w:rsidP="002957C4">
      <w:pPr>
        <w:pStyle w:val="Code"/>
      </w:pPr>
      <w:r>
        <w:t xml:space="preserve">                  "startColumn": 9</w:t>
      </w:r>
    </w:p>
    <w:p w14:paraId="1B59CFAC" w14:textId="77777777" w:rsidR="002957C4" w:rsidRDefault="002957C4" w:rsidP="002957C4">
      <w:pPr>
        <w:pStyle w:val="Code"/>
      </w:pPr>
      <w:r>
        <w:t xml:space="preserve">                }</w:t>
      </w:r>
    </w:p>
    <w:p w14:paraId="5F80B726" w14:textId="77777777" w:rsidR="002957C4" w:rsidRDefault="002957C4" w:rsidP="002957C4">
      <w:pPr>
        <w:pStyle w:val="Code"/>
      </w:pPr>
      <w:r>
        <w:t xml:space="preserve">              }</w:t>
      </w:r>
    </w:p>
    <w:p w14:paraId="67FF1973" w14:textId="77777777" w:rsidR="002957C4" w:rsidRDefault="002957C4" w:rsidP="002957C4">
      <w:pPr>
        <w:pStyle w:val="Code"/>
      </w:pPr>
      <w:r>
        <w:t xml:space="preserve">            }</w:t>
      </w:r>
    </w:p>
    <w:p w14:paraId="40803927" w14:textId="77777777" w:rsidR="002957C4" w:rsidRDefault="002957C4" w:rsidP="002957C4">
      <w:pPr>
        <w:pStyle w:val="Code"/>
      </w:pPr>
      <w:r>
        <w:t xml:space="preserve">          ]</w:t>
      </w:r>
    </w:p>
    <w:p w14:paraId="121D67FC" w14:textId="77777777" w:rsidR="002957C4" w:rsidRDefault="002957C4" w:rsidP="002957C4">
      <w:pPr>
        <w:pStyle w:val="Code"/>
      </w:pPr>
      <w:r>
        <w:t xml:space="preserve">        }</w:t>
      </w:r>
    </w:p>
    <w:p w14:paraId="0D2AE7B8" w14:textId="77777777" w:rsidR="002957C4" w:rsidRDefault="002957C4" w:rsidP="002957C4">
      <w:pPr>
        <w:pStyle w:val="Code"/>
      </w:pPr>
      <w:r>
        <w:t xml:space="preserve">      ]</w:t>
      </w:r>
    </w:p>
    <w:p w14:paraId="42084806" w14:textId="77777777" w:rsidR="002957C4" w:rsidRDefault="002957C4" w:rsidP="002957C4">
      <w:pPr>
        <w:pStyle w:val="Code"/>
      </w:pPr>
      <w:r>
        <w:t xml:space="preserve">    }</w:t>
      </w:r>
    </w:p>
    <w:p w14:paraId="52BFE146" w14:textId="77777777" w:rsidR="002957C4" w:rsidRDefault="002957C4" w:rsidP="002957C4">
      <w:pPr>
        <w:pStyle w:val="Code"/>
      </w:pPr>
      <w:r>
        <w:t xml:space="preserve">  ]</w:t>
      </w:r>
    </w:p>
    <w:p w14:paraId="26322521" w14:textId="77777777" w:rsidR="002957C4" w:rsidRDefault="002957C4" w:rsidP="002957C4">
      <w:pPr>
        <w:pStyle w:val="Code"/>
      </w:pPr>
      <w:r>
        <w:t>}</w:t>
      </w:r>
    </w:p>
    <w:p w14:paraId="2B1E94BC" w14:textId="77777777" w:rsidR="002957C4" w:rsidRPr="002957C4" w:rsidRDefault="002957C4" w:rsidP="002957C4"/>
    <w:p w14:paraId="0645E5C8" w14:textId="2B9C47C0" w:rsidR="0038356E" w:rsidRPr="0038356E" w:rsidRDefault="00815787" w:rsidP="0038356E">
      <w:pPr>
        <w:pStyle w:val="Heading2"/>
      </w:pPr>
      <w:bookmarkStart w:id="101" w:name="_Ref493337542"/>
      <w:bookmarkStart w:id="102" w:name="_Toc503450858"/>
      <w:r>
        <w:t>sarifLog object</w:t>
      </w:r>
      <w:bookmarkEnd w:id="101"/>
      <w:bookmarkEnd w:id="102"/>
    </w:p>
    <w:p w14:paraId="5DEDD21B" w14:textId="0630136E" w:rsidR="000D32C1" w:rsidRDefault="000D32C1" w:rsidP="000D32C1">
      <w:pPr>
        <w:pStyle w:val="Heading3"/>
      </w:pPr>
      <w:bookmarkStart w:id="103" w:name="_Toc503450859"/>
      <w:r>
        <w:t>General</w:t>
      </w:r>
      <w:bookmarkEnd w:id="103"/>
    </w:p>
    <w:p w14:paraId="7D661682" w14:textId="6E9B5A7C" w:rsidR="0038356E" w:rsidRDefault="0038356E" w:rsidP="0038356E">
      <w:r w:rsidRPr="0038356E">
        <w:t xml:space="preserve">A </w:t>
      </w:r>
      <w:r w:rsidRPr="0038356E">
        <w:rPr>
          <w:rStyle w:val="CODEtemp"/>
        </w:rPr>
        <w:t>sarifLog</w:t>
      </w:r>
      <w:r w:rsidRPr="0038356E">
        <w:t xml:space="preserve"> object specifies the version of the file format and contains the output from one or more runs.</w:t>
      </w:r>
    </w:p>
    <w:p w14:paraId="58EB2861" w14:textId="0B275191" w:rsidR="0038356E" w:rsidRDefault="0038356E" w:rsidP="0038356E">
      <w:pPr>
        <w:pStyle w:val="Note"/>
      </w:pPr>
      <w:r>
        <w:t>EXAMPLE:</w:t>
      </w:r>
    </w:p>
    <w:p w14:paraId="7509973F" w14:textId="77777777" w:rsidR="0038356E" w:rsidRDefault="0038356E" w:rsidP="0038356E">
      <w:pPr>
        <w:pStyle w:val="Code"/>
      </w:pPr>
      <w:r>
        <w:t>{</w:t>
      </w:r>
    </w:p>
    <w:p w14:paraId="0BFC50E3" w14:textId="3212FA56" w:rsidR="0038356E" w:rsidRDefault="00FC1320" w:rsidP="0038356E">
      <w:pPr>
        <w:pStyle w:val="Code"/>
      </w:pPr>
      <w:r>
        <w:t xml:space="preserve">    "version"</w:t>
      </w:r>
      <w:r w:rsidR="0038356E">
        <w:t>: "</w:t>
      </w:r>
      <w:r>
        <w:t>1.</w:t>
      </w:r>
      <w:r w:rsidR="0038356E">
        <w:t>0.</w:t>
      </w:r>
      <w:r>
        <w:t>0</w:t>
      </w:r>
      <w:r w:rsidR="0038356E">
        <w:t>", # see §</w:t>
      </w:r>
      <w:r w:rsidR="0038356E">
        <w:fldChar w:fldCharType="begin"/>
      </w:r>
      <w:r w:rsidR="0038356E">
        <w:instrText xml:space="preserve"> REF _Ref493349977 \w \h </w:instrText>
      </w:r>
      <w:r w:rsidR="0038356E">
        <w:fldChar w:fldCharType="separate"/>
      </w:r>
      <w:r w:rsidR="00567DE6">
        <w:t>3.11.2</w:t>
      </w:r>
      <w:r w:rsidR="0038356E">
        <w:fldChar w:fldCharType="end"/>
      </w:r>
    </w:p>
    <w:p w14:paraId="69B7D7D3" w14:textId="1AF65816" w:rsidR="0038356E" w:rsidRDefault="00FC1320" w:rsidP="0038356E">
      <w:pPr>
        <w:pStyle w:val="Code"/>
      </w:pPr>
      <w:r>
        <w:t xml:space="preserve">    "runs"</w:t>
      </w:r>
      <w:r w:rsidR="0038356E">
        <w:t>:</w:t>
      </w:r>
      <w:r>
        <w:t>[</w:t>
      </w:r>
      <w:r w:rsidR="0038356E">
        <w:t xml:space="preserve">            # see §</w:t>
      </w:r>
      <w:r w:rsidR="0038356E">
        <w:fldChar w:fldCharType="begin"/>
      </w:r>
      <w:r w:rsidR="0038356E">
        <w:instrText xml:space="preserve"> REF _Ref493349987 \w \h </w:instrText>
      </w:r>
      <w:r w:rsidR="0038356E">
        <w:fldChar w:fldCharType="separate"/>
      </w:r>
      <w:r w:rsidR="00567DE6">
        <w:t>3.11.4</w:t>
      </w:r>
      <w:r w:rsidR="0038356E">
        <w:fldChar w:fldCharType="end"/>
      </w:r>
    </w:p>
    <w:p w14:paraId="39DC26EB" w14:textId="77777777" w:rsidR="0038356E" w:rsidRDefault="0038356E" w:rsidP="0038356E">
      <w:pPr>
        <w:pStyle w:val="Code"/>
      </w:pPr>
      <w:r>
        <w:t xml:space="preserve">        {</w:t>
      </w:r>
    </w:p>
    <w:p w14:paraId="4DCDD64B" w14:textId="0242873C" w:rsidR="0038356E" w:rsidRDefault="0038356E" w:rsidP="0038356E">
      <w:pPr>
        <w:pStyle w:val="Code"/>
      </w:pPr>
      <w:r>
        <w:t xml:space="preserve">            ...         # a run object (see §</w:t>
      </w:r>
      <w:r>
        <w:fldChar w:fldCharType="begin"/>
      </w:r>
      <w:r>
        <w:instrText xml:space="preserve"> REF _Ref493349997 \w \h </w:instrText>
      </w:r>
      <w:r>
        <w:fldChar w:fldCharType="separate"/>
      </w:r>
      <w:r w:rsidR="00567DE6">
        <w:t>3.12</w:t>
      </w:r>
      <w:r>
        <w:fldChar w:fldCharType="end"/>
      </w:r>
      <w:r>
        <w:t>)</w:t>
      </w:r>
    </w:p>
    <w:p w14:paraId="6CA2DBAD" w14:textId="77777777" w:rsidR="0038356E" w:rsidRDefault="0038356E" w:rsidP="0038356E">
      <w:pPr>
        <w:pStyle w:val="Code"/>
      </w:pPr>
      <w:r>
        <w:t xml:space="preserve">        },</w:t>
      </w:r>
    </w:p>
    <w:p w14:paraId="3ED27349" w14:textId="77777777" w:rsidR="0038356E" w:rsidRDefault="0038356E" w:rsidP="0038356E">
      <w:pPr>
        <w:pStyle w:val="Code"/>
      </w:pPr>
      <w:r>
        <w:t xml:space="preserve">        ...</w:t>
      </w:r>
    </w:p>
    <w:p w14:paraId="2A9D7FAD" w14:textId="77777777" w:rsidR="0038356E" w:rsidRDefault="0038356E" w:rsidP="0038356E">
      <w:pPr>
        <w:pStyle w:val="Code"/>
      </w:pPr>
      <w:r>
        <w:lastRenderedPageBreak/>
        <w:t xml:space="preserve">        {</w:t>
      </w:r>
    </w:p>
    <w:p w14:paraId="7737E69D" w14:textId="77777777" w:rsidR="0038356E" w:rsidRDefault="0038356E" w:rsidP="0038356E">
      <w:pPr>
        <w:pStyle w:val="Code"/>
      </w:pPr>
      <w:r>
        <w:t xml:space="preserve">            ...         # another run object</w:t>
      </w:r>
    </w:p>
    <w:p w14:paraId="3696FBEA" w14:textId="77777777" w:rsidR="0038356E" w:rsidRDefault="0038356E" w:rsidP="0038356E">
      <w:pPr>
        <w:pStyle w:val="Code"/>
      </w:pPr>
      <w:r>
        <w:t xml:space="preserve">        }</w:t>
      </w:r>
    </w:p>
    <w:p w14:paraId="594B029E" w14:textId="77777777" w:rsidR="0038356E" w:rsidRDefault="0038356E" w:rsidP="0038356E">
      <w:pPr>
        <w:pStyle w:val="Code"/>
      </w:pPr>
      <w:r>
        <w:t xml:space="preserve">    ]</w:t>
      </w:r>
    </w:p>
    <w:p w14:paraId="1122B28A" w14:textId="71EFB8CB" w:rsidR="00FC1320" w:rsidRPr="0038356E" w:rsidRDefault="0038356E" w:rsidP="00FC1320">
      <w:pPr>
        <w:pStyle w:val="Code"/>
      </w:pPr>
      <w:r>
        <w:t>}</w:t>
      </w:r>
    </w:p>
    <w:p w14:paraId="07A237F8" w14:textId="67475526" w:rsidR="000D32C1" w:rsidRDefault="000D32C1" w:rsidP="000D32C1">
      <w:pPr>
        <w:pStyle w:val="Heading3"/>
      </w:pPr>
      <w:bookmarkStart w:id="104" w:name="_Ref493349977"/>
      <w:bookmarkStart w:id="105" w:name="_Ref493350297"/>
      <w:bookmarkStart w:id="106" w:name="_Toc503450860"/>
      <w:r>
        <w:t>version property</w:t>
      </w:r>
      <w:bookmarkEnd w:id="104"/>
      <w:bookmarkEnd w:id="105"/>
      <w:bookmarkEnd w:id="106"/>
    </w:p>
    <w:p w14:paraId="369A921C" w14:textId="008AAB9D" w:rsidR="00FC1320" w:rsidRDefault="00FC1320" w:rsidP="00FC1320">
      <w:r w:rsidRPr="00FC1320">
        <w:t xml:space="preserve">A </w:t>
      </w:r>
      <w:r w:rsidRPr="00FC1320">
        <w:rPr>
          <w:rStyle w:val="CODEtemp"/>
        </w:rPr>
        <w:t>sarifLog</w:t>
      </w:r>
      <w:r w:rsidRPr="00FC1320">
        <w:t xml:space="preserve"> object </w:t>
      </w:r>
      <w:r w:rsidRPr="00FC1320">
        <w:rPr>
          <w:b/>
        </w:rPr>
        <w:t>SHALL</w:t>
      </w:r>
      <w:r w:rsidRPr="00FC1320">
        <w:t xml:space="preserve"> contain a property named </w:t>
      </w:r>
      <w:r w:rsidRPr="00FC1320">
        <w:rPr>
          <w:rStyle w:val="CODEtemp"/>
        </w:rPr>
        <w:t>version</w:t>
      </w:r>
      <w:r w:rsidRPr="00FC1320">
        <w:t xml:space="preserve"> whose value is a string designating the version of the SARIF format to which this log file conforms. This string shall have the value </w:t>
      </w:r>
      <w:r w:rsidRPr="00FC1320">
        <w:rPr>
          <w:rStyle w:val="CODEtemp"/>
        </w:rPr>
        <w:t>"1.0.0"</w:t>
      </w:r>
      <w:r w:rsidRPr="00FC1320">
        <w:t>.</w:t>
      </w:r>
    </w:p>
    <w:p w14:paraId="62E653F7" w14:textId="7A652E75" w:rsidR="00FC1320" w:rsidRDefault="00FC1320" w:rsidP="00FC1320">
      <w:r w:rsidRPr="00FC1320">
        <w:t xml:space="preserve">Although the order in which </w:t>
      </w:r>
      <w:r w:rsidR="00692CC8">
        <w:t>properties</w:t>
      </w:r>
      <w:r w:rsidRPr="00FC1320">
        <w:t xml:space="preserve"> appear in a JSON object value is not semantically significant, the </w:t>
      </w:r>
      <w:r w:rsidRPr="00FC1320">
        <w:rPr>
          <w:rStyle w:val="CODEtemp"/>
        </w:rPr>
        <w:t>version</w:t>
      </w:r>
      <w:r w:rsidRPr="00FC1320">
        <w:t xml:space="preserve"> property </w:t>
      </w:r>
      <w:r w:rsidRPr="00FC1320">
        <w:rPr>
          <w:b/>
        </w:rPr>
        <w:t>SHOULD</w:t>
      </w:r>
      <w:r w:rsidRPr="00FC1320">
        <w:t xml:space="preserve"> appear first.</w:t>
      </w:r>
    </w:p>
    <w:p w14:paraId="2377A2B0" w14:textId="3C859AC5" w:rsidR="00FC1320" w:rsidRPr="00FC1320" w:rsidRDefault="00FC1320" w:rsidP="00692CC8">
      <w:pPr>
        <w:pStyle w:val="Note"/>
      </w:pPr>
      <w:r>
        <w:t xml:space="preserve">NOTE: </w:t>
      </w:r>
      <w:r w:rsidRPr="00FC1320">
        <w:t>This will make it easier for parsers to handle multiple versions of the SARIF format, if new versions are defined in the future.</w:t>
      </w:r>
    </w:p>
    <w:p w14:paraId="7549D69E" w14:textId="0C752BCB" w:rsidR="000D32C1" w:rsidRDefault="000D32C1" w:rsidP="000D32C1">
      <w:pPr>
        <w:pStyle w:val="Heading3"/>
      </w:pPr>
      <w:bookmarkStart w:id="107" w:name="_Toc503450861"/>
      <w:r>
        <w:t>$schema property</w:t>
      </w:r>
      <w:bookmarkEnd w:id="107"/>
    </w:p>
    <w:p w14:paraId="061DCDF6" w14:textId="07211F8A" w:rsidR="00FC1320" w:rsidRDefault="00FC1320" w:rsidP="00FC1320">
      <w:r w:rsidRPr="00FC1320">
        <w:t xml:space="preserve">A </w:t>
      </w:r>
      <w:r w:rsidRPr="00FC1320">
        <w:rPr>
          <w:rStyle w:val="CODEtemp"/>
        </w:rPr>
        <w:t>sarifLog</w:t>
      </w:r>
      <w:r w:rsidRPr="00FC1320">
        <w:t xml:space="preserve"> object </w:t>
      </w:r>
      <w:r w:rsidRPr="00FC1320">
        <w:rPr>
          <w:b/>
        </w:rPr>
        <w:t>MAY</w:t>
      </w:r>
      <w:r w:rsidRPr="00FC1320">
        <w:t xml:space="preserve"> contain a property named </w:t>
      </w:r>
      <w:r w:rsidRPr="00FC1320">
        <w:rPr>
          <w:rStyle w:val="CODEtemp"/>
        </w:rPr>
        <w:t>$schema</w:t>
      </w:r>
      <w:r w:rsidRPr="00FC1320">
        <w:t xml:space="preserve"> whose value is a string containing a URI from which a JSON schema</w:t>
      </w:r>
      <w:r>
        <w:t xml:space="preserve"> document</w:t>
      </w:r>
      <w:r w:rsidRPr="00FC1320">
        <w:t xml:space="preserve"> describing the version of the SARIF format to which this log file conforms can be obtained.</w:t>
      </w:r>
    </w:p>
    <w:p w14:paraId="1CC39CD2" w14:textId="47E9124F" w:rsidR="00FC1320" w:rsidRDefault="00FC1320" w:rsidP="00FC1320">
      <w:r w:rsidRPr="00FC1320">
        <w:t xml:space="preserve">If the </w:t>
      </w:r>
      <w:r w:rsidRPr="00FC1320">
        <w:rPr>
          <w:rStyle w:val="CODEtemp"/>
        </w:rPr>
        <w:t>$schema</w:t>
      </w:r>
      <w:r w:rsidRPr="00FC1320">
        <w:t xml:space="preserve"> property is present, the JSON schema obtained from the specified URI </w:t>
      </w:r>
      <w:r w:rsidRPr="00FC1320">
        <w:rPr>
          <w:b/>
        </w:rPr>
        <w:t>MUST</w:t>
      </w:r>
      <w:r w:rsidRPr="00FC1320">
        <w:t xml:space="preserve"> describe the version of the SARIF format specified by the </w:t>
      </w:r>
      <w:r w:rsidRPr="00FC1320">
        <w:rPr>
          <w:rStyle w:val="CODEtemp"/>
        </w:rPr>
        <w:t>version</w:t>
      </w:r>
      <w:r>
        <w:t xml:space="preserve"> property (§</w:t>
      </w:r>
      <w:r>
        <w:fldChar w:fldCharType="begin"/>
      </w:r>
      <w:r>
        <w:instrText xml:space="preserve"> REF _Ref493350297 \w \h </w:instrText>
      </w:r>
      <w:r>
        <w:fldChar w:fldCharType="separate"/>
      </w:r>
      <w:r w:rsidR="00567DE6">
        <w:t>3.11.2</w:t>
      </w:r>
      <w:r>
        <w:fldChar w:fldCharType="end"/>
      </w:r>
      <w:r w:rsidRPr="00FC1320">
        <w:t>).</w:t>
      </w:r>
    </w:p>
    <w:p w14:paraId="4EFC8251" w14:textId="7305A29C" w:rsidR="00584D35" w:rsidRPr="00584D35" w:rsidRDefault="00FC1320" w:rsidP="00584D35">
      <w:pPr>
        <w:pStyle w:val="Note"/>
      </w:pPr>
      <w:r>
        <w:t xml:space="preserve">NOTE: </w:t>
      </w:r>
      <w:r w:rsidRPr="00FC1320">
        <w:t xml:space="preserve">The purpose of the </w:t>
      </w:r>
      <w:r w:rsidRPr="00FC1320">
        <w:rPr>
          <w:rStyle w:val="CODEtemp"/>
        </w:rPr>
        <w:t>$schema</w:t>
      </w:r>
      <w:r w:rsidRPr="00FC1320">
        <w:t xml:space="preserve"> property is to allow JSON schema validation tools to locate an appropriate schema against which to validate the log file. This is useful, for example, for tool authors who wish to ensure that logs produced by their tools conform to the SARIF format.</w:t>
      </w:r>
    </w:p>
    <w:p w14:paraId="2CBB6E13" w14:textId="49D6B513" w:rsidR="000D32C1" w:rsidRDefault="000D32C1" w:rsidP="000D32C1">
      <w:pPr>
        <w:pStyle w:val="Heading3"/>
      </w:pPr>
      <w:bookmarkStart w:id="108" w:name="_Ref493349987"/>
      <w:bookmarkStart w:id="109" w:name="_Toc503450862"/>
      <w:r>
        <w:t>runs property</w:t>
      </w:r>
      <w:bookmarkEnd w:id="108"/>
      <w:bookmarkEnd w:id="109"/>
    </w:p>
    <w:p w14:paraId="4CED6907" w14:textId="15235F0E" w:rsidR="00584D35" w:rsidRDefault="00584D35" w:rsidP="00584D35">
      <w:r>
        <w:t>A</w:t>
      </w:r>
      <w:r w:rsidRPr="00584D35">
        <w:t xml:space="preserve"> </w:t>
      </w:r>
      <w:r w:rsidRPr="00584D35">
        <w:rPr>
          <w:rStyle w:val="CODEtemp"/>
        </w:rPr>
        <w:t>sarifLog</w:t>
      </w:r>
      <w:r w:rsidRPr="00584D35">
        <w:t xml:space="preserve"> object </w:t>
      </w:r>
      <w:r w:rsidRPr="00584D35">
        <w:rPr>
          <w:b/>
        </w:rPr>
        <w:t>SHALL</w:t>
      </w:r>
      <w:r w:rsidRPr="00584D35">
        <w:t xml:space="preserve"> contain a property named </w:t>
      </w:r>
      <w:r w:rsidRPr="00584D35">
        <w:rPr>
          <w:rStyle w:val="CODEtemp"/>
        </w:rPr>
        <w:t>runs</w:t>
      </w:r>
      <w:r w:rsidRPr="00584D35">
        <w:t xml:space="preserve"> whose value is an array of one or more </w:t>
      </w:r>
      <w:r w:rsidRPr="00584D35">
        <w:rPr>
          <w:rStyle w:val="CODEtemp"/>
        </w:rPr>
        <w:t>run</w:t>
      </w:r>
      <w:r w:rsidRPr="00584D35">
        <w:t xml:space="preserve"> objects (§</w:t>
      </w:r>
      <w:r>
        <w:fldChar w:fldCharType="begin"/>
      </w:r>
      <w:r>
        <w:instrText xml:space="preserve"> REF _Ref493350451 \w \h </w:instrText>
      </w:r>
      <w:r>
        <w:fldChar w:fldCharType="separate"/>
      </w:r>
      <w:r w:rsidR="00567DE6">
        <w:t>3.12</w:t>
      </w:r>
      <w:r>
        <w:fldChar w:fldCharType="end"/>
      </w:r>
      <w:r w:rsidRPr="00584D35">
        <w:t>).</w:t>
      </w:r>
    </w:p>
    <w:p w14:paraId="076C2078" w14:textId="7A8121FC" w:rsidR="00C66549" w:rsidRPr="00C66549" w:rsidRDefault="00EC6397" w:rsidP="00C66549">
      <w:pPr>
        <w:pStyle w:val="Heading2"/>
      </w:pPr>
      <w:bookmarkStart w:id="110" w:name="_Ref493349997"/>
      <w:bookmarkStart w:id="111" w:name="_Ref493350451"/>
      <w:bookmarkStart w:id="112" w:name="_Toc503450863"/>
      <w:r>
        <w:t>run object</w:t>
      </w:r>
      <w:bookmarkEnd w:id="110"/>
      <w:bookmarkEnd w:id="111"/>
      <w:bookmarkEnd w:id="112"/>
    </w:p>
    <w:p w14:paraId="10E42C1C" w14:textId="534C375F" w:rsidR="000D32C1" w:rsidRDefault="000D32C1" w:rsidP="000D32C1">
      <w:pPr>
        <w:pStyle w:val="Heading3"/>
      </w:pPr>
      <w:bookmarkStart w:id="113" w:name="_Toc503450864"/>
      <w:r>
        <w:t>General</w:t>
      </w:r>
      <w:bookmarkEnd w:id="113"/>
    </w:p>
    <w:p w14:paraId="2DF51F37" w14:textId="2109F504" w:rsidR="00C66549" w:rsidRDefault="00C66549" w:rsidP="00C66549">
      <w:r w:rsidRPr="00C66549">
        <w:t xml:space="preserve">A </w:t>
      </w:r>
      <w:r w:rsidRPr="00C66549">
        <w:rPr>
          <w:rStyle w:val="CODEtemp"/>
        </w:rPr>
        <w:t>run</w:t>
      </w:r>
      <w:r w:rsidRPr="00C66549">
        <w:t xml:space="preserve"> object describes a single run of an analysis tool, and contains the output of that run.</w:t>
      </w:r>
    </w:p>
    <w:p w14:paraId="160961CA" w14:textId="1600C50B" w:rsidR="00C66549" w:rsidRDefault="00C66549" w:rsidP="00C66549">
      <w:pPr>
        <w:pStyle w:val="Note"/>
      </w:pPr>
      <w:r>
        <w:t>EXAMPLE</w:t>
      </w:r>
      <w:r w:rsidR="0040694F">
        <w:t>:</w:t>
      </w:r>
    </w:p>
    <w:p w14:paraId="2F770B04" w14:textId="77777777" w:rsidR="00C66549" w:rsidRDefault="00C66549" w:rsidP="00C66549">
      <w:pPr>
        <w:pStyle w:val="Code"/>
      </w:pPr>
      <w:r>
        <w:t>{</w:t>
      </w:r>
    </w:p>
    <w:p w14:paraId="04EE6615" w14:textId="3B119DB2" w:rsidR="00C66549" w:rsidRDefault="00C66549" w:rsidP="00C66549">
      <w:pPr>
        <w:pStyle w:val="Code"/>
      </w:pPr>
      <w:r>
        <w:t xml:space="preserve">    "tool":        # see §</w:t>
      </w:r>
      <w:r>
        <w:fldChar w:fldCharType="begin"/>
      </w:r>
      <w:r>
        <w:instrText xml:space="preserve"> REF _Ref493350956 \w \h </w:instrText>
      </w:r>
      <w:r>
        <w:fldChar w:fldCharType="separate"/>
      </w:r>
      <w:r w:rsidR="00567DE6">
        <w:t>3.12.7</w:t>
      </w:r>
      <w:r>
        <w:fldChar w:fldCharType="end"/>
      </w:r>
    </w:p>
    <w:p w14:paraId="48CEEDFF" w14:textId="77777777" w:rsidR="00C66549" w:rsidRDefault="00C66549" w:rsidP="00C66549">
      <w:pPr>
        <w:pStyle w:val="Code"/>
      </w:pPr>
      <w:r>
        <w:t xml:space="preserve">    {</w:t>
      </w:r>
    </w:p>
    <w:p w14:paraId="458D3C95" w14:textId="5CF76432" w:rsidR="00C66549" w:rsidRDefault="00C66549" w:rsidP="00C66549">
      <w:pPr>
        <w:pStyle w:val="Code"/>
      </w:pPr>
      <w:r>
        <w:t xml:space="preserve">        ...        # a tool object (see §</w:t>
      </w:r>
      <w:r>
        <w:fldChar w:fldCharType="begin"/>
      </w:r>
      <w:r>
        <w:instrText xml:space="preserve"> REF _Ref493350964 \w \h </w:instrText>
      </w:r>
      <w:r>
        <w:fldChar w:fldCharType="separate"/>
      </w:r>
      <w:r w:rsidR="00567DE6">
        <w:t>3.13</w:t>
      </w:r>
      <w:r>
        <w:fldChar w:fldCharType="end"/>
      </w:r>
      <w:r>
        <w:t>)</w:t>
      </w:r>
    </w:p>
    <w:p w14:paraId="5659FE03" w14:textId="77777777" w:rsidR="00C66549" w:rsidRDefault="00C66549" w:rsidP="00C66549">
      <w:pPr>
        <w:pStyle w:val="Code"/>
      </w:pPr>
      <w:r>
        <w:t xml:space="preserve">    },</w:t>
      </w:r>
    </w:p>
    <w:p w14:paraId="5572A9C8" w14:textId="37168294" w:rsidR="00C66549" w:rsidRDefault="00C66549" w:rsidP="00C66549">
      <w:pPr>
        <w:pStyle w:val="Code"/>
      </w:pPr>
      <w:r>
        <w:t xml:space="preserve">    "results":     # see §</w:t>
      </w:r>
      <w:r>
        <w:fldChar w:fldCharType="begin"/>
      </w:r>
      <w:r>
        <w:instrText xml:space="preserve"> REF _Ref493350972 \w \h </w:instrText>
      </w:r>
      <w:r>
        <w:fldChar w:fldCharType="separate"/>
      </w:r>
      <w:r w:rsidR="00567DE6">
        <w:t>3.12.11</w:t>
      </w:r>
      <w:r>
        <w:fldChar w:fldCharType="end"/>
      </w:r>
    </w:p>
    <w:p w14:paraId="2AE83EB1" w14:textId="77777777" w:rsidR="00C66549" w:rsidRDefault="00C66549" w:rsidP="00C66549">
      <w:pPr>
        <w:pStyle w:val="Code"/>
      </w:pPr>
      <w:r>
        <w:t xml:space="preserve">    [</w:t>
      </w:r>
    </w:p>
    <w:p w14:paraId="2AB9C865" w14:textId="77777777" w:rsidR="00C66549" w:rsidRDefault="00C66549" w:rsidP="00C66549">
      <w:pPr>
        <w:pStyle w:val="Code"/>
      </w:pPr>
      <w:r>
        <w:t xml:space="preserve">        {</w:t>
      </w:r>
    </w:p>
    <w:p w14:paraId="34499818" w14:textId="0399AAFF" w:rsidR="00C66549" w:rsidRDefault="00C66549" w:rsidP="00C66549">
      <w:pPr>
        <w:pStyle w:val="Code"/>
      </w:pPr>
      <w:r>
        <w:t xml:space="preserve">            ...    # a result object (see §</w:t>
      </w:r>
      <w:r>
        <w:fldChar w:fldCharType="begin"/>
      </w:r>
      <w:r>
        <w:instrText xml:space="preserve"> REF _Ref493350984 \w \h </w:instrText>
      </w:r>
      <w:r>
        <w:fldChar w:fldCharType="separate"/>
      </w:r>
      <w:r w:rsidR="00567DE6">
        <w:t>3.17</w:t>
      </w:r>
      <w:r>
        <w:fldChar w:fldCharType="end"/>
      </w:r>
      <w:r>
        <w:t>)</w:t>
      </w:r>
    </w:p>
    <w:p w14:paraId="065C9C8D" w14:textId="77777777" w:rsidR="00C66549" w:rsidRDefault="00C66549" w:rsidP="00C66549">
      <w:pPr>
        <w:pStyle w:val="Code"/>
      </w:pPr>
      <w:r>
        <w:t xml:space="preserve">        },</w:t>
      </w:r>
    </w:p>
    <w:p w14:paraId="29EE79CF" w14:textId="77777777" w:rsidR="00C66549" w:rsidRDefault="00C66549" w:rsidP="00C66549">
      <w:pPr>
        <w:pStyle w:val="Code"/>
      </w:pPr>
      <w:r>
        <w:t xml:space="preserve">        ...</w:t>
      </w:r>
    </w:p>
    <w:p w14:paraId="3CC3B099" w14:textId="77777777" w:rsidR="00C66549" w:rsidRDefault="00C66549" w:rsidP="00C66549">
      <w:pPr>
        <w:pStyle w:val="Code"/>
      </w:pPr>
      <w:r>
        <w:t xml:space="preserve">        {</w:t>
      </w:r>
    </w:p>
    <w:p w14:paraId="3A5AB27A" w14:textId="77777777" w:rsidR="00C66549" w:rsidRDefault="00C66549" w:rsidP="00C66549">
      <w:pPr>
        <w:pStyle w:val="Code"/>
      </w:pPr>
      <w:r>
        <w:t xml:space="preserve">            ...    # another result object</w:t>
      </w:r>
    </w:p>
    <w:p w14:paraId="447DC471" w14:textId="77777777" w:rsidR="00C66549" w:rsidRDefault="00C66549" w:rsidP="00C66549">
      <w:pPr>
        <w:pStyle w:val="Code"/>
      </w:pPr>
      <w:r>
        <w:t xml:space="preserve">        }</w:t>
      </w:r>
    </w:p>
    <w:p w14:paraId="27E5FFE4" w14:textId="77777777" w:rsidR="00C66549" w:rsidRDefault="00C66549" w:rsidP="00C66549">
      <w:pPr>
        <w:pStyle w:val="Code"/>
      </w:pPr>
      <w:r>
        <w:t xml:space="preserve">    ]</w:t>
      </w:r>
    </w:p>
    <w:p w14:paraId="2B8161F2" w14:textId="02BFCFE0" w:rsidR="00C66549" w:rsidRPr="00C66549" w:rsidRDefault="00C66549" w:rsidP="006066AC">
      <w:pPr>
        <w:pStyle w:val="Code"/>
      </w:pPr>
      <w:r>
        <w:t>}</w:t>
      </w:r>
    </w:p>
    <w:p w14:paraId="6F4BF71F" w14:textId="726809FB" w:rsidR="000D32C1" w:rsidRDefault="000D32C1" w:rsidP="000D32C1">
      <w:pPr>
        <w:pStyle w:val="Heading3"/>
      </w:pPr>
      <w:bookmarkStart w:id="114" w:name="_Ref493351359"/>
      <w:bookmarkStart w:id="115" w:name="_Toc503450865"/>
      <w:r>
        <w:lastRenderedPageBreak/>
        <w:t>id property</w:t>
      </w:r>
      <w:bookmarkEnd w:id="114"/>
      <w:bookmarkEnd w:id="115"/>
    </w:p>
    <w:p w14:paraId="1C53D700" w14:textId="5F5B37B7"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id</w:t>
      </w:r>
      <w:r w:rsidRPr="006066AC">
        <w:t xml:space="preserve"> whose value is a string which uniquely identifies the run.</w:t>
      </w:r>
    </w:p>
    <w:p w14:paraId="49754D62" w14:textId="15F0F392" w:rsidR="006066AC" w:rsidRPr="006066AC" w:rsidRDefault="006066AC" w:rsidP="006066AC">
      <w:pPr>
        <w:pStyle w:val="Note"/>
      </w:pPr>
      <w:r>
        <w:t xml:space="preserve">NOTE: </w:t>
      </w:r>
      <w:r w:rsidRPr="006066AC">
        <w:t xml:space="preserve">A result management system can use </w:t>
      </w:r>
      <w:r w:rsidRPr="006066AC">
        <w:rPr>
          <w:rStyle w:val="CODEtemp"/>
        </w:rPr>
        <w:t>run.id</w:t>
      </w:r>
      <w:r w:rsidRPr="006066AC">
        <w:t xml:space="preserve"> to associate the information in the log with additional information not provided by the analysis tool that produced it.</w:t>
      </w:r>
    </w:p>
    <w:p w14:paraId="3667EA80" w14:textId="6E170A6E" w:rsidR="000D32C1" w:rsidRDefault="000D32C1" w:rsidP="000D32C1">
      <w:pPr>
        <w:pStyle w:val="Heading3"/>
      </w:pPr>
      <w:bookmarkStart w:id="116" w:name="_Toc503450866"/>
      <w:r>
        <w:t>stableId property</w:t>
      </w:r>
      <w:bookmarkEnd w:id="116"/>
    </w:p>
    <w:p w14:paraId="04F7FDE0" w14:textId="1FFDD0B1"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stableId</w:t>
      </w:r>
      <w:r w:rsidRPr="006066AC">
        <w:t xml:space="preserve"> whose value is a string containing a stable identifier for the run. Multiple runs of the same type may have the same </w:t>
      </w:r>
      <w:r w:rsidRPr="006066AC">
        <w:rPr>
          <w:rStyle w:val="CODEtemp"/>
        </w:rPr>
        <w:t>stableId</w:t>
      </w:r>
      <w:r w:rsidRPr="006066AC">
        <w:t>.</w:t>
      </w:r>
    </w:p>
    <w:p w14:paraId="673BE400" w14:textId="78BA43FC" w:rsidR="006066AC" w:rsidRDefault="006066AC" w:rsidP="006066AC">
      <w:pPr>
        <w:pStyle w:val="Note"/>
      </w:pPr>
      <w:r>
        <w:t>EXAMPLE:</w:t>
      </w:r>
    </w:p>
    <w:p w14:paraId="1ED75EF5" w14:textId="77777777" w:rsidR="006066AC" w:rsidRDefault="006066AC" w:rsidP="006066AC">
      <w:pPr>
        <w:pStyle w:val="Code"/>
      </w:pPr>
      <w:r>
        <w:t>{</w:t>
      </w:r>
    </w:p>
    <w:p w14:paraId="4762ACBA" w14:textId="77777777" w:rsidR="006066AC" w:rsidRDefault="006066AC" w:rsidP="006066AC">
      <w:pPr>
        <w:pStyle w:val="Code"/>
      </w:pPr>
      <w:r>
        <w:t xml:space="preserve">    "stableId": "Nightly security scanner run"</w:t>
      </w:r>
    </w:p>
    <w:p w14:paraId="1CCF0912" w14:textId="2F893F9A" w:rsidR="006066AC" w:rsidRPr="006066AC" w:rsidRDefault="006066AC" w:rsidP="006066AC">
      <w:pPr>
        <w:pStyle w:val="Code"/>
      </w:pPr>
      <w:r>
        <w:t>}</w:t>
      </w:r>
    </w:p>
    <w:p w14:paraId="2BC037D2" w14:textId="4FEBF886" w:rsidR="000D32C1" w:rsidRDefault="000D32C1" w:rsidP="000D32C1">
      <w:pPr>
        <w:pStyle w:val="Heading3"/>
      </w:pPr>
      <w:bookmarkStart w:id="117" w:name="_Ref493475805"/>
      <w:bookmarkStart w:id="118" w:name="_Toc503450867"/>
      <w:r>
        <w:t>baselineId property</w:t>
      </w:r>
      <w:bookmarkEnd w:id="117"/>
      <w:bookmarkEnd w:id="118"/>
    </w:p>
    <w:p w14:paraId="2AAA192D" w14:textId="28D9162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baselineId</w:t>
      </w:r>
      <w:r w:rsidRPr="006066AC">
        <w:t xml:space="preserve"> whose value is a string which </w:t>
      </w:r>
      <w:r w:rsidRPr="006066AC">
        <w:rPr>
          <w:b/>
        </w:rPr>
        <w:t>SHALL</w:t>
      </w:r>
      <w:r w:rsidRPr="006066AC">
        <w:t xml:space="preserve"> match the </w:t>
      </w:r>
      <w:r w:rsidRPr="006066AC">
        <w:rPr>
          <w:rStyle w:val="CODEtemp"/>
        </w:rPr>
        <w:t>id</w:t>
      </w:r>
      <w:r w:rsidRPr="006066AC">
        <w:t xml:space="preserve"> property (§</w:t>
      </w:r>
      <w:r>
        <w:fldChar w:fldCharType="begin"/>
      </w:r>
      <w:r>
        <w:instrText xml:space="preserve"> REF _Ref493351359 \w \h </w:instrText>
      </w:r>
      <w:r>
        <w:fldChar w:fldCharType="separate"/>
      </w:r>
      <w:r w:rsidR="00567DE6">
        <w:t>3.12.2</w:t>
      </w:r>
      <w:r>
        <w:fldChar w:fldCharType="end"/>
      </w:r>
      <w:r w:rsidRPr="006066AC">
        <w:t>) of some previous run.</w:t>
      </w:r>
    </w:p>
    <w:p w14:paraId="039F708E" w14:textId="03CC0041" w:rsidR="006066AC" w:rsidRDefault="006066AC" w:rsidP="006066AC">
      <w:r w:rsidRPr="006066AC">
        <w:t xml:space="preserve">If the </w:t>
      </w:r>
      <w:r w:rsidRPr="006066AC">
        <w:rPr>
          <w:rStyle w:val="CODEtemp"/>
        </w:rPr>
        <w:t>baselineId</w:t>
      </w:r>
      <w:r w:rsidRPr="006066AC">
        <w:t xml:space="preserve"> property is present, the </w:t>
      </w:r>
      <w:r w:rsidRPr="006066AC">
        <w:rPr>
          <w:rStyle w:val="CODEtemp"/>
        </w:rPr>
        <w:t>result.baselineState</w:t>
      </w:r>
      <w:r w:rsidRPr="006066AC">
        <w:t xml:space="preserve"> property (§</w:t>
      </w:r>
      <w:r>
        <w:fldChar w:fldCharType="begin"/>
      </w:r>
      <w:r>
        <w:instrText xml:space="preserve"> REF _Ref493351360 \w \h </w:instrText>
      </w:r>
      <w:r>
        <w:fldChar w:fldCharType="separate"/>
      </w:r>
      <w:r w:rsidR="00567DE6">
        <w:t>3.17.15</w:t>
      </w:r>
      <w:r>
        <w:fldChar w:fldCharType="end"/>
      </w:r>
      <w:r w:rsidRPr="006066AC">
        <w:t>) of every result object (§</w:t>
      </w:r>
      <w:r>
        <w:fldChar w:fldCharType="begin"/>
      </w:r>
      <w:r>
        <w:instrText xml:space="preserve"> REF _Ref493350984 \w \h </w:instrText>
      </w:r>
      <w:r>
        <w:fldChar w:fldCharType="separate"/>
      </w:r>
      <w:r w:rsidR="00567DE6">
        <w:t>3.17</w:t>
      </w:r>
      <w:r>
        <w:fldChar w:fldCharType="end"/>
      </w:r>
      <w:r w:rsidRPr="006066AC">
        <w:t xml:space="preserve">) in the current run shall be computed with respect to the run specified by </w:t>
      </w:r>
      <w:r w:rsidRPr="006066AC">
        <w:rPr>
          <w:rStyle w:val="CODEtemp"/>
        </w:rPr>
        <w:t>baselineId</w:t>
      </w:r>
      <w:r w:rsidRPr="006066AC">
        <w:t>.</w:t>
      </w:r>
    </w:p>
    <w:p w14:paraId="6C6F42B7" w14:textId="365F62B8" w:rsidR="006066AC" w:rsidRPr="006066AC" w:rsidRDefault="006066AC" w:rsidP="006066AC">
      <w:r w:rsidRPr="006066AC">
        <w:t xml:space="preserve">If the </w:t>
      </w:r>
      <w:r w:rsidRPr="006066AC">
        <w:rPr>
          <w:rStyle w:val="CODEtemp"/>
        </w:rPr>
        <w:t>baselineId</w:t>
      </w:r>
      <w:r w:rsidRPr="006066AC">
        <w:t xml:space="preserve"> property is absent, </w:t>
      </w:r>
      <w:r>
        <w:t xml:space="preserve">and any </w:t>
      </w:r>
      <w:r w:rsidRPr="006066AC">
        <w:rPr>
          <w:rStyle w:val="CODEtemp"/>
        </w:rPr>
        <w:t>result</w:t>
      </w:r>
      <w:r>
        <w:t xml:space="preserve"> object has a value for its </w:t>
      </w:r>
      <w:r w:rsidRPr="006066AC">
        <w:rPr>
          <w:rStyle w:val="CODEtemp"/>
        </w:rPr>
        <w:t>baselineState</w:t>
      </w:r>
      <w:r>
        <w:t xml:space="preserve"> property, </w:t>
      </w:r>
      <w:r w:rsidRPr="006066AC">
        <w:t xml:space="preserve">there must be out of band information available to determine the run with respect to which </w:t>
      </w:r>
      <w:r w:rsidRPr="006066AC">
        <w:rPr>
          <w:rStyle w:val="CODEtemp"/>
        </w:rPr>
        <w:t>result.baselineState</w:t>
      </w:r>
      <w:r w:rsidRPr="006066AC">
        <w:t xml:space="preserve"> </w:t>
      </w:r>
      <w:r>
        <w:t>was</w:t>
      </w:r>
      <w:r w:rsidRPr="006066AC">
        <w:t xml:space="preserve"> computed.</w:t>
      </w:r>
    </w:p>
    <w:p w14:paraId="16EDDC65" w14:textId="50CE4541" w:rsidR="000D32C1" w:rsidRDefault="000D32C1" w:rsidP="000D32C1">
      <w:pPr>
        <w:pStyle w:val="Heading3"/>
      </w:pPr>
      <w:bookmarkStart w:id="119" w:name="_Toc503450868"/>
      <w:r>
        <w:t>automationId property</w:t>
      </w:r>
      <w:bookmarkEnd w:id="119"/>
    </w:p>
    <w:p w14:paraId="1443BC89" w14:textId="7AC99FEC" w:rsidR="006066AC" w:rsidRDefault="006066AC" w:rsidP="006066AC">
      <w:r w:rsidRPr="006066AC">
        <w:t xml:space="preserve">A </w:t>
      </w:r>
      <w:r w:rsidRPr="006066AC">
        <w:rPr>
          <w:rStyle w:val="CODEtemp"/>
        </w:rPr>
        <w:t>run</w:t>
      </w:r>
      <w:r w:rsidRPr="006066AC">
        <w:t xml:space="preserve"> object </w:t>
      </w:r>
      <w:r w:rsidRPr="006066AC">
        <w:rPr>
          <w:b/>
        </w:rPr>
        <w:t>MAY</w:t>
      </w:r>
      <w:r w:rsidRPr="006066AC">
        <w:t xml:space="preserve"> contain a property named </w:t>
      </w:r>
      <w:r w:rsidRPr="006066AC">
        <w:rPr>
          <w:rStyle w:val="CODEtemp"/>
        </w:rPr>
        <w:t>automationId</w:t>
      </w:r>
      <w:r w:rsidRPr="006066AC">
        <w:t xml:space="preserve"> whose value is a string containing an identifier that allows the run to be correlated with other artifacts produced by a larger automation process.</w:t>
      </w:r>
    </w:p>
    <w:p w14:paraId="240924FC" w14:textId="64B1907B" w:rsidR="006066AC" w:rsidRDefault="006066AC" w:rsidP="006066AC">
      <w:pPr>
        <w:pStyle w:val="Note"/>
      </w:pPr>
      <w:r>
        <w:t xml:space="preserve">EXAMPLE: In an environment where an analysis tool is </w:t>
      </w:r>
      <w:r w:rsidRPr="006066AC">
        <w:t xml:space="preserve">executed as part of an automated build process, the “build id” assigned by the build system might serve as the </w:t>
      </w:r>
      <w:r w:rsidRPr="006066AC">
        <w:rPr>
          <w:rStyle w:val="CODEtemp"/>
        </w:rPr>
        <w:t>automationId</w:t>
      </w:r>
      <w:r w:rsidRPr="006066AC">
        <w:t>, allowing the tool run to be associated with other artifacts produced by the build.</w:t>
      </w:r>
    </w:p>
    <w:p w14:paraId="20868433" w14:textId="77777777" w:rsidR="006066AC" w:rsidRDefault="006066AC" w:rsidP="006066AC">
      <w:pPr>
        <w:pStyle w:val="Code"/>
      </w:pPr>
      <w:r>
        <w:t>{</w:t>
      </w:r>
    </w:p>
    <w:p w14:paraId="638A6DDE" w14:textId="77777777" w:rsidR="006066AC" w:rsidRDefault="006066AC" w:rsidP="006066AC">
      <w:pPr>
        <w:pStyle w:val="Code"/>
      </w:pPr>
      <w:r>
        <w:t xml:space="preserve">  ...</w:t>
      </w:r>
    </w:p>
    <w:p w14:paraId="50A5D994" w14:textId="77777777" w:rsidR="006066AC" w:rsidRDefault="006066AC" w:rsidP="006066AC">
      <w:pPr>
        <w:pStyle w:val="Code"/>
      </w:pPr>
      <w:r>
        <w:t xml:space="preserve">  "runs": [</w:t>
      </w:r>
    </w:p>
    <w:p w14:paraId="0598ED3E" w14:textId="77777777" w:rsidR="006066AC" w:rsidRDefault="006066AC" w:rsidP="006066AC">
      <w:pPr>
        <w:pStyle w:val="Code"/>
      </w:pPr>
      <w:r>
        <w:t xml:space="preserve">    {</w:t>
      </w:r>
    </w:p>
    <w:p w14:paraId="56D21B45" w14:textId="77777777" w:rsidR="006066AC" w:rsidRDefault="006066AC" w:rsidP="006066AC">
      <w:pPr>
        <w:pStyle w:val="Code"/>
      </w:pPr>
      <w:r>
        <w:t xml:space="preserve">      "automationId": "Build-14.0.1.2-20160518-15:48:02",</w:t>
      </w:r>
    </w:p>
    <w:p w14:paraId="556D054D" w14:textId="77777777" w:rsidR="006066AC" w:rsidRDefault="006066AC" w:rsidP="006066AC">
      <w:pPr>
        <w:pStyle w:val="Code"/>
      </w:pPr>
      <w:r>
        <w:t xml:space="preserve">      ...</w:t>
      </w:r>
    </w:p>
    <w:p w14:paraId="52712FA4" w14:textId="77777777" w:rsidR="006066AC" w:rsidRDefault="006066AC" w:rsidP="006066AC">
      <w:pPr>
        <w:pStyle w:val="Code"/>
      </w:pPr>
      <w:r>
        <w:t xml:space="preserve">    }</w:t>
      </w:r>
    </w:p>
    <w:p w14:paraId="5B3D8A28" w14:textId="77777777" w:rsidR="006066AC" w:rsidRDefault="006066AC" w:rsidP="006066AC">
      <w:pPr>
        <w:pStyle w:val="Code"/>
      </w:pPr>
      <w:r>
        <w:t xml:space="preserve">  ]</w:t>
      </w:r>
    </w:p>
    <w:p w14:paraId="0B00A437" w14:textId="62EA09BB" w:rsidR="006066AC" w:rsidRPr="006066AC" w:rsidRDefault="006066AC" w:rsidP="006066AC">
      <w:pPr>
        <w:pStyle w:val="Code"/>
      </w:pPr>
      <w:r>
        <w:t>}</w:t>
      </w:r>
    </w:p>
    <w:p w14:paraId="1D2FFE6B" w14:textId="29A8A230" w:rsidR="000D32C1" w:rsidRDefault="000D32C1" w:rsidP="000D32C1">
      <w:pPr>
        <w:pStyle w:val="Heading3"/>
      </w:pPr>
      <w:bookmarkStart w:id="120" w:name="_Toc503450869"/>
      <w:r>
        <w:t>architecture property</w:t>
      </w:r>
      <w:bookmarkEnd w:id="120"/>
    </w:p>
    <w:p w14:paraId="4562CA14" w14:textId="018443F7" w:rsidR="006066AC" w:rsidRDefault="001B7ED2" w:rsidP="006066AC">
      <w:r w:rsidRPr="001B7ED2">
        <w:t xml:space="preserve">A </w:t>
      </w:r>
      <w:r w:rsidRPr="001B7ED2">
        <w:rPr>
          <w:rStyle w:val="CODEtemp"/>
        </w:rPr>
        <w:t>run</w:t>
      </w:r>
      <w:r w:rsidRPr="001B7ED2">
        <w:t xml:space="preserve"> object </w:t>
      </w:r>
      <w:r w:rsidRPr="001B7ED2">
        <w:rPr>
          <w:b/>
        </w:rPr>
        <w:t>MAY</w:t>
      </w:r>
      <w:r w:rsidRPr="001B7ED2">
        <w:t xml:space="preserve"> contain a property named </w:t>
      </w:r>
      <w:r w:rsidRPr="001B7ED2">
        <w:rPr>
          <w:rStyle w:val="CODEtemp"/>
        </w:rPr>
        <w:t>architecture</w:t>
      </w:r>
      <w:r w:rsidRPr="001B7ED2">
        <w:t xml:space="preserve"> whose value is a string that specifies the hardware architecture at which the analysis targets are targeted. This </w:t>
      </w:r>
      <w:r w:rsidR="00BD0C18">
        <w:t>does not need to</w:t>
      </w:r>
      <w:r w:rsidRPr="001B7ED2">
        <w:t xml:space="preserve"> be the same as the architecture on which the analysis tool is executed.</w:t>
      </w:r>
    </w:p>
    <w:p w14:paraId="4DC7F852" w14:textId="111F364A" w:rsidR="009558EF" w:rsidRDefault="009558EF" w:rsidP="006066AC">
      <w:r w:rsidRPr="009558EF">
        <w:t xml:space="preserve">This specification does not specify a set of valid values for the </w:t>
      </w:r>
      <w:r w:rsidRPr="009558EF">
        <w:rPr>
          <w:rStyle w:val="CODEtemp"/>
        </w:rPr>
        <w:t>architecture</w:t>
      </w:r>
      <w:r w:rsidRPr="009558EF">
        <w:t xml:space="preserve"> property.</w:t>
      </w:r>
    </w:p>
    <w:p w14:paraId="757270F9" w14:textId="0252C214" w:rsidR="009558EF" w:rsidRPr="006066AC" w:rsidRDefault="009558EF" w:rsidP="009558EF">
      <w:pPr>
        <w:pStyle w:val="Note"/>
      </w:pPr>
      <w:r>
        <w:t>EXAMPLE:</w:t>
      </w:r>
      <w:r w:rsidRPr="009558EF">
        <w:t xml:space="preserve"> An analysis tool running on a x86 architecture might be run once for a set of binaries that target x86, and then again for another set of binaries that target AMD64. </w:t>
      </w:r>
      <w:r w:rsidRPr="009558EF">
        <w:lastRenderedPageBreak/>
        <w:t xml:space="preserve">The tool might set the </w:t>
      </w:r>
      <w:r w:rsidRPr="009558EF">
        <w:rPr>
          <w:rStyle w:val="CODEtemp"/>
        </w:rPr>
        <w:t>architecture</w:t>
      </w:r>
      <w:r w:rsidRPr="009558EF">
        <w:t xml:space="preserve"> property for the first run to </w:t>
      </w:r>
      <w:r w:rsidRPr="009558EF">
        <w:rPr>
          <w:rStyle w:val="CODEtemp"/>
        </w:rPr>
        <w:t>"x86"</w:t>
      </w:r>
      <w:r w:rsidRPr="009558EF">
        <w:t xml:space="preserve">, and for the second run to </w:t>
      </w:r>
      <w:r w:rsidRPr="009558EF">
        <w:rPr>
          <w:rStyle w:val="CODEtemp"/>
        </w:rPr>
        <w:t>"AMD64"</w:t>
      </w:r>
      <w:r w:rsidRPr="009558EF">
        <w:t>.</w:t>
      </w:r>
    </w:p>
    <w:p w14:paraId="07790AD0" w14:textId="4DE7F2B2" w:rsidR="000D32C1" w:rsidRDefault="000D32C1" w:rsidP="000D32C1">
      <w:pPr>
        <w:pStyle w:val="Heading3"/>
      </w:pPr>
      <w:bookmarkStart w:id="121" w:name="_Ref493350956"/>
      <w:bookmarkStart w:id="122" w:name="_Toc503450870"/>
      <w:r>
        <w:t>tool property</w:t>
      </w:r>
      <w:bookmarkEnd w:id="121"/>
      <w:bookmarkEnd w:id="122"/>
    </w:p>
    <w:p w14:paraId="56566E8E" w14:textId="5F88013F" w:rsidR="003B5868" w:rsidRPr="003B5868" w:rsidRDefault="003B5868" w:rsidP="003B5868">
      <w:r w:rsidRPr="003B5868">
        <w:t xml:space="preserve">A </w:t>
      </w:r>
      <w:r w:rsidRPr="003B5868">
        <w:rPr>
          <w:rStyle w:val="CODEtemp"/>
        </w:rPr>
        <w:t>run</w:t>
      </w:r>
      <w:r w:rsidRPr="003B5868">
        <w:t xml:space="preserve"> object </w:t>
      </w:r>
      <w:r w:rsidRPr="003B5868">
        <w:rPr>
          <w:b/>
        </w:rPr>
        <w:t>SHALL</w:t>
      </w:r>
      <w:r w:rsidRPr="003B5868">
        <w:t xml:space="preserve"> contain a property named </w:t>
      </w:r>
      <w:r w:rsidRPr="003B5868">
        <w:rPr>
          <w:rStyle w:val="CODEtemp"/>
        </w:rPr>
        <w:t>tool</w:t>
      </w:r>
      <w:r w:rsidRPr="003B5868">
        <w:t xml:space="preserve"> whose value is a </w:t>
      </w:r>
      <w:r w:rsidRPr="003B5868">
        <w:rPr>
          <w:rStyle w:val="CODEtemp"/>
        </w:rPr>
        <w:t>tool</w:t>
      </w:r>
      <w:r w:rsidRPr="003B5868">
        <w:t xml:space="preserve"> object (§</w:t>
      </w:r>
      <w:r>
        <w:fldChar w:fldCharType="begin"/>
      </w:r>
      <w:r>
        <w:instrText xml:space="preserve"> REF _Ref493350964 \r \h </w:instrText>
      </w:r>
      <w:r>
        <w:fldChar w:fldCharType="separate"/>
      </w:r>
      <w:r w:rsidR="00567DE6">
        <w:t>3.13</w:t>
      </w:r>
      <w:r>
        <w:fldChar w:fldCharType="end"/>
      </w:r>
      <w:r w:rsidRPr="003B5868">
        <w:t>) that describes the analysis tool that was run.</w:t>
      </w:r>
    </w:p>
    <w:p w14:paraId="29FA70CD" w14:textId="7E358CE9" w:rsidR="000D32C1" w:rsidRDefault="000D32C1" w:rsidP="000D32C1">
      <w:pPr>
        <w:pStyle w:val="Heading3"/>
      </w:pPr>
      <w:bookmarkStart w:id="123" w:name="_Toc503450871"/>
      <w:r>
        <w:t>invocation property</w:t>
      </w:r>
      <w:bookmarkEnd w:id="123"/>
    </w:p>
    <w:p w14:paraId="676BBCBB" w14:textId="6FD6A1C9" w:rsidR="003B5868" w:rsidRPr="003B5868" w:rsidRDefault="003B5868" w:rsidP="003B5868">
      <w:r w:rsidRPr="003B5868">
        <w:t xml:space="preserve">A </w:t>
      </w:r>
      <w:r w:rsidRPr="003B5868">
        <w:rPr>
          <w:rStyle w:val="CODEtemp"/>
        </w:rPr>
        <w:t>run</w:t>
      </w:r>
      <w:r w:rsidRPr="003B5868">
        <w:t xml:space="preserve"> object </w:t>
      </w:r>
      <w:r w:rsidRPr="003B5868">
        <w:rPr>
          <w:b/>
        </w:rPr>
        <w:t>MAY</w:t>
      </w:r>
      <w:r w:rsidRPr="003B5868">
        <w:t xml:space="preserve"> contain a property named </w:t>
      </w:r>
      <w:r w:rsidRPr="003B5868">
        <w:rPr>
          <w:rStyle w:val="CODEtemp"/>
        </w:rPr>
        <w:t>invocation</w:t>
      </w:r>
      <w:r w:rsidRPr="003B5868">
        <w:t xml:space="preserve"> whose value is an </w:t>
      </w:r>
      <w:r w:rsidRPr="003B5868">
        <w:rPr>
          <w:rStyle w:val="CODEtemp"/>
        </w:rPr>
        <w:t>invocation</w:t>
      </w:r>
      <w:r w:rsidRPr="003B5868">
        <w:t xml:space="preserve"> object (§</w:t>
      </w:r>
      <w:r>
        <w:fldChar w:fldCharType="begin"/>
      </w:r>
      <w:r>
        <w:instrText xml:space="preserve"> REF _Ref493352563 \r \h </w:instrText>
      </w:r>
      <w:r>
        <w:fldChar w:fldCharType="separate"/>
      </w:r>
      <w:r w:rsidR="00567DE6">
        <w:t>3.14</w:t>
      </w:r>
      <w:r>
        <w:fldChar w:fldCharType="end"/>
      </w:r>
      <w:r w:rsidRPr="003B5868">
        <w:t>) that describes the invocation of the analysis tool that was run.</w:t>
      </w:r>
    </w:p>
    <w:p w14:paraId="7D9E2059" w14:textId="4BAF2AAA" w:rsidR="000D32C1" w:rsidRDefault="000D32C1" w:rsidP="000D32C1">
      <w:pPr>
        <w:pStyle w:val="Heading3"/>
      </w:pPr>
      <w:bookmarkStart w:id="124" w:name="_Ref493345118"/>
      <w:bookmarkStart w:id="125" w:name="_Toc503450872"/>
      <w:r>
        <w:t>files property</w:t>
      </w:r>
      <w:bookmarkEnd w:id="124"/>
      <w:bookmarkEnd w:id="125"/>
    </w:p>
    <w:p w14:paraId="1A04899C" w14:textId="2866C92F" w:rsidR="003B5868" w:rsidRDefault="003B5868" w:rsidP="003B5868">
      <w:r w:rsidRPr="003B5868">
        <w:t xml:space="preserve">A </w:t>
      </w:r>
      <w:r w:rsidRPr="003B5868">
        <w:rPr>
          <w:rStyle w:val="CODEtemp"/>
        </w:rPr>
        <w:t>run</w:t>
      </w:r>
      <w:r w:rsidRPr="003B5868">
        <w:t xml:space="preserve"> object </w:t>
      </w:r>
      <w:r w:rsidRPr="003B5868">
        <w:rPr>
          <w:b/>
        </w:rPr>
        <w:t>SHOULD</w:t>
      </w:r>
      <w:r w:rsidRPr="003B5868">
        <w:t xml:space="preserve"> contain a property named </w:t>
      </w:r>
      <w:r w:rsidRPr="003B5868">
        <w:rPr>
          <w:rStyle w:val="CODEtemp"/>
        </w:rPr>
        <w:t>files</w:t>
      </w:r>
      <w:r w:rsidRPr="003B5868">
        <w:t xml:space="preserve"> whose value is a JSON object, each of whose properties represents a file that was scanned in the course of the run.</w:t>
      </w:r>
    </w:p>
    <w:p w14:paraId="0A40CC65" w14:textId="5C8EB91F" w:rsidR="003B5868" w:rsidRDefault="003B5868" w:rsidP="003B5868">
      <w:r w:rsidRPr="003B5868">
        <w:t xml:space="preserve">The object specified by the </w:t>
      </w:r>
      <w:r w:rsidRPr="003B5868">
        <w:rPr>
          <w:rStyle w:val="CODEtemp"/>
        </w:rPr>
        <w:t>files</w:t>
      </w:r>
      <w:r w:rsidRPr="003B5868">
        <w:t xml:space="preserve"> property </w:t>
      </w:r>
      <w:r w:rsidRPr="003B5868">
        <w:rPr>
          <w:b/>
        </w:rPr>
        <w:t>SHOULD</w:t>
      </w:r>
      <w:r w:rsidRPr="003B5868">
        <w:t xml:space="preserve"> contain properties representing at least those files in which results were detected, but it </w:t>
      </w:r>
      <w:r w:rsidRPr="003B5868">
        <w:rPr>
          <w:b/>
        </w:rPr>
        <w:t>MAY</w:t>
      </w:r>
      <w:r w:rsidRPr="003B5868">
        <w:t xml:space="preserve"> contain properties representing all files examined by the tool (whether or not results were detected in those files), or any subset of those files.</w:t>
      </w:r>
    </w:p>
    <w:p w14:paraId="6A60B17A" w14:textId="1D428949" w:rsidR="003B5868" w:rsidRDefault="003B5868" w:rsidP="003B5868">
      <w:pPr>
        <w:pStyle w:val="Note"/>
      </w:pPr>
      <w:r>
        <w:t xml:space="preserve">NOTE 1: </w:t>
      </w:r>
      <w:r w:rsidRPr="003B5868">
        <w:rPr>
          <w:rStyle w:val="CODEtemp"/>
        </w:rPr>
        <w:t>file</w:t>
      </w:r>
      <w:r w:rsidRPr="003B5868">
        <w:t xml:space="preserve"> objects contain information that is useful for viewers. Viewers will be able to provide the most information to users if the </w:t>
      </w:r>
      <w:r w:rsidRPr="003B5868">
        <w:rPr>
          <w:rStyle w:val="CODEtemp"/>
        </w:rPr>
        <w:t>files</w:t>
      </w:r>
      <w:r w:rsidRPr="003B5868">
        <w:t xml:space="preserve"> property is present and contains information for every file in which results were detected.</w:t>
      </w:r>
    </w:p>
    <w:p w14:paraId="2C8592BF" w14:textId="4846F6AD" w:rsidR="003B5868" w:rsidRDefault="003B5868" w:rsidP="003B5868">
      <w:pPr>
        <w:pStyle w:val="Note"/>
      </w:pPr>
      <w:r>
        <w:t>EXAMPLE 1:</w:t>
      </w:r>
    </w:p>
    <w:p w14:paraId="24055C44" w14:textId="77777777" w:rsidR="003B5868" w:rsidRDefault="003B5868" w:rsidP="003B5868">
      <w:pPr>
        <w:pStyle w:val="Code"/>
      </w:pPr>
      <w:r>
        <w:t>"files": {</w:t>
      </w:r>
    </w:p>
    <w:p w14:paraId="7CB16C80" w14:textId="77777777" w:rsidR="003B5868" w:rsidRDefault="003B5868" w:rsidP="003B5868">
      <w:pPr>
        <w:pStyle w:val="Code"/>
      </w:pPr>
      <w:r>
        <w:t xml:space="preserve">    "file:///C:/Code/main.c": {</w:t>
      </w:r>
    </w:p>
    <w:p w14:paraId="3D9C5580" w14:textId="77777777" w:rsidR="003B5868" w:rsidRDefault="003B5868" w:rsidP="003B5868">
      <w:pPr>
        <w:pStyle w:val="Code"/>
      </w:pPr>
      <w:r>
        <w:t xml:space="preserve">        "mimeType": "text/x-c",</w:t>
      </w:r>
    </w:p>
    <w:p w14:paraId="3188D1AA" w14:textId="77777777" w:rsidR="003B5868" w:rsidRDefault="003B5868" w:rsidP="003B5868">
      <w:pPr>
        <w:pStyle w:val="Code"/>
      </w:pPr>
      <w:r>
        <w:t xml:space="preserve">        "hashes": [</w:t>
      </w:r>
    </w:p>
    <w:p w14:paraId="68E02924" w14:textId="77777777" w:rsidR="003B5868" w:rsidRDefault="003B5868" w:rsidP="003B5868">
      <w:pPr>
        <w:pStyle w:val="Code"/>
      </w:pPr>
      <w:r>
        <w:t xml:space="preserve">            {</w:t>
      </w:r>
    </w:p>
    <w:p w14:paraId="7A9747BB" w14:textId="77777777" w:rsidR="003B5868" w:rsidRDefault="003B5868" w:rsidP="003B5868">
      <w:pPr>
        <w:pStyle w:val="Code"/>
      </w:pPr>
      <w:r>
        <w:t xml:space="preserve">                "value": "b13ce2678a8807ba0765ab94a0ecd394f869bc81",</w:t>
      </w:r>
    </w:p>
    <w:p w14:paraId="18A7C23A" w14:textId="77777777" w:rsidR="003B5868" w:rsidRDefault="003B5868" w:rsidP="003B5868">
      <w:pPr>
        <w:pStyle w:val="Code"/>
      </w:pPr>
      <w:r>
        <w:t xml:space="preserve">                "algorithm": "sha256"</w:t>
      </w:r>
    </w:p>
    <w:p w14:paraId="76D2F71F" w14:textId="77777777" w:rsidR="003B5868" w:rsidRDefault="003B5868" w:rsidP="003B5868">
      <w:pPr>
        <w:pStyle w:val="Code"/>
      </w:pPr>
      <w:r>
        <w:t xml:space="preserve">            }</w:t>
      </w:r>
    </w:p>
    <w:p w14:paraId="165F481D" w14:textId="77777777" w:rsidR="003B5868" w:rsidRDefault="003B5868" w:rsidP="003B5868">
      <w:pPr>
        <w:pStyle w:val="Code"/>
      </w:pPr>
      <w:r>
        <w:t xml:space="preserve">        ]</w:t>
      </w:r>
    </w:p>
    <w:p w14:paraId="65723372" w14:textId="4BFA50C1" w:rsidR="003B5868" w:rsidRDefault="003B5868" w:rsidP="003B5868">
      <w:pPr>
        <w:pStyle w:val="Code"/>
      </w:pPr>
      <w:r>
        <w:t xml:space="preserve">    }</w:t>
      </w:r>
    </w:p>
    <w:p w14:paraId="5CF8E829" w14:textId="224D8C5F" w:rsidR="003B5868" w:rsidRDefault="003B5868" w:rsidP="003B5868">
      <w:pPr>
        <w:pStyle w:val="Code"/>
      </w:pPr>
      <w:r>
        <w:t>}</w:t>
      </w:r>
    </w:p>
    <w:p w14:paraId="140EE637" w14:textId="407F2DB3" w:rsidR="003B5868" w:rsidRDefault="001C3E3E" w:rsidP="003B5868">
      <w:r>
        <w:t xml:space="preserve">Each </w:t>
      </w:r>
      <w:r w:rsidRPr="001C3E3E">
        <w:t xml:space="preserve">property name in the </w:t>
      </w:r>
      <w:r w:rsidRPr="001C3E3E">
        <w:rPr>
          <w:rStyle w:val="CODEtemp"/>
        </w:rPr>
        <w:t>files</w:t>
      </w:r>
      <w:r w:rsidRPr="001C3E3E">
        <w:t xml:space="preserve"> object </w:t>
      </w:r>
      <w:r w:rsidRPr="001C3E3E">
        <w:rPr>
          <w:b/>
        </w:rPr>
        <w:t>SHALL</w:t>
      </w:r>
      <w:r w:rsidRPr="001C3E3E">
        <w:t xml:space="preserve"> be the URI of a file examined by the tool. No two of these property names </w:t>
      </w:r>
      <w:r w:rsidRPr="001C3E3E">
        <w:rPr>
          <w:b/>
        </w:rPr>
        <w:t>SHALL</w:t>
      </w:r>
      <w:r w:rsidRPr="001C3E3E">
        <w:t xml:space="preserve"> be equivalent as defined in §</w:t>
      </w:r>
      <w:r>
        <w:fldChar w:fldCharType="begin"/>
      </w:r>
      <w:r>
        <w:instrText xml:space="preserve"> REF _Ref493342422 \r \h </w:instrText>
      </w:r>
      <w:r>
        <w:fldChar w:fldCharType="separate"/>
      </w:r>
      <w:r w:rsidR="00567DE6">
        <w:t>3.2</w:t>
      </w:r>
      <w:r>
        <w:fldChar w:fldCharType="end"/>
      </w:r>
      <w:r w:rsidRPr="001C3E3E">
        <w:t xml:space="preserve">. If the absolute location of the file is available, the URI </w:t>
      </w:r>
      <w:r w:rsidRPr="001C3E3E">
        <w:rPr>
          <w:b/>
        </w:rPr>
        <w:t>SHOULD</w:t>
      </w:r>
      <w:r w:rsidRPr="001C3E3E">
        <w:t xml:space="preserve"> be an absolute URI; otherwise, the URI </w:t>
      </w:r>
      <w:r w:rsidRPr="001C3E3E">
        <w:rPr>
          <w:b/>
        </w:rPr>
        <w:t>SHALL</w:t>
      </w:r>
      <w:r w:rsidRPr="001C3E3E">
        <w:t xml:space="preserve"> be a relative URI.</w:t>
      </w:r>
    </w:p>
    <w:p w14:paraId="7A6BA100" w14:textId="77D10034" w:rsidR="001C3E3E" w:rsidRDefault="001C3E3E" w:rsidP="003B5868">
      <w:r w:rsidRPr="001C3E3E">
        <w:t xml:space="preserve">Each property value in the files object </w:t>
      </w:r>
      <w:r w:rsidRPr="001C3E3E">
        <w:rPr>
          <w:b/>
        </w:rPr>
        <w:t>SHALL</w:t>
      </w:r>
      <w:r w:rsidRPr="001C3E3E">
        <w:t xml:space="preserve"> be a </w:t>
      </w:r>
      <w:r w:rsidRPr="001C3E3E">
        <w:rPr>
          <w:rStyle w:val="CODEtemp"/>
        </w:rPr>
        <w:t>file</w:t>
      </w:r>
      <w:r w:rsidRPr="001C3E3E">
        <w:t xml:space="preserve"> object (§</w:t>
      </w:r>
      <w:r>
        <w:fldChar w:fldCharType="begin"/>
      </w:r>
      <w:r>
        <w:instrText xml:space="preserve"> REF _Ref493403111 \r \h </w:instrText>
      </w:r>
      <w:r>
        <w:fldChar w:fldCharType="separate"/>
      </w:r>
      <w:r w:rsidR="00567DE6">
        <w:t>3.15</w:t>
      </w:r>
      <w:r>
        <w:fldChar w:fldCharType="end"/>
      </w:r>
      <w:r w:rsidRPr="001C3E3E">
        <w:t>) which contains information about the file identified by the URI in the property name.</w:t>
      </w:r>
    </w:p>
    <w:p w14:paraId="28548F6B" w14:textId="67EBA21D" w:rsidR="001C3E3E" w:rsidRDefault="001C3E3E" w:rsidP="003B5868">
      <w:r w:rsidRPr="001C3E3E">
        <w:t>In some cases, a file might be nested within another file (for example, a compressed container), referred to as its “parent.” A file that is not nested within another file is referred to as a “top-level file</w:t>
      </w:r>
      <w:r>
        <w:t>”. A file that is nested within</w:t>
      </w:r>
      <w:r w:rsidRPr="001C3E3E">
        <w:t xml:space="preserve"> another file is referred to as a “nested file”.</w:t>
      </w:r>
    </w:p>
    <w:p w14:paraId="55B720D4" w14:textId="2590E891" w:rsidR="001C3E3E" w:rsidRDefault="001C3E3E" w:rsidP="003B5868">
      <w:r w:rsidRPr="001C3E3E">
        <w:t xml:space="preserve">If the file is a nested file, then the property name </w:t>
      </w:r>
      <w:r w:rsidRPr="001C3E3E">
        <w:rPr>
          <w:b/>
        </w:rPr>
        <w:t>SHALL</w:t>
      </w:r>
      <w:r w:rsidRPr="001C3E3E">
        <w:t xml:space="preserve"> be the URI of the outermost parent, together with a fragment that describes the nesting of the file within its parent or parents. The fragment shall be expressed as an absolute path; that is, it shall begin with a forward slash character (</w:t>
      </w:r>
      <w:r>
        <w:t>“</w:t>
      </w:r>
      <w:r w:rsidRPr="001C3E3E">
        <w:rPr>
          <w:rStyle w:val="CODEtemp"/>
        </w:rPr>
        <w:t>/</w:t>
      </w:r>
      <w:r>
        <w:t>”</w:t>
      </w:r>
      <w:r w:rsidRPr="001C3E3E">
        <w:t>).</w:t>
      </w:r>
    </w:p>
    <w:p w14:paraId="4336C55D" w14:textId="3724ACD5" w:rsidR="001C3E3E" w:rsidRDefault="001C3E3E" w:rsidP="001C3E3E">
      <w:pPr>
        <w:pStyle w:val="Note"/>
      </w:pPr>
      <w:r>
        <w:t>EXAMPLE 2: Valid: The fragment is expressed as an absolute path:</w:t>
      </w:r>
    </w:p>
    <w:p w14:paraId="33D2E4AA" w14:textId="77777777" w:rsidR="001C3E3E" w:rsidRDefault="001C3E3E" w:rsidP="001C3E3E">
      <w:pPr>
        <w:pStyle w:val="Code"/>
      </w:pPr>
      <w:r>
        <w:t>"files": {</w:t>
      </w:r>
    </w:p>
    <w:p w14:paraId="3C9B2F8A" w14:textId="77777777" w:rsidR="001C3E3E" w:rsidRDefault="001C3E3E" w:rsidP="001C3E3E">
      <w:pPr>
        <w:pStyle w:val="Code"/>
      </w:pPr>
      <w:r>
        <w:t xml:space="preserve">    "file:///C:/bin/archive.zip#/images/grape.jpg": {</w:t>
      </w:r>
    </w:p>
    <w:p w14:paraId="287B9C8C" w14:textId="77777777" w:rsidR="001C3E3E" w:rsidRDefault="001C3E3E" w:rsidP="001C3E3E">
      <w:pPr>
        <w:pStyle w:val="Code"/>
      </w:pPr>
      <w:r>
        <w:t xml:space="preserve">        ...</w:t>
      </w:r>
    </w:p>
    <w:p w14:paraId="2931716A" w14:textId="77777777" w:rsidR="001C3E3E" w:rsidRDefault="001C3E3E" w:rsidP="001C3E3E">
      <w:pPr>
        <w:pStyle w:val="Code"/>
      </w:pPr>
      <w:r>
        <w:t xml:space="preserve">    }</w:t>
      </w:r>
    </w:p>
    <w:p w14:paraId="4AB27355" w14:textId="77A0C14D" w:rsidR="001C3E3E" w:rsidRDefault="001C3E3E" w:rsidP="001C3E3E">
      <w:pPr>
        <w:pStyle w:val="Code"/>
      </w:pPr>
      <w:r>
        <w:t>}</w:t>
      </w:r>
    </w:p>
    <w:p w14:paraId="6D249035" w14:textId="40B91713" w:rsidR="001C3E3E" w:rsidRDefault="001C3E3E" w:rsidP="001C3E3E">
      <w:pPr>
        <w:pStyle w:val="Note"/>
      </w:pPr>
      <w:r>
        <w:lastRenderedPageBreak/>
        <w:t>EXAMPLE 3: Invalid: The fragment is not expressed as an absolute path:</w:t>
      </w:r>
    </w:p>
    <w:p w14:paraId="5C1CDBEF" w14:textId="77777777" w:rsidR="001C3E3E" w:rsidRDefault="001C3E3E" w:rsidP="001C3E3E">
      <w:pPr>
        <w:pStyle w:val="Code"/>
      </w:pPr>
      <w:r>
        <w:t>"files": {</w:t>
      </w:r>
    </w:p>
    <w:p w14:paraId="5A2E438D" w14:textId="77777777" w:rsidR="001C3E3E" w:rsidRDefault="001C3E3E" w:rsidP="001C3E3E">
      <w:pPr>
        <w:pStyle w:val="Code"/>
      </w:pPr>
      <w:r>
        <w:t xml:space="preserve">    "file:///C:/bin/archive.zip#images/grape.jpg": {</w:t>
      </w:r>
    </w:p>
    <w:p w14:paraId="3BE26F5C" w14:textId="77777777" w:rsidR="001C3E3E" w:rsidRDefault="001C3E3E" w:rsidP="001C3E3E">
      <w:pPr>
        <w:pStyle w:val="Code"/>
      </w:pPr>
      <w:r>
        <w:t xml:space="preserve">        ...</w:t>
      </w:r>
    </w:p>
    <w:p w14:paraId="78D6EEEA" w14:textId="77777777" w:rsidR="001C3E3E" w:rsidRDefault="001C3E3E" w:rsidP="001C3E3E">
      <w:pPr>
        <w:pStyle w:val="Code"/>
      </w:pPr>
      <w:r>
        <w:t xml:space="preserve">    }</w:t>
      </w:r>
    </w:p>
    <w:p w14:paraId="17B7171C" w14:textId="142A6370" w:rsidR="001C3E3E" w:rsidRDefault="001C3E3E" w:rsidP="001C3E3E">
      <w:pPr>
        <w:pStyle w:val="Code"/>
      </w:pPr>
      <w:r>
        <w:t>}</w:t>
      </w:r>
    </w:p>
    <w:p w14:paraId="393580CD" w14:textId="684F0416" w:rsidR="001C3E3E" w:rsidRDefault="001C3E3E" w:rsidP="001C3E3E">
      <w:r w:rsidRPr="001C3E3E">
        <w:t>If the file is nested more than one level deep in the outermost parent, the fragments representing each level of nesting may be combined in any way desired, as long as no two of the resulting property names are equivalent as defined in §</w:t>
      </w:r>
      <w:r>
        <w:fldChar w:fldCharType="begin"/>
      </w:r>
      <w:r>
        <w:instrText xml:space="preserve"> REF _Ref493342422 \r \h </w:instrText>
      </w:r>
      <w:r>
        <w:fldChar w:fldCharType="separate"/>
      </w:r>
      <w:r w:rsidR="00567DE6">
        <w:t>3.2</w:t>
      </w:r>
      <w:r>
        <w:fldChar w:fldCharType="end"/>
      </w:r>
      <w:r w:rsidRPr="001C3E3E">
        <w:t>.</w:t>
      </w:r>
    </w:p>
    <w:p w14:paraId="7F2B59B5" w14:textId="1944F060" w:rsidR="001C3E3E" w:rsidRDefault="001C3E3E" w:rsidP="001C3E3E">
      <w:pPr>
        <w:pStyle w:val="Note"/>
      </w:pPr>
      <w:r>
        <w:t xml:space="preserve">NOTE 2: </w:t>
      </w:r>
      <w:r w:rsidRPr="001C3E3E">
        <w:t xml:space="preserve">It </w:t>
      </w:r>
      <w:r w:rsidR="00BD0C18">
        <w:t>does not need to</w:t>
      </w:r>
      <w:r w:rsidRPr="001C3E3E">
        <w:t xml:space="preserve"> be possible to use this URI to navigate directly to the nested file. The information necessary to do that is specified in the </w:t>
      </w:r>
      <w:r w:rsidRPr="002F18F3">
        <w:rPr>
          <w:rStyle w:val="CODEtemp"/>
        </w:rPr>
        <w:t>uri</w:t>
      </w:r>
      <w:r w:rsidRPr="001C3E3E">
        <w:t xml:space="preserve"> property (§</w:t>
      </w:r>
      <w:r w:rsidR="002F18F3">
        <w:fldChar w:fldCharType="begin"/>
      </w:r>
      <w:r w:rsidR="002F18F3">
        <w:instrText xml:space="preserve"> REF _Ref493403519 \r \h </w:instrText>
      </w:r>
      <w:r w:rsidR="002F18F3">
        <w:fldChar w:fldCharType="separate"/>
      </w:r>
      <w:r w:rsidR="00567DE6">
        <w:t>3.15.2</w:t>
      </w:r>
      <w:r w:rsidR="002F18F3">
        <w:fldChar w:fldCharType="end"/>
      </w:r>
      <w:r w:rsidRPr="001C3E3E">
        <w:t xml:space="preserve">), or in the </w:t>
      </w:r>
      <w:r w:rsidRPr="002F18F3">
        <w:rPr>
          <w:rStyle w:val="CODEtemp"/>
        </w:rPr>
        <w:t>offset</w:t>
      </w:r>
      <w:r w:rsidRPr="001C3E3E">
        <w:t xml:space="preserve"> (§</w:t>
      </w:r>
      <w:r w:rsidR="002F18F3">
        <w:fldChar w:fldCharType="begin"/>
      </w:r>
      <w:r w:rsidR="002F18F3">
        <w:instrText xml:space="preserve"> REF _Ref493403563 \r \h </w:instrText>
      </w:r>
      <w:r w:rsidR="002F18F3">
        <w:fldChar w:fldCharType="separate"/>
      </w:r>
      <w:r w:rsidR="00567DE6">
        <w:t>3.15.5</w:t>
      </w:r>
      <w:r w:rsidR="002F18F3">
        <w:fldChar w:fldCharType="end"/>
      </w:r>
      <w:r w:rsidRPr="001C3E3E">
        <w:t xml:space="preserve">) and </w:t>
      </w:r>
      <w:r w:rsidRPr="002F18F3">
        <w:rPr>
          <w:rStyle w:val="CODEtemp"/>
        </w:rPr>
        <w:t>length</w:t>
      </w:r>
      <w:r w:rsidRPr="001C3E3E">
        <w:t xml:space="preserve"> (§</w:t>
      </w:r>
      <w:r w:rsidR="002F18F3">
        <w:fldChar w:fldCharType="begin"/>
      </w:r>
      <w:r w:rsidR="002F18F3">
        <w:instrText xml:space="preserve"> REF _Ref493403574 \r \h </w:instrText>
      </w:r>
      <w:r w:rsidR="002F18F3">
        <w:fldChar w:fldCharType="separate"/>
      </w:r>
      <w:r w:rsidR="00567DE6">
        <w:t>3.15.6</w:t>
      </w:r>
      <w:r w:rsidR="002F18F3">
        <w:fldChar w:fldCharType="end"/>
      </w:r>
      <w:r w:rsidRPr="001C3E3E">
        <w:t xml:space="preserve">) properties, of each </w:t>
      </w:r>
      <w:r w:rsidRPr="002F18F3">
        <w:rPr>
          <w:rStyle w:val="CODEtemp"/>
        </w:rPr>
        <w:t>file</w:t>
      </w:r>
      <w:r w:rsidRPr="001C3E3E">
        <w:t xml:space="preserve"> object.</w:t>
      </w:r>
    </w:p>
    <w:p w14:paraId="09066CFB" w14:textId="533A2E39" w:rsidR="002F18F3" w:rsidRDefault="002F18F3" w:rsidP="002F18F3">
      <w:pPr>
        <w:pStyle w:val="Note"/>
      </w:pPr>
      <w:r>
        <w:t xml:space="preserve">EXAMPLE 4: </w:t>
      </w:r>
      <w:r w:rsidRPr="002F18F3">
        <w:t xml:space="preserve">Suppose a result is detected within a Flash object contained in a word processing document which is in turn contained in a compressed archive. Suppose the path to the word processing document within the compressed archive is </w:t>
      </w:r>
      <w:r w:rsidRPr="002F18F3">
        <w:rPr>
          <w:rStyle w:val="CODEtemp"/>
        </w:rPr>
        <w:t>/docs/intro.docx</w:t>
      </w:r>
      <w:r w:rsidRPr="002F18F3">
        <w:t>. Then one possible value for the property name within the files object would be:</w:t>
      </w:r>
    </w:p>
    <w:p w14:paraId="7A0C1586" w14:textId="55150D1F" w:rsidR="002F18F3" w:rsidRDefault="002F18F3" w:rsidP="002F18F3">
      <w:pPr>
        <w:pStyle w:val="Code"/>
      </w:pPr>
      <w:r w:rsidRPr="002F18F3">
        <w:t>file:///C:/Code/presentation.zip#/docs/intro.docx/Flash1</w:t>
      </w:r>
    </w:p>
    <w:p w14:paraId="17799E12" w14:textId="465D52AB" w:rsidR="002F18F3" w:rsidRDefault="002F18F3" w:rsidP="002F18F3">
      <w:pPr>
        <w:pStyle w:val="Note"/>
      </w:pPr>
      <w:r w:rsidRPr="002F18F3">
        <w:t>If the fragment contains any characters which cannot occur in</w:t>
      </w:r>
      <w:r>
        <w:t xml:space="preserve"> a fragment as specified in [</w:t>
      </w:r>
      <w:hyperlink w:anchor="RFC3986" w:history="1">
        <w:r w:rsidRPr="002F18F3">
          <w:rPr>
            <w:rStyle w:val="Hyperlink"/>
          </w:rPr>
          <w:t>RFC3986</w:t>
        </w:r>
      </w:hyperlink>
      <w:r>
        <w:t>]</w:t>
      </w:r>
      <w:r w:rsidRPr="002F18F3">
        <w:t xml:space="preserve">, those character shall be percent-encoded as specified in </w:t>
      </w:r>
      <w:r>
        <w:t>[</w:t>
      </w:r>
      <w:hyperlink w:anchor="RFC3986" w:history="1">
        <w:r w:rsidRPr="002F18F3">
          <w:rPr>
            <w:rStyle w:val="Hyperlink"/>
          </w:rPr>
          <w:t>RFC3986</w:t>
        </w:r>
      </w:hyperlink>
      <w:r>
        <w:t>]</w:t>
      </w:r>
      <w:r w:rsidRPr="002F18F3">
        <w:t>.</w:t>
      </w:r>
    </w:p>
    <w:p w14:paraId="34B8D27A" w14:textId="1B13336E" w:rsidR="002F18F3" w:rsidRDefault="002F18F3" w:rsidP="002F18F3">
      <w:pPr>
        <w:pStyle w:val="Note"/>
      </w:pPr>
      <w:r>
        <w:t xml:space="preserve">EXAMPLE 5: </w:t>
      </w:r>
      <w:r w:rsidRPr="002F18F3">
        <w:t xml:space="preserve">Suppose a compressed container contains a file named </w:t>
      </w:r>
      <w:r w:rsidRPr="002F18F3">
        <w:rPr>
          <w:rStyle w:val="CODEtemp"/>
        </w:rPr>
        <w:t>/docs/chapter#1.doc</w:t>
      </w:r>
      <w:r w:rsidRPr="002F18F3">
        <w:t xml:space="preserve">. Then one possible value for the property name within the </w:t>
      </w:r>
      <w:r w:rsidRPr="002F18F3">
        <w:rPr>
          <w:rStyle w:val="CODEtemp"/>
        </w:rPr>
        <w:t>files</w:t>
      </w:r>
      <w:r w:rsidRPr="002F18F3">
        <w:t xml:space="preserve"> </w:t>
      </w:r>
      <w:r w:rsidR="00642FA1">
        <w:t>property</w:t>
      </w:r>
      <w:r w:rsidRPr="002F18F3">
        <w:t xml:space="preserve"> would be:</w:t>
      </w:r>
    </w:p>
    <w:p w14:paraId="28228F34" w14:textId="4B989A11" w:rsidR="002F18F3" w:rsidRDefault="002F18F3" w:rsidP="002F18F3">
      <w:pPr>
        <w:pStyle w:val="Code"/>
      </w:pPr>
      <w:r w:rsidRPr="002F18F3">
        <w:t>file:///C:/Code/presentation.zip#/docs/chapter%231.doc</w:t>
      </w:r>
    </w:p>
    <w:p w14:paraId="71DEF16C" w14:textId="3DA1BF5D" w:rsidR="002F18F3" w:rsidRDefault="002F18F3" w:rsidP="002F18F3">
      <w:pPr>
        <w:pStyle w:val="Note"/>
      </w:pPr>
      <w:r w:rsidRPr="002F18F3">
        <w:t xml:space="preserve">The </w:t>
      </w:r>
      <w:r>
        <w:t>“</w:t>
      </w:r>
      <w:r w:rsidRPr="002F18F3">
        <w:rPr>
          <w:rStyle w:val="CODEtemp"/>
        </w:rPr>
        <w:t>#</w:t>
      </w:r>
      <w:r>
        <w:t>”</w:t>
      </w:r>
      <w:r w:rsidRPr="002F18F3">
        <w:t xml:space="preserve"> character has been percent-encoded as </w:t>
      </w:r>
      <w:r w:rsidRPr="002F18F3">
        <w:rPr>
          <w:rStyle w:val="CODEtemp"/>
        </w:rPr>
        <w:t>%23</w:t>
      </w:r>
      <w:r w:rsidRPr="002F18F3">
        <w:t>.</w:t>
      </w:r>
    </w:p>
    <w:p w14:paraId="013727D5" w14:textId="008C6A92" w:rsidR="00642FA1" w:rsidRDefault="00642FA1" w:rsidP="00642FA1">
      <w:pPr>
        <w:pStyle w:val="Note"/>
      </w:pPr>
      <w:r>
        <w:t xml:space="preserve">EXAMPLE 6: </w:t>
      </w:r>
      <w:r w:rsidRPr="00642FA1">
        <w:t xml:space="preserve">This example shows a </w:t>
      </w:r>
      <w:r w:rsidRPr="00642FA1">
        <w:rPr>
          <w:rStyle w:val="CODEtemp"/>
        </w:rPr>
        <w:t>files</w:t>
      </w:r>
      <w:r w:rsidRPr="00642FA1">
        <w:t xml:space="preserve"> property that represents a file nested two levels deep in its outermost container. The first level of nesting is specified by a path within a compressed container. The second level of nesting is specified by a byte offset from the start of the container, together with a length. See §</w:t>
      </w:r>
      <w:r>
        <w:fldChar w:fldCharType="begin"/>
      </w:r>
      <w:r>
        <w:instrText xml:space="preserve"> REF _Ref493404005 \r \h </w:instrText>
      </w:r>
      <w:r>
        <w:fldChar w:fldCharType="separate"/>
      </w:r>
      <w:r w:rsidR="00567DE6">
        <w:t>3.15</w:t>
      </w:r>
      <w:r>
        <w:fldChar w:fldCharType="end"/>
      </w:r>
      <w:r w:rsidRPr="00642FA1">
        <w:t>.</w:t>
      </w:r>
    </w:p>
    <w:p w14:paraId="0C9AC863" w14:textId="77777777" w:rsidR="00642FA1" w:rsidRDefault="00642FA1" w:rsidP="00642FA1">
      <w:pPr>
        <w:pStyle w:val="Code"/>
      </w:pPr>
      <w:r>
        <w:t>"files": {</w:t>
      </w:r>
    </w:p>
    <w:p w14:paraId="29062A06" w14:textId="77777777" w:rsidR="00642FA1" w:rsidRDefault="00642FA1" w:rsidP="00642FA1">
      <w:pPr>
        <w:pStyle w:val="Code"/>
      </w:pPr>
      <w:r>
        <w:t xml:space="preserve">    "file:///C:/Code/app.zip": {</w:t>
      </w:r>
    </w:p>
    <w:p w14:paraId="6C86FA86" w14:textId="77777777" w:rsidR="00642FA1" w:rsidRDefault="00642FA1" w:rsidP="00642FA1">
      <w:pPr>
        <w:pStyle w:val="Code"/>
      </w:pPr>
      <w:r>
        <w:t xml:space="preserve">        "mimeType": "application/zip",</w:t>
      </w:r>
    </w:p>
    <w:p w14:paraId="1145D86D" w14:textId="77777777" w:rsidR="00642FA1" w:rsidRDefault="00642FA1" w:rsidP="00642FA1">
      <w:pPr>
        <w:pStyle w:val="Code"/>
      </w:pPr>
      <w:r>
        <w:t xml:space="preserve">    },</w:t>
      </w:r>
    </w:p>
    <w:p w14:paraId="3F8C76E2" w14:textId="77777777" w:rsidR="00642FA1" w:rsidRDefault="00642FA1" w:rsidP="00642FA1">
      <w:pPr>
        <w:pStyle w:val="Code"/>
      </w:pPr>
      <w:r>
        <w:t xml:space="preserve">    "file:///C:/Code/app.zip#/docs/intro.docx": {</w:t>
      </w:r>
    </w:p>
    <w:p w14:paraId="0AB9992B" w14:textId="77777777" w:rsidR="00642FA1" w:rsidRDefault="00642FA1" w:rsidP="00642FA1">
      <w:pPr>
        <w:pStyle w:val="Code"/>
      </w:pPr>
      <w:r>
        <w:t xml:space="preserve">        "uri": "/docs/intro.docx",</w:t>
      </w:r>
    </w:p>
    <w:p w14:paraId="0D35AAAA" w14:textId="77777777" w:rsidR="00642FA1" w:rsidRDefault="00642FA1" w:rsidP="00642FA1">
      <w:pPr>
        <w:pStyle w:val="Code"/>
      </w:pPr>
      <w:r>
        <w:t xml:space="preserve">        "mimeType": "application/vnd.openxmlformats-officedocument.wordprocessingml.document",</w:t>
      </w:r>
    </w:p>
    <w:p w14:paraId="5EE0FD65" w14:textId="45B6C84F" w:rsidR="00642FA1" w:rsidRDefault="00642FA1" w:rsidP="00642FA1">
      <w:pPr>
        <w:pStyle w:val="Code"/>
      </w:pPr>
      <w:r>
        <w:t xml:space="preserve">        "parentKey": "file:///C:/Code/app.zip"    # See §</w:t>
      </w:r>
      <w:r>
        <w:fldChar w:fldCharType="begin"/>
      </w:r>
      <w:r>
        <w:instrText xml:space="preserve"> REF _Ref493404063 \r \h </w:instrText>
      </w:r>
      <w:r>
        <w:fldChar w:fldCharType="separate"/>
      </w:r>
      <w:r w:rsidR="00567DE6">
        <w:t>3.15.4</w:t>
      </w:r>
      <w:r>
        <w:fldChar w:fldCharType="end"/>
      </w:r>
    </w:p>
    <w:p w14:paraId="7865EA06" w14:textId="77777777" w:rsidR="00642FA1" w:rsidRDefault="00642FA1" w:rsidP="00642FA1">
      <w:pPr>
        <w:pStyle w:val="Code"/>
      </w:pPr>
      <w:r>
        <w:t xml:space="preserve">    },</w:t>
      </w:r>
    </w:p>
    <w:p w14:paraId="78CFDC51" w14:textId="77777777" w:rsidR="00642FA1" w:rsidRDefault="00642FA1" w:rsidP="00642FA1">
      <w:pPr>
        <w:pStyle w:val="Code"/>
      </w:pPr>
      <w:r>
        <w:t xml:space="preserve">    "file:///C:/Code/app.zip#/docs/intro.docx/Flash1": {</w:t>
      </w:r>
    </w:p>
    <w:p w14:paraId="5943FE3E" w14:textId="77777777" w:rsidR="00642FA1" w:rsidRDefault="00642FA1" w:rsidP="00642FA1">
      <w:pPr>
        <w:pStyle w:val="Code"/>
      </w:pPr>
      <w:r>
        <w:t xml:space="preserve">        "offset": 17522,</w:t>
      </w:r>
    </w:p>
    <w:p w14:paraId="207D833E" w14:textId="77777777" w:rsidR="00642FA1" w:rsidRDefault="00642FA1" w:rsidP="00642FA1">
      <w:pPr>
        <w:pStyle w:val="Code"/>
      </w:pPr>
      <w:r>
        <w:t xml:space="preserve">        "length": 4050,</w:t>
      </w:r>
    </w:p>
    <w:p w14:paraId="0A209886" w14:textId="77777777" w:rsidR="00642FA1" w:rsidRDefault="00642FA1" w:rsidP="00642FA1">
      <w:pPr>
        <w:pStyle w:val="Code"/>
      </w:pPr>
      <w:r>
        <w:t xml:space="preserve">        "mimeType": "application/x-shockwave-flash",</w:t>
      </w:r>
    </w:p>
    <w:p w14:paraId="1F880C99" w14:textId="77777777" w:rsidR="00642FA1" w:rsidRDefault="00642FA1" w:rsidP="00642FA1">
      <w:pPr>
        <w:pStyle w:val="Code"/>
      </w:pPr>
      <w:r>
        <w:t xml:space="preserve">        "parentKey": "file:///C:/Code/app.zip#/docs/intro.docx"</w:t>
      </w:r>
    </w:p>
    <w:p w14:paraId="4157FABC" w14:textId="77777777" w:rsidR="00642FA1" w:rsidRDefault="00642FA1" w:rsidP="00642FA1">
      <w:pPr>
        <w:pStyle w:val="Code"/>
      </w:pPr>
      <w:r>
        <w:t xml:space="preserve">    }</w:t>
      </w:r>
    </w:p>
    <w:p w14:paraId="26889D23" w14:textId="77777777" w:rsidR="00642FA1" w:rsidRPr="00642FA1" w:rsidRDefault="00642FA1" w:rsidP="00642FA1">
      <w:pPr>
        <w:pStyle w:val="Code"/>
      </w:pPr>
      <w:r>
        <w:t>}</w:t>
      </w:r>
    </w:p>
    <w:p w14:paraId="36C20962" w14:textId="71E6E929" w:rsidR="000D32C1" w:rsidRDefault="000D32C1" w:rsidP="000D32C1">
      <w:pPr>
        <w:pStyle w:val="Heading3"/>
      </w:pPr>
      <w:bookmarkStart w:id="126" w:name="_Ref493479000"/>
      <w:bookmarkStart w:id="127" w:name="_Ref493479448"/>
      <w:bookmarkStart w:id="128" w:name="_Toc503450873"/>
      <w:r>
        <w:lastRenderedPageBreak/>
        <w:t>logicalLocations property</w:t>
      </w:r>
      <w:bookmarkEnd w:id="126"/>
      <w:bookmarkEnd w:id="127"/>
      <w:bookmarkEnd w:id="128"/>
    </w:p>
    <w:p w14:paraId="428BC587" w14:textId="19CABB80" w:rsidR="00D27F62" w:rsidRDefault="00D27F62" w:rsidP="00D27F62">
      <w:r w:rsidRPr="00D27F62">
        <w:t xml:space="preserve">Depending on the circumstances, a </w:t>
      </w:r>
      <w:r w:rsidRPr="00D27F62">
        <w:rPr>
          <w:rStyle w:val="CODEtemp"/>
        </w:rPr>
        <w:t>run</w:t>
      </w:r>
      <w:r w:rsidRPr="00D27F62">
        <w:t xml:space="preserve"> object either </w:t>
      </w:r>
      <w:r w:rsidRPr="00D27F62">
        <w:rPr>
          <w:b/>
        </w:rPr>
        <w:t>MAY</w:t>
      </w:r>
      <w:r w:rsidRPr="00D27F62">
        <w:t xml:space="preserve"> or </w:t>
      </w:r>
      <w:r w:rsidRPr="00D27F62">
        <w:rPr>
          <w:b/>
        </w:rPr>
        <w:t>SHOULD</w:t>
      </w:r>
      <w:r w:rsidRPr="00D27F62">
        <w:t xml:space="preserve"> contain a property named </w:t>
      </w:r>
      <w:r w:rsidRPr="00D27F62">
        <w:rPr>
          <w:rStyle w:val="CODEtemp"/>
        </w:rPr>
        <w:t>logicalLocations</w:t>
      </w:r>
      <w:r w:rsidRPr="00D27F62">
        <w:t xml:space="preserve"> whose value is an object, each of whose properties represents the logical location of one or more results detected in the course of the run.</w:t>
      </w:r>
    </w:p>
    <w:p w14:paraId="1187D94C" w14:textId="619687EA" w:rsidR="00D27F62" w:rsidRDefault="00D27F62" w:rsidP="00D27F62">
      <w:r w:rsidRPr="00D27F62">
        <w:t xml:space="preserve">If the tool has source location information available, and therefore can produce result objects with physical location information (such as the source file name, line, and column), the </w:t>
      </w:r>
      <w:r w:rsidRPr="00D27F62">
        <w:rPr>
          <w:rStyle w:val="CODEtemp"/>
        </w:rPr>
        <w:t>logicalLocations</w:t>
      </w:r>
      <w:r w:rsidRPr="00D27F62">
        <w:t xml:space="preserve"> property </w:t>
      </w:r>
      <w:r w:rsidRPr="00D27F62">
        <w:rPr>
          <w:b/>
        </w:rPr>
        <w:t>MAY</w:t>
      </w:r>
      <w:r w:rsidRPr="00D27F62">
        <w:t xml:space="preserve"> be present.</w:t>
      </w:r>
    </w:p>
    <w:p w14:paraId="66E914CA" w14:textId="6D788A63" w:rsidR="00D27F62" w:rsidRDefault="00D27F62" w:rsidP="00D27F62">
      <w:r w:rsidRPr="00D27F62">
        <w:t xml:space="preserve">If the tool does not have source location information available, and therefore can only produce result objects with logical location information (such as a namespace, type, and method name), the </w:t>
      </w:r>
      <w:r w:rsidRPr="00D27F62">
        <w:rPr>
          <w:rStyle w:val="CODEtemp"/>
        </w:rPr>
        <w:t>logicalLocations</w:t>
      </w:r>
      <w:r w:rsidRPr="00D27F62">
        <w:t xml:space="preserve"> propertys </w:t>
      </w:r>
      <w:r w:rsidRPr="00D27F62">
        <w:rPr>
          <w:b/>
        </w:rPr>
        <w:t>SHOULD</w:t>
      </w:r>
      <w:r w:rsidRPr="00D27F62">
        <w:t xml:space="preserve"> be present.</w:t>
      </w:r>
    </w:p>
    <w:p w14:paraId="4461E2E3" w14:textId="1495E876" w:rsidR="00D27F62" w:rsidRDefault="00D27F62" w:rsidP="00D27F62">
      <w:r w:rsidRPr="00D27F62">
        <w:t>Wi</w:t>
      </w:r>
      <w:r>
        <w:t>th one exception described in §</w:t>
      </w:r>
      <w:r>
        <w:fldChar w:fldCharType="begin"/>
      </w:r>
      <w:r>
        <w:instrText xml:space="preserve"> REF _Ref493404415 \r \h </w:instrText>
      </w:r>
      <w:r>
        <w:fldChar w:fldCharType="separate"/>
      </w:r>
      <w:r w:rsidR="00567DE6">
        <w:t>3.18.6</w:t>
      </w:r>
      <w:r>
        <w:fldChar w:fldCharType="end"/>
      </w:r>
      <w:r w:rsidRPr="00D27F62">
        <w:t xml:space="preserve">, each property name in the </w:t>
      </w:r>
      <w:r w:rsidRPr="00D27F62">
        <w:rPr>
          <w:rStyle w:val="CODEtemp"/>
        </w:rPr>
        <w:t>logicalLocations</w:t>
      </w:r>
      <w:r w:rsidRPr="00D27F62">
        <w:t xml:space="preserve"> object </w:t>
      </w:r>
      <w:r w:rsidRPr="00D27F62">
        <w:rPr>
          <w:b/>
        </w:rPr>
        <w:t>SHALL</w:t>
      </w:r>
      <w:r w:rsidRPr="00D27F62">
        <w:t xml:space="preserve"> be a string representing the logical location where the result was detected, in a format consistent with the programming language in which the programmatic construct specified by that logical location was expressed. We refer to this string as a “fully qualified logical name”. See §</w:t>
      </w:r>
      <w:r>
        <w:fldChar w:fldCharType="begin"/>
      </w:r>
      <w:r>
        <w:instrText xml:space="preserve"> REF _Ref493404450 \r \h </w:instrText>
      </w:r>
      <w:r>
        <w:fldChar w:fldCharType="separate"/>
      </w:r>
      <w:r w:rsidR="00567DE6">
        <w:t>3.18.5</w:t>
      </w:r>
      <w:r>
        <w:fldChar w:fldCharType="end"/>
      </w:r>
      <w:r>
        <w:t xml:space="preserve"> </w:t>
      </w:r>
      <w:r w:rsidRPr="00D27F62">
        <w:t>for examples.</w:t>
      </w:r>
    </w:p>
    <w:p w14:paraId="1928BB84" w14:textId="6474519B" w:rsidR="00D27F62" w:rsidRDefault="00D27F62" w:rsidP="00D27F62">
      <w:r w:rsidRPr="00D27F62">
        <w:t xml:space="preserve">Each value in the object specified by the </w:t>
      </w:r>
      <w:r w:rsidRPr="00D27F62">
        <w:rPr>
          <w:rStyle w:val="CODEtemp"/>
        </w:rPr>
        <w:t>logicalLocations</w:t>
      </w:r>
      <w:r w:rsidRPr="00D27F62">
        <w:t xml:space="preserve"> property shall be a </w:t>
      </w:r>
      <w:r w:rsidRPr="00D27F62">
        <w:rPr>
          <w:rStyle w:val="CODEtemp"/>
        </w:rPr>
        <w:t>logicalLocation</w:t>
      </w:r>
      <w:r w:rsidRPr="00D27F62">
        <w:t xml:space="preserve"> object (§</w:t>
      </w:r>
      <w:r>
        <w:fldChar w:fldCharType="begin"/>
      </w:r>
      <w:r>
        <w:instrText xml:space="preserve"> REF _Ref493404505 \r \h </w:instrText>
      </w:r>
      <w:r>
        <w:fldChar w:fldCharType="separate"/>
      </w:r>
      <w:r w:rsidR="00567DE6">
        <w:t>3.21</w:t>
      </w:r>
      <w:r>
        <w:fldChar w:fldCharType="end"/>
      </w:r>
      <w:r w:rsidRPr="00D27F62">
        <w:t>).</w:t>
      </w:r>
    </w:p>
    <w:p w14:paraId="491726B1" w14:textId="4C6617ED" w:rsidR="00D27F62" w:rsidRDefault="00D27F62" w:rsidP="00D27F62">
      <w:r w:rsidRPr="00D27F62">
        <w:t>In some cases, a logical location might be nested within another logical location (for example, a class nested within a namespace), referred to as its “parent.” A logical location that is not nested within another logical location is referred to as a “top-level logical location”. A logical</w:t>
      </w:r>
      <w:r>
        <w:t xml:space="preserve"> location that is nested within</w:t>
      </w:r>
      <w:r w:rsidRPr="00D27F62">
        <w:t xml:space="preserve"> another logical location is referred to as a “nested logical location”.</w:t>
      </w:r>
    </w:p>
    <w:p w14:paraId="03B0B57E" w14:textId="4E01677D" w:rsidR="00D27F62" w:rsidRDefault="00D27F62" w:rsidP="00D27F62">
      <w:r w:rsidRPr="00D27F62">
        <w:t xml:space="preserve">If a result is detected in a nested logical location, then the </w:t>
      </w:r>
      <w:r w:rsidRPr="00D27F62">
        <w:rPr>
          <w:rStyle w:val="CODEtemp"/>
        </w:rPr>
        <w:t>logicalLocations</w:t>
      </w:r>
      <w:r w:rsidRPr="00D27F62">
        <w:t xml:space="preserve"> object </w:t>
      </w:r>
      <w:r w:rsidRPr="00D27F62">
        <w:rPr>
          <w:b/>
        </w:rPr>
        <w:t>SHALL</w:t>
      </w:r>
      <w:r w:rsidRPr="00D27F62">
        <w:t xml:space="preserve"> contain properties describing not only that logical location, but also properties describing each of its parents, up to and including the top-level logical location.</w:t>
      </w:r>
    </w:p>
    <w:p w14:paraId="26EC0053" w14:textId="693E6121" w:rsidR="00D27F62" w:rsidRDefault="00D27F62" w:rsidP="00D27F62">
      <w:pPr>
        <w:pStyle w:val="Note"/>
      </w:pPr>
      <w:r>
        <w:t xml:space="preserve">EXAMPLE: </w:t>
      </w:r>
      <w:r w:rsidRPr="00D27F62">
        <w:t xml:space="preserve">In this example, a result was detected in the C++ class </w:t>
      </w:r>
      <w:r w:rsidRPr="00D27F62">
        <w:rPr>
          <w:rStyle w:val="CODEtemp"/>
        </w:rPr>
        <w:t>namespaceA::namespaceB::classC</w:t>
      </w:r>
      <w:r w:rsidRPr="00D27F62">
        <w:t xml:space="preserve">. The </w:t>
      </w:r>
      <w:r w:rsidRPr="00D27F62">
        <w:rPr>
          <w:rStyle w:val="CODEtemp"/>
        </w:rPr>
        <w:t>logicalLocations</w:t>
      </w:r>
      <w:r w:rsidRPr="00D27F62">
        <w:t xml:space="preserve"> object contains not only a property describing the class, but also properties describing its parents.</w:t>
      </w:r>
    </w:p>
    <w:p w14:paraId="3C2C2165" w14:textId="77777777" w:rsidR="00D27F62" w:rsidRDefault="00D27F62" w:rsidP="00D27F62">
      <w:pPr>
        <w:pStyle w:val="Code"/>
      </w:pPr>
      <w:r>
        <w:t>"logicalLocations": {</w:t>
      </w:r>
    </w:p>
    <w:p w14:paraId="0409E7B4" w14:textId="77777777" w:rsidR="00D27F62" w:rsidRDefault="00D27F62" w:rsidP="00D27F62">
      <w:pPr>
        <w:pStyle w:val="Code"/>
      </w:pPr>
      <w:r>
        <w:t xml:space="preserve">    "namespaceA::namespaceB::classC": {</w:t>
      </w:r>
    </w:p>
    <w:p w14:paraId="0B0A86DC" w14:textId="77777777" w:rsidR="00D27F62" w:rsidRDefault="00D27F62" w:rsidP="00D27F62">
      <w:pPr>
        <w:pStyle w:val="Code"/>
      </w:pPr>
      <w:r>
        <w:t xml:space="preserve">        "name": "classC",</w:t>
      </w:r>
    </w:p>
    <w:p w14:paraId="2DE46EAE" w14:textId="77777777" w:rsidR="00D27F62" w:rsidRDefault="00D27F62" w:rsidP="00D27F62">
      <w:pPr>
        <w:pStyle w:val="Code"/>
      </w:pPr>
      <w:r>
        <w:t xml:space="preserve">        "kind": "type",</w:t>
      </w:r>
    </w:p>
    <w:p w14:paraId="2F76CB00" w14:textId="77777777" w:rsidR="00D27F62" w:rsidRDefault="00D27F62" w:rsidP="00D27F62">
      <w:pPr>
        <w:pStyle w:val="Code"/>
      </w:pPr>
      <w:r>
        <w:t xml:space="preserve">        "parentKey": "namespaceA::namespaceB"</w:t>
      </w:r>
    </w:p>
    <w:p w14:paraId="7B5684E8" w14:textId="77777777" w:rsidR="00D27F62" w:rsidRDefault="00D27F62" w:rsidP="00D27F62">
      <w:pPr>
        <w:pStyle w:val="Code"/>
      </w:pPr>
      <w:r>
        <w:t xml:space="preserve">    },</w:t>
      </w:r>
    </w:p>
    <w:p w14:paraId="4135A42E" w14:textId="77777777" w:rsidR="00D27F62" w:rsidRDefault="00D27F62" w:rsidP="00D27F62">
      <w:pPr>
        <w:pStyle w:val="Code"/>
      </w:pPr>
      <w:r>
        <w:t xml:space="preserve">    "namespaceA::namespaceB": {</w:t>
      </w:r>
    </w:p>
    <w:p w14:paraId="41E841C4" w14:textId="77777777" w:rsidR="00D27F62" w:rsidRDefault="00D27F62" w:rsidP="00D27F62">
      <w:pPr>
        <w:pStyle w:val="Code"/>
      </w:pPr>
      <w:r>
        <w:t xml:space="preserve">        "name": "namespaceB",</w:t>
      </w:r>
    </w:p>
    <w:p w14:paraId="062FD9DE" w14:textId="77777777" w:rsidR="00D27F62" w:rsidRDefault="00D27F62" w:rsidP="00D27F62">
      <w:pPr>
        <w:pStyle w:val="Code"/>
      </w:pPr>
      <w:r>
        <w:t xml:space="preserve">        "kind": "namespace"</w:t>
      </w:r>
    </w:p>
    <w:p w14:paraId="74C5CF12" w14:textId="77777777" w:rsidR="00D27F62" w:rsidRDefault="00D27F62" w:rsidP="00D27F62">
      <w:pPr>
        <w:pStyle w:val="Code"/>
      </w:pPr>
      <w:r>
        <w:t xml:space="preserve">        "parentKey": "namespaceA"</w:t>
      </w:r>
    </w:p>
    <w:p w14:paraId="63A5D2EF" w14:textId="77777777" w:rsidR="00D27F62" w:rsidRDefault="00D27F62" w:rsidP="00D27F62">
      <w:pPr>
        <w:pStyle w:val="Code"/>
      </w:pPr>
      <w:r>
        <w:t xml:space="preserve">    },</w:t>
      </w:r>
    </w:p>
    <w:p w14:paraId="6B99FC27" w14:textId="77777777" w:rsidR="00D27F62" w:rsidRDefault="00D27F62" w:rsidP="00D27F62">
      <w:pPr>
        <w:pStyle w:val="Code"/>
      </w:pPr>
      <w:r>
        <w:t xml:space="preserve">    "namespaceA": {</w:t>
      </w:r>
    </w:p>
    <w:p w14:paraId="0D6B6280" w14:textId="77777777" w:rsidR="00D27F62" w:rsidRDefault="00D27F62" w:rsidP="00D27F62">
      <w:pPr>
        <w:pStyle w:val="Code"/>
      </w:pPr>
      <w:r>
        <w:t xml:space="preserve">        "name": "namespaceA",</w:t>
      </w:r>
    </w:p>
    <w:p w14:paraId="6BAE8590" w14:textId="77777777" w:rsidR="00D27F62" w:rsidRDefault="00D27F62" w:rsidP="00D27F62">
      <w:pPr>
        <w:pStyle w:val="Code"/>
      </w:pPr>
      <w:r>
        <w:t xml:space="preserve">        "kind": "namespace"</w:t>
      </w:r>
    </w:p>
    <w:p w14:paraId="2146E6F1" w14:textId="77777777" w:rsidR="00D27F62" w:rsidRDefault="00D27F62" w:rsidP="00D27F62">
      <w:pPr>
        <w:pStyle w:val="Code"/>
      </w:pPr>
      <w:r>
        <w:t xml:space="preserve">    }</w:t>
      </w:r>
    </w:p>
    <w:p w14:paraId="19211E7C" w14:textId="7738F289" w:rsidR="00D27F62" w:rsidRDefault="00D27F62" w:rsidP="00D27F62">
      <w:pPr>
        <w:pStyle w:val="Code"/>
      </w:pPr>
      <w:r>
        <w:t>}</w:t>
      </w:r>
    </w:p>
    <w:p w14:paraId="5EBD75A4" w14:textId="03AA796D" w:rsidR="00D27F62" w:rsidRDefault="00D27F62" w:rsidP="00D27F62">
      <w:pPr>
        <w:pStyle w:val="Note"/>
      </w:pPr>
      <w:r>
        <w:t xml:space="preserve">NOTE: </w:t>
      </w:r>
      <w:r w:rsidRPr="00D27F62">
        <w:t xml:space="preserve">The detailed information in </w:t>
      </w:r>
      <w:r w:rsidRPr="00D27F62">
        <w:rPr>
          <w:rStyle w:val="CODEtemp"/>
        </w:rPr>
        <w:t>logicalLocations</w:t>
      </w:r>
      <w:r w:rsidRPr="00D27F62">
        <w:t xml:space="preserve"> is useful, even though much of it is captured in the </w:t>
      </w:r>
      <w:r w:rsidRPr="00D27F62">
        <w:rPr>
          <w:rStyle w:val="CODEtemp"/>
        </w:rPr>
        <w:t>location.fullyQualifiedLogicalName</w:t>
      </w:r>
      <w:r w:rsidRPr="00D27F62">
        <w:t xml:space="preserve"> property (§</w:t>
      </w:r>
      <w:r>
        <w:fldChar w:fldCharType="begin"/>
      </w:r>
      <w:r>
        <w:instrText xml:space="preserve"> REF _Ref493404690 \r \h </w:instrText>
      </w:r>
      <w:r>
        <w:fldChar w:fldCharType="separate"/>
      </w:r>
      <w:r w:rsidR="00567DE6">
        <w:t>3.18.5</w:t>
      </w:r>
      <w:r>
        <w:fldChar w:fldCharType="end"/>
      </w:r>
      <w:r w:rsidRPr="00D27F62">
        <w:t xml:space="preserve">), because it allows results management systems and other programs to organize analysis results, for example, by asking questions such as “How many results were found in the </w:t>
      </w:r>
      <w:r w:rsidR="00FB5300">
        <w:t>namespace</w:t>
      </w:r>
      <w:r w:rsidRPr="00D27F62">
        <w:t xml:space="preserve"> </w:t>
      </w:r>
      <w:r w:rsidRPr="00FB5300">
        <w:rPr>
          <w:rStyle w:val="CODEtemp"/>
        </w:rPr>
        <w:t>namespaceA</w:t>
      </w:r>
      <w:r w:rsidR="00FB5300" w:rsidRPr="00FB5300">
        <w:rPr>
          <w:rStyle w:val="CODEtemp"/>
        </w:rPr>
        <w:t>::</w:t>
      </w:r>
      <w:r w:rsidRPr="00FB5300">
        <w:rPr>
          <w:rStyle w:val="CODEtemp"/>
        </w:rPr>
        <w:t>namespaceB</w:t>
      </w:r>
      <w:r w:rsidRPr="00D27F62">
        <w:t xml:space="preserve">?”. Programs can ask these questions without having to know how to parse the </w:t>
      </w:r>
      <w:r w:rsidRPr="00FB5300">
        <w:rPr>
          <w:rStyle w:val="CODEtemp"/>
        </w:rPr>
        <w:t>fullyQualifiedLogicalName</w:t>
      </w:r>
      <w:r w:rsidRPr="00D27F62">
        <w:t xml:space="preserve"> string.</w:t>
      </w:r>
    </w:p>
    <w:p w14:paraId="06DBE05D" w14:textId="77777777" w:rsidR="00FB5300" w:rsidRPr="00FB5300" w:rsidRDefault="00FB5300" w:rsidP="00FB5300"/>
    <w:p w14:paraId="34AB18F9" w14:textId="1EA8179D" w:rsidR="000D32C1" w:rsidRDefault="000D32C1" w:rsidP="000D32C1">
      <w:pPr>
        <w:pStyle w:val="Heading3"/>
      </w:pPr>
      <w:bookmarkStart w:id="129" w:name="_Ref493350972"/>
      <w:bookmarkStart w:id="130" w:name="_Toc503450874"/>
      <w:r>
        <w:lastRenderedPageBreak/>
        <w:t>results property</w:t>
      </w:r>
      <w:bookmarkEnd w:id="129"/>
      <w:bookmarkEnd w:id="130"/>
    </w:p>
    <w:p w14:paraId="319EAE63" w14:textId="23315AEE" w:rsidR="00FB5300" w:rsidRDefault="00FB5300" w:rsidP="00FB5300">
      <w:r w:rsidRPr="00FB5300">
        <w:t xml:space="preserve">If the analysis tool was run with the intent of scanning files and producing results, then the </w:t>
      </w:r>
      <w:r w:rsidRPr="00FB5300">
        <w:rPr>
          <w:rStyle w:val="CODEtemp"/>
        </w:rPr>
        <w:t>run</w:t>
      </w:r>
      <w:r w:rsidRPr="00FB5300">
        <w:t xml:space="preserve"> object </w:t>
      </w:r>
      <w:r w:rsidRPr="00FB5300">
        <w:rPr>
          <w:b/>
        </w:rPr>
        <w:t>SHALL</w:t>
      </w:r>
      <w:r w:rsidRPr="00FB5300">
        <w:t xml:space="preserve"> contain a property named </w:t>
      </w:r>
      <w:r w:rsidRPr="00FB5300">
        <w:rPr>
          <w:rStyle w:val="CODEtemp"/>
        </w:rPr>
        <w:t>results</w:t>
      </w:r>
      <w:r w:rsidRPr="00FB5300">
        <w:t xml:space="preserve"> whose value is an array cont</w:t>
      </w:r>
      <w:r>
        <w:t>aining zero or more unique (§</w:t>
      </w:r>
      <w:r>
        <w:fldChar w:fldCharType="begin"/>
      </w:r>
      <w:r>
        <w:instrText xml:space="preserve"> REF _Ref493404799 \r \h </w:instrText>
      </w:r>
      <w:r>
        <w:fldChar w:fldCharType="separate"/>
      </w:r>
      <w:r w:rsidR="00567DE6">
        <w:t>3.9</w:t>
      </w:r>
      <w:r>
        <w:fldChar w:fldCharType="end"/>
      </w:r>
      <w:r>
        <w:t>) result objects (§</w:t>
      </w:r>
      <w:r>
        <w:fldChar w:fldCharType="begin"/>
      </w:r>
      <w:r>
        <w:instrText xml:space="preserve"> REF _Ref493350984 \r \h </w:instrText>
      </w:r>
      <w:r>
        <w:fldChar w:fldCharType="separate"/>
      </w:r>
      <w:r w:rsidR="00567DE6">
        <w:t>3.17</w:t>
      </w:r>
      <w:r>
        <w:fldChar w:fldCharType="end"/>
      </w:r>
      <w:r w:rsidRPr="00FB5300">
        <w:t>), each of which represents a single result detected in the course of the run.</w:t>
      </w:r>
    </w:p>
    <w:p w14:paraId="3E4CA086" w14:textId="1E299AB1" w:rsidR="00FB5300" w:rsidRDefault="00FB5300" w:rsidP="00FB5300">
      <w:r w:rsidRPr="00FB5300">
        <w:t xml:space="preserve">The </w:t>
      </w:r>
      <w:r w:rsidRPr="00FB5300">
        <w:rPr>
          <w:rStyle w:val="CODEtemp"/>
        </w:rPr>
        <w:t>results</w:t>
      </w:r>
      <w:r w:rsidRPr="00FB5300">
        <w:t xml:space="preserve"> array </w:t>
      </w:r>
      <w:r w:rsidRPr="00FB5300">
        <w:rPr>
          <w:b/>
        </w:rPr>
        <w:t>SHALL</w:t>
      </w:r>
      <w:r w:rsidRPr="00FB5300">
        <w:t xml:space="preserve"> be empty if the tool invocation that produced the </w:t>
      </w:r>
      <w:r w:rsidRPr="00FB5300">
        <w:rPr>
          <w:rStyle w:val="CODEtemp"/>
        </w:rPr>
        <w:t>run</w:t>
      </w:r>
      <w:r w:rsidRPr="00FB5300">
        <w:t xml:space="preserve"> object did not detect any results.</w:t>
      </w:r>
    </w:p>
    <w:p w14:paraId="3D204195" w14:textId="661A7E4C" w:rsidR="00FB5300" w:rsidRPr="00FB5300" w:rsidRDefault="00FB5300" w:rsidP="00FB5300">
      <w:r w:rsidRPr="00FB5300">
        <w:t>If the tool was run solely for the purpose of</w:t>
      </w:r>
      <w:r>
        <w:t xml:space="preserve"> exporting rule metadata (see §</w:t>
      </w:r>
      <w:r>
        <w:fldChar w:fldCharType="begin"/>
      </w:r>
      <w:r>
        <w:instrText xml:space="preserve"> REF _Ref493404878 \r \h </w:instrText>
      </w:r>
      <w:r>
        <w:fldChar w:fldCharType="separate"/>
      </w:r>
      <w:r w:rsidR="00567DE6">
        <w:t>3.12.14</w:t>
      </w:r>
      <w:r>
        <w:fldChar w:fldCharType="end"/>
      </w:r>
      <w:r w:rsidRPr="00FB5300">
        <w:t xml:space="preserve">), the </w:t>
      </w:r>
      <w:r w:rsidRPr="00FB5300">
        <w:rPr>
          <w:rStyle w:val="CODEtemp"/>
        </w:rPr>
        <w:t>results</w:t>
      </w:r>
      <w:r w:rsidRPr="00FB5300">
        <w:t xml:space="preserve"> property </w:t>
      </w:r>
      <w:r w:rsidRPr="00FB5300">
        <w:rPr>
          <w:b/>
        </w:rPr>
        <w:t>SHALL</w:t>
      </w:r>
      <w:r w:rsidRPr="00FB5300">
        <w:t xml:space="preserve"> be absent.</w:t>
      </w:r>
    </w:p>
    <w:p w14:paraId="71822173" w14:textId="14893557" w:rsidR="000D32C1" w:rsidRDefault="000D32C1" w:rsidP="000D32C1">
      <w:pPr>
        <w:pStyle w:val="Heading3"/>
      </w:pPr>
      <w:bookmarkStart w:id="131" w:name="_Ref493345429"/>
      <w:bookmarkStart w:id="132" w:name="_Toc503450875"/>
      <w:r>
        <w:t>toolNotifications</w:t>
      </w:r>
      <w:r w:rsidR="00401BB5">
        <w:t xml:space="preserve"> property</w:t>
      </w:r>
      <w:bookmarkEnd w:id="131"/>
      <w:bookmarkEnd w:id="132"/>
    </w:p>
    <w:p w14:paraId="6ED00C77" w14:textId="40555DA9" w:rsidR="00AD4704" w:rsidRDefault="00AD4704" w:rsidP="00AD4704">
      <w:r w:rsidRPr="00AD4704">
        <w:t xml:space="preserve">A </w:t>
      </w:r>
      <w:r w:rsidRPr="00AD4704">
        <w:rPr>
          <w:rStyle w:val="CODEtemp"/>
        </w:rPr>
        <w:t>run</w:t>
      </w:r>
      <w:r w:rsidRPr="00AD4704">
        <w:t xml:space="preserve"> object </w:t>
      </w:r>
      <w:r w:rsidRPr="00AD4704">
        <w:rPr>
          <w:b/>
        </w:rPr>
        <w:t>MAY</w:t>
      </w:r>
      <w:r w:rsidRPr="00AD4704">
        <w:t xml:space="preserve"> contain a property named </w:t>
      </w:r>
      <w:r w:rsidRPr="00AD4704">
        <w:rPr>
          <w:rStyle w:val="CODEtemp"/>
        </w:rPr>
        <w:t>toolNotifications</w:t>
      </w:r>
      <w:r w:rsidRPr="00AD4704">
        <w:t xml:space="preserve"> whose value is an array of zero or more </w:t>
      </w:r>
      <w:r w:rsidRPr="00AD4704">
        <w:rPr>
          <w:rStyle w:val="CODEtemp"/>
        </w:rPr>
        <w:t>notification</w:t>
      </w:r>
      <w:r w:rsidRPr="00AD4704">
        <w:t xml:space="preserve"> objects (§</w:t>
      </w:r>
      <w:r>
        <w:fldChar w:fldCharType="begin"/>
      </w:r>
      <w:r>
        <w:instrText xml:space="preserve"> REF _Ref493404948 \r \h </w:instrText>
      </w:r>
      <w:r>
        <w:fldChar w:fldCharType="separate"/>
      </w:r>
      <w:r w:rsidR="00567DE6">
        <w:t>3.32</w:t>
      </w:r>
      <w:r>
        <w:fldChar w:fldCharType="end"/>
      </w:r>
      <w:r w:rsidRPr="00AD4704">
        <w:t xml:space="preserve">). Each element of the array represents a runtime condition detected by the tool. The presence within this array of any </w:t>
      </w:r>
      <w:r w:rsidRPr="00AD4704">
        <w:rPr>
          <w:rStyle w:val="CODEtemp"/>
        </w:rPr>
        <w:t>notification</w:t>
      </w:r>
      <w:r w:rsidRPr="00AD4704">
        <w:t xml:space="preserve"> object whose level property (§</w:t>
      </w:r>
      <w:r>
        <w:fldChar w:fldCharType="begin"/>
      </w:r>
      <w:r>
        <w:instrText xml:space="preserve"> REF _Ref493404972 \r \h </w:instrText>
      </w:r>
      <w:r>
        <w:fldChar w:fldCharType="separate"/>
      </w:r>
      <w:r w:rsidR="00567DE6">
        <w:t>3.32.7</w:t>
      </w:r>
      <w:r>
        <w:fldChar w:fldCharType="end"/>
      </w:r>
      <w:r w:rsidRPr="00AD4704">
        <w:t xml:space="preserve">) is </w:t>
      </w:r>
      <w:r w:rsidRPr="00AD4704">
        <w:rPr>
          <w:rStyle w:val="CODEtemp"/>
        </w:rPr>
        <w:t>"error"</w:t>
      </w:r>
      <w:r w:rsidRPr="00AD4704">
        <w:t xml:space="preserve"> </w:t>
      </w:r>
      <w:r w:rsidRPr="00AD4704">
        <w:rPr>
          <w:b/>
        </w:rPr>
        <w:t>SHALL</w:t>
      </w:r>
      <w:r w:rsidRPr="00AD4704">
        <w:t xml:space="preserve"> mean that the run failed.</w:t>
      </w:r>
    </w:p>
    <w:p w14:paraId="3082E662" w14:textId="0D8A2E46" w:rsidR="00AD4704" w:rsidRDefault="00AD4704" w:rsidP="00AD4704">
      <w:pPr>
        <w:pStyle w:val="Note"/>
      </w:pPr>
      <w:r>
        <w:t>NOTE 1:</w:t>
      </w:r>
      <w:r w:rsidRPr="00AD4704">
        <w:t xml:space="preserve"> The information in </w:t>
      </w:r>
      <w:r w:rsidRPr="00AD4704">
        <w:rPr>
          <w:rStyle w:val="CODEtemp"/>
        </w:rPr>
        <w:t>toolNotifications</w:t>
      </w:r>
      <w:r w:rsidRPr="00AD4704">
        <w:t xml:space="preserve"> is primarily intended for the developers of the analysis tool, to aid them in diagnosing bugs in the tool. This is in contrast to the information in </w:t>
      </w:r>
      <w:r w:rsidRPr="00AD4704">
        <w:rPr>
          <w:rStyle w:val="CODEtemp"/>
        </w:rPr>
        <w:t>results</w:t>
      </w:r>
      <w:r w:rsidRPr="00AD4704">
        <w:t xml:space="preserve">, which is intended for the developers of the code being analyzed. However, viewers may still present tool notifications to users, so users are aware of any tool problems. At a minimum, viewers should make users aware of tool notifications whose level property is </w:t>
      </w:r>
      <w:r w:rsidRPr="00AD4704">
        <w:rPr>
          <w:rStyle w:val="CODEtemp"/>
        </w:rPr>
        <w:t>"error"</w:t>
      </w:r>
      <w:r w:rsidRPr="00AD4704">
        <w:t>.</w:t>
      </w:r>
    </w:p>
    <w:p w14:paraId="5E4553AF" w14:textId="3C97AC17" w:rsidR="00AD4704" w:rsidRPr="00AD4704" w:rsidRDefault="00AD4704" w:rsidP="00AD4704">
      <w:pPr>
        <w:pStyle w:val="Note"/>
      </w:pPr>
      <w:r>
        <w:t>NOTE 2:</w:t>
      </w:r>
      <w:r w:rsidRPr="00AD4704">
        <w:t xml:space="preserve"> Depending on the nature of the error, a tool that encounters a runtime error might or might not be able to continue running.</w:t>
      </w:r>
      <w:r>
        <w:br/>
      </w:r>
      <w:r>
        <w:br/>
      </w:r>
      <w:r w:rsidRPr="00AD4704">
        <w:t xml:space="preserve">If the error occurs in the course of evaluating a rule, the tool might report the error in </w:t>
      </w:r>
      <w:r w:rsidRPr="00AD4704">
        <w:rPr>
          <w:rStyle w:val="CODEtemp"/>
        </w:rPr>
        <w:t>toolNotifications</w:t>
      </w:r>
      <w:r w:rsidRPr="00AD4704">
        <w:t>, disable the rule, and continue to execute the remaining rules.</w:t>
      </w:r>
      <w:r>
        <w:br/>
      </w:r>
      <w:r>
        <w:br/>
      </w:r>
      <w:r w:rsidRPr="00AD4704">
        <w:t xml:space="preserve">If the error occurs outside of the evaluation of a rule, the tool might report the error in </w:t>
      </w:r>
      <w:r w:rsidRPr="00AD4704">
        <w:rPr>
          <w:rStyle w:val="CODEtemp"/>
        </w:rPr>
        <w:t>toolNotifications</w:t>
      </w:r>
      <w:r w:rsidRPr="00AD4704">
        <w:t xml:space="preserve"> and then halt. If the tool exits abnormally, it might not have the opportunity to report the error.</w:t>
      </w:r>
    </w:p>
    <w:p w14:paraId="4DAEC0B4" w14:textId="42DB9D3C" w:rsidR="000D32C1" w:rsidRDefault="000D32C1" w:rsidP="000D32C1">
      <w:pPr>
        <w:pStyle w:val="Heading3"/>
      </w:pPr>
      <w:bookmarkStart w:id="133" w:name="_Toc503450876"/>
      <w:r>
        <w:t>configurationNotifications</w:t>
      </w:r>
      <w:r w:rsidR="00401BB5">
        <w:t xml:space="preserve"> property</w:t>
      </w:r>
      <w:bookmarkEnd w:id="133"/>
    </w:p>
    <w:p w14:paraId="7E2BD1CC" w14:textId="7E2ECF28" w:rsidR="00AD4704" w:rsidRDefault="00AD4704" w:rsidP="00AD4704">
      <w:r w:rsidRPr="00AD4704">
        <w:t xml:space="preserve">A </w:t>
      </w:r>
      <w:r w:rsidRPr="00AD4704">
        <w:rPr>
          <w:rStyle w:val="CODEtemp"/>
        </w:rPr>
        <w:t>run</w:t>
      </w:r>
      <w:r w:rsidRPr="00AD4704">
        <w:t xml:space="preserve"> object </w:t>
      </w:r>
      <w:r w:rsidR="00AC1887" w:rsidRPr="00AC1887">
        <w:rPr>
          <w:b/>
        </w:rPr>
        <w:t>MAY</w:t>
      </w:r>
      <w:r w:rsidR="00AC1887" w:rsidRPr="00AD4704">
        <w:t xml:space="preserve"> </w:t>
      </w:r>
      <w:r w:rsidRPr="00AD4704">
        <w:t xml:space="preserve">contain a property named </w:t>
      </w:r>
      <w:r w:rsidRPr="00AC1887">
        <w:rPr>
          <w:rStyle w:val="CODEtemp"/>
        </w:rPr>
        <w:t>configurationNotifications</w:t>
      </w:r>
      <w:r w:rsidRPr="00AD4704">
        <w:t xml:space="preserve"> whose value is an array of zero or more </w:t>
      </w:r>
      <w:r w:rsidRPr="00AC1887">
        <w:rPr>
          <w:rStyle w:val="CODEtemp"/>
        </w:rPr>
        <w:t>notification</w:t>
      </w:r>
      <w:r w:rsidRPr="00AD4704">
        <w:t xml:space="preserve"> objects (§</w:t>
      </w:r>
      <w:r w:rsidR="009F6A4E">
        <w:fldChar w:fldCharType="begin"/>
      </w:r>
      <w:r w:rsidR="009F6A4E">
        <w:instrText xml:space="preserve"> REF _Ref493406026 \r \h </w:instrText>
      </w:r>
      <w:r w:rsidR="009F6A4E">
        <w:fldChar w:fldCharType="separate"/>
      </w:r>
      <w:r w:rsidR="00567DE6">
        <w:t>3.32</w:t>
      </w:r>
      <w:r w:rsidR="009F6A4E">
        <w:fldChar w:fldCharType="end"/>
      </w:r>
      <w:r w:rsidRPr="00AD4704">
        <w:t xml:space="preserve">). Each element of the array represents a condition relevant to the tool's configuration. The presence within this array of any </w:t>
      </w:r>
      <w:r w:rsidRPr="009F6A4E">
        <w:rPr>
          <w:rStyle w:val="CODEtemp"/>
        </w:rPr>
        <w:t>notification</w:t>
      </w:r>
      <w:r w:rsidRPr="00AD4704">
        <w:t xml:space="preserve"> object whose </w:t>
      </w:r>
      <w:r w:rsidRPr="009F6A4E">
        <w:rPr>
          <w:rStyle w:val="CODEtemp"/>
        </w:rPr>
        <w:t>level</w:t>
      </w:r>
      <w:r w:rsidRPr="00AD4704">
        <w:t xml:space="preserve"> property (§</w:t>
      </w:r>
      <w:r w:rsidR="009F6A4E">
        <w:fldChar w:fldCharType="begin"/>
      </w:r>
      <w:r w:rsidR="009F6A4E">
        <w:instrText xml:space="preserve"> REF _Ref493406037 \r \h </w:instrText>
      </w:r>
      <w:r w:rsidR="009F6A4E">
        <w:fldChar w:fldCharType="separate"/>
      </w:r>
      <w:r w:rsidR="00567DE6">
        <w:t>3.32.7</w:t>
      </w:r>
      <w:r w:rsidR="009F6A4E">
        <w:fldChar w:fldCharType="end"/>
      </w:r>
      <w:r w:rsidRPr="00AD4704">
        <w:t xml:space="preserve">) is </w:t>
      </w:r>
      <w:r w:rsidR="009F6A4E" w:rsidRPr="009F6A4E">
        <w:rPr>
          <w:rStyle w:val="CODEtemp"/>
        </w:rPr>
        <w:t>"</w:t>
      </w:r>
      <w:r w:rsidRPr="009F6A4E">
        <w:rPr>
          <w:rStyle w:val="CODEtemp"/>
        </w:rPr>
        <w:t>error</w:t>
      </w:r>
      <w:r w:rsidR="009F6A4E" w:rsidRPr="009F6A4E">
        <w:rPr>
          <w:rStyle w:val="CODEtemp"/>
        </w:rPr>
        <w:t>"</w:t>
      </w:r>
      <w:r w:rsidRPr="00AD4704">
        <w:t xml:space="preserve"> </w:t>
      </w:r>
      <w:r w:rsidR="009F6A4E" w:rsidRPr="009F6A4E">
        <w:rPr>
          <w:b/>
        </w:rPr>
        <w:t>SHALL</w:t>
      </w:r>
      <w:r w:rsidR="009F6A4E" w:rsidRPr="00AD4704">
        <w:t xml:space="preserve"> </w:t>
      </w:r>
      <w:r w:rsidRPr="00AD4704">
        <w:t>mean that the run failed.</w:t>
      </w:r>
    </w:p>
    <w:p w14:paraId="20F1101C" w14:textId="5C18C7B0" w:rsidR="00813A9A" w:rsidRDefault="00813A9A" w:rsidP="00813A9A">
      <w:pPr>
        <w:pStyle w:val="Note"/>
      </w:pPr>
      <w:r>
        <w:t xml:space="preserve">NOTE 1: </w:t>
      </w:r>
      <w:r w:rsidRPr="00813A9A">
        <w:t xml:space="preserve">The information in </w:t>
      </w:r>
      <w:r w:rsidRPr="00813A9A">
        <w:rPr>
          <w:rStyle w:val="CODEtemp"/>
        </w:rPr>
        <w:t>configurationNotifications</w:t>
      </w:r>
      <w:r w:rsidRPr="00813A9A">
        <w:t xml:space="preserve"> is primarily intended for the engineers who configure the analysis tool, to aid them in diagnosing errors in the configuration. This is in contrast to the information in </w:t>
      </w:r>
      <w:r w:rsidRPr="006E3C85">
        <w:rPr>
          <w:rStyle w:val="CODEtemp"/>
        </w:rPr>
        <w:t>results</w:t>
      </w:r>
      <w:r w:rsidRPr="00813A9A">
        <w:t xml:space="preserve">, which is intended for the developers of the code being analyzed. However, viewers may still present configuration notifications to users, so users are aware of any configuration problems. At a minimum, viewers should make users aware of configuration notifications whose </w:t>
      </w:r>
      <w:r w:rsidRPr="006E3C85">
        <w:rPr>
          <w:rStyle w:val="CODEtemp"/>
        </w:rPr>
        <w:t>level</w:t>
      </w:r>
      <w:r w:rsidRPr="00813A9A">
        <w:t xml:space="preserve"> property is </w:t>
      </w:r>
      <w:r w:rsidR="006E3C85" w:rsidRPr="006E3C85">
        <w:rPr>
          <w:rStyle w:val="CODEtemp"/>
        </w:rPr>
        <w:t>"</w:t>
      </w:r>
      <w:r w:rsidRPr="006E3C85">
        <w:rPr>
          <w:rStyle w:val="CODEtemp"/>
        </w:rPr>
        <w:t>error</w:t>
      </w:r>
      <w:r w:rsidR="006E3C85" w:rsidRPr="006E3C85">
        <w:rPr>
          <w:rStyle w:val="CODEtemp"/>
        </w:rPr>
        <w:t>"</w:t>
      </w:r>
      <w:r w:rsidRPr="00813A9A">
        <w:t>.</w:t>
      </w:r>
    </w:p>
    <w:p w14:paraId="3DB1847A" w14:textId="44E9F10C" w:rsidR="006E3C85" w:rsidRDefault="006E3C85" w:rsidP="006E3C85">
      <w:pPr>
        <w:pStyle w:val="Note"/>
      </w:pPr>
      <w:r>
        <w:t xml:space="preserve">NOTE 2: </w:t>
      </w:r>
      <w:r w:rsidRPr="006E3C85">
        <w:t>Many tools can be parameterized with information about</w:t>
      </w:r>
      <w:r>
        <w:t xml:space="preserve"> which rules to run, and how those rules</w:t>
      </w:r>
      <w:r w:rsidRPr="006E3C85">
        <w:t xml:space="preserve"> should be configured. In some cases, if the configuration information is invalid, the tool can ignore the invalid information and continue to run.</w:t>
      </w:r>
    </w:p>
    <w:p w14:paraId="5DD133F2" w14:textId="23E0C837" w:rsidR="006E3C85" w:rsidRDefault="006E3C85" w:rsidP="006E3C85">
      <w:pPr>
        <w:pStyle w:val="Note"/>
      </w:pPr>
      <w:r>
        <w:t xml:space="preserve">EXAMPLE 1: </w:t>
      </w:r>
      <w:r w:rsidRPr="006E3C85">
        <w:t xml:space="preserve">A tool is invoked with a configuration file which specifies that the tool should disable rule </w:t>
      </w:r>
      <w:r w:rsidRPr="006E3C85">
        <w:rPr>
          <w:rStyle w:val="CODEtemp"/>
        </w:rPr>
        <w:t>ABC0001</w:t>
      </w:r>
      <w:r w:rsidRPr="006E3C85">
        <w:t xml:space="preserve">, but there is no rule whose id is </w:t>
      </w:r>
      <w:r w:rsidRPr="006E3C85">
        <w:rPr>
          <w:rStyle w:val="CODEtemp"/>
        </w:rPr>
        <w:t>ABC0001</w:t>
      </w:r>
      <w:r w:rsidRPr="006E3C85">
        <w:t xml:space="preserve">. The tool should report the problem in </w:t>
      </w:r>
      <w:r w:rsidRPr="006E3C85">
        <w:rPr>
          <w:rStyle w:val="CODEtemp"/>
        </w:rPr>
        <w:t>configurationNotifications</w:t>
      </w:r>
      <w:r w:rsidRPr="006E3C85">
        <w:t>. The tool might continue to run, reporting results for the rules that are correctly configured.</w:t>
      </w:r>
    </w:p>
    <w:p w14:paraId="21461F79" w14:textId="77777777" w:rsidR="006E3C85" w:rsidRDefault="006E3C85" w:rsidP="006E3C85">
      <w:pPr>
        <w:pStyle w:val="Code"/>
      </w:pPr>
      <w:r>
        <w:lastRenderedPageBreak/>
        <w:t>"configurationNotifications": [</w:t>
      </w:r>
    </w:p>
    <w:p w14:paraId="1A3231E9" w14:textId="77777777" w:rsidR="006E3C85" w:rsidRDefault="006E3C85" w:rsidP="006E3C85">
      <w:pPr>
        <w:pStyle w:val="Code"/>
      </w:pPr>
      <w:r>
        <w:t xml:space="preserve">    {</w:t>
      </w:r>
    </w:p>
    <w:p w14:paraId="12B18007" w14:textId="77777777" w:rsidR="006E3C85" w:rsidRDefault="006E3C85" w:rsidP="006E3C85">
      <w:pPr>
        <w:pStyle w:val="Code"/>
      </w:pPr>
      <w:r>
        <w:t xml:space="preserve">        "id": "UnknownRule",</w:t>
      </w:r>
    </w:p>
    <w:p w14:paraId="3E8951DA" w14:textId="77777777" w:rsidR="006E3C85" w:rsidRDefault="006E3C85" w:rsidP="006E3C85">
      <w:pPr>
        <w:pStyle w:val="Code"/>
      </w:pPr>
      <w:r>
        <w:t xml:space="preserve">        "ruleId": "ABC0001",</w:t>
      </w:r>
    </w:p>
    <w:p w14:paraId="3515F2B6" w14:textId="77777777" w:rsidR="006E3C85" w:rsidRDefault="006E3C85" w:rsidP="006E3C85">
      <w:pPr>
        <w:pStyle w:val="Code"/>
      </w:pPr>
      <w:r>
        <w:t xml:space="preserve">        "level": "warning",</w:t>
      </w:r>
    </w:p>
    <w:p w14:paraId="0EFE0AF7" w14:textId="77777777" w:rsidR="00B73A86" w:rsidRDefault="006E3C85" w:rsidP="006E3C85">
      <w:pPr>
        <w:pStyle w:val="Code"/>
      </w:pPr>
      <w:r>
        <w:t xml:space="preserve">        "message": "Cou</w:t>
      </w:r>
      <w:r w:rsidR="00B73A86">
        <w:t>ld not disable rule \"ABC0001\"</w:t>
      </w:r>
    </w:p>
    <w:p w14:paraId="260CF3C8" w14:textId="5950B3B2" w:rsidR="006E3C85" w:rsidRDefault="00B73A86" w:rsidP="006E3C85">
      <w:pPr>
        <w:pStyle w:val="Code"/>
      </w:pPr>
      <w:r>
        <w:t xml:space="preserve">                   </w:t>
      </w:r>
      <w:r w:rsidR="006E3C85">
        <w:t xml:space="preserve">because there is no rule with that id." </w:t>
      </w:r>
    </w:p>
    <w:p w14:paraId="59F0F3F4" w14:textId="77777777" w:rsidR="006E3C85" w:rsidRDefault="006E3C85" w:rsidP="006E3C85">
      <w:pPr>
        <w:pStyle w:val="Code"/>
      </w:pPr>
      <w:r>
        <w:t xml:space="preserve">    }</w:t>
      </w:r>
    </w:p>
    <w:p w14:paraId="016DB6C2" w14:textId="0BCBCF9B" w:rsidR="006E3C85" w:rsidRPr="006E3C85" w:rsidRDefault="006E3C85" w:rsidP="006E3C85">
      <w:pPr>
        <w:pStyle w:val="Code"/>
      </w:pPr>
      <w:r>
        <w:t>]</w:t>
      </w:r>
    </w:p>
    <w:p w14:paraId="2C8AD13E" w14:textId="66E059BC" w:rsidR="006E3C85" w:rsidRPr="006E3C85" w:rsidRDefault="006E3C85" w:rsidP="006E3C85">
      <w:pPr>
        <w:pStyle w:val="Note"/>
      </w:pPr>
      <w:r>
        <w:t xml:space="preserve">EXAMPLE 2: </w:t>
      </w:r>
      <w:r w:rsidRPr="006E3C85">
        <w:t xml:space="preserve">A tool is invoked with an unknown command-line argument. The tool should report the problem in </w:t>
      </w:r>
      <w:r w:rsidRPr="006E3C85">
        <w:rPr>
          <w:rStyle w:val="CODEtemp"/>
        </w:rPr>
        <w:t>configurationNotifications</w:t>
      </w:r>
      <w:r w:rsidRPr="006E3C85">
        <w:t>. The tool might report the problem as a warning and continue to run, or it might report the problem as an error and terminate.</w:t>
      </w:r>
    </w:p>
    <w:p w14:paraId="50C906BF" w14:textId="77777777" w:rsidR="006E3C85" w:rsidRDefault="006E3C85" w:rsidP="006E3C85">
      <w:pPr>
        <w:pStyle w:val="Code"/>
      </w:pPr>
      <w:r>
        <w:t>"configurationNotifications": [</w:t>
      </w:r>
    </w:p>
    <w:p w14:paraId="4B14B4CA" w14:textId="77777777" w:rsidR="006E3C85" w:rsidRDefault="006E3C85" w:rsidP="006E3C85">
      <w:pPr>
        <w:pStyle w:val="Code"/>
      </w:pPr>
      <w:r>
        <w:t xml:space="preserve">    {</w:t>
      </w:r>
    </w:p>
    <w:p w14:paraId="74687655" w14:textId="77777777" w:rsidR="006E3C85" w:rsidRDefault="006E3C85" w:rsidP="006E3C85">
      <w:pPr>
        <w:pStyle w:val="Code"/>
      </w:pPr>
      <w:r>
        <w:t xml:space="preserve">        "id": "UnknownCommandLineArgument",</w:t>
      </w:r>
    </w:p>
    <w:p w14:paraId="6690899F" w14:textId="77777777" w:rsidR="006E3C85" w:rsidRDefault="006E3C85" w:rsidP="006E3C85">
      <w:pPr>
        <w:pStyle w:val="Code"/>
      </w:pPr>
      <w:r>
        <w:t xml:space="preserve">        "level": "error",</w:t>
      </w:r>
    </w:p>
    <w:p w14:paraId="51FC8495" w14:textId="77777777" w:rsidR="006E3C85" w:rsidRDefault="006E3C85" w:rsidP="006E3C85">
      <w:pPr>
        <w:pStyle w:val="Code"/>
      </w:pPr>
      <w:r>
        <w:t xml:space="preserve">        "message": "Command line argument \"/X\" is unknown."</w:t>
      </w:r>
    </w:p>
    <w:p w14:paraId="5F773094" w14:textId="77777777" w:rsidR="006E3C85" w:rsidRDefault="006E3C85" w:rsidP="006E3C85">
      <w:pPr>
        <w:pStyle w:val="Code"/>
      </w:pPr>
      <w:r>
        <w:t xml:space="preserve">    }</w:t>
      </w:r>
    </w:p>
    <w:p w14:paraId="5CC58BD8" w14:textId="46717EA2" w:rsidR="006E3C85" w:rsidRDefault="006E3C85" w:rsidP="006E3C85">
      <w:pPr>
        <w:pStyle w:val="Code"/>
      </w:pPr>
      <w:r>
        <w:t>]</w:t>
      </w:r>
    </w:p>
    <w:p w14:paraId="0B13EF50" w14:textId="3F7EA251" w:rsidR="006E3C85" w:rsidRDefault="006E3C85" w:rsidP="006E3C85">
      <w:pPr>
        <w:pStyle w:val="Note"/>
      </w:pPr>
      <w:r>
        <w:t xml:space="preserve">EXAMPLE 3: A tool is invoked with a command-line argument that specifies the name of a directory containing files to analyze, but the user who invoked the tool does not have read access to that directory. The tool should report the problem as an error in </w:t>
      </w:r>
      <w:r w:rsidRPr="006E3C85">
        <w:rPr>
          <w:rStyle w:val="CODEtemp"/>
        </w:rPr>
        <w:t>configurationNotifications</w:t>
      </w:r>
      <w:r>
        <w:t xml:space="preserve"> and then terminate.</w:t>
      </w:r>
    </w:p>
    <w:p w14:paraId="012B79C1" w14:textId="77777777" w:rsidR="006E3C85" w:rsidRDefault="006E3C85" w:rsidP="006E3C85">
      <w:pPr>
        <w:pStyle w:val="Code"/>
      </w:pPr>
      <w:r>
        <w:t>"configurationNotifications": [</w:t>
      </w:r>
    </w:p>
    <w:p w14:paraId="7BEA975C" w14:textId="77777777" w:rsidR="006E3C85" w:rsidRDefault="006E3C85" w:rsidP="006E3C85">
      <w:pPr>
        <w:pStyle w:val="Code"/>
      </w:pPr>
      <w:r>
        <w:t xml:space="preserve">    {</w:t>
      </w:r>
    </w:p>
    <w:p w14:paraId="71BD91BE" w14:textId="532B866C" w:rsidR="006E3C85" w:rsidRDefault="006E3C85" w:rsidP="006E3C85">
      <w:pPr>
        <w:pStyle w:val="Code"/>
      </w:pPr>
      <w:r>
        <w:t xml:space="preserve">        "id": "</w:t>
      </w:r>
      <w:r w:rsidR="00DD45F4">
        <w:t>CannotLocateRulePlugin</w:t>
      </w:r>
      <w:r>
        <w:t>",</w:t>
      </w:r>
    </w:p>
    <w:p w14:paraId="108D0C01" w14:textId="77777777" w:rsidR="006E3C85" w:rsidRDefault="006E3C85" w:rsidP="006E3C85">
      <w:pPr>
        <w:pStyle w:val="Code"/>
      </w:pPr>
      <w:r>
        <w:t xml:space="preserve">        "level": "error",</w:t>
      </w:r>
    </w:p>
    <w:p w14:paraId="20DBF5CF" w14:textId="77777777" w:rsidR="000B428A" w:rsidRDefault="003D3627" w:rsidP="006E3C85">
      <w:pPr>
        <w:pStyle w:val="Code"/>
      </w:pPr>
      <w:r>
        <w:t xml:space="preserve">        "message": "</w:t>
      </w:r>
      <w:r w:rsidR="00DD45F4">
        <w:t>Cannot locate rule plugin</w:t>
      </w:r>
    </w:p>
    <w:p w14:paraId="0E123E16" w14:textId="1507E55F" w:rsidR="006E3C85" w:rsidRDefault="000B428A" w:rsidP="006E3C85">
      <w:pPr>
        <w:pStyle w:val="Code"/>
      </w:pPr>
      <w:r>
        <w:t xml:space="preserve">                   </w:t>
      </w:r>
      <w:r w:rsidR="003D3627">
        <w:t>\"C:</w:t>
      </w:r>
      <w:r>
        <w:t>\\</w:t>
      </w:r>
      <w:r w:rsidR="00DD45F4">
        <w:t>AnalysisTool</w:t>
      </w:r>
      <w:r>
        <w:t>\</w:t>
      </w:r>
      <w:r w:rsidR="003D3627">
        <w:t>\</w:t>
      </w:r>
      <w:r>
        <w:t>CustomChecks.dll</w:t>
      </w:r>
      <w:r w:rsidR="006E3C85">
        <w:t>."</w:t>
      </w:r>
    </w:p>
    <w:p w14:paraId="6CE47C8D" w14:textId="77777777" w:rsidR="006E3C85" w:rsidRDefault="006E3C85" w:rsidP="006E3C85">
      <w:pPr>
        <w:pStyle w:val="Code"/>
      </w:pPr>
      <w:r>
        <w:t xml:space="preserve">    }</w:t>
      </w:r>
    </w:p>
    <w:p w14:paraId="7825CA73" w14:textId="148B0DA9" w:rsidR="006E3C85" w:rsidRPr="006E3C85" w:rsidRDefault="006E3C85" w:rsidP="006E3C85">
      <w:pPr>
        <w:pStyle w:val="Code"/>
      </w:pPr>
      <w:r>
        <w:t>]</w:t>
      </w:r>
    </w:p>
    <w:p w14:paraId="50003129" w14:textId="71A65857" w:rsidR="000D32C1" w:rsidRDefault="00401BB5" w:rsidP="000D32C1">
      <w:pPr>
        <w:pStyle w:val="Heading3"/>
      </w:pPr>
      <w:bookmarkStart w:id="134" w:name="_Ref493404878"/>
      <w:bookmarkStart w:id="135" w:name="_Toc503450877"/>
      <w:r>
        <w:t>rules property</w:t>
      </w:r>
      <w:bookmarkEnd w:id="134"/>
      <w:bookmarkEnd w:id="135"/>
    </w:p>
    <w:p w14:paraId="159805A2" w14:textId="3B80153A" w:rsidR="003D3627" w:rsidRDefault="00DD45F4" w:rsidP="003D3627">
      <w:r w:rsidRPr="00DD45F4">
        <w:t xml:space="preserve">Depending on the circumstances, a </w:t>
      </w:r>
      <w:r w:rsidRPr="00DD45F4">
        <w:rPr>
          <w:rStyle w:val="CODEtemp"/>
        </w:rPr>
        <w:t>run</w:t>
      </w:r>
      <w:r>
        <w:t xml:space="preserve"> object</w:t>
      </w:r>
      <w:r w:rsidRPr="00DD45F4">
        <w:t xml:space="preserve"> either </w:t>
      </w:r>
      <w:r w:rsidRPr="00DD45F4">
        <w:rPr>
          <w:b/>
        </w:rPr>
        <w:t>SHALL</w:t>
      </w:r>
      <w:r w:rsidRPr="00DD45F4">
        <w:t xml:space="preserve"> or </w:t>
      </w:r>
      <w:r w:rsidRPr="00DD45F4">
        <w:rPr>
          <w:b/>
        </w:rPr>
        <w:t>MAY</w:t>
      </w:r>
      <w:r w:rsidRPr="00DD45F4">
        <w:t xml:space="preserve"> contain a property named </w:t>
      </w:r>
      <w:r w:rsidRPr="00DD45F4">
        <w:rPr>
          <w:rStyle w:val="CODEtemp"/>
        </w:rPr>
        <w:t>rules</w:t>
      </w:r>
      <w:r w:rsidRPr="00DD45F4">
        <w:t xml:space="preserve"> whose value is a JSON object, each of whose properties represents an analysis rule. If the tool was run solely for the purpose of exporting rule metadata, the </w:t>
      </w:r>
      <w:r w:rsidRPr="00DD45F4">
        <w:rPr>
          <w:rStyle w:val="CODEtemp"/>
        </w:rPr>
        <w:t>rules</w:t>
      </w:r>
      <w:r w:rsidRPr="00DD45F4">
        <w:t xml:space="preserve"> property </w:t>
      </w:r>
      <w:r w:rsidRPr="00DD45F4">
        <w:rPr>
          <w:b/>
        </w:rPr>
        <w:t>SHALL</w:t>
      </w:r>
      <w:r w:rsidRPr="00DD45F4">
        <w:t xml:space="preserve"> be present. Otherwise, the </w:t>
      </w:r>
      <w:r w:rsidRPr="00DD45F4">
        <w:rPr>
          <w:rStyle w:val="CODEtemp"/>
        </w:rPr>
        <w:t>rules</w:t>
      </w:r>
      <w:r w:rsidRPr="00DD45F4">
        <w:t xml:space="preserve"> property </w:t>
      </w:r>
      <w:r w:rsidRPr="00DD45F4">
        <w:rPr>
          <w:b/>
        </w:rPr>
        <w:t>MAY</w:t>
      </w:r>
      <w:r w:rsidRPr="00DD45F4">
        <w:t xml:space="preserve"> be present.</w:t>
      </w:r>
    </w:p>
    <w:p w14:paraId="3BBB2B63" w14:textId="53292422" w:rsidR="00DD45F4" w:rsidRDefault="00DD45F4" w:rsidP="003D3627">
      <w:r w:rsidRPr="00DD45F4">
        <w:t xml:space="preserve">Each property value </w:t>
      </w:r>
      <w:r w:rsidR="00B73A86">
        <w:t>with</w:t>
      </w:r>
      <w:r w:rsidRPr="00DD45F4">
        <w:t xml:space="preserve">in the </w:t>
      </w:r>
      <w:r w:rsidRPr="00DD45F4">
        <w:rPr>
          <w:rStyle w:val="CODEtemp"/>
        </w:rPr>
        <w:t>rules</w:t>
      </w:r>
      <w:r w:rsidRPr="00DD45F4">
        <w:t xml:space="preserve"> </w:t>
      </w:r>
      <w:r w:rsidR="00B73A86">
        <w:t>property</w:t>
      </w:r>
      <w:r w:rsidRPr="00DD45F4">
        <w:t xml:space="preserve"> </w:t>
      </w:r>
      <w:r w:rsidRPr="00DD45F4">
        <w:rPr>
          <w:b/>
        </w:rPr>
        <w:t>SHALL</w:t>
      </w:r>
      <w:r w:rsidRPr="00DD45F4">
        <w:t xml:space="preserve"> be a </w:t>
      </w:r>
      <w:r w:rsidRPr="00DD45F4">
        <w:rPr>
          <w:rStyle w:val="CODEtemp"/>
        </w:rPr>
        <w:t>rule</w:t>
      </w:r>
      <w:r w:rsidRPr="00DD45F4">
        <w:t xml:space="preserve"> object (§</w:t>
      </w:r>
      <w:r>
        <w:fldChar w:fldCharType="begin"/>
      </w:r>
      <w:r>
        <w:instrText xml:space="preserve"> REF _Ref493407996 \r \h </w:instrText>
      </w:r>
      <w:r>
        <w:fldChar w:fldCharType="separate"/>
      </w:r>
      <w:r w:rsidR="00567DE6">
        <w:t>3.27</w:t>
      </w:r>
      <w:r>
        <w:fldChar w:fldCharType="end"/>
      </w:r>
      <w:r w:rsidRPr="00DD45F4">
        <w:t>).</w:t>
      </w:r>
    </w:p>
    <w:p w14:paraId="2C32612D" w14:textId="2174B6D4" w:rsidR="00DD45F4" w:rsidRDefault="00DD45F4" w:rsidP="003D3627">
      <w:r w:rsidRPr="00DD45F4">
        <w:t xml:space="preserve">If there is only one </w:t>
      </w:r>
      <w:r w:rsidRPr="00DD45F4">
        <w:rPr>
          <w:rStyle w:val="CODEtemp"/>
        </w:rPr>
        <w:t>rule</w:t>
      </w:r>
      <w:r w:rsidRPr="00DD45F4">
        <w:t xml:space="preserve"> object with a particular </w:t>
      </w:r>
      <w:r w:rsidRPr="00DD45F4">
        <w:rPr>
          <w:rStyle w:val="CODEtemp"/>
        </w:rPr>
        <w:t>id</w:t>
      </w:r>
      <w:r w:rsidRPr="00DD45F4">
        <w:t xml:space="preserve"> (§</w:t>
      </w:r>
      <w:r>
        <w:fldChar w:fldCharType="begin"/>
      </w:r>
      <w:r>
        <w:instrText xml:space="preserve"> REF _Ref493408046 \r \h </w:instrText>
      </w:r>
      <w:r>
        <w:fldChar w:fldCharType="separate"/>
      </w:r>
      <w:r w:rsidR="00567DE6">
        <w:t>3.27.3</w:t>
      </w:r>
      <w:r>
        <w:fldChar w:fldCharType="end"/>
      </w:r>
      <w:r w:rsidRPr="00DD45F4">
        <w:t xml:space="preserve">), then the property name for that </w:t>
      </w:r>
      <w:r w:rsidRPr="00DD45F4">
        <w:rPr>
          <w:rStyle w:val="CODEtemp"/>
        </w:rPr>
        <w:t>rule</w:t>
      </w:r>
      <w:r w:rsidRPr="00DD45F4">
        <w:t xml:space="preserve"> object </w:t>
      </w:r>
      <w:r w:rsidRPr="00DD45F4">
        <w:rPr>
          <w:b/>
        </w:rPr>
        <w:t>SHALL</w:t>
      </w:r>
      <w:r w:rsidRPr="00DD45F4">
        <w:t xml:space="preserve"> be the rule id.</w:t>
      </w:r>
    </w:p>
    <w:p w14:paraId="3DC19172" w14:textId="52F1481E" w:rsidR="00DD45F4" w:rsidRDefault="00DD45F4" w:rsidP="00DD45F4">
      <w:pPr>
        <w:pStyle w:val="Note"/>
      </w:pPr>
      <w:r>
        <w:t xml:space="preserve">EXAMPLE 1: </w:t>
      </w:r>
      <w:r w:rsidRPr="00DD45F4">
        <w:t>In this example, two rules have different ids. The property names match the rule ids.</w:t>
      </w:r>
    </w:p>
    <w:p w14:paraId="1AF8D919" w14:textId="77777777" w:rsidR="00DD45F4" w:rsidRDefault="00DD45F4" w:rsidP="00DD45F4">
      <w:pPr>
        <w:pStyle w:val="Code"/>
      </w:pPr>
      <w:r>
        <w:t>"rules": {</w:t>
      </w:r>
    </w:p>
    <w:p w14:paraId="57AD4CBA" w14:textId="77777777" w:rsidR="00DD45F4" w:rsidRDefault="00DD45F4" w:rsidP="00DD45F4">
      <w:pPr>
        <w:pStyle w:val="Code"/>
      </w:pPr>
      <w:r>
        <w:t xml:space="preserve">  "CA1001": {</w:t>
      </w:r>
    </w:p>
    <w:p w14:paraId="2E6561B3" w14:textId="77777777" w:rsidR="00DD45F4" w:rsidRDefault="00DD45F4" w:rsidP="00DD45F4">
      <w:pPr>
        <w:pStyle w:val="Code"/>
      </w:pPr>
      <w:r>
        <w:t xml:space="preserve">    "id": "CA1001",</w:t>
      </w:r>
    </w:p>
    <w:p w14:paraId="36E8F590" w14:textId="77777777" w:rsidR="00B73A86" w:rsidRDefault="00DD45F4" w:rsidP="00DD45F4">
      <w:pPr>
        <w:pStyle w:val="Code"/>
      </w:pPr>
      <w:r>
        <w:t xml:space="preserve">    "shortDescription": "Types that </w:t>
      </w:r>
      <w:r w:rsidR="00B73A86">
        <w:t>own disposable fields should be</w:t>
      </w:r>
    </w:p>
    <w:p w14:paraId="0261D99C" w14:textId="28CC5CE6" w:rsidR="00DD45F4" w:rsidRDefault="00B73A86" w:rsidP="00DD45F4">
      <w:pPr>
        <w:pStyle w:val="Code"/>
      </w:pPr>
      <w:r>
        <w:t xml:space="preserve">                        </w:t>
      </w:r>
      <w:r w:rsidR="00DD45F4">
        <w:t>disposable."</w:t>
      </w:r>
    </w:p>
    <w:p w14:paraId="7EE5F761" w14:textId="77777777" w:rsidR="00DD45F4" w:rsidRDefault="00DD45F4" w:rsidP="00DD45F4">
      <w:pPr>
        <w:pStyle w:val="Code"/>
      </w:pPr>
      <w:r>
        <w:t xml:space="preserve">  },</w:t>
      </w:r>
    </w:p>
    <w:p w14:paraId="57504FE8" w14:textId="77777777" w:rsidR="00DD45F4" w:rsidRDefault="00DD45F4" w:rsidP="00DD45F4">
      <w:pPr>
        <w:pStyle w:val="Code"/>
      </w:pPr>
      <w:r>
        <w:t xml:space="preserve">  "CA1002": {</w:t>
      </w:r>
    </w:p>
    <w:p w14:paraId="3F165804" w14:textId="77777777" w:rsidR="00DD45F4" w:rsidRDefault="00DD45F4" w:rsidP="00DD45F4">
      <w:pPr>
        <w:pStyle w:val="Code"/>
      </w:pPr>
      <w:r>
        <w:t xml:space="preserve">    "id": "CA1002",</w:t>
      </w:r>
    </w:p>
    <w:p w14:paraId="573B5809" w14:textId="77777777" w:rsidR="00DD45F4" w:rsidRDefault="00DD45F4" w:rsidP="00DD45F4">
      <w:pPr>
        <w:pStyle w:val="Code"/>
      </w:pPr>
      <w:r>
        <w:t xml:space="preserve">    "shortDescription": "Do not expose generic lists."</w:t>
      </w:r>
    </w:p>
    <w:p w14:paraId="1AAD2F28" w14:textId="77777777" w:rsidR="00DD45F4" w:rsidRDefault="00DD45F4" w:rsidP="00DD45F4">
      <w:pPr>
        <w:pStyle w:val="Code"/>
      </w:pPr>
      <w:r>
        <w:t xml:space="preserve">  }</w:t>
      </w:r>
    </w:p>
    <w:p w14:paraId="0D689ABE" w14:textId="69DB4A5C" w:rsidR="00DD45F4" w:rsidRDefault="00DD45F4" w:rsidP="00DD45F4">
      <w:pPr>
        <w:pStyle w:val="Code"/>
      </w:pPr>
      <w:r>
        <w:lastRenderedPageBreak/>
        <w:t>}</w:t>
      </w:r>
    </w:p>
    <w:p w14:paraId="1CC0A1F6" w14:textId="5F76E6BB" w:rsidR="00DD45F4" w:rsidRDefault="00DD45F4" w:rsidP="00DD45F4">
      <w:r w:rsidRPr="00DD45F4">
        <w:t xml:space="preserve">Some tools use the same rule id to refer to multiple distinct (although logically related) rules. In that case, the property names for those rule objects </w:t>
      </w:r>
      <w:r w:rsidRPr="00DD45F4">
        <w:rPr>
          <w:b/>
        </w:rPr>
        <w:t>SHALL</w:t>
      </w:r>
      <w:r w:rsidRPr="00DD45F4">
        <w:t xml:space="preserve"> be distinct, even though the rule ids are the same. The property names </w:t>
      </w:r>
      <w:r w:rsidRPr="00DD45F4">
        <w:rPr>
          <w:b/>
        </w:rPr>
        <w:t>SHOULD</w:t>
      </w:r>
      <w:r w:rsidRPr="00DD45F4">
        <w:t xml:space="preserve"> be clearly related to the rule id.</w:t>
      </w:r>
    </w:p>
    <w:p w14:paraId="6F7E7005" w14:textId="1D5ECBBC" w:rsidR="00DD45F4" w:rsidRDefault="00DD45F4" w:rsidP="00DD45F4">
      <w:pPr>
        <w:pStyle w:val="Note"/>
      </w:pPr>
      <w:r>
        <w:t>EXAMPL</w:t>
      </w:r>
      <w:r w:rsidR="00B73A86">
        <w:t xml:space="preserve">E 2: </w:t>
      </w:r>
      <w:r w:rsidR="00B73A86" w:rsidRPr="00B73A86">
        <w:t>In this example, two distinct but related rules have the same rule id. The property names are distinct, and are clearly related to the rule id.</w:t>
      </w:r>
    </w:p>
    <w:p w14:paraId="22D6666D" w14:textId="77777777" w:rsidR="00B73A86" w:rsidRDefault="00B73A86" w:rsidP="00B73A86">
      <w:pPr>
        <w:pStyle w:val="Code"/>
      </w:pPr>
      <w:r>
        <w:t>"rules": {</w:t>
      </w:r>
    </w:p>
    <w:p w14:paraId="16241A86" w14:textId="77777777" w:rsidR="00B73A86" w:rsidRDefault="00B73A86" w:rsidP="00B73A86">
      <w:pPr>
        <w:pStyle w:val="Code"/>
      </w:pPr>
      <w:r>
        <w:t xml:space="preserve">  "CA1711-1": {</w:t>
      </w:r>
    </w:p>
    <w:p w14:paraId="021A3FA1" w14:textId="77777777" w:rsidR="00B73A86" w:rsidRDefault="00B73A86" w:rsidP="00B73A86">
      <w:pPr>
        <w:pStyle w:val="Code"/>
      </w:pPr>
      <w:r>
        <w:t xml:space="preserve">    "id": "CA1711",</w:t>
      </w:r>
    </w:p>
    <w:p w14:paraId="4407B8C3" w14:textId="10AA997A" w:rsidR="00B73A86" w:rsidRDefault="00B73A86" w:rsidP="00B73A86">
      <w:pPr>
        <w:pStyle w:val="Code"/>
      </w:pPr>
      <w:r>
        <w:t xml:space="preserve">    "message</w:t>
      </w:r>
      <w:r w:rsidR="000712FC">
        <w:t>Templates</w:t>
      </w:r>
      <w:r>
        <w:t>": {</w:t>
      </w:r>
    </w:p>
    <w:p w14:paraId="7747F04C" w14:textId="77777777" w:rsidR="00B73A86" w:rsidRDefault="00B73A86" w:rsidP="00B73A86">
      <w:pPr>
        <w:pStyle w:val="Code"/>
      </w:pPr>
      <w:r>
        <w:t xml:space="preserve">      "default": "Rename type name {0} so that it does not end in '{1}'"</w:t>
      </w:r>
    </w:p>
    <w:p w14:paraId="1DDA9430" w14:textId="77777777" w:rsidR="00B73A86" w:rsidRDefault="00B73A86" w:rsidP="00B73A86">
      <w:pPr>
        <w:pStyle w:val="Code"/>
      </w:pPr>
      <w:r>
        <w:t xml:space="preserve">    }</w:t>
      </w:r>
    </w:p>
    <w:p w14:paraId="6573C396" w14:textId="77777777" w:rsidR="00B73A86" w:rsidRDefault="00B73A86" w:rsidP="00B73A86">
      <w:pPr>
        <w:pStyle w:val="Code"/>
      </w:pPr>
      <w:r>
        <w:t xml:space="preserve">  },</w:t>
      </w:r>
    </w:p>
    <w:p w14:paraId="25233CA4" w14:textId="77777777" w:rsidR="00B73A86" w:rsidRDefault="00B73A86" w:rsidP="00B73A86">
      <w:pPr>
        <w:pStyle w:val="Code"/>
      </w:pPr>
      <w:r>
        <w:t xml:space="preserve">  "CA1711-2": {</w:t>
      </w:r>
    </w:p>
    <w:p w14:paraId="53DA2FAD" w14:textId="77777777" w:rsidR="00B73A86" w:rsidRDefault="00B73A86" w:rsidP="00B73A86">
      <w:pPr>
        <w:pStyle w:val="Code"/>
      </w:pPr>
      <w:r>
        <w:t xml:space="preserve">    "id": "CA1711",</w:t>
      </w:r>
    </w:p>
    <w:p w14:paraId="7463E05A" w14:textId="6620B0D8" w:rsidR="00B73A86" w:rsidRDefault="00B73A86" w:rsidP="00B73A86">
      <w:pPr>
        <w:pStyle w:val="Code"/>
      </w:pPr>
      <w:r>
        <w:t xml:space="preserve">    "message</w:t>
      </w:r>
      <w:r w:rsidR="000712FC">
        <w:t>Templates</w:t>
      </w:r>
      <w:r>
        <w:t>": {</w:t>
      </w:r>
    </w:p>
    <w:p w14:paraId="3A466564" w14:textId="77777777" w:rsidR="00B73A86" w:rsidRDefault="00B73A86" w:rsidP="00B73A86">
      <w:pPr>
        <w:pStyle w:val="Code"/>
      </w:pPr>
      <w:r>
        <w:t xml:space="preserve">      "default": "Either replace the suffix '{0}' in member name '{1}' with</w:t>
      </w:r>
    </w:p>
    <w:p w14:paraId="225C2DD7" w14:textId="086C7C69" w:rsidR="00B73A86" w:rsidRDefault="00B73A86" w:rsidP="00B73A86">
      <w:pPr>
        <w:pStyle w:val="Code"/>
      </w:pPr>
      <w:r>
        <w:t xml:space="preserve">                 the suggested numeric alternate or provide</w:t>
      </w:r>
    </w:p>
    <w:p w14:paraId="36A2DB1A" w14:textId="56D7B0AB" w:rsidR="00B73A86" w:rsidRDefault="00B73A86" w:rsidP="00B73A86">
      <w:pPr>
        <w:pStyle w:val="Code"/>
      </w:pPr>
      <w:r>
        <w:t xml:space="preserve">                 a more meaningful suffix"</w:t>
      </w:r>
    </w:p>
    <w:p w14:paraId="20BC3868" w14:textId="77777777" w:rsidR="00B73A86" w:rsidRDefault="00B73A86" w:rsidP="00B73A86">
      <w:pPr>
        <w:pStyle w:val="Code"/>
      </w:pPr>
      <w:r>
        <w:t xml:space="preserve">    }</w:t>
      </w:r>
    </w:p>
    <w:p w14:paraId="6FCCBDF4" w14:textId="77777777" w:rsidR="00B73A86" w:rsidRDefault="00B73A86" w:rsidP="00B73A86">
      <w:pPr>
        <w:pStyle w:val="Code"/>
      </w:pPr>
      <w:r>
        <w:t xml:space="preserve">  }</w:t>
      </w:r>
    </w:p>
    <w:p w14:paraId="1CA0211E" w14:textId="77777777" w:rsidR="00B73A86" w:rsidRDefault="00B73A86" w:rsidP="00B73A86">
      <w:pPr>
        <w:pStyle w:val="Code"/>
      </w:pPr>
      <w:r>
        <w:t>}</w:t>
      </w:r>
    </w:p>
    <w:p w14:paraId="58BAA717" w14:textId="549A71F2" w:rsidR="00B73A86" w:rsidRDefault="0037313D" w:rsidP="0037313D">
      <w:pPr>
        <w:pStyle w:val="Note"/>
      </w:pPr>
      <w:r>
        <w:t xml:space="preserve">NOTE: </w:t>
      </w:r>
      <w:r w:rsidRPr="0037313D">
        <w:t xml:space="preserve">This property is a dictionary, rather than simply an array of </w:t>
      </w:r>
      <w:r w:rsidRPr="0037313D">
        <w:rPr>
          <w:rStyle w:val="CODEtemp"/>
        </w:rPr>
        <w:t>rule</w:t>
      </w:r>
      <w:r w:rsidRPr="0037313D">
        <w:t xml:space="preserve"> objects, to facilitate looking up the rule associated with each </w:t>
      </w:r>
      <w:r w:rsidRPr="0037313D">
        <w:rPr>
          <w:rStyle w:val="CODEtemp"/>
        </w:rPr>
        <w:t>result</w:t>
      </w:r>
      <w:r w:rsidRPr="0037313D">
        <w:t xml:space="preserve"> object (§</w:t>
      </w:r>
      <w:r>
        <w:fldChar w:fldCharType="begin"/>
      </w:r>
      <w:r>
        <w:instrText xml:space="preserve"> REF _Ref493350984 \r \h </w:instrText>
      </w:r>
      <w:r>
        <w:fldChar w:fldCharType="separate"/>
      </w:r>
      <w:r w:rsidR="00567DE6">
        <w:t>3.17</w:t>
      </w:r>
      <w:r>
        <w:fldChar w:fldCharType="end"/>
      </w:r>
      <w:r w:rsidRPr="0037313D">
        <w:t xml:space="preserve">) by means of the result's </w:t>
      </w:r>
      <w:r w:rsidRPr="0037313D">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rsidRPr="0037313D">
        <w:t xml:space="preserve">) or </w:t>
      </w:r>
      <w:r w:rsidRPr="0037313D">
        <w:rPr>
          <w:rStyle w:val="CODEtemp"/>
        </w:rPr>
        <w:t>ruleKey</w:t>
      </w:r>
      <w:r w:rsidRPr="0037313D">
        <w:t xml:space="preserve"> property (§</w:t>
      </w:r>
      <w:r>
        <w:fldChar w:fldCharType="begin"/>
      </w:r>
      <w:r>
        <w:instrText xml:space="preserve"> REF _Ref493408875 \r \h </w:instrText>
      </w:r>
      <w:r>
        <w:fldChar w:fldCharType="separate"/>
      </w:r>
      <w:r w:rsidR="00567DE6">
        <w:t>3.17.3</w:t>
      </w:r>
      <w:r>
        <w:fldChar w:fldCharType="end"/>
      </w:r>
      <w:r w:rsidRPr="0037313D">
        <w:t>).</w:t>
      </w:r>
    </w:p>
    <w:p w14:paraId="321E971D" w14:textId="3DFB61DC" w:rsidR="003F533C" w:rsidRDefault="003F533C" w:rsidP="003F533C">
      <w:pPr>
        <w:pStyle w:val="Heading3"/>
      </w:pPr>
      <w:bookmarkStart w:id="136" w:name="_Ref503355262"/>
      <w:bookmarkStart w:id="137" w:name="_Toc503450878"/>
      <w:r>
        <w:t>richMessageMimeType property</w:t>
      </w:r>
      <w:bookmarkEnd w:id="136"/>
      <w:bookmarkEnd w:id="137"/>
    </w:p>
    <w:p w14:paraId="6FE5FA9A" w14:textId="6269BF2B" w:rsidR="003F533C" w:rsidRDefault="003F533C" w:rsidP="003F533C">
      <w:r>
        <w:t xml:space="preserve">A </w:t>
      </w:r>
      <w:r>
        <w:rPr>
          <w:rStyle w:val="CODEtemp"/>
        </w:rPr>
        <w:t>run</w:t>
      </w:r>
      <w:r>
        <w:t xml:space="preserve"> object </w:t>
      </w:r>
      <w:r>
        <w:rPr>
          <w:b/>
        </w:rPr>
        <w:t>MAY</w:t>
      </w:r>
      <w:r>
        <w:t xml:space="preserve"> contain a property named </w:t>
      </w:r>
      <w:r>
        <w:rPr>
          <w:rStyle w:val="CODEtemp"/>
        </w:rPr>
        <w:t>richMessageMimeType</w:t>
      </w:r>
      <w:r>
        <w:t xml:space="preserve"> whose value is a string that specifies the MIME type [</w:t>
      </w:r>
      <w:hyperlink w:anchor="RFC2045" w:history="1">
        <w:r w:rsidRPr="003F533C">
          <w:rPr>
            <w:rStyle w:val="Hyperlink"/>
          </w:rPr>
          <w:t>RFC2045</w:t>
        </w:r>
      </w:hyperlink>
      <w:r>
        <w:t>] of all rich text message properties (§</w:t>
      </w:r>
      <w:r>
        <w:fldChar w:fldCharType="begin"/>
      </w:r>
      <w:r>
        <w:instrText xml:space="preserve"> REF _Ref503354606 \r \h </w:instrText>
      </w:r>
      <w:r>
        <w:fldChar w:fldCharType="separate"/>
      </w:r>
      <w:r w:rsidR="00567DE6">
        <w:t>3.10.3</w:t>
      </w:r>
      <w:r>
        <w:fldChar w:fldCharType="end"/>
      </w:r>
      <w:r>
        <w:t xml:space="preserve">) in the run. If this property is absent, its value </w:t>
      </w:r>
      <w:r>
        <w:rPr>
          <w:b/>
        </w:rPr>
        <w:t>SHALL</w:t>
      </w:r>
      <w:r>
        <w:t xml:space="preserve"> be taken to be </w:t>
      </w:r>
      <w:r>
        <w:rPr>
          <w:rStyle w:val="CODEtemp"/>
        </w:rPr>
        <w:t>"text/markdown;variant=GFM"</w:t>
      </w:r>
      <w:r>
        <w:t>. [</w:t>
      </w:r>
      <w:hyperlink w:anchor="RFC7763" w:history="1">
        <w:r w:rsidRPr="003F533C">
          <w:rPr>
            <w:rStyle w:val="Hyperlink"/>
          </w:rPr>
          <w:t>RFC7763</w:t>
        </w:r>
      </w:hyperlink>
      <w:r>
        <w:t xml:space="preserve">] defines the </w:t>
      </w:r>
      <w:r>
        <w:rPr>
          <w:rStyle w:val="CODEtemp"/>
        </w:rPr>
        <w:t>"text/markdown"</w:t>
      </w:r>
      <w:r>
        <w:t xml:space="preserve"> media type, and [</w:t>
      </w:r>
      <w:hyperlink w:anchor="RFC7764" w:history="1">
        <w:r w:rsidRPr="003F533C">
          <w:rPr>
            <w:rStyle w:val="Hyperlink"/>
          </w:rPr>
          <w:t>RFC7764</w:t>
        </w:r>
      </w:hyperlink>
      <w:r>
        <w:t xml:space="preserve">] registers </w:t>
      </w:r>
      <w:r>
        <w:rPr>
          <w:rStyle w:val="CODEtemp"/>
        </w:rPr>
        <w:t>"GFM"</w:t>
      </w:r>
      <w:r>
        <w:t xml:space="preserve"> as the value of the variant parameter which specifies GitHub-Flavored Markdown [</w:t>
      </w:r>
      <w:hyperlink w:anchor="GFM" w:history="1">
        <w:r w:rsidRPr="003F533C">
          <w:rPr>
            <w:rStyle w:val="Hyperlink"/>
          </w:rPr>
          <w:t>GFM</w:t>
        </w:r>
      </w:hyperlink>
      <w:r>
        <w:t>].</w:t>
      </w:r>
    </w:p>
    <w:p w14:paraId="289D7FAA" w14:textId="262A3818" w:rsidR="00D211A8" w:rsidRPr="003F533C" w:rsidRDefault="00D211A8" w:rsidP="003F533C">
      <w:r>
        <w:t>For a discussion of the security implications of expressing rich messages in GFM, see §</w:t>
      </w:r>
      <w:r>
        <w:fldChar w:fldCharType="begin"/>
      </w:r>
      <w:r>
        <w:instrText xml:space="preserve"> REF _Ref503355198 \r \h </w:instrText>
      </w:r>
      <w:r>
        <w:fldChar w:fldCharType="separate"/>
      </w:r>
      <w:r w:rsidR="00567DE6">
        <w:t>3.10.3.2</w:t>
      </w:r>
      <w:r>
        <w:fldChar w:fldCharType="end"/>
      </w:r>
      <w:r>
        <w:t>.</w:t>
      </w:r>
    </w:p>
    <w:p w14:paraId="2F70E880" w14:textId="3C823711" w:rsidR="00401BB5" w:rsidRDefault="00401BB5" w:rsidP="00401BB5">
      <w:pPr>
        <w:pStyle w:val="Heading3"/>
      </w:pPr>
      <w:bookmarkStart w:id="138" w:name="_Toc503450879"/>
      <w:r>
        <w:t>properties property</w:t>
      </w:r>
      <w:bookmarkEnd w:id="138"/>
    </w:p>
    <w:p w14:paraId="6A87570C" w14:textId="475E1179" w:rsidR="0037313D" w:rsidRPr="0037313D" w:rsidRDefault="0037313D" w:rsidP="0037313D">
      <w:r w:rsidRPr="0037313D">
        <w:t xml:space="preserve">A </w:t>
      </w:r>
      <w:r w:rsidRPr="0037313D">
        <w:rPr>
          <w:rStyle w:val="CODEtemp"/>
        </w:rPr>
        <w:t>run</w:t>
      </w:r>
      <w:r w:rsidRPr="0037313D">
        <w:t xml:space="preserve"> object </w:t>
      </w:r>
      <w:r w:rsidRPr="0037313D">
        <w:rPr>
          <w:b/>
        </w:rPr>
        <w:t>MAY</w:t>
      </w:r>
      <w:r w:rsidRPr="0037313D">
        <w:t xml:space="preserve"> contain a property named </w:t>
      </w:r>
      <w:r w:rsidRPr="0037313D">
        <w:rPr>
          <w:rStyle w:val="CODEtemp"/>
        </w:rPr>
        <w:t>properties</w:t>
      </w:r>
      <w:r w:rsidRPr="0037313D">
        <w:t xml:space="preserve"> whose value is a property bag (§</w:t>
      </w:r>
      <w:r>
        <w:fldChar w:fldCharType="begin"/>
      </w:r>
      <w:r>
        <w:instrText xml:space="preserve"> REF _Ref493408960 \r \h </w:instrText>
      </w:r>
      <w:r>
        <w:fldChar w:fldCharType="separate"/>
      </w:r>
      <w:r w:rsidR="00567DE6">
        <w:t>3.7</w:t>
      </w:r>
      <w:r>
        <w:fldChar w:fldCharType="end"/>
      </w:r>
      <w:r w:rsidRPr="0037313D">
        <w:t>). This allows tools to include information about the run that is not explicitly specified in the SARIF format.</w:t>
      </w:r>
    </w:p>
    <w:p w14:paraId="27D65C68" w14:textId="1F31125D" w:rsidR="00401BB5" w:rsidRDefault="00401BB5" w:rsidP="00401BB5">
      <w:pPr>
        <w:pStyle w:val="Heading2"/>
      </w:pPr>
      <w:bookmarkStart w:id="139" w:name="_Ref493350964"/>
      <w:bookmarkStart w:id="140" w:name="_Toc503450880"/>
      <w:r>
        <w:t>tool object</w:t>
      </w:r>
      <w:bookmarkEnd w:id="139"/>
      <w:bookmarkEnd w:id="140"/>
    </w:p>
    <w:p w14:paraId="389A43BD" w14:textId="582B65CB" w:rsidR="00401BB5" w:rsidRDefault="00401BB5" w:rsidP="00401BB5">
      <w:pPr>
        <w:pStyle w:val="Heading3"/>
      </w:pPr>
      <w:bookmarkStart w:id="141" w:name="_Toc503450881"/>
      <w:r>
        <w:t>General</w:t>
      </w:r>
      <w:bookmarkEnd w:id="141"/>
    </w:p>
    <w:p w14:paraId="13ED0A5F" w14:textId="1945F6F5" w:rsidR="00706D59" w:rsidRDefault="00706D59" w:rsidP="00706D59">
      <w:r w:rsidRPr="00706D59">
        <w:t xml:space="preserve">A </w:t>
      </w:r>
      <w:r w:rsidRPr="00706D59">
        <w:rPr>
          <w:rStyle w:val="CODEtemp"/>
        </w:rPr>
        <w:t>tool</w:t>
      </w:r>
      <w:r w:rsidRPr="00706D59">
        <w:t xml:space="preserve"> object contains information describing the analysis tool that was run.</w:t>
      </w:r>
    </w:p>
    <w:p w14:paraId="2C1FCE7A" w14:textId="17C92733" w:rsidR="00706D59" w:rsidRDefault="00706D59" w:rsidP="00706D59">
      <w:pPr>
        <w:pStyle w:val="Note"/>
      </w:pPr>
      <w:r>
        <w:t xml:space="preserve">NOTE: </w:t>
      </w:r>
      <w:r w:rsidRPr="00706D59">
        <w:t>If another tool post-processes the log file (for example, by removing certain results, or by adding information that was not known to the analysis tool), the post-processing tool should not alter any part of the tool object.</w:t>
      </w:r>
    </w:p>
    <w:p w14:paraId="1AF18C4C" w14:textId="1AB72C06" w:rsidR="00F85576" w:rsidRDefault="00F85576" w:rsidP="00F85576">
      <w:pPr>
        <w:pStyle w:val="Note"/>
      </w:pPr>
      <w:r>
        <w:t>EXAMPLE:</w:t>
      </w:r>
    </w:p>
    <w:p w14:paraId="135437D2" w14:textId="0246E037" w:rsidR="00F85576" w:rsidRDefault="00F85576" w:rsidP="00F85576">
      <w:pPr>
        <w:pStyle w:val="Code"/>
      </w:pPr>
      <w:r>
        <w:t>{</w:t>
      </w:r>
    </w:p>
    <w:p w14:paraId="20EE1BFA" w14:textId="378FFD5F" w:rsidR="00F85576" w:rsidRDefault="00F85576" w:rsidP="00F85576">
      <w:pPr>
        <w:pStyle w:val="Code"/>
      </w:pPr>
      <w:r>
        <w:t xml:space="preserve">    "name": "CodeScanner",                                       # see §</w:t>
      </w:r>
      <w:r>
        <w:fldChar w:fldCharType="begin"/>
      </w:r>
      <w:r>
        <w:instrText xml:space="preserve"> REF _Ref493409155 \r \h </w:instrText>
      </w:r>
      <w:r>
        <w:fldChar w:fldCharType="separate"/>
      </w:r>
      <w:r w:rsidR="00567DE6">
        <w:t>3.13.2</w:t>
      </w:r>
      <w:r>
        <w:fldChar w:fldCharType="end"/>
      </w:r>
    </w:p>
    <w:p w14:paraId="69B4117F" w14:textId="27C18BC0" w:rsidR="00F85576" w:rsidRDefault="00F85576" w:rsidP="00F85576">
      <w:pPr>
        <w:pStyle w:val="Code"/>
      </w:pPr>
      <w:r>
        <w:t xml:space="preserve">    "fullName": "CodeScanner 1.1, Developer Preview (en-US)",    # see §</w:t>
      </w:r>
      <w:r>
        <w:fldChar w:fldCharType="begin"/>
      </w:r>
      <w:r>
        <w:instrText xml:space="preserve"> REF _Ref493409168 \r \h </w:instrText>
      </w:r>
      <w:r>
        <w:fldChar w:fldCharType="separate"/>
      </w:r>
      <w:r w:rsidR="00567DE6">
        <w:t>3.13.3</w:t>
      </w:r>
      <w:r>
        <w:fldChar w:fldCharType="end"/>
      </w:r>
    </w:p>
    <w:p w14:paraId="3C102082" w14:textId="75E19EFE" w:rsidR="00F85576" w:rsidRDefault="00F85576" w:rsidP="00F85576">
      <w:pPr>
        <w:pStyle w:val="Code"/>
      </w:pPr>
      <w:r>
        <w:t xml:space="preserve">    "semanticVersion": "1.1.2-beta.12",                          # see §</w:t>
      </w:r>
      <w:r>
        <w:fldChar w:fldCharType="begin"/>
      </w:r>
      <w:r>
        <w:instrText xml:space="preserve"> REF _Ref493409198 \r \h </w:instrText>
      </w:r>
      <w:r>
        <w:fldChar w:fldCharType="separate"/>
      </w:r>
      <w:r w:rsidR="00567DE6">
        <w:t>3.13.4</w:t>
      </w:r>
      <w:r>
        <w:fldChar w:fldCharType="end"/>
      </w:r>
    </w:p>
    <w:p w14:paraId="51BC003B" w14:textId="0F28227D" w:rsidR="00F85576" w:rsidRDefault="00F85576" w:rsidP="00F85576">
      <w:pPr>
        <w:pStyle w:val="Code"/>
      </w:pPr>
      <w:r>
        <w:t xml:space="preserve">    "version": "1.1.2b12,                                        # see §</w:t>
      </w:r>
      <w:r>
        <w:fldChar w:fldCharType="begin"/>
      </w:r>
      <w:r>
        <w:instrText xml:space="preserve"> REF _Ref493409191 \r \h </w:instrText>
      </w:r>
      <w:r>
        <w:fldChar w:fldCharType="separate"/>
      </w:r>
      <w:r w:rsidR="00567DE6">
        <w:t>3.13.5</w:t>
      </w:r>
      <w:r>
        <w:fldChar w:fldCharType="end"/>
      </w:r>
    </w:p>
    <w:p w14:paraId="3461AB94" w14:textId="07E0633E" w:rsidR="00F85576" w:rsidRDefault="00F85576" w:rsidP="00F85576">
      <w:pPr>
        <w:pStyle w:val="Code"/>
      </w:pPr>
      <w:r>
        <w:lastRenderedPageBreak/>
        <w:t xml:space="preserve">    "fileVersion": "1.1.1502.2"                                  # see §</w:t>
      </w:r>
      <w:r>
        <w:fldChar w:fldCharType="begin"/>
      </w:r>
      <w:r>
        <w:instrText xml:space="preserve"> REF _Ref493409205 \r \h </w:instrText>
      </w:r>
      <w:r>
        <w:fldChar w:fldCharType="separate"/>
      </w:r>
      <w:r w:rsidR="00567DE6">
        <w:t>3.13.6</w:t>
      </w:r>
      <w:r>
        <w:fldChar w:fldCharType="end"/>
      </w:r>
    </w:p>
    <w:p w14:paraId="00209031" w14:textId="220025EF" w:rsidR="00F85576" w:rsidRPr="00F85576" w:rsidRDefault="00F85576" w:rsidP="00F85576">
      <w:pPr>
        <w:pStyle w:val="Code"/>
      </w:pPr>
      <w:r>
        <w:t>}</w:t>
      </w:r>
    </w:p>
    <w:p w14:paraId="5284133B" w14:textId="17261183" w:rsidR="00401BB5" w:rsidRDefault="00401BB5" w:rsidP="00401BB5">
      <w:pPr>
        <w:pStyle w:val="Heading3"/>
      </w:pPr>
      <w:bookmarkStart w:id="142" w:name="_Ref493409155"/>
      <w:bookmarkStart w:id="143" w:name="_Toc503450882"/>
      <w:r>
        <w:t>name property</w:t>
      </w:r>
      <w:bookmarkEnd w:id="142"/>
      <w:bookmarkEnd w:id="143"/>
    </w:p>
    <w:p w14:paraId="2A7A8CB5" w14:textId="1072FB77" w:rsidR="00F85576" w:rsidRDefault="00F85576" w:rsidP="00F85576">
      <w:r w:rsidRPr="00F85576">
        <w:t xml:space="preserve">A </w:t>
      </w:r>
      <w:r w:rsidRPr="00F85576">
        <w:rPr>
          <w:rStyle w:val="CODEtemp"/>
        </w:rPr>
        <w:t>tool</w:t>
      </w:r>
      <w:r w:rsidRPr="00F85576">
        <w:t xml:space="preserve"> object </w:t>
      </w:r>
      <w:r w:rsidRPr="00F85576">
        <w:rPr>
          <w:b/>
        </w:rPr>
        <w:t>SHALL</w:t>
      </w:r>
      <w:r w:rsidRPr="00F85576">
        <w:t xml:space="preserve"> contain a property named </w:t>
      </w:r>
      <w:r w:rsidRPr="00F85576">
        <w:rPr>
          <w:rStyle w:val="CODEtemp"/>
        </w:rPr>
        <w:t>name</w:t>
      </w:r>
      <w:r w:rsidRPr="00F85576">
        <w:t xml:space="preserve"> whose value is a string containing the name of the tool that produced the log file.</w:t>
      </w:r>
    </w:p>
    <w:p w14:paraId="2625B35D" w14:textId="1AA2BFD8" w:rsidR="00F85576" w:rsidRPr="00F85576" w:rsidRDefault="00F85576" w:rsidP="00F85576">
      <w:pPr>
        <w:pStyle w:val="Note"/>
      </w:pPr>
      <w:r>
        <w:t xml:space="preserve">EXAMPLE: </w:t>
      </w:r>
      <w:r w:rsidRPr="00F85576">
        <w:rPr>
          <w:rStyle w:val="CODEtemp"/>
        </w:rPr>
        <w:t>"CodeScanner"</w:t>
      </w:r>
    </w:p>
    <w:p w14:paraId="6C834B4E" w14:textId="5B3AFBEF" w:rsidR="00401BB5" w:rsidRDefault="00401BB5" w:rsidP="00401BB5">
      <w:pPr>
        <w:pStyle w:val="Heading3"/>
      </w:pPr>
      <w:bookmarkStart w:id="144" w:name="_Ref493409168"/>
      <w:bookmarkStart w:id="145" w:name="_Toc503450883"/>
      <w:r>
        <w:t>fullName property</w:t>
      </w:r>
      <w:bookmarkEnd w:id="144"/>
      <w:bookmarkEnd w:id="145"/>
    </w:p>
    <w:p w14:paraId="00DFF29E" w14:textId="7D4FA91D" w:rsidR="00F85576" w:rsidRDefault="00F85576" w:rsidP="00F85576">
      <w:r w:rsidRPr="00F85576">
        <w:t xml:space="preserve">A </w:t>
      </w:r>
      <w:r w:rsidRPr="00F85576">
        <w:rPr>
          <w:rStyle w:val="CODEtemp"/>
        </w:rPr>
        <w:t>tool</w:t>
      </w:r>
      <w:r w:rsidRPr="00F85576">
        <w:t xml:space="preserve"> object </w:t>
      </w:r>
      <w:r w:rsidRPr="00F85576">
        <w:rPr>
          <w:b/>
        </w:rPr>
        <w:t>MAY</w:t>
      </w:r>
      <w:r w:rsidRPr="00F85576">
        <w:t xml:space="preserve"> contain a property named </w:t>
      </w:r>
      <w:r w:rsidRPr="00F85576">
        <w:rPr>
          <w:rStyle w:val="CODEtemp"/>
        </w:rPr>
        <w:t>fullName</w:t>
      </w:r>
      <w:r w:rsidRPr="00F85576">
        <w:t xml:space="preserve"> whose value is a string containing the name of the tool along with its version and any other useful identifying information, such as its locale.</w:t>
      </w:r>
    </w:p>
    <w:p w14:paraId="7417C321" w14:textId="117F46AC" w:rsidR="00F85576" w:rsidRPr="00F85576" w:rsidRDefault="00F85576" w:rsidP="00F85576">
      <w:pPr>
        <w:pStyle w:val="Note"/>
      </w:pPr>
      <w:r>
        <w:t xml:space="preserve">EXAMPLE: </w:t>
      </w:r>
      <w:r w:rsidRPr="00F85576">
        <w:rPr>
          <w:rStyle w:val="CODEtemp"/>
        </w:rPr>
        <w:t>"CodeScanner 1.1, Developer Preview (en-US)"</w:t>
      </w:r>
    </w:p>
    <w:p w14:paraId="71FB46F9" w14:textId="1973EBB9" w:rsidR="00401BB5" w:rsidRDefault="00401BB5" w:rsidP="00401BB5">
      <w:pPr>
        <w:pStyle w:val="Heading3"/>
      </w:pPr>
      <w:bookmarkStart w:id="146" w:name="_Ref493409198"/>
      <w:bookmarkStart w:id="147" w:name="_Toc503450884"/>
      <w:r>
        <w:t>semanticVersion property</w:t>
      </w:r>
      <w:bookmarkEnd w:id="146"/>
      <w:bookmarkEnd w:id="147"/>
    </w:p>
    <w:p w14:paraId="0F26CA6A" w14:textId="464BE75D" w:rsidR="00F85576" w:rsidRDefault="00F85576" w:rsidP="00F85576">
      <w:r w:rsidRPr="00F85576">
        <w:t xml:space="preserve">In a log file produced by an analysis tool, a tool object </w:t>
      </w:r>
      <w:r w:rsidRPr="00F85576">
        <w:rPr>
          <w:b/>
        </w:rPr>
        <w:t>SHALL</w:t>
      </w:r>
      <w:r w:rsidRPr="00F85576">
        <w:t xml:space="preserve"> contain a property named </w:t>
      </w:r>
      <w:r w:rsidRPr="00F85576">
        <w:rPr>
          <w:rStyle w:val="CODEtemp"/>
        </w:rPr>
        <w:t>semanticVersion</w:t>
      </w:r>
      <w:r w:rsidRPr="00F85576">
        <w:t xml:space="preserve"> whose value is a string containing the tool version in the format specified by </w:t>
      </w:r>
      <w:r w:rsidR="00675B49">
        <w:t>SemVer (</w:t>
      </w:r>
      <w:r>
        <w:t>[</w:t>
      </w:r>
      <w:hyperlink w:anchor="SEMVER" w:history="1">
        <w:r w:rsidRPr="00F85576">
          <w:rPr>
            <w:rStyle w:val="Hyperlink"/>
          </w:rPr>
          <w:t>SEMVER</w:t>
        </w:r>
      </w:hyperlink>
      <w:r>
        <w:t>]</w:t>
      </w:r>
      <w:r w:rsidR="00675B49">
        <w:t>)</w:t>
      </w:r>
      <w:r w:rsidRPr="00F85576">
        <w:t>.</w:t>
      </w:r>
    </w:p>
    <w:p w14:paraId="6685C66C" w14:textId="77777777" w:rsidR="00957AE3" w:rsidRDefault="00957AE3" w:rsidP="00126D77">
      <w:pPr>
        <w:pStyle w:val="Note"/>
      </w:pPr>
      <w:r>
        <w:t>EXAMPLE 1:</w:t>
      </w:r>
    </w:p>
    <w:p w14:paraId="7D153F28" w14:textId="77777777" w:rsidR="00957AE3" w:rsidRDefault="00957AE3" w:rsidP="00957AE3">
      <w:pPr>
        <w:pStyle w:val="Code"/>
        <w:rPr>
          <w:rStyle w:val="CODEtemp"/>
        </w:rPr>
      </w:pPr>
      <w:r>
        <w:rPr>
          <w:rStyle w:val="CODEtemp"/>
        </w:rPr>
        <w:t>"tool": {</w:t>
      </w:r>
    </w:p>
    <w:p w14:paraId="1A628199" w14:textId="417DAB3E" w:rsidR="00126D77" w:rsidRDefault="00957AE3" w:rsidP="00957AE3">
      <w:pPr>
        <w:pStyle w:val="Code"/>
        <w:rPr>
          <w:rStyle w:val="CODEtemp"/>
        </w:rPr>
      </w:pPr>
      <w:r>
        <w:rPr>
          <w:rStyle w:val="CODEtemp"/>
        </w:rPr>
        <w:t xml:space="preserve">    "semanticVersion": </w:t>
      </w:r>
      <w:r w:rsidR="00126D77" w:rsidRPr="00126D77">
        <w:rPr>
          <w:rStyle w:val="CODEtemp"/>
        </w:rPr>
        <w:t>"1.1.2-beta.12"</w:t>
      </w:r>
    </w:p>
    <w:p w14:paraId="0D1F513B" w14:textId="541C8E3D" w:rsidR="00957AE3" w:rsidRDefault="00957AE3" w:rsidP="00957AE3">
      <w:pPr>
        <w:pStyle w:val="Code"/>
      </w:pPr>
      <w:r>
        <w:rPr>
          <w:rStyle w:val="CODEtemp"/>
        </w:rPr>
        <w:t>}</w:t>
      </w:r>
    </w:p>
    <w:p w14:paraId="58300635" w14:textId="1924005C" w:rsidR="00126D77" w:rsidRDefault="00126D77" w:rsidP="00126D77">
      <w:pPr>
        <w:pStyle w:val="Note"/>
      </w:pPr>
      <w:r>
        <w:t xml:space="preserve">NOTE 1: </w:t>
      </w:r>
      <w:r w:rsidR="00590B1D" w:rsidRPr="00590B1D">
        <w:t xml:space="preserve">Semantic versions have the property of being sortable in chronological order of release. The presence of the </w:t>
      </w:r>
      <w:r w:rsidR="00590B1D" w:rsidRPr="00590B1D">
        <w:rPr>
          <w:rStyle w:val="CODEtemp"/>
        </w:rPr>
        <w:t>semanticVersion</w:t>
      </w:r>
      <w:r w:rsidR="00590B1D" w:rsidRPr="00590B1D">
        <w:t xml:space="preserve"> property allows results management systems to (for example) restrict the results they display to versions newer than a specified version, or to restrict the results to a particular major version.</w:t>
      </w:r>
    </w:p>
    <w:p w14:paraId="152E8C09" w14:textId="5E79E832" w:rsidR="00590B1D" w:rsidRDefault="00590B1D" w:rsidP="00590B1D">
      <w:r w:rsidRPr="00590B1D">
        <w:t xml:space="preserve">If the tool does not natively present its version string in SemVer format, it </w:t>
      </w:r>
      <w:r w:rsidRPr="00590B1D">
        <w:rPr>
          <w:b/>
        </w:rPr>
        <w:t>SHALL</w:t>
      </w:r>
      <w:r w:rsidRPr="00590B1D">
        <w:t xml:space="preserve"> synthesize a SemVer string to populate the </w:t>
      </w:r>
      <w:r w:rsidRPr="00590B1D">
        <w:rPr>
          <w:rStyle w:val="CODEtemp"/>
        </w:rPr>
        <w:t>semanticVersion</w:t>
      </w:r>
      <w:r w:rsidRPr="00590B1D">
        <w:t xml:space="preserve"> property.</w:t>
      </w:r>
    </w:p>
    <w:p w14:paraId="05CDB270" w14:textId="0A9ACDC5" w:rsidR="00590B1D" w:rsidRDefault="00590B1D" w:rsidP="00590B1D">
      <w:pPr>
        <w:pStyle w:val="Note"/>
      </w:pPr>
      <w:r>
        <w:t xml:space="preserve">EXAMPLE 2: </w:t>
      </w:r>
      <w:r w:rsidRPr="00590B1D">
        <w:t xml:space="preserve">Suppose an analysis tool natively presents its version string as </w:t>
      </w:r>
      <w:r w:rsidRPr="00590B1D">
        <w:rPr>
          <w:rStyle w:val="CODEtemp"/>
        </w:rPr>
        <w:t>"2.0"</w:t>
      </w:r>
      <w:r w:rsidRPr="00590B1D">
        <w:t xml:space="preserve"> (no “patch level” is available). The tool </w:t>
      </w:r>
      <w:r>
        <w:t>might</w:t>
      </w:r>
      <w:r w:rsidRPr="00590B1D">
        <w:t xml:space="preserve"> synthesize a SemVer string </w:t>
      </w:r>
      <w:r w:rsidRPr="00590B1D">
        <w:rPr>
          <w:rStyle w:val="CODEtemp"/>
        </w:rPr>
        <w:t>"2.0.0"</w:t>
      </w:r>
      <w:r w:rsidRPr="00590B1D">
        <w:t>.</w:t>
      </w:r>
    </w:p>
    <w:p w14:paraId="6FD4A767" w14:textId="10891835" w:rsidR="00590B1D" w:rsidRDefault="00590B1D" w:rsidP="00590B1D">
      <w:pPr>
        <w:pStyle w:val="Note"/>
      </w:pPr>
      <w:r>
        <w:t xml:space="preserve">EXAMPLE 3: </w:t>
      </w:r>
      <w:r w:rsidRPr="00590B1D">
        <w:t xml:space="preserve">Suppose an analysis tool natively presents its version string as </w:t>
      </w:r>
      <w:r w:rsidRPr="00590B1D">
        <w:rPr>
          <w:rStyle w:val="CODEtemp"/>
        </w:rPr>
        <w:t>"1.1.2b12"</w:t>
      </w:r>
      <w:r w:rsidRPr="00590B1D">
        <w:t xml:space="preserve"> (the “pre-release” information is not in SemVer format). The tool </w:t>
      </w:r>
      <w:r>
        <w:t>might</w:t>
      </w:r>
      <w:r w:rsidRPr="00590B1D">
        <w:t xml:space="preserve"> synthesize a SemVer string </w:t>
      </w:r>
      <w:r w:rsidRPr="00590B1D">
        <w:rPr>
          <w:rStyle w:val="CODEtemp"/>
        </w:rPr>
        <w:t>"1.1.2-beta.12"</w:t>
      </w:r>
      <w:r w:rsidRPr="00590B1D">
        <w:t>.</w:t>
      </w:r>
    </w:p>
    <w:p w14:paraId="76725861" w14:textId="023FA70C" w:rsidR="00590B1D" w:rsidRDefault="00590B1D" w:rsidP="00590B1D">
      <w:r w:rsidRPr="00590B1D">
        <w:t xml:space="preserve">In a log file produced by a conversion tool, the </w:t>
      </w:r>
      <w:r w:rsidRPr="00590B1D">
        <w:rPr>
          <w:rStyle w:val="CODEtemp"/>
        </w:rPr>
        <w:t>semanticVersion</w:t>
      </w:r>
      <w:r w:rsidRPr="00590B1D">
        <w:t xml:space="preserve"> property </w:t>
      </w:r>
      <w:r w:rsidRPr="00590B1D">
        <w:rPr>
          <w:b/>
        </w:rPr>
        <w:t>SHALL</w:t>
      </w:r>
      <w:r w:rsidRPr="00590B1D">
        <w:t xml:space="preserve"> be absent.</w:t>
      </w:r>
    </w:p>
    <w:p w14:paraId="5EF8206B" w14:textId="7DF8BFB0" w:rsidR="00590B1D" w:rsidRPr="00590B1D" w:rsidRDefault="00590B1D" w:rsidP="00590B1D">
      <w:pPr>
        <w:pStyle w:val="Note"/>
      </w:pPr>
      <w:r>
        <w:t xml:space="preserve">NOTE: </w:t>
      </w:r>
      <w:r w:rsidRPr="00590B1D">
        <w:t>The rationale is that an analysis tool knows whether its version string is intended to be interpreted according to SemVer. A converter will in general not know this, even if the tool's version string conforms to the pattern specified by SemVer.</w:t>
      </w:r>
    </w:p>
    <w:p w14:paraId="0FF70363" w14:textId="5F2D1A48" w:rsidR="00401BB5" w:rsidRDefault="00401BB5" w:rsidP="00401BB5">
      <w:pPr>
        <w:pStyle w:val="Heading3"/>
      </w:pPr>
      <w:bookmarkStart w:id="148" w:name="_Ref493409191"/>
      <w:bookmarkStart w:id="149" w:name="_Toc503450885"/>
      <w:r>
        <w:t>version property</w:t>
      </w:r>
      <w:bookmarkEnd w:id="148"/>
      <w:bookmarkEnd w:id="149"/>
    </w:p>
    <w:p w14:paraId="605630F8" w14:textId="0BC0381A" w:rsidR="0029702B" w:rsidRDefault="0029702B" w:rsidP="0029702B">
      <w:r w:rsidRPr="0029702B">
        <w:t xml:space="preserve">In a log file produced by an analysis tool, a </w:t>
      </w:r>
      <w:r w:rsidRPr="0029702B">
        <w:rPr>
          <w:rStyle w:val="CODEtemp"/>
        </w:rPr>
        <w:t>tool</w:t>
      </w:r>
      <w:r w:rsidRPr="0029702B">
        <w:t xml:space="preserve"> object </w:t>
      </w:r>
      <w:r w:rsidRPr="0029702B">
        <w:rPr>
          <w:b/>
        </w:rPr>
        <w:t>MAY</w:t>
      </w:r>
      <w:r w:rsidRPr="0029702B">
        <w:t xml:space="preserve"> contain a property named </w:t>
      </w:r>
      <w:r w:rsidRPr="0029702B">
        <w:rPr>
          <w:rStyle w:val="CODEtemp"/>
        </w:rPr>
        <w:t>version</w:t>
      </w:r>
      <w:r w:rsidRPr="0029702B">
        <w:t xml:space="preserve"> whose value is a string containing the tool version in whatever format the tool natively provides.</w:t>
      </w:r>
    </w:p>
    <w:p w14:paraId="6834FF15" w14:textId="0C170A89" w:rsidR="0029702B" w:rsidRPr="0029702B" w:rsidRDefault="0029702B" w:rsidP="0029702B">
      <w:r w:rsidRPr="0029702B">
        <w:t xml:space="preserve">In a log file produced by a converter, the </w:t>
      </w:r>
      <w:r w:rsidRPr="0029702B">
        <w:rPr>
          <w:rStyle w:val="CODEtemp"/>
        </w:rPr>
        <w:t>version</w:t>
      </w:r>
      <w:r w:rsidRPr="0029702B">
        <w:t xml:space="preserve"> property </w:t>
      </w:r>
      <w:r w:rsidRPr="0029702B">
        <w:rPr>
          <w:b/>
        </w:rPr>
        <w:t>SHALL</w:t>
      </w:r>
      <w:r w:rsidRPr="0029702B">
        <w:t xml:space="preserve"> be present.</w:t>
      </w:r>
    </w:p>
    <w:p w14:paraId="631AE892" w14:textId="73AC6566" w:rsidR="00401BB5" w:rsidRDefault="00401BB5" w:rsidP="00401BB5">
      <w:pPr>
        <w:pStyle w:val="Heading3"/>
      </w:pPr>
      <w:bookmarkStart w:id="150" w:name="_Ref493409205"/>
      <w:bookmarkStart w:id="151" w:name="_Toc503450886"/>
      <w:r>
        <w:t>fileVersion property</w:t>
      </w:r>
      <w:bookmarkEnd w:id="150"/>
      <w:bookmarkEnd w:id="151"/>
    </w:p>
    <w:p w14:paraId="37BAE953" w14:textId="0ECFCB5A" w:rsidR="00996B9D" w:rsidRDefault="00996B9D" w:rsidP="00996B9D">
      <w:r w:rsidRPr="00996B9D">
        <w:t xml:space="preserve">If the operating system on which the tool runs provides a value for the file version of the tool's primary executable file, then the </w:t>
      </w:r>
      <w:r w:rsidRPr="00996B9D">
        <w:rPr>
          <w:rStyle w:val="CODEtemp"/>
        </w:rPr>
        <w:t>tool</w:t>
      </w:r>
      <w:r w:rsidRPr="00996B9D">
        <w:t xml:space="preserve"> object </w:t>
      </w:r>
      <w:r w:rsidRPr="00996B9D">
        <w:rPr>
          <w:b/>
        </w:rPr>
        <w:t>MAY</w:t>
      </w:r>
      <w:r w:rsidRPr="00996B9D">
        <w:t xml:space="preserve"> contain a property named </w:t>
      </w:r>
      <w:r w:rsidRPr="00996B9D">
        <w:rPr>
          <w:rStyle w:val="CODEtemp"/>
        </w:rPr>
        <w:t>fileVersion</w:t>
      </w:r>
      <w:r w:rsidRPr="00996B9D">
        <w:t xml:space="preserve"> whose value is a </w:t>
      </w:r>
      <w:r w:rsidRPr="00996B9D">
        <w:lastRenderedPageBreak/>
        <w:t xml:space="preserve">string representation of that file version. If the operating system does not provide such a value, the </w:t>
      </w:r>
      <w:r w:rsidRPr="00996B9D">
        <w:rPr>
          <w:rStyle w:val="CODEtemp"/>
        </w:rPr>
        <w:t>fileVersion</w:t>
      </w:r>
      <w:r w:rsidRPr="00996B9D">
        <w:t xml:space="preserve"> property </w:t>
      </w:r>
      <w:r w:rsidRPr="00996B9D">
        <w:rPr>
          <w:b/>
        </w:rPr>
        <w:t>SHALL</w:t>
      </w:r>
      <w:r w:rsidRPr="00996B9D">
        <w:t xml:space="preserve"> be absent.</w:t>
      </w:r>
    </w:p>
    <w:p w14:paraId="162F0159" w14:textId="3522C6FD" w:rsidR="00C56762" w:rsidRPr="00C56762" w:rsidRDefault="00996B9D" w:rsidP="00C56762">
      <w:pPr>
        <w:pStyle w:val="Note"/>
      </w:pPr>
      <w:r>
        <w:t xml:space="preserve">EXAMPLE: </w:t>
      </w:r>
      <w:r w:rsidR="00C56762" w:rsidRPr="00C56762">
        <w:t xml:space="preserve">On the Windows platform, this information is available in the </w:t>
      </w:r>
      <w:r w:rsidR="00C56762" w:rsidRPr="00C56762">
        <w:rPr>
          <w:rStyle w:val="CODEtemp"/>
        </w:rPr>
        <w:t>FILEVERSION</w:t>
      </w:r>
      <w:r w:rsidR="00C56762" w:rsidRPr="00C56762">
        <w:t xml:space="preserve"> member of the </w:t>
      </w:r>
      <w:r w:rsidR="00C56762" w:rsidRPr="00C56762">
        <w:rPr>
          <w:rStyle w:val="CODEtemp"/>
        </w:rPr>
        <w:t>VERSIONINFO</w:t>
      </w:r>
      <w:r w:rsidR="00C56762" w:rsidRPr="00C56762">
        <w:t xml:space="preserve"> structure.</w:t>
      </w:r>
    </w:p>
    <w:p w14:paraId="73899373" w14:textId="5A5F1D1A" w:rsidR="00401BB5" w:rsidRDefault="00401BB5" w:rsidP="00401BB5">
      <w:pPr>
        <w:pStyle w:val="Heading3"/>
      </w:pPr>
      <w:bookmarkStart w:id="152" w:name="_Toc503450887"/>
      <w:r>
        <w:t>language property</w:t>
      </w:r>
      <w:bookmarkEnd w:id="152"/>
    </w:p>
    <w:p w14:paraId="0DEC6669" w14:textId="68F7AA35" w:rsidR="00C56762" w:rsidRDefault="00C56762" w:rsidP="00C56762">
      <w:r w:rsidRPr="00C56762">
        <w:t xml:space="preserve">A </w:t>
      </w:r>
      <w:r w:rsidRPr="00C56762">
        <w:rPr>
          <w:rStyle w:val="CODEtemp"/>
        </w:rPr>
        <w:t>tool</w:t>
      </w:r>
      <w:r w:rsidRPr="00C56762">
        <w:t xml:space="preserve"> object </w:t>
      </w:r>
      <w:r w:rsidRPr="00C56762">
        <w:rPr>
          <w:b/>
        </w:rPr>
        <w:t>SHOULD</w:t>
      </w:r>
      <w:r w:rsidRPr="00C56762">
        <w:t xml:space="preserve"> contain a property named </w:t>
      </w:r>
      <w:r w:rsidRPr="00C56762">
        <w:rPr>
          <w:rStyle w:val="CODEtemp"/>
        </w:rPr>
        <w:t>language</w:t>
      </w:r>
      <w:r w:rsidRPr="00C56762">
        <w:t xml:space="preserve"> whose value is </w:t>
      </w:r>
      <w:bookmarkStart w:id="153" w:name="_Hlk503355525"/>
      <w:r w:rsidRPr="00C56762">
        <w:t>a string specifying the language of the messages produced by the tool</w:t>
      </w:r>
      <w:bookmarkEnd w:id="153"/>
      <w:r w:rsidRPr="00C56762">
        <w:t xml:space="preserve">, in the format specified by </w:t>
      </w:r>
      <w:r>
        <w:t>[</w:t>
      </w:r>
      <w:hyperlink w:anchor="RFC5646" w:history="1">
        <w:r w:rsidRPr="003C7D94">
          <w:rPr>
            <w:rStyle w:val="Hyperlink"/>
          </w:rPr>
          <w:t>RFC</w:t>
        </w:r>
        <w:r w:rsidR="003C7D94" w:rsidRPr="003C7D94">
          <w:rPr>
            <w:rStyle w:val="Hyperlink"/>
          </w:rPr>
          <w:t>564</w:t>
        </w:r>
        <w:r w:rsidRPr="003C7D94">
          <w:rPr>
            <w:rStyle w:val="Hyperlink"/>
          </w:rPr>
          <w:t>6</w:t>
        </w:r>
      </w:hyperlink>
      <w:r>
        <w:t>]</w:t>
      </w:r>
      <w:r w:rsidRPr="00C56762">
        <w:t>.</w:t>
      </w:r>
      <w:r w:rsidR="00E769D4" w:rsidRPr="00E769D4">
        <w:t xml:space="preserve"> </w:t>
      </w:r>
      <w:r w:rsidR="00E769D4">
        <w:t xml:space="preserve">If this property is absent, its value shall be taken to be </w:t>
      </w:r>
      <w:r w:rsidR="00E769D4">
        <w:rPr>
          <w:rStyle w:val="CODEtemp"/>
        </w:rPr>
        <w:t>"en-US"</w:t>
      </w:r>
      <w:r w:rsidR="00E769D4">
        <w:t>.</w:t>
      </w:r>
    </w:p>
    <w:p w14:paraId="524E3AE2" w14:textId="77777777" w:rsidR="00E06A9A" w:rsidRDefault="003C7D94" w:rsidP="00FC566D">
      <w:pPr>
        <w:pStyle w:val="Note"/>
      </w:pPr>
      <w:r>
        <w:t>EXAMPLE 1: The tool language is English:</w:t>
      </w:r>
    </w:p>
    <w:p w14:paraId="737EEBA2" w14:textId="70C476AA" w:rsidR="00E06A9A" w:rsidRDefault="00E06A9A" w:rsidP="00E06A9A">
      <w:pPr>
        <w:pStyle w:val="Code"/>
        <w:rPr>
          <w:rStyle w:val="CODEtemp"/>
        </w:rPr>
      </w:pPr>
      <w:r>
        <w:rPr>
          <w:rStyle w:val="CODEtemp"/>
        </w:rPr>
        <w:t>"tool": {</w:t>
      </w:r>
    </w:p>
    <w:p w14:paraId="45D27408" w14:textId="640BB457" w:rsidR="003C7D94" w:rsidRDefault="00E06A9A" w:rsidP="00E06A9A">
      <w:pPr>
        <w:pStyle w:val="Code"/>
        <w:rPr>
          <w:rStyle w:val="CODEtemp"/>
        </w:rPr>
      </w:pPr>
      <w:r>
        <w:rPr>
          <w:rStyle w:val="CODEtemp"/>
        </w:rPr>
        <w:t xml:space="preserve">    "language": </w:t>
      </w:r>
      <w:r w:rsidR="00FC566D" w:rsidRPr="00FC566D">
        <w:rPr>
          <w:rStyle w:val="CODEtemp"/>
        </w:rPr>
        <w:t>"en"</w:t>
      </w:r>
    </w:p>
    <w:p w14:paraId="30126C76" w14:textId="5B759532" w:rsidR="00E06A9A" w:rsidRDefault="00E06A9A" w:rsidP="00E06A9A">
      <w:pPr>
        <w:pStyle w:val="Code"/>
        <w:rPr>
          <w:rStyle w:val="CODEtemp"/>
        </w:rPr>
      </w:pPr>
      <w:r>
        <w:rPr>
          <w:rStyle w:val="CODEtemp"/>
        </w:rPr>
        <w:t xml:space="preserve">    ...</w:t>
      </w:r>
    </w:p>
    <w:p w14:paraId="48E996D3" w14:textId="66B21AB7" w:rsidR="00E06A9A" w:rsidRDefault="00E06A9A" w:rsidP="00E06A9A">
      <w:pPr>
        <w:pStyle w:val="Code"/>
      </w:pPr>
      <w:r>
        <w:rPr>
          <w:rStyle w:val="CODEtemp"/>
        </w:rPr>
        <w:t>}</w:t>
      </w:r>
    </w:p>
    <w:p w14:paraId="400D101A" w14:textId="77777777" w:rsidR="00E06A9A" w:rsidRDefault="00FC566D" w:rsidP="00FC566D">
      <w:pPr>
        <w:pStyle w:val="Note"/>
      </w:pPr>
      <w:r>
        <w:t>EXAMPLE 2: The tool language is French as spoken in Fran</w:t>
      </w:r>
      <w:r w:rsidR="00E06A9A">
        <w:t>ce:</w:t>
      </w:r>
    </w:p>
    <w:p w14:paraId="7E795483" w14:textId="77777777" w:rsidR="00E06A9A" w:rsidRDefault="00E06A9A" w:rsidP="00E06A9A">
      <w:pPr>
        <w:pStyle w:val="Code"/>
      </w:pPr>
      <w:r>
        <w:t>"tool": {</w:t>
      </w:r>
    </w:p>
    <w:p w14:paraId="2DBECDA0" w14:textId="160C8E36" w:rsidR="00FC566D" w:rsidRDefault="00E06A9A" w:rsidP="00E06A9A">
      <w:pPr>
        <w:pStyle w:val="Code"/>
        <w:rPr>
          <w:rStyle w:val="CODEtemp"/>
        </w:rPr>
      </w:pPr>
      <w:r>
        <w:t xml:space="preserve">    "language": </w:t>
      </w:r>
      <w:r w:rsidR="00FC566D">
        <w:t>"</w:t>
      </w:r>
      <w:r w:rsidR="00FC566D" w:rsidRPr="00FC566D">
        <w:rPr>
          <w:rStyle w:val="CODEtemp"/>
        </w:rPr>
        <w:t>fr-FR"</w:t>
      </w:r>
    </w:p>
    <w:p w14:paraId="7AB8606A" w14:textId="7FF97A2F" w:rsidR="00E06A9A" w:rsidRPr="00FC566D" w:rsidRDefault="00E06A9A" w:rsidP="00E06A9A">
      <w:pPr>
        <w:pStyle w:val="Code"/>
      </w:pPr>
      <w:r>
        <w:rPr>
          <w:rStyle w:val="CODEtemp"/>
        </w:rPr>
        <w:t>}</w:t>
      </w:r>
    </w:p>
    <w:p w14:paraId="33BC0008" w14:textId="41631995" w:rsidR="00401BB5" w:rsidRDefault="00401BB5" w:rsidP="00401BB5">
      <w:pPr>
        <w:pStyle w:val="Heading3"/>
      </w:pPr>
      <w:bookmarkStart w:id="154" w:name="_Toc503450888"/>
      <w:r>
        <w:t>sarifLoggerVersion property</w:t>
      </w:r>
      <w:bookmarkEnd w:id="154"/>
    </w:p>
    <w:p w14:paraId="11D94020" w14:textId="006A37A1" w:rsidR="00FC566D" w:rsidRDefault="00FC566D" w:rsidP="00FC566D">
      <w:r w:rsidRPr="00FC566D">
        <w:t xml:space="preserve">If the tool that produced the log relied on another software component to generate the log, then the </w:t>
      </w:r>
      <w:r w:rsidRPr="00FC566D">
        <w:rPr>
          <w:rStyle w:val="CODEtemp"/>
        </w:rPr>
        <w:t>tool</w:t>
      </w:r>
      <w:r w:rsidRPr="00FC566D">
        <w:t xml:space="preserve"> object </w:t>
      </w:r>
      <w:r w:rsidRPr="00FC566D">
        <w:rPr>
          <w:b/>
        </w:rPr>
        <w:t>SHOULD</w:t>
      </w:r>
      <w:r w:rsidRPr="00FC566D">
        <w:t xml:space="preserve"> contain a property named </w:t>
      </w:r>
      <w:r w:rsidRPr="00FC566D">
        <w:rPr>
          <w:rStyle w:val="CODEtemp"/>
        </w:rPr>
        <w:t>sarifLoggerVersion</w:t>
      </w:r>
      <w:r w:rsidRPr="00FC566D">
        <w:t xml:space="preserve"> whose value is a string specifying the version of the logging component.</w:t>
      </w:r>
    </w:p>
    <w:p w14:paraId="058F4582" w14:textId="51C0DCF0" w:rsidR="00FC566D" w:rsidRPr="00FC566D" w:rsidRDefault="00FC566D" w:rsidP="00FC566D">
      <w:pPr>
        <w:pStyle w:val="Note"/>
      </w:pPr>
      <w:r>
        <w:t xml:space="preserve">NOTE: This information is useful, </w:t>
      </w:r>
      <w:r w:rsidRPr="00FC566D">
        <w:t>for example, when a tool produces invalid output, and the author of the tool wishes to file a bug report with the author of the logging component. In this case, it is helpful to the author of the logging component to know the precise version number of the logging component that produced the invalid output.</w:t>
      </w:r>
    </w:p>
    <w:p w14:paraId="33906EBF" w14:textId="5FB0834E" w:rsidR="00401BB5" w:rsidRDefault="00401BB5" w:rsidP="00401BB5">
      <w:pPr>
        <w:pStyle w:val="Heading3"/>
      </w:pPr>
      <w:bookmarkStart w:id="155" w:name="_Toc503450889"/>
      <w:r>
        <w:t>properties property</w:t>
      </w:r>
      <w:bookmarkEnd w:id="155"/>
    </w:p>
    <w:p w14:paraId="074F31FD" w14:textId="23CFFFB3" w:rsidR="001F03CC" w:rsidRPr="001F03CC" w:rsidRDefault="001F03CC" w:rsidP="001F03CC">
      <w:r w:rsidRPr="001F03CC">
        <w:t xml:space="preserve">A </w:t>
      </w:r>
      <w:r w:rsidRPr="001F03CC">
        <w:rPr>
          <w:rStyle w:val="CODEtemp"/>
        </w:rPr>
        <w:t>tool</w:t>
      </w:r>
      <w:r w:rsidRPr="001F03CC">
        <w:t xml:space="preserve"> object </w:t>
      </w:r>
      <w:r w:rsidRPr="001F03CC">
        <w:rPr>
          <w:b/>
        </w:rPr>
        <w:t>MAY</w:t>
      </w:r>
      <w:r w:rsidRPr="001F03CC">
        <w:t xml:space="preserve"> contain a property named </w:t>
      </w:r>
      <w:r w:rsidRPr="001F03CC">
        <w:rPr>
          <w:rStyle w:val="CODEtemp"/>
        </w:rPr>
        <w:t>properties</w:t>
      </w:r>
      <w:r w:rsidRPr="001F03CC">
        <w:t xml:space="preserve"> whose value is a property bag (§</w:t>
      </w:r>
      <w:r>
        <w:fldChar w:fldCharType="begin"/>
      </w:r>
      <w:r>
        <w:instrText xml:space="preserve"> REF _Ref493408960 \r \h </w:instrText>
      </w:r>
      <w:r>
        <w:fldChar w:fldCharType="separate"/>
      </w:r>
      <w:r w:rsidR="00567DE6">
        <w:t>3.7</w:t>
      </w:r>
      <w:r>
        <w:fldChar w:fldCharType="end"/>
      </w:r>
      <w:r w:rsidRPr="001F03CC">
        <w:t>). This allows tools to include information about the themselves that is not explicitly specified in the SARIF format.</w:t>
      </w:r>
    </w:p>
    <w:p w14:paraId="57B7FC42" w14:textId="762552CC" w:rsidR="00401BB5" w:rsidRDefault="00401BB5" w:rsidP="00401BB5">
      <w:pPr>
        <w:pStyle w:val="Heading2"/>
      </w:pPr>
      <w:bookmarkStart w:id="156" w:name="_Ref493352563"/>
      <w:bookmarkStart w:id="157" w:name="_Toc503450890"/>
      <w:r>
        <w:t>invocation object</w:t>
      </w:r>
      <w:bookmarkEnd w:id="156"/>
      <w:bookmarkEnd w:id="157"/>
    </w:p>
    <w:p w14:paraId="10E65C9D" w14:textId="17190F2B" w:rsidR="00401BB5" w:rsidRDefault="00401BB5" w:rsidP="00401BB5">
      <w:pPr>
        <w:pStyle w:val="Heading3"/>
      </w:pPr>
      <w:bookmarkStart w:id="158" w:name="_Toc503450891"/>
      <w:r>
        <w:t>General</w:t>
      </w:r>
      <w:bookmarkEnd w:id="158"/>
    </w:p>
    <w:p w14:paraId="3767B2D9" w14:textId="5388C8D7" w:rsidR="001F03CC" w:rsidRPr="001F03CC" w:rsidRDefault="001F03CC" w:rsidP="001F03CC">
      <w:r w:rsidRPr="001F03CC">
        <w:t xml:space="preserve">An </w:t>
      </w:r>
      <w:r w:rsidRPr="001F03CC">
        <w:rPr>
          <w:rStyle w:val="CODEtemp"/>
        </w:rPr>
        <w:t>invocation</w:t>
      </w:r>
      <w:r w:rsidRPr="001F03CC">
        <w:t xml:space="preserve"> object contains information describing the invocation of the analysis tool that was run.</w:t>
      </w:r>
    </w:p>
    <w:p w14:paraId="3A84D3CF" w14:textId="2DB6781F" w:rsidR="00401BB5" w:rsidRDefault="00401BB5" w:rsidP="00401BB5">
      <w:pPr>
        <w:pStyle w:val="Heading3"/>
      </w:pPr>
      <w:bookmarkStart w:id="159" w:name="_Ref493414102"/>
      <w:bookmarkStart w:id="160" w:name="_Toc503450892"/>
      <w:r>
        <w:t>commandLine property</w:t>
      </w:r>
      <w:bookmarkEnd w:id="159"/>
      <w:bookmarkEnd w:id="160"/>
    </w:p>
    <w:p w14:paraId="4C2B0EEF" w14:textId="16195B02" w:rsidR="001F03CC" w:rsidRDefault="001F03CC" w:rsidP="001F03CC">
      <w:r w:rsidRPr="001F03CC">
        <w:t xml:space="preserve">An </w:t>
      </w:r>
      <w:r w:rsidRPr="001F03CC">
        <w:rPr>
          <w:rStyle w:val="CODEtemp"/>
        </w:rPr>
        <w:t>invocation</w:t>
      </w:r>
      <w:r w:rsidRPr="001F03CC">
        <w:t xml:space="preserve"> object </w:t>
      </w:r>
      <w:r w:rsidRPr="001F03CC">
        <w:rPr>
          <w:b/>
        </w:rPr>
        <w:t>MAY</w:t>
      </w:r>
      <w:r w:rsidRPr="001F03CC">
        <w:t xml:space="preserve"> contain a property named </w:t>
      </w:r>
      <w:r w:rsidRPr="001F03CC">
        <w:rPr>
          <w:rStyle w:val="CODEtemp"/>
        </w:rPr>
        <w:t>commandLine</w:t>
      </w:r>
      <w:r w:rsidRPr="001F03CC">
        <w:t xml:space="preserve"> whose value is a string containing the completely specified command line used to invoke the tool, starting with the name of the tool's executable or script file, optionally qualified by the relative or absolute path to the file.</w:t>
      </w:r>
    </w:p>
    <w:p w14:paraId="65C5200F" w14:textId="74BD3CC1" w:rsidR="001F03CC" w:rsidRDefault="001F03CC" w:rsidP="001F03CC">
      <w:pPr>
        <w:pStyle w:val="Note"/>
      </w:pPr>
      <w:r>
        <w:t xml:space="preserve">NOTE 1: </w:t>
      </w:r>
      <w:r w:rsidRPr="001F03CC">
        <w:t xml:space="preserve">The information in the </w:t>
      </w:r>
      <w:r w:rsidRPr="001F03CC">
        <w:rPr>
          <w:rStyle w:val="CODEtemp"/>
        </w:rPr>
        <w:t>commandLine</w:t>
      </w:r>
      <w:r w:rsidRPr="001F03CC">
        <w:t xml:space="preserve"> property makes it possible to precisely repeat a run of an analysis tool, and to verify that the results reported in the log file were generated by an appropriate invocation of the tool.</w:t>
      </w:r>
    </w:p>
    <w:p w14:paraId="1AD0BC97" w14:textId="02660659" w:rsidR="001F03CC" w:rsidRDefault="00CF18D3" w:rsidP="001F03CC">
      <w:r w:rsidRPr="00CF18D3">
        <w:lastRenderedPageBreak/>
        <w:t xml:space="preserve">If the information in </w:t>
      </w:r>
      <w:r w:rsidRPr="00CF18D3">
        <w:rPr>
          <w:rStyle w:val="CODEtemp"/>
        </w:rPr>
        <w:t>commandLine</w:t>
      </w:r>
      <w:r w:rsidRPr="00CF18D3">
        <w:t xml:space="preserve"> contains information which should not be disclosed, such as passwords, tokens, database connection strings, or in some circumstances even the fully qualified path to the tool's executable or script file, that information </w:t>
      </w:r>
      <w:r w:rsidRPr="00CF18D3">
        <w:rPr>
          <w:b/>
        </w:rPr>
        <w:t>SHOULD</w:t>
      </w:r>
      <w:r w:rsidRPr="00CF18D3">
        <w:t xml:space="preserve"> be redacted or omitted. Redacted information </w:t>
      </w:r>
      <w:r w:rsidRPr="00CF18D3">
        <w:rPr>
          <w:b/>
        </w:rPr>
        <w:t>SHOULD</w:t>
      </w:r>
      <w:r w:rsidRPr="00CF18D3">
        <w:t xml:space="preserve"> be replaced with the token </w:t>
      </w:r>
      <w:r w:rsidRPr="00CF18D3">
        <w:rPr>
          <w:rStyle w:val="CODEtemp"/>
        </w:rPr>
        <w:t>[REMOVED]</w:t>
      </w:r>
      <w:r w:rsidRPr="00CF18D3">
        <w:t>.</w:t>
      </w:r>
    </w:p>
    <w:p w14:paraId="1F0E3078" w14:textId="49A82EC0" w:rsidR="00CF18D3" w:rsidRDefault="00CF18D3" w:rsidP="00CF18D3">
      <w:pPr>
        <w:pStyle w:val="Note"/>
      </w:pPr>
      <w:r>
        <w:t xml:space="preserve">NOTE 2: </w:t>
      </w:r>
      <w:r w:rsidRPr="00CF18D3">
        <w:t xml:space="preserve">Redacting sensitive information from </w:t>
      </w:r>
      <w:r w:rsidRPr="00CF18D3">
        <w:rPr>
          <w:rStyle w:val="CODEtemp"/>
        </w:rPr>
        <w:t>commandLine</w:t>
      </w:r>
      <w:r w:rsidRPr="00CF18D3">
        <w:t xml:space="preserve"> makes it more difficult to precisely reproduce an analysis run. The value of </w:t>
      </w:r>
      <w:r w:rsidRPr="00CF18D3">
        <w:rPr>
          <w:rStyle w:val="CODEtemp"/>
        </w:rPr>
        <w:t>commandLine</w:t>
      </w:r>
      <w:r w:rsidRPr="00CF18D3">
        <w:t xml:space="preserve"> would have to be combined with information from another source to allow the run to be repeated.</w:t>
      </w:r>
    </w:p>
    <w:p w14:paraId="54165716" w14:textId="79BEDFF8" w:rsidR="00CF18D3" w:rsidRDefault="00CF18D3" w:rsidP="00CF18D3">
      <w:pPr>
        <w:pStyle w:val="Note"/>
      </w:pPr>
      <w:r>
        <w:t xml:space="preserve">EXAMPLE 1: </w:t>
      </w:r>
      <w:r w:rsidRPr="00CF18D3">
        <w:t>Suppose a tool is invoked with the command line</w:t>
      </w:r>
      <w:r>
        <w:br/>
      </w:r>
      <w:r>
        <w:br/>
      </w:r>
      <w:r w:rsidR="006B58F4">
        <w:rPr>
          <w:rStyle w:val="CODEtemp"/>
        </w:rPr>
        <w:t>C:\Users\mary</w:t>
      </w:r>
      <w:r w:rsidRPr="006B58F4">
        <w:rPr>
          <w:rStyle w:val="CODEtemp"/>
        </w:rPr>
        <w:t>\</w:t>
      </w:r>
      <w:r w:rsidR="006B58F4">
        <w:rPr>
          <w:rStyle w:val="CODEtemp"/>
        </w:rPr>
        <w:t>Tools</w:t>
      </w:r>
      <w:r w:rsidRPr="006B58F4">
        <w:rPr>
          <w:rStyle w:val="CODEtemp"/>
        </w:rPr>
        <w:t>\DbScanner.exe</w:t>
      </w:r>
      <w:r w:rsidR="006B58F4">
        <w:rPr>
          <w:rStyle w:val="CODEtemp"/>
        </w:rPr>
        <w:t xml:space="preserve"> </w:t>
      </w:r>
      <w:r w:rsidRPr="006B58F4">
        <w:rPr>
          <w:rStyle w:val="CODEtemp"/>
        </w:rPr>
        <w:t>/Con</w:t>
      </w:r>
      <w:r w:rsidR="006B58F4">
        <w:rPr>
          <w:rStyle w:val="CODEtemp"/>
        </w:rPr>
        <w:t>nectionString</w:t>
      </w:r>
      <w:r w:rsidR="006B58F4">
        <w:rPr>
          <w:rStyle w:val="CODEtemp"/>
        </w:rPr>
        <w:br/>
        <w:t xml:space="preserve">    </w:t>
      </w:r>
      <w:r w:rsidRPr="006B58F4">
        <w:rPr>
          <w:rStyle w:val="CODEtemp"/>
        </w:rPr>
        <w:t>"Server=Corp;D</w:t>
      </w:r>
      <w:r w:rsidR="006B58F4">
        <w:rPr>
          <w:rStyle w:val="CODEtemp"/>
        </w:rPr>
        <w:t>b=Accounting;User</w:t>
      </w:r>
      <w:r w:rsidRPr="006B58F4">
        <w:rPr>
          <w:rStyle w:val="CODEtemp"/>
        </w:rPr>
        <w:t>=Admin;Password=S3cr#t"</w:t>
      </w:r>
      <w:r w:rsidRPr="006B58F4">
        <w:rPr>
          <w:rStyle w:val="CODEtemp"/>
        </w:rPr>
        <w:br/>
      </w:r>
      <w:r w:rsidR="006B58F4">
        <w:rPr>
          <w:rStyle w:val="CODEtemp"/>
        </w:rPr>
        <w:t xml:space="preserve">    </w:t>
      </w:r>
      <w:r w:rsidRPr="006B58F4">
        <w:rPr>
          <w:rStyle w:val="CODEtemp"/>
        </w:rPr>
        <w:t>/input *.sql</w:t>
      </w:r>
      <w:r w:rsidR="006B58F4">
        <w:br/>
      </w:r>
      <w:r w:rsidR="006B58F4">
        <w:br/>
      </w:r>
      <w:r w:rsidR="006B58F4" w:rsidRPr="006B58F4">
        <w:t xml:space="preserve">Then the value of the </w:t>
      </w:r>
      <w:r w:rsidR="006B58F4" w:rsidRPr="006B58F4">
        <w:rPr>
          <w:rStyle w:val="CODEtemp"/>
        </w:rPr>
        <w:t>commandLine</w:t>
      </w:r>
      <w:r w:rsidR="006B58F4" w:rsidRPr="006B58F4">
        <w:t xml:space="preserve"> property might contain the redacted command line</w:t>
      </w:r>
      <w:r w:rsidR="006B58F4">
        <w:br/>
      </w:r>
      <w:r w:rsidR="006B58F4">
        <w:br/>
      </w:r>
      <w:r w:rsidR="006B58F4" w:rsidRPr="006B58F4">
        <w:rPr>
          <w:rStyle w:val="CODEtemp"/>
        </w:rPr>
        <w:t>[REMOVED]\DbScanner.exe /connectionString=[REMOVED] /input=*.sql</w:t>
      </w:r>
    </w:p>
    <w:p w14:paraId="061DC596" w14:textId="70F3E92F" w:rsidR="006B58F4" w:rsidRDefault="00E06A9A" w:rsidP="006B58F4">
      <w:r w:rsidRPr="00E06A9A">
        <w:t xml:space="preserve">The </w:t>
      </w:r>
      <w:r w:rsidRPr="00E06A9A">
        <w:rPr>
          <w:rStyle w:val="CODEtemp"/>
        </w:rPr>
        <w:t>commandLine</w:t>
      </w:r>
      <w:r w:rsidRPr="00E06A9A">
        <w:t xml:space="preserve"> property might describe a command that would be harmful if it were executed. For this reason, the recipient of a SARIF log file from an untrusted source should not execute the command line without first examining it carefully. In particular, an automated system should not execute a command line in a SARIF log file from an untrusted source.</w:t>
      </w:r>
    </w:p>
    <w:p w14:paraId="58459168" w14:textId="0CEDFEC6" w:rsidR="00E06A9A" w:rsidRDefault="00E06A9A" w:rsidP="00E06A9A">
      <w:pPr>
        <w:pStyle w:val="Note"/>
      </w:pPr>
      <w:r>
        <w:t>EXAMPLE 2: An example of a harmful command line:</w:t>
      </w:r>
    </w:p>
    <w:p w14:paraId="06709567" w14:textId="77777777" w:rsidR="00E06A9A" w:rsidRPr="00E06A9A" w:rsidRDefault="00E06A9A" w:rsidP="00E06A9A">
      <w:pPr>
        <w:pStyle w:val="Code"/>
        <w:rPr>
          <w:rStyle w:val="CODEtemp"/>
        </w:rPr>
      </w:pPr>
      <w:r w:rsidRPr="00E06A9A">
        <w:rPr>
          <w:rStyle w:val="CODEtemp"/>
        </w:rPr>
        <w:t>"invocation": {</w:t>
      </w:r>
    </w:p>
    <w:p w14:paraId="28204D90" w14:textId="77777777" w:rsidR="00E06A9A" w:rsidRPr="00E06A9A" w:rsidRDefault="00E06A9A" w:rsidP="00E06A9A">
      <w:pPr>
        <w:pStyle w:val="Code"/>
        <w:rPr>
          <w:rStyle w:val="CODEtemp"/>
        </w:rPr>
      </w:pPr>
      <w:r w:rsidRPr="00E06A9A">
        <w:rPr>
          <w:rStyle w:val="CODEtemp"/>
        </w:rPr>
        <w:t xml:space="preserve">  "commandLine": "rm -rf /"</w:t>
      </w:r>
    </w:p>
    <w:p w14:paraId="2153A39C" w14:textId="7A4C492D" w:rsidR="00E06A9A" w:rsidRPr="00E06A9A" w:rsidRDefault="00E06A9A" w:rsidP="00E06A9A">
      <w:pPr>
        <w:pStyle w:val="Code"/>
        <w:rPr>
          <w:rStyle w:val="CODEtemp"/>
        </w:rPr>
      </w:pPr>
      <w:r w:rsidRPr="00E06A9A">
        <w:rPr>
          <w:rStyle w:val="CODEtemp"/>
        </w:rPr>
        <w:t>}</w:t>
      </w:r>
    </w:p>
    <w:p w14:paraId="202F9E8F" w14:textId="388FCC3D" w:rsidR="00401BB5" w:rsidRDefault="00401BB5" w:rsidP="00401BB5">
      <w:pPr>
        <w:pStyle w:val="Heading3"/>
      </w:pPr>
      <w:bookmarkStart w:id="161" w:name="_Toc503450893"/>
      <w:r>
        <w:t>responseFiles property</w:t>
      </w:r>
      <w:bookmarkEnd w:id="161"/>
    </w:p>
    <w:p w14:paraId="7F9B09E3" w14:textId="1D07F438" w:rsidR="00957AE3" w:rsidRDefault="00E72306" w:rsidP="00957AE3">
      <w:r w:rsidRPr="00E72306">
        <w:t xml:space="preserve">An </w:t>
      </w:r>
      <w:r w:rsidRPr="00E72306">
        <w:rPr>
          <w:rStyle w:val="CODEtemp"/>
        </w:rPr>
        <w:t>invocation</w:t>
      </w:r>
      <w:r w:rsidRPr="00E72306">
        <w:t xml:space="preserve"> object </w:t>
      </w:r>
      <w:r w:rsidRPr="00E72306">
        <w:rPr>
          <w:b/>
        </w:rPr>
        <w:t>MAY</w:t>
      </w:r>
      <w:r w:rsidRPr="00E72306">
        <w:t xml:space="preserve"> contain a property named </w:t>
      </w:r>
      <w:r w:rsidRPr="00E72306">
        <w:rPr>
          <w:rStyle w:val="CODEtemp"/>
        </w:rPr>
        <w:t>responseFiles</w:t>
      </w:r>
      <w:r w:rsidRPr="00E72306">
        <w:t xml:space="preserve"> whose value is an object, each of whose properties represents the contents of a response file specified on the tool's command line.</w:t>
      </w:r>
    </w:p>
    <w:p w14:paraId="5530BF91" w14:textId="5CCD9C63" w:rsidR="00E72306" w:rsidRDefault="00E72306" w:rsidP="00957AE3">
      <w:r w:rsidRPr="00E72306">
        <w:t xml:space="preserve">Each property name in the object shall be the URI of a response file specified on the tool's command line. If the absolute location of the file is available, the URI </w:t>
      </w:r>
      <w:r w:rsidRPr="00E72306">
        <w:rPr>
          <w:b/>
        </w:rPr>
        <w:t>SHOULD</w:t>
      </w:r>
      <w:r w:rsidRPr="00E72306">
        <w:t xml:space="preserve"> be an absolute URI; otherwise, the URI </w:t>
      </w:r>
      <w:r w:rsidRPr="00E72306">
        <w:rPr>
          <w:b/>
        </w:rPr>
        <w:t>SHALL</w:t>
      </w:r>
      <w:r w:rsidRPr="00E72306">
        <w:t xml:space="preserve"> be a relative URI.</w:t>
      </w:r>
    </w:p>
    <w:p w14:paraId="56F569D0" w14:textId="1B332BB8" w:rsidR="00E72306" w:rsidRDefault="00E72306" w:rsidP="00957AE3">
      <w:r w:rsidRPr="00E72306">
        <w:t xml:space="preserve">Each property value in the object </w:t>
      </w:r>
      <w:r w:rsidRPr="00E72306">
        <w:rPr>
          <w:b/>
        </w:rPr>
        <w:t>SHALL</w:t>
      </w:r>
      <w:r w:rsidRPr="00E72306">
        <w:t xml:space="preserve"> be a string containing the textual contents of the file specified by the property name. If the file has zero length, the value </w:t>
      </w:r>
      <w:r w:rsidRPr="00E72306">
        <w:rPr>
          <w:b/>
        </w:rPr>
        <w:t>SHALL</w:t>
      </w:r>
      <w:r w:rsidRPr="00E72306">
        <w:t xml:space="preserve"> be an empty string. Characters that cannot appear directly in a JSON string </w:t>
      </w:r>
      <w:r w:rsidRPr="00E72306">
        <w:rPr>
          <w:b/>
        </w:rPr>
        <w:t>SHALL</w:t>
      </w:r>
      <w:r w:rsidRPr="00E72306">
        <w:t xml:space="preserve"> be escaped as specified in the JSON specification.</w:t>
      </w:r>
    </w:p>
    <w:p w14:paraId="1520FC2D" w14:textId="1C407048" w:rsidR="007A53E1" w:rsidRDefault="007A53E1" w:rsidP="007A53E1">
      <w:pPr>
        <w:pStyle w:val="Note"/>
      </w:pPr>
      <w:r>
        <w:t>EXAMPLE:</w:t>
      </w:r>
    </w:p>
    <w:p w14:paraId="6F203785" w14:textId="726309B0" w:rsidR="007A53E1" w:rsidRDefault="007A53E1" w:rsidP="007A53E1">
      <w:pPr>
        <w:pStyle w:val="Code"/>
      </w:pPr>
      <w:r>
        <w:t>"invocation": {</w:t>
      </w:r>
    </w:p>
    <w:p w14:paraId="05F7691B" w14:textId="21E00338" w:rsidR="00780AD1" w:rsidRDefault="00780AD1" w:rsidP="00780AD1">
      <w:pPr>
        <w:pStyle w:val="Code"/>
      </w:pPr>
      <w:r>
        <w:t xml:space="preserve">    "commandLine": "/quiet @analyzer.rsp @strict.rsp"</w:t>
      </w:r>
      <w:r w:rsidR="007C64F1">
        <w:t xml:space="preserve"> @options.rsp</w:t>
      </w:r>
      <w:r>
        <w:t>,</w:t>
      </w:r>
    </w:p>
    <w:p w14:paraId="7F87D512" w14:textId="333F6F97" w:rsidR="00780AD1" w:rsidRDefault="007C64F1" w:rsidP="00780AD1">
      <w:pPr>
        <w:pStyle w:val="Code"/>
      </w:pPr>
      <w:r>
        <w:t xml:space="preserve">    </w:t>
      </w:r>
      <w:r w:rsidR="00780AD1">
        <w:t>"responseFiles": {</w:t>
      </w:r>
    </w:p>
    <w:p w14:paraId="19061072" w14:textId="3AB1E686" w:rsidR="00780AD1" w:rsidRDefault="00780AD1" w:rsidP="00780AD1">
      <w:pPr>
        <w:pStyle w:val="Code"/>
      </w:pPr>
      <w:r>
        <w:t xml:space="preserve">    </w:t>
      </w:r>
      <w:r w:rsidR="007C64F1">
        <w:t xml:space="preserve">    </w:t>
      </w:r>
      <w:r>
        <w:t>"analyzer.rsp": "/rules:basic\n/out:analyzer.sarif",</w:t>
      </w:r>
    </w:p>
    <w:p w14:paraId="18B1B777" w14:textId="7E43DE1A" w:rsidR="00780AD1" w:rsidRDefault="00780AD1" w:rsidP="00780AD1">
      <w:pPr>
        <w:pStyle w:val="Code"/>
      </w:pPr>
      <w:r>
        <w:t xml:space="preserve">   </w:t>
      </w:r>
      <w:r w:rsidR="007C64F1">
        <w:t xml:space="preserve">    </w:t>
      </w:r>
      <w:r>
        <w:t xml:space="preserve"> "strict.rsp": "/rules:security /rules:reliability",</w:t>
      </w:r>
    </w:p>
    <w:p w14:paraId="74D7FFBB" w14:textId="3FE6F7FA" w:rsidR="00780AD1" w:rsidRDefault="00780AD1" w:rsidP="00780AD1">
      <w:pPr>
        <w:pStyle w:val="Code"/>
      </w:pPr>
      <w:r>
        <w:t xml:space="preserve">    </w:t>
      </w:r>
      <w:r w:rsidR="007C64F1">
        <w:t xml:space="preserve">    </w:t>
      </w:r>
      <w:r>
        <w:t>"options.rsp": ""</w:t>
      </w:r>
    </w:p>
    <w:p w14:paraId="5C779CE5" w14:textId="13298733" w:rsidR="00780AD1" w:rsidRDefault="00780AD1" w:rsidP="00780AD1">
      <w:pPr>
        <w:pStyle w:val="Code"/>
      </w:pPr>
      <w:r>
        <w:t xml:space="preserve">  </w:t>
      </w:r>
      <w:r w:rsidR="007C64F1">
        <w:t xml:space="preserve">  </w:t>
      </w:r>
      <w:r>
        <w:t>}</w:t>
      </w:r>
    </w:p>
    <w:p w14:paraId="5228E212" w14:textId="317D259F" w:rsidR="007A53E1" w:rsidRDefault="007C64F1" w:rsidP="007A53E1">
      <w:pPr>
        <w:pStyle w:val="Code"/>
      </w:pPr>
      <w:r>
        <w:t xml:space="preserve">    </w:t>
      </w:r>
      <w:r w:rsidR="007A53E1">
        <w:t>...</w:t>
      </w:r>
    </w:p>
    <w:p w14:paraId="5C715EE5" w14:textId="70F3C065" w:rsidR="007A53E1" w:rsidRPr="007A53E1" w:rsidRDefault="007A53E1" w:rsidP="007A53E1">
      <w:pPr>
        <w:pStyle w:val="Code"/>
      </w:pPr>
      <w:r>
        <w:t>}</w:t>
      </w:r>
    </w:p>
    <w:p w14:paraId="01B231BB" w14:textId="4256C787" w:rsidR="00401BB5" w:rsidRDefault="00401BB5" w:rsidP="00401BB5">
      <w:pPr>
        <w:pStyle w:val="Heading3"/>
      </w:pPr>
      <w:bookmarkStart w:id="162" w:name="_Toc503450894"/>
      <w:r>
        <w:t>startTime property</w:t>
      </w:r>
      <w:bookmarkEnd w:id="162"/>
    </w:p>
    <w:p w14:paraId="16315911" w14:textId="46E6436B" w:rsidR="00E72306" w:rsidRPr="00E72306" w:rsidRDefault="00A14F9A" w:rsidP="00E72306">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startTime</w:t>
      </w:r>
      <w:r w:rsidRPr="00A14F9A">
        <w:t xml:space="preserve"> whose value is a string specifying the date and time at which the run started. The string </w:t>
      </w:r>
      <w:r w:rsidRPr="00A14F9A">
        <w:rPr>
          <w:b/>
        </w:rPr>
        <w:t>SHALL</w:t>
      </w:r>
      <w:r w:rsidRPr="00A14F9A">
        <w:t xml:space="preserve"> be in the format specified </w:t>
      </w:r>
      <w:r w:rsidR="00DC3F77">
        <w:t>in</w:t>
      </w:r>
      <w:r w:rsidRPr="00A14F9A">
        <w:t xml:space="preserve"> §</w:t>
      </w:r>
      <w:r>
        <w:fldChar w:fldCharType="begin"/>
      </w:r>
      <w:r>
        <w:instrText xml:space="preserve"> REF _Ref493413701 \r \h </w:instrText>
      </w:r>
      <w:r>
        <w:fldChar w:fldCharType="separate"/>
      </w:r>
      <w:r w:rsidR="00567DE6">
        <w:t>3.8</w:t>
      </w:r>
      <w:r>
        <w:fldChar w:fldCharType="end"/>
      </w:r>
      <w:r w:rsidRPr="00A14F9A">
        <w:t>.</w:t>
      </w:r>
    </w:p>
    <w:p w14:paraId="64D62131" w14:textId="648590CB" w:rsidR="00401BB5" w:rsidRDefault="00401BB5" w:rsidP="00401BB5">
      <w:pPr>
        <w:pStyle w:val="Heading3"/>
      </w:pPr>
      <w:bookmarkStart w:id="163" w:name="_Toc503450895"/>
      <w:r>
        <w:lastRenderedPageBreak/>
        <w:t>endTime property</w:t>
      </w:r>
      <w:bookmarkEnd w:id="163"/>
    </w:p>
    <w:p w14:paraId="7310B713" w14:textId="6670C16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endTime</w:t>
      </w:r>
      <w:r w:rsidRPr="00A14F9A">
        <w:t xml:space="preserve"> whose value is a string specifying the date and time at which the run ended. The string </w:t>
      </w:r>
      <w:r w:rsidRPr="00A14F9A">
        <w:rPr>
          <w:b/>
        </w:rPr>
        <w:t>SHALL</w:t>
      </w:r>
      <w:r w:rsidRPr="00A14F9A">
        <w:t xml:space="preserve"> be in the format specified by (§</w:t>
      </w:r>
      <w:r>
        <w:fldChar w:fldCharType="begin"/>
      </w:r>
      <w:r>
        <w:instrText xml:space="preserve"> REF _Ref493413744 \r \h </w:instrText>
      </w:r>
      <w:r>
        <w:fldChar w:fldCharType="separate"/>
      </w:r>
      <w:r w:rsidR="00567DE6">
        <w:t>3.8</w:t>
      </w:r>
      <w:r>
        <w:fldChar w:fldCharType="end"/>
      </w:r>
      <w:r w:rsidRPr="00A14F9A">
        <w:t>).</w:t>
      </w:r>
    </w:p>
    <w:p w14:paraId="403BF44E" w14:textId="3684AD93" w:rsidR="00401BB5" w:rsidRDefault="00401BB5" w:rsidP="00401BB5">
      <w:pPr>
        <w:pStyle w:val="Heading3"/>
      </w:pPr>
      <w:bookmarkStart w:id="164" w:name="_Toc503450896"/>
      <w:r>
        <w:t>machine property</w:t>
      </w:r>
      <w:bookmarkEnd w:id="164"/>
    </w:p>
    <w:p w14:paraId="1B03B6A6" w14:textId="56166928"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machine</w:t>
      </w:r>
      <w:r w:rsidRPr="00A14F9A">
        <w:t xml:space="preserve"> whose value is a string containing the name of the machine on which the tool was run.</w:t>
      </w:r>
    </w:p>
    <w:p w14:paraId="4BD5EB2C" w14:textId="774EDF0A" w:rsidR="00401BB5" w:rsidRDefault="00401BB5" w:rsidP="00401BB5">
      <w:pPr>
        <w:pStyle w:val="Heading3"/>
      </w:pPr>
      <w:bookmarkStart w:id="165" w:name="_Toc503450897"/>
      <w:r>
        <w:t>account property</w:t>
      </w:r>
      <w:bookmarkEnd w:id="165"/>
    </w:p>
    <w:p w14:paraId="27CF67CA" w14:textId="494D2113"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account</w:t>
      </w:r>
      <w:r w:rsidRPr="00A14F9A">
        <w:t xml:space="preserve"> whose value is a string containing the name of the account under which the tool was run.</w:t>
      </w:r>
    </w:p>
    <w:p w14:paraId="0807F9F4" w14:textId="06C190EF" w:rsidR="00401BB5" w:rsidRDefault="00401BB5" w:rsidP="00401BB5">
      <w:pPr>
        <w:pStyle w:val="Heading3"/>
      </w:pPr>
      <w:bookmarkStart w:id="166" w:name="_Toc503450898"/>
      <w:r>
        <w:t>processId property</w:t>
      </w:r>
      <w:bookmarkEnd w:id="166"/>
    </w:p>
    <w:p w14:paraId="4AE1E4B5" w14:textId="7B87D1C5" w:rsidR="00A14F9A" w:rsidRP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processId</w:t>
      </w:r>
      <w:r w:rsidRPr="00A14F9A">
        <w:t xml:space="preserve"> whose value is an integer containing the id of the process in which the tool was run.</w:t>
      </w:r>
    </w:p>
    <w:p w14:paraId="76D03CD3" w14:textId="1E188DAB" w:rsidR="00401BB5" w:rsidRDefault="00401BB5" w:rsidP="00401BB5">
      <w:pPr>
        <w:pStyle w:val="Heading3"/>
      </w:pPr>
      <w:bookmarkStart w:id="167" w:name="_Toc503450899"/>
      <w:r>
        <w:t>fileName property</w:t>
      </w:r>
      <w:bookmarkEnd w:id="167"/>
    </w:p>
    <w:p w14:paraId="2EFF9849" w14:textId="19FB254F" w:rsidR="00A14F9A" w:rsidRDefault="00A14F9A" w:rsidP="00A14F9A">
      <w:r w:rsidRPr="00A14F9A">
        <w:t xml:space="preserve">An </w:t>
      </w:r>
      <w:r w:rsidRPr="00A14F9A">
        <w:rPr>
          <w:rStyle w:val="CODEtemp"/>
        </w:rPr>
        <w:t>invocation</w:t>
      </w:r>
      <w:r w:rsidRPr="00A14F9A">
        <w:t xml:space="preserve"> object may contain a property named </w:t>
      </w:r>
      <w:r w:rsidRPr="00A14F9A">
        <w:rPr>
          <w:rStyle w:val="CODEtemp"/>
        </w:rPr>
        <w:t>fileName</w:t>
      </w:r>
      <w:r w:rsidRPr="00A14F9A">
        <w:t xml:space="preserve"> whose value is a string containing the fully qualified path name of the tool's executable file.</w:t>
      </w:r>
    </w:p>
    <w:p w14:paraId="52D317A6" w14:textId="5C0B1DFF" w:rsidR="00A14F9A" w:rsidRDefault="00A14F9A" w:rsidP="00A14F9A">
      <w:pPr>
        <w:pStyle w:val="Note"/>
      </w:pPr>
      <w:r w:rsidRPr="00A14F9A">
        <w:t>NOTE 1</w:t>
      </w:r>
      <w:r>
        <w:t xml:space="preserve">: </w:t>
      </w:r>
      <w:r w:rsidRPr="00A14F9A">
        <w:t xml:space="preserve">This property is defined in the </w:t>
      </w:r>
      <w:r w:rsidRPr="00A14F9A">
        <w:rPr>
          <w:rStyle w:val="CODEtemp"/>
        </w:rPr>
        <w:t>invocation</w:t>
      </w:r>
      <w:r w:rsidRPr="00A14F9A">
        <w:t xml:space="preserve"> object rather than in the </w:t>
      </w:r>
      <w:r w:rsidRPr="00A14F9A">
        <w:rPr>
          <w:rStyle w:val="CODEtemp"/>
        </w:rPr>
        <w:t>tool</w:t>
      </w:r>
      <w:r w:rsidRPr="00A14F9A">
        <w:t xml:space="preserve"> object (§</w:t>
      </w:r>
      <w:r>
        <w:fldChar w:fldCharType="begin"/>
      </w:r>
      <w:r>
        <w:instrText xml:space="preserve"> REF _Ref493350964 \r \h </w:instrText>
      </w:r>
      <w:r>
        <w:fldChar w:fldCharType="separate"/>
      </w:r>
      <w:r w:rsidR="00567DE6">
        <w:t>3.13</w:t>
      </w:r>
      <w:r>
        <w:fldChar w:fldCharType="end"/>
      </w:r>
      <w:r w:rsidRPr="00A14F9A">
        <w:t>) because the identical tool might be invoked from different paths on different machines.</w:t>
      </w:r>
    </w:p>
    <w:p w14:paraId="4CBA5986" w14:textId="305F0A44" w:rsidR="00A14F9A" w:rsidRDefault="00A14F9A" w:rsidP="00A14F9A">
      <w:pPr>
        <w:pStyle w:val="Note"/>
      </w:pPr>
      <w:r>
        <w:t xml:space="preserve">NOTE 2: </w:t>
      </w:r>
      <w:r w:rsidRPr="00A14F9A">
        <w:t xml:space="preserve">This property might duplicate information in the </w:t>
      </w:r>
      <w:r w:rsidRPr="00A14F9A">
        <w:rPr>
          <w:rStyle w:val="CODEtemp"/>
        </w:rPr>
        <w:t>commandLine</w:t>
      </w:r>
      <w:r w:rsidRPr="00A14F9A">
        <w:t xml:space="preserve"> property (§</w:t>
      </w:r>
      <w:r>
        <w:fldChar w:fldCharType="begin"/>
      </w:r>
      <w:r>
        <w:instrText xml:space="preserve"> REF _Ref493414102 \r \h </w:instrText>
      </w:r>
      <w:r>
        <w:fldChar w:fldCharType="separate"/>
      </w:r>
      <w:r w:rsidR="00567DE6">
        <w:t>3.14.2</w:t>
      </w:r>
      <w:r>
        <w:fldChar w:fldCharType="end"/>
      </w:r>
      <w:r w:rsidRPr="00A14F9A">
        <w:t>). It is necessary because the command line might not explicitly specify the path to the tool (for example, if the tool directory is on the execution path), and this information is important for troubleshooting.</w:t>
      </w:r>
    </w:p>
    <w:p w14:paraId="1CBD744A" w14:textId="09E96E26" w:rsidR="00A14F9A" w:rsidRPr="00A14F9A" w:rsidRDefault="00A14F9A" w:rsidP="00A14F9A">
      <w:pPr>
        <w:pStyle w:val="Note"/>
      </w:pPr>
      <w:r>
        <w:t xml:space="preserve">NOTE 3: </w:t>
      </w:r>
      <w:r w:rsidRPr="00A14F9A">
        <w:t>Absolute path names can reveal information that might be sensitive.</w:t>
      </w:r>
    </w:p>
    <w:p w14:paraId="28F8A155" w14:textId="37FE55F3" w:rsidR="00401BB5" w:rsidRDefault="00401BB5" w:rsidP="00401BB5">
      <w:pPr>
        <w:pStyle w:val="Heading3"/>
      </w:pPr>
      <w:bookmarkStart w:id="168" w:name="_Toc503450900"/>
      <w:r>
        <w:t>workingDirectory property</w:t>
      </w:r>
      <w:bookmarkEnd w:id="168"/>
    </w:p>
    <w:p w14:paraId="33341A2E" w14:textId="2E59B188" w:rsidR="00A14F9A" w:rsidRDefault="00A14F9A" w:rsidP="00A14F9A">
      <w:r w:rsidRPr="00A14F9A">
        <w:t xml:space="preserve">An </w:t>
      </w:r>
      <w:r w:rsidRPr="00A14F9A">
        <w:rPr>
          <w:rStyle w:val="CODEtemp"/>
        </w:rPr>
        <w:t>invocation</w:t>
      </w:r>
      <w:r w:rsidRPr="00A14F9A">
        <w:t xml:space="preserve"> object </w:t>
      </w:r>
      <w:r w:rsidRPr="00A14F9A">
        <w:rPr>
          <w:b/>
        </w:rPr>
        <w:t>MAY</w:t>
      </w:r>
      <w:r w:rsidRPr="00A14F9A">
        <w:t xml:space="preserve"> contain a property named </w:t>
      </w:r>
      <w:r w:rsidRPr="00A14F9A">
        <w:rPr>
          <w:rStyle w:val="CODEtemp"/>
        </w:rPr>
        <w:t>workingDirectory</w:t>
      </w:r>
      <w:r w:rsidRPr="00A14F9A">
        <w:t xml:space="preserve"> whose value is a string containing the fully qualified path name of the directory in which the analysis tool was invoked.</w:t>
      </w:r>
    </w:p>
    <w:p w14:paraId="41FC7969" w14:textId="7FCCB7CE" w:rsidR="00A14F9A" w:rsidRPr="00A14F9A" w:rsidRDefault="00A14F9A" w:rsidP="00A14F9A">
      <w:pPr>
        <w:pStyle w:val="Note"/>
      </w:pPr>
      <w:r>
        <w:t xml:space="preserve">NOTE: </w:t>
      </w:r>
      <w:r w:rsidRPr="00A14F9A">
        <w:t>Absolute path names can reveal information that might be sensitive.</w:t>
      </w:r>
    </w:p>
    <w:p w14:paraId="046079EF" w14:textId="4EF05C3D" w:rsidR="00401BB5" w:rsidRDefault="00401BB5" w:rsidP="00401BB5">
      <w:pPr>
        <w:pStyle w:val="Heading3"/>
      </w:pPr>
      <w:bookmarkStart w:id="169" w:name="_Toc503450901"/>
      <w:r>
        <w:t>environmentVariables property</w:t>
      </w:r>
      <w:bookmarkEnd w:id="169"/>
    </w:p>
    <w:p w14:paraId="760F73BD" w14:textId="072B8FAA" w:rsidR="00A14F9A" w:rsidRDefault="00D027BA" w:rsidP="00A14F9A">
      <w:r w:rsidRPr="00D027BA">
        <w:t xml:space="preserve">An </w:t>
      </w:r>
      <w:r w:rsidRPr="00BA3A45">
        <w:rPr>
          <w:rStyle w:val="CODEtemp"/>
        </w:rPr>
        <w:t>invocation</w:t>
      </w:r>
      <w:r w:rsidRPr="00D027BA">
        <w:t xml:space="preserve"> object </w:t>
      </w:r>
      <w:r w:rsidR="00F90F0E" w:rsidRPr="00BA3A45">
        <w:rPr>
          <w:b/>
        </w:rPr>
        <w:t>MAY</w:t>
      </w:r>
      <w:r w:rsidR="00F90F0E" w:rsidRPr="00D027BA">
        <w:t xml:space="preserve"> </w:t>
      </w:r>
      <w:r w:rsidRPr="00D027BA">
        <w:t xml:space="preserve">contain a property named </w:t>
      </w:r>
      <w:r w:rsidRPr="00BA3A45">
        <w:rPr>
          <w:rStyle w:val="CODEtemp"/>
        </w:rPr>
        <w:t>environmentVariables</w:t>
      </w:r>
      <w:r w:rsidRPr="00D027BA">
        <w:t xml:space="preserve"> whose value is an object. The property names in this object </w:t>
      </w:r>
      <w:r w:rsidR="006640DD" w:rsidRPr="006640DD">
        <w:rPr>
          <w:b/>
        </w:rPr>
        <w:t>SHALL</w:t>
      </w:r>
      <w:r w:rsidR="006640DD" w:rsidRPr="00D027BA">
        <w:t xml:space="preserve"> </w:t>
      </w:r>
      <w:r w:rsidRPr="00D027BA">
        <w:t xml:space="preserve">contain the names of all the environment variables in the tool's execution environment. The value of each property </w:t>
      </w:r>
      <w:r w:rsidR="006640DD" w:rsidRPr="006640DD">
        <w:rPr>
          <w:b/>
        </w:rPr>
        <w:t>SHALL</w:t>
      </w:r>
      <w:r w:rsidR="006640DD" w:rsidRPr="00D027BA">
        <w:t xml:space="preserve"> </w:t>
      </w:r>
      <w:r w:rsidRPr="00D027BA">
        <w:t xml:space="preserve">be a string containing the value of the specified environment variable. If the value of the environment variable is an empty string, the value of the corresponding property </w:t>
      </w:r>
      <w:r w:rsidR="006640DD" w:rsidRPr="006640DD">
        <w:rPr>
          <w:b/>
        </w:rPr>
        <w:t>SHALL</w:t>
      </w:r>
      <w:r w:rsidR="006640DD" w:rsidRPr="00D027BA">
        <w:t xml:space="preserve"> </w:t>
      </w:r>
      <w:r w:rsidRPr="00D027BA">
        <w:t>be an empty string.</w:t>
      </w:r>
    </w:p>
    <w:p w14:paraId="494104F2" w14:textId="26243C51" w:rsidR="006640DD" w:rsidRDefault="006640DD" w:rsidP="006640DD">
      <w:pPr>
        <w:pStyle w:val="Note"/>
      </w:pPr>
      <w:r>
        <w:t xml:space="preserve">NOTE 1: </w:t>
      </w:r>
      <w:r w:rsidRPr="006640DD">
        <w:t xml:space="preserve">Environment variable names and values are likely to reveal highly sensitive information. For example, on a Windows machine, environment variables reveal the directories on the execution path, user account name, machine name, logon domain controller, </w:t>
      </w:r>
      <w:r w:rsidRPr="006640DD">
        <w:rPr>
          <w:i/>
        </w:rPr>
        <w:t>etc.</w:t>
      </w:r>
    </w:p>
    <w:p w14:paraId="572AC478" w14:textId="4F6B81AB" w:rsidR="006640DD" w:rsidRPr="006640DD" w:rsidRDefault="006640DD" w:rsidP="006640DD">
      <w:pPr>
        <w:pStyle w:val="Note"/>
      </w:pPr>
      <w:r>
        <w:t xml:space="preserve">NOTE 2: </w:t>
      </w:r>
      <w:r w:rsidRPr="006640DD">
        <w:t>The result of setting an environment variable to an empty string is operating system-dependent. On Windows, it removes the variable from the environment. In Unix, an environment variable can have an empty value</w:t>
      </w:r>
      <w:r>
        <w:t>.</w:t>
      </w:r>
    </w:p>
    <w:p w14:paraId="2DE39DF6" w14:textId="23040C0B" w:rsidR="00401BB5" w:rsidRDefault="00401BB5" w:rsidP="00401BB5">
      <w:pPr>
        <w:pStyle w:val="Heading3"/>
      </w:pPr>
      <w:bookmarkStart w:id="170" w:name="_Toc503450902"/>
      <w:r>
        <w:lastRenderedPageBreak/>
        <w:t>properties property</w:t>
      </w:r>
      <w:bookmarkEnd w:id="170"/>
    </w:p>
    <w:p w14:paraId="6D4EC85A" w14:textId="76008491" w:rsidR="00F90F0E" w:rsidRPr="00F90F0E" w:rsidRDefault="00F90F0E" w:rsidP="00F90F0E">
      <w:r w:rsidRPr="00F90F0E">
        <w:t xml:space="preserve">An </w:t>
      </w:r>
      <w:r w:rsidRPr="00F90F0E">
        <w:rPr>
          <w:rStyle w:val="CODEtemp"/>
        </w:rPr>
        <w:t>invocation</w:t>
      </w:r>
      <w:r w:rsidRPr="00F90F0E">
        <w:t xml:space="preserve"> object </w:t>
      </w:r>
      <w:r w:rsidRPr="00F90F0E">
        <w:rPr>
          <w:b/>
        </w:rPr>
        <w:t>MAY</w:t>
      </w:r>
      <w:r w:rsidRPr="00F90F0E">
        <w:t xml:space="preserve"> contain a property named </w:t>
      </w:r>
      <w:r w:rsidRPr="00F90F0E">
        <w:rPr>
          <w:rStyle w:val="CODEtemp"/>
        </w:rPr>
        <w:t>properties</w:t>
      </w:r>
      <w:r w:rsidRPr="00F90F0E">
        <w:t xml:space="preserve"> whose value is a property bag (§</w:t>
      </w:r>
      <w:r>
        <w:fldChar w:fldCharType="begin"/>
      </w:r>
      <w:r>
        <w:instrText xml:space="preserve"> REF _Ref493408960 \r \h </w:instrText>
      </w:r>
      <w:r>
        <w:fldChar w:fldCharType="separate"/>
      </w:r>
      <w:r w:rsidR="00567DE6">
        <w:t>3.7</w:t>
      </w:r>
      <w:r>
        <w:fldChar w:fldCharType="end"/>
      </w:r>
      <w:r w:rsidRPr="00F90F0E">
        <w:t>). This allows tools to include information about the tool invocation that is not explicitly specified in the SARIF format.</w:t>
      </w:r>
    </w:p>
    <w:p w14:paraId="0EABEAD9" w14:textId="56C74FED" w:rsidR="00401BB5" w:rsidRDefault="00401BB5" w:rsidP="00401BB5">
      <w:pPr>
        <w:pStyle w:val="Heading2"/>
      </w:pPr>
      <w:bookmarkStart w:id="171" w:name="_Ref493403111"/>
      <w:bookmarkStart w:id="172" w:name="_Ref493404005"/>
      <w:bookmarkStart w:id="173" w:name="_Toc503450903"/>
      <w:r>
        <w:t>file object</w:t>
      </w:r>
      <w:bookmarkEnd w:id="171"/>
      <w:bookmarkEnd w:id="172"/>
      <w:bookmarkEnd w:id="173"/>
    </w:p>
    <w:p w14:paraId="375224F2" w14:textId="20156049" w:rsidR="00401BB5" w:rsidRDefault="00401BB5" w:rsidP="00401BB5">
      <w:pPr>
        <w:pStyle w:val="Heading3"/>
      </w:pPr>
      <w:bookmarkStart w:id="174" w:name="_Toc503450904"/>
      <w:r>
        <w:t>General</w:t>
      </w:r>
      <w:bookmarkEnd w:id="174"/>
    </w:p>
    <w:p w14:paraId="6F1B9766" w14:textId="3623214C" w:rsidR="00F90F0E" w:rsidRPr="00F90F0E" w:rsidRDefault="00F90F0E" w:rsidP="00F90F0E">
      <w:r w:rsidRPr="00F90F0E">
        <w:t xml:space="preserve">A </w:t>
      </w:r>
      <w:r w:rsidRPr="00F90F0E">
        <w:rPr>
          <w:rStyle w:val="CODEtemp"/>
        </w:rPr>
        <w:t>file</w:t>
      </w:r>
      <w:r w:rsidRPr="00F90F0E">
        <w:t xml:space="preserve"> object represents a single file.</w:t>
      </w:r>
    </w:p>
    <w:p w14:paraId="3759841C" w14:textId="5735611D" w:rsidR="00401BB5" w:rsidRDefault="00401BB5" w:rsidP="00401BB5">
      <w:pPr>
        <w:pStyle w:val="Heading3"/>
      </w:pPr>
      <w:bookmarkStart w:id="175" w:name="_Ref493403519"/>
      <w:bookmarkStart w:id="176" w:name="_Toc503450905"/>
      <w:r>
        <w:t>uri property</w:t>
      </w:r>
      <w:bookmarkEnd w:id="175"/>
      <w:bookmarkEnd w:id="176"/>
    </w:p>
    <w:p w14:paraId="35DB6B07" w14:textId="1FBFDC75" w:rsidR="00F90F0E" w:rsidRDefault="00F90F0E" w:rsidP="00F90F0E">
      <w:r w:rsidRPr="00F90F0E">
        <w:t xml:space="preserve">Depending on the circumstances, a </w:t>
      </w:r>
      <w:r w:rsidRPr="00F90F0E">
        <w:rPr>
          <w:rStyle w:val="CODEtemp"/>
        </w:rPr>
        <w:t>file</w:t>
      </w:r>
      <w:r w:rsidRPr="00F90F0E">
        <w:t xml:space="preserve"> object either </w:t>
      </w:r>
      <w:r w:rsidRPr="00F90F0E">
        <w:rPr>
          <w:b/>
        </w:rPr>
        <w:t>SHALL</w:t>
      </w:r>
      <w:r w:rsidRPr="00F90F0E">
        <w:t xml:space="preserve">, </w:t>
      </w:r>
      <w:r w:rsidRPr="00F90F0E">
        <w:rPr>
          <w:b/>
        </w:rPr>
        <w:t>MAY</w:t>
      </w:r>
      <w:r w:rsidRPr="00F90F0E">
        <w:t xml:space="preserve">, or </w:t>
      </w:r>
      <w:r w:rsidRPr="00F90F0E">
        <w:rPr>
          <w:b/>
        </w:rPr>
        <w:t>SHALL NOT</w:t>
      </w:r>
      <w:r w:rsidRPr="00F90F0E">
        <w:t xml:space="preserve"> contain a property named </w:t>
      </w:r>
      <w:r w:rsidRPr="00F90F0E">
        <w:rPr>
          <w:rStyle w:val="CODEtemp"/>
        </w:rPr>
        <w:t>uri</w:t>
      </w:r>
      <w:r w:rsidRPr="00F90F0E">
        <w:t xml:space="preserve"> whose value is a string containing a valid URI (§</w:t>
      </w:r>
      <w:r>
        <w:fldChar w:fldCharType="begin"/>
      </w:r>
      <w:r>
        <w:instrText xml:space="preserve"> REF _Ref493342422 \r \h </w:instrText>
      </w:r>
      <w:r>
        <w:fldChar w:fldCharType="separate"/>
      </w:r>
      <w:r w:rsidR="00567DE6">
        <w:t>3.2</w:t>
      </w:r>
      <w:r>
        <w:fldChar w:fldCharType="end"/>
      </w:r>
      <w:r w:rsidRPr="00F90F0E">
        <w:t>).</w:t>
      </w:r>
    </w:p>
    <w:p w14:paraId="421F8AA7" w14:textId="2A55AA78" w:rsidR="00F90F0E" w:rsidRDefault="00F90F0E" w:rsidP="00F90F0E">
      <w:r w:rsidRPr="00F90F0E">
        <w:t xml:space="preserve">If the </w:t>
      </w:r>
      <w:r w:rsidRPr="00F90F0E">
        <w:rPr>
          <w:rStyle w:val="CODEtemp"/>
        </w:rPr>
        <w:t>file</w:t>
      </w:r>
      <w:r w:rsidRPr="00F90F0E">
        <w:t xml:space="preserve"> object represents a top-level file, then the </w:t>
      </w:r>
      <w:r w:rsidRPr="00F90F0E">
        <w:rPr>
          <w:rStyle w:val="CODEtemp"/>
        </w:rPr>
        <w:t>uri</w:t>
      </w:r>
      <w:r w:rsidRPr="00F90F0E">
        <w:t xml:space="preserve"> property </w:t>
      </w:r>
      <w:r w:rsidRPr="00F90F0E">
        <w:rPr>
          <w:b/>
        </w:rPr>
        <w:t>MAY</w:t>
      </w:r>
      <w:r w:rsidRPr="00F90F0E">
        <w:t xml:space="preserve"> be present. If present, it </w:t>
      </w:r>
      <w:r w:rsidRPr="00F90F0E">
        <w:rPr>
          <w:b/>
        </w:rPr>
        <w:t>SHALL</w:t>
      </w:r>
      <w:r w:rsidRPr="00F90F0E">
        <w:t xml:space="preserve"> be equal to the name of the property within </w:t>
      </w:r>
      <w:r w:rsidRPr="00F90F0E">
        <w:rPr>
          <w:rStyle w:val="CODEtemp"/>
        </w:rPr>
        <w:t>run.files</w:t>
      </w:r>
      <w:r w:rsidRPr="00F90F0E">
        <w:t xml:space="preserve"> (§</w:t>
      </w:r>
      <w:r>
        <w:fldChar w:fldCharType="begin"/>
      </w:r>
      <w:r>
        <w:instrText xml:space="preserve"> REF _Ref493345118 \r \h </w:instrText>
      </w:r>
      <w:r>
        <w:fldChar w:fldCharType="separate"/>
      </w:r>
      <w:r w:rsidR="00567DE6">
        <w:t>3.12.9</w:t>
      </w:r>
      <w:r>
        <w:fldChar w:fldCharType="end"/>
      </w:r>
      <w:r w:rsidRPr="00F90F0E">
        <w:t xml:space="preserve">) whose value is this </w:t>
      </w:r>
      <w:r w:rsidRPr="00F90F0E">
        <w:rPr>
          <w:rStyle w:val="CODEtemp"/>
        </w:rPr>
        <w:t>file</w:t>
      </w:r>
      <w:r w:rsidRPr="00F90F0E">
        <w:t xml:space="preserve"> object. If absent, it </w:t>
      </w:r>
      <w:r w:rsidRPr="00F90F0E">
        <w:rPr>
          <w:b/>
        </w:rPr>
        <w:t>SHALL</w:t>
      </w:r>
      <w:r w:rsidRPr="00F90F0E">
        <w:t xml:space="preserve"> be interpreted as having that same value.</w:t>
      </w:r>
    </w:p>
    <w:p w14:paraId="255F2B01" w14:textId="7E0B8EDC" w:rsidR="006A0D86" w:rsidRDefault="006A0D86" w:rsidP="00F90F0E">
      <w:r w:rsidRPr="006A0D86">
        <w:t xml:space="preserve">If the </w:t>
      </w:r>
      <w:r w:rsidRPr="006A0D86">
        <w:rPr>
          <w:rStyle w:val="CODEtemp"/>
        </w:rPr>
        <w:t>file</w:t>
      </w:r>
      <w:r w:rsidRPr="006A0D86">
        <w:t xml:space="preserve"> object represents a nested file whose location relative to its parent can be expressed only by means of a path, then the </w:t>
      </w:r>
      <w:r w:rsidRPr="006A0D86">
        <w:rPr>
          <w:rStyle w:val="CODEtemp"/>
        </w:rPr>
        <w:t>uri</w:t>
      </w:r>
      <w:r w:rsidRPr="006A0D86">
        <w:t xml:space="preserve"> property </w:t>
      </w:r>
      <w:r w:rsidRPr="006A0D86">
        <w:rPr>
          <w:b/>
        </w:rPr>
        <w:t>SHALL</w:t>
      </w:r>
      <w:r w:rsidRPr="006A0D86">
        <w:t xml:space="preserve"> be present, and its value </w:t>
      </w:r>
      <w:r w:rsidRPr="006A0D86">
        <w:rPr>
          <w:b/>
        </w:rPr>
        <w:t>SHALL</w:t>
      </w:r>
      <w:r w:rsidRPr="006A0D86">
        <w:t xml:space="preserve"> be a valid relative URI expressing that path.</w:t>
      </w:r>
    </w:p>
    <w:p w14:paraId="1C748C7A" w14:textId="38C19E0F" w:rsidR="006A0D86" w:rsidRDefault="006A0D86" w:rsidP="00F90F0E">
      <w:r w:rsidRPr="006A0D86">
        <w:t xml:space="preserve">If the </w:t>
      </w:r>
      <w:r w:rsidRPr="006A0D86">
        <w:rPr>
          <w:rStyle w:val="CODEtemp"/>
        </w:rPr>
        <w:t>file</w:t>
      </w:r>
      <w:r w:rsidRPr="006A0D86">
        <w:t xml:space="preserve"> object represents a nested file whose location within its parent can be expressed only by a byte offset from the start of the parent, and not by means of a path, then the </w:t>
      </w:r>
      <w:r w:rsidRPr="006A0D86">
        <w:rPr>
          <w:rStyle w:val="CODEtemp"/>
        </w:rPr>
        <w:t>uri</w:t>
      </w:r>
      <w:r w:rsidRPr="006A0D86">
        <w:t xml:space="preserve"> property </w:t>
      </w:r>
      <w:r w:rsidRPr="006A0D86">
        <w:rPr>
          <w:b/>
        </w:rPr>
        <w:t>SHALL</w:t>
      </w:r>
      <w:r w:rsidRPr="006A0D86">
        <w:t xml:space="preserve"> be absent.</w:t>
      </w:r>
    </w:p>
    <w:p w14:paraId="76D9885A" w14:textId="562163A1" w:rsidR="0063202C" w:rsidRDefault="0063202C" w:rsidP="00F90F0E">
      <w:r w:rsidRPr="0063202C">
        <w:t xml:space="preserve">If the </w:t>
      </w:r>
      <w:r w:rsidRPr="0063202C">
        <w:rPr>
          <w:rStyle w:val="CODEtemp"/>
        </w:rPr>
        <w:t>file</w:t>
      </w:r>
      <w:r w:rsidRPr="0063202C">
        <w:t xml:space="preserve"> object represents a nested file whose location within its parent can be expressed either by means of a path or by means of a byte offset from the start of the parent, then either the </w:t>
      </w:r>
      <w:r w:rsidRPr="00513AC5">
        <w:rPr>
          <w:rStyle w:val="CODEtemp"/>
        </w:rPr>
        <w:t>uri</w:t>
      </w:r>
      <w:r w:rsidRPr="0063202C">
        <w:t xml:space="preserve"> property or the </w:t>
      </w:r>
      <w:r w:rsidRPr="00513AC5">
        <w:rPr>
          <w:rStyle w:val="CODEtemp"/>
        </w:rPr>
        <w:t>offset</w:t>
      </w:r>
      <w:r w:rsidRPr="0063202C">
        <w:t xml:space="preserve"> property (§</w:t>
      </w:r>
      <w:r w:rsidR="00513AC5">
        <w:fldChar w:fldCharType="begin"/>
      </w:r>
      <w:r w:rsidR="00513AC5">
        <w:instrText xml:space="preserve"> REF _Ref493403563 \r \h </w:instrText>
      </w:r>
      <w:r w:rsidR="00513AC5">
        <w:fldChar w:fldCharType="separate"/>
      </w:r>
      <w:r w:rsidR="00567DE6">
        <w:t>3.15.5</w:t>
      </w:r>
      <w:r w:rsidR="00513AC5">
        <w:fldChar w:fldCharType="end"/>
      </w:r>
      <w:r w:rsidRPr="0063202C">
        <w:t xml:space="preserve">) or both </w:t>
      </w:r>
      <w:r w:rsidR="00513AC5" w:rsidRPr="00513AC5">
        <w:rPr>
          <w:b/>
        </w:rPr>
        <w:t>SHALL</w:t>
      </w:r>
      <w:r w:rsidR="00513AC5" w:rsidRPr="0063202C">
        <w:t xml:space="preserve"> </w:t>
      </w:r>
      <w:r w:rsidRPr="0063202C">
        <w:t xml:space="preserve">be present; they </w:t>
      </w:r>
      <w:r w:rsidR="00513AC5" w:rsidRPr="00513AC5">
        <w:rPr>
          <w:b/>
        </w:rPr>
        <w:t>SHALL NOT</w:t>
      </w:r>
      <w:r w:rsidR="00513AC5" w:rsidRPr="0063202C">
        <w:t xml:space="preserve"> </w:t>
      </w:r>
      <w:r w:rsidRPr="0063202C">
        <w:t xml:space="preserve">both be absent. If the </w:t>
      </w:r>
      <w:r w:rsidRPr="00513AC5">
        <w:rPr>
          <w:rStyle w:val="CODEtemp"/>
        </w:rPr>
        <w:t>uri</w:t>
      </w:r>
      <w:r w:rsidRPr="0063202C">
        <w:t xml:space="preserve"> property is present, its value </w:t>
      </w:r>
      <w:r w:rsidR="00513AC5" w:rsidRPr="00513AC5">
        <w:rPr>
          <w:b/>
        </w:rPr>
        <w:t>SHALL</w:t>
      </w:r>
      <w:r w:rsidR="00513AC5" w:rsidRPr="0063202C">
        <w:t xml:space="preserve"> </w:t>
      </w:r>
      <w:r w:rsidRPr="0063202C">
        <w:t>be a valid relative URI expressing the path of the nested file within the parent.</w:t>
      </w:r>
    </w:p>
    <w:p w14:paraId="637F08D2" w14:textId="310D9D1C" w:rsidR="00513AC5" w:rsidRDefault="00513AC5" w:rsidP="00513AC5">
      <w:pPr>
        <w:pStyle w:val="Note"/>
      </w:pPr>
      <w:r>
        <w:t xml:space="preserve">EXAMPLE 1: </w:t>
      </w:r>
      <w:r w:rsidRPr="00513AC5">
        <w:t xml:space="preserve">The </w:t>
      </w:r>
      <w:r w:rsidRPr="00513AC5">
        <w:rPr>
          <w:rStyle w:val="CODEtemp"/>
        </w:rPr>
        <w:t>uri</w:t>
      </w:r>
      <w:r w:rsidRPr="00513AC5">
        <w:t xml:space="preserve"> property of the top-level file repeats the property name. The </w:t>
      </w:r>
      <w:r w:rsidRPr="00513AC5">
        <w:rPr>
          <w:rStyle w:val="CODEtemp"/>
        </w:rPr>
        <w:t>uri</w:t>
      </w:r>
      <w:r w:rsidRPr="00513AC5">
        <w:t xml:space="preserve"> property of the nested file specifies the relative URI of the nested file with respect to its parent.</w:t>
      </w:r>
    </w:p>
    <w:p w14:paraId="02A933E9" w14:textId="77777777" w:rsidR="00513AC5" w:rsidRDefault="00513AC5" w:rsidP="00513AC5">
      <w:pPr>
        <w:pStyle w:val="Code"/>
      </w:pPr>
      <w:r>
        <w:t>"files": {</w:t>
      </w:r>
    </w:p>
    <w:p w14:paraId="303930E3" w14:textId="77777777" w:rsidR="00513AC5" w:rsidRDefault="00513AC5" w:rsidP="00513AC5">
      <w:pPr>
        <w:pStyle w:val="Code"/>
      </w:pPr>
      <w:r>
        <w:t xml:space="preserve">    "http://www.example.com/a.zip": {</w:t>
      </w:r>
    </w:p>
    <w:p w14:paraId="1D1533A2" w14:textId="77777777" w:rsidR="00513AC5" w:rsidRDefault="00513AC5" w:rsidP="00513AC5">
      <w:pPr>
        <w:pStyle w:val="Code"/>
      </w:pPr>
      <w:r>
        <w:t xml:space="preserve">        "uri": "http://www.example.com/a.zip",</w:t>
      </w:r>
    </w:p>
    <w:p w14:paraId="516A9D0D" w14:textId="77777777" w:rsidR="00513AC5" w:rsidRDefault="00513AC5" w:rsidP="00513AC5">
      <w:pPr>
        <w:pStyle w:val="Code"/>
      </w:pPr>
      <w:r>
        <w:t xml:space="preserve">        "mimeType": "application/zip"</w:t>
      </w:r>
    </w:p>
    <w:p w14:paraId="0217D557" w14:textId="77777777" w:rsidR="00513AC5" w:rsidRDefault="00513AC5" w:rsidP="00513AC5">
      <w:pPr>
        <w:pStyle w:val="Code"/>
      </w:pPr>
      <w:r>
        <w:t xml:space="preserve">    },</w:t>
      </w:r>
    </w:p>
    <w:p w14:paraId="6760275F" w14:textId="77777777" w:rsidR="00513AC5" w:rsidRDefault="00513AC5" w:rsidP="00513AC5">
      <w:pPr>
        <w:pStyle w:val="Code"/>
      </w:pPr>
      <w:r>
        <w:t xml:space="preserve">    "http://www.example.com/a.zip#/src/file.c": {</w:t>
      </w:r>
    </w:p>
    <w:p w14:paraId="6ED34D44" w14:textId="77777777" w:rsidR="00513AC5" w:rsidRDefault="00513AC5" w:rsidP="00513AC5">
      <w:pPr>
        <w:pStyle w:val="Code"/>
      </w:pPr>
      <w:r>
        <w:t xml:space="preserve">        "uri": "/src/file.c",</w:t>
      </w:r>
    </w:p>
    <w:p w14:paraId="3B480DCF" w14:textId="77777777" w:rsidR="00513AC5" w:rsidRDefault="00513AC5" w:rsidP="00513AC5">
      <w:pPr>
        <w:pStyle w:val="Code"/>
      </w:pPr>
      <w:r>
        <w:t xml:space="preserve">        "mimeType": "x-c",</w:t>
      </w:r>
    </w:p>
    <w:p w14:paraId="56468B73" w14:textId="1C05663F" w:rsidR="00513AC5" w:rsidRDefault="00513AC5" w:rsidP="00513AC5">
      <w:pPr>
        <w:pStyle w:val="Code"/>
      </w:pPr>
      <w:r>
        <w:t xml:space="preserve">        "parentKey": "http://www.example.com/a.zip" # See §</w:t>
      </w:r>
      <w:r>
        <w:fldChar w:fldCharType="begin"/>
      </w:r>
      <w:r>
        <w:instrText xml:space="preserve"> REF _Ref493404063 \r \h </w:instrText>
      </w:r>
      <w:r>
        <w:fldChar w:fldCharType="separate"/>
      </w:r>
      <w:r w:rsidR="00567DE6">
        <w:t>3.15.4</w:t>
      </w:r>
      <w:r>
        <w:fldChar w:fldCharType="end"/>
      </w:r>
    </w:p>
    <w:p w14:paraId="6B609F07" w14:textId="77777777" w:rsidR="00513AC5" w:rsidRDefault="00513AC5" w:rsidP="00513AC5">
      <w:pPr>
        <w:pStyle w:val="Code"/>
      </w:pPr>
      <w:r>
        <w:t xml:space="preserve">    }</w:t>
      </w:r>
    </w:p>
    <w:p w14:paraId="72510520" w14:textId="3B4516CB" w:rsidR="00513AC5" w:rsidRDefault="00513AC5" w:rsidP="00513AC5">
      <w:pPr>
        <w:pStyle w:val="Code"/>
      </w:pPr>
      <w:r>
        <w:t>}</w:t>
      </w:r>
    </w:p>
    <w:p w14:paraId="64884DD9" w14:textId="12932502" w:rsidR="00513AC5" w:rsidRDefault="00513AC5" w:rsidP="00513AC5">
      <w:pPr>
        <w:pStyle w:val="Note"/>
      </w:pPr>
      <w:r>
        <w:t xml:space="preserve">EXAMPLE 2: </w:t>
      </w:r>
      <w:r w:rsidRPr="00513AC5">
        <w:t xml:space="preserve">The </w:t>
      </w:r>
      <w:r w:rsidRPr="00513AC5">
        <w:rPr>
          <w:rStyle w:val="CODEtemp"/>
        </w:rPr>
        <w:t>uri</w:t>
      </w:r>
      <w:r w:rsidRPr="00513AC5">
        <w:t xml:space="preserve"> property of the top-level file is omitted. It is interpreted as </w:t>
      </w:r>
      <w:r w:rsidRPr="00513AC5">
        <w:rPr>
          <w:rStyle w:val="CODEtemp"/>
        </w:rPr>
        <w:t>"http://www.example.com/a.zip"</w:t>
      </w:r>
      <w:r w:rsidRPr="00513AC5">
        <w:t>.</w:t>
      </w:r>
    </w:p>
    <w:p w14:paraId="73C0502C" w14:textId="77777777" w:rsidR="00513AC5" w:rsidRDefault="00513AC5" w:rsidP="00513AC5">
      <w:pPr>
        <w:pStyle w:val="Code"/>
      </w:pPr>
      <w:r>
        <w:t>"files": {</w:t>
      </w:r>
    </w:p>
    <w:p w14:paraId="33D09D06" w14:textId="77777777" w:rsidR="00513AC5" w:rsidRDefault="00513AC5" w:rsidP="00513AC5">
      <w:pPr>
        <w:pStyle w:val="Code"/>
      </w:pPr>
      <w:r>
        <w:t xml:space="preserve">    "http://www.example.com/a.zip": {</w:t>
      </w:r>
    </w:p>
    <w:p w14:paraId="6524BE87" w14:textId="77777777" w:rsidR="00513AC5" w:rsidRDefault="00513AC5" w:rsidP="00513AC5">
      <w:pPr>
        <w:pStyle w:val="Code"/>
      </w:pPr>
      <w:r>
        <w:t xml:space="preserve">        "mimeType": "application/zip"</w:t>
      </w:r>
    </w:p>
    <w:p w14:paraId="4DAE2898" w14:textId="77777777" w:rsidR="00513AC5" w:rsidRDefault="00513AC5" w:rsidP="00513AC5">
      <w:pPr>
        <w:pStyle w:val="Code"/>
      </w:pPr>
      <w:r>
        <w:t xml:space="preserve">    },</w:t>
      </w:r>
    </w:p>
    <w:p w14:paraId="2D582A1C" w14:textId="77777777" w:rsidR="00513AC5" w:rsidRDefault="00513AC5" w:rsidP="00513AC5">
      <w:pPr>
        <w:pStyle w:val="Code"/>
      </w:pPr>
      <w:r>
        <w:t xml:space="preserve">    "http://www.example.com/a.zip#/src/file.c": {</w:t>
      </w:r>
    </w:p>
    <w:p w14:paraId="2A543450" w14:textId="77777777" w:rsidR="00513AC5" w:rsidRDefault="00513AC5" w:rsidP="00513AC5">
      <w:pPr>
        <w:pStyle w:val="Code"/>
      </w:pPr>
      <w:r>
        <w:t xml:space="preserve">        "uri": "/src/file.c",</w:t>
      </w:r>
    </w:p>
    <w:p w14:paraId="7B67A71E" w14:textId="77777777" w:rsidR="00513AC5" w:rsidRDefault="00513AC5" w:rsidP="00513AC5">
      <w:pPr>
        <w:pStyle w:val="Code"/>
      </w:pPr>
      <w:r>
        <w:t xml:space="preserve">        "mimeType": "x-c",</w:t>
      </w:r>
    </w:p>
    <w:p w14:paraId="528323BB" w14:textId="77777777" w:rsidR="00513AC5" w:rsidRDefault="00513AC5" w:rsidP="00513AC5">
      <w:pPr>
        <w:pStyle w:val="Code"/>
      </w:pPr>
      <w:r>
        <w:t xml:space="preserve">        "parentKey": "http://www.example.com/a.zip"</w:t>
      </w:r>
    </w:p>
    <w:p w14:paraId="0BFEA443" w14:textId="77777777" w:rsidR="00513AC5" w:rsidRDefault="00513AC5" w:rsidP="00513AC5">
      <w:pPr>
        <w:pStyle w:val="Code"/>
      </w:pPr>
      <w:r>
        <w:lastRenderedPageBreak/>
        <w:t xml:space="preserve">    }</w:t>
      </w:r>
    </w:p>
    <w:p w14:paraId="31FF6CB5" w14:textId="66A1EEC9" w:rsidR="00513AC5" w:rsidRDefault="00513AC5" w:rsidP="00513AC5">
      <w:pPr>
        <w:pStyle w:val="Code"/>
      </w:pPr>
      <w:r>
        <w:t>}</w:t>
      </w:r>
    </w:p>
    <w:p w14:paraId="6D527479" w14:textId="56E8C195" w:rsidR="00513AC5" w:rsidRDefault="00513AC5" w:rsidP="00513AC5">
      <w:r w:rsidRPr="00513AC5">
        <w:t xml:space="preserve">The value of the </w:t>
      </w:r>
      <w:r w:rsidRPr="00513AC5">
        <w:rPr>
          <w:rStyle w:val="CODEtemp"/>
        </w:rPr>
        <w:t>uri</w:t>
      </w:r>
      <w:r w:rsidRPr="00513AC5">
        <w:t xml:space="preserve"> property for a nested file </w:t>
      </w:r>
      <w:r w:rsidR="00BD0C18">
        <w:t>does not need to</w:t>
      </w:r>
      <w:r w:rsidRPr="00513AC5">
        <w:t xml:space="preserve"> match the value of the fragment portion of the URI specified in the property name. This allows multiple levels of nesting to be represented.</w:t>
      </w:r>
    </w:p>
    <w:p w14:paraId="47F1817F" w14:textId="739CF4F5" w:rsidR="00513AC5" w:rsidRDefault="00513AC5" w:rsidP="00513AC5">
      <w:pPr>
        <w:pStyle w:val="Note"/>
      </w:pPr>
      <w:r>
        <w:t xml:space="preserve">EXAMPLE 3: </w:t>
      </w:r>
      <w:r w:rsidRPr="00513AC5">
        <w:t xml:space="preserve">There are two levels of nesting. The </w:t>
      </w:r>
      <w:r w:rsidRPr="00513AC5">
        <w:rPr>
          <w:rStyle w:val="CODEtemp"/>
        </w:rPr>
        <w:t>uri</w:t>
      </w:r>
      <w:r w:rsidRPr="00513AC5">
        <w:t xml:space="preserve"> property of the most deeply nested file does not match the fragment portion of the URI specified in the property name.</w:t>
      </w:r>
    </w:p>
    <w:p w14:paraId="6DA21303" w14:textId="77777777" w:rsidR="00513AC5" w:rsidRDefault="00513AC5" w:rsidP="00513AC5">
      <w:pPr>
        <w:pStyle w:val="Code"/>
      </w:pPr>
      <w:r>
        <w:t>"files": {</w:t>
      </w:r>
    </w:p>
    <w:p w14:paraId="7DC0496E" w14:textId="77777777" w:rsidR="00513AC5" w:rsidRDefault="00513AC5" w:rsidP="00513AC5">
      <w:pPr>
        <w:pStyle w:val="Code"/>
      </w:pPr>
      <w:r>
        <w:t xml:space="preserve">    "http://www.example.com/a.zip": {</w:t>
      </w:r>
    </w:p>
    <w:p w14:paraId="54CDFE2A" w14:textId="77777777" w:rsidR="00513AC5" w:rsidRDefault="00513AC5" w:rsidP="00513AC5">
      <w:pPr>
        <w:pStyle w:val="Code"/>
      </w:pPr>
      <w:r>
        <w:t xml:space="preserve">        "mimeType": "application/zip"</w:t>
      </w:r>
    </w:p>
    <w:p w14:paraId="7D9C7F2D" w14:textId="77777777" w:rsidR="00513AC5" w:rsidRDefault="00513AC5" w:rsidP="00513AC5">
      <w:pPr>
        <w:pStyle w:val="Code"/>
      </w:pPr>
      <w:r>
        <w:t xml:space="preserve">    },</w:t>
      </w:r>
    </w:p>
    <w:p w14:paraId="77C7CD17" w14:textId="77777777" w:rsidR="00513AC5" w:rsidRDefault="00513AC5" w:rsidP="00513AC5">
      <w:pPr>
        <w:pStyle w:val="Code"/>
      </w:pPr>
      <w:r>
        <w:t xml:space="preserve">    "http://www.example.com/a.zip#/media/b.zip": {</w:t>
      </w:r>
    </w:p>
    <w:p w14:paraId="4713F35A" w14:textId="77777777" w:rsidR="00513AC5" w:rsidRDefault="00513AC5" w:rsidP="00513AC5">
      <w:pPr>
        <w:pStyle w:val="Code"/>
      </w:pPr>
      <w:r>
        <w:t xml:space="preserve">        "uri": "/media/b.zip",</w:t>
      </w:r>
    </w:p>
    <w:p w14:paraId="636B913F" w14:textId="77777777" w:rsidR="00513AC5" w:rsidRDefault="00513AC5" w:rsidP="00513AC5">
      <w:pPr>
        <w:pStyle w:val="Code"/>
      </w:pPr>
      <w:r>
        <w:t xml:space="preserve">        "mimeType": "application/zip",</w:t>
      </w:r>
    </w:p>
    <w:p w14:paraId="30AFF7A7" w14:textId="77777777" w:rsidR="00513AC5" w:rsidRDefault="00513AC5" w:rsidP="00513AC5">
      <w:pPr>
        <w:pStyle w:val="Code"/>
      </w:pPr>
      <w:r>
        <w:t xml:space="preserve">        "parentKey": "http://www.example.com/a.zip"</w:t>
      </w:r>
    </w:p>
    <w:p w14:paraId="69BC8C5F" w14:textId="77777777" w:rsidR="00513AC5" w:rsidRDefault="00513AC5" w:rsidP="00513AC5">
      <w:pPr>
        <w:pStyle w:val="Code"/>
      </w:pPr>
      <w:r>
        <w:t xml:space="preserve">    },</w:t>
      </w:r>
    </w:p>
    <w:p w14:paraId="0161F607" w14:textId="77777777" w:rsidR="00513AC5" w:rsidRDefault="00513AC5" w:rsidP="00513AC5">
      <w:pPr>
        <w:pStyle w:val="Code"/>
      </w:pPr>
      <w:r>
        <w:t xml:space="preserve">    "http://www.example.com/a.zip#/media/b.zip/images/c.png": {</w:t>
      </w:r>
    </w:p>
    <w:p w14:paraId="26281208" w14:textId="77777777" w:rsidR="00513AC5" w:rsidRDefault="00513AC5" w:rsidP="00513AC5">
      <w:pPr>
        <w:pStyle w:val="Code"/>
      </w:pPr>
      <w:r>
        <w:t xml:space="preserve">        "uri": "/images/c.png",</w:t>
      </w:r>
    </w:p>
    <w:p w14:paraId="6A488C2E" w14:textId="77777777" w:rsidR="00513AC5" w:rsidRDefault="00513AC5" w:rsidP="00513AC5">
      <w:pPr>
        <w:pStyle w:val="Code"/>
      </w:pPr>
      <w:r>
        <w:t xml:space="preserve">        "mimeType": "image/png",</w:t>
      </w:r>
    </w:p>
    <w:p w14:paraId="7C36ACCB" w14:textId="77777777" w:rsidR="00513AC5" w:rsidRDefault="00513AC5" w:rsidP="00513AC5">
      <w:pPr>
        <w:pStyle w:val="Code"/>
      </w:pPr>
      <w:r>
        <w:t xml:space="preserve">        "parentKey": "http://www.example.com/a.zip#/media/b.zip"</w:t>
      </w:r>
    </w:p>
    <w:p w14:paraId="588FD571" w14:textId="77777777" w:rsidR="00513AC5" w:rsidRDefault="00513AC5" w:rsidP="00513AC5">
      <w:pPr>
        <w:pStyle w:val="Code"/>
      </w:pPr>
      <w:r>
        <w:t xml:space="preserve">    }</w:t>
      </w:r>
    </w:p>
    <w:p w14:paraId="676E5596" w14:textId="20FC26E5" w:rsidR="00513AC5" w:rsidRPr="00513AC5" w:rsidRDefault="00513AC5" w:rsidP="00513AC5">
      <w:pPr>
        <w:pStyle w:val="Code"/>
      </w:pPr>
      <w:r>
        <w:t>}</w:t>
      </w:r>
    </w:p>
    <w:p w14:paraId="7DA959E8" w14:textId="6EF975A1" w:rsidR="00401BB5" w:rsidRDefault="00401BB5" w:rsidP="00401BB5">
      <w:pPr>
        <w:pStyle w:val="Heading3"/>
      </w:pPr>
      <w:bookmarkStart w:id="177" w:name="_Toc503450906"/>
      <w:r>
        <w:t>uriBaseId property</w:t>
      </w:r>
      <w:bookmarkEnd w:id="177"/>
    </w:p>
    <w:p w14:paraId="732287EA" w14:textId="4138EECF" w:rsidR="00513AC5" w:rsidRDefault="00513AC5" w:rsidP="00513AC5">
      <w:r w:rsidRPr="00513AC5">
        <w:t xml:space="preserve">If the </w:t>
      </w:r>
      <w:r w:rsidRPr="00513AC5">
        <w:rPr>
          <w:rStyle w:val="CODEtemp"/>
        </w:rPr>
        <w:t>uri</w:t>
      </w:r>
      <w:r w:rsidRPr="00513AC5">
        <w:t xml:space="preserve"> property (§</w:t>
      </w:r>
      <w:r>
        <w:fldChar w:fldCharType="begin"/>
      </w:r>
      <w:r>
        <w:instrText xml:space="preserve"> REF _Ref493403519 \r \h </w:instrText>
      </w:r>
      <w:r>
        <w:fldChar w:fldCharType="separate"/>
      </w:r>
      <w:r w:rsidR="00567DE6">
        <w:t>3.15.2</w:t>
      </w:r>
      <w:r>
        <w:fldChar w:fldCharType="end"/>
      </w:r>
      <w:r w:rsidRPr="00513AC5">
        <w:t xml:space="preserve">) is present and contains a relative URI, then the </w:t>
      </w:r>
      <w:r w:rsidRPr="00513AC5">
        <w:rPr>
          <w:rStyle w:val="CODEtemp"/>
        </w:rPr>
        <w:t>file</w:t>
      </w:r>
      <w:r w:rsidRPr="00513AC5">
        <w:t xml:space="preserve"> object </w:t>
      </w:r>
      <w:r w:rsidRPr="00513AC5">
        <w:rPr>
          <w:b/>
        </w:rPr>
        <w:t>MAY</w:t>
      </w:r>
      <w:r w:rsidRPr="00513AC5">
        <w:t xml:space="preserve"> contain a property named </w:t>
      </w:r>
      <w:r w:rsidRPr="00513AC5">
        <w:rPr>
          <w:rStyle w:val="CODEtemp"/>
        </w:rPr>
        <w:t>uriBaseId</w:t>
      </w:r>
      <w:r w:rsidRPr="00513AC5">
        <w:t xml:space="preserve"> whose value is a string containing a URI base id (§</w:t>
      </w:r>
      <w:r>
        <w:fldChar w:fldCharType="begin"/>
      </w:r>
      <w:r>
        <w:instrText xml:space="preserve"> REF _Ref493422705 \r \h </w:instrText>
      </w:r>
      <w:r>
        <w:fldChar w:fldCharType="separate"/>
      </w:r>
      <w:r w:rsidR="00567DE6">
        <w:t>3.3</w:t>
      </w:r>
      <w:r>
        <w:fldChar w:fldCharType="end"/>
      </w:r>
      <w:r w:rsidRPr="00513AC5">
        <w:t xml:space="preserve">) which indirectly specifies the absolute URI with respect to which </w:t>
      </w:r>
      <w:r w:rsidRPr="00513AC5">
        <w:rPr>
          <w:rStyle w:val="CODEtemp"/>
        </w:rPr>
        <w:t>uri</w:t>
      </w:r>
      <w:r w:rsidRPr="00513AC5">
        <w:t xml:space="preserve"> </w:t>
      </w:r>
      <w:r w:rsidRPr="00513AC5">
        <w:rPr>
          <w:b/>
        </w:rPr>
        <w:t>SHALL</w:t>
      </w:r>
      <w:r w:rsidRPr="00513AC5">
        <w:t xml:space="preserve"> be interpreted.</w:t>
      </w:r>
    </w:p>
    <w:p w14:paraId="7F5F75C6" w14:textId="1A7070AB" w:rsidR="00513AC5" w:rsidRPr="00513AC5" w:rsidRDefault="00513AC5" w:rsidP="00513AC5">
      <w:r w:rsidRPr="00513AC5">
        <w:t xml:space="preserve">If the </w:t>
      </w:r>
      <w:r w:rsidRPr="00513AC5">
        <w:rPr>
          <w:rStyle w:val="CODEtemp"/>
        </w:rPr>
        <w:t>uri</w:t>
      </w:r>
      <w:r w:rsidRPr="00513AC5">
        <w:t xml:space="preserve"> property is absent or contains an absolute URI, then the </w:t>
      </w:r>
      <w:r w:rsidRPr="00513AC5">
        <w:rPr>
          <w:rStyle w:val="CODEtemp"/>
        </w:rPr>
        <w:t>uriBaseId</w:t>
      </w:r>
      <w:r w:rsidRPr="00513AC5">
        <w:t xml:space="preserve"> property </w:t>
      </w:r>
      <w:r w:rsidRPr="00513AC5">
        <w:rPr>
          <w:b/>
        </w:rPr>
        <w:t>SHALL</w:t>
      </w:r>
      <w:r w:rsidRPr="00513AC5">
        <w:t xml:space="preserve"> be absent.</w:t>
      </w:r>
    </w:p>
    <w:p w14:paraId="42C6608E" w14:textId="29E61AC3" w:rsidR="00401BB5" w:rsidRDefault="00401BB5" w:rsidP="00401BB5">
      <w:pPr>
        <w:pStyle w:val="Heading3"/>
      </w:pPr>
      <w:bookmarkStart w:id="178" w:name="_Ref493404063"/>
      <w:bookmarkStart w:id="179" w:name="_Toc503450907"/>
      <w:r>
        <w:t>parentKey property</w:t>
      </w:r>
      <w:bookmarkEnd w:id="178"/>
      <w:bookmarkEnd w:id="179"/>
    </w:p>
    <w:p w14:paraId="7B9D65E1" w14:textId="4BFCF841" w:rsidR="00321264" w:rsidRDefault="00321264" w:rsidP="00321264">
      <w:r w:rsidRPr="00321264">
        <w:t xml:space="preserve">If the file represented by the </w:t>
      </w:r>
      <w:r w:rsidRPr="00321264">
        <w:rPr>
          <w:rStyle w:val="CODEtemp"/>
        </w:rPr>
        <w:t>file</w:t>
      </w:r>
      <w:r w:rsidRPr="00321264">
        <w:t xml:space="preserve"> object is a nested file, then the </w:t>
      </w:r>
      <w:r w:rsidRPr="00321264">
        <w:rPr>
          <w:rStyle w:val="CODEtemp"/>
        </w:rPr>
        <w:t>file</w:t>
      </w:r>
      <w:r w:rsidRPr="00321264">
        <w:t xml:space="preserve"> object </w:t>
      </w:r>
      <w:r w:rsidRPr="00321264">
        <w:rPr>
          <w:b/>
        </w:rPr>
        <w:t>SHALL</w:t>
      </w:r>
      <w:r w:rsidRPr="00321264">
        <w:t xml:space="preserve"> contain a property named </w:t>
      </w:r>
      <w:r w:rsidRPr="00321264">
        <w:rPr>
          <w:rStyle w:val="CODEtemp"/>
        </w:rPr>
        <w:t>parentKey</w:t>
      </w:r>
      <w:r w:rsidRPr="00321264">
        <w:t xml:space="preserve"> whose value is a string containing a URI that matches the property name of the parent file's </w:t>
      </w:r>
      <w:r w:rsidRPr="00321264">
        <w:rPr>
          <w:rStyle w:val="CODEtemp"/>
        </w:rPr>
        <w:t>file</w:t>
      </w:r>
      <w:r w:rsidRPr="00321264">
        <w:t xml:space="preserve"> object within </w:t>
      </w:r>
      <w:r w:rsidRPr="00321264">
        <w:rPr>
          <w:rStyle w:val="CODEtemp"/>
        </w:rPr>
        <w:t>run.files</w:t>
      </w:r>
      <w:r w:rsidRPr="00321264">
        <w:t xml:space="preserve"> (§</w:t>
      </w:r>
      <w:r>
        <w:fldChar w:fldCharType="begin"/>
      </w:r>
      <w:r>
        <w:instrText xml:space="preserve"> REF _Ref493345118 \r \h </w:instrText>
      </w:r>
      <w:r>
        <w:fldChar w:fldCharType="separate"/>
      </w:r>
      <w:r w:rsidR="00567DE6">
        <w:t>3.12.9</w:t>
      </w:r>
      <w:r>
        <w:fldChar w:fldCharType="end"/>
      </w:r>
      <w:r w:rsidRPr="00321264">
        <w:t>).</w:t>
      </w:r>
    </w:p>
    <w:p w14:paraId="46ED3F87" w14:textId="2D32C3E9" w:rsidR="00321264" w:rsidRDefault="00321264" w:rsidP="00321264">
      <w:r w:rsidRPr="00321264">
        <w:t xml:space="preserve">If the file represented by the </w:t>
      </w:r>
      <w:r w:rsidRPr="00321264">
        <w:rPr>
          <w:rStyle w:val="CODEtemp"/>
        </w:rPr>
        <w:t>file</w:t>
      </w:r>
      <w:r w:rsidRPr="00321264">
        <w:t xml:space="preserve"> object is a top-level file, then the </w:t>
      </w:r>
      <w:r w:rsidRPr="00321264">
        <w:rPr>
          <w:rStyle w:val="CODEtemp"/>
        </w:rPr>
        <w:t>parentKey</w:t>
      </w:r>
      <w:r w:rsidRPr="00321264">
        <w:t xml:space="preserve"> property </w:t>
      </w:r>
      <w:r w:rsidRPr="00321264">
        <w:rPr>
          <w:b/>
        </w:rPr>
        <w:t>SHALL</w:t>
      </w:r>
      <w:r w:rsidRPr="00321264">
        <w:t xml:space="preserve"> be absent.</w:t>
      </w:r>
    </w:p>
    <w:p w14:paraId="0F927DD1" w14:textId="6598E817" w:rsidR="00321264" w:rsidRPr="00321264" w:rsidRDefault="00321264" w:rsidP="00321264">
      <w:pPr>
        <w:pStyle w:val="Note"/>
      </w:pPr>
      <w:r>
        <w:t xml:space="preserve">NOTE: </w:t>
      </w:r>
      <w:r w:rsidRPr="00321264">
        <w:t xml:space="preserve">The presence of the </w:t>
      </w:r>
      <w:r w:rsidRPr="00321264">
        <w:rPr>
          <w:rStyle w:val="CODEtemp"/>
        </w:rPr>
        <w:t>parentKey</w:t>
      </w:r>
      <w:r w:rsidRPr="00321264">
        <w:t xml:space="preserve"> property makes it possible to navigate from the </w:t>
      </w:r>
      <w:r w:rsidRPr="00321264">
        <w:rPr>
          <w:rStyle w:val="CODEtemp"/>
        </w:rPr>
        <w:t>file</w:t>
      </w:r>
      <w:r w:rsidRPr="00321264">
        <w:t xml:space="preserve"> object representing a nested file to the </w:t>
      </w:r>
      <w:r w:rsidRPr="00321264">
        <w:rPr>
          <w:rStyle w:val="CODEtemp"/>
        </w:rPr>
        <w:t>file</w:t>
      </w:r>
      <w:r w:rsidRPr="00321264">
        <w:t xml:space="preserve"> objects representing each of its parent files in turn, up to the top-level file. It is necessary because the URI specified by a </w:t>
      </w:r>
      <w:r w:rsidRPr="00321264">
        <w:rPr>
          <w:rStyle w:val="CODEtemp"/>
        </w:rPr>
        <w:t>file</w:t>
      </w:r>
      <w:r w:rsidRPr="00321264">
        <w:t xml:space="preserve"> object's property name within </w:t>
      </w:r>
      <w:r w:rsidRPr="00321264">
        <w:rPr>
          <w:rStyle w:val="CODEtemp"/>
        </w:rPr>
        <w:t>run.files</w:t>
      </w:r>
      <w:r w:rsidRPr="00321264">
        <w:t xml:space="preserve"> does not necessarily contain enough information to do so.</w:t>
      </w:r>
    </w:p>
    <w:p w14:paraId="7A2E9AEB" w14:textId="4B20ACE1" w:rsidR="00401BB5" w:rsidRDefault="00401BB5" w:rsidP="00401BB5">
      <w:pPr>
        <w:pStyle w:val="Heading3"/>
      </w:pPr>
      <w:bookmarkStart w:id="180" w:name="_Ref493403563"/>
      <w:bookmarkStart w:id="181" w:name="_Toc503450908"/>
      <w:r>
        <w:t>offset property</w:t>
      </w:r>
      <w:bookmarkEnd w:id="180"/>
      <w:bookmarkEnd w:id="181"/>
    </w:p>
    <w:p w14:paraId="3F950B54" w14:textId="052FBB4F" w:rsidR="00321264" w:rsidRDefault="00321264" w:rsidP="00321264">
      <w:r w:rsidRPr="00321264">
        <w:t xml:space="preserve">Depending on the circumstances, a </w:t>
      </w:r>
      <w:r w:rsidRPr="00321264">
        <w:rPr>
          <w:rStyle w:val="CODEtemp"/>
        </w:rPr>
        <w:t>file</w:t>
      </w:r>
      <w:r w:rsidRPr="00321264">
        <w:t xml:space="preserve"> object either </w:t>
      </w:r>
      <w:r w:rsidRPr="00321264">
        <w:rPr>
          <w:b/>
        </w:rPr>
        <w:t>SHALL</w:t>
      </w:r>
      <w:r w:rsidRPr="00321264">
        <w:t xml:space="preserve">, </w:t>
      </w:r>
      <w:r w:rsidRPr="00321264">
        <w:rPr>
          <w:b/>
        </w:rPr>
        <w:t>MAY</w:t>
      </w:r>
      <w:r w:rsidRPr="00321264">
        <w:t xml:space="preserve">, or </w:t>
      </w:r>
      <w:r w:rsidRPr="00321264">
        <w:rPr>
          <w:b/>
        </w:rPr>
        <w:t>SHALL NOT</w:t>
      </w:r>
      <w:r w:rsidRPr="00321264">
        <w:t xml:space="preserve"> contain a property named </w:t>
      </w:r>
      <w:r w:rsidRPr="00321264">
        <w:rPr>
          <w:rStyle w:val="CODEtemp"/>
        </w:rPr>
        <w:t>offset</w:t>
      </w:r>
      <w:r w:rsidRPr="00321264">
        <w:t xml:space="preserve"> whose value is a non-negative integer.</w:t>
      </w:r>
    </w:p>
    <w:p w14:paraId="1331797A" w14:textId="5AC1ACF4" w:rsidR="00321264" w:rsidRDefault="00321264" w:rsidP="00321264">
      <w:r w:rsidRPr="00321264">
        <w:t xml:space="preserve">If the </w:t>
      </w:r>
      <w:r w:rsidRPr="00321264">
        <w:rPr>
          <w:rStyle w:val="CODEtemp"/>
        </w:rPr>
        <w:t>file</w:t>
      </w:r>
      <w:r w:rsidRPr="00321264">
        <w:t xml:space="preserve"> object represents a top-level file, then the </w:t>
      </w:r>
      <w:r w:rsidRPr="00321264">
        <w:rPr>
          <w:rStyle w:val="CODEtemp"/>
        </w:rPr>
        <w:t>offset</w:t>
      </w:r>
      <w:r w:rsidRPr="00321264">
        <w:t xml:space="preserve"> property </w:t>
      </w:r>
      <w:r w:rsidR="0082371F" w:rsidRPr="00321264">
        <w:rPr>
          <w:b/>
        </w:rPr>
        <w:t>SHALL</w:t>
      </w:r>
      <w:r w:rsidR="0082371F" w:rsidRPr="00321264">
        <w:t xml:space="preserve"> </w:t>
      </w:r>
      <w:r w:rsidRPr="00321264">
        <w:t>be absent</w:t>
      </w:r>
      <w:r>
        <w:t>.</w:t>
      </w:r>
    </w:p>
    <w:p w14:paraId="5314EBCC" w14:textId="76737454" w:rsidR="0082371F" w:rsidRDefault="0082371F" w:rsidP="00321264">
      <w:r w:rsidRPr="0082371F">
        <w:t xml:space="preserve">If the </w:t>
      </w:r>
      <w:r w:rsidRPr="0082371F">
        <w:rPr>
          <w:rStyle w:val="CODEtemp"/>
        </w:rPr>
        <w:t>file</w:t>
      </w:r>
      <w:r w:rsidRPr="0082371F">
        <w:t xml:space="preserve"> object represents a nested file whose location relative to its parent can be expressed only by means of a byte offset from the start of its parent file, then the </w:t>
      </w:r>
      <w:r w:rsidRPr="0082371F">
        <w:rPr>
          <w:rStyle w:val="CODEtemp"/>
        </w:rPr>
        <w:t>offset</w:t>
      </w:r>
      <w:r w:rsidRPr="0082371F">
        <w:t xml:space="preserve"> property </w:t>
      </w:r>
      <w:r w:rsidRPr="0082371F">
        <w:rPr>
          <w:b/>
        </w:rPr>
        <w:t>SHALL</w:t>
      </w:r>
      <w:r w:rsidRPr="0082371F">
        <w:t xml:space="preserve"> be present, and its value </w:t>
      </w:r>
      <w:r w:rsidRPr="0082371F">
        <w:rPr>
          <w:b/>
        </w:rPr>
        <w:t>SHALL</w:t>
      </w:r>
      <w:r w:rsidRPr="0082371F">
        <w:t xml:space="preserve"> be that byte offset.</w:t>
      </w:r>
    </w:p>
    <w:p w14:paraId="4642C043" w14:textId="43824ECB" w:rsidR="0082371F" w:rsidRDefault="0082371F" w:rsidP="00321264">
      <w:r w:rsidRPr="0082371F">
        <w:lastRenderedPageBreak/>
        <w:t xml:space="preserve">If the </w:t>
      </w:r>
      <w:r w:rsidRPr="0082371F">
        <w:rPr>
          <w:rStyle w:val="CODEtemp"/>
        </w:rPr>
        <w:t>file</w:t>
      </w:r>
      <w:r w:rsidRPr="0082371F">
        <w:t xml:space="preserve"> object represents a nested file whose location within its parent can only be expressed by means of a path, and not by means of a byte offset from the start of the parent, then the </w:t>
      </w:r>
      <w:r w:rsidRPr="0082371F">
        <w:rPr>
          <w:rStyle w:val="CODEtemp"/>
        </w:rPr>
        <w:t>offset</w:t>
      </w:r>
      <w:r w:rsidRPr="0082371F">
        <w:t xml:space="preserve"> property </w:t>
      </w:r>
      <w:r w:rsidRPr="0082371F">
        <w:rPr>
          <w:b/>
        </w:rPr>
        <w:t>SHALL</w:t>
      </w:r>
      <w:r w:rsidRPr="0082371F">
        <w:t xml:space="preserve"> be absent.</w:t>
      </w:r>
    </w:p>
    <w:p w14:paraId="7915A95E" w14:textId="410C4B78" w:rsidR="0082371F" w:rsidRPr="00321264" w:rsidRDefault="0082371F" w:rsidP="00321264">
      <w:r w:rsidRPr="0082371F">
        <w:t xml:space="preserve">If the </w:t>
      </w:r>
      <w:r w:rsidRPr="0082371F">
        <w:rPr>
          <w:rStyle w:val="CODEtemp"/>
        </w:rPr>
        <w:t>file</w:t>
      </w:r>
      <w:r w:rsidRPr="0082371F">
        <w:t xml:space="preserve"> object represents a nested file whose location within its parent can be expressed either by means of a path or by means of a byte offset from the start of the parent, then either the </w:t>
      </w:r>
      <w:r w:rsidRPr="0082371F">
        <w:rPr>
          <w:rStyle w:val="CODEtemp"/>
        </w:rPr>
        <w:t>uri</w:t>
      </w:r>
      <w:r>
        <w:t xml:space="preserve"> property (§</w:t>
      </w:r>
      <w:r>
        <w:fldChar w:fldCharType="begin"/>
      </w:r>
      <w:r>
        <w:instrText xml:space="preserve"> REF _Ref493403519 \r \h </w:instrText>
      </w:r>
      <w:r>
        <w:fldChar w:fldCharType="separate"/>
      </w:r>
      <w:r w:rsidR="00567DE6">
        <w:t>3.15.2</w:t>
      </w:r>
      <w:r>
        <w:fldChar w:fldCharType="end"/>
      </w:r>
      <w:r w:rsidRPr="0082371F">
        <w:t xml:space="preserve">) or the </w:t>
      </w:r>
      <w:r w:rsidRPr="0082371F">
        <w:rPr>
          <w:rStyle w:val="CODEtemp"/>
        </w:rPr>
        <w:t>offset</w:t>
      </w:r>
      <w:r w:rsidRPr="0082371F">
        <w:t xml:space="preserve"> property or both </w:t>
      </w:r>
      <w:r w:rsidRPr="0082371F">
        <w:rPr>
          <w:b/>
        </w:rPr>
        <w:t>SHALL</w:t>
      </w:r>
      <w:r w:rsidRPr="0082371F">
        <w:t xml:space="preserve"> be present; they </w:t>
      </w:r>
      <w:r w:rsidRPr="0082371F">
        <w:rPr>
          <w:b/>
        </w:rPr>
        <w:t>SHALL NOT</w:t>
      </w:r>
      <w:r w:rsidRPr="0082371F">
        <w:t xml:space="preserve"> both be absent. If the </w:t>
      </w:r>
      <w:r w:rsidRPr="0082371F">
        <w:rPr>
          <w:rStyle w:val="CODEtemp"/>
        </w:rPr>
        <w:t>offset</w:t>
      </w:r>
      <w:r w:rsidRPr="0082371F">
        <w:t xml:space="preserve"> property is present, its value shall be that byte offset.</w:t>
      </w:r>
    </w:p>
    <w:p w14:paraId="44D7B0E9" w14:textId="6AA270F8" w:rsidR="00401BB5" w:rsidRDefault="00401BB5" w:rsidP="00401BB5">
      <w:pPr>
        <w:pStyle w:val="Heading3"/>
      </w:pPr>
      <w:bookmarkStart w:id="182" w:name="_Ref493403574"/>
      <w:bookmarkStart w:id="183" w:name="_Toc503450909"/>
      <w:r>
        <w:t>length property</w:t>
      </w:r>
      <w:bookmarkEnd w:id="182"/>
      <w:bookmarkEnd w:id="183"/>
    </w:p>
    <w:p w14:paraId="30777CDE" w14:textId="4FBDAB1F"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length</w:t>
      </w:r>
      <w:r w:rsidRPr="0082371F">
        <w:t xml:space="preserve"> whose value is a non-negative integer specifying the length of the file in bytes.</w:t>
      </w:r>
    </w:p>
    <w:p w14:paraId="33FFE0E7" w14:textId="42705526" w:rsidR="00401BB5" w:rsidRDefault="00401BB5" w:rsidP="00401BB5">
      <w:pPr>
        <w:pStyle w:val="Heading3"/>
      </w:pPr>
      <w:bookmarkStart w:id="184" w:name="_Toc503450910"/>
      <w:r>
        <w:t>mimeType property</w:t>
      </w:r>
      <w:bookmarkEnd w:id="184"/>
    </w:p>
    <w:p w14:paraId="6A7F57F6" w14:textId="0FB80EE4" w:rsidR="0082371F" w:rsidRPr="0082371F" w:rsidRDefault="0082371F" w:rsidP="0082371F">
      <w:r w:rsidRPr="0082371F">
        <w:t xml:space="preserve">A </w:t>
      </w:r>
      <w:r w:rsidRPr="0082371F">
        <w:rPr>
          <w:rStyle w:val="CODEtemp"/>
        </w:rPr>
        <w:t>file</w:t>
      </w:r>
      <w:r w:rsidRPr="0082371F">
        <w:t xml:space="preserve"> object </w:t>
      </w:r>
      <w:r w:rsidRPr="0082371F">
        <w:rPr>
          <w:b/>
        </w:rPr>
        <w:t>SHOULD</w:t>
      </w:r>
      <w:r w:rsidRPr="0082371F">
        <w:t xml:space="preserve"> contain a property named </w:t>
      </w:r>
      <w:r w:rsidRPr="0082371F">
        <w:rPr>
          <w:rStyle w:val="CODEtemp"/>
        </w:rPr>
        <w:t>mimeType</w:t>
      </w:r>
      <w:r w:rsidRPr="0082371F">
        <w:t xml:space="preserve"> whose value is a string that specifies the MIME type </w:t>
      </w:r>
      <w:r>
        <w:t>[</w:t>
      </w:r>
      <w:hyperlink w:anchor="RFC2045" w:history="1">
        <w:r w:rsidRPr="0082371F">
          <w:rPr>
            <w:rStyle w:val="Hyperlink"/>
          </w:rPr>
          <w:t>RFC2045</w:t>
        </w:r>
      </w:hyperlink>
      <w:r>
        <w:t>]</w:t>
      </w:r>
      <w:r w:rsidRPr="0082371F">
        <w:t xml:space="preserve"> of the file.</w:t>
      </w:r>
    </w:p>
    <w:p w14:paraId="0BA813E0" w14:textId="6C22A625" w:rsidR="00401BB5" w:rsidRDefault="00401BB5" w:rsidP="00401BB5">
      <w:pPr>
        <w:pStyle w:val="Heading3"/>
      </w:pPr>
      <w:bookmarkStart w:id="185" w:name="_Ref493345445"/>
      <w:bookmarkStart w:id="186" w:name="_Toc503450911"/>
      <w:r>
        <w:t>hashes property</w:t>
      </w:r>
      <w:bookmarkEnd w:id="185"/>
      <w:bookmarkEnd w:id="186"/>
    </w:p>
    <w:p w14:paraId="084CC4D1" w14:textId="48B76503"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hashes</w:t>
      </w:r>
      <w:r w:rsidRPr="0082371F">
        <w:t xml:space="preserve"> whose value is an array of unique (§</w:t>
      </w:r>
      <w:r>
        <w:fldChar w:fldCharType="begin"/>
      </w:r>
      <w:r>
        <w:instrText xml:space="preserve"> REF _Ref493404799 \r \h </w:instrText>
      </w:r>
      <w:r>
        <w:fldChar w:fldCharType="separate"/>
      </w:r>
      <w:r w:rsidR="00567DE6">
        <w:t>3.9</w:t>
      </w:r>
      <w:r>
        <w:fldChar w:fldCharType="end"/>
      </w:r>
      <w:r w:rsidRPr="0082371F">
        <w:t>) hash objects (§</w:t>
      </w:r>
      <w:r>
        <w:fldChar w:fldCharType="begin"/>
      </w:r>
      <w:r>
        <w:instrText xml:space="preserve"> REF _Ref493423194 \r \h </w:instrText>
      </w:r>
      <w:r>
        <w:fldChar w:fldCharType="separate"/>
      </w:r>
      <w:r w:rsidR="00567DE6">
        <w:t>3.16</w:t>
      </w:r>
      <w:r>
        <w:fldChar w:fldCharType="end"/>
      </w:r>
      <w:r w:rsidRPr="0082371F">
        <w:t xml:space="preserve">), each of which specifies a hashed value for the file specified by the </w:t>
      </w:r>
      <w:r w:rsidRPr="0082371F">
        <w:rPr>
          <w:rStyle w:val="CODEtemp"/>
        </w:rPr>
        <w:t>file</w:t>
      </w:r>
      <w:r w:rsidRPr="0082371F">
        <w:t xml:space="preserve"> object, along with the name of the algorithm used to compute the hash.</w:t>
      </w:r>
    </w:p>
    <w:p w14:paraId="782B4016" w14:textId="25F3C594" w:rsidR="0082371F" w:rsidRDefault="0082371F" w:rsidP="0082371F">
      <w:r w:rsidRPr="0082371F">
        <w:t xml:space="preserve">If present, the array specified by </w:t>
      </w:r>
      <w:r w:rsidRPr="0082371F">
        <w:rPr>
          <w:rStyle w:val="CODEtemp"/>
        </w:rPr>
        <w:t>hashes</w:t>
      </w:r>
      <w:r w:rsidRPr="0082371F">
        <w:t xml:space="preserve"> </w:t>
      </w:r>
      <w:r w:rsidRPr="0082371F">
        <w:rPr>
          <w:b/>
        </w:rPr>
        <w:t>SHALL NOT</w:t>
      </w:r>
      <w:r w:rsidRPr="0082371F">
        <w:t xml:space="preserve"> be empty.</w:t>
      </w:r>
    </w:p>
    <w:p w14:paraId="38995293" w14:textId="1483A410" w:rsidR="0082371F" w:rsidRPr="0082371F" w:rsidRDefault="0082371F" w:rsidP="0082371F">
      <w:pPr>
        <w:pStyle w:val="Note"/>
      </w:pPr>
      <w:r>
        <w:t xml:space="preserve">NOTE: </w:t>
      </w:r>
      <w:r w:rsidRPr="0082371F">
        <w:t xml:space="preserve">A hash value for an analysis target can be useful when a log file is processed by a result management system. The value </w:t>
      </w:r>
      <w:r>
        <w:t>can</w:t>
      </w:r>
      <w:r w:rsidRPr="0082371F">
        <w:t xml:space="preserve"> be used as a key when persisting results in a database. This allows a build system to use cached results, rather than repeating the analysis, when a target has not changed. A file hash </w:t>
      </w:r>
      <w:r>
        <w:t>can</w:t>
      </w:r>
      <w:r w:rsidRPr="0082371F">
        <w:t xml:space="preserve"> also be useful for validating results in a policy compliance system, allowing an auditor to validate that rerunning analysis against a target that hashes to a specific value reproduces the provided results.</w:t>
      </w:r>
      <w:r>
        <w:br/>
      </w:r>
      <w:r>
        <w:br/>
      </w:r>
      <w:r w:rsidRPr="0082371F">
        <w:t xml:space="preserve">The </w:t>
      </w:r>
      <w:r w:rsidRPr="0082371F">
        <w:rPr>
          <w:rStyle w:val="CODEtemp"/>
        </w:rPr>
        <w:t>file</w:t>
      </w:r>
      <w:r w:rsidRPr="0082371F">
        <w:t xml:space="preserve"> object defines an array of hash values, rather than a single hash value, to allow a log file to be consumed by multiple tool chains that might expect hash values produced by differing algorithms. Compliance systems, for example, will favor the use of secure hash algorithms (such as SHA-256) that minimize the possibility that two different targets will produce the same hash (at the expense of speed to produce the hash). In situations where compliance and security are not a concern, a system might prefer to use a fast hash algorithm (such as MD5 or SHA-1) that occasionally produces hash collisions.</w:t>
      </w:r>
      <w:r>
        <w:br/>
      </w:r>
      <w:r>
        <w:br/>
      </w:r>
      <w:r w:rsidRPr="0082371F">
        <w:t xml:space="preserve">To populate the </w:t>
      </w:r>
      <w:r w:rsidRPr="0082371F">
        <w:rPr>
          <w:rStyle w:val="CODEtemp"/>
        </w:rPr>
        <w:t>hashes</w:t>
      </w:r>
      <w:r w:rsidRPr="0082371F">
        <w:t xml:space="preserve"> property, an analysis tool must support the ability to produce hashes for its analysis targets. Alternatively, the hashes could be added to the log file as a post-processing step.</w:t>
      </w:r>
      <w:r>
        <w:br/>
      </w:r>
      <w:r>
        <w:br/>
      </w:r>
      <w:r w:rsidRPr="0082371F">
        <w:t>To make the best use of such an analysis tool, a user (such as a build engineer) would determine what systems in their build environment will consume the log file. The user would then configure the tool to produce hashes using the algorithms required by those systems. Analysis tools that are configurable to produce hashes with a variety of commonly used algorithms will interoperate most easily with such systems.</w:t>
      </w:r>
    </w:p>
    <w:p w14:paraId="2D75E537" w14:textId="3EBCC69C" w:rsidR="00401BB5" w:rsidRDefault="00401BB5" w:rsidP="00401BB5">
      <w:pPr>
        <w:pStyle w:val="Heading3"/>
      </w:pPr>
      <w:bookmarkStart w:id="187" w:name="_Toc503450912"/>
      <w:r>
        <w:t>contents property</w:t>
      </w:r>
      <w:bookmarkEnd w:id="187"/>
    </w:p>
    <w:p w14:paraId="6B1C3792" w14:textId="11C181DB" w:rsid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contents</w:t>
      </w:r>
      <w:r w:rsidRPr="0082371F">
        <w:t xml:space="preserve"> whose value </w:t>
      </w:r>
      <w:r w:rsidRPr="0082371F">
        <w:rPr>
          <w:b/>
        </w:rPr>
        <w:t>SHALL</w:t>
      </w:r>
      <w:r w:rsidRPr="0082371F">
        <w:t xml:space="preserve"> be a string representation of the contents of the file.</w:t>
      </w:r>
    </w:p>
    <w:p w14:paraId="479F5CA4" w14:textId="6EE670BC" w:rsidR="0082371F" w:rsidRDefault="0082371F" w:rsidP="0082371F">
      <w:r w:rsidRPr="0082371F">
        <w:t xml:space="preserve">If the </w:t>
      </w:r>
      <w:r w:rsidRPr="0082371F">
        <w:rPr>
          <w:rStyle w:val="CODEtemp"/>
        </w:rPr>
        <w:t>file</w:t>
      </w:r>
      <w:r w:rsidRPr="0082371F">
        <w:t xml:space="preserve"> object represents a binary file, the value of the </w:t>
      </w:r>
      <w:r w:rsidRPr="0082371F">
        <w:rPr>
          <w:rStyle w:val="CODEtemp"/>
        </w:rPr>
        <w:t>contents</w:t>
      </w:r>
      <w:r w:rsidRPr="0082371F">
        <w:t xml:space="preserve"> string </w:t>
      </w:r>
      <w:r w:rsidRPr="0082371F">
        <w:rPr>
          <w:b/>
        </w:rPr>
        <w:t>SHALL</w:t>
      </w:r>
      <w:r w:rsidRPr="0082371F">
        <w:t xml:space="preserve"> be the MIME Base64 encoding of the bytes contained in the file.</w:t>
      </w:r>
    </w:p>
    <w:p w14:paraId="197FD59C" w14:textId="2572F4DF" w:rsidR="0082371F" w:rsidRPr="0082371F" w:rsidRDefault="0082371F" w:rsidP="0082371F">
      <w:r w:rsidRPr="0082371F">
        <w:lastRenderedPageBreak/>
        <w:t xml:space="preserve">If the </w:t>
      </w:r>
      <w:r w:rsidRPr="0082371F">
        <w:rPr>
          <w:rStyle w:val="CODEtemp"/>
        </w:rPr>
        <w:t>file</w:t>
      </w:r>
      <w:r w:rsidRPr="0082371F">
        <w:t xml:space="preserve"> object represents a text file, the value of the </w:t>
      </w:r>
      <w:r w:rsidRPr="0082371F">
        <w:rPr>
          <w:rStyle w:val="CODEtemp"/>
        </w:rPr>
        <w:t>contents</w:t>
      </w:r>
      <w:r w:rsidRPr="0082371F">
        <w:t xml:space="preserve"> string shall be computed by first encoding the characters in the file to UTF-8, and then encoding the resulting byte sequence with MIME Base64.</w:t>
      </w:r>
    </w:p>
    <w:p w14:paraId="1F0A99D1" w14:textId="408DF958" w:rsidR="00401BB5" w:rsidRDefault="00401BB5" w:rsidP="00401BB5">
      <w:pPr>
        <w:pStyle w:val="Heading3"/>
      </w:pPr>
      <w:bookmarkStart w:id="188" w:name="_Toc503450913"/>
      <w:r>
        <w:t>properties property</w:t>
      </w:r>
      <w:bookmarkEnd w:id="188"/>
    </w:p>
    <w:p w14:paraId="21A387A7" w14:textId="4312ABA8" w:rsidR="0082371F" w:rsidRPr="0082371F" w:rsidRDefault="0082371F" w:rsidP="0082371F">
      <w:r w:rsidRPr="0082371F">
        <w:t xml:space="preserve">A </w:t>
      </w:r>
      <w:r w:rsidRPr="0082371F">
        <w:rPr>
          <w:rStyle w:val="CODEtemp"/>
        </w:rPr>
        <w:t>file</w:t>
      </w:r>
      <w:r w:rsidRPr="0082371F">
        <w:t xml:space="preserve"> object </w:t>
      </w:r>
      <w:r w:rsidRPr="0082371F">
        <w:rPr>
          <w:b/>
        </w:rPr>
        <w:t>MAY</w:t>
      </w:r>
      <w:r w:rsidRPr="0082371F">
        <w:t xml:space="preserve"> contain a property named </w:t>
      </w:r>
      <w:r w:rsidRPr="0082371F">
        <w:rPr>
          <w:rStyle w:val="CODEtemp"/>
        </w:rPr>
        <w:t>properties</w:t>
      </w:r>
      <w:r w:rsidRPr="0082371F">
        <w:t xml:space="preserve"> whose value is a property bag (§</w:t>
      </w:r>
      <w:r>
        <w:fldChar w:fldCharType="begin"/>
      </w:r>
      <w:r>
        <w:instrText xml:space="preserve"> REF _Ref493408960 \r \h </w:instrText>
      </w:r>
      <w:r>
        <w:fldChar w:fldCharType="separate"/>
      </w:r>
      <w:r w:rsidR="00567DE6">
        <w:t>3.7</w:t>
      </w:r>
      <w:r>
        <w:fldChar w:fldCharType="end"/>
      </w:r>
      <w:r w:rsidRPr="0082371F">
        <w:t>). This allows tools to include information about the file that is not explicitly specified in the SARIF format.</w:t>
      </w:r>
    </w:p>
    <w:p w14:paraId="0F449F2E" w14:textId="57482D1D" w:rsidR="00401BB5" w:rsidRDefault="00401BB5" w:rsidP="00401BB5">
      <w:pPr>
        <w:pStyle w:val="Heading2"/>
      </w:pPr>
      <w:bookmarkStart w:id="189" w:name="_Ref493423194"/>
      <w:bookmarkStart w:id="190" w:name="_Toc503450914"/>
      <w:r>
        <w:t>hash object</w:t>
      </w:r>
      <w:bookmarkEnd w:id="189"/>
      <w:bookmarkEnd w:id="190"/>
    </w:p>
    <w:p w14:paraId="5D6F2309" w14:textId="08453102" w:rsidR="00401BB5" w:rsidRDefault="00401BB5" w:rsidP="00401BB5">
      <w:pPr>
        <w:pStyle w:val="Heading3"/>
      </w:pPr>
      <w:bookmarkStart w:id="191" w:name="_Toc503450915"/>
      <w:r>
        <w:t>General</w:t>
      </w:r>
      <w:bookmarkEnd w:id="191"/>
    </w:p>
    <w:p w14:paraId="6175D84A" w14:textId="5A2ADEAB" w:rsidR="0082371F" w:rsidRDefault="0082371F" w:rsidP="0082371F">
      <w:r w:rsidRPr="0082371F">
        <w:t xml:space="preserve">A </w:t>
      </w:r>
      <w:r w:rsidRPr="0082371F">
        <w:rPr>
          <w:rStyle w:val="CODEtemp"/>
        </w:rPr>
        <w:t>hash</w:t>
      </w:r>
      <w:r w:rsidRPr="0082371F">
        <w:t xml:space="preserve"> object represents a hash value of some file or collection of files, together with the algorithm used to compute the hash.</w:t>
      </w:r>
    </w:p>
    <w:p w14:paraId="39AD2162" w14:textId="69765983" w:rsidR="0082371F" w:rsidRDefault="0082371F" w:rsidP="0082371F">
      <w:pPr>
        <w:pStyle w:val="Note"/>
      </w:pPr>
      <w:r>
        <w:t>EXAMPLE:</w:t>
      </w:r>
    </w:p>
    <w:p w14:paraId="47B73D03" w14:textId="77777777" w:rsidR="0082371F" w:rsidRDefault="0082371F" w:rsidP="0082371F">
      <w:pPr>
        <w:pStyle w:val="Code"/>
      </w:pPr>
      <w:r>
        <w:t>{</w:t>
      </w:r>
    </w:p>
    <w:p w14:paraId="5BAC6A17" w14:textId="22C9D932" w:rsidR="0082371F" w:rsidRDefault="0082371F" w:rsidP="0082371F">
      <w:pPr>
        <w:pStyle w:val="Code"/>
      </w:pPr>
      <w:r>
        <w:t xml:space="preserve">    "value":"b13ce2678a8807ba0765ab94a0ecd394f869bc81",   # see §</w:t>
      </w:r>
      <w:r>
        <w:fldChar w:fldCharType="begin"/>
      </w:r>
      <w:r>
        <w:instrText xml:space="preserve"> REF _Ref493423561 \r \h </w:instrText>
      </w:r>
      <w:r>
        <w:fldChar w:fldCharType="separate"/>
      </w:r>
      <w:r w:rsidR="00567DE6">
        <w:t>3.16.2</w:t>
      </w:r>
      <w:r>
        <w:fldChar w:fldCharType="end"/>
      </w:r>
    </w:p>
    <w:p w14:paraId="006ED192" w14:textId="30994EE9" w:rsidR="0082371F" w:rsidRDefault="0082371F" w:rsidP="0082371F">
      <w:pPr>
        <w:pStyle w:val="Code"/>
      </w:pPr>
      <w:r>
        <w:t xml:space="preserve">    "algorithm":"sha256"                                  # see §</w:t>
      </w:r>
      <w:r>
        <w:fldChar w:fldCharType="begin"/>
      </w:r>
      <w:r>
        <w:instrText xml:space="preserve"> REF _Ref493423568 \r \h </w:instrText>
      </w:r>
      <w:r>
        <w:fldChar w:fldCharType="separate"/>
      </w:r>
      <w:r w:rsidR="00567DE6">
        <w:t>3.16.3</w:t>
      </w:r>
      <w:r>
        <w:fldChar w:fldCharType="end"/>
      </w:r>
    </w:p>
    <w:p w14:paraId="7C54F032" w14:textId="366A8004" w:rsidR="0082371F" w:rsidRPr="0082371F" w:rsidRDefault="0082371F" w:rsidP="0082371F">
      <w:pPr>
        <w:pStyle w:val="Code"/>
      </w:pPr>
      <w:r>
        <w:t>}</w:t>
      </w:r>
    </w:p>
    <w:p w14:paraId="6772871D" w14:textId="1F0FABB6" w:rsidR="00401BB5" w:rsidRDefault="00401BB5" w:rsidP="00401BB5">
      <w:pPr>
        <w:pStyle w:val="Heading3"/>
      </w:pPr>
      <w:bookmarkStart w:id="192" w:name="_Ref493423561"/>
      <w:bookmarkStart w:id="193" w:name="_Ref493423701"/>
      <w:bookmarkStart w:id="194" w:name="_Toc503450916"/>
      <w:r>
        <w:t>value property</w:t>
      </w:r>
      <w:bookmarkEnd w:id="192"/>
      <w:bookmarkEnd w:id="193"/>
      <w:bookmarkEnd w:id="194"/>
    </w:p>
    <w:p w14:paraId="373B1E83" w14:textId="1A6385C9" w:rsidR="0082371F" w:rsidRDefault="0082371F" w:rsidP="0082371F">
      <w:r w:rsidRPr="0082371F">
        <w:t xml:space="preserve">A </w:t>
      </w:r>
      <w:r w:rsidRPr="0082371F">
        <w:rPr>
          <w:rStyle w:val="CODEtemp"/>
        </w:rPr>
        <w:t>hash</w:t>
      </w:r>
      <w:r w:rsidRPr="0082371F">
        <w:t xml:space="preserve"> object </w:t>
      </w:r>
      <w:r w:rsidRPr="0082371F">
        <w:rPr>
          <w:b/>
        </w:rPr>
        <w:t>SHALL</w:t>
      </w:r>
      <w:r w:rsidRPr="0082371F">
        <w:t xml:space="preserve"> contain a property named </w:t>
      </w:r>
      <w:r w:rsidRPr="0082371F">
        <w:rPr>
          <w:rStyle w:val="CODEtemp"/>
        </w:rPr>
        <w:t>value</w:t>
      </w:r>
      <w:r w:rsidRPr="0082371F">
        <w:t xml:space="preserve"> whose value is a string representation of the hash value of some file or collection of files, computed by the algorithm named in the </w:t>
      </w:r>
      <w:r w:rsidRPr="00244809">
        <w:rPr>
          <w:rStyle w:val="CODEtemp"/>
        </w:rPr>
        <w:t>algorithm</w:t>
      </w:r>
      <w:r w:rsidRPr="0082371F">
        <w:t xml:space="preserve"> property (§</w:t>
      </w:r>
      <w:r w:rsidR="00DC3F77">
        <w:fldChar w:fldCharType="begin"/>
      </w:r>
      <w:r w:rsidR="00DC3F77">
        <w:instrText xml:space="preserve"> REF _Ref493423568 \r \h </w:instrText>
      </w:r>
      <w:r w:rsidR="00DC3F77">
        <w:fldChar w:fldCharType="separate"/>
      </w:r>
      <w:r w:rsidR="00567DE6">
        <w:t>3.16.3</w:t>
      </w:r>
      <w:r w:rsidR="00DC3F77">
        <w:fldChar w:fldCharType="end"/>
      </w:r>
      <w:r w:rsidRPr="0082371F">
        <w:t>).</w:t>
      </w:r>
    </w:p>
    <w:p w14:paraId="586270DE" w14:textId="53E96395" w:rsidR="00244809" w:rsidRPr="00244809" w:rsidRDefault="00244809" w:rsidP="00244809">
      <w:pPr>
        <w:pStyle w:val="Note"/>
      </w:pPr>
      <w:r>
        <w:t xml:space="preserve">NOTE: </w:t>
      </w:r>
      <w:r w:rsidRPr="00244809">
        <w:t>The value is represented as a string because hash values are typically represented in hexadecimal notation, and JSON integer values must be decimal.</w:t>
      </w:r>
    </w:p>
    <w:p w14:paraId="362004FC" w14:textId="5FC44317" w:rsidR="00401BB5" w:rsidRDefault="00401BB5" w:rsidP="00401BB5">
      <w:pPr>
        <w:pStyle w:val="Heading3"/>
      </w:pPr>
      <w:bookmarkStart w:id="195" w:name="_Ref493423568"/>
      <w:bookmarkStart w:id="196" w:name="_Toc503450917"/>
      <w:r>
        <w:t>algorithm property</w:t>
      </w:r>
      <w:bookmarkEnd w:id="195"/>
      <w:bookmarkEnd w:id="196"/>
    </w:p>
    <w:p w14:paraId="074EAC1D" w14:textId="403FFB8B" w:rsidR="00244809" w:rsidRDefault="00244809" w:rsidP="00244809">
      <w:r w:rsidRPr="00244809">
        <w:t xml:space="preserve">A </w:t>
      </w:r>
      <w:r w:rsidRPr="00244809">
        <w:rPr>
          <w:rStyle w:val="CODEtemp"/>
        </w:rPr>
        <w:t>hash</w:t>
      </w:r>
      <w:r w:rsidRPr="00244809">
        <w:t xml:space="preserve"> object </w:t>
      </w:r>
      <w:r w:rsidRPr="00244809">
        <w:rPr>
          <w:b/>
        </w:rPr>
        <w:t>SHALL</w:t>
      </w:r>
      <w:r w:rsidRPr="00244809">
        <w:t xml:space="preserve"> contain a property named </w:t>
      </w:r>
      <w:r w:rsidRPr="00244809">
        <w:rPr>
          <w:rStyle w:val="CODEtemp"/>
        </w:rPr>
        <w:t>algorithm</w:t>
      </w:r>
      <w:r w:rsidRPr="00244809">
        <w:t xml:space="preserve"> whose value is a string specifying the name of the algorithm used to compute the hash value specified in the </w:t>
      </w:r>
      <w:r w:rsidRPr="00244809">
        <w:rPr>
          <w:rStyle w:val="CODEtemp"/>
        </w:rPr>
        <w:t>value</w:t>
      </w:r>
      <w:r w:rsidRPr="00244809">
        <w:t xml:space="preserve"> property (§</w:t>
      </w:r>
      <w:r w:rsidR="00054447">
        <w:fldChar w:fldCharType="begin"/>
      </w:r>
      <w:r w:rsidR="00054447">
        <w:instrText xml:space="preserve"> REF _Ref493423561 \r \h </w:instrText>
      </w:r>
      <w:r w:rsidR="00054447">
        <w:fldChar w:fldCharType="separate"/>
      </w:r>
      <w:r w:rsidR="00567DE6">
        <w:t>3.16.2</w:t>
      </w:r>
      <w:r w:rsidR="00054447">
        <w:fldChar w:fldCharType="end"/>
      </w:r>
      <w:r w:rsidRPr="00244809">
        <w:t>). This</w:t>
      </w:r>
      <w:r>
        <w:t xml:space="preserve"> string</w:t>
      </w:r>
      <w:r w:rsidRPr="00244809">
        <w:t xml:space="preserve"> shall be one of the following:</w:t>
      </w:r>
    </w:p>
    <w:p w14:paraId="1CF3FF42" w14:textId="77777777" w:rsidR="00244809" w:rsidRPr="00244809" w:rsidRDefault="00244809" w:rsidP="008651CE">
      <w:pPr>
        <w:pStyle w:val="ListParagraph"/>
        <w:numPr>
          <w:ilvl w:val="0"/>
          <w:numId w:val="9"/>
        </w:numPr>
        <w:rPr>
          <w:rStyle w:val="CODEtemp"/>
        </w:rPr>
      </w:pPr>
      <w:r w:rsidRPr="00244809">
        <w:rPr>
          <w:rStyle w:val="CODEtemp"/>
        </w:rPr>
        <w:t>"authentihash"</w:t>
      </w:r>
    </w:p>
    <w:p w14:paraId="5BD03EDD" w14:textId="0BFB8F2F" w:rsidR="00244809" w:rsidRPr="00244809" w:rsidRDefault="00244809" w:rsidP="008651CE">
      <w:pPr>
        <w:pStyle w:val="ListParagraph"/>
        <w:numPr>
          <w:ilvl w:val="0"/>
          <w:numId w:val="9"/>
        </w:numPr>
        <w:rPr>
          <w:rStyle w:val="CODEtemp"/>
        </w:rPr>
      </w:pPr>
      <w:r w:rsidRPr="00244809">
        <w:rPr>
          <w:rStyle w:val="CODEtemp"/>
        </w:rPr>
        <w:t>"blake256"</w:t>
      </w:r>
    </w:p>
    <w:p w14:paraId="4CB0C03C" w14:textId="5B6E137B" w:rsidR="00244809" w:rsidRPr="00244809" w:rsidRDefault="00244809" w:rsidP="008651CE">
      <w:pPr>
        <w:pStyle w:val="ListParagraph"/>
        <w:numPr>
          <w:ilvl w:val="0"/>
          <w:numId w:val="9"/>
        </w:numPr>
        <w:rPr>
          <w:rStyle w:val="CODEtemp"/>
        </w:rPr>
      </w:pPr>
      <w:r w:rsidRPr="00244809">
        <w:rPr>
          <w:rStyle w:val="CODEtemp"/>
        </w:rPr>
        <w:t>"blake512"</w:t>
      </w:r>
    </w:p>
    <w:p w14:paraId="28EE3572" w14:textId="196583BC" w:rsidR="00244809" w:rsidRPr="00244809" w:rsidRDefault="00244809" w:rsidP="008651CE">
      <w:pPr>
        <w:pStyle w:val="ListParagraph"/>
        <w:numPr>
          <w:ilvl w:val="0"/>
          <w:numId w:val="9"/>
        </w:numPr>
        <w:rPr>
          <w:rStyle w:val="CODEtemp"/>
        </w:rPr>
      </w:pPr>
      <w:r w:rsidRPr="00244809">
        <w:rPr>
          <w:rStyle w:val="CODEtemp"/>
        </w:rPr>
        <w:t>"ecoh"</w:t>
      </w:r>
    </w:p>
    <w:p w14:paraId="667B956B" w14:textId="3316A528" w:rsidR="00244809" w:rsidRPr="00244809" w:rsidRDefault="00244809" w:rsidP="008651CE">
      <w:pPr>
        <w:pStyle w:val="ListParagraph"/>
        <w:numPr>
          <w:ilvl w:val="0"/>
          <w:numId w:val="9"/>
        </w:numPr>
        <w:rPr>
          <w:rStyle w:val="CODEtemp"/>
        </w:rPr>
      </w:pPr>
      <w:r w:rsidRPr="00244809">
        <w:rPr>
          <w:rStyle w:val="CODEtemp"/>
        </w:rPr>
        <w:t>"fsb"</w:t>
      </w:r>
    </w:p>
    <w:p w14:paraId="06CAC195" w14:textId="62CE253D" w:rsidR="00244809" w:rsidRPr="00244809" w:rsidRDefault="00244809" w:rsidP="008651CE">
      <w:pPr>
        <w:pStyle w:val="ListParagraph"/>
        <w:numPr>
          <w:ilvl w:val="0"/>
          <w:numId w:val="9"/>
        </w:numPr>
        <w:rPr>
          <w:rStyle w:val="CODEtemp"/>
        </w:rPr>
      </w:pPr>
      <w:r w:rsidRPr="00244809">
        <w:rPr>
          <w:rStyle w:val="CODEtemp"/>
        </w:rPr>
        <w:t>"gost"</w:t>
      </w:r>
    </w:p>
    <w:p w14:paraId="19777CCA" w14:textId="012A2083" w:rsidR="00244809" w:rsidRPr="00244809" w:rsidRDefault="00244809" w:rsidP="008651CE">
      <w:pPr>
        <w:pStyle w:val="ListParagraph"/>
        <w:numPr>
          <w:ilvl w:val="0"/>
          <w:numId w:val="9"/>
        </w:numPr>
        <w:rPr>
          <w:rStyle w:val="CODEtemp"/>
        </w:rPr>
      </w:pPr>
      <w:r w:rsidRPr="00244809">
        <w:rPr>
          <w:rStyle w:val="CODEtemp"/>
        </w:rPr>
        <w:t>"groestl"</w:t>
      </w:r>
    </w:p>
    <w:p w14:paraId="482DDFA3" w14:textId="3BA81538" w:rsidR="00244809" w:rsidRPr="00244809" w:rsidRDefault="00244809" w:rsidP="008651CE">
      <w:pPr>
        <w:pStyle w:val="ListParagraph"/>
        <w:numPr>
          <w:ilvl w:val="0"/>
          <w:numId w:val="9"/>
        </w:numPr>
        <w:rPr>
          <w:rStyle w:val="CODEtemp"/>
        </w:rPr>
      </w:pPr>
      <w:r w:rsidRPr="00244809">
        <w:rPr>
          <w:rStyle w:val="CODEtemp"/>
        </w:rPr>
        <w:t>"has160"</w:t>
      </w:r>
    </w:p>
    <w:p w14:paraId="6774EC19" w14:textId="77777777" w:rsidR="00244809" w:rsidRPr="00244809" w:rsidRDefault="00244809" w:rsidP="008651CE">
      <w:pPr>
        <w:pStyle w:val="ListParagraph"/>
        <w:numPr>
          <w:ilvl w:val="0"/>
          <w:numId w:val="9"/>
        </w:numPr>
        <w:rPr>
          <w:rStyle w:val="CODEtemp"/>
        </w:rPr>
      </w:pPr>
      <w:r w:rsidRPr="00244809">
        <w:rPr>
          <w:rStyle w:val="CODEtemp"/>
        </w:rPr>
        <w:t>"haval"</w:t>
      </w:r>
    </w:p>
    <w:p w14:paraId="0B9273DF" w14:textId="77777777" w:rsidR="00244809" w:rsidRPr="00244809" w:rsidRDefault="00244809" w:rsidP="008651CE">
      <w:pPr>
        <w:pStyle w:val="ListParagraph"/>
        <w:numPr>
          <w:ilvl w:val="0"/>
          <w:numId w:val="9"/>
        </w:numPr>
        <w:rPr>
          <w:rStyle w:val="CODEtemp"/>
        </w:rPr>
      </w:pPr>
      <w:r w:rsidRPr="00244809">
        <w:rPr>
          <w:rStyle w:val="CODEtemp"/>
        </w:rPr>
        <w:t>"jh"</w:t>
      </w:r>
    </w:p>
    <w:p w14:paraId="0C73DE00" w14:textId="77777777" w:rsidR="00244809" w:rsidRPr="00244809" w:rsidRDefault="00244809" w:rsidP="008651CE">
      <w:pPr>
        <w:pStyle w:val="ListParagraph"/>
        <w:numPr>
          <w:ilvl w:val="0"/>
          <w:numId w:val="9"/>
        </w:numPr>
        <w:rPr>
          <w:rStyle w:val="CODEtemp"/>
        </w:rPr>
      </w:pPr>
      <w:r w:rsidRPr="00244809">
        <w:rPr>
          <w:rStyle w:val="CODEtemp"/>
        </w:rPr>
        <w:t>"md2"</w:t>
      </w:r>
    </w:p>
    <w:p w14:paraId="54184B04" w14:textId="77777777" w:rsidR="00244809" w:rsidRPr="00244809" w:rsidRDefault="00244809" w:rsidP="008651CE">
      <w:pPr>
        <w:pStyle w:val="ListParagraph"/>
        <w:numPr>
          <w:ilvl w:val="0"/>
          <w:numId w:val="9"/>
        </w:numPr>
        <w:rPr>
          <w:rStyle w:val="CODEtemp"/>
        </w:rPr>
      </w:pPr>
      <w:r w:rsidRPr="00244809">
        <w:rPr>
          <w:rStyle w:val="CODEtemp"/>
        </w:rPr>
        <w:t>"md4"</w:t>
      </w:r>
    </w:p>
    <w:p w14:paraId="4302A7F4" w14:textId="77777777" w:rsidR="00244809" w:rsidRPr="00244809" w:rsidRDefault="00244809" w:rsidP="008651CE">
      <w:pPr>
        <w:pStyle w:val="ListParagraph"/>
        <w:numPr>
          <w:ilvl w:val="0"/>
          <w:numId w:val="9"/>
        </w:numPr>
        <w:rPr>
          <w:rStyle w:val="CODEtemp"/>
        </w:rPr>
      </w:pPr>
      <w:r w:rsidRPr="00244809">
        <w:rPr>
          <w:rStyle w:val="CODEtemp"/>
        </w:rPr>
        <w:t>"md5"</w:t>
      </w:r>
    </w:p>
    <w:p w14:paraId="57F20AC4" w14:textId="77777777" w:rsidR="00244809" w:rsidRPr="00244809" w:rsidRDefault="00244809" w:rsidP="008651CE">
      <w:pPr>
        <w:pStyle w:val="ListParagraph"/>
        <w:numPr>
          <w:ilvl w:val="0"/>
          <w:numId w:val="9"/>
        </w:numPr>
        <w:rPr>
          <w:rStyle w:val="CODEtemp"/>
        </w:rPr>
      </w:pPr>
      <w:r w:rsidRPr="00244809">
        <w:rPr>
          <w:rStyle w:val="CODEtemp"/>
        </w:rPr>
        <w:t>"md6"</w:t>
      </w:r>
    </w:p>
    <w:p w14:paraId="7B93D3D9" w14:textId="77777777" w:rsidR="00244809" w:rsidRPr="00244809" w:rsidRDefault="00244809" w:rsidP="008651CE">
      <w:pPr>
        <w:pStyle w:val="ListParagraph"/>
        <w:numPr>
          <w:ilvl w:val="0"/>
          <w:numId w:val="9"/>
        </w:numPr>
        <w:rPr>
          <w:rStyle w:val="CODEtemp"/>
        </w:rPr>
      </w:pPr>
      <w:r w:rsidRPr="00244809">
        <w:rPr>
          <w:rStyle w:val="CODEtemp"/>
        </w:rPr>
        <w:t>"radioGatun"</w:t>
      </w:r>
    </w:p>
    <w:p w14:paraId="71331315" w14:textId="77777777" w:rsidR="00244809" w:rsidRPr="00244809" w:rsidRDefault="00244809" w:rsidP="008651CE">
      <w:pPr>
        <w:pStyle w:val="ListParagraph"/>
        <w:numPr>
          <w:ilvl w:val="0"/>
          <w:numId w:val="9"/>
        </w:numPr>
        <w:rPr>
          <w:rStyle w:val="CODEtemp"/>
        </w:rPr>
      </w:pPr>
      <w:r w:rsidRPr="00244809">
        <w:rPr>
          <w:rStyle w:val="CODEtemp"/>
        </w:rPr>
        <w:t>"ripeMD"</w:t>
      </w:r>
    </w:p>
    <w:p w14:paraId="4F6FF228" w14:textId="77777777" w:rsidR="00244809" w:rsidRPr="00244809" w:rsidRDefault="00244809" w:rsidP="008651CE">
      <w:pPr>
        <w:pStyle w:val="ListParagraph"/>
        <w:numPr>
          <w:ilvl w:val="0"/>
          <w:numId w:val="9"/>
        </w:numPr>
        <w:rPr>
          <w:rStyle w:val="CODEtemp"/>
        </w:rPr>
      </w:pPr>
      <w:r w:rsidRPr="00244809">
        <w:rPr>
          <w:rStyle w:val="CODEtemp"/>
        </w:rPr>
        <w:t>"ripeMD128"</w:t>
      </w:r>
    </w:p>
    <w:p w14:paraId="14A9C72B" w14:textId="77777777" w:rsidR="00244809" w:rsidRPr="00244809" w:rsidRDefault="00244809" w:rsidP="008651CE">
      <w:pPr>
        <w:pStyle w:val="ListParagraph"/>
        <w:numPr>
          <w:ilvl w:val="0"/>
          <w:numId w:val="9"/>
        </w:numPr>
        <w:rPr>
          <w:rStyle w:val="CODEtemp"/>
        </w:rPr>
      </w:pPr>
      <w:r w:rsidRPr="00244809">
        <w:rPr>
          <w:rStyle w:val="CODEtemp"/>
        </w:rPr>
        <w:t>"ripeMD160"</w:t>
      </w:r>
    </w:p>
    <w:p w14:paraId="504A7FE8" w14:textId="77777777" w:rsidR="00244809" w:rsidRPr="00244809" w:rsidRDefault="00244809" w:rsidP="008651CE">
      <w:pPr>
        <w:pStyle w:val="ListParagraph"/>
        <w:numPr>
          <w:ilvl w:val="0"/>
          <w:numId w:val="9"/>
        </w:numPr>
        <w:rPr>
          <w:rStyle w:val="CODEtemp"/>
        </w:rPr>
      </w:pPr>
      <w:r w:rsidRPr="00244809">
        <w:rPr>
          <w:rStyle w:val="CODEtemp"/>
        </w:rPr>
        <w:lastRenderedPageBreak/>
        <w:t>"ripeMD320"</w:t>
      </w:r>
    </w:p>
    <w:p w14:paraId="5519C577" w14:textId="77777777" w:rsidR="00244809" w:rsidRPr="00244809" w:rsidRDefault="00244809" w:rsidP="008651CE">
      <w:pPr>
        <w:pStyle w:val="ListParagraph"/>
        <w:numPr>
          <w:ilvl w:val="0"/>
          <w:numId w:val="9"/>
        </w:numPr>
        <w:rPr>
          <w:rStyle w:val="CODEtemp"/>
        </w:rPr>
      </w:pPr>
      <w:r w:rsidRPr="00244809">
        <w:rPr>
          <w:rStyle w:val="CODEtemp"/>
        </w:rPr>
        <w:t>"sdhash"</w:t>
      </w:r>
    </w:p>
    <w:p w14:paraId="58B94C6E" w14:textId="77777777" w:rsidR="00244809" w:rsidRPr="00244809" w:rsidRDefault="00244809" w:rsidP="008651CE">
      <w:pPr>
        <w:pStyle w:val="ListParagraph"/>
        <w:numPr>
          <w:ilvl w:val="0"/>
          <w:numId w:val="9"/>
        </w:numPr>
        <w:rPr>
          <w:rStyle w:val="CODEtemp"/>
        </w:rPr>
      </w:pPr>
      <w:r w:rsidRPr="00244809">
        <w:rPr>
          <w:rStyle w:val="CODEtemp"/>
        </w:rPr>
        <w:t>"sha1"</w:t>
      </w:r>
    </w:p>
    <w:p w14:paraId="57B60EDF" w14:textId="77777777" w:rsidR="00244809" w:rsidRPr="00244809" w:rsidRDefault="00244809" w:rsidP="008651CE">
      <w:pPr>
        <w:pStyle w:val="ListParagraph"/>
        <w:numPr>
          <w:ilvl w:val="0"/>
          <w:numId w:val="9"/>
        </w:numPr>
        <w:rPr>
          <w:rStyle w:val="CODEtemp"/>
        </w:rPr>
      </w:pPr>
      <w:r w:rsidRPr="00244809">
        <w:rPr>
          <w:rStyle w:val="CODEtemp"/>
        </w:rPr>
        <w:t>"sha224"</w:t>
      </w:r>
    </w:p>
    <w:p w14:paraId="7E6564F6" w14:textId="77777777" w:rsidR="00244809" w:rsidRPr="00244809" w:rsidRDefault="00244809" w:rsidP="008651CE">
      <w:pPr>
        <w:pStyle w:val="ListParagraph"/>
        <w:numPr>
          <w:ilvl w:val="0"/>
          <w:numId w:val="9"/>
        </w:numPr>
        <w:rPr>
          <w:rStyle w:val="CODEtemp"/>
        </w:rPr>
      </w:pPr>
      <w:r w:rsidRPr="00244809">
        <w:rPr>
          <w:rStyle w:val="CODEtemp"/>
        </w:rPr>
        <w:t>"sha256"</w:t>
      </w:r>
    </w:p>
    <w:p w14:paraId="12DF3D69" w14:textId="77777777" w:rsidR="00244809" w:rsidRPr="00244809" w:rsidRDefault="00244809" w:rsidP="008651CE">
      <w:pPr>
        <w:pStyle w:val="ListParagraph"/>
        <w:numPr>
          <w:ilvl w:val="0"/>
          <w:numId w:val="9"/>
        </w:numPr>
        <w:rPr>
          <w:rStyle w:val="CODEtemp"/>
        </w:rPr>
      </w:pPr>
      <w:r w:rsidRPr="00244809">
        <w:rPr>
          <w:rStyle w:val="CODEtemp"/>
        </w:rPr>
        <w:t>"sha384"</w:t>
      </w:r>
    </w:p>
    <w:p w14:paraId="1943AB5B" w14:textId="77777777" w:rsidR="00244809" w:rsidRPr="00244809" w:rsidRDefault="00244809" w:rsidP="008651CE">
      <w:pPr>
        <w:pStyle w:val="ListParagraph"/>
        <w:numPr>
          <w:ilvl w:val="0"/>
          <w:numId w:val="9"/>
        </w:numPr>
        <w:rPr>
          <w:rStyle w:val="CODEtemp"/>
        </w:rPr>
      </w:pPr>
      <w:r w:rsidRPr="00244809">
        <w:rPr>
          <w:rStyle w:val="CODEtemp"/>
        </w:rPr>
        <w:t>"sha512"</w:t>
      </w:r>
    </w:p>
    <w:p w14:paraId="54117D1A" w14:textId="77777777" w:rsidR="00244809" w:rsidRPr="00244809" w:rsidRDefault="00244809" w:rsidP="008651CE">
      <w:pPr>
        <w:pStyle w:val="ListParagraph"/>
        <w:numPr>
          <w:ilvl w:val="0"/>
          <w:numId w:val="9"/>
        </w:numPr>
        <w:rPr>
          <w:rStyle w:val="CODEtemp"/>
        </w:rPr>
      </w:pPr>
      <w:r w:rsidRPr="00244809">
        <w:rPr>
          <w:rStyle w:val="CODEtemp"/>
        </w:rPr>
        <w:t>"sha3"</w:t>
      </w:r>
    </w:p>
    <w:p w14:paraId="3DF92D61" w14:textId="77777777" w:rsidR="00244809" w:rsidRDefault="00244809" w:rsidP="008651CE">
      <w:pPr>
        <w:pStyle w:val="ListParagraph"/>
        <w:numPr>
          <w:ilvl w:val="0"/>
          <w:numId w:val="9"/>
        </w:numPr>
      </w:pPr>
      <w:r>
        <w:t>"skein"</w:t>
      </w:r>
    </w:p>
    <w:p w14:paraId="1B4EC166" w14:textId="77777777" w:rsidR="00244809" w:rsidRPr="00244809" w:rsidRDefault="00244809" w:rsidP="008651CE">
      <w:pPr>
        <w:pStyle w:val="ListParagraph"/>
        <w:numPr>
          <w:ilvl w:val="0"/>
          <w:numId w:val="9"/>
        </w:numPr>
        <w:rPr>
          <w:rStyle w:val="CODEtemp"/>
        </w:rPr>
      </w:pPr>
      <w:r w:rsidRPr="00244809">
        <w:rPr>
          <w:rStyle w:val="CODEtemp"/>
        </w:rPr>
        <w:t>"snefru"</w:t>
      </w:r>
    </w:p>
    <w:p w14:paraId="375E33C2" w14:textId="77777777" w:rsidR="00244809" w:rsidRPr="00244809" w:rsidRDefault="00244809" w:rsidP="008651CE">
      <w:pPr>
        <w:pStyle w:val="ListParagraph"/>
        <w:numPr>
          <w:ilvl w:val="0"/>
          <w:numId w:val="9"/>
        </w:numPr>
        <w:rPr>
          <w:rStyle w:val="CODEtemp"/>
        </w:rPr>
      </w:pPr>
      <w:r w:rsidRPr="00244809">
        <w:rPr>
          <w:rStyle w:val="CODEtemp"/>
        </w:rPr>
        <w:t>"spectralHash"</w:t>
      </w:r>
    </w:p>
    <w:p w14:paraId="33F45AD1" w14:textId="77777777" w:rsidR="00244809" w:rsidRPr="00244809" w:rsidRDefault="00244809" w:rsidP="008651CE">
      <w:pPr>
        <w:pStyle w:val="ListParagraph"/>
        <w:numPr>
          <w:ilvl w:val="0"/>
          <w:numId w:val="9"/>
        </w:numPr>
        <w:rPr>
          <w:rStyle w:val="CODEtemp"/>
        </w:rPr>
      </w:pPr>
      <w:r w:rsidRPr="00244809">
        <w:rPr>
          <w:rStyle w:val="CODEtemp"/>
        </w:rPr>
        <w:t>"ssdeep"</w:t>
      </w:r>
    </w:p>
    <w:p w14:paraId="404CC663" w14:textId="77777777" w:rsidR="00244809" w:rsidRPr="00244809" w:rsidRDefault="00244809" w:rsidP="008651CE">
      <w:pPr>
        <w:pStyle w:val="ListParagraph"/>
        <w:numPr>
          <w:ilvl w:val="0"/>
          <w:numId w:val="9"/>
        </w:numPr>
        <w:rPr>
          <w:rStyle w:val="CODEtemp"/>
        </w:rPr>
      </w:pPr>
      <w:r w:rsidRPr="00244809">
        <w:rPr>
          <w:rStyle w:val="CODEtemp"/>
        </w:rPr>
        <w:t>"swifft"</w:t>
      </w:r>
    </w:p>
    <w:p w14:paraId="5C63A239" w14:textId="77777777" w:rsidR="00244809" w:rsidRPr="00244809" w:rsidRDefault="00244809" w:rsidP="008651CE">
      <w:pPr>
        <w:pStyle w:val="ListParagraph"/>
        <w:numPr>
          <w:ilvl w:val="0"/>
          <w:numId w:val="9"/>
        </w:numPr>
        <w:rPr>
          <w:rStyle w:val="CODEtemp"/>
        </w:rPr>
      </w:pPr>
      <w:r w:rsidRPr="00244809">
        <w:rPr>
          <w:rStyle w:val="CODEtemp"/>
        </w:rPr>
        <w:t>"tiger"</w:t>
      </w:r>
    </w:p>
    <w:p w14:paraId="755351E0" w14:textId="77777777" w:rsidR="00244809" w:rsidRPr="00244809" w:rsidRDefault="00244809" w:rsidP="008651CE">
      <w:pPr>
        <w:pStyle w:val="ListParagraph"/>
        <w:numPr>
          <w:ilvl w:val="0"/>
          <w:numId w:val="9"/>
        </w:numPr>
        <w:rPr>
          <w:rStyle w:val="CODEtemp"/>
        </w:rPr>
      </w:pPr>
      <w:r w:rsidRPr="00244809">
        <w:rPr>
          <w:rStyle w:val="CODEtemp"/>
        </w:rPr>
        <w:t>"tlsh"</w:t>
      </w:r>
    </w:p>
    <w:p w14:paraId="3A42D764" w14:textId="1878F12B" w:rsidR="00244809" w:rsidRPr="00244809" w:rsidRDefault="00244809" w:rsidP="008651CE">
      <w:pPr>
        <w:pStyle w:val="ListParagraph"/>
        <w:numPr>
          <w:ilvl w:val="0"/>
          <w:numId w:val="9"/>
        </w:numPr>
        <w:rPr>
          <w:rStyle w:val="CODEtemp"/>
        </w:rPr>
      </w:pPr>
      <w:r w:rsidRPr="00244809">
        <w:rPr>
          <w:rStyle w:val="CODEtemp"/>
        </w:rPr>
        <w:t>"whirlpool"</w:t>
      </w:r>
    </w:p>
    <w:p w14:paraId="25EA5BC1" w14:textId="049576DC" w:rsidR="00401BB5" w:rsidRDefault="00401BB5" w:rsidP="00401BB5">
      <w:pPr>
        <w:pStyle w:val="Heading2"/>
      </w:pPr>
      <w:bookmarkStart w:id="197" w:name="_Ref493350984"/>
      <w:bookmarkStart w:id="198" w:name="_Toc503450918"/>
      <w:r>
        <w:t>result object</w:t>
      </w:r>
      <w:bookmarkEnd w:id="197"/>
      <w:bookmarkEnd w:id="198"/>
    </w:p>
    <w:p w14:paraId="74FD90F6" w14:textId="18F2DD20" w:rsidR="00401BB5" w:rsidRDefault="00401BB5" w:rsidP="00401BB5">
      <w:pPr>
        <w:pStyle w:val="Heading3"/>
      </w:pPr>
      <w:bookmarkStart w:id="199" w:name="_Toc503450919"/>
      <w:r>
        <w:t>General</w:t>
      </w:r>
      <w:bookmarkEnd w:id="199"/>
    </w:p>
    <w:p w14:paraId="3819DDFB" w14:textId="112E1619" w:rsidR="00244809" w:rsidRPr="00244809" w:rsidRDefault="00244809" w:rsidP="00244809">
      <w:r w:rsidRPr="00244809">
        <w:t xml:space="preserve">A </w:t>
      </w:r>
      <w:r w:rsidRPr="00244809">
        <w:rPr>
          <w:rStyle w:val="CODEtemp"/>
        </w:rPr>
        <w:t>result</w:t>
      </w:r>
      <w:r w:rsidRPr="00244809">
        <w:t xml:space="preserve"> object describes a single result detected by an analysis tool.</w:t>
      </w:r>
    </w:p>
    <w:p w14:paraId="4D5CBA4B" w14:textId="2FF444E2" w:rsidR="00401BB5" w:rsidRDefault="00401BB5" w:rsidP="00401BB5">
      <w:pPr>
        <w:pStyle w:val="Heading3"/>
      </w:pPr>
      <w:bookmarkStart w:id="200" w:name="_Ref493408865"/>
      <w:bookmarkStart w:id="201" w:name="_Toc503450920"/>
      <w:r>
        <w:t>ruleId property</w:t>
      </w:r>
      <w:bookmarkEnd w:id="200"/>
      <w:bookmarkEnd w:id="201"/>
    </w:p>
    <w:p w14:paraId="49035589" w14:textId="5F6B22B5" w:rsidR="00244809" w:rsidRDefault="00244809" w:rsidP="00244809">
      <w:r w:rsidRPr="00244809">
        <w:t xml:space="preserve">Depending on the circumstances, a </w:t>
      </w:r>
      <w:r w:rsidRPr="00244809">
        <w:rPr>
          <w:rStyle w:val="CODEtemp"/>
        </w:rPr>
        <w:t>rule</w:t>
      </w:r>
      <w:r w:rsidRPr="00244809">
        <w:t xml:space="preserve"> object either </w:t>
      </w:r>
      <w:r w:rsidRPr="00244809">
        <w:rPr>
          <w:b/>
        </w:rPr>
        <w:t>SHALL</w:t>
      </w:r>
      <w:r w:rsidRPr="00244809">
        <w:t xml:space="preserve"> or </w:t>
      </w:r>
      <w:r w:rsidRPr="00244809">
        <w:rPr>
          <w:b/>
        </w:rPr>
        <w:t>SHALL NOT</w:t>
      </w:r>
      <w:r w:rsidRPr="00244809">
        <w:t xml:space="preserve"> </w:t>
      </w:r>
      <w:r>
        <w:t xml:space="preserve">contain a property named </w:t>
      </w:r>
      <w:r w:rsidRPr="00244809">
        <w:rPr>
          <w:rStyle w:val="CODEtemp"/>
        </w:rPr>
        <w:t>ruleId</w:t>
      </w:r>
      <w:r w:rsidRPr="00244809">
        <w:t xml:space="preserve"> whose value is a string containing the stable, opaque identifier for the rule that was evaluated to produce the result.</w:t>
      </w:r>
    </w:p>
    <w:p w14:paraId="2C1F6E45" w14:textId="3690C6DF" w:rsidR="00244809" w:rsidRDefault="00244809" w:rsidP="00244809">
      <w:pPr>
        <w:pStyle w:val="Note"/>
      </w:pPr>
      <w:r>
        <w:t>EXAMPLE:</w:t>
      </w:r>
    </w:p>
    <w:p w14:paraId="389A4A2B" w14:textId="77777777" w:rsidR="00244809" w:rsidRDefault="00244809" w:rsidP="00244809">
      <w:pPr>
        <w:pStyle w:val="Code"/>
      </w:pPr>
      <w:r>
        <w:t>"results": [</w:t>
      </w:r>
    </w:p>
    <w:p w14:paraId="6B2A1FE4" w14:textId="5194EF2A" w:rsidR="00244809" w:rsidRDefault="00244809" w:rsidP="00244809">
      <w:pPr>
        <w:pStyle w:val="Code"/>
      </w:pPr>
      <w:r>
        <w:t xml:space="preserve">    {</w:t>
      </w:r>
    </w:p>
    <w:p w14:paraId="4FEF915B" w14:textId="3E7CF8CA" w:rsidR="00244809" w:rsidRDefault="00244809" w:rsidP="00244809">
      <w:pPr>
        <w:pStyle w:val="Code"/>
      </w:pPr>
      <w:r>
        <w:t xml:space="preserve">        "ruleId": "CA2101"</w:t>
      </w:r>
    </w:p>
    <w:p w14:paraId="5B6128AF" w14:textId="65D3115F" w:rsidR="00244809" w:rsidRDefault="00244809" w:rsidP="00244809">
      <w:pPr>
        <w:pStyle w:val="Code"/>
      </w:pPr>
      <w:r>
        <w:t xml:space="preserve">        ...</w:t>
      </w:r>
    </w:p>
    <w:p w14:paraId="6D4E65D1" w14:textId="725A41FD" w:rsidR="00244809" w:rsidRDefault="00244809" w:rsidP="00244809">
      <w:pPr>
        <w:pStyle w:val="Code"/>
      </w:pPr>
      <w:r>
        <w:t xml:space="preserve">    }</w:t>
      </w:r>
    </w:p>
    <w:p w14:paraId="1A254229" w14:textId="63C6D8BA" w:rsidR="00244809" w:rsidRDefault="00244809" w:rsidP="00244809">
      <w:pPr>
        <w:pStyle w:val="Code"/>
      </w:pPr>
      <w:r>
        <w:t>]</w:t>
      </w:r>
    </w:p>
    <w:p w14:paraId="5E754603" w14:textId="345FAE2D" w:rsidR="00244809" w:rsidRDefault="00244809" w:rsidP="00244809">
      <w:r w:rsidRPr="00244809">
        <w:t xml:space="preserve">If the log was created by an analysis tool (as opposed to a conversion tool), then </w:t>
      </w:r>
      <w:r w:rsidRPr="00244809">
        <w:rPr>
          <w:rStyle w:val="CODEtemp"/>
        </w:rPr>
        <w:t>ruleId</w:t>
      </w:r>
      <w:r w:rsidRPr="00244809">
        <w:t xml:space="preserve"> </w:t>
      </w:r>
      <w:r w:rsidRPr="00244809">
        <w:rPr>
          <w:b/>
        </w:rPr>
        <w:t>SHALL</w:t>
      </w:r>
      <w:r w:rsidRPr="00244809">
        <w:t xml:space="preserve"> be present.</w:t>
      </w:r>
    </w:p>
    <w:p w14:paraId="55A9B5E9" w14:textId="2ABD67F2" w:rsidR="00244809" w:rsidRPr="00244809" w:rsidRDefault="00244809" w:rsidP="00244809">
      <w:r w:rsidRPr="00244809">
        <w:t xml:space="preserve">Not all existing analysis tools emit the equivalent of a </w:t>
      </w:r>
      <w:r w:rsidRPr="00244809">
        <w:rPr>
          <w:rStyle w:val="CODEtemp"/>
        </w:rPr>
        <w:t>ruleId</w:t>
      </w:r>
      <w:r w:rsidRPr="00244809">
        <w:t xml:space="preserve"> in their output. A conversion tool which converts the output of such an analysis tool to the SARIF format </w:t>
      </w:r>
      <w:r w:rsidRPr="00244809">
        <w:rPr>
          <w:b/>
        </w:rPr>
        <w:t>SHALL NOT</w:t>
      </w:r>
      <w:r w:rsidRPr="00244809">
        <w:t xml:space="preserve"> set the </w:t>
      </w:r>
      <w:r w:rsidRPr="00244809">
        <w:rPr>
          <w:rStyle w:val="CODEtemp"/>
        </w:rPr>
        <w:t>ruleId</w:t>
      </w:r>
      <w:r w:rsidRPr="00244809">
        <w:t xml:space="preserve"> property, and in particular, it </w:t>
      </w:r>
      <w:r w:rsidRPr="00244809">
        <w:rPr>
          <w:b/>
        </w:rPr>
        <w:t>SHALL NOT</w:t>
      </w:r>
      <w:r w:rsidRPr="00244809">
        <w:t xml:space="preserve"> attempt to synthesize it from other information available in the original analysis tool's output.</w:t>
      </w:r>
    </w:p>
    <w:p w14:paraId="1E9D4939" w14:textId="360E0DF5" w:rsidR="00401BB5" w:rsidRDefault="00401BB5" w:rsidP="00401BB5">
      <w:pPr>
        <w:pStyle w:val="Heading3"/>
      </w:pPr>
      <w:bookmarkStart w:id="202" w:name="_Ref493408875"/>
      <w:bookmarkStart w:id="203" w:name="_Toc503450921"/>
      <w:r>
        <w:t>ruleKey property</w:t>
      </w:r>
      <w:bookmarkEnd w:id="202"/>
      <w:bookmarkEnd w:id="203"/>
    </w:p>
    <w:p w14:paraId="543A4472" w14:textId="28A11A85" w:rsidR="00465D52" w:rsidRDefault="00465D52" w:rsidP="00465D52">
      <w:r w:rsidRPr="00465D52">
        <w:t xml:space="preserve">If there is more than one rule with the id specified by the </w:t>
      </w:r>
      <w:r w:rsidRPr="00465D52">
        <w:rPr>
          <w:rStyle w:val="CODEtemp"/>
        </w:rPr>
        <w:t>ruleId</w:t>
      </w:r>
      <w:r w:rsidRPr="00465D52">
        <w:t xml:space="preserve"> property (§</w:t>
      </w:r>
      <w:r>
        <w:fldChar w:fldCharType="begin"/>
      </w:r>
      <w:r>
        <w:instrText xml:space="preserve"> REF _Ref493408865 \r \h </w:instrText>
      </w:r>
      <w:r>
        <w:fldChar w:fldCharType="separate"/>
      </w:r>
      <w:r w:rsidR="00567DE6">
        <w:t>3.17.2</w:t>
      </w:r>
      <w:r>
        <w:fldChar w:fldCharType="end"/>
      </w:r>
      <w:r w:rsidRPr="00465D52">
        <w:t xml:space="preserve">), and if the </w:t>
      </w:r>
      <w:r w:rsidRPr="00465D52">
        <w:rPr>
          <w:rStyle w:val="CODEtemp"/>
        </w:rPr>
        <w:t>run</w:t>
      </w:r>
      <w:r w:rsidRPr="00465D52">
        <w:t xml:space="preserve"> object </w:t>
      </w:r>
      <w:r>
        <w:t>(</w:t>
      </w:r>
      <w:r w:rsidRPr="00465D52">
        <w:t>§</w:t>
      </w:r>
      <w:r>
        <w:fldChar w:fldCharType="begin"/>
      </w:r>
      <w:r>
        <w:instrText xml:space="preserve"> REF _Ref493349997 \r \h </w:instrText>
      </w:r>
      <w:r>
        <w:fldChar w:fldCharType="separate"/>
      </w:r>
      <w:r w:rsidR="00567DE6">
        <w:t>3.12</w:t>
      </w:r>
      <w:r>
        <w:fldChar w:fldCharType="end"/>
      </w:r>
      <w:r>
        <w:t xml:space="preserve">) </w:t>
      </w:r>
      <w:r w:rsidRPr="00465D52">
        <w:t xml:space="preserve">in which this result occurs contains a </w:t>
      </w:r>
      <w:r w:rsidRPr="00465D52">
        <w:rPr>
          <w:rStyle w:val="CODEtemp"/>
        </w:rPr>
        <w:t>rules</w:t>
      </w:r>
      <w:r>
        <w:t xml:space="preserve"> property (§</w:t>
      </w:r>
      <w:r>
        <w:fldChar w:fldCharType="begin"/>
      </w:r>
      <w:r>
        <w:instrText xml:space="preserve"> REF _Ref493404878 \r \h </w:instrText>
      </w:r>
      <w:r>
        <w:fldChar w:fldCharType="separate"/>
      </w:r>
      <w:r w:rsidR="00567DE6">
        <w:t>3.12.14</w:t>
      </w:r>
      <w:r>
        <w:fldChar w:fldCharType="end"/>
      </w:r>
      <w:r w:rsidRPr="00465D52">
        <w:t xml:space="preserve">), then the </w:t>
      </w:r>
      <w:r w:rsidRPr="00465D52">
        <w:rPr>
          <w:rStyle w:val="CODEtemp"/>
        </w:rPr>
        <w:t>result</w:t>
      </w:r>
      <w:r w:rsidRPr="00465D52">
        <w:t xml:space="preserve"> object </w:t>
      </w:r>
      <w:r w:rsidRPr="00465D52">
        <w:rPr>
          <w:b/>
        </w:rPr>
        <w:t>SHALL</w:t>
      </w:r>
      <w:r w:rsidRPr="00465D52">
        <w:t xml:space="preserve"> contain a property named </w:t>
      </w:r>
      <w:r w:rsidRPr="000A7DA8">
        <w:rPr>
          <w:rStyle w:val="CODEtemp"/>
        </w:rPr>
        <w:t>ruleKey</w:t>
      </w:r>
      <w:r w:rsidRPr="00465D52">
        <w:t xml:space="preserve"> whose value is a string that matches one of the property names in the </w:t>
      </w:r>
      <w:r w:rsidRPr="000A7DA8">
        <w:rPr>
          <w:rStyle w:val="CODEtemp"/>
        </w:rPr>
        <w:t>run.rules</w:t>
      </w:r>
      <w:r w:rsidRPr="00465D52">
        <w:t xml:space="preserve"> object.</w:t>
      </w:r>
    </w:p>
    <w:p w14:paraId="37E82E3A" w14:textId="4BAD7AB2" w:rsidR="000A7DA8" w:rsidRDefault="000A7DA8" w:rsidP="00465D52">
      <w:r w:rsidRPr="000A7DA8">
        <w:t xml:space="preserve">The value of the </w:t>
      </w:r>
      <w:r w:rsidRPr="000A7DA8">
        <w:rPr>
          <w:rStyle w:val="CODEtemp"/>
        </w:rPr>
        <w:t>ruleId</w:t>
      </w:r>
      <w:r w:rsidRPr="000A7DA8">
        <w:t xml:space="preserve"> property on this </w:t>
      </w:r>
      <w:r w:rsidRPr="000A7DA8">
        <w:rPr>
          <w:rStyle w:val="CODEtemp"/>
        </w:rPr>
        <w:t>result</w:t>
      </w:r>
      <w:r w:rsidRPr="000A7DA8">
        <w:t xml:space="preserve"> object </w:t>
      </w:r>
      <w:r w:rsidR="005531A5">
        <w:rPr>
          <w:b/>
        </w:rPr>
        <w:t>MUST</w:t>
      </w:r>
      <w:r w:rsidRPr="000A7DA8">
        <w:t xml:space="preserve"> match the </w:t>
      </w:r>
      <w:r w:rsidRPr="000A7DA8">
        <w:rPr>
          <w:rStyle w:val="CODEtemp"/>
        </w:rPr>
        <w:t>id</w:t>
      </w:r>
      <w:r w:rsidRPr="000A7DA8">
        <w:t xml:space="preserve"> property (§</w:t>
      </w:r>
      <w:r>
        <w:fldChar w:fldCharType="begin"/>
      </w:r>
      <w:r>
        <w:instrText xml:space="preserve"> REF _Ref493408046 \r \h </w:instrText>
      </w:r>
      <w:r>
        <w:fldChar w:fldCharType="separate"/>
      </w:r>
      <w:r w:rsidR="00567DE6">
        <w:t>3.27.3</w:t>
      </w:r>
      <w:r>
        <w:fldChar w:fldCharType="end"/>
      </w:r>
      <w:r w:rsidRPr="000A7DA8">
        <w:t xml:space="preserve">) of the </w:t>
      </w:r>
      <w:r w:rsidRPr="000A7DA8">
        <w:rPr>
          <w:rStyle w:val="CODEtemp"/>
        </w:rPr>
        <w:t>rule</w:t>
      </w:r>
      <w:r w:rsidRPr="000A7DA8">
        <w:t xml:space="preserve"> object</w:t>
      </w:r>
      <w:r>
        <w:t xml:space="preserve"> (</w:t>
      </w:r>
      <w:r w:rsidRPr="000A7DA8">
        <w:t>§</w:t>
      </w:r>
      <w:r>
        <w:fldChar w:fldCharType="begin"/>
      </w:r>
      <w:r>
        <w:instrText xml:space="preserve"> REF _Ref493407996 \r \h </w:instrText>
      </w:r>
      <w:r>
        <w:fldChar w:fldCharType="separate"/>
      </w:r>
      <w:r w:rsidR="00567DE6">
        <w:t>3.27</w:t>
      </w:r>
      <w:r>
        <w:fldChar w:fldCharType="end"/>
      </w:r>
      <w:r>
        <w:t>)</w:t>
      </w:r>
      <w:r w:rsidRPr="000A7DA8">
        <w:t xml:space="preserve"> identified by </w:t>
      </w:r>
      <w:r w:rsidRPr="000A7DA8">
        <w:rPr>
          <w:rStyle w:val="CODEtemp"/>
        </w:rPr>
        <w:t>ruleKey</w:t>
      </w:r>
      <w:r w:rsidRPr="000A7DA8">
        <w:t>.</w:t>
      </w:r>
    </w:p>
    <w:p w14:paraId="0DB8B3AE" w14:textId="572E006E" w:rsidR="000A7DA8" w:rsidRDefault="000A7DA8" w:rsidP="000A7DA8">
      <w:pPr>
        <w:pStyle w:val="Note"/>
      </w:pPr>
      <w:r>
        <w:lastRenderedPageBreak/>
        <w:t xml:space="preserve">EXAMPLE: </w:t>
      </w:r>
      <w:r w:rsidRPr="000A7DA8">
        <w:t xml:space="preserve">In this example, there is more than one rule with id </w:t>
      </w:r>
      <w:r w:rsidRPr="000A7DA8">
        <w:rPr>
          <w:rStyle w:val="CODEtemp"/>
        </w:rPr>
        <w:t>CA1711</w:t>
      </w:r>
      <w:r w:rsidRPr="000A7DA8">
        <w:t xml:space="preserve">. When the log includes a result with that rule id, it provides a value for </w:t>
      </w:r>
      <w:r w:rsidRPr="000A7DA8">
        <w:rPr>
          <w:rStyle w:val="CODEtemp"/>
        </w:rPr>
        <w:t>ruleKey</w:t>
      </w:r>
      <w:r w:rsidRPr="000A7DA8">
        <w:t xml:space="preserve"> to specify which of the rules with that id is meant.</w:t>
      </w:r>
    </w:p>
    <w:p w14:paraId="79781739" w14:textId="77777777" w:rsidR="000A7DA8" w:rsidRDefault="000A7DA8" w:rsidP="000A7DA8">
      <w:pPr>
        <w:pStyle w:val="Code"/>
      </w:pPr>
      <w:r>
        <w:t>"runs": [</w:t>
      </w:r>
    </w:p>
    <w:p w14:paraId="0F1FD02F" w14:textId="77777777" w:rsidR="000A7DA8" w:rsidRDefault="000A7DA8" w:rsidP="000A7DA8">
      <w:pPr>
        <w:pStyle w:val="Code"/>
      </w:pPr>
      <w:r>
        <w:t xml:space="preserve">  {</w:t>
      </w:r>
    </w:p>
    <w:p w14:paraId="528252E5" w14:textId="77777777" w:rsidR="000A7DA8" w:rsidRDefault="000A7DA8" w:rsidP="000A7DA8">
      <w:pPr>
        <w:pStyle w:val="Code"/>
      </w:pPr>
      <w:r>
        <w:t xml:space="preserve">    "results": [</w:t>
      </w:r>
    </w:p>
    <w:p w14:paraId="6CB30164" w14:textId="08B47271" w:rsidR="000A7DA8" w:rsidRDefault="000A7DA8" w:rsidP="000A7DA8">
      <w:pPr>
        <w:pStyle w:val="Code"/>
      </w:pPr>
      <w:r>
        <w:t xml:space="preserve">        {</w:t>
      </w:r>
    </w:p>
    <w:p w14:paraId="4158D059" w14:textId="77777777" w:rsidR="000A7DA8" w:rsidRDefault="000A7DA8" w:rsidP="000A7DA8">
      <w:pPr>
        <w:pStyle w:val="Code"/>
      </w:pPr>
      <w:r>
        <w:t xml:space="preserve">        "ruleId": "CA1711",  # Matches the "id" value of the specified</w:t>
      </w:r>
    </w:p>
    <w:p w14:paraId="2A49503E" w14:textId="402D8AFE" w:rsidR="000A7DA8" w:rsidRDefault="000A7DA8" w:rsidP="000A7DA8">
      <w:pPr>
        <w:pStyle w:val="Code"/>
      </w:pPr>
      <w:r>
        <w:t xml:space="preserve">                             #  property value within "rules"</w:t>
      </w:r>
    </w:p>
    <w:p w14:paraId="59981830" w14:textId="77777777" w:rsidR="000A7DA8" w:rsidRDefault="000A7DA8" w:rsidP="000A7DA8">
      <w:pPr>
        <w:pStyle w:val="Code"/>
      </w:pPr>
      <w:r>
        <w:t xml:space="preserve">        "ruleKey": "CA711-1" # Specifies a property name within "rules".</w:t>
      </w:r>
    </w:p>
    <w:p w14:paraId="3AE4D616" w14:textId="391BE203" w:rsidR="000A7DA8" w:rsidRDefault="000A7DA8" w:rsidP="000A7DA8">
      <w:pPr>
        <w:pStyle w:val="Code"/>
      </w:pPr>
      <w:r>
        <w:t xml:space="preserve">        }</w:t>
      </w:r>
    </w:p>
    <w:p w14:paraId="77F5CC00" w14:textId="77777777" w:rsidR="000A7DA8" w:rsidRDefault="000A7DA8" w:rsidP="000A7DA8">
      <w:pPr>
        <w:pStyle w:val="Code"/>
      </w:pPr>
      <w:r>
        <w:t xml:space="preserve">    ],</w:t>
      </w:r>
    </w:p>
    <w:p w14:paraId="2BA01D2E" w14:textId="77777777" w:rsidR="000A7DA8" w:rsidRDefault="000A7DA8" w:rsidP="000A7DA8">
      <w:pPr>
        <w:pStyle w:val="Code"/>
      </w:pPr>
      <w:r>
        <w:t xml:space="preserve">    "rules": {</w:t>
      </w:r>
    </w:p>
    <w:p w14:paraId="388C26E2" w14:textId="77777777" w:rsidR="000A7DA8" w:rsidRDefault="000A7DA8" w:rsidP="000A7DA8">
      <w:pPr>
        <w:pStyle w:val="Code"/>
      </w:pPr>
      <w:r>
        <w:t xml:space="preserve">      "CA1711-1": {</w:t>
      </w:r>
    </w:p>
    <w:p w14:paraId="73BC7647" w14:textId="77777777" w:rsidR="000A7DA8" w:rsidRDefault="000A7DA8" w:rsidP="000A7DA8">
      <w:pPr>
        <w:pStyle w:val="Code"/>
      </w:pPr>
      <w:r>
        <w:t xml:space="preserve">        "id": "CA1711"</w:t>
      </w:r>
    </w:p>
    <w:p w14:paraId="20127B41" w14:textId="77777777" w:rsidR="000A7DA8" w:rsidRDefault="000A7DA8" w:rsidP="000A7DA8">
      <w:pPr>
        <w:pStyle w:val="Code"/>
      </w:pPr>
      <w:r>
        <w:t xml:space="preserve">      },</w:t>
      </w:r>
    </w:p>
    <w:p w14:paraId="000F3107" w14:textId="77777777" w:rsidR="000A7DA8" w:rsidRDefault="000A7DA8" w:rsidP="000A7DA8">
      <w:pPr>
        <w:pStyle w:val="Code"/>
      </w:pPr>
      <w:r>
        <w:t xml:space="preserve">      "CA1711-2": {</w:t>
      </w:r>
    </w:p>
    <w:p w14:paraId="61D886CC" w14:textId="77777777" w:rsidR="000A7DA8" w:rsidRDefault="000A7DA8" w:rsidP="000A7DA8">
      <w:pPr>
        <w:pStyle w:val="Code"/>
      </w:pPr>
      <w:r>
        <w:t xml:space="preserve">        "id": "CA1711"</w:t>
      </w:r>
    </w:p>
    <w:p w14:paraId="4AB83539" w14:textId="77777777" w:rsidR="000A7DA8" w:rsidRDefault="000A7DA8" w:rsidP="000A7DA8">
      <w:pPr>
        <w:pStyle w:val="Code"/>
      </w:pPr>
      <w:r>
        <w:t xml:space="preserve">      }</w:t>
      </w:r>
    </w:p>
    <w:p w14:paraId="17DEAF84" w14:textId="77777777" w:rsidR="000A7DA8" w:rsidRDefault="000A7DA8" w:rsidP="000A7DA8">
      <w:pPr>
        <w:pStyle w:val="Code"/>
      </w:pPr>
      <w:r>
        <w:t xml:space="preserve">    }</w:t>
      </w:r>
    </w:p>
    <w:p w14:paraId="55000C54" w14:textId="77777777" w:rsidR="000A7DA8" w:rsidRDefault="000A7DA8" w:rsidP="000A7DA8">
      <w:pPr>
        <w:pStyle w:val="Code"/>
      </w:pPr>
      <w:r>
        <w:t xml:space="preserve">  }</w:t>
      </w:r>
    </w:p>
    <w:p w14:paraId="1AD367B6" w14:textId="7DE5E740" w:rsidR="000A7DA8" w:rsidRPr="000A7DA8" w:rsidRDefault="000A7DA8" w:rsidP="000A7DA8">
      <w:pPr>
        <w:pStyle w:val="Code"/>
      </w:pPr>
      <w:r>
        <w:t>]</w:t>
      </w:r>
    </w:p>
    <w:p w14:paraId="3E878FD3" w14:textId="2EA8F13B" w:rsidR="00401BB5" w:rsidRDefault="00401BB5" w:rsidP="00401BB5">
      <w:pPr>
        <w:pStyle w:val="Heading3"/>
      </w:pPr>
      <w:bookmarkStart w:id="204" w:name="_Ref493511208"/>
      <w:bookmarkStart w:id="205" w:name="_Toc503450922"/>
      <w:r>
        <w:t>level property</w:t>
      </w:r>
      <w:bookmarkEnd w:id="204"/>
      <w:bookmarkEnd w:id="205"/>
    </w:p>
    <w:p w14:paraId="223B30B6" w14:textId="614805DE" w:rsidR="000A7DA8" w:rsidRDefault="000A7DA8" w:rsidP="000A7DA8">
      <w:r w:rsidRPr="000A7DA8">
        <w:t xml:space="preserve">A </w:t>
      </w:r>
      <w:r w:rsidRPr="000A7DA8">
        <w:rPr>
          <w:rStyle w:val="CODEtemp"/>
        </w:rPr>
        <w:t>result</w:t>
      </w:r>
      <w:r w:rsidRPr="000A7DA8">
        <w:t xml:space="preserve"> object </w:t>
      </w:r>
      <w:r w:rsidRPr="000A7DA8">
        <w:rPr>
          <w:b/>
        </w:rPr>
        <w:t>MAY</w:t>
      </w:r>
      <w:r w:rsidRPr="000A7DA8">
        <w:t xml:space="preserve"> contain a property named </w:t>
      </w:r>
      <w:r w:rsidRPr="000A7DA8">
        <w:rPr>
          <w:rStyle w:val="CODEtemp"/>
        </w:rPr>
        <w:t>level</w:t>
      </w:r>
      <w:r w:rsidRPr="000A7DA8">
        <w:t xml:space="preserve"> whose value is one of a fixed set of strings that specify the severity level of the result.</w:t>
      </w:r>
    </w:p>
    <w:p w14:paraId="2315F87B" w14:textId="0BDA344B" w:rsidR="000A7DA8" w:rsidRDefault="000A7DA8" w:rsidP="000A7DA8">
      <w:r w:rsidRPr="000A7DA8">
        <w:t xml:space="preserve">If present, the </w:t>
      </w:r>
      <w:r w:rsidRPr="000A7DA8">
        <w:rPr>
          <w:rStyle w:val="CODEtemp"/>
        </w:rPr>
        <w:t>level</w:t>
      </w:r>
      <w:r w:rsidRPr="000A7DA8">
        <w:t xml:space="preserve"> property </w:t>
      </w:r>
      <w:r w:rsidRPr="000A7DA8">
        <w:rPr>
          <w:b/>
        </w:rPr>
        <w:t>SHALL</w:t>
      </w:r>
      <w:r w:rsidRPr="000A7DA8">
        <w:t xml:space="preserve"> have one of the following values, with the specified meanings:</w:t>
      </w:r>
    </w:p>
    <w:p w14:paraId="3987BA99" w14:textId="59702C80" w:rsidR="000A7DA8" w:rsidRDefault="000A7DA8" w:rsidP="008651CE">
      <w:pPr>
        <w:pStyle w:val="ListParagraph"/>
        <w:numPr>
          <w:ilvl w:val="0"/>
          <w:numId w:val="10"/>
        </w:numPr>
      </w:pPr>
      <w:r w:rsidRPr="000A7DA8">
        <w:rPr>
          <w:rStyle w:val="CODEtemp"/>
        </w:rPr>
        <w:t>"pass"</w:t>
      </w:r>
      <w:r>
        <w:t xml:space="preserve">: The rule specified by the </w:t>
      </w:r>
      <w:r w:rsidRPr="000A7DA8">
        <w:rPr>
          <w:rStyle w:val="CODEtemp"/>
        </w:rPr>
        <w:t>ruleId</w:t>
      </w:r>
      <w:r>
        <w:t xml:space="preserve"> property (§</w:t>
      </w:r>
      <w:r>
        <w:fldChar w:fldCharType="begin"/>
      </w:r>
      <w:r>
        <w:instrText xml:space="preserve"> REF _Ref493408865 \r \h </w:instrText>
      </w:r>
      <w:r>
        <w:fldChar w:fldCharType="separate"/>
      </w:r>
      <w:r w:rsidR="00567DE6">
        <w:t>3.17.2</w:t>
      </w:r>
      <w:r>
        <w:fldChar w:fldCharType="end"/>
      </w:r>
      <w:r>
        <w:t>) was evaluated, and no problem was found.</w:t>
      </w:r>
    </w:p>
    <w:p w14:paraId="6902BE83" w14:textId="47AB696B" w:rsidR="000A7DA8" w:rsidRDefault="000A7DA8" w:rsidP="008651CE">
      <w:pPr>
        <w:pStyle w:val="ListParagraph"/>
        <w:numPr>
          <w:ilvl w:val="0"/>
          <w:numId w:val="10"/>
        </w:numPr>
      </w:pPr>
      <w:r w:rsidRPr="000A7DA8">
        <w:rPr>
          <w:rStyle w:val="CODEtemp"/>
        </w:rPr>
        <w:t>"warning"</w:t>
      </w:r>
      <w:r>
        <w:t xml:space="preserve">: The rule specified by the </w:t>
      </w:r>
      <w:r w:rsidRPr="000A7DA8">
        <w:rPr>
          <w:rStyle w:val="CODEtemp"/>
        </w:rPr>
        <w:t>ruleId</w:t>
      </w:r>
      <w:r>
        <w:t xml:space="preserve"> property was evaluated, and a problem was found.</w:t>
      </w:r>
    </w:p>
    <w:p w14:paraId="07BAFB0B" w14:textId="2F3F1AAC" w:rsidR="000A7DA8" w:rsidRDefault="000A7DA8" w:rsidP="008651CE">
      <w:pPr>
        <w:pStyle w:val="ListParagraph"/>
        <w:numPr>
          <w:ilvl w:val="0"/>
          <w:numId w:val="10"/>
        </w:numPr>
      </w:pPr>
      <w:r w:rsidRPr="000A7DA8">
        <w:rPr>
          <w:rStyle w:val="CODEtemp"/>
        </w:rPr>
        <w:t>"error"</w:t>
      </w:r>
      <w:r>
        <w:t xml:space="preserve">: The rule specified by the </w:t>
      </w:r>
      <w:r w:rsidRPr="000A7DA8">
        <w:rPr>
          <w:rStyle w:val="CODEtemp"/>
        </w:rPr>
        <w:t>ruleId</w:t>
      </w:r>
      <w:r>
        <w:t xml:space="preserve"> property was evaluated, and a serious problem was found.</w:t>
      </w:r>
    </w:p>
    <w:p w14:paraId="4D14D4F2" w14:textId="17DF6839" w:rsidR="000A7DA8" w:rsidRDefault="000A7DA8" w:rsidP="008651CE">
      <w:pPr>
        <w:pStyle w:val="ListParagraph"/>
        <w:numPr>
          <w:ilvl w:val="0"/>
          <w:numId w:val="10"/>
        </w:numPr>
      </w:pPr>
      <w:r w:rsidRPr="000A7DA8">
        <w:rPr>
          <w:rStyle w:val="CODEtemp"/>
        </w:rPr>
        <w:t>"notApplicable"</w:t>
      </w:r>
      <w:r>
        <w:t xml:space="preserve">: The rule specified by the </w:t>
      </w:r>
      <w:r w:rsidRPr="000A7DA8">
        <w:rPr>
          <w:rStyle w:val="CODEtemp"/>
        </w:rPr>
        <w:t>ruleId</w:t>
      </w:r>
      <w:r>
        <w:t xml:space="preserve"> property was not evaluated, because it does not apply to the file specified by </w:t>
      </w:r>
      <w:r w:rsidRPr="000A7DA8">
        <w:rPr>
          <w:rStyle w:val="CODEtemp"/>
        </w:rPr>
        <w:t>analysisTarget</w:t>
      </w:r>
      <w:r>
        <w:t xml:space="preserve"> (§</w:t>
      </w:r>
      <w:r>
        <w:fldChar w:fldCharType="begin"/>
      </w:r>
      <w:r>
        <w:instrText xml:space="preserve"> REF _Ref493424691 \r \h </w:instrText>
      </w:r>
      <w:r>
        <w:fldChar w:fldCharType="separate"/>
      </w:r>
      <w:r w:rsidR="00567DE6">
        <w:t>3.18.3</w:t>
      </w:r>
      <w:r>
        <w:fldChar w:fldCharType="end"/>
      </w:r>
      <w:r>
        <w:t>).</w:t>
      </w:r>
    </w:p>
    <w:p w14:paraId="1685002D" w14:textId="4FDC18A2" w:rsidR="000A7DA8" w:rsidRDefault="000A7DA8" w:rsidP="000A7DA8">
      <w:pPr>
        <w:pStyle w:val="Note"/>
      </w:pPr>
      <w:r>
        <w:t xml:space="preserve">EXAMPLE 1: </w:t>
      </w:r>
      <w:r w:rsidRPr="000A7DA8">
        <w:t xml:space="preserve">In this example, a binary checker has a rule that applies to 32-bit binaries only. It produces a </w:t>
      </w:r>
      <w:r w:rsidRPr="000A7DA8">
        <w:rPr>
          <w:rStyle w:val="CODEtemp"/>
        </w:rPr>
        <w:t>"notApplicable"</w:t>
      </w:r>
      <w:r w:rsidRPr="000A7DA8">
        <w:t xml:space="preserve"> result if it is run on a 64-bit binary:</w:t>
      </w:r>
    </w:p>
    <w:p w14:paraId="44FC7318" w14:textId="5B3334AC" w:rsidR="000A7DA8" w:rsidRDefault="000A7DA8" w:rsidP="000A7DA8">
      <w:pPr>
        <w:pStyle w:val="Code"/>
      </w:pPr>
      <w:r>
        <w:t>"results": [</w:t>
      </w:r>
    </w:p>
    <w:p w14:paraId="23D847CC" w14:textId="3C4B0780" w:rsidR="000A7DA8" w:rsidRDefault="000A7DA8" w:rsidP="000A7DA8">
      <w:pPr>
        <w:pStyle w:val="Code"/>
      </w:pPr>
      <w:r>
        <w:t xml:space="preserve">    {</w:t>
      </w:r>
    </w:p>
    <w:p w14:paraId="3B471C0D" w14:textId="56DA532C" w:rsidR="000A7DA8" w:rsidRDefault="000A7DA8" w:rsidP="000A7DA8">
      <w:pPr>
        <w:pStyle w:val="Code"/>
      </w:pPr>
      <w:r>
        <w:t xml:space="preserve">        "ruleId": "ABC0001",</w:t>
      </w:r>
    </w:p>
    <w:p w14:paraId="320BE861" w14:textId="1F6018A6" w:rsidR="000A7DA8" w:rsidRDefault="000A7DA8" w:rsidP="000A7DA8">
      <w:pPr>
        <w:pStyle w:val="Code"/>
      </w:pPr>
      <w:r>
        <w:t xml:space="preserve">        "level": "notApplicable",</w:t>
      </w:r>
    </w:p>
    <w:p w14:paraId="5C8C2911" w14:textId="77777777" w:rsidR="00B050AF" w:rsidRDefault="000A7DA8" w:rsidP="000A7DA8">
      <w:pPr>
        <w:pStyle w:val="Code"/>
      </w:pPr>
      <w:r>
        <w:t xml:space="preserve">        "message": "\"MyTool64.exe\" was not evaluated for rule ABC0001</w:t>
      </w:r>
    </w:p>
    <w:p w14:paraId="0DDE99EC" w14:textId="146DA728" w:rsidR="000A7DA8" w:rsidRDefault="00B050AF" w:rsidP="000A7DA8">
      <w:pPr>
        <w:pStyle w:val="Code"/>
      </w:pPr>
      <w:r>
        <w:t xml:space="preserve">                   </w:t>
      </w:r>
      <w:r w:rsidR="000A7DA8">
        <w:t xml:space="preserve"> because it is not a 32-bit binary."</w:t>
      </w:r>
    </w:p>
    <w:p w14:paraId="2FC3AD8E" w14:textId="699A8824" w:rsidR="000A7DA8" w:rsidRDefault="00B050AF" w:rsidP="000A7DA8">
      <w:pPr>
        <w:pStyle w:val="Code"/>
      </w:pPr>
      <w:r>
        <w:t xml:space="preserve">        </w:t>
      </w:r>
      <w:r w:rsidR="000A7DA8">
        <w:t>"locations": [</w:t>
      </w:r>
    </w:p>
    <w:p w14:paraId="00E5EA9F" w14:textId="4787DFC8" w:rsidR="000A7DA8" w:rsidRDefault="000A7DA8" w:rsidP="000A7DA8">
      <w:pPr>
        <w:pStyle w:val="Code"/>
      </w:pPr>
      <w:r>
        <w:t xml:space="preserve">            {</w:t>
      </w:r>
    </w:p>
    <w:p w14:paraId="0F66748F" w14:textId="6ECF5E65" w:rsidR="000A7DA8" w:rsidRDefault="000A7DA8" w:rsidP="000A7DA8">
      <w:pPr>
        <w:pStyle w:val="Code"/>
      </w:pPr>
      <w:r>
        <w:t xml:space="preserve">                "analysisTarget": {</w:t>
      </w:r>
    </w:p>
    <w:p w14:paraId="68925E86" w14:textId="098E450C" w:rsidR="000A7DA8" w:rsidRDefault="000A7DA8" w:rsidP="000A7DA8">
      <w:pPr>
        <w:pStyle w:val="Code"/>
      </w:pPr>
      <w:r>
        <w:t xml:space="preserve">                    "uri": "file://C:/bin/MyTool64.exe"</w:t>
      </w:r>
    </w:p>
    <w:p w14:paraId="52413872" w14:textId="3FCE14FD" w:rsidR="000A7DA8" w:rsidRDefault="000A7DA8" w:rsidP="000A7DA8">
      <w:pPr>
        <w:pStyle w:val="Code"/>
      </w:pPr>
      <w:r>
        <w:t xml:space="preserve">                }</w:t>
      </w:r>
    </w:p>
    <w:p w14:paraId="2B1F5604" w14:textId="74B159CE" w:rsidR="000A7DA8" w:rsidRDefault="000A7DA8" w:rsidP="000A7DA8">
      <w:pPr>
        <w:pStyle w:val="Code"/>
      </w:pPr>
      <w:r>
        <w:t xml:space="preserve">            }</w:t>
      </w:r>
    </w:p>
    <w:p w14:paraId="6C33A0CE" w14:textId="33D7EBAB" w:rsidR="000A7DA8" w:rsidRDefault="000A7DA8" w:rsidP="000A7DA8">
      <w:pPr>
        <w:pStyle w:val="Code"/>
      </w:pPr>
      <w:r>
        <w:t xml:space="preserve">        ]</w:t>
      </w:r>
    </w:p>
    <w:p w14:paraId="13ACF85F" w14:textId="099A1AD3" w:rsidR="000A7DA8" w:rsidRDefault="00B050AF" w:rsidP="000A7DA8">
      <w:pPr>
        <w:pStyle w:val="Code"/>
      </w:pPr>
      <w:r>
        <w:t xml:space="preserve">    </w:t>
      </w:r>
      <w:r w:rsidR="000A7DA8">
        <w:t>}</w:t>
      </w:r>
    </w:p>
    <w:p w14:paraId="49A9D4B8" w14:textId="7222EE11" w:rsidR="000A7DA8" w:rsidRDefault="000A7DA8" w:rsidP="000A7DA8">
      <w:pPr>
        <w:pStyle w:val="Code"/>
      </w:pPr>
      <w:r>
        <w:t>]</w:t>
      </w:r>
    </w:p>
    <w:p w14:paraId="4113E9CD" w14:textId="6E5CE48D" w:rsidR="00B050AF" w:rsidRDefault="00B050AF" w:rsidP="008651CE">
      <w:pPr>
        <w:pStyle w:val="ListParagraph"/>
        <w:numPr>
          <w:ilvl w:val="0"/>
          <w:numId w:val="11"/>
        </w:numPr>
      </w:pPr>
      <w:r w:rsidRPr="003810C0">
        <w:rPr>
          <w:rStyle w:val="CODEtemp"/>
        </w:rPr>
        <w:t>"note"</w:t>
      </w:r>
      <w:r>
        <w:t xml:space="preserve">: </w:t>
      </w:r>
      <w:r w:rsidRPr="00B050AF">
        <w:t>A purely informational log entry.</w:t>
      </w:r>
      <w:r>
        <w:br/>
      </w:r>
      <w:r>
        <w:br/>
      </w:r>
      <w:r w:rsidRPr="00B050AF">
        <w:lastRenderedPageBreak/>
        <w:t xml:space="preserve">The </w:t>
      </w:r>
      <w:r w:rsidRPr="00B050AF">
        <w:rPr>
          <w:rStyle w:val="CODEtemp"/>
        </w:rPr>
        <w:t>ruleId</w:t>
      </w:r>
      <w:r w:rsidRPr="00B050AF">
        <w:t xml:space="preserve"> property for a </w:t>
      </w:r>
      <w:r w:rsidRPr="00B050AF">
        <w:rPr>
          <w:rStyle w:val="CODEtemp"/>
        </w:rPr>
        <w:t>result</w:t>
      </w:r>
      <w:r w:rsidRPr="00B050AF">
        <w:t xml:space="preserve"> object whose </w:t>
      </w:r>
      <w:r w:rsidRPr="00B050AF">
        <w:rPr>
          <w:rStyle w:val="CODEtemp"/>
        </w:rPr>
        <w:t>level</w:t>
      </w:r>
      <w:r w:rsidRPr="00B050AF">
        <w:t xml:space="preserve"> property is </w:t>
      </w:r>
      <w:r w:rsidRPr="00B050AF">
        <w:rPr>
          <w:rStyle w:val="CODEtemp"/>
        </w:rPr>
        <w:t>"note"</w:t>
      </w:r>
      <w:r w:rsidRPr="00B050AF">
        <w:t xml:space="preserve"> </w:t>
      </w:r>
      <w:r w:rsidRPr="00B050AF">
        <w:rPr>
          <w:b/>
        </w:rPr>
        <w:t>MAY</w:t>
      </w:r>
      <w:r w:rsidRPr="00B050AF">
        <w:t xml:space="preserve"> be present, if the note relates to a particular rule; otherwise </w:t>
      </w:r>
      <w:r w:rsidRPr="00B050AF">
        <w:rPr>
          <w:rStyle w:val="CODEtemp"/>
        </w:rPr>
        <w:t>ruleId</w:t>
      </w:r>
      <w:r w:rsidRPr="00B050AF">
        <w:t xml:space="preserve"> </w:t>
      </w:r>
      <w:r w:rsidRPr="00B050AF">
        <w:rPr>
          <w:b/>
        </w:rPr>
        <w:t>MAY</w:t>
      </w:r>
      <w:r w:rsidRPr="00B050AF">
        <w:t xml:space="preserve"> be absent.</w:t>
      </w:r>
    </w:p>
    <w:p w14:paraId="7CB8F3A0" w14:textId="18CBC24F" w:rsidR="00B050AF" w:rsidRDefault="00B050AF" w:rsidP="00B050AF">
      <w:pPr>
        <w:pStyle w:val="Note"/>
      </w:pPr>
      <w:r>
        <w:t xml:space="preserve">EXAMPLE 2: </w:t>
      </w:r>
      <w:r w:rsidRPr="00B050AF">
        <w:t>In this example, the tool reports an observation about the code that does not represent a problem.</w:t>
      </w:r>
    </w:p>
    <w:p w14:paraId="570E4EEA" w14:textId="77777777" w:rsidR="00B050AF" w:rsidRDefault="00B050AF" w:rsidP="00B050AF">
      <w:pPr>
        <w:pStyle w:val="Code"/>
      </w:pPr>
      <w:r>
        <w:t>"results": [</w:t>
      </w:r>
    </w:p>
    <w:p w14:paraId="5AF64A96" w14:textId="182AC605" w:rsidR="00B050AF" w:rsidRDefault="00B050AF" w:rsidP="00B050AF">
      <w:pPr>
        <w:pStyle w:val="Code"/>
      </w:pPr>
      <w:r>
        <w:t xml:space="preserve">    {</w:t>
      </w:r>
    </w:p>
    <w:p w14:paraId="359845B1" w14:textId="79EC955E" w:rsidR="00B050AF" w:rsidRDefault="00B050AF" w:rsidP="00B050AF">
      <w:pPr>
        <w:pStyle w:val="Code"/>
      </w:pPr>
      <w:r>
        <w:t xml:space="preserve">        "ruleId": "ABC0002",</w:t>
      </w:r>
    </w:p>
    <w:p w14:paraId="2DB6720A" w14:textId="100AAE25" w:rsidR="00B050AF" w:rsidRDefault="00B050AF" w:rsidP="00B050AF">
      <w:pPr>
        <w:pStyle w:val="Code"/>
      </w:pPr>
      <w:r>
        <w:t xml:space="preserve">        "level": "note",</w:t>
      </w:r>
    </w:p>
    <w:p w14:paraId="7BF3AE72" w14:textId="77777777" w:rsidR="00B050AF" w:rsidRDefault="00B050AF" w:rsidP="00B050AF">
      <w:pPr>
        <w:pStyle w:val="Code"/>
      </w:pPr>
      <w:r>
        <w:t xml:space="preserve">        "message": "Consider using 'nameof(start)' instead of hard-coding</w:t>
      </w:r>
    </w:p>
    <w:p w14:paraId="4B41C233" w14:textId="29F189E4" w:rsidR="00B050AF" w:rsidRDefault="00B050AF" w:rsidP="00B050AF">
      <w:pPr>
        <w:pStyle w:val="Code"/>
      </w:pPr>
      <w:r>
        <w:t xml:space="preserve">                   the parameter name 'start'."</w:t>
      </w:r>
    </w:p>
    <w:p w14:paraId="34C3ECD4" w14:textId="1B48D80A" w:rsidR="00B050AF" w:rsidRDefault="00B050AF" w:rsidP="00B050AF">
      <w:pPr>
        <w:pStyle w:val="Code"/>
      </w:pPr>
      <w:r>
        <w:t xml:space="preserve">        "locations": [</w:t>
      </w:r>
    </w:p>
    <w:p w14:paraId="5B6153BC" w14:textId="29322B44" w:rsidR="00B050AF" w:rsidRDefault="00B050AF" w:rsidP="00B050AF">
      <w:pPr>
        <w:pStyle w:val="Code"/>
      </w:pPr>
      <w:r>
        <w:t xml:space="preserve">            {</w:t>
      </w:r>
    </w:p>
    <w:p w14:paraId="3FD64184" w14:textId="783466D5" w:rsidR="00B050AF" w:rsidRDefault="00B050AF" w:rsidP="00B050AF">
      <w:pPr>
        <w:pStyle w:val="Code"/>
      </w:pPr>
      <w:r>
        <w:t xml:space="preserve">                "analysisTarget": {</w:t>
      </w:r>
    </w:p>
    <w:p w14:paraId="199C4636" w14:textId="710527D6" w:rsidR="00B050AF" w:rsidRDefault="00B050AF" w:rsidP="00B050AF">
      <w:pPr>
        <w:pStyle w:val="Code"/>
      </w:pPr>
      <w:r>
        <w:t xml:space="preserve">                    "uri": "file:///C:/code/a.cs",</w:t>
      </w:r>
    </w:p>
    <w:p w14:paraId="1B3E569E" w14:textId="38FB4725" w:rsidR="00B050AF" w:rsidRDefault="00B050AF" w:rsidP="00B050AF">
      <w:pPr>
        <w:pStyle w:val="Code"/>
      </w:pPr>
      <w:r>
        <w:t xml:space="preserve">                    "region": {</w:t>
      </w:r>
    </w:p>
    <w:p w14:paraId="418DAC70" w14:textId="0D8E8CFC" w:rsidR="00B050AF" w:rsidRDefault="00B050AF" w:rsidP="00B050AF">
      <w:pPr>
        <w:pStyle w:val="Code"/>
      </w:pPr>
      <w:r>
        <w:t xml:space="preserve">                        "startLine": 6</w:t>
      </w:r>
    </w:p>
    <w:p w14:paraId="731D11A3" w14:textId="48B5BCED" w:rsidR="00B050AF" w:rsidRDefault="00B050AF" w:rsidP="00B050AF">
      <w:pPr>
        <w:pStyle w:val="Code"/>
      </w:pPr>
      <w:r>
        <w:t xml:space="preserve">                    }</w:t>
      </w:r>
    </w:p>
    <w:p w14:paraId="3D3A88F6" w14:textId="18AA7526" w:rsidR="00B050AF" w:rsidRDefault="00B050AF" w:rsidP="00B050AF">
      <w:pPr>
        <w:pStyle w:val="Code"/>
      </w:pPr>
      <w:r>
        <w:t xml:space="preserve">                }</w:t>
      </w:r>
    </w:p>
    <w:p w14:paraId="09A50AD4" w14:textId="0DA6C61C" w:rsidR="00B050AF" w:rsidRDefault="00B050AF" w:rsidP="00B050AF">
      <w:pPr>
        <w:pStyle w:val="Code"/>
      </w:pPr>
      <w:r>
        <w:t xml:space="preserve">            }</w:t>
      </w:r>
    </w:p>
    <w:p w14:paraId="1B9D291B" w14:textId="459532DF" w:rsidR="00B050AF" w:rsidRDefault="00B050AF" w:rsidP="00B050AF">
      <w:pPr>
        <w:pStyle w:val="Code"/>
      </w:pPr>
      <w:r>
        <w:t xml:space="preserve">        ]</w:t>
      </w:r>
    </w:p>
    <w:p w14:paraId="773EAC39" w14:textId="0404D625" w:rsidR="00B050AF" w:rsidRDefault="00B050AF" w:rsidP="00B050AF">
      <w:pPr>
        <w:pStyle w:val="Code"/>
      </w:pPr>
      <w:r>
        <w:t xml:space="preserve">    }</w:t>
      </w:r>
    </w:p>
    <w:p w14:paraId="5BEA13E9" w14:textId="51981B01" w:rsidR="00B050AF" w:rsidRDefault="00B050AF" w:rsidP="00B050AF">
      <w:pPr>
        <w:pStyle w:val="Code"/>
      </w:pPr>
      <w:r>
        <w:t>]</w:t>
      </w:r>
    </w:p>
    <w:p w14:paraId="5350D9FE" w14:textId="1D38EFE9" w:rsidR="00B050AF" w:rsidRDefault="00B050AF" w:rsidP="00B050AF">
      <w:pPr>
        <w:pStyle w:val="Note"/>
      </w:pPr>
      <w:r>
        <w:t xml:space="preserve">EXAMPLE 3: </w:t>
      </w:r>
      <w:r w:rsidRPr="00B050AF">
        <w:t>In this example, the tool reports information that is relevant to a particular rule, but does not represent an observation about the code.</w:t>
      </w:r>
    </w:p>
    <w:p w14:paraId="0FB52970" w14:textId="77777777" w:rsidR="00B050AF" w:rsidRDefault="00B050AF" w:rsidP="00B050AF">
      <w:pPr>
        <w:pStyle w:val="Code"/>
      </w:pPr>
      <w:r>
        <w:t>"results": [</w:t>
      </w:r>
    </w:p>
    <w:p w14:paraId="340362F6" w14:textId="77777777" w:rsidR="00B050AF" w:rsidRDefault="00B050AF" w:rsidP="00B050AF">
      <w:pPr>
        <w:pStyle w:val="Code"/>
      </w:pPr>
      <w:r>
        <w:t xml:space="preserve">    {</w:t>
      </w:r>
    </w:p>
    <w:p w14:paraId="00F856D4" w14:textId="77777777" w:rsidR="00B050AF" w:rsidRDefault="00B050AF" w:rsidP="00B050AF">
      <w:pPr>
        <w:pStyle w:val="Code"/>
      </w:pPr>
      <w:r>
        <w:t xml:space="preserve">        "ruleId": "ABC0003",</w:t>
      </w:r>
    </w:p>
    <w:p w14:paraId="5227C63A" w14:textId="77777777" w:rsidR="00B050AF" w:rsidRDefault="00B050AF" w:rsidP="00B050AF">
      <w:pPr>
        <w:pStyle w:val="Code"/>
      </w:pPr>
      <w:r>
        <w:t xml:space="preserve">        "level": "note",</w:t>
      </w:r>
    </w:p>
    <w:p w14:paraId="5AEC7649" w14:textId="77777777" w:rsidR="00B050AF" w:rsidRDefault="00B050AF" w:rsidP="00B050AF">
      <w:pPr>
        <w:pStyle w:val="Code"/>
      </w:pPr>
      <w:r>
        <w:t xml:space="preserve">        "message": "A new version of rule ABC0001 is available."</w:t>
      </w:r>
    </w:p>
    <w:p w14:paraId="3C82C44F" w14:textId="77777777" w:rsidR="00B050AF" w:rsidRDefault="00B050AF" w:rsidP="00B050AF">
      <w:pPr>
        <w:pStyle w:val="Code"/>
      </w:pPr>
      <w:r>
        <w:t xml:space="preserve">    }</w:t>
      </w:r>
    </w:p>
    <w:p w14:paraId="2C588BDF" w14:textId="2F954610" w:rsidR="00B050AF" w:rsidRDefault="00B050AF" w:rsidP="00B050AF">
      <w:pPr>
        <w:pStyle w:val="Code"/>
      </w:pPr>
      <w:r>
        <w:t>]</w:t>
      </w:r>
    </w:p>
    <w:p w14:paraId="0CADA44A" w14:textId="5CE444D0" w:rsidR="00B050AF" w:rsidRDefault="00B050AF" w:rsidP="00B050AF">
      <w:pPr>
        <w:pStyle w:val="Note"/>
      </w:pPr>
      <w:r>
        <w:t xml:space="preserve">EXAMPLE 4: </w:t>
      </w:r>
      <w:r w:rsidRPr="00B050AF">
        <w:t>In this example, the tool reports information that is not related to any particular rule, and is not an observation about the code.</w:t>
      </w:r>
    </w:p>
    <w:p w14:paraId="218DE56C" w14:textId="77777777" w:rsidR="00B050AF" w:rsidRDefault="00B050AF" w:rsidP="00B050AF">
      <w:pPr>
        <w:pStyle w:val="Code"/>
      </w:pPr>
      <w:r>
        <w:t>"results": [</w:t>
      </w:r>
    </w:p>
    <w:p w14:paraId="5BA722B2" w14:textId="77777777" w:rsidR="00B050AF" w:rsidRDefault="00B050AF" w:rsidP="00B050AF">
      <w:pPr>
        <w:pStyle w:val="Code"/>
      </w:pPr>
      <w:r>
        <w:t xml:space="preserve">    {</w:t>
      </w:r>
    </w:p>
    <w:p w14:paraId="35EAE4ED" w14:textId="77777777" w:rsidR="00B050AF" w:rsidRDefault="00B050AF" w:rsidP="00B050AF">
      <w:pPr>
        <w:pStyle w:val="Code"/>
      </w:pPr>
      <w:r>
        <w:t xml:space="preserve">        "level": "note",</w:t>
      </w:r>
    </w:p>
    <w:p w14:paraId="0F5D1EE8" w14:textId="77777777" w:rsidR="00B050AF" w:rsidRDefault="00B050AF" w:rsidP="00B050AF">
      <w:pPr>
        <w:pStyle w:val="Code"/>
      </w:pPr>
      <w:r>
        <w:t xml:space="preserve">        "message": "Version 11.0 of SuperLint is now available."</w:t>
      </w:r>
    </w:p>
    <w:p w14:paraId="027776B6" w14:textId="77777777" w:rsidR="00B050AF" w:rsidRDefault="00B050AF" w:rsidP="00B050AF">
      <w:pPr>
        <w:pStyle w:val="Code"/>
      </w:pPr>
      <w:r>
        <w:t xml:space="preserve">    }</w:t>
      </w:r>
    </w:p>
    <w:p w14:paraId="3C30C923" w14:textId="132E3C14" w:rsidR="00B050AF" w:rsidRDefault="00B050AF" w:rsidP="00B050AF">
      <w:pPr>
        <w:pStyle w:val="Code"/>
      </w:pPr>
      <w:r>
        <w:t>]</w:t>
      </w:r>
    </w:p>
    <w:p w14:paraId="6FC389C1" w14:textId="1B2978F4" w:rsidR="00B050AF" w:rsidRDefault="00B050AF" w:rsidP="00B050AF">
      <w:r w:rsidRPr="00B050AF">
        <w:t xml:space="preserve">If the </w:t>
      </w:r>
      <w:r w:rsidRPr="00B050AF">
        <w:rPr>
          <w:rStyle w:val="CODEtemp"/>
        </w:rPr>
        <w:t>level</w:t>
      </w:r>
      <w:r w:rsidRPr="00B050AF">
        <w:t xml:space="preserve"> property is absent, its value </w:t>
      </w:r>
      <w:r w:rsidRPr="00B050AF">
        <w:rPr>
          <w:b/>
        </w:rPr>
        <w:t>SHALL</w:t>
      </w:r>
      <w:r w:rsidRPr="00B050AF">
        <w:t xml:space="preserve"> be considered to be the value of the </w:t>
      </w:r>
      <w:r w:rsidRPr="00B050AF">
        <w:rPr>
          <w:rStyle w:val="CODEtemp"/>
        </w:rPr>
        <w:t>defaultLevel</w:t>
      </w:r>
      <w:r w:rsidRPr="00B050AF">
        <w:t xml:space="preserve"> property (§</w:t>
      </w:r>
      <w:r>
        <w:fldChar w:fldCharType="begin"/>
      </w:r>
      <w:r>
        <w:instrText xml:space="preserve"> REF _Ref493425609 \r \h </w:instrText>
      </w:r>
      <w:r>
        <w:fldChar w:fldCharType="separate"/>
      </w:r>
      <w:r w:rsidR="00567DE6">
        <w:t>3.27.8</w:t>
      </w:r>
      <w:r>
        <w:fldChar w:fldCharType="end"/>
      </w:r>
      <w:r w:rsidRPr="00B050AF">
        <w:t xml:space="preserve">) of the </w:t>
      </w:r>
      <w:r w:rsidRPr="00B050AF">
        <w:rPr>
          <w:rStyle w:val="CODEtemp"/>
        </w:rPr>
        <w:t>rule</w:t>
      </w:r>
      <w:r w:rsidRPr="00B050AF">
        <w:t xml:space="preserve"> object</w:t>
      </w:r>
      <w:r>
        <w:t xml:space="preserve"> (</w:t>
      </w:r>
      <w:r w:rsidRPr="00B050AF">
        <w:t>§</w:t>
      </w:r>
      <w:r>
        <w:fldChar w:fldCharType="begin"/>
      </w:r>
      <w:r>
        <w:instrText xml:space="preserve"> REF _Ref493407996 \r \h </w:instrText>
      </w:r>
      <w:r>
        <w:fldChar w:fldCharType="separate"/>
      </w:r>
      <w:r w:rsidR="00567DE6">
        <w:t>3.27</w:t>
      </w:r>
      <w:r>
        <w:fldChar w:fldCharType="end"/>
      </w:r>
      <w:r>
        <w:t>)</w:t>
      </w:r>
      <w:r w:rsidRPr="00B050AF">
        <w:t xml:space="preserve"> specified by this </w:t>
      </w:r>
      <w:r w:rsidRPr="00B050AF">
        <w:rPr>
          <w:rStyle w:val="CODEtemp"/>
        </w:rPr>
        <w:t>result</w:t>
      </w:r>
      <w:r w:rsidRPr="00B050AF">
        <w:t xml:space="preserve"> object's </w:t>
      </w:r>
      <w:r w:rsidRPr="00B050AF">
        <w:rPr>
          <w:rStyle w:val="CODEtemp"/>
        </w:rPr>
        <w:t>ruleId</w:t>
      </w:r>
      <w:r w:rsidRPr="00B050AF">
        <w:t xml:space="preserve"> property (§</w:t>
      </w:r>
      <w:r>
        <w:fldChar w:fldCharType="begin"/>
      </w:r>
      <w:r>
        <w:instrText xml:space="preserve"> REF _Ref493408865 \r \h </w:instrText>
      </w:r>
      <w:r>
        <w:fldChar w:fldCharType="separate"/>
      </w:r>
      <w:r w:rsidR="00567DE6">
        <w:t>3.17.2</w:t>
      </w:r>
      <w:r>
        <w:fldChar w:fldCharType="end"/>
      </w:r>
      <w:r w:rsidRPr="00B050AF">
        <w:t xml:space="preserve">) or </w:t>
      </w:r>
      <w:r w:rsidRPr="00B050AF">
        <w:rPr>
          <w:rStyle w:val="CODEtemp"/>
        </w:rPr>
        <w:t>ruleKey</w:t>
      </w:r>
      <w:r w:rsidRPr="00B050AF">
        <w:t xml:space="preserve"> property (§</w:t>
      </w:r>
      <w:r>
        <w:fldChar w:fldCharType="begin"/>
      </w:r>
      <w:r>
        <w:instrText xml:space="preserve"> REF _Ref493408875 \r \h </w:instrText>
      </w:r>
      <w:r>
        <w:fldChar w:fldCharType="separate"/>
      </w:r>
      <w:r w:rsidR="00567DE6">
        <w:t>3.17.3</w:t>
      </w:r>
      <w:r>
        <w:fldChar w:fldCharType="end"/>
      </w:r>
      <w:r w:rsidRPr="00B050AF">
        <w:t>).</w:t>
      </w:r>
    </w:p>
    <w:p w14:paraId="5E554133" w14:textId="499028C7" w:rsidR="003810C0" w:rsidRPr="00B050AF" w:rsidRDefault="003810C0" w:rsidP="00B050AF">
      <w:r w:rsidRPr="003810C0">
        <w:t xml:space="preserve">In that case, if the </w:t>
      </w:r>
      <w:r w:rsidRPr="003810C0">
        <w:rPr>
          <w:rStyle w:val="CODEtemp"/>
        </w:rPr>
        <w:t>run</w:t>
      </w:r>
      <w:r w:rsidRPr="003810C0">
        <w:t xml:space="preserve"> object (§</w:t>
      </w:r>
      <w:r>
        <w:fldChar w:fldCharType="begin"/>
      </w:r>
      <w:r>
        <w:instrText xml:space="preserve"> REF _Ref493349997 \r \h </w:instrText>
      </w:r>
      <w:r>
        <w:fldChar w:fldCharType="separate"/>
      </w:r>
      <w:r w:rsidR="00567DE6">
        <w:t>3.12</w:t>
      </w:r>
      <w:r>
        <w:fldChar w:fldCharType="end"/>
      </w:r>
      <w:r w:rsidRPr="003810C0">
        <w:t xml:space="preserve">) containing this result does not include a </w:t>
      </w:r>
      <w:r w:rsidRPr="003810C0">
        <w:rPr>
          <w:rStyle w:val="CODEtemp"/>
        </w:rPr>
        <w:t>rules</w:t>
      </w:r>
      <w:r w:rsidRPr="003810C0">
        <w:t xml:space="preserve"> property (§</w:t>
      </w:r>
      <w:r>
        <w:fldChar w:fldCharType="begin"/>
      </w:r>
      <w:r>
        <w:instrText xml:space="preserve"> REF _Ref493404878 \r \h </w:instrText>
      </w:r>
      <w:r>
        <w:fldChar w:fldCharType="separate"/>
      </w:r>
      <w:r w:rsidR="00567DE6">
        <w:t>3.12.14</w:t>
      </w:r>
      <w:r>
        <w:fldChar w:fldCharType="end"/>
      </w:r>
      <w:r w:rsidRPr="003810C0">
        <w:t xml:space="preserve">), or if the </w:t>
      </w:r>
      <w:r w:rsidRPr="003810C0">
        <w:rPr>
          <w:rStyle w:val="CODEtemp"/>
        </w:rPr>
        <w:t>run.rules</w:t>
      </w:r>
      <w:r w:rsidRPr="003810C0">
        <w:t xml:space="preserve"> property does not specify information for the rule associated with this result, or if the </w:t>
      </w:r>
      <w:r w:rsidRPr="003810C0">
        <w:rPr>
          <w:rStyle w:val="CODEtemp"/>
        </w:rPr>
        <w:t>rule</w:t>
      </w:r>
      <w:r w:rsidRPr="003810C0">
        <w:t xml:space="preserve"> object associated with this result does not specify a </w:t>
      </w:r>
      <w:r w:rsidRPr="003810C0">
        <w:rPr>
          <w:rStyle w:val="CODEtemp"/>
        </w:rPr>
        <w:t>defaultLevel</w:t>
      </w:r>
      <w:r w:rsidRPr="003810C0">
        <w:t xml:space="preserve"> property, then the value of the </w:t>
      </w:r>
      <w:r w:rsidRPr="003810C0">
        <w:rPr>
          <w:rStyle w:val="CODEtemp"/>
        </w:rPr>
        <w:t>level</w:t>
      </w:r>
      <w:r w:rsidRPr="003810C0">
        <w:t xml:space="preserve"> property </w:t>
      </w:r>
      <w:r w:rsidRPr="003810C0">
        <w:rPr>
          <w:b/>
        </w:rPr>
        <w:t>SHALL</w:t>
      </w:r>
      <w:r w:rsidRPr="003810C0">
        <w:t xml:space="preserve"> be considered to be </w:t>
      </w:r>
      <w:r w:rsidRPr="003810C0">
        <w:rPr>
          <w:rStyle w:val="CODEtemp"/>
        </w:rPr>
        <w:t>"warning"</w:t>
      </w:r>
      <w:r w:rsidRPr="003810C0">
        <w:t>.</w:t>
      </w:r>
    </w:p>
    <w:p w14:paraId="2421ECC9" w14:textId="51C20FA3" w:rsidR="00401BB5" w:rsidRDefault="00401BB5" w:rsidP="00401BB5">
      <w:pPr>
        <w:pStyle w:val="Heading3"/>
      </w:pPr>
      <w:bookmarkStart w:id="206" w:name="_Ref493426628"/>
      <w:bookmarkStart w:id="207" w:name="_Toc503450923"/>
      <w:r>
        <w:t>message property</w:t>
      </w:r>
      <w:bookmarkEnd w:id="206"/>
      <w:bookmarkEnd w:id="207"/>
    </w:p>
    <w:p w14:paraId="1CDEBD81" w14:textId="27AD27B6" w:rsidR="003810C0" w:rsidRDefault="00B10DFC" w:rsidP="003810C0">
      <w:r w:rsidRPr="00B10DFC">
        <w:t xml:space="preserve">A </w:t>
      </w:r>
      <w:r w:rsidRPr="00B10DFC">
        <w:rPr>
          <w:rStyle w:val="CODEtemp"/>
        </w:rPr>
        <w:t>result</w:t>
      </w:r>
      <w:r w:rsidRPr="00B10DFC">
        <w:t xml:space="preserve"> object</w:t>
      </w:r>
      <w:r w:rsidR="00DE7AAC">
        <w:t xml:space="preserve"> either</w:t>
      </w:r>
      <w:r w:rsidRPr="00B10DFC">
        <w:t xml:space="preserve"> </w:t>
      </w:r>
      <w:r w:rsidRPr="00B10DFC">
        <w:rPr>
          <w:b/>
        </w:rPr>
        <w:t>SHALL</w:t>
      </w:r>
      <w:r w:rsidRPr="00B10DFC">
        <w:t xml:space="preserve"> </w:t>
      </w:r>
      <w:r w:rsidR="00DE7AAC">
        <w:t xml:space="preserve">or </w:t>
      </w:r>
      <w:r w:rsidR="00DE7AAC" w:rsidRPr="0031494F">
        <w:rPr>
          <w:b/>
        </w:rPr>
        <w:t>MAY</w:t>
      </w:r>
      <w:r w:rsidR="00DE7AAC">
        <w:t xml:space="preserve"> </w:t>
      </w:r>
      <w:r w:rsidRPr="00B10DFC">
        <w:t xml:space="preserve">contain a property named </w:t>
      </w:r>
      <w:r w:rsidRPr="00B10DFC">
        <w:rPr>
          <w:rStyle w:val="CODEtemp"/>
        </w:rPr>
        <w:t>message</w:t>
      </w:r>
      <w:r w:rsidRPr="00B10DFC">
        <w:t xml:space="preserve"> whose value is a string </w:t>
      </w:r>
      <w:r w:rsidR="001B4C41">
        <w:t>containing a plain text message (</w:t>
      </w:r>
      <w:r w:rsidR="00E55AD3" w:rsidRPr="00B31516">
        <w:t>§</w:t>
      </w:r>
      <w:r w:rsidR="00E55AD3">
        <w:fldChar w:fldCharType="begin"/>
      </w:r>
      <w:r w:rsidR="00E55AD3">
        <w:instrText xml:space="preserve"> REF _Ref503354593 \r \h </w:instrText>
      </w:r>
      <w:r w:rsidR="00E55AD3">
        <w:fldChar w:fldCharType="separate"/>
      </w:r>
      <w:r w:rsidR="00567DE6">
        <w:t>3.10.2</w:t>
      </w:r>
      <w:r w:rsidR="00E55AD3">
        <w:fldChar w:fldCharType="end"/>
      </w:r>
      <w:r w:rsidR="001B4C41">
        <w:t xml:space="preserve">) </w:t>
      </w:r>
      <w:r w:rsidRPr="00B10DFC">
        <w:t>that describes the result.</w:t>
      </w:r>
      <w:bookmarkStart w:id="208" w:name="_Hlk497739018"/>
      <w:r w:rsidR="00DE7AAC" w:rsidRPr="00DE7AAC">
        <w:t xml:space="preserve"> </w:t>
      </w:r>
      <w:r w:rsidR="00DE7AAC" w:rsidRPr="00B31516">
        <w:t xml:space="preserve">If the </w:t>
      </w:r>
      <w:r w:rsidR="00E55AD3">
        <w:rPr>
          <w:rStyle w:val="CODEtemp"/>
        </w:rPr>
        <w:t>templated</w:t>
      </w:r>
      <w:r w:rsidR="00DE7AAC" w:rsidRPr="00B31516">
        <w:rPr>
          <w:rStyle w:val="CODEtemp"/>
        </w:rPr>
        <w:t>Message</w:t>
      </w:r>
      <w:r w:rsidR="00DE7AAC" w:rsidRPr="00B31516">
        <w:t xml:space="preserve"> property (§</w:t>
      </w:r>
      <w:r w:rsidR="00E55AD3">
        <w:fldChar w:fldCharType="begin"/>
      </w:r>
      <w:r w:rsidR="00E55AD3">
        <w:instrText xml:space="preserve"> REF _Ref503355981 \r \h </w:instrText>
      </w:r>
      <w:r w:rsidR="00E55AD3">
        <w:fldChar w:fldCharType="separate"/>
      </w:r>
      <w:r w:rsidR="00567DE6">
        <w:t>3.17.7</w:t>
      </w:r>
      <w:r w:rsidR="00E55AD3">
        <w:fldChar w:fldCharType="end"/>
      </w:r>
      <w:r w:rsidR="00DE7AAC">
        <w:t>) is ab</w:t>
      </w:r>
      <w:r w:rsidR="00DE7AAC" w:rsidRPr="00B31516">
        <w:t>sent</w:t>
      </w:r>
      <w:r w:rsidR="00DE7AAC">
        <w:t xml:space="preserve">, the </w:t>
      </w:r>
      <w:r w:rsidR="00DE7AAC" w:rsidRPr="001C2F91">
        <w:rPr>
          <w:rStyle w:val="CODEtemp"/>
        </w:rPr>
        <w:t>message</w:t>
      </w:r>
      <w:r w:rsidR="00DE7AAC">
        <w:t xml:space="preserve"> property </w:t>
      </w:r>
      <w:r w:rsidR="00DE7AAC">
        <w:rPr>
          <w:b/>
        </w:rPr>
        <w:t>SHALL</w:t>
      </w:r>
      <w:r w:rsidR="00DE7AAC">
        <w:t xml:space="preserve"> be present; otherwise the </w:t>
      </w:r>
      <w:r w:rsidR="00DE7AAC" w:rsidRPr="001C2F91">
        <w:rPr>
          <w:rStyle w:val="CODEtemp"/>
        </w:rPr>
        <w:t>message</w:t>
      </w:r>
      <w:r w:rsidR="00DE7AAC">
        <w:t xml:space="preserve"> property </w:t>
      </w:r>
      <w:r w:rsidR="00DE7AAC">
        <w:rPr>
          <w:b/>
        </w:rPr>
        <w:t>MAY</w:t>
      </w:r>
      <w:r w:rsidR="00DE7AAC" w:rsidRPr="00B31516">
        <w:t xml:space="preserve"> be </w:t>
      </w:r>
      <w:r w:rsidR="00DE7AAC">
        <w:t>present</w:t>
      </w:r>
      <w:r w:rsidR="00DE7AAC" w:rsidRPr="00B31516">
        <w:t>.</w:t>
      </w:r>
      <w:r w:rsidR="00DE7AAC">
        <w:t xml:space="preserve"> If both the </w:t>
      </w:r>
      <w:r w:rsidR="00DE7AAC" w:rsidRPr="002149AF">
        <w:rPr>
          <w:rStyle w:val="CODEtemp"/>
        </w:rPr>
        <w:t>message</w:t>
      </w:r>
      <w:r w:rsidR="00DE7AAC">
        <w:t xml:space="preserve"> property and the </w:t>
      </w:r>
      <w:r w:rsidR="00E55AD3">
        <w:rPr>
          <w:rStyle w:val="CODEtemp"/>
        </w:rPr>
        <w:t>templated</w:t>
      </w:r>
      <w:r w:rsidR="00DE7AAC" w:rsidRPr="002149AF">
        <w:rPr>
          <w:rStyle w:val="CODEtemp"/>
        </w:rPr>
        <w:t>Message</w:t>
      </w:r>
      <w:r w:rsidR="00DE7AAC">
        <w:t xml:space="preserve"> property are present, the string that </w:t>
      </w:r>
      <w:r w:rsidR="00DE7AAC">
        <w:lastRenderedPageBreak/>
        <w:t xml:space="preserve">results from constructing a </w:t>
      </w:r>
      <w:r w:rsidR="00E55AD3">
        <w:t xml:space="preserve">plain text </w:t>
      </w:r>
      <w:r w:rsidR="00DE7AAC">
        <w:t xml:space="preserve">message from the </w:t>
      </w:r>
      <w:r w:rsidR="00E55AD3">
        <w:rPr>
          <w:rStyle w:val="CODEtemp"/>
        </w:rPr>
        <w:t>templated</w:t>
      </w:r>
      <w:r w:rsidR="00DE7AAC" w:rsidRPr="002149AF">
        <w:rPr>
          <w:rStyle w:val="CODEtemp"/>
        </w:rPr>
        <w:t>Message</w:t>
      </w:r>
      <w:r w:rsidR="00DE7AAC">
        <w:t xml:space="preserve"> </w:t>
      </w:r>
      <w:r w:rsidR="00DE7AAC" w:rsidRPr="002149AF">
        <w:t xml:space="preserve">property </w:t>
      </w:r>
      <w:r w:rsidR="00DE7AAC" w:rsidRPr="002149AF">
        <w:rPr>
          <w:b/>
        </w:rPr>
        <w:t>SHALL</w:t>
      </w:r>
      <w:r w:rsidR="00DE7AAC">
        <w:t xml:space="preserve"> be identical to the value of the </w:t>
      </w:r>
      <w:r w:rsidR="00DE7AAC" w:rsidRPr="002149AF">
        <w:rPr>
          <w:rStyle w:val="CODEtemp"/>
        </w:rPr>
        <w:t>message</w:t>
      </w:r>
      <w:bookmarkEnd w:id="208"/>
      <w:r w:rsidR="00DE7AAC">
        <w:t xml:space="preserve"> property.</w:t>
      </w:r>
    </w:p>
    <w:p w14:paraId="2544155E" w14:textId="0311EB3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conform to the guidelines for </w:t>
      </w:r>
      <w:r w:rsidR="00E55AD3">
        <w:t xml:space="preserve">plain text </w:t>
      </w:r>
      <w:r w:rsidRPr="00AD1298">
        <w:t>message properties (§</w:t>
      </w:r>
      <w:r w:rsidR="00E55AD3">
        <w:fldChar w:fldCharType="begin"/>
      </w:r>
      <w:r w:rsidR="00E55AD3">
        <w:instrText xml:space="preserve"> REF _Ref503354593 \r \h </w:instrText>
      </w:r>
      <w:r w:rsidR="00E55AD3">
        <w:fldChar w:fldCharType="separate"/>
      </w:r>
      <w:r w:rsidR="00567DE6">
        <w:t>3.10.2</w:t>
      </w:r>
      <w:r w:rsidR="00E55AD3">
        <w:fldChar w:fldCharType="end"/>
      </w:r>
      <w:r w:rsidRPr="00AD1298">
        <w:t>).</w:t>
      </w:r>
    </w:p>
    <w:p w14:paraId="28ADB01D" w14:textId="71BF96D2" w:rsidR="00AD1298" w:rsidRDefault="00AD1298" w:rsidP="003810C0">
      <w:r w:rsidRPr="00AD1298">
        <w:t xml:space="preserve">The </w:t>
      </w:r>
      <w:r w:rsidRPr="00AD1298">
        <w:rPr>
          <w:rStyle w:val="CODEtemp"/>
        </w:rPr>
        <w:t>message</w:t>
      </w:r>
      <w:r w:rsidRPr="00AD1298">
        <w:t xml:space="preserve"> property </w:t>
      </w:r>
      <w:r w:rsidRPr="00AD1298">
        <w:rPr>
          <w:b/>
        </w:rPr>
        <w:t>SHOULD</w:t>
      </w:r>
      <w:r w:rsidRPr="00AD1298">
        <w:t xml:space="preserve"> provide sufficient details to allow an end user to resolve any problem that the result might indicate. In particular, </w:t>
      </w:r>
      <w:r w:rsidRPr="00AD1298">
        <w:rPr>
          <w:rStyle w:val="CODEtemp"/>
        </w:rPr>
        <w:t>message</w:t>
      </w:r>
      <w:r w:rsidRPr="00AD1298">
        <w:t xml:space="preserve"> </w:t>
      </w:r>
      <w:r w:rsidRPr="00AD1298">
        <w:rPr>
          <w:b/>
        </w:rPr>
        <w:t>SHALL</w:t>
      </w:r>
      <w:r w:rsidRPr="00AD1298">
        <w:t xml:space="preserve"> include all of the following information that is available and relevant to the result:</w:t>
      </w:r>
    </w:p>
    <w:p w14:paraId="5E09E794" w14:textId="4ED118A3" w:rsidR="00AD1298" w:rsidRDefault="00AD1298" w:rsidP="008651CE">
      <w:pPr>
        <w:pStyle w:val="ListParagraph"/>
        <w:numPr>
          <w:ilvl w:val="0"/>
          <w:numId w:val="11"/>
        </w:numPr>
      </w:pPr>
      <w:r w:rsidRPr="00AD1298">
        <w:t>Information sufficient to identify the analysis target, and the location within the target where the problem occurred.</w:t>
      </w:r>
    </w:p>
    <w:p w14:paraId="46AAFA7C" w14:textId="64B08636" w:rsidR="00AD1298" w:rsidRDefault="00AD1298" w:rsidP="008651CE">
      <w:pPr>
        <w:pStyle w:val="ListParagraph"/>
        <w:numPr>
          <w:ilvl w:val="0"/>
          <w:numId w:val="11"/>
        </w:numPr>
      </w:pPr>
      <w:r w:rsidRPr="00AD1298">
        <w:t>The condition within the analysis target that led to the problem being reported.</w:t>
      </w:r>
    </w:p>
    <w:p w14:paraId="6319B290" w14:textId="5E84007C" w:rsidR="00AD1298" w:rsidRDefault="00AD1298" w:rsidP="008651CE">
      <w:pPr>
        <w:pStyle w:val="ListParagraph"/>
        <w:numPr>
          <w:ilvl w:val="0"/>
          <w:numId w:val="11"/>
        </w:numPr>
      </w:pPr>
      <w:r w:rsidRPr="00AD1298">
        <w:t>The risks potentially associated with not fixing the problem.</w:t>
      </w:r>
    </w:p>
    <w:p w14:paraId="091385E4" w14:textId="55F59EAB" w:rsidR="00AD1298" w:rsidRDefault="00A620C3" w:rsidP="008651CE">
      <w:pPr>
        <w:pStyle w:val="ListParagraph"/>
        <w:numPr>
          <w:ilvl w:val="0"/>
          <w:numId w:val="11"/>
        </w:numPr>
      </w:pPr>
      <w:r w:rsidRPr="00A620C3">
        <w:t>The full range of responses to the problem that the end user could take (including the definition of conditions where it might be appropriate not to fix the problem, or to conclude that the result is a false positive).</w:t>
      </w:r>
    </w:p>
    <w:p w14:paraId="4AD4DC4A" w14:textId="2FD0C3FF" w:rsidR="00A620C3" w:rsidRDefault="00A620C3" w:rsidP="00A620C3">
      <w:pPr>
        <w:pStyle w:val="Note"/>
      </w:pPr>
      <w:r>
        <w:t xml:space="preserve">EXAMPLE: This is an example of a </w:t>
      </w:r>
      <w:r w:rsidRPr="00A620C3">
        <w:rPr>
          <w:rStyle w:val="CODEtemp"/>
        </w:rPr>
        <w:t>message</w:t>
      </w:r>
      <w:r>
        <w:t>:</w:t>
      </w:r>
    </w:p>
    <w:p w14:paraId="76FBECAE" w14:textId="4A5DA6B6" w:rsidR="00A620C3" w:rsidRDefault="00A620C3" w:rsidP="00A620C3">
      <w:pPr>
        <w:pStyle w:val="Code"/>
      </w:pPr>
      <w:r>
        <w:t>"results": [</w:t>
      </w:r>
    </w:p>
    <w:p w14:paraId="05D1686A" w14:textId="0369C731" w:rsidR="00A620C3" w:rsidRDefault="00A620C3" w:rsidP="00A620C3">
      <w:pPr>
        <w:pStyle w:val="Code"/>
      </w:pPr>
      <w:r>
        <w:t xml:space="preserve">    {</w:t>
      </w:r>
    </w:p>
    <w:p w14:paraId="3B897DA6" w14:textId="77777777" w:rsidR="006F467D" w:rsidRDefault="00A620C3" w:rsidP="00A620C3">
      <w:pPr>
        <w:pStyle w:val="Code"/>
      </w:pPr>
      <w:r>
        <w:t xml:space="preserve">        "message": "Deleting member 'x' of variable 'y' may compromise</w:t>
      </w:r>
    </w:p>
    <w:p w14:paraId="45AA3D10" w14:textId="77777777" w:rsidR="006F467D" w:rsidRDefault="006F467D" w:rsidP="00A620C3">
      <w:pPr>
        <w:pStyle w:val="Code"/>
      </w:pPr>
      <w:r>
        <w:t xml:space="preserve">                   </w:t>
      </w:r>
      <w:r w:rsidR="00A620C3">
        <w:t>performance on subsequent accesses</w:t>
      </w:r>
      <w:r>
        <w:t xml:space="preserve"> of 'y'. Consider</w:t>
      </w:r>
    </w:p>
    <w:p w14:paraId="49F19506" w14:textId="77777777" w:rsidR="006F467D" w:rsidRDefault="006F467D" w:rsidP="00A620C3">
      <w:pPr>
        <w:pStyle w:val="Code"/>
      </w:pPr>
      <w:r>
        <w:t xml:space="preserve">                   </w:t>
      </w:r>
      <w:r w:rsidR="00A620C3">
        <w:t>setting object member '</w:t>
      </w:r>
      <w:r>
        <w:t>x' to null instead, unless this</w:t>
      </w:r>
    </w:p>
    <w:p w14:paraId="6DB6004C" w14:textId="77777777" w:rsidR="006F467D" w:rsidRDefault="006F467D" w:rsidP="00A620C3">
      <w:pPr>
        <w:pStyle w:val="Code"/>
      </w:pPr>
      <w:r>
        <w:t xml:space="preserve">                   </w:t>
      </w:r>
      <w:r w:rsidR="00A620C3">
        <w:t>object is a dictionary</w:t>
      </w:r>
      <w:r>
        <w:t xml:space="preserve"> </w:t>
      </w:r>
      <w:r w:rsidR="00A620C3">
        <w:t>or</w:t>
      </w:r>
      <w:r>
        <w:t xml:space="preserve"> if runtime semantics otherwise</w:t>
      </w:r>
    </w:p>
    <w:p w14:paraId="6BCAB0CE" w14:textId="77777777" w:rsidR="006F467D" w:rsidRDefault="006F467D" w:rsidP="00A620C3">
      <w:pPr>
        <w:pStyle w:val="Code"/>
      </w:pPr>
      <w:r>
        <w:t xml:space="preserve">                   </w:t>
      </w:r>
      <w:r w:rsidR="00A620C3">
        <w:t>dictate that the existence of a null member is distinct</w:t>
      </w:r>
    </w:p>
    <w:p w14:paraId="3B232A0A" w14:textId="77777777" w:rsidR="006F467D" w:rsidRDefault="006F467D" w:rsidP="00A620C3">
      <w:pPr>
        <w:pStyle w:val="Code"/>
      </w:pPr>
      <w:r>
        <w:t xml:space="preserve">                   </w:t>
      </w:r>
      <w:r w:rsidR="00A620C3">
        <w:t>from one that is not pre</w:t>
      </w:r>
      <w:r>
        <w:t>sent at all. This violation can</w:t>
      </w:r>
    </w:p>
    <w:p w14:paraId="0C0B512F" w14:textId="19960F39" w:rsidR="00A620C3" w:rsidRDefault="006F467D" w:rsidP="00A620C3">
      <w:pPr>
        <w:pStyle w:val="Code"/>
      </w:pPr>
      <w:r>
        <w:t xml:space="preserve">                   </w:t>
      </w:r>
      <w:r w:rsidR="00A620C3">
        <w:t>also be ignored for infrequently</w:t>
      </w:r>
      <w:r>
        <w:t xml:space="preserve"> </w:t>
      </w:r>
      <w:r w:rsidR="00A620C3">
        <w:t>called code paths."</w:t>
      </w:r>
    </w:p>
    <w:p w14:paraId="02EDD614" w14:textId="4EC23BFB" w:rsidR="00A620C3" w:rsidRDefault="00A620C3" w:rsidP="00A620C3">
      <w:pPr>
        <w:pStyle w:val="Code"/>
      </w:pPr>
      <w:r>
        <w:t xml:space="preserve">    }</w:t>
      </w:r>
    </w:p>
    <w:p w14:paraId="07D899D9" w14:textId="447822B9" w:rsidR="00A620C3" w:rsidRPr="00A620C3" w:rsidRDefault="00A620C3" w:rsidP="00A620C3">
      <w:pPr>
        <w:pStyle w:val="Code"/>
      </w:pPr>
      <w:r>
        <w:t>]</w:t>
      </w:r>
    </w:p>
    <w:p w14:paraId="42CF3C7F" w14:textId="7ACE8F05" w:rsidR="00E55AD3" w:rsidRDefault="00E55AD3" w:rsidP="00401BB5">
      <w:pPr>
        <w:pStyle w:val="Heading3"/>
      </w:pPr>
      <w:bookmarkStart w:id="209" w:name="_Ref503356941"/>
      <w:bookmarkStart w:id="210" w:name="_Toc503450924"/>
      <w:bookmarkStart w:id="211" w:name="_Ref499727631"/>
      <w:r>
        <w:t>richMessage property</w:t>
      </w:r>
      <w:bookmarkEnd w:id="209"/>
      <w:bookmarkEnd w:id="210"/>
    </w:p>
    <w:p w14:paraId="0354BDFE" w14:textId="1AF1B2A5" w:rsidR="00E55AD3" w:rsidRDefault="00E55AD3" w:rsidP="00E55AD3">
      <w:r>
        <w:t xml:space="preserve">If a </w:t>
      </w:r>
      <w:r>
        <w:rPr>
          <w:rStyle w:val="CODEtemp"/>
        </w:rPr>
        <w:t>result</w:t>
      </w:r>
      <w:r>
        <w:t xml:space="preserve"> object contains a </w:t>
      </w:r>
      <w:r>
        <w:rPr>
          <w:rStyle w:val="CODEtemp"/>
        </w:rPr>
        <w:t>message</w:t>
      </w:r>
      <w:r>
        <w:t xml:space="preserve"> property (§</w:t>
      </w:r>
      <w:r>
        <w:fldChar w:fldCharType="begin"/>
      </w:r>
      <w:r>
        <w:instrText xml:space="preserve"> REF _Ref493426628 \r \h </w:instrText>
      </w:r>
      <w:r>
        <w:fldChar w:fldCharType="separate"/>
      </w:r>
      <w:r w:rsidR="00567DE6">
        <w:t>3.17.5</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result.</w:t>
      </w:r>
    </w:p>
    <w:p w14:paraId="6151B377" w14:textId="4694D03A" w:rsidR="00E55AD3" w:rsidRPr="00E55AD3" w:rsidRDefault="00E55AD3" w:rsidP="00E55AD3">
      <w:pPr>
        <w:spacing w:before="0" w:after="0"/>
        <w:rPr>
          <w:rFonts w:ascii="Times New Roman" w:hAnsi="Times New Roman"/>
          <w:sz w:val="24"/>
        </w:rPr>
      </w:pPr>
      <w:r>
        <w:t xml:space="preserve">All the guidance on the type of information the </w:t>
      </w:r>
      <w:r>
        <w:rPr>
          <w:rStyle w:val="CODEtemp"/>
        </w:rPr>
        <w:t>message</w:t>
      </w:r>
      <w:r>
        <w:t xml:space="preserve"> property should contain applies equally to the </w:t>
      </w:r>
      <w:r>
        <w:rPr>
          <w:rStyle w:val="CODEtemp"/>
        </w:rPr>
        <w:t>richMessage</w:t>
      </w:r>
      <w:r>
        <w:t xml:space="preserve"> property.</w:t>
      </w:r>
    </w:p>
    <w:p w14:paraId="3EC71345" w14:textId="53B711EE" w:rsidR="00401BB5" w:rsidRDefault="00E55AD3" w:rsidP="00401BB5">
      <w:pPr>
        <w:pStyle w:val="Heading3"/>
      </w:pPr>
      <w:bookmarkStart w:id="212" w:name="_Ref503355981"/>
      <w:bookmarkStart w:id="213" w:name="_Toc503450925"/>
      <w:r>
        <w:t>templated</w:t>
      </w:r>
      <w:r w:rsidR="00401BB5">
        <w:t>Message property</w:t>
      </w:r>
      <w:bookmarkEnd w:id="211"/>
      <w:bookmarkEnd w:id="212"/>
      <w:bookmarkEnd w:id="213"/>
    </w:p>
    <w:p w14:paraId="29801E2A" w14:textId="42751F6B" w:rsidR="000B6674" w:rsidRDefault="00B31516" w:rsidP="006F467D">
      <w:r w:rsidRPr="00B31516">
        <w:t xml:space="preserve">A </w:t>
      </w:r>
      <w:r w:rsidRPr="00B31516">
        <w:rPr>
          <w:rStyle w:val="CODEtemp"/>
        </w:rPr>
        <w:t>result</w:t>
      </w:r>
      <w:r>
        <w:t xml:space="preserve"> object</w:t>
      </w:r>
      <w:r w:rsidR="0031494F">
        <w:t xml:space="preserve"> either </w:t>
      </w:r>
      <w:r w:rsidR="0031494F" w:rsidRPr="0031494F">
        <w:rPr>
          <w:b/>
        </w:rPr>
        <w:t>SHALL</w:t>
      </w:r>
      <w:r w:rsidR="0031494F">
        <w:t xml:space="preserve"> or</w:t>
      </w:r>
      <w:r>
        <w:t xml:space="preserve"> </w:t>
      </w:r>
      <w:r w:rsidRPr="00B31516">
        <w:rPr>
          <w:b/>
        </w:rPr>
        <w:t>MAY</w:t>
      </w:r>
      <w:r w:rsidRPr="00B31516">
        <w:t xml:space="preserve"> contain a property named </w:t>
      </w:r>
      <w:r w:rsidR="00EE6A00">
        <w:rPr>
          <w:rStyle w:val="CODEtemp"/>
        </w:rPr>
        <w:t>templ</w:t>
      </w:r>
      <w:r w:rsidRPr="00B31516">
        <w:rPr>
          <w:rStyle w:val="CODEtemp"/>
        </w:rPr>
        <w:t>atedMessage</w:t>
      </w:r>
      <w:r w:rsidRPr="00B31516">
        <w:t xml:space="preserve"> whose value is a </w:t>
      </w:r>
      <w:r w:rsidR="00EE6A00">
        <w:rPr>
          <w:rStyle w:val="CODEtemp"/>
        </w:rPr>
        <w:t>templa</w:t>
      </w:r>
      <w:r w:rsidRPr="00B31516">
        <w:rPr>
          <w:rStyle w:val="CODEtemp"/>
        </w:rPr>
        <w:t>tedMessage</w:t>
      </w:r>
      <w:r w:rsidRPr="00B31516">
        <w:t xml:space="preserve"> object (§</w:t>
      </w:r>
      <w:r>
        <w:fldChar w:fldCharType="begin"/>
      </w:r>
      <w:r>
        <w:instrText xml:space="preserve"> REF _Ref493426594 \r \h </w:instrText>
      </w:r>
      <w:r>
        <w:fldChar w:fldCharType="separate"/>
      </w:r>
      <w:r w:rsidR="00567DE6">
        <w:t>3.28</w:t>
      </w:r>
      <w:r>
        <w:fldChar w:fldCharType="end"/>
      </w:r>
      <w:r w:rsidRPr="00B31516">
        <w:t>) that can be used to construct a message that describes the result.</w:t>
      </w:r>
      <w:r w:rsidR="0031494F">
        <w:t xml:space="preserve"> </w:t>
      </w:r>
      <w:r w:rsidR="0031494F" w:rsidRPr="00B31516">
        <w:t xml:space="preserve">If the </w:t>
      </w:r>
      <w:r w:rsidR="0031494F">
        <w:rPr>
          <w:rStyle w:val="CODEtemp"/>
        </w:rPr>
        <w:t>m</w:t>
      </w:r>
      <w:r w:rsidR="0031494F" w:rsidRPr="00B31516">
        <w:rPr>
          <w:rStyle w:val="CODEtemp"/>
        </w:rPr>
        <w:t>essage</w:t>
      </w:r>
      <w:r w:rsidR="0031494F" w:rsidRPr="00B31516">
        <w:t xml:space="preserve"> property (§</w:t>
      </w:r>
      <w:r w:rsidR="00EE6A00">
        <w:fldChar w:fldCharType="begin"/>
      </w:r>
      <w:r w:rsidR="00EE6A00">
        <w:instrText xml:space="preserve"> REF _Ref493426628 \r \h </w:instrText>
      </w:r>
      <w:r w:rsidR="00EE6A00">
        <w:fldChar w:fldCharType="separate"/>
      </w:r>
      <w:r w:rsidR="00567DE6">
        <w:t>3.17.5</w:t>
      </w:r>
      <w:r w:rsidR="00EE6A00">
        <w:fldChar w:fldCharType="end"/>
      </w:r>
      <w:r w:rsidR="0031494F">
        <w:t>) is ab</w:t>
      </w:r>
      <w:r w:rsidR="0031494F" w:rsidRPr="00B31516">
        <w:t>sent</w:t>
      </w:r>
      <w:r w:rsidR="0031494F">
        <w:t xml:space="preserv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SHALL</w:t>
      </w:r>
      <w:r w:rsidR="0031494F">
        <w:t xml:space="preserve"> be present; otherwise the </w:t>
      </w:r>
      <w:r w:rsidR="00EE6A00">
        <w:rPr>
          <w:rStyle w:val="CODEtemp"/>
        </w:rPr>
        <w:t>templated</w:t>
      </w:r>
      <w:r w:rsidR="0031494F">
        <w:rPr>
          <w:rStyle w:val="CODEtemp"/>
        </w:rPr>
        <w:t>M</w:t>
      </w:r>
      <w:r w:rsidR="0031494F" w:rsidRPr="001C2F91">
        <w:rPr>
          <w:rStyle w:val="CODEtemp"/>
        </w:rPr>
        <w:t>essage</w:t>
      </w:r>
      <w:r w:rsidR="0031494F">
        <w:t xml:space="preserve"> property </w:t>
      </w:r>
      <w:r w:rsidR="0031494F">
        <w:rPr>
          <w:b/>
        </w:rPr>
        <w:t>MAY</w:t>
      </w:r>
      <w:r w:rsidR="0031494F" w:rsidRPr="00B31516">
        <w:t xml:space="preserve"> be </w:t>
      </w:r>
      <w:r w:rsidR="0031494F">
        <w:t>present</w:t>
      </w:r>
      <w:r w:rsidR="0031494F" w:rsidRPr="00B31516">
        <w:t>.</w:t>
      </w:r>
    </w:p>
    <w:p w14:paraId="2A77A2FB" w14:textId="059D2233" w:rsidR="006F467D" w:rsidRDefault="0031494F" w:rsidP="006F467D">
      <w:r>
        <w:t xml:space="preserve">If both the </w:t>
      </w:r>
      <w:r w:rsidRPr="002149AF">
        <w:rPr>
          <w:rStyle w:val="CODEtemp"/>
        </w:rPr>
        <w:t>message</w:t>
      </w:r>
      <w:r>
        <w:t xml:space="preserve"> property and the </w:t>
      </w:r>
      <w:r w:rsidR="00EE6A00">
        <w:rPr>
          <w:rStyle w:val="CODEtemp"/>
        </w:rPr>
        <w:t>templated</w:t>
      </w:r>
      <w:r w:rsidRPr="002149AF">
        <w:rPr>
          <w:rStyle w:val="CODEtemp"/>
        </w:rPr>
        <w:t>Message</w:t>
      </w:r>
      <w:r>
        <w:t xml:space="preserve"> property are present, the string that results from constructing a message </w:t>
      </w:r>
      <w:r w:rsidR="00EE6A00">
        <w:t>by combining</w:t>
      </w:r>
      <w:r>
        <w:t xml:space="preserve"> the </w:t>
      </w:r>
      <w:r w:rsidR="00EE6A00">
        <w:rPr>
          <w:rStyle w:val="CODEtemp"/>
        </w:rPr>
        <w:t>templated</w:t>
      </w:r>
      <w:r w:rsidRPr="002149AF">
        <w:rPr>
          <w:rStyle w:val="CODEtemp"/>
        </w:rPr>
        <w:t>Message</w:t>
      </w:r>
      <w:r>
        <w:t xml:space="preserve"> property</w:t>
      </w:r>
      <w:r w:rsidR="00EE6A00">
        <w:t xml:space="preserve"> with the corresponding value in the </w:t>
      </w:r>
      <w:r w:rsidR="00EE6A00" w:rsidRPr="00EE6A00">
        <w:rPr>
          <w:rStyle w:val="CODEtemp"/>
        </w:rPr>
        <w:t>rule.messageTemplates</w:t>
      </w:r>
      <w:r w:rsidR="00EE6A00">
        <w:t xml:space="preserve"> property (</w:t>
      </w:r>
      <w:r w:rsidR="00EE6A00" w:rsidRPr="00B31516">
        <w:t>§</w:t>
      </w:r>
      <w:r w:rsidR="000B6674">
        <w:fldChar w:fldCharType="begin"/>
      </w:r>
      <w:r w:rsidR="000B6674">
        <w:instrText xml:space="preserve"> REF _Ref493345139 \r \h </w:instrText>
      </w:r>
      <w:r w:rsidR="000B6674">
        <w:fldChar w:fldCharType="separate"/>
      </w:r>
      <w:r w:rsidR="00567DE6">
        <w:t>3.27.9</w:t>
      </w:r>
      <w:r w:rsidR="000B6674">
        <w:fldChar w:fldCharType="end"/>
      </w:r>
      <w:r w:rsidR="00EE6A00">
        <w:t>)</w:t>
      </w:r>
      <w:r>
        <w:t xml:space="preserve"> </w:t>
      </w:r>
      <w:r w:rsidRPr="00C275BC">
        <w:rPr>
          <w:b/>
        </w:rPr>
        <w:t>SHALL</w:t>
      </w:r>
      <w:r>
        <w:t xml:space="preserve"> be identical to the value of the </w:t>
      </w:r>
      <w:r w:rsidRPr="002149AF">
        <w:rPr>
          <w:rStyle w:val="CODEtemp"/>
        </w:rPr>
        <w:t>message</w:t>
      </w:r>
      <w:r>
        <w:t xml:space="preserve"> property.</w:t>
      </w:r>
    </w:p>
    <w:p w14:paraId="7D75FB7F" w14:textId="294DBA99" w:rsidR="000B6674" w:rsidRPr="00B64B1A" w:rsidRDefault="000B6674" w:rsidP="00B64B1A">
      <w:pPr>
        <w:spacing w:before="0" w:after="0"/>
        <w:rPr>
          <w:rFonts w:ascii="Times New Roman" w:hAnsi="Times New Roman"/>
          <w:sz w:val="24"/>
        </w:rPr>
      </w:pPr>
      <w:r>
        <w:t xml:space="preserve">Similarly, if both the </w:t>
      </w:r>
      <w:r>
        <w:rPr>
          <w:rStyle w:val="CODEtemp"/>
        </w:rPr>
        <w:t>richMessage</w:t>
      </w:r>
      <w:r>
        <w:t xml:space="preserve"> property (</w:t>
      </w:r>
      <w:bookmarkStart w:id="214" w:name="_Hlk502501222"/>
      <w:r>
        <w:t>§</w:t>
      </w:r>
      <w:bookmarkEnd w:id="214"/>
      <w:r>
        <w:fldChar w:fldCharType="begin"/>
      </w:r>
      <w:r>
        <w:instrText xml:space="preserve"> REF _Ref503356941 \r \h </w:instrText>
      </w:r>
      <w:r>
        <w:fldChar w:fldCharType="separate"/>
      </w:r>
      <w:r w:rsidR="00567DE6">
        <w:t>3.17.6</w:t>
      </w:r>
      <w:r>
        <w:fldChar w:fldCharType="end"/>
      </w:r>
      <w:r>
        <w:t xml:space="preserve">) and the </w:t>
      </w:r>
      <w:r>
        <w:rPr>
          <w:rStyle w:val="CODEtemp"/>
        </w:rPr>
        <w:t>templated</w:t>
      </w:r>
      <w:r w:rsidRPr="002149AF">
        <w:rPr>
          <w:rStyle w:val="CODEtemp"/>
        </w:rPr>
        <w:t>Message</w:t>
      </w:r>
      <w:r>
        <w:t xml:space="preserve"> property are present, the string that results from constructing a message by combining the </w:t>
      </w:r>
      <w:r>
        <w:rPr>
          <w:rStyle w:val="CODEtemp"/>
        </w:rPr>
        <w:t>templatedMessage</w:t>
      </w:r>
      <w:r>
        <w:t xml:space="preserve"> property with the corresponding value in the </w:t>
      </w:r>
      <w:r>
        <w:rPr>
          <w:rStyle w:val="CODEtemp"/>
        </w:rPr>
        <w:t>rule.richMessageTemplates</w:t>
      </w:r>
      <w:r>
        <w:t xml:space="preserve"> property (§</w:t>
      </w:r>
      <w:r w:rsidR="00203622">
        <w:fldChar w:fldCharType="begin"/>
      </w:r>
      <w:r w:rsidR="00203622">
        <w:instrText xml:space="preserve"> REF _Ref503357110 \r \h </w:instrText>
      </w:r>
      <w:r w:rsidR="00203622">
        <w:fldChar w:fldCharType="separate"/>
      </w:r>
      <w:r w:rsidR="00567DE6">
        <w:t>3.27.10</w:t>
      </w:r>
      <w:r w:rsidR="00203622">
        <w:fldChar w:fldCharType="end"/>
      </w:r>
      <w:r>
        <w:t xml:space="preserve">) </w:t>
      </w:r>
      <w:r>
        <w:rPr>
          <w:b/>
        </w:rPr>
        <w:t>SHALL</w:t>
      </w:r>
      <w:r>
        <w:t xml:space="preserve"> be identical to the value of the </w:t>
      </w:r>
      <w:r w:rsidRPr="000B6674">
        <w:rPr>
          <w:rStyle w:val="CODEtemp"/>
        </w:rPr>
        <w:t>richMessage</w:t>
      </w:r>
      <w:r>
        <w:t xml:space="preserve"> property.</w:t>
      </w:r>
    </w:p>
    <w:p w14:paraId="3AC4EC26" w14:textId="7ED32C83" w:rsidR="00401BB5" w:rsidRDefault="00401BB5" w:rsidP="00401BB5">
      <w:pPr>
        <w:pStyle w:val="Heading3"/>
      </w:pPr>
      <w:bookmarkStart w:id="215" w:name="_Toc503450926"/>
      <w:r>
        <w:t>locations property</w:t>
      </w:r>
      <w:bookmarkEnd w:id="215"/>
    </w:p>
    <w:p w14:paraId="065F9E8C" w14:textId="21CDCDB3" w:rsidR="00E1429C" w:rsidRDefault="00CA5F99" w:rsidP="00E1429C">
      <w:r w:rsidRPr="00CA5F99">
        <w:t xml:space="preserve">A </w:t>
      </w:r>
      <w:r w:rsidRPr="00CA5F99">
        <w:rPr>
          <w:rStyle w:val="CODEtemp"/>
        </w:rPr>
        <w:t>result</w:t>
      </w:r>
      <w:r w:rsidRPr="00CA5F99">
        <w:t xml:space="preserve"> object </w:t>
      </w:r>
      <w:r w:rsidRPr="00CA5F99">
        <w:rPr>
          <w:b/>
        </w:rPr>
        <w:t>SHOULD</w:t>
      </w:r>
      <w:r w:rsidRPr="00CA5F99">
        <w:t xml:space="preserve"> contain a property named </w:t>
      </w:r>
      <w:r w:rsidRPr="00CA5F99">
        <w:rPr>
          <w:rStyle w:val="CODEtemp"/>
        </w:rPr>
        <w:t>locations</w:t>
      </w:r>
      <w:r w:rsidRPr="00CA5F99">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CA5F99">
        <w:t>) location objects (§</w:t>
      </w:r>
      <w:r>
        <w:fldChar w:fldCharType="begin"/>
      </w:r>
      <w:r>
        <w:instrText xml:space="preserve"> REF _Ref493426721 \r \h </w:instrText>
      </w:r>
      <w:r>
        <w:fldChar w:fldCharType="separate"/>
      </w:r>
      <w:r w:rsidR="00567DE6">
        <w:t>3.18</w:t>
      </w:r>
      <w:r>
        <w:fldChar w:fldCharType="end"/>
      </w:r>
      <w:r w:rsidRPr="00CA5F99">
        <w:t>), each of which specifies a location where the result occurred.</w:t>
      </w:r>
    </w:p>
    <w:p w14:paraId="571105F5" w14:textId="28E60BD5" w:rsidR="00CA5F99" w:rsidRDefault="00CA5F99" w:rsidP="00CA5F99">
      <w:pPr>
        <w:pStyle w:val="Note"/>
      </w:pPr>
      <w:r>
        <w:lastRenderedPageBreak/>
        <w:t>NOTE:</w:t>
      </w:r>
      <w:r w:rsidRPr="00CA5F99">
        <w:t xml:space="preserve"> In rare circumstances, it might not be possible to specify a location for a result. However, </w:t>
      </w:r>
      <w:r w:rsidRPr="00CA5F99">
        <w:rPr>
          <w:rStyle w:val="CODEtemp"/>
        </w:rPr>
        <w:t>locations</w:t>
      </w:r>
      <w:r w:rsidRPr="00CA5F99">
        <w:t xml:space="preserve"> is very valuable information for anyone who needs to diagnose and correct the condition described by the result, so the authors of analysis tools should make every effort to provide it.</w:t>
      </w:r>
    </w:p>
    <w:p w14:paraId="1C60B622" w14:textId="08B703DD" w:rsidR="00CA5F99" w:rsidRDefault="00CA5F99" w:rsidP="00CA5F99">
      <w:pPr>
        <w:pStyle w:val="Note"/>
      </w:pPr>
      <w:r>
        <w:t xml:space="preserve">EXAMPLE 1: </w:t>
      </w:r>
      <w:r w:rsidRPr="00CA5F99">
        <w:t xml:space="preserve">If a C++ analyzer detects that no file defines a global function </w:t>
      </w:r>
      <w:r w:rsidRPr="00CA5F99">
        <w:rPr>
          <w:rStyle w:val="CODEtemp"/>
        </w:rPr>
        <w:t>main</w:t>
      </w:r>
      <w:r w:rsidRPr="00CA5F99">
        <w:t>, then th</w:t>
      </w:r>
      <w:r>
        <w:t>at</w:t>
      </w:r>
      <w:r w:rsidRPr="00CA5F99">
        <w:t xml:space="preserve"> result cannot be associated with a file.</w:t>
      </w:r>
    </w:p>
    <w:p w14:paraId="701BFD70" w14:textId="50E64157"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contain more than one element unless the condition indicated by the result, if any, can only be corrected by making a change at every location specified in the array.</w:t>
      </w:r>
    </w:p>
    <w:p w14:paraId="2C659008" w14:textId="631BD613" w:rsidR="00CA5F99" w:rsidRDefault="00CA5F99" w:rsidP="00CA5F99">
      <w:pPr>
        <w:pStyle w:val="Note"/>
      </w:pPr>
      <w:r>
        <w:t xml:space="preserve">EXAMPLE 2: </w:t>
      </w:r>
      <w:r w:rsidRPr="00CA5F99">
        <w:t xml:space="preserve">In </w:t>
      </w:r>
      <w:r>
        <w:t>C#, which</w:t>
      </w:r>
      <w:r w:rsidRPr="00CA5F99">
        <w:t xml:space="preserve"> support </w:t>
      </w:r>
      <w:r>
        <w:t>“</w:t>
      </w:r>
      <w:r w:rsidRPr="00CA5F99">
        <w:t>partial</w:t>
      </w:r>
      <w:r>
        <w:t>”</w:t>
      </w:r>
      <w:r w:rsidRPr="00CA5F99">
        <w:t xml:space="preserve"> classes, </w:t>
      </w:r>
      <w:r>
        <w:t>portions of the declaration</w:t>
      </w:r>
      <w:r w:rsidRPr="00CA5F99">
        <w:t xml:space="preserve"> of a single class </w:t>
      </w:r>
      <w:r>
        <w:t>can</w:t>
      </w:r>
      <w:r w:rsidRPr="00CA5F99">
        <w:t xml:space="preserve"> occur </w:t>
      </w:r>
      <w:r>
        <w:t>at multiple locations</w:t>
      </w:r>
      <w:r w:rsidRPr="00CA5F99">
        <w:t xml:space="preserve"> in the source co</w:t>
      </w:r>
      <w:r>
        <w:t>de. If an analysis tool reports</w:t>
      </w:r>
      <w:r w:rsidRPr="00CA5F99">
        <w:t xml:space="preserve"> t</w:t>
      </w:r>
      <w:r>
        <w:t>hat the name of such a class does</w:t>
      </w:r>
      <w:r w:rsidRPr="00CA5F99">
        <w:t xml:space="preserve"> not conform to a specified convention, then the resulting log file should contain a single result object, which should contain a </w:t>
      </w:r>
      <w:r w:rsidRPr="00CA5F99">
        <w:rPr>
          <w:rStyle w:val="CODEtemp"/>
        </w:rPr>
        <w:t>locations</w:t>
      </w:r>
      <w:r w:rsidRPr="00CA5F99">
        <w:t xml:space="preserve"> array each of whose elements specifies </w:t>
      </w:r>
      <w:r>
        <w:t>a</w:t>
      </w:r>
      <w:r w:rsidRPr="00CA5F99">
        <w:t xml:space="preserve"> location in the source code where the class name occurs.</w:t>
      </w:r>
    </w:p>
    <w:p w14:paraId="3DF07696" w14:textId="1FB39BEE" w:rsidR="00CA5F99" w:rsidRDefault="00CA5F99" w:rsidP="00CA5F99">
      <w:r w:rsidRPr="00CA5F99">
        <w:t xml:space="preserve">The </w:t>
      </w:r>
      <w:r w:rsidRPr="00CA5F99">
        <w:rPr>
          <w:rStyle w:val="CODEtemp"/>
        </w:rPr>
        <w:t>locations</w:t>
      </w:r>
      <w:r w:rsidRPr="00CA5F99">
        <w:t xml:space="preserve"> array </w:t>
      </w:r>
      <w:r w:rsidRPr="00CA5F99">
        <w:rPr>
          <w:b/>
        </w:rPr>
        <w:t>SHALL NOT</w:t>
      </w:r>
      <w:r w:rsidRPr="00CA5F99">
        <w:t xml:space="preserve"> be used to specify distinct occurrences of the same result, which can be corrected independently.</w:t>
      </w:r>
    </w:p>
    <w:p w14:paraId="4871B8B3" w14:textId="57290A9A" w:rsidR="00CA5F99" w:rsidRPr="00CA5F99" w:rsidRDefault="00CA5F99" w:rsidP="00CA5F99">
      <w:pPr>
        <w:pStyle w:val="Note"/>
      </w:pPr>
      <w:r>
        <w:t xml:space="preserve">EXAMPLE 3: </w:t>
      </w:r>
      <w:r w:rsidRPr="00CA5F99">
        <w:t xml:space="preserve">Consider an analysis tool which locates misspelled words in documentation, and suppose this tool scans a document in which the same word is misspelled in two distinct locations. Then the resulting log file </w:t>
      </w:r>
      <w:r>
        <w:t>must</w:t>
      </w:r>
      <w:r w:rsidRPr="00CA5F99">
        <w:t xml:space="preserve"> contain two distinct </w:t>
      </w:r>
      <w:r w:rsidRPr="00135BCE">
        <w:rPr>
          <w:rStyle w:val="CODEtemp"/>
        </w:rPr>
        <w:t>result</w:t>
      </w:r>
      <w:r w:rsidRPr="00CA5F99">
        <w:t xml:space="preserve"> objects, each of which contain</w:t>
      </w:r>
      <w:r>
        <w:t>s</w:t>
      </w:r>
      <w:r w:rsidRPr="00CA5F99">
        <w:t xml:space="preserve"> a </w:t>
      </w:r>
      <w:r w:rsidRPr="00CA5F99">
        <w:rPr>
          <w:rStyle w:val="CODEtemp"/>
        </w:rPr>
        <w:t>locations</w:t>
      </w:r>
      <w:r w:rsidRPr="00CA5F99">
        <w:t xml:space="preserve"> array containing a single </w:t>
      </w:r>
      <w:r w:rsidRPr="00CA5F99">
        <w:rPr>
          <w:rStyle w:val="CODEtemp"/>
        </w:rPr>
        <w:t>location</w:t>
      </w:r>
      <w:r w:rsidRPr="00CA5F99">
        <w:t xml:space="preserve"> object specifying the location of one instance of the misspelled word.</w:t>
      </w:r>
      <w:r>
        <w:br/>
      </w:r>
      <w:r>
        <w:br/>
      </w:r>
      <w:r w:rsidRPr="00CA5F99">
        <w:t xml:space="preserve">In contrast, consider a tool which locates misspelled words in variable names. If the tool detects a misspelled variable name, it </w:t>
      </w:r>
      <w:r w:rsidR="00135BCE">
        <w:t>must</w:t>
      </w:r>
      <w:r w:rsidRPr="00CA5F99">
        <w:t xml:space="preserve"> produce a single </w:t>
      </w:r>
      <w:r w:rsidRPr="00135BCE">
        <w:rPr>
          <w:rStyle w:val="CODEtemp"/>
        </w:rPr>
        <w:t>result</w:t>
      </w:r>
      <w:r w:rsidRPr="00CA5F99">
        <w:t xml:space="preserve"> object whose </w:t>
      </w:r>
      <w:r w:rsidRPr="00135BCE">
        <w:rPr>
          <w:rStyle w:val="CODEtemp"/>
        </w:rPr>
        <w:t>locations</w:t>
      </w:r>
      <w:r w:rsidRPr="00CA5F99">
        <w:t xml:space="preserve"> array contains the location of every reference to the variable, since fixing some but not all of the references would cause a compilation error.</w:t>
      </w:r>
    </w:p>
    <w:p w14:paraId="796DE413" w14:textId="61382130" w:rsidR="00401BB5" w:rsidRDefault="00401BB5" w:rsidP="00401BB5">
      <w:pPr>
        <w:pStyle w:val="Heading3"/>
      </w:pPr>
      <w:bookmarkStart w:id="216" w:name="_Toc503450927"/>
      <w:r>
        <w:t>snippet property</w:t>
      </w:r>
      <w:bookmarkEnd w:id="216"/>
    </w:p>
    <w:p w14:paraId="415E05E1" w14:textId="1E3DCEAE"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snippet</w:t>
      </w:r>
      <w:r w:rsidRPr="00135BCE">
        <w:t xml:space="preserve"> whose value is a string containing a source code or other file fragment that illustrates the result, for example, the text of the source code line on which the result was detected, or a small range of lines surrounding the result location.</w:t>
      </w:r>
    </w:p>
    <w:p w14:paraId="4BD017FA" w14:textId="660715C7" w:rsidR="00401BB5" w:rsidRDefault="00401BB5" w:rsidP="00401BB5">
      <w:pPr>
        <w:pStyle w:val="Heading3"/>
      </w:pPr>
      <w:bookmarkStart w:id="217" w:name="_Toc503450928"/>
      <w:r>
        <w:t>toolFingerprintContribution property</w:t>
      </w:r>
      <w:bookmarkEnd w:id="217"/>
    </w:p>
    <w:p w14:paraId="38DB500E" w14:textId="6F58FFF3" w:rsidR="00135BCE" w:rsidRP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toolFingerprintContribution</w:t>
      </w:r>
      <w:r w:rsidRPr="00135BCE">
        <w:t xml:space="preserve"> whose value is a string that contributes to the unique identity of the result. </w:t>
      </w:r>
      <w:hyperlink w:anchor="AppendixFingerprints" w:history="1">
        <w:r w:rsidRPr="00C6211E">
          <w:rPr>
            <w:rStyle w:val="Hyperlink"/>
          </w:rPr>
          <w:t>Appendix B</w:t>
        </w:r>
      </w:hyperlink>
      <w:r w:rsidRPr="00135BCE">
        <w:t xml:space="preserve"> explains how a result management system can use this value.</w:t>
      </w:r>
    </w:p>
    <w:p w14:paraId="67304210" w14:textId="0BD6D5E5" w:rsidR="00401BB5" w:rsidRDefault="00401BB5" w:rsidP="00401BB5">
      <w:pPr>
        <w:pStyle w:val="Heading3"/>
      </w:pPr>
      <w:bookmarkStart w:id="218" w:name="_Toc503450929"/>
      <w:r>
        <w:t>codeFlows property</w:t>
      </w:r>
      <w:bookmarkEnd w:id="218"/>
    </w:p>
    <w:p w14:paraId="4BD8575B" w14:textId="472EDA3A"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codeFlows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0C5A2B">
        <w:rPr>
          <w:rStyle w:val="CODEtemp"/>
        </w:rPr>
        <w:t>codeFlow</w:t>
      </w:r>
      <w:r w:rsidRPr="00135BCE">
        <w:t xml:space="preserve"> objects (§</w:t>
      </w:r>
      <w:r>
        <w:fldChar w:fldCharType="begin"/>
      </w:r>
      <w:r>
        <w:instrText xml:space="preserve"> REF _Ref493427364 \r \h </w:instrText>
      </w:r>
      <w:r>
        <w:fldChar w:fldCharType="separate"/>
      </w:r>
      <w:r w:rsidR="00567DE6">
        <w:t>3.22</w:t>
      </w:r>
      <w:r>
        <w:fldChar w:fldCharType="end"/>
      </w:r>
      <w:r w:rsidRPr="00135BCE">
        <w:t xml:space="preserve">). The </w:t>
      </w:r>
      <w:r w:rsidRPr="00135BCE">
        <w:rPr>
          <w:rStyle w:val="CODEtemp"/>
        </w:rPr>
        <w:t>codeFlows</w:t>
      </w:r>
      <w:r w:rsidRPr="00135BCE">
        <w:t xml:space="preserve"> property is intended for use by analysis tools that provide execution path details that illustrate a possible problem in the code. We refer to this execution path as a code flow. Each </w:t>
      </w:r>
      <w:r w:rsidRPr="00135BCE">
        <w:rPr>
          <w:rStyle w:val="CODEtemp"/>
        </w:rPr>
        <w:t>codeFlow</w:t>
      </w:r>
      <w:r w:rsidRPr="00135BCE">
        <w:t xml:space="preserve"> object in the </w:t>
      </w:r>
      <w:r w:rsidRPr="00135BCE">
        <w:rPr>
          <w:rStyle w:val="CODEtemp"/>
        </w:rPr>
        <w:t>codeFlows</w:t>
      </w:r>
      <w:r w:rsidRPr="00135BCE">
        <w:t xml:space="preserve"> array </w:t>
      </w:r>
      <w:r w:rsidRPr="00135BCE">
        <w:rPr>
          <w:b/>
        </w:rPr>
        <w:t>SHALL</w:t>
      </w:r>
      <w:r w:rsidRPr="00135BCE">
        <w:t xml:space="preserve"> describe a single code flow.</w:t>
      </w:r>
    </w:p>
    <w:p w14:paraId="384C34EC" w14:textId="215FA4BD" w:rsidR="00135BCE" w:rsidRPr="00135BCE" w:rsidRDefault="00135BCE" w:rsidP="00135BCE">
      <w:pPr>
        <w:pStyle w:val="Note"/>
      </w:pPr>
      <w:r>
        <w:t xml:space="preserve">NOTE: </w:t>
      </w:r>
      <w:r w:rsidRPr="00135BCE">
        <w:t>The SARIF fi</w:t>
      </w:r>
      <w:r>
        <w:t xml:space="preserve">le format allows multiple </w:t>
      </w:r>
      <w:r w:rsidRPr="00135BCE">
        <w:rPr>
          <w:rStyle w:val="CODEtemp"/>
        </w:rPr>
        <w:t>codeFlow</w:t>
      </w:r>
      <w:r>
        <w:t xml:space="preserve"> objects</w:t>
      </w:r>
      <w:r w:rsidRPr="00135BCE">
        <w:t xml:space="preserve">s within a single </w:t>
      </w:r>
      <w:r w:rsidRPr="00135BCE">
        <w:rPr>
          <w:rStyle w:val="CODEtemp"/>
        </w:rPr>
        <w:t>result</w:t>
      </w:r>
      <w:r w:rsidRPr="00135BCE">
        <w:t xml:space="preserve"> object to allow for the possibility that more than one path through the program might be relevant to a single result.</w:t>
      </w:r>
    </w:p>
    <w:p w14:paraId="78D61AEC" w14:textId="1601B65C" w:rsidR="00401BB5" w:rsidRDefault="00401BB5" w:rsidP="00401BB5">
      <w:pPr>
        <w:pStyle w:val="Heading3"/>
      </w:pPr>
      <w:bookmarkStart w:id="219" w:name="_Toc503450930"/>
      <w:r>
        <w:lastRenderedPageBreak/>
        <w:t>stacks property</w:t>
      </w:r>
      <w:bookmarkEnd w:id="219"/>
    </w:p>
    <w:p w14:paraId="5ABDA84F" w14:textId="11A18F37"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stacks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stack objects (§</w:t>
      </w:r>
      <w:r>
        <w:fldChar w:fldCharType="begin"/>
      </w:r>
      <w:r>
        <w:instrText xml:space="preserve"> REF _Ref493427479 \r \h </w:instrText>
      </w:r>
      <w:r>
        <w:fldChar w:fldCharType="separate"/>
      </w:r>
      <w:r w:rsidR="00567DE6">
        <w:t>3.23</w:t>
      </w:r>
      <w:r>
        <w:fldChar w:fldCharType="end"/>
      </w:r>
      <w:r w:rsidRPr="00135BCE">
        <w:t xml:space="preserve">). The </w:t>
      </w:r>
      <w:r w:rsidRPr="00135BCE">
        <w:rPr>
          <w:rStyle w:val="CODEtemp"/>
        </w:rPr>
        <w:t>stacks</w:t>
      </w:r>
      <w:r w:rsidRPr="00135BCE">
        <w:t xml:space="preserve"> property is intended for use by analysis tools that collects call stack information in the process of producing results.</w:t>
      </w:r>
    </w:p>
    <w:p w14:paraId="06B0609B" w14:textId="0339CF58" w:rsidR="00135BCE" w:rsidRPr="00135BCE" w:rsidRDefault="00135BCE" w:rsidP="00135BCE">
      <w:pPr>
        <w:pStyle w:val="Note"/>
      </w:pPr>
      <w:r>
        <w:t xml:space="preserve">NOTE: </w:t>
      </w:r>
      <w:r w:rsidRPr="00135BCE">
        <w:t xml:space="preserve">The SARIF file format allows multiple </w:t>
      </w:r>
      <w:r w:rsidRPr="00135BCE">
        <w:rPr>
          <w:rStyle w:val="CODEtemp"/>
        </w:rPr>
        <w:t>stack</w:t>
      </w:r>
      <w:r>
        <w:t xml:space="preserve"> objects</w:t>
      </w:r>
      <w:r w:rsidRPr="00135BCE">
        <w:t xml:space="preserve"> within a single </w:t>
      </w:r>
      <w:r w:rsidRPr="00135BCE">
        <w:rPr>
          <w:rStyle w:val="CODEtemp"/>
        </w:rPr>
        <w:t>result</w:t>
      </w:r>
      <w:r w:rsidRPr="00135BCE">
        <w:t xml:space="preserve"> object to allow for the possibility that more than one call stack might be relevant to a single result.</w:t>
      </w:r>
    </w:p>
    <w:p w14:paraId="261CE215" w14:textId="65380A84" w:rsidR="00401BB5" w:rsidRDefault="00401BB5" w:rsidP="00401BB5">
      <w:pPr>
        <w:pStyle w:val="Heading3"/>
      </w:pPr>
      <w:bookmarkStart w:id="220" w:name="_Ref493499246"/>
      <w:bookmarkStart w:id="221" w:name="_Toc503450931"/>
      <w:r>
        <w:t>relatedLocations property</w:t>
      </w:r>
      <w:bookmarkEnd w:id="220"/>
      <w:bookmarkEnd w:id="221"/>
    </w:p>
    <w:p w14:paraId="31F869B5" w14:textId="50EAB70C" w:rsidR="00135BCE" w:rsidRDefault="00135BCE" w:rsidP="00135BCE">
      <w:r w:rsidRPr="00135BCE">
        <w:t xml:space="preserve">A </w:t>
      </w:r>
      <w:r w:rsidRPr="00135BCE">
        <w:rPr>
          <w:rStyle w:val="CODEtemp"/>
        </w:rPr>
        <w:t>result</w:t>
      </w:r>
      <w:r w:rsidRPr="00135BCE">
        <w:t xml:space="preserve"> object </w:t>
      </w:r>
      <w:r w:rsidRPr="00135BCE">
        <w:rPr>
          <w:b/>
        </w:rPr>
        <w:t>MAY</w:t>
      </w:r>
      <w:r w:rsidRPr="00135BCE">
        <w:t xml:space="preserve"> contain a property named </w:t>
      </w:r>
      <w:r w:rsidRPr="00135BCE">
        <w:rPr>
          <w:rStyle w:val="CODEtemp"/>
        </w:rPr>
        <w:t>relatedLocations</w:t>
      </w:r>
      <w:r w:rsidRPr="00135BCE">
        <w:t xml:space="preserve"> whose value is an array of one or more unique (§</w:t>
      </w:r>
      <w:r>
        <w:fldChar w:fldCharType="begin"/>
      </w:r>
      <w:r>
        <w:instrText xml:space="preserve"> REF _Ref493404799 \r \h </w:instrText>
      </w:r>
      <w:r>
        <w:fldChar w:fldCharType="separate"/>
      </w:r>
      <w:r w:rsidR="00567DE6">
        <w:t>3.9</w:t>
      </w:r>
      <w:r>
        <w:fldChar w:fldCharType="end"/>
      </w:r>
      <w:r w:rsidRPr="00135BCE">
        <w:t xml:space="preserve">) </w:t>
      </w:r>
      <w:r w:rsidRPr="00135BCE">
        <w:rPr>
          <w:rStyle w:val="CODEtemp"/>
        </w:rPr>
        <w:t>annotatedCodeLocation</w:t>
      </w:r>
      <w:r w:rsidRPr="00135BCE">
        <w:t xml:space="preserve"> objects (§</w:t>
      </w:r>
      <w:r>
        <w:fldChar w:fldCharType="begin"/>
      </w:r>
      <w:r>
        <w:instrText xml:space="preserve"> REF _Ref493427581 \r \h </w:instrText>
      </w:r>
      <w:r>
        <w:fldChar w:fldCharType="separate"/>
      </w:r>
      <w:r w:rsidR="00567DE6">
        <w:t>3.25</w:t>
      </w:r>
      <w:r>
        <w:fldChar w:fldCharType="end"/>
      </w:r>
      <w:r w:rsidRPr="00135BCE">
        <w:t>), each of which represents a location relevant to understanding the result.</w:t>
      </w:r>
    </w:p>
    <w:p w14:paraId="6DFDA600" w14:textId="58D97E94" w:rsidR="00135BCE" w:rsidRDefault="00135BCE" w:rsidP="00135BCE">
      <w:pPr>
        <w:pStyle w:val="Note"/>
      </w:pPr>
      <w:r>
        <w:t xml:space="preserve">EXAMPLE: </w:t>
      </w:r>
      <w:r w:rsidRPr="00135BCE">
        <w:t xml:space="preserve">Suppose that a tool for analyzing JavaScript has a rule that reports a problem when a variable declared in an inner scope hides a variable with the same name in an enclosing scope. The tool would report the problem on the line where the inner variable is declared. The tool could choose to add an element to the </w:t>
      </w:r>
      <w:r w:rsidRPr="00135BCE">
        <w:rPr>
          <w:rStyle w:val="CODEtemp"/>
        </w:rPr>
        <w:t>relatedLocations</w:t>
      </w:r>
      <w:r w:rsidRPr="00135BCE">
        <w:t xml:space="preserve"> array, specifying the location where the outer variable was declared.</w:t>
      </w:r>
      <w:r>
        <w:br/>
      </w:r>
      <w:r>
        <w:br/>
        <w:t>The result might appear in the log file like this:</w:t>
      </w:r>
    </w:p>
    <w:p w14:paraId="48F90C14" w14:textId="77777777" w:rsidR="00135BCE" w:rsidRDefault="00135BCE" w:rsidP="00135BCE">
      <w:pPr>
        <w:pStyle w:val="Code"/>
      </w:pPr>
      <w:r>
        <w:t>results: [</w:t>
      </w:r>
    </w:p>
    <w:p w14:paraId="15513CAD" w14:textId="77777777" w:rsidR="00135BCE" w:rsidRDefault="00135BCE" w:rsidP="00135BCE">
      <w:pPr>
        <w:pStyle w:val="Code"/>
      </w:pPr>
      <w:r>
        <w:t xml:space="preserve">    {</w:t>
      </w:r>
    </w:p>
    <w:p w14:paraId="6891716B" w14:textId="77777777" w:rsidR="00135BCE" w:rsidRDefault="00135BCE" w:rsidP="00135BCE">
      <w:pPr>
        <w:pStyle w:val="Code"/>
      </w:pPr>
      <w:r>
        <w:t xml:space="preserve">        "ruleId": "JS3056",</w:t>
      </w:r>
    </w:p>
    <w:p w14:paraId="2EB8F508" w14:textId="77777777" w:rsidR="00135BCE" w:rsidRDefault="00135BCE" w:rsidP="00135BCE">
      <w:pPr>
        <w:pStyle w:val="Code"/>
      </w:pPr>
      <w:r>
        <w:t xml:space="preserve">        "level": "error",</w:t>
      </w:r>
    </w:p>
    <w:p w14:paraId="775E4614" w14:textId="77777777" w:rsidR="00135BCE" w:rsidRDefault="00135BCE" w:rsidP="00135BCE">
      <w:pPr>
        <w:pStyle w:val="Code"/>
      </w:pPr>
      <w:r>
        <w:t xml:space="preserve">        "message": "Name 'index' cannot be used in this scope because</w:t>
      </w:r>
    </w:p>
    <w:p w14:paraId="089D019C" w14:textId="45E945BB" w:rsidR="00135BCE" w:rsidRDefault="00135BCE" w:rsidP="00135BCE">
      <w:pPr>
        <w:pStyle w:val="Code"/>
      </w:pPr>
      <w:r>
        <w:t xml:space="preserve">                   it would give a different meaning to 'index'.",</w:t>
      </w:r>
    </w:p>
    <w:p w14:paraId="403C588D" w14:textId="77777777" w:rsidR="00135BCE" w:rsidRDefault="00135BCE" w:rsidP="00135BCE">
      <w:pPr>
        <w:pStyle w:val="Code"/>
      </w:pPr>
      <w:r>
        <w:t xml:space="preserve">        "locations": [</w:t>
      </w:r>
    </w:p>
    <w:p w14:paraId="661DF77B" w14:textId="77777777" w:rsidR="00135BCE" w:rsidRDefault="00135BCE" w:rsidP="00135BCE">
      <w:pPr>
        <w:pStyle w:val="Code"/>
      </w:pPr>
      <w:r>
        <w:t xml:space="preserve">            {</w:t>
      </w:r>
    </w:p>
    <w:p w14:paraId="26AC16DB" w14:textId="1B50BA6E" w:rsidR="00135BCE" w:rsidRDefault="00135BCE" w:rsidP="00135BCE">
      <w:pPr>
        <w:pStyle w:val="Code"/>
      </w:pPr>
      <w:r>
        <w:t xml:space="preserve">   </w:t>
      </w:r>
      <w:r w:rsidR="002A24FE">
        <w:t xml:space="preserve">             "analysisTarget": {</w:t>
      </w:r>
    </w:p>
    <w:p w14:paraId="136DF6E1" w14:textId="01548780" w:rsidR="00135BCE" w:rsidRDefault="00135BCE" w:rsidP="00135BCE">
      <w:pPr>
        <w:pStyle w:val="Code"/>
      </w:pPr>
      <w:r>
        <w:t xml:space="preserve">                    "uri": "file:///C:/Code/a.js",</w:t>
      </w:r>
    </w:p>
    <w:p w14:paraId="7CA4D187" w14:textId="30ECE9D4" w:rsidR="00135BCE" w:rsidRDefault="00135BCE" w:rsidP="00135BCE">
      <w:pPr>
        <w:pStyle w:val="Code"/>
      </w:pPr>
      <w:r>
        <w:t xml:space="preserve">                    "region": {</w:t>
      </w:r>
    </w:p>
    <w:p w14:paraId="5A07264C" w14:textId="675C3233" w:rsidR="00135BCE" w:rsidRDefault="00135BCE" w:rsidP="00135BCE">
      <w:pPr>
        <w:pStyle w:val="Code"/>
      </w:pPr>
      <w:r>
        <w:t xml:space="preserve">                        "startLine": "6",</w:t>
      </w:r>
    </w:p>
    <w:p w14:paraId="5F550DFF" w14:textId="582A9607" w:rsidR="00135BCE" w:rsidRDefault="00135BCE" w:rsidP="00135BCE">
      <w:pPr>
        <w:pStyle w:val="Code"/>
      </w:pPr>
      <w:r>
        <w:t xml:space="preserve">                        "startColumn": "10"</w:t>
      </w:r>
    </w:p>
    <w:p w14:paraId="5D06C80D" w14:textId="0A50F562" w:rsidR="00135BCE" w:rsidRDefault="00135BCE" w:rsidP="00135BCE">
      <w:pPr>
        <w:pStyle w:val="Code"/>
      </w:pPr>
      <w:r>
        <w:t xml:space="preserve">                    }</w:t>
      </w:r>
    </w:p>
    <w:p w14:paraId="68358172" w14:textId="5C5A8062" w:rsidR="00135BCE" w:rsidRDefault="002A24FE" w:rsidP="00135BCE">
      <w:pPr>
        <w:pStyle w:val="Code"/>
      </w:pPr>
      <w:r>
        <w:t xml:space="preserve">                }</w:t>
      </w:r>
    </w:p>
    <w:p w14:paraId="7D9A8721" w14:textId="77777777" w:rsidR="00135BCE" w:rsidRDefault="00135BCE" w:rsidP="00135BCE">
      <w:pPr>
        <w:pStyle w:val="Code"/>
      </w:pPr>
      <w:r>
        <w:t xml:space="preserve">            }</w:t>
      </w:r>
    </w:p>
    <w:p w14:paraId="2C3EE54A" w14:textId="77777777" w:rsidR="00135BCE" w:rsidRDefault="00135BCE" w:rsidP="00135BCE">
      <w:pPr>
        <w:pStyle w:val="Code"/>
      </w:pPr>
      <w:r>
        <w:t xml:space="preserve">        ],</w:t>
      </w:r>
    </w:p>
    <w:p w14:paraId="676215C8" w14:textId="77777777" w:rsidR="00135BCE" w:rsidRDefault="00135BCE" w:rsidP="00135BCE">
      <w:pPr>
        <w:pStyle w:val="Code"/>
      </w:pPr>
      <w:r>
        <w:t xml:space="preserve">        "relatedLocations": [   # An array of annotatedCodeLocation objects</w:t>
      </w:r>
    </w:p>
    <w:p w14:paraId="0707923B" w14:textId="75F6B8A1" w:rsidR="00135BCE" w:rsidRDefault="00135BCE" w:rsidP="00135BCE">
      <w:pPr>
        <w:pStyle w:val="Code"/>
      </w:pPr>
      <w:r>
        <w:t xml:space="preserve">                                # (§</w:t>
      </w:r>
      <w:r w:rsidR="00A12CC2">
        <w:fldChar w:fldCharType="begin"/>
      </w:r>
      <w:r w:rsidR="00A12CC2">
        <w:instrText xml:space="preserve"> REF _Ref493427754 \r \h </w:instrText>
      </w:r>
      <w:r w:rsidR="00A12CC2">
        <w:fldChar w:fldCharType="separate"/>
      </w:r>
      <w:r w:rsidR="00567DE6">
        <w:t>3.25</w:t>
      </w:r>
      <w:r w:rsidR="00A12CC2">
        <w:fldChar w:fldCharType="end"/>
      </w:r>
      <w:r>
        <w:t>)</w:t>
      </w:r>
    </w:p>
    <w:p w14:paraId="488184E0" w14:textId="77777777" w:rsidR="00135BCE" w:rsidRDefault="00135BCE" w:rsidP="00135BCE">
      <w:pPr>
        <w:pStyle w:val="Code"/>
      </w:pPr>
      <w:r>
        <w:t xml:space="preserve">            { </w:t>
      </w:r>
    </w:p>
    <w:p w14:paraId="2BD35BFE" w14:textId="77777777" w:rsidR="00135BCE" w:rsidRDefault="00135BCE" w:rsidP="00135BCE">
      <w:pPr>
        <w:pStyle w:val="Code"/>
      </w:pPr>
      <w:r>
        <w:t xml:space="preserve">                "message": "The previous declaration of 'index' was here.",</w:t>
      </w:r>
    </w:p>
    <w:p w14:paraId="667CF836" w14:textId="77777777" w:rsidR="00135BCE" w:rsidRDefault="00135BCE" w:rsidP="00135BCE">
      <w:pPr>
        <w:pStyle w:val="Code"/>
      </w:pPr>
      <w:r>
        <w:t xml:space="preserve">                "physicalLocation": {</w:t>
      </w:r>
    </w:p>
    <w:p w14:paraId="634B20C2" w14:textId="77777777" w:rsidR="00135BCE" w:rsidRDefault="00135BCE" w:rsidP="00135BCE">
      <w:pPr>
        <w:pStyle w:val="Code"/>
      </w:pPr>
      <w:r>
        <w:t xml:space="preserve">                    "uri": "file:///C:/Code/a.js",</w:t>
      </w:r>
    </w:p>
    <w:p w14:paraId="543496F4" w14:textId="77777777" w:rsidR="00135BCE" w:rsidRDefault="00135BCE" w:rsidP="00135BCE">
      <w:pPr>
        <w:pStyle w:val="Code"/>
      </w:pPr>
      <w:r>
        <w:t xml:space="preserve">                    "region": {</w:t>
      </w:r>
    </w:p>
    <w:p w14:paraId="008FFEBD" w14:textId="77777777" w:rsidR="00135BCE" w:rsidRDefault="00135BCE" w:rsidP="00135BCE">
      <w:pPr>
        <w:pStyle w:val="Code"/>
      </w:pPr>
      <w:r>
        <w:t xml:space="preserve">                        "startLine": "2",</w:t>
      </w:r>
    </w:p>
    <w:p w14:paraId="2F2C41F2" w14:textId="77777777" w:rsidR="00135BCE" w:rsidRDefault="00135BCE" w:rsidP="00135BCE">
      <w:pPr>
        <w:pStyle w:val="Code"/>
      </w:pPr>
      <w:r>
        <w:t xml:space="preserve">                        "startColumn": "6"</w:t>
      </w:r>
    </w:p>
    <w:p w14:paraId="4FEABDFA" w14:textId="77777777" w:rsidR="00135BCE" w:rsidRDefault="00135BCE" w:rsidP="00135BCE">
      <w:pPr>
        <w:pStyle w:val="Code"/>
      </w:pPr>
      <w:r>
        <w:t xml:space="preserve">                    }</w:t>
      </w:r>
    </w:p>
    <w:p w14:paraId="7B86F5B9" w14:textId="77777777" w:rsidR="00135BCE" w:rsidRDefault="00135BCE" w:rsidP="00135BCE">
      <w:pPr>
        <w:pStyle w:val="Code"/>
      </w:pPr>
      <w:r>
        <w:t xml:space="preserve">                }</w:t>
      </w:r>
    </w:p>
    <w:p w14:paraId="038DB0E6" w14:textId="77777777" w:rsidR="00135BCE" w:rsidRDefault="00135BCE" w:rsidP="00135BCE">
      <w:pPr>
        <w:pStyle w:val="Code"/>
      </w:pPr>
      <w:r>
        <w:t xml:space="preserve">            }</w:t>
      </w:r>
    </w:p>
    <w:p w14:paraId="6DC8103D" w14:textId="77777777" w:rsidR="00135BCE" w:rsidRDefault="00135BCE" w:rsidP="00135BCE">
      <w:pPr>
        <w:pStyle w:val="Code"/>
      </w:pPr>
      <w:r>
        <w:t xml:space="preserve">        ]</w:t>
      </w:r>
    </w:p>
    <w:p w14:paraId="2F23E634" w14:textId="77777777" w:rsidR="00135BCE" w:rsidRDefault="00135BCE" w:rsidP="00135BCE">
      <w:pPr>
        <w:pStyle w:val="Code"/>
      </w:pPr>
      <w:r>
        <w:t xml:space="preserve">    },</w:t>
      </w:r>
    </w:p>
    <w:p w14:paraId="0F431E0E" w14:textId="77777777" w:rsidR="00135BCE" w:rsidRDefault="00135BCE" w:rsidP="00135BCE">
      <w:pPr>
        <w:pStyle w:val="Code"/>
      </w:pPr>
      <w:r>
        <w:t xml:space="preserve">    ...</w:t>
      </w:r>
    </w:p>
    <w:p w14:paraId="2AD9E7E8" w14:textId="51480C31" w:rsidR="00135BCE" w:rsidRDefault="00135BCE" w:rsidP="00135BCE">
      <w:pPr>
        <w:pStyle w:val="Code"/>
      </w:pPr>
      <w:r>
        <w:t>]</w:t>
      </w:r>
    </w:p>
    <w:p w14:paraId="54088E2A" w14:textId="4D48BC94" w:rsidR="002A24FE" w:rsidRDefault="002A24FE" w:rsidP="002A24FE">
      <w:pPr>
        <w:pStyle w:val="Note"/>
      </w:pPr>
      <w:r>
        <w:t>The tool might write messages to the console like this:</w:t>
      </w:r>
    </w:p>
    <w:p w14:paraId="2CF79AAD" w14:textId="77777777" w:rsidR="002A24FE" w:rsidRDefault="002A24FE" w:rsidP="002A24FE">
      <w:pPr>
        <w:pStyle w:val="Code"/>
      </w:pPr>
      <w:r>
        <w:t>C:\Code\a.js(6,10-10) : error : JS3056: Name 'index' cannot be used in this scope because it would give a different meaning to 'index'.</w:t>
      </w:r>
    </w:p>
    <w:p w14:paraId="7A7763B6" w14:textId="31F5A894" w:rsidR="002A24FE" w:rsidRPr="002A24FE" w:rsidRDefault="002A24FE" w:rsidP="002A24FE">
      <w:pPr>
        <w:pStyle w:val="Code"/>
      </w:pPr>
      <w:r>
        <w:lastRenderedPageBreak/>
        <w:t>C:\Code\a.js(2,6-6) : info : JS3056: The previous declaration of 'index' was here.</w:t>
      </w:r>
    </w:p>
    <w:p w14:paraId="6F61094D" w14:textId="7EB5AE33" w:rsidR="00401BB5" w:rsidRDefault="00401BB5" w:rsidP="00401BB5">
      <w:pPr>
        <w:pStyle w:val="Heading3"/>
      </w:pPr>
      <w:bookmarkStart w:id="222" w:name="_Toc503450932"/>
      <w:r>
        <w:t>suppressionStates property</w:t>
      </w:r>
      <w:bookmarkEnd w:id="222"/>
    </w:p>
    <w:p w14:paraId="1AE8DC88" w14:textId="2A54B9A5" w:rsidR="00401BB5" w:rsidRDefault="00401BB5" w:rsidP="00401BB5">
      <w:pPr>
        <w:pStyle w:val="Heading4"/>
      </w:pPr>
      <w:bookmarkStart w:id="223" w:name="_Toc503450933"/>
      <w:r>
        <w:t>General</w:t>
      </w:r>
      <w:bookmarkEnd w:id="223"/>
    </w:p>
    <w:p w14:paraId="0F62C5DD" w14:textId="04129129" w:rsidR="002A24FE" w:rsidRDefault="002A24FE" w:rsidP="002A24FE">
      <w:r w:rsidRPr="002A24FE">
        <w:t xml:space="preserve">A </w:t>
      </w:r>
      <w:r w:rsidRPr="002A24FE">
        <w:rPr>
          <w:rStyle w:val="CODEtemp"/>
        </w:rPr>
        <w:t>result</w:t>
      </w:r>
      <w:r w:rsidRPr="002A24FE">
        <w:t xml:space="preserve"> object </w:t>
      </w:r>
      <w:r w:rsidRPr="002A24FE">
        <w:rPr>
          <w:b/>
        </w:rPr>
        <w:t>MAY</w:t>
      </w:r>
      <w:r w:rsidRPr="002A24FE">
        <w:t xml:space="preserve"> contain a property named </w:t>
      </w:r>
      <w:r w:rsidRPr="002A24FE">
        <w:rPr>
          <w:rStyle w:val="CODEtemp"/>
        </w:rPr>
        <w:t>suppressionStates</w:t>
      </w:r>
      <w:r w:rsidRPr="002A24FE">
        <w:t xml:space="preserve"> whose value is an array of unique (§</w:t>
      </w:r>
      <w:r>
        <w:fldChar w:fldCharType="begin"/>
      </w:r>
      <w:r>
        <w:instrText xml:space="preserve"> REF _Ref493404799 \r \h </w:instrText>
      </w:r>
      <w:r>
        <w:fldChar w:fldCharType="separate"/>
      </w:r>
      <w:r w:rsidR="00567DE6">
        <w:t>3.9</w:t>
      </w:r>
      <w:r>
        <w:fldChar w:fldCharType="end"/>
      </w:r>
      <w:r w:rsidRPr="002A24FE">
        <w:t xml:space="preserve">) strings. This property </w:t>
      </w:r>
      <w:r w:rsidRPr="002A24FE">
        <w:rPr>
          <w:b/>
        </w:rPr>
        <w:t>SHALL</w:t>
      </w:r>
      <w:r w:rsidRPr="002A24FE">
        <w:t xml:space="preserve"> be present if and only if the analysis tool that produced the log file wishes to convey the information that the condition described by the result object should be “suppressed”.</w:t>
      </w:r>
    </w:p>
    <w:p w14:paraId="3A00FB59" w14:textId="4C793FDF" w:rsidR="002A24FE" w:rsidRDefault="002A24FE" w:rsidP="002A24FE">
      <w:pPr>
        <w:pStyle w:val="Note"/>
      </w:pPr>
      <w:r>
        <w:t xml:space="preserve">NOTE: </w:t>
      </w:r>
      <w:r w:rsidRPr="002A24FE">
        <w:t>The treatment of “suppressed” results depends on the development environment within which the log file is used, for example, a build system, an integrated development environment (IDE), or a result management system. Typically, development environments do not expose suppressed results to the user. For example, they do not include them in build log files, display them in error lists, or include them in bug counts.</w:t>
      </w:r>
    </w:p>
    <w:p w14:paraId="690B1F33" w14:textId="77777777" w:rsidR="0011740D" w:rsidRDefault="002A24FE" w:rsidP="002A24FE">
      <w:r w:rsidRPr="002A24FE">
        <w:t xml:space="preserve">If present, this property conveys the reason or reasons that the result has been suppressed. </w:t>
      </w:r>
      <w:r w:rsidR="008F5087">
        <w:t>T</w:t>
      </w:r>
      <w:r w:rsidRPr="002A24FE">
        <w:t xml:space="preserve">he supported reasons for suppressing a result </w:t>
      </w:r>
      <w:r w:rsidR="00194A04">
        <w:t>are</w:t>
      </w:r>
      <w:r w:rsidR="0011740D">
        <w:t>:</w:t>
      </w:r>
    </w:p>
    <w:p w14:paraId="1163E11D" w14:textId="51BE950A" w:rsidR="0011740D" w:rsidRDefault="0011740D" w:rsidP="0011740D">
      <w:pPr>
        <w:pStyle w:val="ListParagraph"/>
        <w:numPr>
          <w:ilvl w:val="0"/>
          <w:numId w:val="47"/>
        </w:numPr>
      </w:pPr>
      <w:r>
        <w:t>T</w:t>
      </w:r>
      <w:r w:rsidR="002A24FE" w:rsidRPr="002A24FE">
        <w:t xml:space="preserve">he developer has suppressed </w:t>
      </w:r>
      <w:r>
        <w:t>the result</w:t>
      </w:r>
      <w:r w:rsidR="002A24FE" w:rsidRPr="002A24FE">
        <w:t xml:space="preserve"> in the source code (see §</w:t>
      </w:r>
      <w:r w:rsidR="00194A04">
        <w:fldChar w:fldCharType="begin"/>
      </w:r>
      <w:r w:rsidR="00194A04">
        <w:instrText xml:space="preserve"> REF _Ref493475240 \r \h </w:instrText>
      </w:r>
      <w:r w:rsidR="00194A04">
        <w:fldChar w:fldCharType="separate"/>
      </w:r>
      <w:r w:rsidR="00567DE6">
        <w:t>3.17.14.2</w:t>
      </w:r>
      <w:r w:rsidR="00194A04">
        <w:fldChar w:fldCharType="end"/>
      </w:r>
      <w:r w:rsidR="002A24FE" w:rsidRPr="002A24FE">
        <w:t>)</w:t>
      </w:r>
      <w:r>
        <w:t>.</w:t>
      </w:r>
    </w:p>
    <w:p w14:paraId="1A5BE1CF" w14:textId="1F011C31" w:rsidR="00194A04" w:rsidRPr="002A24FE" w:rsidRDefault="0011740D" w:rsidP="0011740D">
      <w:pPr>
        <w:pStyle w:val="ListParagraph"/>
        <w:numPr>
          <w:ilvl w:val="0"/>
          <w:numId w:val="47"/>
        </w:numPr>
      </w:pPr>
      <w:r>
        <w:t>The result</w:t>
      </w:r>
      <w:r w:rsidR="002A24FE" w:rsidRPr="002A24FE">
        <w:t xml:space="preserve"> is marked as suppressed in an external store such as a database (see §</w:t>
      </w:r>
      <w:r w:rsidR="00194A04">
        <w:fldChar w:fldCharType="begin"/>
      </w:r>
      <w:r w:rsidR="00194A04">
        <w:instrText xml:space="preserve"> REF _Ref493475253 \r \h </w:instrText>
      </w:r>
      <w:r w:rsidR="00194A04">
        <w:fldChar w:fldCharType="separate"/>
      </w:r>
      <w:r w:rsidR="00567DE6">
        <w:t>3.17.14.3</w:t>
      </w:r>
      <w:r w:rsidR="00194A04">
        <w:fldChar w:fldCharType="end"/>
      </w:r>
      <w:r w:rsidR="002A24FE" w:rsidRPr="002A24FE">
        <w:t>).</w:t>
      </w:r>
    </w:p>
    <w:p w14:paraId="4F013A56" w14:textId="1CD9F500" w:rsidR="00401BB5" w:rsidRDefault="00401BB5" w:rsidP="00401BB5">
      <w:pPr>
        <w:pStyle w:val="Heading4"/>
      </w:pPr>
      <w:bookmarkStart w:id="224" w:name="_Ref493475240"/>
      <w:bookmarkStart w:id="225" w:name="_Toc503450934"/>
      <w:r>
        <w:t>suppressedInSource value</w:t>
      </w:r>
      <w:bookmarkEnd w:id="224"/>
      <w:bookmarkEnd w:id="225"/>
    </w:p>
    <w:p w14:paraId="7098B752" w14:textId="79BC77BB" w:rsidR="00194A04" w:rsidRDefault="00194A04" w:rsidP="00194A04">
      <w:r w:rsidRPr="00194A04">
        <w:t>Some programming languages offer a syntactic construct for suppressing compiler warnings.</w:t>
      </w:r>
    </w:p>
    <w:p w14:paraId="4E4A2B68" w14:textId="5787C39F" w:rsidR="00194A04" w:rsidRDefault="00194A04" w:rsidP="00194A04">
      <w:pPr>
        <w:pStyle w:val="Note"/>
      </w:pPr>
      <w:r>
        <w:t>EXAMPLE: In C#,</w:t>
      </w:r>
      <w:r w:rsidRPr="00194A04">
        <w:t xml:space="preserve"> </w:t>
      </w:r>
      <w:r w:rsidRPr="00194A04">
        <w:rPr>
          <w:rStyle w:val="CODEtemp"/>
        </w:rPr>
        <w:t>#pragma warning</w:t>
      </w:r>
      <w:r w:rsidRPr="00194A04">
        <w:t xml:space="preserve"> is such a construct.</w:t>
      </w:r>
    </w:p>
    <w:p w14:paraId="77605F88" w14:textId="10335568" w:rsidR="00194A04" w:rsidRPr="00194A04" w:rsidRDefault="00194A04" w:rsidP="00194A04">
      <w:r w:rsidRPr="00194A04">
        <w:t xml:space="preserve">For tools that examine source code written in such a language, the </w:t>
      </w:r>
      <w:r w:rsidRPr="00194A04">
        <w:rPr>
          <w:rStyle w:val="CODEtemp"/>
        </w:rPr>
        <w:t>suppressionStates</w:t>
      </w:r>
      <w:r w:rsidRPr="00194A04">
        <w:t xml:space="preserve"> array </w:t>
      </w:r>
      <w:r w:rsidRPr="00194A04">
        <w:rPr>
          <w:b/>
        </w:rPr>
        <w:t>SHALL</w:t>
      </w:r>
      <w:r w:rsidRPr="00194A04">
        <w:t xml:space="preserve"> include the value </w:t>
      </w:r>
      <w:r w:rsidRPr="00194A04">
        <w:rPr>
          <w:rStyle w:val="CODEtemp"/>
        </w:rPr>
        <w:t>"suppressedInSource"</w:t>
      </w:r>
      <w:r w:rsidRPr="00194A04">
        <w:t xml:space="preserve"> if the tool determines that the result occurred at a location within the scope of an instance of such a construct which is intended to suppress that particular class of result. If the tool determines that the result did not occur at such a location, or if the tool cannot or chooses not to determine whether the result occurred at such a location, or if the tool examines source code written in a language that lacks such a construct,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"suppressedInSource"</w:t>
      </w:r>
      <w:r w:rsidRPr="00194A04">
        <w:t>.</w:t>
      </w:r>
    </w:p>
    <w:p w14:paraId="6D851E1A" w14:textId="58896F0D" w:rsidR="00401BB5" w:rsidRDefault="00401BB5" w:rsidP="00401BB5">
      <w:pPr>
        <w:pStyle w:val="Heading4"/>
      </w:pPr>
      <w:bookmarkStart w:id="226" w:name="_Ref493475253"/>
      <w:bookmarkStart w:id="227" w:name="_Toc503450935"/>
      <w:r>
        <w:t>suppressedExternally value</w:t>
      </w:r>
      <w:bookmarkEnd w:id="226"/>
      <w:bookmarkEnd w:id="227"/>
    </w:p>
    <w:p w14:paraId="2B762209" w14:textId="246AF4CD" w:rsidR="00194A04" w:rsidRDefault="00194A04" w:rsidP="00194A04">
      <w:r w:rsidRPr="00194A04">
        <w:t>Some development environments provide a persistent store, for example a database, containing historical information about the results from static analysis tools. Such a store might offer the ability to mark a result as “suppressed,” meaning that if the result is encountered again, it should be ignored.</w:t>
      </w:r>
    </w:p>
    <w:p w14:paraId="363E28AD" w14:textId="57EA0749" w:rsidR="00194A04" w:rsidRDefault="00194A04" w:rsidP="00194A04">
      <w:r w:rsidRPr="00194A04">
        <w:t xml:space="preserve">When a tool with access to such a database detects such a result, it </w:t>
      </w:r>
      <w:r w:rsidRPr="00194A04">
        <w:rPr>
          <w:b/>
        </w:rPr>
        <w:t>MAY</w:t>
      </w:r>
      <w:r w:rsidRPr="00194A04">
        <w:t xml:space="preserve"> choose not to add the result to the log. If the tool does include such a result in the log, the </w:t>
      </w:r>
      <w:r w:rsidRPr="00194A04">
        <w:rPr>
          <w:rStyle w:val="CODEtemp"/>
        </w:rPr>
        <w:t>suppressionStates</w:t>
      </w:r>
      <w:r w:rsidRPr="00194A04">
        <w:t xml:space="preserve"> array </w:t>
      </w:r>
      <w:r w:rsidRPr="00194A04">
        <w:rPr>
          <w:b/>
        </w:rPr>
        <w:t>SHALL</w:t>
      </w:r>
      <w:r w:rsidRPr="00194A04">
        <w:t xml:space="preserve"> include the valu</w:t>
      </w:r>
      <w:r>
        <w:t xml:space="preserve">e </w:t>
      </w:r>
      <w:r w:rsidRPr="00194A04">
        <w:rPr>
          <w:rStyle w:val="CODEtemp"/>
        </w:rPr>
        <w:t>"suppressedExternally"</w:t>
      </w:r>
      <w:r w:rsidRPr="00194A04">
        <w:t>.</w:t>
      </w:r>
    </w:p>
    <w:p w14:paraId="482669E4" w14:textId="5894195D" w:rsidR="00194A04" w:rsidRPr="00194A04" w:rsidRDefault="00194A04" w:rsidP="00194A04">
      <w:r w:rsidRPr="00194A04">
        <w:t xml:space="preserve">If the tool does not have access to a database of suppression information, or if the tool does have access to such a database and determines that the result is not marked for suppression in that database, then the </w:t>
      </w:r>
      <w:r w:rsidRPr="00194A04">
        <w:rPr>
          <w:rStyle w:val="CODEtemp"/>
        </w:rPr>
        <w:t>suppressionStates</w:t>
      </w:r>
      <w:r w:rsidRPr="00194A04">
        <w:t xml:space="preserve"> array </w:t>
      </w:r>
      <w:r w:rsidRPr="00194A04">
        <w:rPr>
          <w:b/>
        </w:rPr>
        <w:t>SHALL NOT</w:t>
      </w:r>
      <w:r w:rsidRPr="00194A04">
        <w:t xml:space="preserve"> include the value </w:t>
      </w:r>
      <w:r w:rsidRPr="00194A04">
        <w:rPr>
          <w:rStyle w:val="CODEtemp"/>
        </w:rPr>
        <w:t>"suppressedExternally"</w:t>
      </w:r>
      <w:r w:rsidRPr="00194A04">
        <w:t>.</w:t>
      </w:r>
    </w:p>
    <w:p w14:paraId="5D17433E" w14:textId="3F61BF74" w:rsidR="00401BB5" w:rsidRDefault="006E546E" w:rsidP="006E546E">
      <w:pPr>
        <w:pStyle w:val="Heading3"/>
      </w:pPr>
      <w:bookmarkStart w:id="228" w:name="_Ref493351360"/>
      <w:bookmarkStart w:id="229" w:name="_Toc503450936"/>
      <w:r>
        <w:t>baselineState property</w:t>
      </w:r>
      <w:bookmarkEnd w:id="228"/>
      <w:bookmarkEnd w:id="229"/>
    </w:p>
    <w:p w14:paraId="23FAA773" w14:textId="06B9148F" w:rsidR="00194A04" w:rsidRDefault="00194A04" w:rsidP="00194A04">
      <w:r w:rsidRPr="00194A04">
        <w:t xml:space="preserve">A </w:t>
      </w:r>
      <w:r w:rsidRPr="00194A04">
        <w:rPr>
          <w:rStyle w:val="CODEtemp"/>
        </w:rPr>
        <w:t>result</w:t>
      </w:r>
      <w:r w:rsidRPr="00194A04">
        <w:t xml:space="preserve"> object </w:t>
      </w:r>
      <w:r w:rsidRPr="00194A04">
        <w:rPr>
          <w:b/>
        </w:rPr>
        <w:t>MAY</w:t>
      </w:r>
      <w:r w:rsidRPr="00194A04">
        <w:t xml:space="preserve"> contain a property named </w:t>
      </w:r>
      <w:r w:rsidRPr="00194A04">
        <w:rPr>
          <w:rStyle w:val="CODEtemp"/>
        </w:rPr>
        <w:t>baselineState</w:t>
      </w:r>
      <w:r w:rsidRPr="00194A04">
        <w:t xml:space="preserve"> whose value is a string that specifies the state of this result with respect to some previous run.</w:t>
      </w:r>
      <w:r>
        <w:t xml:space="preserve"> We refer to this previous run as the “</w:t>
      </w:r>
      <w:r w:rsidR="00F51AF1">
        <w:t>baseline</w:t>
      </w:r>
      <w:r>
        <w:t>”.</w:t>
      </w:r>
    </w:p>
    <w:p w14:paraId="0EFD4F70" w14:textId="796406C3" w:rsidR="00194A04" w:rsidRDefault="00194A04" w:rsidP="00194A04">
      <w:r w:rsidRPr="00194A04">
        <w:t xml:space="preserve">If the </w:t>
      </w:r>
      <w:r w:rsidRPr="00194A04">
        <w:rPr>
          <w:rStyle w:val="CODEtemp"/>
        </w:rPr>
        <w:t>run.baselineId</w:t>
      </w:r>
      <w:r w:rsidRPr="00194A04">
        <w:t xml:space="preserve"> property (§</w:t>
      </w:r>
      <w:r>
        <w:fldChar w:fldCharType="begin"/>
      </w:r>
      <w:r>
        <w:instrText xml:space="preserve"> REF _Ref493475805 \r \h </w:instrText>
      </w:r>
      <w:r>
        <w:fldChar w:fldCharType="separate"/>
      </w:r>
      <w:r w:rsidR="00567DE6">
        <w:t>3.12.4</w:t>
      </w:r>
      <w:r>
        <w:fldChar w:fldCharType="end"/>
      </w:r>
      <w:r w:rsidRPr="00194A04">
        <w:t xml:space="preserve">) of the current run is present, </w:t>
      </w:r>
      <w:r>
        <w:t xml:space="preserve">the baseline </w:t>
      </w:r>
      <w:r w:rsidRPr="00194A04">
        <w:rPr>
          <w:b/>
        </w:rPr>
        <w:t>SHALL BE</w:t>
      </w:r>
      <w:r w:rsidRPr="00194A04">
        <w:t xml:space="preserve"> the run specified by </w:t>
      </w:r>
      <w:r w:rsidRPr="00194A04">
        <w:rPr>
          <w:rStyle w:val="CODEtemp"/>
        </w:rPr>
        <w:t>run.baselineId</w:t>
      </w:r>
      <w:r w:rsidRPr="00194A04">
        <w:t>.</w:t>
      </w:r>
    </w:p>
    <w:p w14:paraId="173C4A88" w14:textId="499DD8B8" w:rsidR="00194A04" w:rsidRDefault="00194A04" w:rsidP="00194A04">
      <w:r w:rsidRPr="00194A04">
        <w:t xml:space="preserve">If the </w:t>
      </w:r>
      <w:r w:rsidRPr="00194A04">
        <w:rPr>
          <w:rStyle w:val="CODEtemp"/>
        </w:rPr>
        <w:t>run.baselineId</w:t>
      </w:r>
      <w:r w:rsidRPr="00194A04">
        <w:t xml:space="preserve"> property of the current run is absent, then there </w:t>
      </w:r>
      <w:r w:rsidRPr="00194A04">
        <w:rPr>
          <w:b/>
        </w:rPr>
        <w:t>MUST</w:t>
      </w:r>
      <w:r w:rsidRPr="00194A04">
        <w:t xml:space="preserve"> be out of band information available to determine the</w:t>
      </w:r>
      <w:r>
        <w:t xml:space="preserve"> baseline</w:t>
      </w:r>
      <w:r w:rsidRPr="00194A04">
        <w:t>.</w:t>
      </w:r>
    </w:p>
    <w:p w14:paraId="3449378E" w14:textId="1EEC8A85" w:rsidR="00194A04" w:rsidRDefault="00194A04" w:rsidP="00194A04">
      <w:r w:rsidRPr="00194A04">
        <w:lastRenderedPageBreak/>
        <w:t xml:space="preserve">This property </w:t>
      </w:r>
      <w:r w:rsidR="008651CE" w:rsidRPr="008651CE">
        <w:rPr>
          <w:b/>
        </w:rPr>
        <w:t>SHALL</w:t>
      </w:r>
      <w:r w:rsidR="008651CE" w:rsidRPr="00194A04">
        <w:t xml:space="preserve"> </w:t>
      </w:r>
      <w:r w:rsidRPr="00194A04">
        <w:t>have one of the following values, with the specified meanings:</w:t>
      </w:r>
    </w:p>
    <w:p w14:paraId="60A53CD2" w14:textId="79E41A26" w:rsidR="00194A04" w:rsidRDefault="00194A04" w:rsidP="008651CE">
      <w:pPr>
        <w:pStyle w:val="ListParagraph"/>
        <w:numPr>
          <w:ilvl w:val="0"/>
          <w:numId w:val="12"/>
        </w:numPr>
      </w:pPr>
      <w:r w:rsidRPr="00194A04">
        <w:rPr>
          <w:rStyle w:val="CODEtemp"/>
        </w:rPr>
        <w:t>"new"</w:t>
      </w:r>
      <w:r w:rsidRPr="00194A04">
        <w:t xml:space="preserve">: This result was detected in the current run but was not detected in the </w:t>
      </w:r>
      <w:r w:rsidR="00F51AF1">
        <w:t>baseline</w:t>
      </w:r>
      <w:r w:rsidRPr="00194A04">
        <w:t>.</w:t>
      </w:r>
    </w:p>
    <w:p w14:paraId="781EB681" w14:textId="37860CEB" w:rsidR="00194A04" w:rsidRDefault="00194A04" w:rsidP="008651CE">
      <w:pPr>
        <w:pStyle w:val="ListParagraph"/>
        <w:numPr>
          <w:ilvl w:val="0"/>
          <w:numId w:val="12"/>
        </w:numPr>
      </w:pPr>
      <w:r w:rsidRPr="00194A04">
        <w:rPr>
          <w:rStyle w:val="CODEtemp"/>
        </w:rPr>
        <w:t>"existing"</w:t>
      </w:r>
      <w:r w:rsidRPr="00194A04">
        <w:t xml:space="preserve">: This result was detected both in the current run and in the </w:t>
      </w:r>
      <w:r w:rsidR="00F51AF1">
        <w:t>baseline</w:t>
      </w:r>
      <w:r w:rsidRPr="00194A04">
        <w:t>.</w:t>
      </w:r>
    </w:p>
    <w:p w14:paraId="2CAA528A" w14:textId="709A47D9" w:rsidR="00F51AF1" w:rsidRDefault="00F51AF1" w:rsidP="008651CE">
      <w:pPr>
        <w:pStyle w:val="ListParagraph"/>
        <w:numPr>
          <w:ilvl w:val="0"/>
          <w:numId w:val="12"/>
        </w:numPr>
      </w:pPr>
      <w:r w:rsidRPr="00F51AF1">
        <w:rPr>
          <w:rStyle w:val="CODEtemp"/>
        </w:rPr>
        <w:t>"absent"</w:t>
      </w:r>
      <w:r w:rsidRPr="00F51AF1">
        <w:t xml:space="preserve">: This result was detected in the </w:t>
      </w:r>
      <w:r>
        <w:t>baseline</w:t>
      </w:r>
      <w:r w:rsidRPr="00F51AF1">
        <w:t xml:space="preserve"> but was not detected in the current run.</w:t>
      </w:r>
    </w:p>
    <w:p w14:paraId="69C33249" w14:textId="751A2968" w:rsidR="00F51AF1" w:rsidRDefault="00F51AF1" w:rsidP="00F51AF1">
      <w:r w:rsidRPr="00F51AF1">
        <w:t xml:space="preserve">If the </w:t>
      </w:r>
      <w:r w:rsidRPr="00F51AF1">
        <w:rPr>
          <w:rStyle w:val="CODEtemp"/>
        </w:rPr>
        <w:t>run.baselineId</w:t>
      </w:r>
      <w:r w:rsidRPr="00F51AF1">
        <w:t xml:space="preserve"> property is present but the </w:t>
      </w:r>
      <w:r w:rsidRPr="00F51AF1">
        <w:rPr>
          <w:rStyle w:val="CODEtemp"/>
        </w:rPr>
        <w:t>baselineState</w:t>
      </w:r>
      <w:r w:rsidRPr="00F51AF1">
        <w:t xml:space="preserve"> property is absent, the </w:t>
      </w:r>
      <w:r w:rsidRPr="00F51AF1">
        <w:rPr>
          <w:rStyle w:val="CODEtemp"/>
        </w:rPr>
        <w:t>baselineState</w:t>
      </w:r>
      <w:r w:rsidRPr="00F51AF1">
        <w:t xml:space="preserve"> property </w:t>
      </w:r>
      <w:r w:rsidRPr="00F51AF1">
        <w:rPr>
          <w:b/>
        </w:rPr>
        <w:t>SHALL</w:t>
      </w:r>
      <w:r w:rsidRPr="00F51AF1">
        <w:t xml:space="preserve"> be considered to have the value </w:t>
      </w:r>
      <w:r w:rsidRPr="00F51AF1">
        <w:rPr>
          <w:rStyle w:val="CODEtemp"/>
        </w:rPr>
        <w:t>"new"</w:t>
      </w:r>
      <w:r w:rsidRPr="00F51AF1">
        <w:t>.</w:t>
      </w:r>
    </w:p>
    <w:p w14:paraId="07B3816E" w14:textId="0D64646C" w:rsidR="00F51AF1" w:rsidRPr="00194A04" w:rsidRDefault="00F51AF1" w:rsidP="00F51AF1">
      <w:pPr>
        <w:pStyle w:val="Note"/>
      </w:pPr>
      <w:r>
        <w:t xml:space="preserve">NOTE: </w:t>
      </w:r>
      <w:r w:rsidRPr="00F51AF1">
        <w:t>The purpose of the baselineState property is to allow (for example) a measurement of how many new results were introduced in the run, and how many previously existing results no longer appear.</w:t>
      </w:r>
      <w:r>
        <w:br/>
      </w:r>
      <w:r>
        <w:br/>
      </w:r>
      <w:r w:rsidRPr="00F51AF1">
        <w:t xml:space="preserve">To assign a value to </w:t>
      </w:r>
      <w:r w:rsidRPr="00F51AF1">
        <w:rPr>
          <w:rStyle w:val="CODEtemp"/>
        </w:rPr>
        <w:t>baselineState</w:t>
      </w:r>
      <w:r w:rsidRPr="00F51AF1">
        <w:t xml:space="preserve">, a tool must have a way to determine whether a result is “the same”, in some sense, as a result that appeared in the </w:t>
      </w:r>
      <w:r>
        <w:t>baseline</w:t>
      </w:r>
      <w:r w:rsidRPr="00F51AF1">
        <w:t xml:space="preserve">. </w:t>
      </w:r>
      <w:hyperlink w:anchor="AppendixFingerprints" w:history="1">
        <w:r w:rsidRPr="00C6211E">
          <w:rPr>
            <w:rStyle w:val="Hyperlink"/>
          </w:rPr>
          <w:t>Appendix B</w:t>
        </w:r>
      </w:hyperlink>
      <w:r w:rsidRPr="00F51AF1">
        <w:t xml:space="preserve"> discusses how a result management system can assign a “fingerprint” to each result. An analysis tool that works together with such a result management system can use the fingerprint to determine whether two results are the same; two results with the same fingerprint are considered the same.</w:t>
      </w:r>
    </w:p>
    <w:p w14:paraId="656D1948" w14:textId="2C793B0C" w:rsidR="006E546E" w:rsidRDefault="006E546E" w:rsidP="006E546E">
      <w:pPr>
        <w:pStyle w:val="Heading3"/>
      </w:pPr>
      <w:bookmarkStart w:id="230" w:name="_Toc503450937"/>
      <w:r>
        <w:t>fixes property</w:t>
      </w:r>
      <w:bookmarkEnd w:id="230"/>
    </w:p>
    <w:p w14:paraId="41DB16FF" w14:textId="7BA469D6"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names </w:t>
      </w:r>
      <w:r w:rsidRPr="00E20F80">
        <w:rPr>
          <w:rStyle w:val="CODEtemp"/>
        </w:rPr>
        <w:t>fixes</w:t>
      </w:r>
      <w:r w:rsidR="006F21F3">
        <w:t xml:space="preserve"> whose value is an</w:t>
      </w:r>
      <w:r w:rsidRPr="00E20F80">
        <w:t xml:space="preserve"> array of one or more unique (§</w:t>
      </w:r>
      <w:r>
        <w:fldChar w:fldCharType="begin"/>
      </w:r>
      <w:r>
        <w:instrText xml:space="preserve"> REF _Ref493404799 \w \h </w:instrText>
      </w:r>
      <w:r>
        <w:fldChar w:fldCharType="separate"/>
      </w:r>
      <w:r w:rsidR="00567DE6">
        <w:t>3.9</w:t>
      </w:r>
      <w:r>
        <w:fldChar w:fldCharType="end"/>
      </w:r>
      <w:r w:rsidRPr="00E20F80">
        <w:t xml:space="preserve">) </w:t>
      </w:r>
      <w:r w:rsidRPr="00DE6F8D">
        <w:rPr>
          <w:rStyle w:val="CODEtemp"/>
        </w:rPr>
        <w:t>fix</w:t>
      </w:r>
      <w:r w:rsidRPr="00E20F80">
        <w:t xml:space="preserve"> objects (§</w:t>
      </w:r>
      <w:r>
        <w:fldChar w:fldCharType="begin"/>
      </w:r>
      <w:r>
        <w:instrText xml:space="preserve"> REF _Ref493477061 \w \h </w:instrText>
      </w:r>
      <w:r>
        <w:fldChar w:fldCharType="separate"/>
      </w:r>
      <w:r w:rsidR="00567DE6">
        <w:t>3.29</w:t>
      </w:r>
      <w:r>
        <w:fldChar w:fldCharType="end"/>
      </w:r>
      <w:r w:rsidRPr="00E20F80">
        <w:t>).</w:t>
      </w:r>
    </w:p>
    <w:p w14:paraId="42E1D0DE" w14:textId="54DDCACE" w:rsidR="006E546E" w:rsidRDefault="006E546E" w:rsidP="006E546E">
      <w:pPr>
        <w:pStyle w:val="Heading3"/>
      </w:pPr>
      <w:bookmarkStart w:id="231" w:name="_Toc503450938"/>
      <w:r>
        <w:t>properties property</w:t>
      </w:r>
      <w:bookmarkEnd w:id="231"/>
    </w:p>
    <w:p w14:paraId="5BBA1AD3" w14:textId="75812CCD" w:rsidR="00E20F80" w:rsidRPr="00E20F80" w:rsidRDefault="00E20F80" w:rsidP="00E20F80">
      <w:r w:rsidRPr="00E20F80">
        <w:t xml:space="preserve">A </w:t>
      </w:r>
      <w:r w:rsidRPr="00E20F80">
        <w:rPr>
          <w:rStyle w:val="CODEtemp"/>
        </w:rPr>
        <w:t>result</w:t>
      </w:r>
      <w:r w:rsidRPr="00E20F80">
        <w:t xml:space="preserve"> object </w:t>
      </w:r>
      <w:r w:rsidRPr="00E20F80">
        <w:rPr>
          <w:b/>
        </w:rPr>
        <w:t>MAY</w:t>
      </w:r>
      <w:r w:rsidRPr="00E20F80">
        <w:t xml:space="preserve"> contain a property named </w:t>
      </w:r>
      <w:r w:rsidRPr="00E20F80">
        <w:rPr>
          <w:rStyle w:val="CODEtemp"/>
        </w:rPr>
        <w:t>properties</w:t>
      </w:r>
      <w:r w:rsidRPr="00E20F80">
        <w:t xml:space="preserve"> whose value is a property bag (§</w:t>
      </w:r>
      <w:r>
        <w:fldChar w:fldCharType="begin"/>
      </w:r>
      <w:r>
        <w:instrText xml:space="preserve"> REF _Ref493408960 \w \h </w:instrText>
      </w:r>
      <w:r>
        <w:fldChar w:fldCharType="separate"/>
      </w:r>
      <w:r w:rsidR="00567DE6">
        <w:t>3.7</w:t>
      </w:r>
      <w:r>
        <w:fldChar w:fldCharType="end"/>
      </w:r>
      <w:r w:rsidRPr="00E20F80">
        <w:t>). This allows tools to include information about the result that is not explicitly specified in the SARIF format.</w:t>
      </w:r>
    </w:p>
    <w:p w14:paraId="6848B71B" w14:textId="614B7C52" w:rsidR="006E546E" w:rsidRDefault="006E546E" w:rsidP="006E546E">
      <w:pPr>
        <w:pStyle w:val="Heading2"/>
      </w:pPr>
      <w:bookmarkStart w:id="232" w:name="_Ref493426721"/>
      <w:bookmarkStart w:id="233" w:name="_Toc503450939"/>
      <w:r>
        <w:t>location object</w:t>
      </w:r>
      <w:bookmarkEnd w:id="232"/>
      <w:bookmarkEnd w:id="233"/>
    </w:p>
    <w:p w14:paraId="27ED50C0" w14:textId="23D428DC" w:rsidR="006E546E" w:rsidRDefault="006E546E" w:rsidP="006E546E">
      <w:pPr>
        <w:pStyle w:val="Heading3"/>
      </w:pPr>
      <w:bookmarkStart w:id="234" w:name="_Ref493479281"/>
      <w:bookmarkStart w:id="235" w:name="_Toc503450940"/>
      <w:r>
        <w:t>General</w:t>
      </w:r>
      <w:bookmarkEnd w:id="234"/>
      <w:bookmarkEnd w:id="235"/>
    </w:p>
    <w:p w14:paraId="1D30489B" w14:textId="44CE2E54" w:rsidR="00180B28" w:rsidRDefault="00180B28" w:rsidP="00180B28">
      <w:r w:rsidRPr="00180B28">
        <w:t xml:space="preserve">A </w:t>
      </w:r>
      <w:r w:rsidRPr="00180B28">
        <w:rPr>
          <w:rStyle w:val="CODEtemp"/>
        </w:rPr>
        <w:t>location</w:t>
      </w:r>
      <w:r w:rsidRPr="00180B28">
        <w:t xml:space="preserve"> object specifies the location where an analysis tool detected a result. Depending on the circumstances, a location object specifies the physical location (§</w:t>
      </w:r>
      <w:r>
        <w:fldChar w:fldCharType="begin"/>
      </w:r>
      <w:r>
        <w:instrText xml:space="preserve"> REF _Ref493477390 \w \h </w:instrText>
      </w:r>
      <w:r>
        <w:fldChar w:fldCharType="separate"/>
      </w:r>
      <w:r w:rsidR="00567DE6">
        <w:t>3.19</w:t>
      </w:r>
      <w:r>
        <w:fldChar w:fldCharType="end"/>
      </w:r>
      <w:r w:rsidRPr="00180B28">
        <w:t>) of the result, the logical location (§</w:t>
      </w:r>
      <w:r>
        <w:fldChar w:fldCharType="begin"/>
      </w:r>
      <w:r>
        <w:instrText xml:space="preserve"> REF _Ref493404450 \w \h </w:instrText>
      </w:r>
      <w:r>
        <w:fldChar w:fldCharType="separate"/>
      </w:r>
      <w:r w:rsidR="00567DE6">
        <w:t>3.18.5</w:t>
      </w:r>
      <w:r>
        <w:fldChar w:fldCharType="end"/>
      </w:r>
      <w:r w:rsidRPr="00180B28">
        <w:t>) of the result, or both.</w:t>
      </w:r>
    </w:p>
    <w:p w14:paraId="1FD3A918" w14:textId="7621AED9" w:rsidR="00180B28" w:rsidRDefault="00180B28" w:rsidP="00180B28">
      <w:r w:rsidRPr="00180B28">
        <w:t>A logical location specifies a programmatic construct, for example, a class name or a function name, without specifying the programming artifact within which that construct occurs.</w:t>
      </w:r>
    </w:p>
    <w:p w14:paraId="7DFDFA89" w14:textId="77777777" w:rsidR="00180B28" w:rsidRDefault="00180B28" w:rsidP="00180B28">
      <w:pPr>
        <w:pStyle w:val="Note"/>
      </w:pPr>
      <w:r>
        <w:t xml:space="preserve">NOTE: There are two reasons to include logical locations in the SARIF format in addition to physical locations: </w:t>
      </w:r>
    </w:p>
    <w:p w14:paraId="053DC3BB" w14:textId="16EDA2AE" w:rsidR="00180B28" w:rsidRPr="00180B28" w:rsidRDefault="00180B28" w:rsidP="00180B28">
      <w:pPr>
        <w:pStyle w:val="Note"/>
      </w:pPr>
      <w:r>
        <w:t>1. In the absence of symbol information, binary analysis tools might not have source code locations available, so information about line and column numbers might not be present in the log file. In this case, code editors, other programs, or end users can use logical location to navigate from a result to the correct source code location.</w:t>
      </w:r>
      <w:r>
        <w:br/>
      </w:r>
      <w:r>
        <w:br/>
        <w:t xml:space="preserve">2. </w:t>
      </w:r>
      <w:r w:rsidRPr="00180B28">
        <w:t xml:space="preserve">Logical location information is an important contributor to fingerprinting scenarios, because it is typically more resilient to changes in source code than are line locations. See </w:t>
      </w:r>
      <w:hyperlink w:anchor="AppendixFingerprints" w:history="1">
        <w:r w:rsidRPr="00180B28">
          <w:rPr>
            <w:rStyle w:val="Hyperlink"/>
          </w:rPr>
          <w:t>Appendix B</w:t>
        </w:r>
      </w:hyperlink>
      <w:r w:rsidRPr="00180B28">
        <w:t xml:space="preserve"> for more information about fingerprinting. The </w:t>
      </w:r>
      <w:r w:rsidRPr="00180B28">
        <w:rPr>
          <w:rStyle w:val="CODEtemp"/>
        </w:rPr>
        <w:t>fullyQualifiedLogicalName</w:t>
      </w:r>
      <w:r w:rsidRPr="00180B28">
        <w:t xml:space="preserve"> property (§</w:t>
      </w:r>
      <w:r>
        <w:fldChar w:fldCharType="begin"/>
      </w:r>
      <w:r>
        <w:instrText xml:space="preserve"> REF _Ref493404450 \w \h </w:instrText>
      </w:r>
      <w:r>
        <w:fldChar w:fldCharType="separate"/>
      </w:r>
      <w:r w:rsidR="00567DE6">
        <w:t>3.18.5</w:t>
      </w:r>
      <w:r>
        <w:fldChar w:fldCharType="end"/>
      </w:r>
      <w:r w:rsidRPr="00180B28">
        <w:t>) is particularly convenient for fingerprinting.</w:t>
      </w:r>
    </w:p>
    <w:p w14:paraId="638ED7CC" w14:textId="64BD3AA0" w:rsidR="006E546E" w:rsidRDefault="006E546E" w:rsidP="006E546E">
      <w:pPr>
        <w:pStyle w:val="Heading3"/>
      </w:pPr>
      <w:bookmarkStart w:id="236" w:name="_Ref493478389"/>
      <w:bookmarkStart w:id="237" w:name="_Toc503450941"/>
      <w:r>
        <w:t>Constraints</w:t>
      </w:r>
      <w:bookmarkEnd w:id="236"/>
      <w:bookmarkEnd w:id="237"/>
    </w:p>
    <w:p w14:paraId="4A7EE9DC" w14:textId="0BA2DBCC" w:rsidR="00180B28" w:rsidRDefault="00180B28" w:rsidP="00180B28">
      <w:r w:rsidRPr="00180B28">
        <w:t xml:space="preserve">Depending on the information available to the tool that produces the SARIF log file, either or both of the </w:t>
      </w:r>
      <w:r w:rsidRPr="00180B28">
        <w:rPr>
          <w:rStyle w:val="CODEtemp"/>
        </w:rPr>
        <w:t>analysisTarget</w:t>
      </w:r>
      <w:r w:rsidRPr="00180B28">
        <w:t xml:space="preserve"> property (§</w:t>
      </w:r>
      <w:r>
        <w:fldChar w:fldCharType="begin"/>
      </w:r>
      <w:r>
        <w:instrText xml:space="preserve"> REF _Ref493424691 \w \h </w:instrText>
      </w:r>
      <w:r>
        <w:fldChar w:fldCharType="separate"/>
      </w:r>
      <w:r w:rsidR="00567DE6">
        <w:t>3.18.3</w:t>
      </w:r>
      <w:r>
        <w:fldChar w:fldCharType="end"/>
      </w:r>
      <w:r w:rsidRPr="00180B28">
        <w:t xml:space="preserve">) and the </w:t>
      </w:r>
      <w:r w:rsidRPr="00180B28">
        <w:rPr>
          <w:rStyle w:val="CODEtemp"/>
        </w:rPr>
        <w:t>resultFile</w:t>
      </w:r>
      <w:r w:rsidRPr="00180B28">
        <w:t xml:space="preserve"> property (§</w:t>
      </w:r>
      <w:r>
        <w:fldChar w:fldCharType="begin"/>
      </w:r>
      <w:r>
        <w:instrText xml:space="preserve"> REF _Ref493477623 \w \h </w:instrText>
      </w:r>
      <w:r>
        <w:fldChar w:fldCharType="separate"/>
      </w:r>
      <w:r w:rsidR="00567DE6">
        <w:t>3.18.4</w:t>
      </w:r>
      <w:r>
        <w:fldChar w:fldCharType="end"/>
      </w:r>
      <w:r w:rsidRPr="00180B28">
        <w:t xml:space="preserve">) </w:t>
      </w:r>
      <w:r w:rsidRPr="00180B28">
        <w:rPr>
          <w:b/>
        </w:rPr>
        <w:t>SHALL</w:t>
      </w:r>
      <w:r w:rsidRPr="00180B28">
        <w:t xml:space="preserve"> be present.</w:t>
      </w:r>
    </w:p>
    <w:p w14:paraId="2A2C53B3" w14:textId="064899A6" w:rsidR="00180B28" w:rsidRDefault="00180B28" w:rsidP="00180B28">
      <w:r w:rsidRPr="00180B28">
        <w:lastRenderedPageBreak/>
        <w:t xml:space="preserve">If the tool that produces the log file knows the analysis target, then the </w:t>
      </w:r>
      <w:r w:rsidRPr="00180B28">
        <w:rPr>
          <w:rStyle w:val="CODEtemp"/>
        </w:rPr>
        <w:t>analysisTarget</w:t>
      </w:r>
      <w:r w:rsidRPr="00180B28">
        <w:t xml:space="preserve"> property </w:t>
      </w:r>
      <w:r w:rsidRPr="00180B28">
        <w:rPr>
          <w:b/>
        </w:rPr>
        <w:t>SHALL</w:t>
      </w:r>
      <w:r w:rsidRPr="00180B28">
        <w:t xml:space="preserve"> be present. If the tool knows that the result file is different from the analysis target, then the </w:t>
      </w:r>
      <w:r w:rsidRPr="00180B28">
        <w:rPr>
          <w:rStyle w:val="CODEtemp"/>
        </w:rPr>
        <w:t>resultFile</w:t>
      </w:r>
      <w:r w:rsidRPr="00180B28">
        <w:t xml:space="preserve"> property </w:t>
      </w:r>
      <w:r w:rsidRPr="00180B28">
        <w:rPr>
          <w:b/>
        </w:rPr>
        <w:t>SHALL</w:t>
      </w:r>
      <w:r w:rsidRPr="00180B28">
        <w:t xml:space="preserve"> be present; otherwise the </w:t>
      </w:r>
      <w:r w:rsidRPr="00180B28">
        <w:rPr>
          <w:rStyle w:val="CODEtemp"/>
        </w:rPr>
        <w:t>resultFile</w:t>
      </w:r>
      <w:r w:rsidRPr="00180B28">
        <w:t xml:space="preserve"> property </w:t>
      </w:r>
      <w:r w:rsidRPr="00180B28">
        <w:rPr>
          <w:b/>
        </w:rPr>
        <w:t>SHALL</w:t>
      </w:r>
      <w:r w:rsidRPr="00180B28">
        <w:t xml:space="preserve"> be absent.</w:t>
      </w:r>
    </w:p>
    <w:p w14:paraId="2A3B38AB" w14:textId="6E87F8B7" w:rsidR="00180B28" w:rsidRDefault="00180B28" w:rsidP="00180B28">
      <w:pPr>
        <w:pStyle w:val="Note"/>
      </w:pPr>
      <w:r>
        <w:t xml:space="preserve">NOTE: </w:t>
      </w:r>
      <w:r w:rsidRPr="00180B28">
        <w:t>Generally, an analysis tool will know both the file it was instructed to scan (the analysis target) and the file in which it detects a problem (the result file).</w:t>
      </w:r>
    </w:p>
    <w:p w14:paraId="715D891A" w14:textId="2B04E4F6" w:rsidR="00180B28" w:rsidRDefault="00180B28" w:rsidP="00180B28">
      <w:pPr>
        <w:pStyle w:val="Note"/>
      </w:pPr>
      <w:r>
        <w:t xml:space="preserve">EXAMPLE 1: </w:t>
      </w:r>
      <w:r w:rsidRPr="00180B28">
        <w:t xml:space="preserve">Suppose an analysis tool for C++ source code is instructed to scan the source file </w:t>
      </w:r>
      <w:r w:rsidRPr="00180B28">
        <w:rPr>
          <w:i/>
        </w:rPr>
        <w:t>a.cpp</w:t>
      </w:r>
      <w:r w:rsidRPr="00180B28">
        <w:t xml:space="preserve">, and suppose the tool detects a problem in </w:t>
      </w:r>
      <w:r w:rsidRPr="00180B28">
        <w:rPr>
          <w:i/>
        </w:rPr>
        <w:t>a.cpp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not set the </w:t>
      </w:r>
      <w:r w:rsidRPr="00180B28">
        <w:rPr>
          <w:rStyle w:val="CODEtemp"/>
        </w:rPr>
        <w:t>resultFile</w:t>
      </w:r>
      <w:r w:rsidRPr="00180B28">
        <w:t xml:space="preserve"> property.</w:t>
      </w:r>
    </w:p>
    <w:p w14:paraId="53A7C459" w14:textId="78A21FD5" w:rsidR="00180B28" w:rsidRDefault="00180B28" w:rsidP="00180B28">
      <w:pPr>
        <w:pStyle w:val="Note"/>
      </w:pPr>
      <w:r>
        <w:t xml:space="preserve">EXAMPLE 2: </w:t>
      </w:r>
      <w:r w:rsidRPr="00180B28">
        <w:t xml:space="preserve">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a.cpp</w:t>
      </w:r>
      <w:r w:rsidRPr="00180B28">
        <w:t xml:space="preserve">, and it </w:t>
      </w:r>
      <w:r w:rsidR="00B84D7B">
        <w:t>should</w:t>
      </w:r>
      <w:r w:rsidRPr="00180B28">
        <w:t xml:space="preserve"> set the </w:t>
      </w:r>
      <w:r w:rsidRPr="00180B28">
        <w:rPr>
          <w:rStyle w:val="CODEtemp"/>
        </w:rPr>
        <w:t>resultFile</w:t>
      </w:r>
      <w:r w:rsidRPr="00180B28">
        <w:t xml:space="preserve"> property to </w:t>
      </w:r>
      <w:r w:rsidRPr="00180B28">
        <w:rPr>
          <w:i/>
        </w:rPr>
        <w:t>b.h</w:t>
      </w:r>
      <w:r w:rsidRPr="00180B28">
        <w:t>.</w:t>
      </w:r>
    </w:p>
    <w:p w14:paraId="7569A660" w14:textId="5C7640B1" w:rsidR="00180B28" w:rsidRPr="00180B28" w:rsidRDefault="00180B28" w:rsidP="00180B28">
      <w:pPr>
        <w:pStyle w:val="Note"/>
      </w:pPr>
      <w:r>
        <w:t xml:space="preserve">EXAMPLE 3: </w:t>
      </w:r>
      <w:r w:rsidRPr="00180B28">
        <w:t xml:space="preserve">Suppose an analysis tool for object code detects a problem in the binary file </w:t>
      </w:r>
      <w:r w:rsidRPr="00180B28">
        <w:rPr>
          <w:i/>
        </w:rPr>
        <w:t>c.dll</w:t>
      </w:r>
      <w:r w:rsidRPr="00180B28">
        <w:t xml:space="preserve">, and suppose the tool has available symbol information which maps that location within the binary to a specific line in a source file </w:t>
      </w:r>
      <w:r w:rsidRPr="00180B28">
        <w:rPr>
          <w:i/>
        </w:rPr>
        <w:t>d.cpp</w:t>
      </w:r>
      <w:r w:rsidRPr="00180B28">
        <w:t xml:space="preserve">. In this case, the tool </w:t>
      </w:r>
      <w:r w:rsidR="00B84D7B">
        <w:t>should</w:t>
      </w:r>
      <w:r w:rsidRPr="00180B28">
        <w:t xml:space="preserve"> set the </w:t>
      </w:r>
      <w:r w:rsidRPr="00180B28">
        <w:rPr>
          <w:rStyle w:val="CODEtemp"/>
        </w:rPr>
        <w:t>analysisTarget</w:t>
      </w:r>
      <w:r w:rsidRPr="00180B28">
        <w:t xml:space="preserve"> property to </w:t>
      </w:r>
      <w:r w:rsidRPr="00180B28">
        <w:rPr>
          <w:i/>
        </w:rPr>
        <w:t>c.dll</w:t>
      </w:r>
      <w:r w:rsidRPr="00180B28">
        <w:t xml:space="preserve">, and it </w:t>
      </w:r>
      <w:r w:rsidR="00B84D7B">
        <w:t>should</w:t>
      </w:r>
      <w:r w:rsidRPr="00180B28">
        <w:t xml:space="preserve"> set the </w:t>
      </w:r>
      <w:r w:rsidRPr="00180B28">
        <w:rPr>
          <w:i/>
        </w:rPr>
        <w:t>resultFile</w:t>
      </w:r>
      <w:r w:rsidRPr="00180B28">
        <w:t xml:space="preserve"> property to </w:t>
      </w:r>
      <w:r w:rsidRPr="00180B28">
        <w:rPr>
          <w:i/>
        </w:rPr>
        <w:t>d.cpp</w:t>
      </w:r>
      <w:r w:rsidRPr="00180B28">
        <w:t>.</w:t>
      </w:r>
    </w:p>
    <w:p w14:paraId="0B8982DA" w14:textId="61001C69" w:rsidR="00180B28" w:rsidRDefault="00180B28" w:rsidP="00180B28">
      <w:r w:rsidRPr="00180B28">
        <w:t xml:space="preserve">If the tool that produces the log file does not know the analysis target, then the </w:t>
      </w:r>
      <w:r w:rsidRPr="00180B28">
        <w:rPr>
          <w:rStyle w:val="CODEtemp"/>
        </w:rPr>
        <w:t>resultFile</w:t>
      </w:r>
      <w:r w:rsidRPr="00180B28">
        <w:t xml:space="preserve"> property </w:t>
      </w:r>
      <w:r w:rsidRPr="00180B28">
        <w:rPr>
          <w:b/>
        </w:rPr>
        <w:t>SHALL</w:t>
      </w:r>
      <w:r w:rsidRPr="00180B28">
        <w:t xml:space="preserve"> be present and the </w:t>
      </w:r>
      <w:r w:rsidRPr="00180B28">
        <w:rPr>
          <w:rStyle w:val="CODEtemp"/>
        </w:rPr>
        <w:t>analysisTarget</w:t>
      </w:r>
      <w:r w:rsidRPr="00180B28">
        <w:t xml:space="preserve"> property </w:t>
      </w:r>
      <w:r w:rsidRPr="00180B28">
        <w:rPr>
          <w:b/>
        </w:rPr>
        <w:t>SHALL</w:t>
      </w:r>
      <w:r w:rsidRPr="00180B28">
        <w:t xml:space="preserve"> be absent.</w:t>
      </w:r>
    </w:p>
    <w:p w14:paraId="5C4ED431" w14:textId="4BC95E50" w:rsidR="00180B28" w:rsidRDefault="00180B28" w:rsidP="00180B28">
      <w:pPr>
        <w:pStyle w:val="Note"/>
      </w:pPr>
      <w:r>
        <w:t xml:space="preserve">NOTE: </w:t>
      </w:r>
      <w:r w:rsidRPr="00180B28">
        <w:t>Some analysis tools produce output in a format that does not include both the analysis target and the result file. In such cases, a conversion tool which translates the output into the SARIF format might only have the result file available.</w:t>
      </w:r>
    </w:p>
    <w:p w14:paraId="0733FEA1" w14:textId="51A0122F" w:rsidR="00180B28" w:rsidRPr="00180B28" w:rsidRDefault="00180B28" w:rsidP="00180B28">
      <w:pPr>
        <w:pStyle w:val="Note"/>
      </w:pPr>
      <w:r>
        <w:t>EXAMPLE 4:</w:t>
      </w:r>
      <w:r w:rsidRPr="00180B28">
        <w:t xml:space="preserve"> Suppose an analysis tool for C++ source code is instructed to scan the source file </w:t>
      </w:r>
      <w:r w:rsidRPr="00180B28">
        <w:rPr>
          <w:i/>
        </w:rPr>
        <w:t>a.cpp</w:t>
      </w:r>
      <w:r w:rsidRPr="00180B28">
        <w:t xml:space="preserve">, which includes the header file </w:t>
      </w:r>
      <w:r w:rsidRPr="00180B28">
        <w:rPr>
          <w:i/>
        </w:rPr>
        <w:t>b.h</w:t>
      </w:r>
      <w:r w:rsidRPr="00180B28">
        <w:t xml:space="preserve">, and suppose the tool detects a problem in </w:t>
      </w:r>
      <w:r w:rsidRPr="00180B28">
        <w:rPr>
          <w:i/>
        </w:rPr>
        <w:t>b.h</w:t>
      </w:r>
      <w:r w:rsidRPr="00180B28">
        <w:t>. Suppose further that the tool produces output in a format other than SARIF, for example:</w:t>
      </w:r>
      <w:r>
        <w:br/>
      </w:r>
      <w:r>
        <w:br/>
      </w:r>
      <w:r w:rsidR="00732E87">
        <w:rPr>
          <w:rStyle w:val="CODEtemp"/>
        </w:rPr>
        <w:t xml:space="preserve">{ </w:t>
      </w:r>
      <w:r w:rsidR="00732E87" w:rsidRPr="00732E87">
        <w:rPr>
          <w:rStyle w:val="CODEtemp"/>
        </w:rPr>
        <w:t>"file": "b.h", "line": 6, "col</w:t>
      </w:r>
      <w:r w:rsidR="00732E87">
        <w:rPr>
          <w:rStyle w:val="CODEtemp"/>
        </w:rPr>
        <w:t xml:space="preserve">": 1, "msg": "Uninitialized" </w:t>
      </w:r>
      <w:r w:rsidR="00732E87" w:rsidRPr="00732E87">
        <w:rPr>
          <w:rStyle w:val="CODEtemp"/>
        </w:rPr>
        <w:t>}</w:t>
      </w:r>
      <w:r w:rsidR="00732E87">
        <w:br/>
      </w:r>
      <w:r w:rsidR="00732E87">
        <w:br/>
      </w:r>
      <w:r w:rsidR="00732E87" w:rsidRPr="00732E87">
        <w:t xml:space="preserve">Suppose a conversion tool attempts to translate this output into SARIF format. Suppose that the conversion tool does not know whether the analysis tool was instructed to scan a source file that included </w:t>
      </w:r>
      <w:r w:rsidR="00732E87" w:rsidRPr="00732E87">
        <w:rPr>
          <w:i/>
        </w:rPr>
        <w:t>b.h</w:t>
      </w:r>
      <w:r w:rsidR="00732E87" w:rsidRPr="00732E87">
        <w:t xml:space="preserve">, or whether it was instructed to scan </w:t>
      </w:r>
      <w:r w:rsidR="00732E87" w:rsidRPr="00732E87">
        <w:rPr>
          <w:i/>
        </w:rPr>
        <w:t>b.h</w:t>
      </w:r>
      <w:r w:rsidR="00732E87" w:rsidRPr="00732E87">
        <w:t xml:space="preserve"> directly. In this case, the conversion tool only knows that the problem occurred in </w:t>
      </w:r>
      <w:r w:rsidR="00732E87" w:rsidRPr="00732E87">
        <w:rPr>
          <w:i/>
        </w:rPr>
        <w:t>b.h</w:t>
      </w:r>
      <w:r w:rsidR="00732E87" w:rsidRPr="00732E87">
        <w:t xml:space="preserve">. The conversion tool </w:t>
      </w:r>
      <w:r w:rsidR="00B84D7B">
        <w:t>should</w:t>
      </w:r>
      <w:r w:rsidR="00732E87" w:rsidRPr="00732E87">
        <w:t xml:space="preserve"> set the </w:t>
      </w:r>
      <w:r w:rsidR="00732E87" w:rsidRPr="00732E87">
        <w:rPr>
          <w:rStyle w:val="CODEtemp"/>
        </w:rPr>
        <w:t>resultFile</w:t>
      </w:r>
      <w:r w:rsidR="00732E87" w:rsidRPr="00732E87">
        <w:t xml:space="preserve"> property to </w:t>
      </w:r>
      <w:r w:rsidR="00732E87" w:rsidRPr="00732E87">
        <w:rPr>
          <w:i/>
        </w:rPr>
        <w:t>b.h</w:t>
      </w:r>
      <w:r w:rsidR="00732E87" w:rsidRPr="00732E87">
        <w:t xml:space="preserve">, and it </w:t>
      </w:r>
      <w:r w:rsidR="00B84D7B">
        <w:t>should</w:t>
      </w:r>
      <w:r w:rsidR="00732E87" w:rsidRPr="00732E87">
        <w:t xml:space="preserve"> not set the </w:t>
      </w:r>
      <w:r w:rsidR="00732E87" w:rsidRPr="00732E87">
        <w:rPr>
          <w:rStyle w:val="CODEtemp"/>
        </w:rPr>
        <w:t>analysisTarget</w:t>
      </w:r>
      <w:r w:rsidR="00732E87" w:rsidRPr="00732E87">
        <w:t xml:space="preserve"> property.</w:t>
      </w:r>
    </w:p>
    <w:p w14:paraId="51132C7E" w14:textId="31C412F0" w:rsidR="006E546E" w:rsidRDefault="006E546E" w:rsidP="006E546E">
      <w:pPr>
        <w:pStyle w:val="Heading3"/>
      </w:pPr>
      <w:bookmarkStart w:id="238" w:name="_Ref493424691"/>
      <w:bookmarkStart w:id="239" w:name="_Toc503450942"/>
      <w:r>
        <w:t>analysisTarget property</w:t>
      </w:r>
      <w:bookmarkEnd w:id="238"/>
      <w:bookmarkEnd w:id="239"/>
    </w:p>
    <w:p w14:paraId="4A174E10" w14:textId="2096F414" w:rsid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analysisTarget</w:t>
      </w:r>
      <w:r w:rsidRPr="00732E87">
        <w:t xml:space="preserve"> whose value is a </w:t>
      </w:r>
      <w:r w:rsidRPr="00732E87">
        <w:rPr>
          <w:rStyle w:val="CODEtemp"/>
        </w:rPr>
        <w:t>physicalLocation</w:t>
      </w:r>
      <w:r w:rsidRPr="00732E87">
        <w:t xml:space="preserve"> object (§</w:t>
      </w:r>
      <w:r>
        <w:fldChar w:fldCharType="begin"/>
      </w:r>
      <w:r>
        <w:instrText xml:space="preserve"> REF _Ref493478323 \w \h </w:instrText>
      </w:r>
      <w:r>
        <w:fldChar w:fldCharType="separate"/>
      </w:r>
      <w:r w:rsidR="00567DE6">
        <w:t>3.19</w:t>
      </w:r>
      <w:r>
        <w:fldChar w:fldCharType="end"/>
      </w:r>
      <w:r w:rsidRPr="00732E87">
        <w:t xml:space="preserve">) </w:t>
      </w:r>
      <w:r>
        <w:t>which</w:t>
      </w:r>
      <w:r w:rsidRPr="00732E87">
        <w:t xml:space="preserve"> identifies the file that the analysis tool was instructed to scan. This </w:t>
      </w:r>
      <w:r w:rsidR="00BD0C18">
        <w:t>does not need to</w:t>
      </w:r>
      <w:r w:rsidRPr="00732E87">
        <w:t xml:space="preserve"> be the same as the file wher</w:t>
      </w:r>
      <w:r>
        <w:t>e the result actually occurred.</w:t>
      </w:r>
    </w:p>
    <w:p w14:paraId="7BB3738A" w14:textId="080EB8CB" w:rsidR="006E546E" w:rsidRDefault="006E546E" w:rsidP="006E546E">
      <w:pPr>
        <w:pStyle w:val="Heading3"/>
      </w:pPr>
      <w:bookmarkStart w:id="240" w:name="_Ref493477623"/>
      <w:bookmarkStart w:id="241" w:name="_Ref493478351"/>
      <w:bookmarkStart w:id="242" w:name="_Toc503450943"/>
      <w:r>
        <w:t>resultFile property</w:t>
      </w:r>
      <w:bookmarkEnd w:id="240"/>
      <w:bookmarkEnd w:id="241"/>
      <w:bookmarkEnd w:id="242"/>
    </w:p>
    <w:p w14:paraId="37D40289" w14:textId="4F3B4DFE" w:rsidR="00732E87" w:rsidRPr="00732E87" w:rsidRDefault="00732E87" w:rsidP="00732E87">
      <w:r>
        <w:t>D</w:t>
      </w:r>
      <w:r w:rsidRPr="00732E87">
        <w:t>epend</w:t>
      </w:r>
      <w:r>
        <w:t>ing</w:t>
      </w:r>
      <w:r w:rsidRPr="00732E87">
        <w:t xml:space="preserve"> on the information available to the tool that produces the log file (see §</w:t>
      </w:r>
      <w:r>
        <w:fldChar w:fldCharType="begin"/>
      </w:r>
      <w:r>
        <w:instrText xml:space="preserve"> REF _Ref493478389 \w \h </w:instrText>
      </w:r>
      <w:r>
        <w:fldChar w:fldCharType="separate"/>
      </w:r>
      <w:r w:rsidR="00567DE6">
        <w:t>3.18.2</w:t>
      </w:r>
      <w:r>
        <w:fldChar w:fldCharType="end"/>
      </w:r>
      <w:r w:rsidRPr="00732E87">
        <w:t>)</w:t>
      </w:r>
      <w:r>
        <w:t>, a</w:t>
      </w:r>
      <w:r w:rsidRPr="00732E87">
        <w:t xml:space="preserve"> </w:t>
      </w:r>
      <w:r w:rsidRPr="00732E87">
        <w:rPr>
          <w:rStyle w:val="CODEtemp"/>
        </w:rPr>
        <w:t>location</w:t>
      </w:r>
      <w:r w:rsidRPr="00732E87">
        <w:t xml:space="preserve"> object</w:t>
      </w:r>
      <w:r>
        <w:t xml:space="preserve"> either</w:t>
      </w:r>
      <w:r w:rsidRPr="00732E87">
        <w:t xml:space="preserve"> </w:t>
      </w:r>
      <w:r>
        <w:rPr>
          <w:b/>
        </w:rPr>
        <w:t>SHALL</w:t>
      </w:r>
      <w:r w:rsidRPr="00732E87">
        <w:t xml:space="preserve"> </w:t>
      </w:r>
      <w:r>
        <w:t xml:space="preserve">or </w:t>
      </w:r>
      <w:r w:rsidRPr="00732E87">
        <w:rPr>
          <w:b/>
        </w:rPr>
        <w:t>SHALL NOT</w:t>
      </w:r>
      <w:r>
        <w:t xml:space="preserve"> </w:t>
      </w:r>
      <w:r w:rsidRPr="00732E87">
        <w:t xml:space="preserve">contain a property named </w:t>
      </w:r>
      <w:r w:rsidRPr="00732E87">
        <w:rPr>
          <w:rStyle w:val="CODEtemp"/>
        </w:rPr>
        <w:t>resultFile</w:t>
      </w:r>
      <w:r w:rsidRPr="00732E87">
        <w:t xml:space="preserve"> whose value is a </w:t>
      </w:r>
      <w:r w:rsidRPr="00732E87">
        <w:rPr>
          <w:rStyle w:val="CODEtemp"/>
        </w:rPr>
        <w:t>physicalLocation</w:t>
      </w:r>
      <w:r w:rsidRPr="00732E87">
        <w:t xml:space="preserve"> object (§</w:t>
      </w:r>
      <w:r>
        <w:fldChar w:fldCharType="begin"/>
      </w:r>
      <w:r>
        <w:instrText xml:space="preserve"> REF _Ref493478590 \w \h </w:instrText>
      </w:r>
      <w:r>
        <w:fldChar w:fldCharType="separate"/>
      </w:r>
      <w:r w:rsidR="00567DE6">
        <w:t>3.19</w:t>
      </w:r>
      <w:r>
        <w:fldChar w:fldCharType="end"/>
      </w:r>
      <w:r w:rsidRPr="00732E87">
        <w:t>) that identifies the file where the analysis tool detected the result.</w:t>
      </w:r>
    </w:p>
    <w:p w14:paraId="17C0E4FE" w14:textId="09483181" w:rsidR="006E546E" w:rsidRDefault="006E546E" w:rsidP="006E546E">
      <w:pPr>
        <w:pStyle w:val="Heading3"/>
      </w:pPr>
      <w:bookmarkStart w:id="243" w:name="_Ref493404450"/>
      <w:bookmarkStart w:id="244" w:name="_Ref493404690"/>
      <w:bookmarkStart w:id="245" w:name="_Toc503450944"/>
      <w:r>
        <w:lastRenderedPageBreak/>
        <w:t>fullyQualifiedLogicalName property</w:t>
      </w:r>
      <w:bookmarkEnd w:id="243"/>
      <w:bookmarkEnd w:id="244"/>
      <w:bookmarkEnd w:id="245"/>
    </w:p>
    <w:p w14:paraId="319FCC33" w14:textId="5FBE15A4" w:rsidR="00E66E38" w:rsidRDefault="00E66E38" w:rsidP="00E66E38">
      <w:r w:rsidRPr="00E66E38">
        <w:t xml:space="preserve">Depending on the circumstances, a </w:t>
      </w:r>
      <w:r w:rsidRPr="00E66E38">
        <w:rPr>
          <w:rStyle w:val="CODEtemp"/>
        </w:rPr>
        <w:t>location</w:t>
      </w:r>
      <w:r w:rsidRPr="00E66E38">
        <w:t xml:space="preserve"> object either </w:t>
      </w:r>
      <w:r w:rsidRPr="00E66E38">
        <w:rPr>
          <w:b/>
        </w:rPr>
        <w:t>SHOULD</w:t>
      </w:r>
      <w:r w:rsidRPr="00E66E38">
        <w:t xml:space="preserve"> or </w:t>
      </w:r>
      <w:r w:rsidRPr="00E66E38">
        <w:rPr>
          <w:b/>
        </w:rPr>
        <w:t>MAY</w:t>
      </w:r>
      <w:r w:rsidRPr="00E66E38">
        <w:t xml:space="preserve"> contain a property named </w:t>
      </w:r>
      <w:r w:rsidRPr="00E66E38">
        <w:rPr>
          <w:rStyle w:val="CODEtemp"/>
        </w:rPr>
        <w:t>fullyQualifiedLogicalName</w:t>
      </w:r>
      <w:r w:rsidRPr="00E66E38">
        <w:t xml:space="preserve"> whose value is a string which specifies the fully qualified name of the logical location where the analysis tool detected the result. If physical location information is not available, </w:t>
      </w:r>
      <w:r w:rsidRPr="00E66E38">
        <w:rPr>
          <w:rStyle w:val="CODEtemp"/>
        </w:rPr>
        <w:t>fullyQualifiedLogicalName</w:t>
      </w:r>
      <w:r w:rsidRPr="00E66E38">
        <w:t xml:space="preserve"> </w:t>
      </w:r>
      <w:r w:rsidRPr="00E66E38">
        <w:rPr>
          <w:b/>
        </w:rPr>
        <w:t>SHOULD</w:t>
      </w:r>
      <w:r w:rsidRPr="00E66E38">
        <w:t xml:space="preserve"> be present. Otherwise, </w:t>
      </w:r>
      <w:r w:rsidRPr="00E66E38">
        <w:rPr>
          <w:rStyle w:val="CODEtemp"/>
        </w:rPr>
        <w:t>fullyQualifiedLogicalName</w:t>
      </w:r>
      <w:r w:rsidRPr="00E66E38">
        <w:t xml:space="preserve"> </w:t>
      </w:r>
      <w:r w:rsidRPr="00E66E38">
        <w:rPr>
          <w:b/>
        </w:rPr>
        <w:t>MAY</w:t>
      </w:r>
      <w:r w:rsidRPr="00E66E38">
        <w:t xml:space="preserve"> be present.</w:t>
      </w:r>
    </w:p>
    <w:p w14:paraId="1A51225A" w14:textId="19106395" w:rsidR="00E66E38" w:rsidRDefault="00E66E38" w:rsidP="00E66E38">
      <w:r w:rsidRPr="00E66E38">
        <w:t xml:space="preserve">The format of the </w:t>
      </w:r>
      <w:r w:rsidRPr="00E66E38">
        <w:rPr>
          <w:rStyle w:val="CODEtemp"/>
        </w:rPr>
        <w:t>fullyQualifiedLogicalName</w:t>
      </w:r>
      <w:r w:rsidRPr="00E66E38">
        <w:t xml:space="preserve"> string </w:t>
      </w:r>
      <w:r w:rsidRPr="00E66E38">
        <w:rPr>
          <w:b/>
        </w:rPr>
        <w:t>SHALL</w:t>
      </w:r>
      <w:r w:rsidRPr="00E66E38">
        <w:t xml:space="preserve"> be consistent with the programming language in which the programmatic construct specified by that logical location was expressed.</w:t>
      </w:r>
    </w:p>
    <w:p w14:paraId="24C90666" w14:textId="76D0F27A" w:rsidR="00E66E38" w:rsidRDefault="00E66E38" w:rsidP="00E66E38">
      <w:pPr>
        <w:pStyle w:val="Note"/>
      </w:pPr>
      <w:r>
        <w:t xml:space="preserve">EXAMPLE 1: C: </w:t>
      </w:r>
      <w:r w:rsidRPr="00E66E38">
        <w:rPr>
          <w:rStyle w:val="CODEtemp"/>
        </w:rPr>
        <w:t>create_process</w:t>
      </w:r>
    </w:p>
    <w:p w14:paraId="48F31873" w14:textId="35A664D9" w:rsidR="00E66E38" w:rsidRDefault="00E66E38" w:rsidP="00E66E38">
      <w:pPr>
        <w:pStyle w:val="Note"/>
      </w:pPr>
      <w:r>
        <w:t xml:space="preserve">EXAMPLE 2: C++: </w:t>
      </w:r>
      <w:r w:rsidRPr="00E66E38">
        <w:rPr>
          <w:rStyle w:val="CODEtemp"/>
        </w:rPr>
        <w:t>Namespace1::Class::Method(int, double) const &amp;&amp;</w:t>
      </w:r>
    </w:p>
    <w:p w14:paraId="4B77A94E" w14:textId="42102F6F" w:rsidR="00E66E38" w:rsidRDefault="00E66E38" w:rsidP="00E66E38">
      <w:pPr>
        <w:pStyle w:val="Note"/>
        <w:rPr>
          <w:rStyle w:val="CODEtemp"/>
        </w:rPr>
      </w:pPr>
      <w:r>
        <w:t xml:space="preserve">EXAMPLE 3: C#: </w:t>
      </w:r>
      <w:r w:rsidRPr="00E66E38">
        <w:rPr>
          <w:rStyle w:val="CODEtemp"/>
        </w:rPr>
        <w:t>Namespace1.Class.Method(</w:t>
      </w:r>
      <w:r>
        <w:rPr>
          <w:rStyle w:val="CODEtemp"/>
        </w:rPr>
        <w:t>s</w:t>
      </w:r>
      <w:r w:rsidRPr="00E66E38">
        <w:rPr>
          <w:rStyle w:val="CODEtemp"/>
        </w:rPr>
        <w:t>tring,</w:t>
      </w:r>
      <w:r>
        <w:rPr>
          <w:rStyle w:val="CODEtemp"/>
        </w:rPr>
        <w:t xml:space="preserve"> int</w:t>
      </w:r>
      <w:r w:rsidRPr="00E66E38">
        <w:rPr>
          <w:rStyle w:val="CODEtemp"/>
        </w:rPr>
        <w:t>[])</w:t>
      </w:r>
    </w:p>
    <w:p w14:paraId="01F88A86" w14:textId="70BA6776" w:rsidR="00E66E38" w:rsidRDefault="00E66E38" w:rsidP="00E66E38">
      <w:r w:rsidRPr="00E66E38">
        <w:t xml:space="preserve">If the </w:t>
      </w:r>
      <w:r w:rsidRPr="00E66E38">
        <w:rPr>
          <w:rStyle w:val="CODEtemp"/>
        </w:rPr>
        <w:t>run.logicalLocations</w:t>
      </w:r>
      <w:r w:rsidRPr="00E66E38">
        <w:t xml:space="preserve"> property (§</w:t>
      </w:r>
      <w:r>
        <w:fldChar w:fldCharType="begin"/>
      </w:r>
      <w:r>
        <w:instrText xml:space="preserve"> REF _Ref493479000 \w \h </w:instrText>
      </w:r>
      <w:r>
        <w:fldChar w:fldCharType="separate"/>
      </w:r>
      <w:r w:rsidR="00567DE6">
        <w:t>3.12.10</w:t>
      </w:r>
      <w:r>
        <w:fldChar w:fldCharType="end"/>
      </w:r>
      <w:r w:rsidRPr="00E66E38">
        <w:t xml:space="preserve">) is present, the value of the </w:t>
      </w:r>
      <w:r w:rsidRPr="00E66E38">
        <w:rPr>
          <w:rStyle w:val="CODEtemp"/>
        </w:rPr>
        <w:t>fullyQualifiedLogicalName</w:t>
      </w:r>
      <w:r w:rsidRPr="00E66E38">
        <w:t xml:space="preserve"> property </w:t>
      </w:r>
      <w:r>
        <w:rPr>
          <w:b/>
        </w:rPr>
        <w:t>SHALL</w:t>
      </w:r>
      <w:r w:rsidRPr="00E66E38">
        <w:t xml:space="preserve"> be equal to the name of one of the properties on the  </w:t>
      </w:r>
      <w:r w:rsidRPr="00E66E38">
        <w:rPr>
          <w:rStyle w:val="CODEtemp"/>
        </w:rPr>
        <w:t>run.logicalLocations</w:t>
      </w:r>
      <w:r w:rsidRPr="00E66E38">
        <w:t xml:space="preserve"> object, with one exception, described in §</w:t>
      </w:r>
      <w:r>
        <w:fldChar w:fldCharType="begin"/>
      </w:r>
      <w:r>
        <w:instrText xml:space="preserve"> REF _Ref493404415 \w \h </w:instrText>
      </w:r>
      <w:r>
        <w:fldChar w:fldCharType="separate"/>
      </w:r>
      <w:r w:rsidR="00567DE6">
        <w:t>3.18.6</w:t>
      </w:r>
      <w:r>
        <w:fldChar w:fldCharType="end"/>
      </w:r>
      <w:r w:rsidRPr="00E66E38">
        <w:t>.</w:t>
      </w:r>
    </w:p>
    <w:p w14:paraId="31FDE147" w14:textId="77777777" w:rsidR="00E66E38" w:rsidRDefault="00E66E38" w:rsidP="00BB78A9">
      <w:pPr>
        <w:pStyle w:val="Note"/>
      </w:pPr>
      <w:r>
        <w:t xml:space="preserve">NOTE: </w:t>
      </w:r>
      <w:r w:rsidRPr="00E66E38">
        <w:t xml:space="preserve">There are a few reasons the </w:t>
      </w:r>
      <w:r w:rsidRPr="00E66E38">
        <w:rPr>
          <w:rStyle w:val="CODEtemp"/>
        </w:rPr>
        <w:t>fullyQualifiedLogicalName</w:t>
      </w:r>
      <w:r w:rsidRPr="00E66E38">
        <w:t xml:space="preserve"> property exists, even though the information it contains is presented in more detail in the </w:t>
      </w:r>
      <w:r w:rsidRPr="00E66E38">
        <w:rPr>
          <w:rStyle w:val="CODEtemp"/>
        </w:rPr>
        <w:t>run.logicalLocations</w:t>
      </w:r>
      <w:r>
        <w:t xml:space="preserve"> property:</w:t>
      </w:r>
    </w:p>
    <w:p w14:paraId="49CB1594" w14:textId="3A24380A" w:rsidR="00E66E38" w:rsidRDefault="00E66E38" w:rsidP="008651CE">
      <w:pPr>
        <w:pStyle w:val="Note"/>
        <w:numPr>
          <w:ilvl w:val="0"/>
          <w:numId w:val="13"/>
        </w:numPr>
      </w:pPr>
      <w:r>
        <w:t>It allows</w:t>
      </w:r>
      <w:r w:rsidRPr="00E66E38">
        <w:t xml:space="preserve"> a log</w:t>
      </w:r>
      <w:r w:rsidR="00AF0D84">
        <w:t xml:space="preserve"> file</w:t>
      </w:r>
      <w:r w:rsidRPr="00E66E38">
        <w:t xml:space="preserve"> viewer to display the logical location in a way that is easily understood by users.</w:t>
      </w:r>
    </w:p>
    <w:p w14:paraId="4331E8C3" w14:textId="78002B0C" w:rsidR="00E66E38" w:rsidRDefault="00E66E38" w:rsidP="008651CE">
      <w:pPr>
        <w:pStyle w:val="Note"/>
        <w:numPr>
          <w:ilvl w:val="0"/>
          <w:numId w:val="13"/>
        </w:numPr>
      </w:pPr>
      <w:r w:rsidRPr="00E66E38">
        <w:t>As mentioned in §</w:t>
      </w:r>
      <w:r>
        <w:fldChar w:fldCharType="begin"/>
      </w:r>
      <w:r>
        <w:instrText xml:space="preserve"> REF _Ref493479281 \w \h </w:instrText>
      </w:r>
      <w:r w:rsidR="00BB78A9">
        <w:instrText xml:space="preserve"> \* MERGEFORMAT </w:instrText>
      </w:r>
      <w:r>
        <w:fldChar w:fldCharType="separate"/>
      </w:r>
      <w:r w:rsidR="00567DE6">
        <w:t>3.18.1</w:t>
      </w:r>
      <w:r>
        <w:fldChar w:fldCharType="end"/>
      </w:r>
      <w:r w:rsidRPr="00E66E38">
        <w:t xml:space="preserve">, </w:t>
      </w:r>
      <w:r w:rsidRPr="00E66E38">
        <w:rPr>
          <w:rStyle w:val="CODEtemp"/>
        </w:rPr>
        <w:t>fullyQualifiedLogicalName</w:t>
      </w:r>
      <w:r w:rsidRPr="00E66E38">
        <w:t xml:space="preserve"> is also particularly convenient for fingerprinting, although the more detailed information in </w:t>
      </w:r>
      <w:r w:rsidRPr="00E66E38">
        <w:rPr>
          <w:rStyle w:val="CODEtemp"/>
        </w:rPr>
        <w:t>run.logicalLocations</w:t>
      </w:r>
      <w:r w:rsidRPr="00E66E38">
        <w:t xml:space="preserve"> could be used instead.</w:t>
      </w:r>
    </w:p>
    <w:p w14:paraId="7BC875AE" w14:textId="4016D4E4" w:rsidR="00F249F9" w:rsidRDefault="00E66E38" w:rsidP="008651CE">
      <w:pPr>
        <w:pStyle w:val="Note"/>
        <w:numPr>
          <w:ilvl w:val="0"/>
          <w:numId w:val="13"/>
        </w:numPr>
      </w:pPr>
      <w:r w:rsidRPr="00E66E38">
        <w:t xml:space="preserve">It relieves viewers from having to format the logical location from the more detailed information in </w:t>
      </w:r>
      <w:r w:rsidRPr="00E66E38">
        <w:rPr>
          <w:rStyle w:val="CODEtemp"/>
        </w:rPr>
        <w:t>run.logicalLocations</w:t>
      </w:r>
      <w:r w:rsidR="00BB78A9">
        <w:t>.</w:t>
      </w:r>
    </w:p>
    <w:p w14:paraId="493FB940" w14:textId="5BCF8379" w:rsidR="00E66E38" w:rsidRPr="00E66E38" w:rsidRDefault="00F249F9" w:rsidP="008651CE">
      <w:pPr>
        <w:pStyle w:val="Note"/>
        <w:numPr>
          <w:ilvl w:val="0"/>
          <w:numId w:val="13"/>
        </w:numPr>
      </w:pPr>
      <w:r w:rsidRPr="00F249F9">
        <w:t xml:space="preserve">It is useful for producing readable in-source suppressions (for example, “suppress all instance of rule </w:t>
      </w:r>
      <w:r w:rsidRPr="00F249F9">
        <w:rPr>
          <w:rStyle w:val="CODEtemp"/>
        </w:rPr>
        <w:t>CA2101</w:t>
      </w:r>
      <w:r w:rsidRPr="00F249F9">
        <w:t xml:space="preserve"> in the class </w:t>
      </w:r>
      <w:r w:rsidRPr="00F249F9">
        <w:rPr>
          <w:rStyle w:val="CODEtemp"/>
        </w:rPr>
        <w:t>NamespaceA.NamespaceB.ClassC</w:t>
      </w:r>
      <w:r w:rsidRPr="00F249F9">
        <w:t>”).</w:t>
      </w:r>
    </w:p>
    <w:p w14:paraId="1F5DE79D" w14:textId="77777777" w:rsidR="00E66E38" w:rsidRPr="00E66E38" w:rsidRDefault="00E66E38" w:rsidP="00E66E38"/>
    <w:p w14:paraId="1B4CB60F" w14:textId="491244B7" w:rsidR="006E546E" w:rsidRDefault="006E546E" w:rsidP="006E546E">
      <w:pPr>
        <w:pStyle w:val="Heading3"/>
      </w:pPr>
      <w:bookmarkStart w:id="246" w:name="_Ref493404415"/>
      <w:bookmarkStart w:id="247" w:name="_Toc503450945"/>
      <w:r>
        <w:t>logicalLocationKey property</w:t>
      </w:r>
      <w:bookmarkEnd w:id="246"/>
      <w:bookmarkEnd w:id="247"/>
    </w:p>
    <w:p w14:paraId="5CE2EC28" w14:textId="0AA858FF" w:rsidR="00F249F9" w:rsidRDefault="00B01B8E" w:rsidP="00F249F9">
      <w:r>
        <w:t>A</w:t>
      </w:r>
      <w:r w:rsidR="00F249F9" w:rsidRPr="00F249F9">
        <w:t xml:space="preserve"> </w:t>
      </w:r>
      <w:r w:rsidR="00F249F9" w:rsidRPr="00F249F9">
        <w:rPr>
          <w:rStyle w:val="CODEtemp"/>
        </w:rPr>
        <w:t>location</w:t>
      </w:r>
      <w:r w:rsidR="00F249F9" w:rsidRPr="00F249F9">
        <w:t xml:space="preserve"> object </w:t>
      </w:r>
      <w:r w:rsidR="00F249F9" w:rsidRPr="00F249F9">
        <w:rPr>
          <w:b/>
        </w:rPr>
        <w:t>MAY</w:t>
      </w:r>
      <w:r w:rsidR="00F249F9" w:rsidRPr="00F249F9">
        <w:t xml:space="preserve"> contain a property named </w:t>
      </w:r>
      <w:r w:rsidR="00F249F9" w:rsidRPr="00F249F9">
        <w:rPr>
          <w:rStyle w:val="CODEtemp"/>
        </w:rPr>
        <w:t>logicalLocationKey</w:t>
      </w:r>
      <w:r w:rsidR="00F249F9" w:rsidRPr="00F249F9">
        <w:t xml:space="preserve"> whose value is a string. If present, this string </w:t>
      </w:r>
      <w:r w:rsidR="00F249F9" w:rsidRPr="00F249F9">
        <w:rPr>
          <w:b/>
        </w:rPr>
        <w:t>SHALL</w:t>
      </w:r>
      <w:r w:rsidR="00F249F9" w:rsidRPr="00F249F9">
        <w:t xml:space="preserve"> be equal to the name of one of the properties on the </w:t>
      </w:r>
      <w:r w:rsidR="00F249F9" w:rsidRPr="00F249F9">
        <w:rPr>
          <w:rStyle w:val="CODEtemp"/>
        </w:rPr>
        <w:t>run.logicalLocations</w:t>
      </w:r>
      <w:r w:rsidR="00F249F9" w:rsidRPr="00F249F9">
        <w:t xml:space="preserve"> object (§</w:t>
      </w:r>
      <w:r w:rsidR="00F249F9">
        <w:fldChar w:fldCharType="begin"/>
      </w:r>
      <w:r w:rsidR="00F249F9">
        <w:instrText xml:space="preserve"> REF _Ref493479448 \w \h </w:instrText>
      </w:r>
      <w:r w:rsidR="00F249F9">
        <w:fldChar w:fldCharType="separate"/>
      </w:r>
      <w:r w:rsidR="00567DE6">
        <w:t>3.12.10</w:t>
      </w:r>
      <w:r w:rsidR="00F249F9">
        <w:fldChar w:fldCharType="end"/>
      </w:r>
      <w:r w:rsidR="00F249F9" w:rsidRPr="00F249F9">
        <w:t xml:space="preserve">), which provides additional information about the logical location specified by </w:t>
      </w:r>
      <w:r w:rsidR="00F249F9" w:rsidRPr="00F249F9">
        <w:rPr>
          <w:rStyle w:val="CODEtemp"/>
        </w:rPr>
        <w:t>fullyQualifiedLogicalName</w:t>
      </w:r>
      <w:r w:rsidR="00F249F9" w:rsidRPr="00F249F9">
        <w:t xml:space="preserve"> (§</w:t>
      </w:r>
      <w:r w:rsidR="00F249F9">
        <w:fldChar w:fldCharType="begin"/>
      </w:r>
      <w:r w:rsidR="00F249F9">
        <w:instrText xml:space="preserve"> REF _Ref493404450 \w \h </w:instrText>
      </w:r>
      <w:r w:rsidR="00F249F9">
        <w:fldChar w:fldCharType="separate"/>
      </w:r>
      <w:r w:rsidR="00567DE6">
        <w:t>3.18.5</w:t>
      </w:r>
      <w:r w:rsidR="00F249F9">
        <w:fldChar w:fldCharType="end"/>
      </w:r>
      <w:r w:rsidR="00F249F9" w:rsidRPr="00F249F9">
        <w:t>).</w:t>
      </w:r>
    </w:p>
    <w:p w14:paraId="336EF258" w14:textId="5DD2E2CC" w:rsidR="0040694F" w:rsidRDefault="00F249F9" w:rsidP="00F249F9">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001A79B6" w:rsidRPr="001A79B6">
        <w:rPr>
          <w:b/>
        </w:rPr>
        <w:t>SHALL</w:t>
      </w:r>
      <w:r w:rsidR="001A79B6" w:rsidRPr="00F249F9">
        <w:t xml:space="preserve"> </w:t>
      </w:r>
      <w:r w:rsidRPr="00F249F9">
        <w:t xml:space="preserve">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49AC5033" w14:textId="5214CB92" w:rsidR="0040694F" w:rsidRDefault="0040694F" w:rsidP="0040694F">
      <w:pPr>
        <w:pStyle w:val="Note"/>
      </w:pPr>
      <w:r>
        <w:t>EXAMPLE: Suppose a tool analyzes two C++ source files:</w:t>
      </w:r>
    </w:p>
    <w:p w14:paraId="728DA30B" w14:textId="77777777" w:rsidR="0040694F" w:rsidRDefault="0040694F" w:rsidP="0040694F">
      <w:pPr>
        <w:pStyle w:val="Code"/>
      </w:pPr>
      <w:r>
        <w:t>// file1.cpp</w:t>
      </w:r>
    </w:p>
    <w:p w14:paraId="3EB4DA20" w14:textId="77777777" w:rsidR="0040694F" w:rsidRDefault="0040694F" w:rsidP="0040694F">
      <w:pPr>
        <w:pStyle w:val="Code"/>
      </w:pPr>
      <w:r>
        <w:t>namespace A {</w:t>
      </w:r>
    </w:p>
    <w:p w14:paraId="3B20E4A7" w14:textId="77777777" w:rsidR="0040694F" w:rsidRDefault="0040694F" w:rsidP="0040694F">
      <w:pPr>
        <w:pStyle w:val="Code"/>
      </w:pPr>
      <w:r>
        <w:t xml:space="preserve">    class B {</w:t>
      </w:r>
    </w:p>
    <w:p w14:paraId="77F0AB23" w14:textId="77777777" w:rsidR="0040694F" w:rsidRDefault="0040694F" w:rsidP="0040694F">
      <w:pPr>
        <w:pStyle w:val="Code"/>
      </w:pPr>
      <w:r>
        <w:t xml:space="preserve">    }</w:t>
      </w:r>
    </w:p>
    <w:p w14:paraId="66E26110" w14:textId="77777777" w:rsidR="0040694F" w:rsidRDefault="0040694F" w:rsidP="0040694F">
      <w:pPr>
        <w:pStyle w:val="Code"/>
      </w:pPr>
      <w:r>
        <w:t>}</w:t>
      </w:r>
    </w:p>
    <w:p w14:paraId="15B28CB0" w14:textId="77777777" w:rsidR="0040694F" w:rsidRDefault="0040694F" w:rsidP="0040694F">
      <w:pPr>
        <w:pStyle w:val="Code"/>
      </w:pPr>
    </w:p>
    <w:p w14:paraId="7DCC08A9" w14:textId="77777777" w:rsidR="0040694F" w:rsidRDefault="0040694F" w:rsidP="0040694F">
      <w:pPr>
        <w:pStyle w:val="Code"/>
      </w:pPr>
      <w:r>
        <w:t>// file2.cpp</w:t>
      </w:r>
    </w:p>
    <w:p w14:paraId="17753B9A" w14:textId="77777777" w:rsidR="0040694F" w:rsidRDefault="0040694F" w:rsidP="0040694F">
      <w:pPr>
        <w:pStyle w:val="Code"/>
      </w:pPr>
      <w:r>
        <w:lastRenderedPageBreak/>
        <w:t>namespace A {</w:t>
      </w:r>
    </w:p>
    <w:p w14:paraId="077C2E55" w14:textId="77777777" w:rsidR="0040694F" w:rsidRDefault="0040694F" w:rsidP="0040694F">
      <w:pPr>
        <w:pStyle w:val="Code"/>
      </w:pPr>
      <w:r>
        <w:t xml:space="preserve">    namespace B {</w:t>
      </w:r>
    </w:p>
    <w:p w14:paraId="420A2CE0" w14:textId="77777777" w:rsidR="0040694F" w:rsidRDefault="0040694F" w:rsidP="0040694F">
      <w:pPr>
        <w:pStyle w:val="Code"/>
      </w:pPr>
      <w:r>
        <w:t xml:space="preserve">        class C {</w:t>
      </w:r>
    </w:p>
    <w:p w14:paraId="1B68577B" w14:textId="77777777" w:rsidR="0040694F" w:rsidRDefault="0040694F" w:rsidP="0040694F">
      <w:pPr>
        <w:pStyle w:val="Code"/>
      </w:pPr>
      <w:r>
        <w:t xml:space="preserve">        }</w:t>
      </w:r>
    </w:p>
    <w:p w14:paraId="0CF0D5D0" w14:textId="77777777" w:rsidR="0040694F" w:rsidRDefault="0040694F" w:rsidP="0040694F">
      <w:pPr>
        <w:pStyle w:val="Code"/>
      </w:pPr>
      <w:r>
        <w:t xml:space="preserve">    }</w:t>
      </w:r>
    </w:p>
    <w:p w14:paraId="0E475506" w14:textId="77777777" w:rsidR="0040694F" w:rsidRDefault="0040694F" w:rsidP="0040694F">
      <w:pPr>
        <w:pStyle w:val="Code"/>
      </w:pPr>
      <w:r>
        <w:t xml:space="preserve">} </w:t>
      </w:r>
    </w:p>
    <w:p w14:paraId="3C87081D" w14:textId="729A4353" w:rsidR="0040694F" w:rsidRDefault="0040694F" w:rsidP="0040694F">
      <w:pPr>
        <w:pStyle w:val="Note"/>
      </w:pPr>
      <w:r>
        <w:t>(These could not coexist in the same compilation, but there is no reason two such source files could not exist.)</w:t>
      </w:r>
    </w:p>
    <w:p w14:paraId="296F2C2F" w14:textId="5C48B81B" w:rsidR="0040694F" w:rsidRDefault="0040694F" w:rsidP="0040694F">
      <w:pPr>
        <w:pStyle w:val="Note"/>
      </w:pPr>
      <w:r>
        <w:t xml:space="preserve">If the tool detected one result in </w:t>
      </w:r>
      <w:r w:rsidRPr="0040694F">
        <w:rPr>
          <w:rStyle w:val="CODEtemp"/>
        </w:rPr>
        <w:t>class B</w:t>
      </w:r>
      <w:r>
        <w:t xml:space="preserve"> in </w:t>
      </w:r>
      <w:r w:rsidRPr="0040694F">
        <w:rPr>
          <w:i/>
        </w:rPr>
        <w:t>file1.cpp</w:t>
      </w:r>
      <w:r>
        <w:t xml:space="preserve">, and another result in </w:t>
      </w:r>
      <w:r w:rsidRPr="0040694F">
        <w:rPr>
          <w:rStyle w:val="CODEtemp"/>
        </w:rPr>
        <w:t>namespace B</w:t>
      </w:r>
      <w:r>
        <w:t xml:space="preserve"> in </w:t>
      </w:r>
      <w:r w:rsidRPr="0040694F">
        <w:rPr>
          <w:i/>
        </w:rPr>
        <w:t>file2.cpp</w:t>
      </w:r>
      <w:r>
        <w:t xml:space="preserve">, the </w:t>
      </w:r>
      <w:r w:rsidRPr="0040694F">
        <w:rPr>
          <w:rStyle w:val="CODEtemp"/>
        </w:rPr>
        <w:t>fullyQualifiedLogicalName</w:t>
      </w:r>
      <w:r>
        <w:t xml:space="preserve"> for both would be </w:t>
      </w:r>
      <w:r w:rsidRPr="0040694F">
        <w:rPr>
          <w:rStyle w:val="CODEtemp"/>
        </w:rPr>
        <w:t>A::B</w:t>
      </w:r>
      <w:r>
        <w:t xml:space="preserve">. In that case, the tool might set the </w:t>
      </w:r>
      <w:r w:rsidRPr="0040694F">
        <w:rPr>
          <w:rStyle w:val="CODEtemp"/>
        </w:rPr>
        <w:t>logicalLocationKey</w:t>
      </w:r>
      <w:r>
        <w:t xml:space="preserve"> property in either one of the results to </w:t>
      </w:r>
      <w:r w:rsidRPr="0040694F">
        <w:rPr>
          <w:rStyle w:val="CODEtemp"/>
        </w:rPr>
        <w:t>A::B-1</w:t>
      </w:r>
      <w:r>
        <w:t xml:space="preserve">, and it might populate the </w:t>
      </w:r>
      <w:r w:rsidRPr="0040694F">
        <w:rPr>
          <w:rStyle w:val="CODEtemp"/>
        </w:rPr>
        <w:t>logicalLocations</w:t>
      </w:r>
      <w:r>
        <w:t xml:space="preserve"> property as follows:</w:t>
      </w:r>
    </w:p>
    <w:p w14:paraId="28FEC411" w14:textId="77777777" w:rsidR="0040694F" w:rsidRDefault="0040694F" w:rsidP="0040694F">
      <w:pPr>
        <w:pStyle w:val="Code"/>
      </w:pPr>
      <w:r>
        <w:t>"logicalLocations": {</w:t>
      </w:r>
    </w:p>
    <w:p w14:paraId="50B49478" w14:textId="77777777" w:rsidR="0040694F" w:rsidRDefault="0040694F" w:rsidP="0040694F">
      <w:pPr>
        <w:pStyle w:val="Code"/>
      </w:pPr>
      <w:r>
        <w:t xml:space="preserve">  "A::B": [</w:t>
      </w:r>
    </w:p>
    <w:p w14:paraId="3AB0A6B2" w14:textId="77777777" w:rsidR="0040694F" w:rsidRDefault="0040694F" w:rsidP="0040694F">
      <w:pPr>
        <w:pStyle w:val="Code"/>
      </w:pPr>
      <w:r>
        <w:t xml:space="preserve">    {</w:t>
      </w:r>
    </w:p>
    <w:p w14:paraId="25F7D21B" w14:textId="77777777" w:rsidR="0040694F" w:rsidRDefault="0040694F" w:rsidP="0040694F">
      <w:pPr>
        <w:pStyle w:val="Code"/>
      </w:pPr>
      <w:r>
        <w:t xml:space="preserve">      "name": "A",</w:t>
      </w:r>
    </w:p>
    <w:p w14:paraId="2F442EAD" w14:textId="77777777" w:rsidR="0040694F" w:rsidRDefault="0040694F" w:rsidP="0040694F">
      <w:pPr>
        <w:pStyle w:val="Code"/>
      </w:pPr>
      <w:r>
        <w:t xml:space="preserve">      "kind": "namespace"</w:t>
      </w:r>
    </w:p>
    <w:p w14:paraId="65BF66A8" w14:textId="77777777" w:rsidR="0040694F" w:rsidRDefault="0040694F" w:rsidP="0040694F">
      <w:pPr>
        <w:pStyle w:val="Code"/>
      </w:pPr>
      <w:r>
        <w:t xml:space="preserve">    },</w:t>
      </w:r>
    </w:p>
    <w:p w14:paraId="7AD223A1" w14:textId="77777777" w:rsidR="0040694F" w:rsidRDefault="0040694F" w:rsidP="0040694F">
      <w:pPr>
        <w:pStyle w:val="Code"/>
      </w:pPr>
      <w:r>
        <w:t xml:space="preserve">    {</w:t>
      </w:r>
    </w:p>
    <w:p w14:paraId="6AADC734" w14:textId="77777777" w:rsidR="0040694F" w:rsidRDefault="0040694F" w:rsidP="0040694F">
      <w:pPr>
        <w:pStyle w:val="Code"/>
      </w:pPr>
      <w:r>
        <w:t xml:space="preserve">      "name": "B",</w:t>
      </w:r>
    </w:p>
    <w:p w14:paraId="27C00F80" w14:textId="77777777" w:rsidR="0040694F" w:rsidRDefault="0040694F" w:rsidP="0040694F">
      <w:pPr>
        <w:pStyle w:val="Code"/>
      </w:pPr>
      <w:r>
        <w:t xml:space="preserve">      "kind": "namespace"</w:t>
      </w:r>
    </w:p>
    <w:p w14:paraId="0E1F73C6" w14:textId="77777777" w:rsidR="0040694F" w:rsidRDefault="0040694F" w:rsidP="0040694F">
      <w:pPr>
        <w:pStyle w:val="Code"/>
      </w:pPr>
      <w:r>
        <w:t xml:space="preserve">    }</w:t>
      </w:r>
    </w:p>
    <w:p w14:paraId="67A93756" w14:textId="77777777" w:rsidR="0040694F" w:rsidRDefault="0040694F" w:rsidP="0040694F">
      <w:pPr>
        <w:pStyle w:val="Code"/>
      </w:pPr>
      <w:r>
        <w:t xml:space="preserve">  ],</w:t>
      </w:r>
    </w:p>
    <w:p w14:paraId="61BCD839" w14:textId="4BC241C1" w:rsidR="0040694F" w:rsidRDefault="0040694F" w:rsidP="0040694F">
      <w:pPr>
        <w:pStyle w:val="Code"/>
      </w:pPr>
      <w:r>
        <w:t xml:space="preserve">  "A::B-1": [</w:t>
      </w:r>
    </w:p>
    <w:p w14:paraId="24BFF7D2" w14:textId="77777777" w:rsidR="0040694F" w:rsidRDefault="0040694F" w:rsidP="0040694F">
      <w:pPr>
        <w:pStyle w:val="Code"/>
      </w:pPr>
      <w:r>
        <w:t xml:space="preserve">    {</w:t>
      </w:r>
    </w:p>
    <w:p w14:paraId="73930974" w14:textId="77777777" w:rsidR="0040694F" w:rsidRDefault="0040694F" w:rsidP="0040694F">
      <w:pPr>
        <w:pStyle w:val="Code"/>
      </w:pPr>
      <w:r>
        <w:t xml:space="preserve">      "name": "A",</w:t>
      </w:r>
    </w:p>
    <w:p w14:paraId="6ADEA2FF" w14:textId="77777777" w:rsidR="0040694F" w:rsidRDefault="0040694F" w:rsidP="0040694F">
      <w:pPr>
        <w:pStyle w:val="Code"/>
      </w:pPr>
      <w:r>
        <w:t xml:space="preserve">      "kind": "namespace"</w:t>
      </w:r>
    </w:p>
    <w:p w14:paraId="7A1FF437" w14:textId="77777777" w:rsidR="0040694F" w:rsidRDefault="0040694F" w:rsidP="0040694F">
      <w:pPr>
        <w:pStyle w:val="Code"/>
      </w:pPr>
      <w:r>
        <w:t xml:space="preserve">    },</w:t>
      </w:r>
    </w:p>
    <w:p w14:paraId="36E8CB41" w14:textId="77777777" w:rsidR="0040694F" w:rsidRDefault="0040694F" w:rsidP="0040694F">
      <w:pPr>
        <w:pStyle w:val="Code"/>
      </w:pPr>
      <w:r>
        <w:t xml:space="preserve">    {</w:t>
      </w:r>
    </w:p>
    <w:p w14:paraId="1BCA5E66" w14:textId="77777777" w:rsidR="0040694F" w:rsidRDefault="0040694F" w:rsidP="0040694F">
      <w:pPr>
        <w:pStyle w:val="Code"/>
      </w:pPr>
      <w:r>
        <w:t xml:space="preserve">      "name": "B",</w:t>
      </w:r>
    </w:p>
    <w:p w14:paraId="3D94241B" w14:textId="77777777" w:rsidR="0040694F" w:rsidRDefault="0040694F" w:rsidP="0040694F">
      <w:pPr>
        <w:pStyle w:val="Code"/>
      </w:pPr>
      <w:r>
        <w:t xml:space="preserve">      "kind": "type"</w:t>
      </w:r>
    </w:p>
    <w:p w14:paraId="7739EA5C" w14:textId="77777777" w:rsidR="0040694F" w:rsidRDefault="0040694F" w:rsidP="0040694F">
      <w:pPr>
        <w:pStyle w:val="Code"/>
      </w:pPr>
      <w:r>
        <w:t xml:space="preserve">    }</w:t>
      </w:r>
    </w:p>
    <w:p w14:paraId="03E0C15D" w14:textId="77777777" w:rsidR="0040694F" w:rsidRDefault="0040694F" w:rsidP="0040694F">
      <w:pPr>
        <w:pStyle w:val="Code"/>
      </w:pPr>
      <w:r>
        <w:t xml:space="preserve">  ]</w:t>
      </w:r>
    </w:p>
    <w:p w14:paraId="7BDDF40F" w14:textId="6066BCAA" w:rsidR="0040694F" w:rsidRPr="00F249F9" w:rsidRDefault="0040694F" w:rsidP="0040694F">
      <w:pPr>
        <w:pStyle w:val="Code"/>
      </w:pPr>
      <w:r>
        <w:t>}</w:t>
      </w:r>
    </w:p>
    <w:p w14:paraId="68611A91" w14:textId="57C49021" w:rsidR="006E546E" w:rsidRDefault="006E546E" w:rsidP="006E546E">
      <w:pPr>
        <w:pStyle w:val="Heading3"/>
      </w:pPr>
      <w:bookmarkStart w:id="248" w:name="_Toc503450946"/>
      <w:r>
        <w:t>decoratedName property</w:t>
      </w:r>
      <w:bookmarkEnd w:id="248"/>
    </w:p>
    <w:p w14:paraId="2ADA3169" w14:textId="19304D32" w:rsid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decoratedName</w:t>
      </w:r>
      <w:r w:rsidRPr="00365886">
        <w:t xml:space="preserve"> whose value is a string containing the compiler's internal representation of the logical location associated with this </w:t>
      </w:r>
      <w:r w:rsidRPr="00365886">
        <w:rPr>
          <w:rStyle w:val="CODEtemp"/>
        </w:rPr>
        <w:t>location</w:t>
      </w:r>
      <w:r w:rsidRPr="00365886">
        <w:t xml:space="preserve"> object.</w:t>
      </w:r>
    </w:p>
    <w:p w14:paraId="6D0E308F" w14:textId="58FB9505" w:rsidR="00365886" w:rsidRDefault="00365886" w:rsidP="00365886">
      <w:r w:rsidRPr="00365886">
        <w:t xml:space="preserve">Even though </w:t>
      </w:r>
      <w:r w:rsidRPr="00365886">
        <w:rPr>
          <w:rStyle w:val="CODEtemp"/>
        </w:rPr>
        <w:t>decoratedName</w:t>
      </w:r>
      <w:r w:rsidRPr="00365886">
        <w:t xml:space="preserve"> describes a logical location, the presence of </w:t>
      </w:r>
      <w:r w:rsidRPr="00365886">
        <w:rPr>
          <w:rStyle w:val="CODEtemp"/>
        </w:rPr>
        <w:t>decoratedName</w:t>
      </w:r>
      <w:r w:rsidRPr="00365886">
        <w:t xml:space="preserve"> does not </w:t>
      </w:r>
      <w:r>
        <w:t>require</w:t>
      </w:r>
      <w:r w:rsidRPr="00365886">
        <w:t xml:space="preserve"> that </w:t>
      </w:r>
      <w:r w:rsidRPr="00365886">
        <w:rPr>
          <w:rStyle w:val="CODEtemp"/>
        </w:rPr>
        <w:t>fullyQualifiedLogicalName</w:t>
      </w:r>
      <w:r w:rsidRPr="00365886">
        <w:t xml:space="preserve"> (§</w:t>
      </w:r>
      <w:r>
        <w:fldChar w:fldCharType="begin"/>
      </w:r>
      <w:r>
        <w:instrText xml:space="preserve"> REF _Ref493404450 \w \h </w:instrText>
      </w:r>
      <w:r>
        <w:fldChar w:fldCharType="separate"/>
      </w:r>
      <w:r w:rsidR="00567DE6">
        <w:t>3.18.5</w:t>
      </w:r>
      <w:r>
        <w:fldChar w:fldCharType="end"/>
      </w:r>
      <w:r w:rsidRPr="00365886">
        <w:t xml:space="preserve">) </w:t>
      </w:r>
      <w:r>
        <w:t>also</w:t>
      </w:r>
      <w:r w:rsidRPr="00365886">
        <w:t xml:space="preserve"> be present.</w:t>
      </w:r>
    </w:p>
    <w:p w14:paraId="00ADF0CA" w14:textId="0EF67BD1" w:rsidR="00365886" w:rsidRDefault="00365886" w:rsidP="00365886">
      <w:pPr>
        <w:pStyle w:val="Note"/>
      </w:pPr>
      <w:r>
        <w:t>EXAMPL</w:t>
      </w:r>
      <w:r w:rsidR="003542DA">
        <w:t xml:space="preserve">E: </w:t>
      </w:r>
      <w:r>
        <w:t xml:space="preserve">In this example, the </w:t>
      </w:r>
      <w:r w:rsidRPr="00365886">
        <w:rPr>
          <w:rStyle w:val="CODEtemp"/>
        </w:rPr>
        <w:t>decoratedName</w:t>
      </w:r>
      <w:r>
        <w:t xml:space="preserve"> property contains a “mangled” name emitted by a C++ compiler:</w:t>
      </w:r>
    </w:p>
    <w:p w14:paraId="2BFB312D" w14:textId="554416F0" w:rsidR="00365886" w:rsidRDefault="00365886" w:rsidP="00365886">
      <w:pPr>
        <w:pStyle w:val="Code"/>
      </w:pPr>
      <w:r>
        <w:t>{                                              # A "location" object</w:t>
      </w:r>
    </w:p>
    <w:p w14:paraId="5E9A633D" w14:textId="77777777" w:rsidR="00365886" w:rsidRDefault="00365886" w:rsidP="00365886">
      <w:pPr>
        <w:pStyle w:val="Code"/>
      </w:pPr>
      <w:r>
        <w:t xml:space="preserve">  "fullyQualifiedLogicalName": "b::c(float)",</w:t>
      </w:r>
    </w:p>
    <w:p w14:paraId="63DE02F9" w14:textId="77777777" w:rsidR="00365886" w:rsidRDefault="00365886" w:rsidP="00365886">
      <w:pPr>
        <w:pStyle w:val="Code"/>
      </w:pPr>
      <w:r>
        <w:t xml:space="preserve">  "decoratedName": "?c@b@@AAGXM@Z"</w:t>
      </w:r>
    </w:p>
    <w:p w14:paraId="29A4CC98" w14:textId="5724EA84" w:rsidR="00365886" w:rsidRPr="00365886" w:rsidRDefault="00365886" w:rsidP="00365886">
      <w:pPr>
        <w:pStyle w:val="Code"/>
      </w:pPr>
      <w:r>
        <w:t>}</w:t>
      </w:r>
    </w:p>
    <w:p w14:paraId="2138D5DD" w14:textId="60DD82AB" w:rsidR="006E546E" w:rsidRDefault="006E546E" w:rsidP="006E546E">
      <w:pPr>
        <w:pStyle w:val="Heading3"/>
      </w:pPr>
      <w:bookmarkStart w:id="249" w:name="_Toc503450947"/>
      <w:r>
        <w:t>properties property</w:t>
      </w:r>
      <w:bookmarkEnd w:id="249"/>
    </w:p>
    <w:p w14:paraId="2CEAC173" w14:textId="391093CF" w:rsidR="00365886" w:rsidRPr="00365886" w:rsidRDefault="00365886" w:rsidP="00365886">
      <w:r w:rsidRPr="00365886">
        <w:t xml:space="preserve">A </w:t>
      </w:r>
      <w:r w:rsidRPr="00365886">
        <w:rPr>
          <w:rStyle w:val="CODEtemp"/>
        </w:rPr>
        <w:t>location</w:t>
      </w:r>
      <w:r w:rsidRPr="00365886">
        <w:t xml:space="preserve"> object </w:t>
      </w:r>
      <w:r w:rsidRPr="00365886">
        <w:rPr>
          <w:b/>
        </w:rPr>
        <w:t>MAY</w:t>
      </w:r>
      <w:r w:rsidRPr="00365886">
        <w:t xml:space="preserve"> contain a property named </w:t>
      </w:r>
      <w:r w:rsidRPr="00365886">
        <w:rPr>
          <w:rStyle w:val="CODEtemp"/>
        </w:rPr>
        <w:t>properties</w:t>
      </w:r>
      <w:r w:rsidRPr="00365886">
        <w:t xml:space="preserve"> whose value is a property bag (§</w:t>
      </w:r>
      <w:r>
        <w:fldChar w:fldCharType="begin"/>
      </w:r>
      <w:r>
        <w:instrText xml:space="preserve"> REF _Ref493408960 \w \h </w:instrText>
      </w:r>
      <w:r>
        <w:fldChar w:fldCharType="separate"/>
      </w:r>
      <w:r w:rsidR="00567DE6">
        <w:t>3.7</w:t>
      </w:r>
      <w:r>
        <w:fldChar w:fldCharType="end"/>
      </w:r>
      <w:r w:rsidRPr="00365886">
        <w:t>). This allows tools to include information about the location that is not explicitly specified in the SARIF format.</w:t>
      </w:r>
    </w:p>
    <w:p w14:paraId="6D163167" w14:textId="71B36E0B" w:rsidR="006E546E" w:rsidRDefault="006E546E" w:rsidP="006E546E">
      <w:pPr>
        <w:pStyle w:val="Heading2"/>
      </w:pPr>
      <w:bookmarkStart w:id="250" w:name="_Ref493477390"/>
      <w:bookmarkStart w:id="251" w:name="_Ref493478323"/>
      <w:bookmarkStart w:id="252" w:name="_Ref493478590"/>
      <w:bookmarkStart w:id="253" w:name="_Toc503450948"/>
      <w:r>
        <w:lastRenderedPageBreak/>
        <w:t>physicalLocation object</w:t>
      </w:r>
      <w:bookmarkEnd w:id="250"/>
      <w:bookmarkEnd w:id="251"/>
      <w:bookmarkEnd w:id="252"/>
      <w:bookmarkEnd w:id="253"/>
    </w:p>
    <w:p w14:paraId="0B9181AD" w14:textId="12F902F2" w:rsidR="006E546E" w:rsidRDefault="006E546E" w:rsidP="006E546E">
      <w:pPr>
        <w:pStyle w:val="Heading3"/>
      </w:pPr>
      <w:bookmarkStart w:id="254" w:name="_Toc503450949"/>
      <w:r>
        <w:t>General</w:t>
      </w:r>
      <w:bookmarkEnd w:id="254"/>
    </w:p>
    <w:p w14:paraId="75F2C0BF" w14:textId="119BD1EC" w:rsidR="00365886" w:rsidRPr="00365886" w:rsidRDefault="00365886" w:rsidP="00365886">
      <w:r w:rsidRPr="00365886">
        <w:t xml:space="preserve">A </w:t>
      </w:r>
      <w:r w:rsidRPr="00365886">
        <w:rPr>
          <w:rStyle w:val="CODEtemp"/>
        </w:rPr>
        <w:t>physicalLocation</w:t>
      </w:r>
      <w:r w:rsidRPr="00365886">
        <w:t xml:space="preserve"> object represents the physical location where a result was detected. A physical location specifies a reference to a programming artifact together with a region within that artifact.</w:t>
      </w:r>
    </w:p>
    <w:p w14:paraId="25653BA6" w14:textId="5186C2AF" w:rsidR="008A0E1E" w:rsidRDefault="008A0E1E" w:rsidP="006E546E">
      <w:pPr>
        <w:pStyle w:val="Heading3"/>
      </w:pPr>
      <w:bookmarkStart w:id="255" w:name="_Ref503357394"/>
      <w:bookmarkStart w:id="256" w:name="_Toc503450950"/>
      <w:bookmarkStart w:id="257" w:name="_Ref493343236"/>
      <w:r>
        <w:t>id property</w:t>
      </w:r>
      <w:bookmarkEnd w:id="255"/>
      <w:bookmarkEnd w:id="256"/>
    </w:p>
    <w:p w14:paraId="39E78313" w14:textId="32249C04" w:rsidR="00AF7697" w:rsidRDefault="00AF7697" w:rsidP="00AF7697">
      <w:r>
        <w:t xml:space="preserve">A </w:t>
      </w:r>
      <w:r>
        <w:rPr>
          <w:rStyle w:val="CODEtemp"/>
        </w:rPr>
        <w:t>physicalLocation</w:t>
      </w:r>
      <w:r>
        <w:t xml:space="preserve"> object </w:t>
      </w:r>
      <w:r>
        <w:rPr>
          <w:b/>
        </w:rPr>
        <w:t>MAY</w:t>
      </w:r>
      <w:r>
        <w:t xml:space="preserve"> contain a property named </w:t>
      </w:r>
      <w:r>
        <w:rPr>
          <w:rStyle w:val="CODEtemp"/>
        </w:rPr>
        <w:t>id</w:t>
      </w:r>
      <w:r>
        <w:t xml:space="preserve"> whose value is a non-negative integer that </w:t>
      </w:r>
      <w:r>
        <w:rPr>
          <w:b/>
        </w:rPr>
        <w:t>SHALL</w:t>
      </w:r>
      <w:r>
        <w:t xml:space="preserve"> be unique among all </w:t>
      </w:r>
      <w:r>
        <w:rPr>
          <w:rStyle w:val="CODEtemp"/>
        </w:rPr>
        <w:t>physicalLocation</w:t>
      </w:r>
      <w:r>
        <w:t xml:space="preserve"> objects belonging to the </w:t>
      </w:r>
      <w:r>
        <w:rPr>
          <w:rStyle w:val="CODEtemp"/>
        </w:rPr>
        <w:t>result</w:t>
      </w:r>
      <w:r>
        <w:t xml:space="preserve"> object (§</w:t>
      </w:r>
      <w:r>
        <w:fldChar w:fldCharType="begin"/>
      </w:r>
      <w:r>
        <w:instrText xml:space="preserve"> REF _Ref493350984 \r \h </w:instrText>
      </w:r>
      <w:r>
        <w:fldChar w:fldCharType="separate"/>
      </w:r>
      <w:r w:rsidR="00567DE6">
        <w:t>3.17</w:t>
      </w:r>
      <w:r>
        <w:fldChar w:fldCharType="end"/>
      </w:r>
      <w:r>
        <w:t xml:space="preserve">) within which it occurs. The value does not need to be unique across all </w:t>
      </w:r>
      <w:r>
        <w:rPr>
          <w:rStyle w:val="CODEtemp"/>
        </w:rPr>
        <w:t>result</w:t>
      </w:r>
      <w:r>
        <w:t xml:space="preserve"> objects in the run.</w:t>
      </w:r>
    </w:p>
    <w:p w14:paraId="714CE2A7" w14:textId="77777777" w:rsidR="00AF7697" w:rsidRDefault="00AF7697" w:rsidP="00AF7697">
      <w:pPr>
        <w:pStyle w:val="Note"/>
      </w:pPr>
      <w:r>
        <w:t xml:space="preserve">EXAMPLE: Within a </w:t>
      </w:r>
      <w:r>
        <w:rPr>
          <w:rStyle w:val="CODEtemp"/>
        </w:rPr>
        <w:t>result</w:t>
      </w:r>
      <w:r>
        <w:t xml:space="preserve"> object, the following property values (among others) are </w:t>
      </w:r>
      <w:r>
        <w:rPr>
          <w:rStyle w:val="CODEtemp"/>
        </w:rPr>
        <w:t>physicalLocation</w:t>
      </w:r>
      <w:r>
        <w:t xml:space="preserve"> objects, and no two of them can have the same values for their </w:t>
      </w:r>
      <w:r>
        <w:rPr>
          <w:rStyle w:val="CODEtemp"/>
        </w:rPr>
        <w:t>id</w:t>
      </w:r>
      <w:r>
        <w:t xml:space="preserve"> properties:</w:t>
      </w:r>
    </w:p>
    <w:p w14:paraId="2DA0193B" w14:textId="77777777" w:rsidR="00AF7697" w:rsidRDefault="00AF7697" w:rsidP="00AF7697">
      <w:pPr>
        <w:pStyle w:val="Code"/>
      </w:pPr>
      <w:r>
        <w:t>result.relatedLocations[0].physicalLocation</w:t>
      </w:r>
    </w:p>
    <w:p w14:paraId="71F4A9F2" w14:textId="77777777" w:rsidR="00AF7697" w:rsidRDefault="00AF7697" w:rsidP="00AF7697">
      <w:pPr>
        <w:pStyle w:val="Code"/>
      </w:pPr>
      <w:r>
        <w:t>result.codeFlows[0].locations[0].physicalLocation</w:t>
      </w:r>
    </w:p>
    <w:p w14:paraId="5228ADFC" w14:textId="77777777" w:rsidR="00AF7697" w:rsidRDefault="00AF7697" w:rsidP="00AF7697">
      <w:pPr>
        <w:pStyle w:val="Code"/>
      </w:pPr>
      <w:r>
        <w:t>result.stacks[0].frames[0].physicalLocation</w:t>
      </w:r>
    </w:p>
    <w:p w14:paraId="4E48198E" w14:textId="3705DCC8" w:rsidR="00AF7697" w:rsidRPr="00AF7697" w:rsidRDefault="00AF7697" w:rsidP="00AF7697">
      <w:r>
        <w:t xml:space="preserve">The purpose of the </w:t>
      </w:r>
      <w:r>
        <w:rPr>
          <w:rStyle w:val="CODEtemp"/>
        </w:rPr>
        <w:t>id</w:t>
      </w:r>
      <w:r>
        <w:t xml:space="preserve"> property is to enable an embedded link (§</w:t>
      </w:r>
      <w:r>
        <w:fldChar w:fldCharType="begin"/>
      </w:r>
      <w:r>
        <w:instrText xml:space="preserve"> REF _Ref503352567 \r \h </w:instrText>
      </w:r>
      <w:r>
        <w:fldChar w:fldCharType="separate"/>
      </w:r>
      <w:r w:rsidR="00567DE6">
        <w:t>3.10.4</w:t>
      </w:r>
      <w:r>
        <w:fldChar w:fldCharType="end"/>
      </w:r>
      <w:r>
        <w:t xml:space="preserve">) within a message to refer to the location. If no message within the current result object refers to this location </w:t>
      </w:r>
      <w:r>
        <w:rPr>
          <w:i/>
        </w:rPr>
        <w:t>via</w:t>
      </w:r>
      <w:r>
        <w:t xml:space="preserve"> an embedded link, the </w:t>
      </w:r>
      <w:r>
        <w:rPr>
          <w:rStyle w:val="CODEtemp"/>
        </w:rPr>
        <w:t>id</w:t>
      </w:r>
      <w:r>
        <w:t xml:space="preserve"> property does not need to appear.</w:t>
      </w:r>
    </w:p>
    <w:p w14:paraId="7CEA478C" w14:textId="4015F503" w:rsidR="006E546E" w:rsidRDefault="006E546E" w:rsidP="006E546E">
      <w:pPr>
        <w:pStyle w:val="Heading3"/>
      </w:pPr>
      <w:bookmarkStart w:id="258" w:name="_Ref503369432"/>
      <w:bookmarkStart w:id="259" w:name="_Ref503369435"/>
      <w:bookmarkStart w:id="260" w:name="_Ref503371110"/>
      <w:bookmarkStart w:id="261" w:name="_Ref503371652"/>
      <w:bookmarkStart w:id="262" w:name="_Toc503450951"/>
      <w:r>
        <w:t>uri property</w:t>
      </w:r>
      <w:bookmarkEnd w:id="257"/>
      <w:bookmarkEnd w:id="258"/>
      <w:bookmarkEnd w:id="259"/>
      <w:bookmarkEnd w:id="260"/>
      <w:bookmarkEnd w:id="261"/>
      <w:bookmarkEnd w:id="262"/>
    </w:p>
    <w:p w14:paraId="5D69C82C" w14:textId="7FF11F07" w:rsidR="00365886" w:rsidRDefault="00365886" w:rsidP="00365886">
      <w:r w:rsidRPr="00365886">
        <w:t xml:space="preserve">With certain exceptions, a </w:t>
      </w:r>
      <w:r w:rsidRPr="00365886">
        <w:rPr>
          <w:rStyle w:val="CODEtemp"/>
        </w:rPr>
        <w:t>physicalLocation</w:t>
      </w:r>
      <w:r w:rsidRPr="00365886">
        <w:t xml:space="preserve"> object </w:t>
      </w:r>
      <w:r w:rsidRPr="00365886">
        <w:rPr>
          <w:b/>
        </w:rPr>
        <w:t>SHALL</w:t>
      </w:r>
      <w:r w:rsidRPr="00365886">
        <w:t xml:space="preserve"> contain a property named </w:t>
      </w:r>
      <w:r w:rsidRPr="00365886">
        <w:rPr>
          <w:rStyle w:val="CODEtemp"/>
        </w:rPr>
        <w:t>uri</w:t>
      </w:r>
      <w:r w:rsidRPr="00365886">
        <w:t xml:space="preserve"> whose value is a string that represents the location of the file as a valid URI (§</w:t>
      </w:r>
      <w:r>
        <w:fldChar w:fldCharType="begin"/>
      </w:r>
      <w:r>
        <w:instrText xml:space="preserve"> REF _Ref493342422 \w \h </w:instrText>
      </w:r>
      <w:r>
        <w:fldChar w:fldCharType="separate"/>
      </w:r>
      <w:r w:rsidR="00567DE6">
        <w:t>3.2</w:t>
      </w:r>
      <w:r>
        <w:fldChar w:fldCharType="end"/>
      </w:r>
      <w:r w:rsidRPr="00365886">
        <w:t>).</w:t>
      </w:r>
    </w:p>
    <w:p w14:paraId="40E0A00A" w14:textId="17FA43D7" w:rsidR="00365886" w:rsidRDefault="00365886" w:rsidP="00365886">
      <w:r w:rsidRPr="00365886">
        <w:t>The exceptions are as follows:</w:t>
      </w:r>
    </w:p>
    <w:p w14:paraId="770956CF" w14:textId="56E68FE8" w:rsidR="00365886"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the value of an </w:t>
      </w:r>
      <w:r w:rsidRPr="00124F1F">
        <w:rPr>
          <w:rStyle w:val="CODEtemp"/>
        </w:rPr>
        <w:t>annotatedCodeLocation.targetLocation</w:t>
      </w:r>
      <w:r w:rsidRPr="00124F1F">
        <w:t xml:space="preserve"> property (§</w:t>
      </w:r>
      <w:r>
        <w:fldChar w:fldCharType="begin"/>
      </w:r>
      <w:r>
        <w:instrText xml:space="preserve"> REF _Ref493488357 \w \h </w:instrText>
      </w:r>
      <w:r>
        <w:fldChar w:fldCharType="separate"/>
      </w:r>
      <w:r w:rsidR="00567DE6">
        <w:t>3.25.11</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_Ref493488374 \w \h </w:instrText>
      </w:r>
      <w:r>
        <w:fldChar w:fldCharType="separate"/>
      </w:r>
      <w:r w:rsidR="00567DE6">
        <w:t>3.25.11</w:t>
      </w:r>
      <w:r>
        <w:fldChar w:fldCharType="end"/>
      </w:r>
      <w:r w:rsidRPr="00124F1F">
        <w:t>.</w:t>
      </w:r>
    </w:p>
    <w:p w14:paraId="79337148" w14:textId="6EC947AA" w:rsidR="00124F1F" w:rsidRDefault="00124F1F" w:rsidP="008651CE">
      <w:pPr>
        <w:pStyle w:val="ListParagraph"/>
        <w:numPr>
          <w:ilvl w:val="0"/>
          <w:numId w:val="15"/>
        </w:numPr>
      </w:pPr>
      <w:r w:rsidRPr="00124F1F">
        <w:t xml:space="preserve">Under certain circumstances, if the </w:t>
      </w:r>
      <w:r w:rsidRPr="00124F1F">
        <w:rPr>
          <w:rStyle w:val="CODEtemp"/>
        </w:rPr>
        <w:t>physicalLocation</w:t>
      </w:r>
      <w:r w:rsidRPr="00124F1F">
        <w:t xml:space="preserve"> object appears as a member of an </w:t>
      </w:r>
      <w:r w:rsidRPr="00124F1F">
        <w:rPr>
          <w:rStyle w:val="CODEtemp"/>
        </w:rPr>
        <w:t>annotation.locations</w:t>
      </w:r>
      <w:r w:rsidRPr="00124F1F">
        <w:t xml:space="preserve"> array (§</w:t>
      </w:r>
      <w:r>
        <w:fldChar w:fldCharType="begin"/>
      </w:r>
      <w:r>
        <w:instrText xml:space="preserve"> REF _Ref493488409 \w \h </w:instrText>
      </w:r>
      <w:r>
        <w:fldChar w:fldCharType="separate"/>
      </w:r>
      <w:r w:rsidR="00567DE6">
        <w:t>3.26.3</w:t>
      </w:r>
      <w:r>
        <w:fldChar w:fldCharType="end"/>
      </w:r>
      <w:r w:rsidRPr="00124F1F">
        <w:t xml:space="preserve">) which in turn appears as the value of an </w:t>
      </w:r>
      <w:r w:rsidRPr="00124F1F">
        <w:rPr>
          <w:rStyle w:val="CODEtemp"/>
        </w:rPr>
        <w:t>annotatedCodeLocation.annotations</w:t>
      </w:r>
      <w:r w:rsidRPr="00124F1F">
        <w:t xml:space="preserve"> property (§</w:t>
      </w:r>
      <w:r>
        <w:fldChar w:fldCharType="begin"/>
      </w:r>
      <w:r>
        <w:instrText xml:space="preserve"> REF _Ref493488427 \w \h </w:instrText>
      </w:r>
      <w:r>
        <w:fldChar w:fldCharType="separate"/>
      </w:r>
      <w:r w:rsidR="00567DE6">
        <w:t>3.25.16</w:t>
      </w:r>
      <w:r>
        <w:fldChar w:fldCharType="end"/>
      </w:r>
      <w:r w:rsidRPr="00124F1F">
        <w:t xml:space="preserve">), the </w:t>
      </w:r>
      <w:r w:rsidRPr="00124F1F">
        <w:rPr>
          <w:rStyle w:val="CODEtemp"/>
        </w:rPr>
        <w:t>uri</w:t>
      </w:r>
      <w:r w:rsidRPr="00124F1F">
        <w:t xml:space="preserve"> property </w:t>
      </w:r>
      <w:r w:rsidRPr="00124F1F">
        <w:rPr>
          <w:b/>
        </w:rPr>
        <w:t>MAY</w:t>
      </w:r>
      <w:r w:rsidRPr="00124F1F">
        <w:t xml:space="preserve"> be absent, as described in §</w:t>
      </w:r>
      <w:r>
        <w:fldChar w:fldCharType="begin"/>
      </w:r>
      <w:r>
        <w:instrText xml:space="preserve"> REF _Ref493488443 \w \h </w:instrText>
      </w:r>
      <w:r>
        <w:fldChar w:fldCharType="separate"/>
      </w:r>
      <w:r w:rsidR="00567DE6">
        <w:t>3.25.16</w:t>
      </w:r>
      <w:r>
        <w:fldChar w:fldCharType="end"/>
      </w:r>
      <w:r w:rsidRPr="00124F1F">
        <w:t>.</w:t>
      </w:r>
    </w:p>
    <w:p w14:paraId="03500782" w14:textId="3A22BF4F" w:rsidR="00124F1F" w:rsidRDefault="00124F1F" w:rsidP="00124F1F">
      <w:r w:rsidRPr="00124F1F">
        <w:t xml:space="preserve">If the </w:t>
      </w:r>
      <w:r w:rsidRPr="00124F1F">
        <w:rPr>
          <w:rStyle w:val="CODEtemp"/>
        </w:rPr>
        <w:t>run.files</w:t>
      </w:r>
      <w:r w:rsidRPr="00124F1F">
        <w:t xml:space="preserve"> property (§</w:t>
      </w:r>
      <w:r>
        <w:fldChar w:fldCharType="begin"/>
      </w:r>
      <w:r>
        <w:instrText xml:space="preserve"> REF _Ref493345118 \w \h </w:instrText>
      </w:r>
      <w:r>
        <w:fldChar w:fldCharType="separate"/>
      </w:r>
      <w:r w:rsidR="00567DE6">
        <w:t>3.12.9</w:t>
      </w:r>
      <w:r>
        <w:fldChar w:fldCharType="end"/>
      </w:r>
      <w:r w:rsidRPr="00124F1F">
        <w:t xml:space="preserve">) is present, the value of the </w:t>
      </w:r>
      <w:r w:rsidRPr="00124F1F">
        <w:rPr>
          <w:rStyle w:val="CODEtemp"/>
        </w:rPr>
        <w:t>uri</w:t>
      </w:r>
      <w:r w:rsidRPr="00124F1F">
        <w:t xml:space="preserve"> property </w:t>
      </w:r>
      <w:r w:rsidRPr="00124F1F">
        <w:rPr>
          <w:b/>
        </w:rPr>
        <w:t>SHOULD</w:t>
      </w:r>
      <w:r w:rsidRPr="00124F1F">
        <w:t xml:space="preserve"> be equal to the name of one of the properties on the </w:t>
      </w:r>
      <w:r w:rsidRPr="00124F1F">
        <w:rPr>
          <w:rStyle w:val="CODEtemp"/>
        </w:rPr>
        <w:t>run.files</w:t>
      </w:r>
      <w:r w:rsidRPr="00124F1F">
        <w:t xml:space="preserve"> object, which provides additional information about the file specified by </w:t>
      </w:r>
      <w:r w:rsidRPr="00124F1F">
        <w:rPr>
          <w:rStyle w:val="CODEtemp"/>
        </w:rPr>
        <w:t>uri</w:t>
      </w:r>
      <w:r w:rsidRPr="00124F1F">
        <w:t>.</w:t>
      </w:r>
    </w:p>
    <w:p w14:paraId="73DAD09D" w14:textId="225836DE" w:rsidR="00124F1F" w:rsidRDefault="00124F1F" w:rsidP="00124F1F">
      <w:pPr>
        <w:pStyle w:val="Note"/>
      </w:pPr>
      <w:r>
        <w:t>EXAMPLE:</w:t>
      </w:r>
    </w:p>
    <w:p w14:paraId="4E5443D8" w14:textId="77777777" w:rsidR="00124F1F" w:rsidRDefault="00124F1F" w:rsidP="00124F1F">
      <w:pPr>
        <w:pStyle w:val="Code"/>
      </w:pPr>
      <w:r>
        <w:t>{</w:t>
      </w:r>
    </w:p>
    <w:p w14:paraId="11BB9B13" w14:textId="08E35FB4" w:rsidR="00124F1F" w:rsidRDefault="00124F1F" w:rsidP="00124F1F">
      <w:pPr>
        <w:pStyle w:val="Code"/>
      </w:pPr>
      <w:r>
        <w:t xml:space="preserve">  "version": "1.0",</w:t>
      </w:r>
    </w:p>
    <w:p w14:paraId="6538E711" w14:textId="494DEAC8" w:rsidR="00124F1F" w:rsidRDefault="00124F1F" w:rsidP="00124F1F">
      <w:pPr>
        <w:pStyle w:val="Code"/>
      </w:pPr>
      <w:r>
        <w:t xml:space="preserve">  "runs": [</w:t>
      </w:r>
    </w:p>
    <w:p w14:paraId="530555BC" w14:textId="59D28AC5" w:rsidR="00124F1F" w:rsidRDefault="00124F1F" w:rsidP="00124F1F">
      <w:pPr>
        <w:pStyle w:val="Code"/>
      </w:pPr>
      <w:r>
        <w:t xml:space="preserve">    {</w:t>
      </w:r>
    </w:p>
    <w:p w14:paraId="1B212C21" w14:textId="359B9E95" w:rsidR="00124F1F" w:rsidRDefault="00124F1F" w:rsidP="00124F1F">
      <w:pPr>
        <w:pStyle w:val="Code"/>
      </w:pPr>
      <w:r>
        <w:t xml:space="preserve">      "files": {</w:t>
      </w:r>
    </w:p>
    <w:p w14:paraId="62A6AD73" w14:textId="376195ED" w:rsidR="00124F1F" w:rsidRDefault="00124F1F" w:rsidP="00124F1F">
      <w:pPr>
        <w:pStyle w:val="Code"/>
      </w:pPr>
      <w:r>
        <w:t xml:space="preserve">        "file:///C:/Code/main.c": [</w:t>
      </w:r>
    </w:p>
    <w:p w14:paraId="2F590F36" w14:textId="160CABF6" w:rsidR="00124F1F" w:rsidRDefault="00124F1F" w:rsidP="00124F1F">
      <w:pPr>
        <w:pStyle w:val="Code"/>
      </w:pPr>
      <w:r>
        <w:t xml:space="preserve">          {</w:t>
      </w:r>
    </w:p>
    <w:p w14:paraId="06A95CD1" w14:textId="07236C65" w:rsidR="00124F1F" w:rsidRDefault="00124F1F" w:rsidP="00124F1F">
      <w:pPr>
        <w:pStyle w:val="Code"/>
      </w:pPr>
      <w:r>
        <w:t xml:space="preserve">            "mimeType": "text/x-c",</w:t>
      </w:r>
    </w:p>
    <w:p w14:paraId="2A5A7B5E" w14:textId="3F4CED65" w:rsidR="00124F1F" w:rsidRDefault="00124F1F" w:rsidP="00124F1F">
      <w:pPr>
        <w:pStyle w:val="Code"/>
      </w:pPr>
      <w:r>
        <w:t xml:space="preserve">          }</w:t>
      </w:r>
    </w:p>
    <w:p w14:paraId="6C3B9CE3" w14:textId="79EA8A05" w:rsidR="00124F1F" w:rsidRDefault="00124F1F" w:rsidP="00124F1F">
      <w:pPr>
        <w:pStyle w:val="Code"/>
      </w:pPr>
      <w:r>
        <w:t xml:space="preserve">        ]</w:t>
      </w:r>
    </w:p>
    <w:p w14:paraId="551495BB" w14:textId="77777777" w:rsidR="00124F1F" w:rsidRDefault="00124F1F" w:rsidP="00124F1F">
      <w:pPr>
        <w:pStyle w:val="Code"/>
      </w:pPr>
      <w:r>
        <w:t xml:space="preserve">      },</w:t>
      </w:r>
    </w:p>
    <w:p w14:paraId="330E2BB3" w14:textId="3F1A2E52" w:rsidR="00124F1F" w:rsidRDefault="00124F1F" w:rsidP="00124F1F">
      <w:pPr>
        <w:pStyle w:val="Code"/>
      </w:pPr>
      <w:r>
        <w:t xml:space="preserve">      "results": [</w:t>
      </w:r>
    </w:p>
    <w:p w14:paraId="41AF4041" w14:textId="77777777" w:rsidR="00124F1F" w:rsidRDefault="00124F1F" w:rsidP="00124F1F">
      <w:pPr>
        <w:pStyle w:val="Code"/>
      </w:pPr>
      <w:r>
        <w:t xml:space="preserve">        {</w:t>
      </w:r>
    </w:p>
    <w:p w14:paraId="7B40C95D" w14:textId="77777777" w:rsidR="00124F1F" w:rsidRDefault="00124F1F" w:rsidP="00124F1F">
      <w:pPr>
        <w:pStyle w:val="Code"/>
      </w:pPr>
      <w:r>
        <w:t xml:space="preserve">          "ruleId": "CA2101",</w:t>
      </w:r>
    </w:p>
    <w:p w14:paraId="7F79E71F" w14:textId="77777777" w:rsidR="00124F1F" w:rsidRDefault="00124F1F" w:rsidP="00124F1F">
      <w:pPr>
        <w:pStyle w:val="Code"/>
      </w:pPr>
      <w:r>
        <w:t xml:space="preserve">          "level": "error",</w:t>
      </w:r>
    </w:p>
    <w:p w14:paraId="02A497A9" w14:textId="77777777" w:rsidR="00124F1F" w:rsidRDefault="00124F1F" w:rsidP="00124F1F">
      <w:pPr>
        <w:pStyle w:val="Code"/>
      </w:pPr>
      <w:r>
        <w:lastRenderedPageBreak/>
        <w:t xml:space="preserve">          "locations": [</w:t>
      </w:r>
    </w:p>
    <w:p w14:paraId="7F5AEA8F" w14:textId="77777777" w:rsidR="00124F1F" w:rsidRDefault="00124F1F" w:rsidP="00124F1F">
      <w:pPr>
        <w:pStyle w:val="Code"/>
      </w:pPr>
      <w:r>
        <w:t xml:space="preserve">            {</w:t>
      </w:r>
    </w:p>
    <w:p w14:paraId="5DE56AAF" w14:textId="64FBBB26" w:rsidR="00124F1F" w:rsidRDefault="00124F1F" w:rsidP="00124F1F">
      <w:pPr>
        <w:pStyle w:val="Code"/>
      </w:pPr>
      <w:r>
        <w:t xml:space="preserve">              "analysisTarget": {</w:t>
      </w:r>
    </w:p>
    <w:p w14:paraId="453A9A5C" w14:textId="77777777" w:rsidR="00124F1F" w:rsidRDefault="00124F1F" w:rsidP="00124F1F">
      <w:pPr>
        <w:pStyle w:val="Code"/>
      </w:pPr>
      <w:r>
        <w:t xml:space="preserve">                "uri": "file:///C:/Code/main.c",</w:t>
      </w:r>
    </w:p>
    <w:p w14:paraId="74408CA4" w14:textId="77777777" w:rsidR="00124F1F" w:rsidRDefault="00124F1F" w:rsidP="00124F1F">
      <w:pPr>
        <w:pStyle w:val="Code"/>
      </w:pPr>
      <w:r>
        <w:t xml:space="preserve">                "region: {</w:t>
      </w:r>
    </w:p>
    <w:p w14:paraId="6B606BE2" w14:textId="77777777" w:rsidR="00124F1F" w:rsidRDefault="00124F1F" w:rsidP="00124F1F">
      <w:pPr>
        <w:pStyle w:val="Code"/>
      </w:pPr>
      <w:r>
        <w:t xml:space="preserve">                  "startLine": 24,</w:t>
      </w:r>
    </w:p>
    <w:p w14:paraId="6D17A420" w14:textId="77777777" w:rsidR="00124F1F" w:rsidRDefault="00124F1F" w:rsidP="00124F1F">
      <w:pPr>
        <w:pStyle w:val="Code"/>
      </w:pPr>
      <w:r>
        <w:t xml:space="preserve">                  "startColumn": 9</w:t>
      </w:r>
    </w:p>
    <w:p w14:paraId="3F005689" w14:textId="77777777" w:rsidR="00124F1F" w:rsidRDefault="00124F1F" w:rsidP="00124F1F">
      <w:pPr>
        <w:pStyle w:val="Code"/>
      </w:pPr>
      <w:r>
        <w:t xml:space="preserve">                }</w:t>
      </w:r>
    </w:p>
    <w:p w14:paraId="0B04A9CD" w14:textId="77777777" w:rsidR="00124F1F" w:rsidRDefault="00124F1F" w:rsidP="00124F1F">
      <w:pPr>
        <w:pStyle w:val="Code"/>
      </w:pPr>
      <w:r>
        <w:t xml:space="preserve">              }</w:t>
      </w:r>
    </w:p>
    <w:p w14:paraId="4CF2E3C1" w14:textId="77777777" w:rsidR="00124F1F" w:rsidRDefault="00124F1F" w:rsidP="00124F1F">
      <w:pPr>
        <w:pStyle w:val="Code"/>
      </w:pPr>
      <w:r>
        <w:t xml:space="preserve">            }</w:t>
      </w:r>
    </w:p>
    <w:p w14:paraId="1D184B7E" w14:textId="77777777" w:rsidR="00124F1F" w:rsidRDefault="00124F1F" w:rsidP="00124F1F">
      <w:pPr>
        <w:pStyle w:val="Code"/>
      </w:pPr>
      <w:r>
        <w:t xml:space="preserve">          ]</w:t>
      </w:r>
    </w:p>
    <w:p w14:paraId="4814D539" w14:textId="77777777" w:rsidR="00124F1F" w:rsidRDefault="00124F1F" w:rsidP="00124F1F">
      <w:pPr>
        <w:pStyle w:val="Code"/>
      </w:pPr>
      <w:r>
        <w:t xml:space="preserve">        }</w:t>
      </w:r>
    </w:p>
    <w:p w14:paraId="6244CB3D" w14:textId="77777777" w:rsidR="00124F1F" w:rsidRDefault="00124F1F" w:rsidP="00124F1F">
      <w:pPr>
        <w:pStyle w:val="Code"/>
      </w:pPr>
      <w:r>
        <w:t xml:space="preserve">      ]</w:t>
      </w:r>
    </w:p>
    <w:p w14:paraId="0435D3B5" w14:textId="77777777" w:rsidR="00124F1F" w:rsidRDefault="00124F1F" w:rsidP="00124F1F">
      <w:pPr>
        <w:pStyle w:val="Code"/>
      </w:pPr>
      <w:r>
        <w:t xml:space="preserve">    }</w:t>
      </w:r>
    </w:p>
    <w:p w14:paraId="2007737D" w14:textId="77777777" w:rsidR="00124F1F" w:rsidRDefault="00124F1F" w:rsidP="00124F1F">
      <w:pPr>
        <w:pStyle w:val="Code"/>
      </w:pPr>
      <w:r>
        <w:t xml:space="preserve">  ]</w:t>
      </w:r>
    </w:p>
    <w:p w14:paraId="2D3D9B39" w14:textId="58E646BE" w:rsidR="00124F1F" w:rsidRPr="00124F1F" w:rsidRDefault="00124F1F" w:rsidP="00124F1F">
      <w:pPr>
        <w:pStyle w:val="Code"/>
      </w:pPr>
      <w:r>
        <w:t>}</w:t>
      </w:r>
    </w:p>
    <w:p w14:paraId="217544F0" w14:textId="41510D47" w:rsidR="006E546E" w:rsidRDefault="006E546E" w:rsidP="006E546E">
      <w:pPr>
        <w:pStyle w:val="Heading3"/>
      </w:pPr>
      <w:bookmarkStart w:id="263" w:name="_Ref493343237"/>
      <w:bookmarkStart w:id="264" w:name="_Toc503450952"/>
      <w:r>
        <w:t>uriBaseId property</w:t>
      </w:r>
      <w:bookmarkEnd w:id="263"/>
      <w:bookmarkEnd w:id="264"/>
    </w:p>
    <w:p w14:paraId="5D773B93" w14:textId="3AA35283" w:rsidR="0013636C" w:rsidRDefault="0013636C" w:rsidP="0013636C">
      <w:r w:rsidRPr="0013636C">
        <w:t xml:space="preserve">If the </w:t>
      </w:r>
      <w:r w:rsidRPr="0013636C">
        <w:rPr>
          <w:rStyle w:val="CODEtemp"/>
        </w:rPr>
        <w:t>uri</w:t>
      </w:r>
      <w:r w:rsidRPr="0013636C">
        <w:t xml:space="preserve"> property (§</w:t>
      </w:r>
      <w:r w:rsidR="00A25A6E">
        <w:fldChar w:fldCharType="begin"/>
      </w:r>
      <w:r w:rsidR="00A25A6E">
        <w:instrText xml:space="preserve"> REF _Ref503371110 \r \h </w:instrText>
      </w:r>
      <w:r w:rsidR="00A25A6E">
        <w:fldChar w:fldCharType="separate"/>
      </w:r>
      <w:r w:rsidR="00567DE6">
        <w:t>3.19.3</w:t>
      </w:r>
      <w:r w:rsidR="00A25A6E">
        <w:fldChar w:fldCharType="end"/>
      </w:r>
      <w:r w:rsidRPr="0013636C">
        <w:t xml:space="preserve">) is present and contains a relative URI, then the </w:t>
      </w:r>
      <w:r w:rsidRPr="0013636C">
        <w:rPr>
          <w:rStyle w:val="CODEtemp"/>
        </w:rPr>
        <w:t>physicalLocation</w:t>
      </w:r>
      <w:r w:rsidRPr="0013636C">
        <w:t xml:space="preserve"> object </w:t>
      </w:r>
      <w:r w:rsidRPr="0013636C">
        <w:rPr>
          <w:b/>
        </w:rPr>
        <w:t>MAY</w:t>
      </w:r>
      <w:r w:rsidRPr="0013636C">
        <w:t xml:space="preserve"> contain a property named </w:t>
      </w:r>
      <w:r w:rsidRPr="0013636C">
        <w:rPr>
          <w:rStyle w:val="CODEtemp"/>
        </w:rPr>
        <w:t>uriBaseId</w:t>
      </w:r>
      <w:r w:rsidRPr="0013636C">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13636C">
        <w:t xml:space="preserve">) which indirectly specifies the absolute URI with respect to which </w:t>
      </w:r>
      <w:r w:rsidRPr="00353739">
        <w:rPr>
          <w:rStyle w:val="CODEtemp"/>
        </w:rPr>
        <w:t>uri</w:t>
      </w:r>
      <w:r w:rsidRPr="0013636C">
        <w:t xml:space="preserve"> </w:t>
      </w:r>
      <w:r w:rsidR="00353739" w:rsidRPr="00353739">
        <w:rPr>
          <w:b/>
        </w:rPr>
        <w:t>SHALL</w:t>
      </w:r>
      <w:r w:rsidR="00353739" w:rsidRPr="0013636C">
        <w:t xml:space="preserve"> </w:t>
      </w:r>
      <w:r w:rsidRPr="0013636C">
        <w:t>be interpreted.</w:t>
      </w:r>
    </w:p>
    <w:p w14:paraId="61BEDDD5" w14:textId="7BBF95C7" w:rsidR="00353739" w:rsidRPr="0013636C" w:rsidRDefault="003E62A7" w:rsidP="0013636C">
      <w:r w:rsidRPr="003E62A7">
        <w:t xml:space="preserve">If the </w:t>
      </w:r>
      <w:r w:rsidRPr="003E62A7">
        <w:rPr>
          <w:rStyle w:val="CODEtemp"/>
        </w:rPr>
        <w:t>uri</w:t>
      </w:r>
      <w:r w:rsidRPr="003E62A7">
        <w:t xml:space="preserve"> property is absent or contains an absolute URI, then the </w:t>
      </w:r>
      <w:r w:rsidRPr="003E62A7">
        <w:rPr>
          <w:rStyle w:val="CODEtemp"/>
        </w:rPr>
        <w:t>uriBaseId</w:t>
      </w:r>
      <w:r w:rsidRPr="003E62A7">
        <w:t xml:space="preserve"> property </w:t>
      </w:r>
      <w:r w:rsidRPr="003E62A7">
        <w:rPr>
          <w:b/>
        </w:rPr>
        <w:t>SHALL</w:t>
      </w:r>
      <w:r w:rsidRPr="003E62A7">
        <w:t xml:space="preserve"> be absent.</w:t>
      </w:r>
    </w:p>
    <w:p w14:paraId="6E2ED756" w14:textId="0C3DAAB4" w:rsidR="006E546E" w:rsidRDefault="006E546E" w:rsidP="006E546E">
      <w:pPr>
        <w:pStyle w:val="Heading3"/>
      </w:pPr>
      <w:bookmarkStart w:id="265" w:name="_Ref493509797"/>
      <w:bookmarkStart w:id="266" w:name="_Toc503450953"/>
      <w:r>
        <w:t>region property</w:t>
      </w:r>
      <w:bookmarkEnd w:id="265"/>
      <w:bookmarkEnd w:id="266"/>
    </w:p>
    <w:p w14:paraId="34CA82A6" w14:textId="13F43E82" w:rsidR="003E62A7" w:rsidRDefault="003E62A7" w:rsidP="003E62A7">
      <w:r w:rsidRPr="003E62A7">
        <w:t xml:space="preserve">A </w:t>
      </w:r>
      <w:r w:rsidRPr="003E62A7">
        <w:rPr>
          <w:rStyle w:val="CODEtemp"/>
        </w:rPr>
        <w:t>physicalLocation</w:t>
      </w:r>
      <w:r w:rsidRPr="003E62A7">
        <w:t xml:space="preserve"> object </w:t>
      </w:r>
      <w:r w:rsidRPr="003E62A7">
        <w:rPr>
          <w:b/>
        </w:rPr>
        <w:t>MAY</w:t>
      </w:r>
      <w:r w:rsidRPr="003E62A7">
        <w:t xml:space="preserve"> contain a property named </w:t>
      </w:r>
      <w:r w:rsidRPr="003E62A7">
        <w:rPr>
          <w:rStyle w:val="CODEtemp"/>
        </w:rPr>
        <w:t>region</w:t>
      </w:r>
      <w:r w:rsidRPr="003E62A7">
        <w:t xml:space="preserve"> whose value is a </w:t>
      </w:r>
      <w:r w:rsidRPr="003E62A7">
        <w:rPr>
          <w:rStyle w:val="CODEtemp"/>
        </w:rPr>
        <w:t>region</w:t>
      </w:r>
      <w:r w:rsidRPr="003E62A7">
        <w:t xml:space="preserve"> object (§</w:t>
      </w:r>
      <w:r>
        <w:fldChar w:fldCharType="begin"/>
      </w:r>
      <w:r>
        <w:instrText xml:space="preserve"> REF _Ref493490350 \w \h </w:instrText>
      </w:r>
      <w:r>
        <w:fldChar w:fldCharType="separate"/>
      </w:r>
      <w:r w:rsidR="00567DE6">
        <w:t>3.20</w:t>
      </w:r>
      <w:r>
        <w:fldChar w:fldCharType="end"/>
      </w:r>
      <w:r w:rsidRPr="003E62A7">
        <w:t>) that represents the region within a file where the result was detected.</w:t>
      </w:r>
    </w:p>
    <w:p w14:paraId="611E572F" w14:textId="49CDD83F" w:rsidR="003E62A7" w:rsidRDefault="003E62A7" w:rsidP="003E62A7">
      <w:r w:rsidRPr="003E62A7">
        <w:t xml:space="preserve">If the result occurs in a nested file, then the </w:t>
      </w:r>
      <w:r w:rsidRPr="003E62A7">
        <w:rPr>
          <w:rStyle w:val="CODEtemp"/>
        </w:rPr>
        <w:t>region</w:t>
      </w:r>
      <w:r w:rsidRPr="003E62A7">
        <w:t xml:space="preserve"> property </w:t>
      </w:r>
      <w:r w:rsidRPr="003E62A7">
        <w:rPr>
          <w:b/>
        </w:rPr>
        <w:t>SHALL</w:t>
      </w:r>
      <w:r w:rsidRPr="003E62A7">
        <w:t xml:space="preserve"> specify the location of the result with respect to the innermost nested file.</w:t>
      </w:r>
    </w:p>
    <w:p w14:paraId="78EDCFD6" w14:textId="69DC0CDD" w:rsidR="003E62A7" w:rsidRPr="003E62A7" w:rsidRDefault="003E62A7" w:rsidP="003E62A7">
      <w:pPr>
        <w:pStyle w:val="Note"/>
      </w:pPr>
      <w:r>
        <w:t xml:space="preserve">EXAMPLE: </w:t>
      </w:r>
      <w:r w:rsidRPr="003E62A7">
        <w:t>If a result occurs in a C++ file contained in a compressed archive, then the region would represent the line and column number of the result with the C++ file. It would not represent (for example) the offset of the C++ file from the start of the archive.</w:t>
      </w:r>
    </w:p>
    <w:p w14:paraId="27C0F6BB" w14:textId="2CC9FF23" w:rsidR="006E546E" w:rsidRDefault="006E546E" w:rsidP="006E546E">
      <w:pPr>
        <w:pStyle w:val="Heading2"/>
      </w:pPr>
      <w:bookmarkStart w:id="267" w:name="_Ref493490350"/>
      <w:bookmarkStart w:id="268" w:name="_Toc503450954"/>
      <w:r>
        <w:t>region object</w:t>
      </w:r>
      <w:bookmarkEnd w:id="267"/>
      <w:bookmarkEnd w:id="268"/>
    </w:p>
    <w:p w14:paraId="5C4DB1F6" w14:textId="0F642D18" w:rsidR="006E546E" w:rsidRDefault="006E546E" w:rsidP="006E546E">
      <w:pPr>
        <w:pStyle w:val="Heading3"/>
      </w:pPr>
      <w:bookmarkStart w:id="269" w:name="_Toc503450955"/>
      <w:r>
        <w:t>General</w:t>
      </w:r>
      <w:bookmarkEnd w:id="269"/>
    </w:p>
    <w:p w14:paraId="1122B9E1" w14:textId="7D796E36" w:rsidR="003E62A7" w:rsidRDefault="003E62A7" w:rsidP="003E62A7">
      <w:r w:rsidRPr="003E62A7">
        <w:t xml:space="preserve">A </w:t>
      </w:r>
      <w:r w:rsidRPr="003E62A7">
        <w:rPr>
          <w:rStyle w:val="CODEtemp"/>
        </w:rPr>
        <w:t>region</w:t>
      </w:r>
      <w:r w:rsidRPr="003E62A7">
        <w:t xml:space="preserve"> object represents a region, that is, a contiguous portion of a file. Every property in a </w:t>
      </w:r>
      <w:r w:rsidRPr="003E62A7">
        <w:rPr>
          <w:rStyle w:val="CODEtemp"/>
        </w:rPr>
        <w:t>region</w:t>
      </w:r>
      <w:r w:rsidRPr="003E62A7">
        <w:t xml:space="preserve"> object shall be represented by a non-negative integer, that is, by a JSON number value with no sign, no fractional part, and no exponent part.</w:t>
      </w:r>
    </w:p>
    <w:p w14:paraId="36860414" w14:textId="15A18FFA" w:rsidR="003E62A7" w:rsidRDefault="003E62A7" w:rsidP="003E62A7">
      <w:r w:rsidRPr="003E62A7">
        <w:t>SARIF defines two types of regions: text regions and binary regions.</w:t>
      </w:r>
    </w:p>
    <w:p w14:paraId="721D1AE5" w14:textId="2D4CA7CE" w:rsidR="003E62A7" w:rsidRDefault="003E62A7" w:rsidP="008651CE">
      <w:pPr>
        <w:pStyle w:val="ListParagraph"/>
        <w:numPr>
          <w:ilvl w:val="0"/>
          <w:numId w:val="16"/>
        </w:numPr>
      </w:pPr>
      <w:r w:rsidRPr="003E62A7">
        <w:t>A text region represents a contiguous range of of zero or more characters.</w:t>
      </w:r>
    </w:p>
    <w:p w14:paraId="70CE5D61" w14:textId="14B68CD4" w:rsidR="003E62A7" w:rsidRDefault="003E62A7" w:rsidP="008651CE">
      <w:pPr>
        <w:pStyle w:val="ListParagraph"/>
        <w:numPr>
          <w:ilvl w:val="0"/>
          <w:numId w:val="16"/>
        </w:numPr>
      </w:pPr>
      <w:r w:rsidRPr="003E62A7">
        <w:t>A binary region represents a contiguous range of zero or more bytes</w:t>
      </w:r>
      <w:r>
        <w:t>.</w:t>
      </w:r>
    </w:p>
    <w:p w14:paraId="3A457071" w14:textId="2F2933B3" w:rsidR="003E62A7" w:rsidRDefault="003E62A7" w:rsidP="003E62A7">
      <w:r w:rsidRPr="003E62A7">
        <w:t>SARIF defines different properties to represent text regions and binary regions.</w:t>
      </w:r>
    </w:p>
    <w:p w14:paraId="5AB1234E" w14:textId="7A87D6F3" w:rsidR="003E62A7" w:rsidRDefault="003E62A7" w:rsidP="003E62A7">
      <w:r w:rsidRPr="003E62A7">
        <w:t xml:space="preserve">In a text region, the </w:t>
      </w:r>
      <w:r w:rsidRPr="003E62A7">
        <w:rPr>
          <w:rStyle w:val="CODEtemp"/>
        </w:rPr>
        <w:t>startLine</w:t>
      </w:r>
      <w:r w:rsidRPr="003E62A7">
        <w:t xml:space="preserve"> property (§</w:t>
      </w:r>
      <w:r>
        <w:fldChar w:fldCharType="begin"/>
      </w:r>
      <w:r>
        <w:instrText xml:space="preserve"> REF _Ref493490565 \w \h </w:instrText>
      </w:r>
      <w:r>
        <w:fldChar w:fldCharType="separate"/>
      </w:r>
      <w:r w:rsidR="00567DE6">
        <w:t>3.20.4</w:t>
      </w:r>
      <w:r>
        <w:fldChar w:fldCharType="end"/>
      </w:r>
      <w:r w:rsidRPr="003E62A7">
        <w:t xml:space="preserve">) </w:t>
      </w:r>
      <w:r w:rsidRPr="003E62A7">
        <w:rPr>
          <w:b/>
        </w:rPr>
        <w:t>SHALL</w:t>
      </w:r>
      <w:r w:rsidRPr="003E62A7">
        <w:t xml:space="preserve"> be present and</w:t>
      </w:r>
      <w:r>
        <w:t xml:space="preserve"> </w:t>
      </w:r>
      <w:r w:rsidRPr="003E62A7">
        <w:rPr>
          <w:b/>
        </w:rPr>
        <w:t>SHALL</w:t>
      </w:r>
      <w:r w:rsidRPr="003E62A7">
        <w:t xml:space="preserve"> have a value greater than 0. In a binary region, the </w:t>
      </w:r>
      <w:r w:rsidRPr="003E62A7">
        <w:rPr>
          <w:rStyle w:val="CODEtemp"/>
        </w:rPr>
        <w:t>startLine</w:t>
      </w:r>
      <w:r w:rsidRPr="003E62A7">
        <w:t xml:space="preserve"> property </w:t>
      </w:r>
      <w:r w:rsidRPr="003E62A7">
        <w:rPr>
          <w:b/>
        </w:rPr>
        <w:t>SHALL</w:t>
      </w:r>
      <w:r w:rsidRPr="003E62A7">
        <w:t xml:space="preserve"> be absent.</w:t>
      </w:r>
    </w:p>
    <w:p w14:paraId="5D793B75" w14:textId="4A583876" w:rsidR="003E62A7" w:rsidRDefault="003E62A7" w:rsidP="003E62A7">
      <w:pPr>
        <w:pStyle w:val="Note"/>
      </w:pPr>
      <w:r>
        <w:t xml:space="preserve">NOTE 1: </w:t>
      </w:r>
      <w:r w:rsidRPr="003E62A7">
        <w:t xml:space="preserve">Consumers of SARIF files can use the presence or absence of the </w:t>
      </w:r>
      <w:r w:rsidRPr="003E62A7">
        <w:rPr>
          <w:rStyle w:val="CODEtemp"/>
        </w:rPr>
        <w:t>startLine</w:t>
      </w:r>
      <w:r w:rsidRPr="003E62A7">
        <w:t xml:space="preserve"> property to determine whether to treat a region as a text region or as a binary region.</w:t>
      </w:r>
    </w:p>
    <w:p w14:paraId="357AD684" w14:textId="3C297963" w:rsidR="003E62A7" w:rsidRPr="003E62A7" w:rsidRDefault="003E62A7" w:rsidP="003E62A7">
      <w:pPr>
        <w:pStyle w:val="Note"/>
      </w:pPr>
      <w:r>
        <w:t>NOTE 2:</w:t>
      </w:r>
      <w:r w:rsidRPr="003E62A7">
        <w:t xml:space="preserve"> It is up to each analysis tool whether to treat a given file as a text file (in which case it </w:t>
      </w:r>
      <w:r w:rsidR="002973F0">
        <w:t>should</w:t>
      </w:r>
      <w:r w:rsidRPr="003E62A7">
        <w:t xml:space="preserve"> emit text regions for results detected in the file) or as a binary file (in which case it </w:t>
      </w:r>
      <w:r w:rsidR="002973F0">
        <w:t>should</w:t>
      </w:r>
      <w:r w:rsidRPr="003E62A7">
        <w:t xml:space="preserve"> emit binary regions).</w:t>
      </w:r>
    </w:p>
    <w:p w14:paraId="4D60C0C6" w14:textId="34055EBD" w:rsidR="006E546E" w:rsidRDefault="006E546E" w:rsidP="006E546E">
      <w:pPr>
        <w:pStyle w:val="Heading3"/>
      </w:pPr>
      <w:bookmarkStart w:id="270" w:name="_Ref493492556"/>
      <w:bookmarkStart w:id="271" w:name="_Ref493492604"/>
      <w:bookmarkStart w:id="272" w:name="_Ref493492671"/>
      <w:bookmarkStart w:id="273" w:name="_Toc503450956"/>
      <w:r>
        <w:lastRenderedPageBreak/>
        <w:t>Text regions</w:t>
      </w:r>
      <w:bookmarkEnd w:id="270"/>
      <w:bookmarkEnd w:id="271"/>
      <w:bookmarkEnd w:id="272"/>
      <w:bookmarkEnd w:id="273"/>
    </w:p>
    <w:p w14:paraId="4D1047C9" w14:textId="7487BFB5" w:rsidR="003E62A7" w:rsidRDefault="003E62A7" w:rsidP="003E62A7">
      <w:r w:rsidRPr="003E62A7">
        <w:t xml:space="preserve">The line number of the first line in a text file </w:t>
      </w:r>
      <w:r w:rsidRPr="003E62A7">
        <w:rPr>
          <w:b/>
        </w:rPr>
        <w:t>SHALL</w:t>
      </w:r>
      <w:r w:rsidRPr="003E62A7">
        <w:t xml:space="preserve"> have the value 1. The column number of the first character in each line shall </w:t>
      </w:r>
      <w:r w:rsidRPr="003E62A7">
        <w:rPr>
          <w:b/>
        </w:rPr>
        <w:t>HAVE</w:t>
      </w:r>
      <w:r w:rsidRPr="003E62A7">
        <w:t xml:space="preserve"> the value 1.</w:t>
      </w:r>
    </w:p>
    <w:p w14:paraId="16D28B6D" w14:textId="7A1D8072" w:rsidR="003E62A7" w:rsidRDefault="003E62A7" w:rsidP="003E62A7">
      <w:pPr>
        <w:pStyle w:val="Note"/>
      </w:pPr>
      <w:r>
        <w:t xml:space="preserve">NOTE 1: </w:t>
      </w:r>
      <w:r w:rsidRPr="003E62A7">
        <w:t>SARIF defines column number as a count of characters. If a line in a text file contains tab characters, viewers may choose to present column numbers that match the visual offset of each character from the beginning of the line. These “visual” column numbers will not match the column numbers contained in the SARIF file.</w:t>
      </w:r>
    </w:p>
    <w:p w14:paraId="58D58834" w14:textId="484E16DF" w:rsidR="003E62A7" w:rsidRDefault="003E62A7" w:rsidP="003E62A7">
      <w:r w:rsidRPr="003E62A7">
        <w:t>Depending on the file's character encoding, each character might be represented by one byte or by multiple bytes. In source files encoded in UTF-16, characters outside the Basic Multilingual Plane (BMP) are represented as a sequence of two 16-bit code points; this sequence is called a “surrogate pair”</w:t>
      </w:r>
      <w:r>
        <w:t xml:space="preserve"> [</w:t>
      </w:r>
      <w:hyperlink w:anchor="UNICODE10" w:history="1">
        <w:r w:rsidRPr="003E62A7">
          <w:rPr>
            <w:rStyle w:val="Hyperlink"/>
          </w:rPr>
          <w:t>UNICODE10</w:t>
        </w:r>
      </w:hyperlink>
      <w:r>
        <w:t>].</w:t>
      </w:r>
      <w:r w:rsidRPr="003E62A7">
        <w:t xml:space="preserve"> Tools that report results in UTF-16-encoded files </w:t>
      </w:r>
      <w:r w:rsidRPr="003E62A7">
        <w:rPr>
          <w:b/>
        </w:rPr>
        <w:t>SHALL</w:t>
      </w:r>
      <w:r w:rsidRPr="003E62A7">
        <w:t xml:space="preserve"> consider characters outside the BMP as occupying two columns.</w:t>
      </w:r>
    </w:p>
    <w:p w14:paraId="37F0FE13" w14:textId="4852C5A2" w:rsidR="003E62A7" w:rsidRDefault="003E62A7" w:rsidP="003E62A7">
      <w:pPr>
        <w:pStyle w:val="Note"/>
      </w:pPr>
      <w:r>
        <w:t xml:space="preserve">NOTE 2: </w:t>
      </w:r>
      <w:r w:rsidRPr="003E62A7">
        <w:t>The reason for this requirement is that is common for existing tools to ignore surrogate pairs when calculating column numbers.</w:t>
      </w:r>
    </w:p>
    <w:p w14:paraId="2A74B5E3" w14:textId="09270312" w:rsidR="003E62A7" w:rsidRDefault="003E62A7" w:rsidP="003E62A7">
      <w:r w:rsidRPr="003E62A7">
        <w:t xml:space="preserve">Programs such as viewers that process SARIF log files together with the analysis target files to which those log files refer </w:t>
      </w:r>
      <w:r w:rsidRPr="003E62A7">
        <w:rPr>
          <w:b/>
        </w:rPr>
        <w:t>SHOULD</w:t>
      </w:r>
      <w:r w:rsidRPr="003E62A7">
        <w:t xml:space="preserve"> attempt to determine the character encoding of the target files. In the absence of internal information such as a Byte Order Mark, viewers </w:t>
      </w:r>
      <w:r w:rsidRPr="003E62A7">
        <w:rPr>
          <w:b/>
        </w:rPr>
        <w:t>MAY</w:t>
      </w:r>
      <w:r w:rsidRPr="003E62A7">
        <w:t xml:space="preserve"> use external information (for example, command line arguments, project settings, or other configuration information) to determine the character encoding. If external information is also lacking, viewers </w:t>
      </w:r>
      <w:r w:rsidRPr="003E62A7">
        <w:rPr>
          <w:b/>
        </w:rPr>
        <w:t>SHOULD</w:t>
      </w:r>
      <w:r w:rsidRPr="003E62A7">
        <w:t xml:space="preserve"> assume that each character occupies one byte.</w:t>
      </w:r>
    </w:p>
    <w:p w14:paraId="38AD7BD1" w14:textId="59ACE424" w:rsidR="003E62A7" w:rsidRDefault="003E62A7" w:rsidP="003E62A7">
      <w:r w:rsidRPr="003E62A7">
        <w:t xml:space="preserve">The start of a text region </w:t>
      </w:r>
      <w:r w:rsidRPr="003E62A7">
        <w:rPr>
          <w:b/>
        </w:rPr>
        <w:t>SHALL</w:t>
      </w:r>
      <w:r w:rsidRPr="003E62A7">
        <w:t xml:space="preserve"> be represented by a combination of the </w:t>
      </w:r>
      <w:r w:rsidRPr="003E62A7">
        <w:rPr>
          <w:rStyle w:val="CODEtemp"/>
        </w:rPr>
        <w:t>startLine</w:t>
      </w:r>
      <w:r w:rsidRPr="003E62A7">
        <w:t xml:space="preserve"> (§</w:t>
      </w:r>
      <w:r>
        <w:fldChar w:fldCharType="begin"/>
      </w:r>
      <w:r>
        <w:instrText xml:space="preserve"> REF _Ref493491243 \w \h </w:instrText>
      </w:r>
      <w:r>
        <w:fldChar w:fldCharType="separate"/>
      </w:r>
      <w:r w:rsidR="00567DE6">
        <w:t>3.20.4</w:t>
      </w:r>
      <w:r>
        <w:fldChar w:fldCharType="end"/>
      </w:r>
      <w:r w:rsidRPr="003E62A7">
        <w:t xml:space="preserve">) and </w:t>
      </w:r>
      <w:r w:rsidRPr="003E62A7">
        <w:rPr>
          <w:rStyle w:val="CODEtemp"/>
        </w:rPr>
        <w:t>startColumn</w:t>
      </w:r>
      <w:r w:rsidRPr="003E62A7">
        <w:t xml:space="preserve"> (§</w:t>
      </w:r>
      <w:r>
        <w:fldChar w:fldCharType="begin"/>
      </w:r>
      <w:r>
        <w:instrText xml:space="preserve"> REF _Ref493491260 \w \h </w:instrText>
      </w:r>
      <w:r>
        <w:fldChar w:fldCharType="separate"/>
      </w:r>
      <w:r w:rsidR="00567DE6">
        <w:t>3.20.5</w:t>
      </w:r>
      <w:r>
        <w:fldChar w:fldCharType="end"/>
      </w:r>
      <w:r w:rsidRPr="003E62A7">
        <w:t xml:space="preserve">) properties. </w:t>
      </w:r>
      <w:r w:rsidRPr="003E62A7">
        <w:rPr>
          <w:rStyle w:val="CODEtemp"/>
        </w:rPr>
        <w:t>startLine</w:t>
      </w:r>
      <w:r w:rsidRPr="003E62A7">
        <w:t xml:space="preserve"> </w:t>
      </w:r>
      <w:r w:rsidRPr="003E62A7">
        <w:rPr>
          <w:b/>
        </w:rPr>
        <w:t>SHALL</w:t>
      </w:r>
      <w:r w:rsidRPr="003E62A7">
        <w:t xml:space="preserve"> be present. If </w:t>
      </w:r>
      <w:r w:rsidRPr="003E62A7">
        <w:rPr>
          <w:rStyle w:val="CODEtemp"/>
        </w:rPr>
        <w:t>startColumn</w:t>
      </w:r>
      <w:r w:rsidRPr="003E62A7">
        <w:t xml:space="preserve"> is absent, the region </w:t>
      </w:r>
      <w:r w:rsidRPr="003E62A7">
        <w:rPr>
          <w:b/>
        </w:rPr>
        <w:t>SHALL</w:t>
      </w:r>
      <w:r w:rsidRPr="003E62A7">
        <w:t xml:space="preserve"> be considered to start at column 1. For the remainder of this section, whenever </w:t>
      </w:r>
      <w:r w:rsidRPr="003E62A7">
        <w:rPr>
          <w:rStyle w:val="CODEtemp"/>
        </w:rPr>
        <w:t>startColumn</w:t>
      </w:r>
      <w:r w:rsidRPr="003E62A7">
        <w:t xml:space="preserve"> is mentioned, it includes the case where </w:t>
      </w:r>
      <w:r w:rsidRPr="003E62A7">
        <w:rPr>
          <w:rStyle w:val="CODEtemp"/>
        </w:rPr>
        <w:t>startColumn</w:t>
      </w:r>
      <w:r w:rsidRPr="003E62A7">
        <w:t xml:space="preserve"> is absent and so is considered to be 1.</w:t>
      </w:r>
    </w:p>
    <w:p w14:paraId="5E07E9E5" w14:textId="45290B6E" w:rsidR="003E62A7" w:rsidRDefault="00EB7C69" w:rsidP="003E62A7">
      <w:r w:rsidRPr="00EB7C69">
        <w:t xml:space="preserve">The end of a text region </w:t>
      </w:r>
      <w:r w:rsidRPr="00EB7C69">
        <w:rPr>
          <w:b/>
        </w:rPr>
        <w:t>SHALL</w:t>
      </w:r>
      <w:r w:rsidRPr="00EB7C69">
        <w:t xml:space="preserve"> be represented either by a combination of the </w:t>
      </w:r>
      <w:r w:rsidRPr="00EB7C69">
        <w:rPr>
          <w:rStyle w:val="CODEtemp"/>
        </w:rPr>
        <w:t>endLine</w:t>
      </w:r>
      <w:r w:rsidRPr="00EB7C69">
        <w:t xml:space="preserve"> (§</w:t>
      </w:r>
      <w:r>
        <w:fldChar w:fldCharType="begin"/>
      </w:r>
      <w:r>
        <w:instrText xml:space="preserve"> REF _Ref493491334 \w \h </w:instrText>
      </w:r>
      <w:r>
        <w:fldChar w:fldCharType="separate"/>
      </w:r>
      <w:r w:rsidR="00567DE6">
        <w:t>3.20.6</w:t>
      </w:r>
      <w:r>
        <w:fldChar w:fldCharType="end"/>
      </w:r>
      <w:r w:rsidRPr="00EB7C69">
        <w:t xml:space="preserve">) and </w:t>
      </w:r>
      <w:r w:rsidRPr="00EB7C69">
        <w:rPr>
          <w:rStyle w:val="CODEtemp"/>
        </w:rPr>
        <w:t>endColumn</w:t>
      </w:r>
      <w:r w:rsidRPr="00EB7C69">
        <w:t xml:space="preserve"> (§</w:t>
      </w:r>
      <w:r>
        <w:fldChar w:fldCharType="begin"/>
      </w:r>
      <w:r>
        <w:instrText xml:space="preserve"> REF _Ref493491342 \w \h </w:instrText>
      </w:r>
      <w:r>
        <w:fldChar w:fldCharType="separate"/>
      </w:r>
      <w:r w:rsidR="00567DE6">
        <w:t>3.20.7</w:t>
      </w:r>
      <w:r>
        <w:fldChar w:fldCharType="end"/>
      </w:r>
      <w:r w:rsidRPr="00EB7C69">
        <w:t xml:space="preserve">) properties, or by the </w:t>
      </w:r>
      <w:r w:rsidRPr="00EB7C69">
        <w:rPr>
          <w:rStyle w:val="CODEtemp"/>
        </w:rPr>
        <w:t>length</w:t>
      </w:r>
      <w:r w:rsidRPr="00EB7C69">
        <w:t xml:space="preserve"> property (§</w:t>
      </w:r>
      <w:r>
        <w:fldChar w:fldCharType="begin"/>
      </w:r>
      <w:r>
        <w:instrText xml:space="preserve"> REF _Ref493491350 \w \h </w:instrText>
      </w:r>
      <w:r>
        <w:fldChar w:fldCharType="separate"/>
      </w:r>
      <w:r w:rsidR="00567DE6">
        <w:t>3.20.9</w:t>
      </w:r>
      <w:r>
        <w:fldChar w:fldCharType="end"/>
      </w:r>
      <w:r w:rsidRPr="00EB7C69">
        <w:t>).</w:t>
      </w:r>
    </w:p>
    <w:p w14:paraId="072CBDCB" w14:textId="661F5BE8" w:rsidR="00EB7C69" w:rsidRDefault="00EB7C69" w:rsidP="003E62A7">
      <w:r w:rsidRPr="00EB7C69">
        <w:t xml:space="preserve">If </w:t>
      </w:r>
      <w:r w:rsidRPr="00EB7C69">
        <w:rPr>
          <w:rStyle w:val="CODEtemp"/>
        </w:rPr>
        <w:t>endLine</w:t>
      </w:r>
      <w:r w:rsidRPr="00EB7C69">
        <w:t xml:space="preserve"> is absent and </w:t>
      </w:r>
      <w:r w:rsidRPr="00EB7C69">
        <w:rPr>
          <w:rStyle w:val="CODEtemp"/>
        </w:rPr>
        <w:t>endColumn</w:t>
      </w:r>
      <w:r w:rsidRPr="00EB7C69">
        <w:t xml:space="preserve"> is present, </w:t>
      </w:r>
      <w:r w:rsidRPr="00EB7C69">
        <w:rPr>
          <w:rStyle w:val="CODEtemp"/>
        </w:rPr>
        <w:t>endLine</w:t>
      </w:r>
      <w:r w:rsidRPr="00EB7C69">
        <w:t xml:space="preserve"> </w:t>
      </w:r>
      <w:r w:rsidRPr="00EB7C69">
        <w:rPr>
          <w:b/>
        </w:rPr>
        <w:t>SHALL</w:t>
      </w:r>
      <w:r w:rsidRPr="00EB7C69">
        <w:t xml:space="preserve"> be considered to be the same as </w:t>
      </w:r>
      <w:r w:rsidRPr="00EB7C69">
        <w:rPr>
          <w:rStyle w:val="CODEtemp"/>
        </w:rPr>
        <w:t>startLine</w:t>
      </w:r>
      <w:r w:rsidRPr="00EB7C69">
        <w:t>.</w:t>
      </w:r>
    </w:p>
    <w:p w14:paraId="5C15C0E6" w14:textId="6D1E4A98" w:rsidR="00EB7C69" w:rsidRDefault="00EB7C69" w:rsidP="003E62A7">
      <w:r w:rsidRPr="00EB7C69">
        <w:t xml:space="preserve">If </w:t>
      </w:r>
      <w:r w:rsidRPr="00EB7C69">
        <w:rPr>
          <w:rStyle w:val="CODEtemp"/>
        </w:rPr>
        <w:t>endLine</w:t>
      </w:r>
      <w:r w:rsidRPr="00EB7C69">
        <w:t xml:space="preserve"> is present and </w:t>
      </w:r>
      <w:r w:rsidRPr="00EB7C69">
        <w:rPr>
          <w:rStyle w:val="CODEtemp"/>
        </w:rPr>
        <w:t>endColumn</w:t>
      </w:r>
      <w:r w:rsidRPr="00EB7C69">
        <w:t xml:space="preserve"> is absent, then:</w:t>
      </w:r>
    </w:p>
    <w:p w14:paraId="3E20A287" w14:textId="5CBA3C9C" w:rsidR="00EB7C69" w:rsidRDefault="00EB7C69" w:rsidP="008651CE">
      <w:pPr>
        <w:pStyle w:val="ListParagraph"/>
        <w:numPr>
          <w:ilvl w:val="0"/>
          <w:numId w:val="17"/>
        </w:numPr>
      </w:pPr>
      <w:r>
        <w:t>I</w:t>
      </w:r>
      <w:r w:rsidRPr="00EB7C69">
        <w:t xml:space="preserve">f </w:t>
      </w:r>
      <w:r w:rsidRPr="00EB7C69">
        <w:rPr>
          <w:rStyle w:val="CODEtemp"/>
        </w:rPr>
        <w:t>endLine</w:t>
      </w:r>
      <w:r w:rsidRPr="00EB7C69">
        <w:t xml:space="preserve"> is the same as </w:t>
      </w:r>
      <w:r w:rsidRPr="00EB7C69">
        <w:rPr>
          <w:rStyle w:val="CODEtemp"/>
        </w:rPr>
        <w:t>startLine</w:t>
      </w:r>
      <w:r w:rsidRPr="00EB7C69">
        <w:t xml:space="preserve">, then </w:t>
      </w:r>
      <w:r w:rsidRPr="00EB7C69">
        <w:rPr>
          <w:rStyle w:val="CODEtemp"/>
        </w:rPr>
        <w:t>endColumn</w:t>
      </w:r>
      <w:r w:rsidRPr="00EB7C69">
        <w:t xml:space="preserve"> </w:t>
      </w:r>
      <w:r w:rsidRPr="00EB7C69">
        <w:rPr>
          <w:b/>
        </w:rPr>
        <w:t>SHALL</w:t>
      </w:r>
      <w:r w:rsidRPr="00EB7C69">
        <w:t xml:space="preserve"> be considered to be the same as </w:t>
      </w:r>
      <w:r w:rsidRPr="00EB7C69">
        <w:rPr>
          <w:rStyle w:val="CODEtemp"/>
        </w:rPr>
        <w:t>startColumn</w:t>
      </w:r>
      <w:r w:rsidRPr="00EB7C69">
        <w:t>.</w:t>
      </w:r>
    </w:p>
    <w:p w14:paraId="039BF85E" w14:textId="0DBEDEE5" w:rsidR="00EB7C69" w:rsidRDefault="00EB7C69" w:rsidP="008651CE">
      <w:pPr>
        <w:pStyle w:val="ListParagraph"/>
        <w:numPr>
          <w:ilvl w:val="0"/>
          <w:numId w:val="17"/>
        </w:numPr>
      </w:pPr>
      <w:r w:rsidRPr="00EB7C69">
        <w:t xml:space="preserve">If </w:t>
      </w:r>
      <w:r w:rsidRPr="00EB7C69">
        <w:rPr>
          <w:rStyle w:val="CODEtemp"/>
        </w:rPr>
        <w:t>endLine</w:t>
      </w:r>
      <w:r w:rsidRPr="00EB7C69">
        <w:t xml:space="preserve"> is different from </w:t>
      </w:r>
      <w:r w:rsidRPr="00EB7C69">
        <w:rPr>
          <w:rStyle w:val="CODEtemp"/>
        </w:rPr>
        <w:t>startLine</w:t>
      </w:r>
      <w:r w:rsidRPr="00EB7C69">
        <w:t xml:space="preserve">, then </w:t>
      </w:r>
      <w:r w:rsidRPr="00EB7C69">
        <w:rPr>
          <w:rStyle w:val="CODEtemp"/>
        </w:rPr>
        <w:t>endColumn</w:t>
      </w:r>
      <w:r w:rsidRPr="00EB7C69">
        <w:t xml:space="preserve"> </w:t>
      </w:r>
      <w:r w:rsidR="000D4DB2" w:rsidRPr="000D4DB2">
        <w:rPr>
          <w:b/>
        </w:rPr>
        <w:t>SHALL</w:t>
      </w:r>
      <w:r w:rsidR="000D4DB2" w:rsidRPr="00EB7C69">
        <w:t xml:space="preserve"> </w:t>
      </w:r>
      <w:r w:rsidRPr="00EB7C69">
        <w:t>be considered to be 1.</w:t>
      </w:r>
    </w:p>
    <w:p w14:paraId="6F08B19A" w14:textId="03CF8AA1" w:rsidR="00EB7C69" w:rsidRDefault="00EB7C69" w:rsidP="00EB7C69">
      <w:r w:rsidRPr="00EB7C69">
        <w:t xml:space="preserve">For the remainder of this section, whenever </w:t>
      </w:r>
      <w:r w:rsidRPr="00EB7C69">
        <w:rPr>
          <w:rStyle w:val="CODEtemp"/>
        </w:rPr>
        <w:t>endLine</w:t>
      </w:r>
      <w:r w:rsidRPr="00EB7C69">
        <w:t xml:space="preserve"> is mentioned, it includes the case where </w:t>
      </w:r>
      <w:r w:rsidRPr="00EB7C69">
        <w:rPr>
          <w:rStyle w:val="CODEtemp"/>
        </w:rPr>
        <w:t>endLine</w:t>
      </w:r>
      <w:r w:rsidRPr="00EB7C69">
        <w:t xml:space="preserve"> </w:t>
      </w:r>
      <w:r>
        <w:t>is</w:t>
      </w:r>
      <w:r w:rsidRPr="00EB7C69">
        <w:t xml:space="preserve"> absent and so is considered to be the same as </w:t>
      </w:r>
      <w:r w:rsidRPr="00EB7C69">
        <w:rPr>
          <w:rStyle w:val="CODEtemp"/>
        </w:rPr>
        <w:t>startLine</w:t>
      </w:r>
      <w:r w:rsidRPr="00EB7C69">
        <w:t>.</w:t>
      </w:r>
    </w:p>
    <w:p w14:paraId="4C05FC1C" w14:textId="720FD5A5" w:rsidR="00EB7C69" w:rsidRDefault="00EB7C69" w:rsidP="00EB7C69">
      <w:r w:rsidRPr="00EB7C69">
        <w:t xml:space="preserve">For the remainder of this section, whenever </w:t>
      </w:r>
      <w:r w:rsidRPr="00EB7C69">
        <w:rPr>
          <w:rStyle w:val="CODEtemp"/>
        </w:rPr>
        <w:t>endColumn</w:t>
      </w:r>
      <w:r w:rsidRPr="00EB7C69">
        <w:t xml:space="preserve"> is mentioned, it includes the case where </w:t>
      </w:r>
      <w:r w:rsidRPr="00EB7C69">
        <w:rPr>
          <w:rStyle w:val="CODEtemp"/>
        </w:rPr>
        <w:t>endColumn</w:t>
      </w:r>
      <w:r w:rsidRPr="00EB7C69">
        <w:t xml:space="preserve"> </w:t>
      </w:r>
      <w:r w:rsidR="000D4DB2">
        <w:t>is</w:t>
      </w:r>
      <w:r w:rsidRPr="00EB7C69">
        <w:t xml:space="preserve"> absent and so has its default value, which depends on the value of </w:t>
      </w:r>
      <w:r w:rsidRPr="00EB7C69">
        <w:rPr>
          <w:rStyle w:val="CODEtemp"/>
        </w:rPr>
        <w:t>endLine</w:t>
      </w:r>
      <w:r w:rsidRPr="00EB7C69">
        <w:t xml:space="preserve"> as described above</w:t>
      </w:r>
      <w:r>
        <w:t>.</w:t>
      </w:r>
    </w:p>
    <w:p w14:paraId="64840F9A" w14:textId="5A1BEE85" w:rsidR="000D4DB2" w:rsidRDefault="000D4DB2" w:rsidP="00EB7C69">
      <w:r w:rsidRPr="000D4DB2">
        <w:t xml:space="preserve">If </w:t>
      </w:r>
      <w:r w:rsidRPr="000D4DB2">
        <w:rPr>
          <w:rStyle w:val="CODEtemp"/>
        </w:rPr>
        <w:t>endLine</w:t>
      </w:r>
      <w:r w:rsidRPr="000D4DB2">
        <w:t xml:space="preserve"> is the same as </w:t>
      </w:r>
      <w:r w:rsidRPr="000D4DB2">
        <w:rPr>
          <w:rStyle w:val="CODEtemp"/>
        </w:rPr>
        <w:t>startLine</w:t>
      </w:r>
      <w:r w:rsidRPr="000D4DB2">
        <w:t xml:space="preserve"> and </w:t>
      </w:r>
      <w:r>
        <w:rPr>
          <w:rStyle w:val="CODEtemp"/>
        </w:rPr>
        <w:t>end</w:t>
      </w:r>
      <w:r w:rsidRPr="000D4DB2">
        <w:rPr>
          <w:rStyle w:val="CODEtemp"/>
        </w:rPr>
        <w:t>Column</w:t>
      </w:r>
      <w:r>
        <w:t xml:space="preserve"> is the same as </w:t>
      </w:r>
      <w:r w:rsidRPr="000D4DB2">
        <w:rPr>
          <w:rStyle w:val="CODEtemp"/>
        </w:rPr>
        <w:t>startColumn</w:t>
      </w:r>
      <w:r w:rsidRPr="000D4DB2">
        <w:t xml:space="preserve">, the length of the region </w:t>
      </w:r>
      <w:r w:rsidRPr="000D4DB2">
        <w:rPr>
          <w:b/>
        </w:rPr>
        <w:t>SHALL</w:t>
      </w:r>
      <w:r w:rsidRPr="000D4DB2">
        <w:t xml:space="preserve"> be considered to be 0.</w:t>
      </w:r>
    </w:p>
    <w:p w14:paraId="7C9A4A37" w14:textId="2721F8F1" w:rsidR="000D4DB2" w:rsidRDefault="000D4DB2" w:rsidP="00EB7C69">
      <w:r w:rsidRPr="000D4DB2">
        <w:t xml:space="preserve">If </w:t>
      </w:r>
      <w:r w:rsidRPr="000D4DB2">
        <w:rPr>
          <w:rStyle w:val="CODEtemp"/>
        </w:rPr>
        <w:t>length</w:t>
      </w:r>
      <w:r w:rsidRPr="000D4DB2">
        <w:t xml:space="preserve"> is present, it </w:t>
      </w:r>
      <w:r w:rsidRPr="000D4DB2">
        <w:rPr>
          <w:b/>
        </w:rPr>
        <w:t>SHALL</w:t>
      </w:r>
      <w:r w:rsidRPr="000D4DB2">
        <w:t xml:space="preserve"> be non-negative and </w:t>
      </w:r>
      <w:r w:rsidRPr="000D4DB2">
        <w:rPr>
          <w:b/>
        </w:rPr>
        <w:t>SHALL</w:t>
      </w:r>
      <w:r w:rsidRPr="000D4DB2">
        <w:t xml:space="preserve"> represent a count of characters.</w:t>
      </w:r>
    </w:p>
    <w:p w14:paraId="5D57FF21" w14:textId="0E7950D6" w:rsidR="000D4DB2" w:rsidRDefault="000D4DB2" w:rsidP="00EB7C69">
      <w:r w:rsidRPr="000D4DB2">
        <w:t xml:space="preserve">If none of </w:t>
      </w:r>
      <w:r w:rsidRPr="000D4DB2">
        <w:rPr>
          <w:rStyle w:val="CODEtemp"/>
        </w:rPr>
        <w:t>endLine</w:t>
      </w:r>
      <w:r w:rsidRPr="000D4DB2">
        <w:t xml:space="preserve">, </w:t>
      </w:r>
      <w:r w:rsidRPr="000D4DB2">
        <w:rPr>
          <w:rStyle w:val="CODEtemp"/>
        </w:rPr>
        <w:t>endColumn</w:t>
      </w:r>
      <w:r w:rsidRPr="000D4DB2">
        <w:t xml:space="preserve">, or </w:t>
      </w:r>
      <w:r w:rsidRPr="000D4DB2">
        <w:rPr>
          <w:rStyle w:val="CODEtemp"/>
        </w:rPr>
        <w:t>length</w:t>
      </w:r>
      <w:r w:rsidRPr="000D4DB2">
        <w:t xml:space="preserve"> is present, the length of the region </w:t>
      </w:r>
      <w:r w:rsidRPr="000D4DB2">
        <w:rPr>
          <w:b/>
        </w:rPr>
        <w:t>SHALL</w:t>
      </w:r>
      <w:r w:rsidRPr="000D4DB2">
        <w:t xml:space="preserve"> be considered to be 0.</w:t>
      </w:r>
    </w:p>
    <w:p w14:paraId="5F1ED7D7" w14:textId="08013A87" w:rsidR="000D4DB2" w:rsidRDefault="000D4DB2" w:rsidP="00EB7C69">
      <w:r w:rsidRPr="000D4DB2">
        <w:rPr>
          <w:rStyle w:val="CODEtemp"/>
        </w:rPr>
        <w:t>endLine</w:t>
      </w:r>
      <w:r w:rsidRPr="000D4DB2">
        <w:t xml:space="preserve"> </w:t>
      </w:r>
      <w:r w:rsidRPr="000D4DB2">
        <w:rPr>
          <w:b/>
        </w:rPr>
        <w:t>SHALL</w:t>
      </w:r>
      <w:r w:rsidRPr="000D4DB2">
        <w:t xml:space="preserve"> be greater than or equal to </w:t>
      </w:r>
      <w:r w:rsidRPr="000D4DB2">
        <w:rPr>
          <w:rStyle w:val="CODEtemp"/>
        </w:rPr>
        <w:t>startLine</w:t>
      </w:r>
      <w:r w:rsidRPr="000D4DB2">
        <w:t>.</w:t>
      </w:r>
    </w:p>
    <w:p w14:paraId="322F0B76" w14:textId="35656769" w:rsidR="000D4DB2" w:rsidRDefault="000D4DB2" w:rsidP="00EB7C69">
      <w:r w:rsidRPr="000D4DB2">
        <w:t xml:space="preserve">If </w:t>
      </w:r>
      <w:r w:rsidRPr="000D4DB2">
        <w:rPr>
          <w:rStyle w:val="CODEtemp"/>
        </w:rPr>
        <w:t>endLine</w:t>
      </w:r>
      <w:r w:rsidRPr="000D4DB2">
        <w:t xml:space="preserve"> is equal to </w:t>
      </w:r>
      <w:r w:rsidRPr="000D4DB2">
        <w:rPr>
          <w:rStyle w:val="CODEtemp"/>
        </w:rPr>
        <w:t>startLine</w:t>
      </w:r>
      <w:r w:rsidRPr="000D4DB2">
        <w:t xml:space="preserve">, then </w:t>
      </w:r>
      <w:r w:rsidRPr="000D4DB2">
        <w:rPr>
          <w:rStyle w:val="CODEtemp"/>
        </w:rPr>
        <w:t>endColumn</w:t>
      </w:r>
      <w:r w:rsidRPr="000D4DB2">
        <w:t xml:space="preserve"> </w:t>
      </w:r>
      <w:r w:rsidRPr="000D4DB2">
        <w:rPr>
          <w:b/>
        </w:rPr>
        <w:t>SHALL</w:t>
      </w:r>
      <w:r w:rsidRPr="000D4DB2">
        <w:t xml:space="preserve"> be greater than or equal to </w:t>
      </w:r>
      <w:r w:rsidRPr="000D4DB2">
        <w:rPr>
          <w:rStyle w:val="CODEtemp"/>
        </w:rPr>
        <w:t>startColumn</w:t>
      </w:r>
      <w:r w:rsidRPr="000D4DB2">
        <w:t>.</w:t>
      </w:r>
    </w:p>
    <w:p w14:paraId="0E3CEA82" w14:textId="5010D338" w:rsidR="000D4DB2" w:rsidRDefault="000D4DB2" w:rsidP="00EB7C69">
      <w:r w:rsidRPr="000D4DB2">
        <w:t xml:space="preserve">To represent a region that includes the last character in a line, excluding any trailing newline sequence, </w:t>
      </w:r>
      <w:r w:rsidRPr="000D4DB2">
        <w:rPr>
          <w:rStyle w:val="CODEtemp"/>
        </w:rPr>
        <w:t>endColumn</w:t>
      </w:r>
      <w:r w:rsidRPr="000D4DB2">
        <w:t xml:space="preserve"> </w:t>
      </w:r>
      <w:r w:rsidRPr="000D4DB2">
        <w:rPr>
          <w:b/>
        </w:rPr>
        <w:t>SHALL</w:t>
      </w:r>
      <w:r w:rsidRPr="000D4DB2">
        <w:t xml:space="preserve"> be set to a value 1 greater than the number of characters in the line, excluding the </w:t>
      </w:r>
      <w:r w:rsidRPr="000D4DB2">
        <w:lastRenderedPageBreak/>
        <w:t>newline sequence if present. This is the case even for the last line of the file, which might not end with a newline sequence.</w:t>
      </w:r>
    </w:p>
    <w:p w14:paraId="3083F36C" w14:textId="021CB84E" w:rsidR="000D4DB2" w:rsidRDefault="000D4DB2" w:rsidP="000D4DB2">
      <w:pPr>
        <w:pStyle w:val="Note"/>
      </w:pPr>
      <w:r>
        <w:t>EXAMPLE</w:t>
      </w:r>
      <w:r w:rsidR="00FA2059">
        <w:t xml:space="preserve"> 1</w:t>
      </w:r>
      <w:r>
        <w:t xml:space="preserve">: </w:t>
      </w:r>
      <w:r w:rsidRPr="000D4DB2">
        <w:t xml:space="preserve">Suppose a text file contains the following </w:t>
      </w:r>
      <w:r>
        <w:t>line</w:t>
      </w:r>
      <w:r w:rsidRPr="000D4DB2">
        <w:t>, on line 5:</w:t>
      </w:r>
    </w:p>
    <w:p w14:paraId="5842D75C" w14:textId="77777777" w:rsidR="000D4DB2" w:rsidRPr="000D4DB2" w:rsidRDefault="000D4DB2" w:rsidP="000D4DB2">
      <w:pPr>
        <w:pStyle w:val="Code"/>
        <w:rPr>
          <w:rStyle w:val="CODEtemp"/>
        </w:rPr>
      </w:pPr>
      <w:r w:rsidRPr="000D4DB2">
        <w:rPr>
          <w:rStyle w:val="CODEtemp"/>
        </w:rPr>
        <w:t>abcde</w:t>
      </w:r>
    </w:p>
    <w:p w14:paraId="35EB939D" w14:textId="2F840C57"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5, and </w:t>
      </w:r>
      <w:r w:rsidRPr="000D4DB2">
        <w:rPr>
          <w:rStyle w:val="CODEtemp"/>
        </w:rPr>
        <w:t>endColumn</w:t>
      </w:r>
      <w:r>
        <w:t xml:space="preserve"> = 6 represent the three characters </w:t>
      </w:r>
      <w:r w:rsidRPr="000D4DB2">
        <w:rPr>
          <w:rStyle w:val="CODEtemp"/>
        </w:rPr>
        <w:t>cde</w:t>
      </w:r>
      <w:r>
        <w:t>. This is the case whether or not the line ends with a newline sequence.</w:t>
      </w:r>
    </w:p>
    <w:p w14:paraId="77DA3301" w14:textId="6631FDC4" w:rsidR="000D4DB2" w:rsidRDefault="000D4DB2" w:rsidP="000D4DB2">
      <w:r w:rsidRPr="000D4DB2">
        <w:t xml:space="preserve">To include a newline sequence in a region, </w:t>
      </w:r>
      <w:r w:rsidRPr="000D4DB2">
        <w:rPr>
          <w:rStyle w:val="CODEtemp"/>
        </w:rPr>
        <w:t>endLine</w:t>
      </w:r>
      <w:r w:rsidRPr="000D4DB2">
        <w:t xml:space="preserve"> </w:t>
      </w:r>
      <w:r w:rsidRPr="000D4DB2">
        <w:rPr>
          <w:b/>
        </w:rPr>
        <w:t>SHALL</w:t>
      </w:r>
      <w:r w:rsidRPr="000D4DB2">
        <w:t xml:space="preserve"> be greater than </w:t>
      </w:r>
      <w:r w:rsidRPr="000D4DB2">
        <w:rPr>
          <w:rStyle w:val="CODEtemp"/>
        </w:rPr>
        <w:t>startLine</w:t>
      </w:r>
      <w:r w:rsidRPr="000D4DB2">
        <w:t>.</w:t>
      </w:r>
    </w:p>
    <w:p w14:paraId="1276A79D" w14:textId="4A4179A3" w:rsidR="000D4DB2" w:rsidRDefault="00FA2059" w:rsidP="000D4DB2">
      <w:pPr>
        <w:pStyle w:val="Note"/>
      </w:pPr>
      <w:r>
        <w:t xml:space="preserve">EXAMPLE 2: </w:t>
      </w:r>
      <w:r w:rsidR="000D4DB2">
        <w:t>Suppose a text file contains the following lines, starting on line 5:</w:t>
      </w:r>
    </w:p>
    <w:p w14:paraId="6D08F7F1" w14:textId="77777777" w:rsidR="000D4DB2" w:rsidRDefault="000D4DB2" w:rsidP="000D4DB2">
      <w:pPr>
        <w:pStyle w:val="Code"/>
      </w:pPr>
      <w:r>
        <w:t>abcde</w:t>
      </w:r>
    </w:p>
    <w:p w14:paraId="0C1CC473" w14:textId="77777777" w:rsidR="000D4DB2" w:rsidRDefault="000D4DB2" w:rsidP="000D4DB2">
      <w:pPr>
        <w:pStyle w:val="Code"/>
      </w:pPr>
      <w:r>
        <w:t>fg</w:t>
      </w:r>
    </w:p>
    <w:p w14:paraId="26E13F31" w14:textId="567C1A33" w:rsidR="000D4DB2" w:rsidRDefault="000D4DB2" w:rsidP="000D4DB2">
      <w:pPr>
        <w:pStyle w:val="Note"/>
      </w:pPr>
      <w:r>
        <w:t xml:space="preserve">Then the region with </w:t>
      </w:r>
      <w:r w:rsidRPr="000D4DB2">
        <w:rPr>
          <w:rStyle w:val="CODEtemp"/>
        </w:rPr>
        <w:t>startLine</w:t>
      </w:r>
      <w:r>
        <w:t xml:space="preserve"> = 5, </w:t>
      </w:r>
      <w:r w:rsidRPr="000D4DB2">
        <w:rPr>
          <w:rStyle w:val="CODEtemp"/>
        </w:rPr>
        <w:t>startColumn</w:t>
      </w:r>
      <w:r>
        <w:t xml:space="preserve"> = 3, </w:t>
      </w:r>
      <w:r w:rsidRPr="000D4DB2">
        <w:rPr>
          <w:rStyle w:val="CODEtemp"/>
        </w:rPr>
        <w:t>endLine</w:t>
      </w:r>
      <w:r>
        <w:t xml:space="preserve"> = 6, and </w:t>
      </w:r>
      <w:r w:rsidRPr="000D4DB2">
        <w:rPr>
          <w:rStyle w:val="CODEtemp"/>
        </w:rPr>
        <w:t>endColumn</w:t>
      </w:r>
      <w:r>
        <w:t xml:space="preserve"> = 1 represent the three characters </w:t>
      </w:r>
      <w:r w:rsidRPr="000D4DB2">
        <w:rPr>
          <w:rStyle w:val="CODEtemp"/>
        </w:rPr>
        <w:t>cde</w:t>
      </w:r>
      <w:r>
        <w:t xml:space="preserve"> plus a newline sequence.</w:t>
      </w:r>
    </w:p>
    <w:p w14:paraId="720604AC" w14:textId="77777777" w:rsidR="000D4DB2" w:rsidRPr="000D4DB2" w:rsidRDefault="000D4DB2" w:rsidP="000D4DB2"/>
    <w:p w14:paraId="7A43AD4A" w14:textId="701EB033" w:rsidR="006E546E" w:rsidRDefault="006E546E" w:rsidP="006E546E">
      <w:pPr>
        <w:pStyle w:val="Heading3"/>
      </w:pPr>
      <w:bookmarkStart w:id="274" w:name="_Toc503450957"/>
      <w:r>
        <w:t>Binary regions</w:t>
      </w:r>
      <w:bookmarkEnd w:id="274"/>
    </w:p>
    <w:p w14:paraId="645A946E" w14:textId="1F488875" w:rsidR="00FA2059" w:rsidRDefault="00FA2059" w:rsidP="00FA2059">
      <w:r w:rsidRPr="00FA2059">
        <w:t xml:space="preserve">The start of a binary region </w:t>
      </w:r>
      <w:r w:rsidRPr="00FA2059">
        <w:rPr>
          <w:b/>
        </w:rPr>
        <w:t>SHALL</w:t>
      </w:r>
      <w:r w:rsidRPr="00FA2059">
        <w:t xml:space="preserve"> be represented by the </w:t>
      </w:r>
      <w:r w:rsidRPr="00FA2059">
        <w:rPr>
          <w:rStyle w:val="CODEtemp"/>
        </w:rPr>
        <w:t>offset</w:t>
      </w:r>
      <w:r w:rsidRPr="00FA2059">
        <w:t xml:space="preserve"> property (§</w:t>
      </w:r>
      <w:r>
        <w:fldChar w:fldCharType="begin"/>
      </w:r>
      <w:r>
        <w:instrText xml:space="preserve"> REF _Ref493492251 \w \h </w:instrText>
      </w:r>
      <w:r>
        <w:fldChar w:fldCharType="separate"/>
      </w:r>
      <w:r w:rsidR="00567DE6">
        <w:t>3.20.8</w:t>
      </w:r>
      <w:r>
        <w:fldChar w:fldCharType="end"/>
      </w:r>
      <w:r w:rsidRPr="00FA2059">
        <w:t xml:space="preserve">), which denotes the offset in bytes from the start of the file. The offset of the first byte in a file </w:t>
      </w:r>
      <w:r w:rsidRPr="00FA2059">
        <w:rPr>
          <w:b/>
        </w:rPr>
        <w:t>SHALL</w:t>
      </w:r>
      <w:r w:rsidRPr="00FA2059">
        <w:t xml:space="preserve"> have the value 0.</w:t>
      </w:r>
    </w:p>
    <w:p w14:paraId="562F9E4E" w14:textId="07CBD488" w:rsidR="00FA2059" w:rsidRDefault="00FA2059" w:rsidP="00FA2059">
      <w:r w:rsidRPr="00FA2059">
        <w:t xml:space="preserve">The end of a binary region </w:t>
      </w:r>
      <w:r w:rsidRPr="00FA2059">
        <w:rPr>
          <w:b/>
        </w:rPr>
        <w:t>SHALL</w:t>
      </w:r>
      <w:r w:rsidRPr="00FA2059">
        <w:t xml:space="preserve"> be represented by the </w:t>
      </w:r>
      <w:r w:rsidRPr="00FA2059">
        <w:rPr>
          <w:rStyle w:val="CODEtemp"/>
        </w:rPr>
        <w:t>length</w:t>
      </w:r>
      <w:r w:rsidRPr="00FA2059">
        <w:t xml:space="preserve"> property (§</w:t>
      </w:r>
      <w:r>
        <w:fldChar w:fldCharType="begin"/>
      </w:r>
      <w:r>
        <w:instrText xml:space="preserve"> REF _Ref493492312 \w \h </w:instrText>
      </w:r>
      <w:r>
        <w:fldChar w:fldCharType="separate"/>
      </w:r>
      <w:r w:rsidR="00567DE6">
        <w:t>3.20.9</w:t>
      </w:r>
      <w:r>
        <w:fldChar w:fldCharType="end"/>
      </w:r>
      <w:r w:rsidRPr="00FA2059">
        <w:t xml:space="preserve">), which denotes a count of bytes. If </w:t>
      </w:r>
      <w:r w:rsidRPr="00FA2059">
        <w:rPr>
          <w:rStyle w:val="CODEtemp"/>
        </w:rPr>
        <w:t>length</w:t>
      </w:r>
      <w:r w:rsidRPr="00FA2059">
        <w:t xml:space="preserve"> is absent, the length of the region </w:t>
      </w:r>
      <w:r w:rsidRPr="00FA2059">
        <w:rPr>
          <w:b/>
        </w:rPr>
        <w:t>SHALL</w:t>
      </w:r>
      <w:r w:rsidRPr="00FA2059">
        <w:t xml:space="preserve"> be considered to be 0.</w:t>
      </w:r>
    </w:p>
    <w:p w14:paraId="57684A6B" w14:textId="057235AF" w:rsidR="00FA2059" w:rsidRPr="00FA2059" w:rsidRDefault="00FA2059" w:rsidP="00FA2059">
      <w:r w:rsidRPr="00FA2059">
        <w:t xml:space="preserve">In a binary region, the </w:t>
      </w:r>
      <w:r w:rsidRPr="00FA2059">
        <w:rPr>
          <w:rStyle w:val="CODEtemp"/>
        </w:rPr>
        <w:t>startLine</w:t>
      </w:r>
      <w:r w:rsidRPr="00FA2059">
        <w:t xml:space="preserve"> (§</w:t>
      </w:r>
      <w:r>
        <w:fldChar w:fldCharType="begin"/>
      </w:r>
      <w:r>
        <w:instrText xml:space="preserve"> REF _Ref493492406 \w \h </w:instrText>
      </w:r>
      <w:r>
        <w:fldChar w:fldCharType="separate"/>
      </w:r>
      <w:r w:rsidR="00567DE6">
        <w:t>3.20.4</w:t>
      </w:r>
      <w:r>
        <w:fldChar w:fldCharType="end"/>
      </w:r>
      <w:r w:rsidRPr="00FA2059">
        <w:t xml:space="preserve">), </w:t>
      </w:r>
      <w:r w:rsidRPr="00FA2059">
        <w:rPr>
          <w:rStyle w:val="CODEtemp"/>
        </w:rPr>
        <w:t>startColumn</w:t>
      </w:r>
      <w:r w:rsidRPr="00FA2059">
        <w:t xml:space="preserve"> (§</w:t>
      </w:r>
      <w:r>
        <w:fldChar w:fldCharType="begin"/>
      </w:r>
      <w:r>
        <w:instrText xml:space="preserve"> REF _Ref493492414 \w \h </w:instrText>
      </w:r>
      <w:r>
        <w:fldChar w:fldCharType="separate"/>
      </w:r>
      <w:r w:rsidR="00567DE6">
        <w:t>3.20.5</w:t>
      </w:r>
      <w:r>
        <w:fldChar w:fldCharType="end"/>
      </w:r>
      <w:r w:rsidRPr="00FA2059">
        <w:t xml:space="preserve">), </w:t>
      </w:r>
      <w:r w:rsidRPr="00FA2059">
        <w:rPr>
          <w:rStyle w:val="CODEtemp"/>
        </w:rPr>
        <w:t>endLine</w:t>
      </w:r>
      <w:r w:rsidRPr="00FA2059">
        <w:t xml:space="preserve"> (§</w:t>
      </w:r>
      <w:r>
        <w:fldChar w:fldCharType="begin"/>
      </w:r>
      <w:r>
        <w:instrText xml:space="preserve"> REF _Ref493492422 \w \h </w:instrText>
      </w:r>
      <w:r>
        <w:fldChar w:fldCharType="separate"/>
      </w:r>
      <w:r w:rsidR="00567DE6">
        <w:t>3.20.6</w:t>
      </w:r>
      <w:r>
        <w:fldChar w:fldCharType="end"/>
      </w:r>
      <w:r w:rsidRPr="00FA2059">
        <w:t xml:space="preserve">), and </w:t>
      </w:r>
      <w:r w:rsidRPr="00FA2059">
        <w:rPr>
          <w:rStyle w:val="CODEtemp"/>
        </w:rPr>
        <w:t>endColumn</w:t>
      </w:r>
      <w:r w:rsidRPr="00FA2059">
        <w:t xml:space="preserve"> (§</w:t>
      </w:r>
      <w:r>
        <w:fldChar w:fldCharType="begin"/>
      </w:r>
      <w:r>
        <w:instrText xml:space="preserve"> REF _Ref493492427 \w \h </w:instrText>
      </w:r>
      <w:r>
        <w:fldChar w:fldCharType="separate"/>
      </w:r>
      <w:r w:rsidR="00567DE6">
        <w:t>3.20.7</w:t>
      </w:r>
      <w:r>
        <w:fldChar w:fldCharType="end"/>
      </w:r>
      <w:r w:rsidRPr="00FA2059">
        <w:t xml:space="preserve">) properties </w:t>
      </w:r>
      <w:r w:rsidRPr="00FA2059">
        <w:rPr>
          <w:b/>
        </w:rPr>
        <w:t>SHALL</w:t>
      </w:r>
      <w:r w:rsidRPr="00FA2059">
        <w:t xml:space="preserve"> be absent.</w:t>
      </w:r>
    </w:p>
    <w:p w14:paraId="15386CDE" w14:textId="1F78D88F" w:rsidR="006E546E" w:rsidRDefault="006E546E" w:rsidP="006E546E">
      <w:pPr>
        <w:pStyle w:val="Heading3"/>
      </w:pPr>
      <w:bookmarkStart w:id="275" w:name="_Ref493490565"/>
      <w:bookmarkStart w:id="276" w:name="_Ref493491243"/>
      <w:bookmarkStart w:id="277" w:name="_Ref493492406"/>
      <w:bookmarkStart w:id="278" w:name="_Toc503450958"/>
      <w:r>
        <w:t>startLine property</w:t>
      </w:r>
      <w:bookmarkEnd w:id="275"/>
      <w:bookmarkEnd w:id="276"/>
      <w:bookmarkEnd w:id="277"/>
      <w:bookmarkEnd w:id="278"/>
    </w:p>
    <w:p w14:paraId="0627A481" w14:textId="61298111" w:rsidR="00FA2059" w:rsidRDefault="00FA2059" w:rsidP="00FA2059">
      <w:r>
        <w:t xml:space="preserve">When a </w:t>
      </w:r>
      <w:r w:rsidRPr="00FA2059">
        <w:rPr>
          <w:rStyle w:val="CODEtemp"/>
        </w:rPr>
        <w:t>region</w:t>
      </w:r>
      <w:r>
        <w:t xml:space="preserve"> object represents a text region, it </w:t>
      </w:r>
      <w:r w:rsidRPr="00FA2059">
        <w:rPr>
          <w:b/>
        </w:rPr>
        <w:t>SHALL</w:t>
      </w:r>
      <w:r>
        <w:t xml:space="preserve"> contain a property named </w:t>
      </w:r>
      <w:r w:rsidRPr="00FA2059">
        <w:rPr>
          <w:rStyle w:val="CODEtemp"/>
        </w:rPr>
        <w:t>startLine</w:t>
      </w:r>
      <w:r>
        <w:t xml:space="preserve">, which </w:t>
      </w:r>
      <w:r w:rsidRPr="00FA2059">
        <w:rPr>
          <w:b/>
        </w:rPr>
        <w:t>SHALL</w:t>
      </w:r>
      <w:r>
        <w:t xml:space="preserve"> have an integer value equal to the line number of the line containing the first character in the region.</w:t>
      </w:r>
    </w:p>
    <w:p w14:paraId="22C8B4EC" w14:textId="5C34FEFC" w:rsidR="00FA2059" w:rsidRPr="00FA2059" w:rsidRDefault="00FA2059" w:rsidP="00FA2059">
      <w:r>
        <w:t xml:space="preserve">The line number of the first line in the file </w:t>
      </w:r>
      <w:r w:rsidRPr="00FA2059">
        <w:rPr>
          <w:b/>
        </w:rPr>
        <w:t>SHALL</w:t>
      </w:r>
      <w:r>
        <w:t xml:space="preserve"> be 1.</w:t>
      </w:r>
    </w:p>
    <w:p w14:paraId="319A0D92" w14:textId="3C8D3AF6" w:rsidR="006E546E" w:rsidRDefault="006E546E" w:rsidP="006E546E">
      <w:pPr>
        <w:pStyle w:val="Heading3"/>
      </w:pPr>
      <w:bookmarkStart w:id="279" w:name="_Ref493491260"/>
      <w:bookmarkStart w:id="280" w:name="_Ref493492414"/>
      <w:bookmarkStart w:id="281" w:name="_Toc503450959"/>
      <w:r>
        <w:t>startColumn property</w:t>
      </w:r>
      <w:bookmarkEnd w:id="279"/>
      <w:bookmarkEnd w:id="280"/>
      <w:bookmarkEnd w:id="281"/>
    </w:p>
    <w:p w14:paraId="7CF609FC" w14:textId="1F500ECB" w:rsidR="00FA2059" w:rsidRDefault="00FA2059" w:rsidP="00FA2059">
      <w:r>
        <w:t xml:space="preserve">When a </w:t>
      </w:r>
      <w:r w:rsidRPr="00FA2059">
        <w:rPr>
          <w:rStyle w:val="CODEtemp"/>
        </w:rPr>
        <w:t>region</w:t>
      </w:r>
      <w:r>
        <w:t xml:space="preserve"> object represents a text region, it </w:t>
      </w:r>
      <w:r w:rsidRPr="00FA2059">
        <w:rPr>
          <w:b/>
        </w:rPr>
        <w:t>MAY</w:t>
      </w:r>
      <w:r>
        <w:t xml:space="preserve"> contain a property named </w:t>
      </w:r>
      <w:r w:rsidRPr="00FA2059">
        <w:rPr>
          <w:rStyle w:val="CODEtemp"/>
        </w:rPr>
        <w:t>startColumn</w:t>
      </w:r>
      <w:r>
        <w:t xml:space="preserve">, which </w:t>
      </w:r>
      <w:r w:rsidRPr="00FA2059">
        <w:rPr>
          <w:b/>
        </w:rPr>
        <w:t>SHALL</w:t>
      </w:r>
      <w:r>
        <w:t xml:space="preserve"> have an integer value equal to the column number of the first character in the region.</w:t>
      </w:r>
    </w:p>
    <w:p w14:paraId="7F4FF4A1" w14:textId="105C7AA7" w:rsidR="00FA2059" w:rsidRDefault="00FA2059" w:rsidP="00FA2059">
      <w:r>
        <w:t xml:space="preserve">The column number of the first column on each line </w:t>
      </w:r>
      <w:r w:rsidRPr="00FA2059">
        <w:rPr>
          <w:b/>
        </w:rPr>
        <w:t>SHALL</w:t>
      </w:r>
      <w:r>
        <w:t xml:space="preserve"> be 1.</w:t>
      </w:r>
    </w:p>
    <w:p w14:paraId="111BB43B" w14:textId="63BA288C" w:rsidR="00FA2059" w:rsidRPr="00FA2059" w:rsidRDefault="00FA2059" w:rsidP="00FA2059">
      <w:r>
        <w:t xml:space="preserve">If </w:t>
      </w:r>
      <w:r w:rsidRPr="00FA2059">
        <w:rPr>
          <w:rStyle w:val="CODEtemp"/>
        </w:rPr>
        <w:t>startColumn</w:t>
      </w:r>
      <w:r>
        <w:t xml:space="preserve"> is absent, it </w:t>
      </w:r>
      <w:r w:rsidRPr="00FA2059">
        <w:rPr>
          <w:b/>
        </w:rPr>
        <w:t>SHALL</w:t>
      </w:r>
      <w:r>
        <w:t xml:space="preserve"> be inferred as specified in §</w:t>
      </w:r>
      <w:r>
        <w:fldChar w:fldCharType="begin"/>
      </w:r>
      <w:r>
        <w:instrText xml:space="preserve"> REF _Ref493492556 \w \h </w:instrText>
      </w:r>
      <w:r>
        <w:fldChar w:fldCharType="separate"/>
      </w:r>
      <w:r w:rsidR="00567DE6">
        <w:t>3.20.2</w:t>
      </w:r>
      <w:r>
        <w:fldChar w:fldCharType="end"/>
      </w:r>
      <w:r>
        <w:t>.</w:t>
      </w:r>
    </w:p>
    <w:p w14:paraId="29DFBDCD" w14:textId="49CB3F3F" w:rsidR="006E546E" w:rsidRDefault="006E546E" w:rsidP="006E546E">
      <w:pPr>
        <w:pStyle w:val="Heading3"/>
      </w:pPr>
      <w:bookmarkStart w:id="282" w:name="_Ref493491334"/>
      <w:bookmarkStart w:id="283" w:name="_Ref493492422"/>
      <w:bookmarkStart w:id="284" w:name="_Toc503450960"/>
      <w:r>
        <w:t>endLine property</w:t>
      </w:r>
      <w:bookmarkEnd w:id="282"/>
      <w:bookmarkEnd w:id="283"/>
      <w:bookmarkEnd w:id="284"/>
    </w:p>
    <w:p w14:paraId="05C61EE7" w14:textId="75650952"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endLine</w:t>
      </w:r>
      <w:r>
        <w:t xml:space="preserve">, which </w:t>
      </w:r>
      <w:r w:rsidRPr="00161D0D">
        <w:rPr>
          <w:b/>
        </w:rPr>
        <w:t>SHALL</w:t>
      </w:r>
      <w:r>
        <w:t xml:space="preserve"> have an integer value equal to the line number of the line containing the last character in the region.</w:t>
      </w:r>
    </w:p>
    <w:p w14:paraId="1546269C" w14:textId="118C85D7" w:rsidR="00FA2059" w:rsidRPr="00FA2059" w:rsidRDefault="00161D0D" w:rsidP="00161D0D">
      <w:r>
        <w:t xml:space="preserve">If </w:t>
      </w:r>
      <w:r w:rsidRPr="00161D0D">
        <w:rPr>
          <w:rStyle w:val="CODEtemp"/>
        </w:rPr>
        <w:t>endLine</w:t>
      </w:r>
      <w:r>
        <w:t xml:space="preserve"> is absent, it </w:t>
      </w:r>
      <w:r w:rsidRPr="00161D0D">
        <w:rPr>
          <w:b/>
        </w:rPr>
        <w:t>SHALL</w:t>
      </w:r>
      <w:r>
        <w:t xml:space="preserve"> be inferred as specified in §</w:t>
      </w:r>
      <w:r>
        <w:fldChar w:fldCharType="begin"/>
      </w:r>
      <w:r>
        <w:instrText xml:space="preserve"> REF _Ref493492604 \w \h </w:instrText>
      </w:r>
      <w:r>
        <w:fldChar w:fldCharType="separate"/>
      </w:r>
      <w:r w:rsidR="00567DE6">
        <w:t>3.20.2</w:t>
      </w:r>
      <w:r>
        <w:fldChar w:fldCharType="end"/>
      </w:r>
      <w:r>
        <w:t>.</w:t>
      </w:r>
    </w:p>
    <w:p w14:paraId="70DC2A2F" w14:textId="6B14264D" w:rsidR="006E546E" w:rsidRDefault="006E546E" w:rsidP="006E546E">
      <w:pPr>
        <w:pStyle w:val="Heading3"/>
      </w:pPr>
      <w:bookmarkStart w:id="285" w:name="_Ref493491342"/>
      <w:bookmarkStart w:id="286" w:name="_Ref493492427"/>
      <w:bookmarkStart w:id="287" w:name="_Toc503450961"/>
      <w:r>
        <w:t>endColumn property</w:t>
      </w:r>
      <w:bookmarkEnd w:id="285"/>
      <w:bookmarkEnd w:id="286"/>
      <w:bookmarkEnd w:id="287"/>
    </w:p>
    <w:p w14:paraId="5938BD23" w14:textId="2ABC238B" w:rsidR="00161D0D" w:rsidRDefault="00161D0D" w:rsidP="00161D0D">
      <w:r>
        <w:t xml:space="preserve">When a </w:t>
      </w:r>
      <w:r w:rsidRPr="00161D0D">
        <w:rPr>
          <w:rStyle w:val="CODEtemp"/>
        </w:rPr>
        <w:t>region</w:t>
      </w:r>
      <w:r>
        <w:t xml:space="preserve"> object represents a text region, it </w:t>
      </w:r>
      <w:r w:rsidRPr="00161D0D">
        <w:rPr>
          <w:b/>
        </w:rPr>
        <w:t>MAY</w:t>
      </w:r>
      <w:r>
        <w:t xml:space="preserve"> contain a property named </w:t>
      </w:r>
      <w:r w:rsidRPr="00161D0D">
        <w:rPr>
          <w:rStyle w:val="CODEtemp"/>
        </w:rPr>
        <w:t>endColumn</w:t>
      </w:r>
      <w:r>
        <w:t xml:space="preserve">, which </w:t>
      </w:r>
      <w:r w:rsidRPr="00161D0D">
        <w:rPr>
          <w:b/>
        </w:rPr>
        <w:t>SHALL</w:t>
      </w:r>
      <w:r>
        <w:t xml:space="preserve"> have an integer value equal to the column number of the last character in the region.</w:t>
      </w:r>
    </w:p>
    <w:p w14:paraId="7F0E41FE" w14:textId="65ADF3DE" w:rsidR="00161D0D" w:rsidRPr="00161D0D" w:rsidRDefault="00161D0D" w:rsidP="00161D0D">
      <w:r>
        <w:lastRenderedPageBreak/>
        <w:t xml:space="preserve">If </w:t>
      </w:r>
      <w:r w:rsidRPr="00161D0D">
        <w:rPr>
          <w:rStyle w:val="CODEtemp"/>
        </w:rPr>
        <w:t>endColumn</w:t>
      </w:r>
      <w:r>
        <w:t xml:space="preserve"> is absent, it </w:t>
      </w:r>
      <w:r w:rsidRPr="00161D0D">
        <w:rPr>
          <w:b/>
        </w:rPr>
        <w:t>SHALL</w:t>
      </w:r>
      <w:r>
        <w:t xml:space="preserve"> be inferred as specified in §</w:t>
      </w:r>
      <w:r>
        <w:fldChar w:fldCharType="begin"/>
      </w:r>
      <w:r>
        <w:instrText xml:space="preserve"> REF _Ref493492671 \w \h </w:instrText>
      </w:r>
      <w:r>
        <w:fldChar w:fldCharType="separate"/>
      </w:r>
      <w:r w:rsidR="00567DE6">
        <w:t>3.20.2</w:t>
      </w:r>
      <w:r>
        <w:fldChar w:fldCharType="end"/>
      </w:r>
      <w:r>
        <w:t>.</w:t>
      </w:r>
    </w:p>
    <w:p w14:paraId="71768405" w14:textId="2CD24091" w:rsidR="006E546E" w:rsidRDefault="006E546E" w:rsidP="006E546E">
      <w:pPr>
        <w:pStyle w:val="Heading3"/>
      </w:pPr>
      <w:bookmarkStart w:id="288" w:name="_Ref493492251"/>
      <w:bookmarkStart w:id="289" w:name="_Ref493492981"/>
      <w:bookmarkStart w:id="290" w:name="_Toc503450962"/>
      <w:r>
        <w:t>offset property</w:t>
      </w:r>
      <w:bookmarkEnd w:id="288"/>
      <w:bookmarkEnd w:id="289"/>
      <w:bookmarkEnd w:id="290"/>
    </w:p>
    <w:p w14:paraId="321F4EBD" w14:textId="35345EC2" w:rsidR="00161D0D" w:rsidRDefault="00161D0D" w:rsidP="00161D0D">
      <w:r>
        <w:t xml:space="preserve">When a </w:t>
      </w:r>
      <w:r w:rsidRPr="00161D0D">
        <w:rPr>
          <w:rStyle w:val="CODEtemp"/>
        </w:rPr>
        <w:t>region</w:t>
      </w:r>
      <w:r>
        <w:t xml:space="preserve"> object represents a binary region, it </w:t>
      </w:r>
      <w:r w:rsidRPr="00161D0D">
        <w:rPr>
          <w:b/>
        </w:rPr>
        <w:t>SHALL</w:t>
      </w:r>
      <w:r>
        <w:t xml:space="preserve"> contain a property named </w:t>
      </w:r>
      <w:r w:rsidRPr="00161D0D">
        <w:rPr>
          <w:rStyle w:val="CODEtemp"/>
        </w:rPr>
        <w:t>offset</w:t>
      </w:r>
      <w:r>
        <w:t xml:space="preserve">, which </w:t>
      </w:r>
      <w:r w:rsidRPr="00161D0D">
        <w:rPr>
          <w:b/>
        </w:rPr>
        <w:t>SHALL</w:t>
      </w:r>
      <w:r>
        <w:t xml:space="preserve"> have a non-negative integer value equal to the byte offset from the beginning of the file of the first byte in the region.</w:t>
      </w:r>
    </w:p>
    <w:p w14:paraId="1903BEF0" w14:textId="5EF526C1" w:rsidR="00161D0D" w:rsidRDefault="00161D0D" w:rsidP="00161D0D">
      <w:r>
        <w:t xml:space="preserve">When a </w:t>
      </w:r>
      <w:r w:rsidRPr="00161D0D">
        <w:rPr>
          <w:rStyle w:val="CODEtemp"/>
        </w:rPr>
        <w:t>region</w:t>
      </w:r>
      <w:r>
        <w:t xml:space="preserve"> object represents a text region, the offset property </w:t>
      </w:r>
      <w:r w:rsidRPr="00161D0D">
        <w:rPr>
          <w:b/>
        </w:rPr>
        <w:t>MAY</w:t>
      </w:r>
      <w:r>
        <w:t xml:space="preserve"> be present. In this case, it </w:t>
      </w:r>
      <w:r w:rsidRPr="00161D0D">
        <w:rPr>
          <w:b/>
        </w:rPr>
        <w:t>SHALL</w:t>
      </w:r>
      <w:r>
        <w:t xml:space="preserve"> represent the character offset from the beginning of the file of the first character in the region.</w:t>
      </w:r>
    </w:p>
    <w:p w14:paraId="7477E875" w14:textId="17E0D07A" w:rsidR="006E546E" w:rsidRDefault="006E546E" w:rsidP="006E546E">
      <w:pPr>
        <w:pStyle w:val="Heading3"/>
      </w:pPr>
      <w:bookmarkStart w:id="291" w:name="_Ref493491350"/>
      <w:bookmarkStart w:id="292" w:name="_Ref493492312"/>
      <w:bookmarkStart w:id="293" w:name="_Toc503450963"/>
      <w:r>
        <w:t>length property</w:t>
      </w:r>
      <w:bookmarkEnd w:id="291"/>
      <w:bookmarkEnd w:id="292"/>
      <w:bookmarkEnd w:id="293"/>
    </w:p>
    <w:p w14:paraId="720E533E" w14:textId="5504C1AF" w:rsidR="00161D0D" w:rsidRDefault="00161D0D" w:rsidP="00161D0D">
      <w:r>
        <w:t xml:space="preserve">A </w:t>
      </w:r>
      <w:r w:rsidRPr="00161D0D">
        <w:rPr>
          <w:rStyle w:val="CODEtemp"/>
        </w:rPr>
        <w:t>region</w:t>
      </w:r>
      <w:r>
        <w:t xml:space="preserve"> object </w:t>
      </w:r>
      <w:r w:rsidRPr="00161D0D">
        <w:rPr>
          <w:b/>
        </w:rPr>
        <w:t>MAY</w:t>
      </w:r>
      <w:r>
        <w:t xml:space="preserve"> contain a property named </w:t>
      </w:r>
      <w:r w:rsidRPr="00161D0D">
        <w:rPr>
          <w:rStyle w:val="CODEtemp"/>
        </w:rPr>
        <w:t>length</w:t>
      </w:r>
      <w:r>
        <w:t xml:space="preserve"> whose value is a non-negative integer.</w:t>
      </w:r>
    </w:p>
    <w:p w14:paraId="2A9C5C39" w14:textId="72FEDCBC" w:rsidR="00161D0D" w:rsidRDefault="00161D0D" w:rsidP="00161D0D">
      <w:r>
        <w:t xml:space="preserve">When the </w:t>
      </w:r>
      <w:r w:rsidRPr="00161D0D">
        <w:rPr>
          <w:rStyle w:val="CODEtemp"/>
        </w:rPr>
        <w:t>region</w:t>
      </w:r>
      <w:r>
        <w:t xml:space="preserve"> object represents a text region, the value of </w:t>
      </w:r>
      <w:r w:rsidRPr="00161D0D">
        <w:rPr>
          <w:rStyle w:val="CODEtemp"/>
        </w:rPr>
        <w:t>length</w:t>
      </w:r>
      <w:r>
        <w:t xml:space="preserve"> </w:t>
      </w:r>
      <w:r w:rsidRPr="00161D0D">
        <w:rPr>
          <w:b/>
        </w:rPr>
        <w:t>SHALL</w:t>
      </w:r>
      <w:r>
        <w:t xml:space="preserve"> be the number of characters in the region. If the region consists of 0 characters,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2575734B" w14:textId="7E1DBD81" w:rsidR="00161D0D" w:rsidRDefault="00161D0D" w:rsidP="00161D0D">
      <w:r>
        <w:t xml:space="preserve">When a </w:t>
      </w:r>
      <w:r w:rsidRPr="00161D0D">
        <w:rPr>
          <w:rStyle w:val="CODEtemp"/>
        </w:rPr>
        <w:t>region</w:t>
      </w:r>
      <w:r>
        <w:t xml:space="preserve"> object represents a binary region, the value of length </w:t>
      </w:r>
      <w:r w:rsidRPr="00161D0D">
        <w:rPr>
          <w:b/>
        </w:rPr>
        <w:t>SHALL</w:t>
      </w:r>
      <w:r>
        <w:t xml:space="preserve"> be the number of bytes in the region. If the region consists of 0 bytes, then either </w:t>
      </w:r>
      <w:r w:rsidRPr="00161D0D">
        <w:rPr>
          <w:rStyle w:val="CODEtemp"/>
        </w:rPr>
        <w:t>length</w:t>
      </w:r>
      <w:r>
        <w:t xml:space="preserve"> </w:t>
      </w:r>
      <w:r w:rsidRPr="00161D0D">
        <w:rPr>
          <w:b/>
        </w:rPr>
        <w:t>SHALL</w:t>
      </w:r>
      <w:r>
        <w:t xml:space="preserve"> either be absent or if </w:t>
      </w:r>
      <w:r w:rsidRPr="00161D0D">
        <w:rPr>
          <w:b/>
        </w:rPr>
        <w:t>SHALL</w:t>
      </w:r>
      <w:r>
        <w:t xml:space="preserve"> have the value 0.</w:t>
      </w:r>
    </w:p>
    <w:p w14:paraId="71BD8AA5" w14:textId="665FCF44" w:rsidR="00161D0D" w:rsidRDefault="00161D0D" w:rsidP="00161D0D">
      <w:r>
        <w:t xml:space="preserve">The sum of the </w:t>
      </w:r>
      <w:r w:rsidRPr="00161D0D">
        <w:rPr>
          <w:rStyle w:val="CODEtemp"/>
        </w:rPr>
        <w:t>offset</w:t>
      </w:r>
      <w:r>
        <w:t xml:space="preserve"> (§</w:t>
      </w:r>
      <w:r>
        <w:fldChar w:fldCharType="begin"/>
      </w:r>
      <w:r>
        <w:instrText xml:space="preserve"> REF _Ref493492981 \w \h </w:instrText>
      </w:r>
      <w:r>
        <w:fldChar w:fldCharType="separate"/>
      </w:r>
      <w:r w:rsidR="00567DE6">
        <w:t>3.20.8</w:t>
      </w:r>
      <w:r>
        <w:fldChar w:fldCharType="end"/>
      </w:r>
      <w:r>
        <w:t xml:space="preserve">) and </w:t>
      </w:r>
      <w:r w:rsidRPr="00161D0D">
        <w:rPr>
          <w:rStyle w:val="CODEtemp"/>
        </w:rPr>
        <w:t>length</w:t>
      </w:r>
      <w:r>
        <w:t xml:space="preserve"> properties </w:t>
      </w:r>
      <w:r w:rsidRPr="00161D0D">
        <w:rPr>
          <w:b/>
        </w:rPr>
        <w:t>SHALL</w:t>
      </w:r>
      <w:r>
        <w:t xml:space="preserve"> be greater than or equal to 0, and less than or equal to the length the file, which is measured in characters for a text region and in bytes for a binary region.</w:t>
      </w:r>
    </w:p>
    <w:p w14:paraId="26AA9C6F" w14:textId="16D6B62A" w:rsidR="00161D0D" w:rsidRPr="00161D0D" w:rsidRDefault="00161D0D" w:rsidP="00161D0D">
      <w:r>
        <w:t xml:space="preserve">A region whose </w:t>
      </w:r>
      <w:r w:rsidRPr="00161D0D">
        <w:rPr>
          <w:rStyle w:val="CODEtemp"/>
        </w:rPr>
        <w:t>offset</w:t>
      </w:r>
      <w:r>
        <w:t xml:space="preserve"> is equal to the length of the file and whose </w:t>
      </w:r>
      <w:r w:rsidRPr="00161D0D">
        <w:rPr>
          <w:rStyle w:val="CODEtemp"/>
        </w:rPr>
        <w:t>length</w:t>
      </w:r>
      <w:r>
        <w:t xml:space="preserve"> is 0 permitted, and </w:t>
      </w:r>
      <w:r w:rsidRPr="00161D0D">
        <w:rPr>
          <w:b/>
        </w:rPr>
        <w:t>SHALL</w:t>
      </w:r>
      <w:r>
        <w:t xml:space="preserve"> represent an insertion point at the end of the file.</w:t>
      </w:r>
    </w:p>
    <w:p w14:paraId="5D26A82A" w14:textId="0E50AA04" w:rsidR="006E546E" w:rsidRDefault="006E546E" w:rsidP="006E546E">
      <w:pPr>
        <w:pStyle w:val="Heading2"/>
      </w:pPr>
      <w:bookmarkStart w:id="294" w:name="_Ref493404505"/>
      <w:bookmarkStart w:id="295" w:name="_Toc503450964"/>
      <w:r>
        <w:t>logicalLocation object</w:t>
      </w:r>
      <w:bookmarkEnd w:id="294"/>
      <w:bookmarkEnd w:id="295"/>
    </w:p>
    <w:p w14:paraId="479717FF" w14:textId="2760154A" w:rsidR="006E546E" w:rsidRDefault="006E546E" w:rsidP="006E546E">
      <w:pPr>
        <w:pStyle w:val="Heading3"/>
      </w:pPr>
      <w:bookmarkStart w:id="296" w:name="_Toc503450965"/>
      <w:r>
        <w:t>General</w:t>
      </w:r>
      <w:bookmarkEnd w:id="296"/>
    </w:p>
    <w:p w14:paraId="23E4A7A7" w14:textId="489889C5" w:rsidR="00161D0D" w:rsidRDefault="00161D0D" w:rsidP="00161D0D">
      <w:r>
        <w:t xml:space="preserve">A </w:t>
      </w:r>
      <w:r w:rsidRPr="00161D0D">
        <w:rPr>
          <w:rStyle w:val="CODEtemp"/>
        </w:rPr>
        <w:t>logicalLocation</w:t>
      </w:r>
      <w:r>
        <w:t xml:space="preserve"> object describes a logical location.</w:t>
      </w:r>
    </w:p>
    <w:p w14:paraId="2C1D6EA8" w14:textId="6C9E4871" w:rsidR="00161D0D" w:rsidRPr="00161D0D" w:rsidRDefault="00161D0D" w:rsidP="00161D0D">
      <w:r w:rsidRPr="00161D0D">
        <w:rPr>
          <w:rStyle w:val="CODEtemp"/>
        </w:rPr>
        <w:t>logicalLocation</w:t>
      </w:r>
      <w:r>
        <w:t xml:space="preserve"> objects occur as property values within the </w:t>
      </w:r>
      <w:r w:rsidRPr="00161D0D">
        <w:rPr>
          <w:rStyle w:val="CODEtemp"/>
        </w:rPr>
        <w:t>run.logicalLocations</w:t>
      </w:r>
      <w:r>
        <w:t xml:space="preserve"> object (§</w:t>
      </w:r>
      <w:r>
        <w:fldChar w:fldCharType="begin"/>
      </w:r>
      <w:r>
        <w:instrText xml:space="preserve"> REF _Ref493479000 \w \h </w:instrText>
      </w:r>
      <w:r>
        <w:fldChar w:fldCharType="separate"/>
      </w:r>
      <w:r w:rsidR="00567DE6">
        <w:t>3.12.10</w:t>
      </w:r>
      <w:r>
        <w:fldChar w:fldCharType="end"/>
      </w:r>
      <w:r>
        <w:t>).</w:t>
      </w:r>
    </w:p>
    <w:p w14:paraId="70635E46" w14:textId="168F318C" w:rsidR="006E546E" w:rsidRDefault="006E546E" w:rsidP="006E546E">
      <w:pPr>
        <w:pStyle w:val="Heading3"/>
      </w:pPr>
      <w:bookmarkStart w:id="297" w:name="_Toc503450966"/>
      <w:r>
        <w:t>name property</w:t>
      </w:r>
      <w:bookmarkEnd w:id="297"/>
    </w:p>
    <w:p w14:paraId="55C381B2" w14:textId="556DCC61" w:rsidR="00BD0C18" w:rsidRDefault="00BD0C18" w:rsidP="00BD0C18">
      <w:r>
        <w:t xml:space="preserve">A </w:t>
      </w:r>
      <w:r w:rsidRPr="00BD0C18">
        <w:rPr>
          <w:rStyle w:val="CODEtemp"/>
        </w:rPr>
        <w:t>logicalLocation</w:t>
      </w:r>
      <w:r>
        <w:t xml:space="preserve"> object </w:t>
      </w:r>
      <w:r w:rsidRPr="00BD0C18">
        <w:rPr>
          <w:b/>
        </w:rPr>
        <w:t>SHALL</w:t>
      </w:r>
      <w:r>
        <w:t xml:space="preserve"> contain a property named </w:t>
      </w:r>
      <w:r w:rsidRPr="00BD0C18">
        <w:rPr>
          <w:rStyle w:val="CODEtemp"/>
        </w:rPr>
        <w:t>name</w:t>
      </w:r>
      <w:r>
        <w:t xml:space="preserve"> whose value is a string that identifies the construct in which the result occurred. For example, this property might contain the name of a class or a method.</w:t>
      </w:r>
    </w:p>
    <w:p w14:paraId="43D4E9C0" w14:textId="7AEA7FC0" w:rsidR="00BD0C18" w:rsidRDefault="00BD0C18" w:rsidP="00BD0C18">
      <w:r>
        <w:t xml:space="preserve">The </w:t>
      </w:r>
      <w:r w:rsidRPr="00AD7FD8">
        <w:rPr>
          <w:rStyle w:val="CODEtemp"/>
        </w:rPr>
        <w:t>name</w:t>
      </w:r>
      <w:r>
        <w:t xml:space="preserve"> property does need to be suitabl</w:t>
      </w:r>
      <w:r w:rsidR="00AD7FD8">
        <w:t>e for display.</w:t>
      </w:r>
    </w:p>
    <w:p w14:paraId="6D79E424" w14:textId="03D99CA4" w:rsidR="00BD0C18" w:rsidRDefault="00AD7FD8" w:rsidP="00AD7FD8">
      <w:pPr>
        <w:pStyle w:val="Note"/>
      </w:pPr>
      <w:r>
        <w:t xml:space="preserve">EXAMPLE 1: </w:t>
      </w:r>
      <w:r w:rsidR="00BD0C18">
        <w:t>A C++ analysis tool might emit the name property of a function as the “decorated” function name, which encodes the function signature in a manner that is compiler-dep</w:t>
      </w:r>
      <w:r>
        <w:t>endent and not easily readable.</w:t>
      </w:r>
    </w:p>
    <w:p w14:paraId="376DCC1E" w14:textId="6C62C93A" w:rsidR="00BD0C18" w:rsidRDefault="00BD0C18" w:rsidP="00BD0C18">
      <w:r>
        <w:t xml:space="preserve">If the </w:t>
      </w:r>
      <w:r w:rsidRPr="00AD7FD8">
        <w:rPr>
          <w:rStyle w:val="CODEtemp"/>
        </w:rPr>
        <w:t>logicalLocation</w:t>
      </w:r>
      <w:r>
        <w:t xml:space="preserve"> object describes a top-level logical location, and if the </w:t>
      </w:r>
      <w:r w:rsidRPr="00AD7FD8">
        <w:rPr>
          <w:rStyle w:val="CODEtemp"/>
        </w:rPr>
        <w:t>name</w:t>
      </w:r>
      <w:r>
        <w:t xml:space="preserve"> property would be equal to the name of the property</w:t>
      </w:r>
      <w:r w:rsidR="00AD7FD8">
        <w:t xml:space="preserve"> for which this object provides the value</w:t>
      </w:r>
      <w:r>
        <w:t>, then t</w:t>
      </w:r>
      <w:r w:rsidR="00AD7FD8">
        <w:t xml:space="preserve">he </w:t>
      </w:r>
      <w:r w:rsidR="00AD7FD8" w:rsidRPr="00AD7FD8">
        <w:rPr>
          <w:rStyle w:val="CODEtemp"/>
        </w:rPr>
        <w:t>name</w:t>
      </w:r>
      <w:r w:rsidR="00AD7FD8">
        <w:t xml:space="preserve"> property </w:t>
      </w:r>
      <w:r w:rsidR="00AD7FD8" w:rsidRPr="00AD7FD8">
        <w:rPr>
          <w:b/>
        </w:rPr>
        <w:t>MAY</w:t>
      </w:r>
      <w:r w:rsidR="00AD7FD8">
        <w:t xml:space="preserve"> be absent.</w:t>
      </w:r>
    </w:p>
    <w:p w14:paraId="4A5D5F18" w14:textId="5108BB21" w:rsidR="00BD0C18" w:rsidRDefault="00AD7FD8" w:rsidP="00AD7FD8">
      <w:pPr>
        <w:pStyle w:val="Note"/>
      </w:pPr>
      <w:r>
        <w:t xml:space="preserve">EXAMPLE 2: </w:t>
      </w:r>
      <w:r w:rsidR="00BD0C18">
        <w:t xml:space="preserve">In this example, the logical location is a top-level C++ function named </w:t>
      </w:r>
      <w:r w:rsidRPr="00AD7FD8">
        <w:rPr>
          <w:rStyle w:val="CODEtemp"/>
        </w:rPr>
        <w:t>functionF</w:t>
      </w:r>
      <w:r>
        <w:t xml:space="preserve">, and </w:t>
      </w:r>
      <w:r w:rsidRPr="00AD7FD8">
        <w:rPr>
          <w:rStyle w:val="CODEtemp"/>
        </w:rPr>
        <w:t>name</w:t>
      </w:r>
      <w:r>
        <w:t xml:space="preserve"> is omitted.</w:t>
      </w:r>
    </w:p>
    <w:p w14:paraId="7B15F182" w14:textId="77777777" w:rsidR="00BD0C18" w:rsidRDefault="00BD0C18" w:rsidP="00AD7FD8">
      <w:pPr>
        <w:pStyle w:val="Code"/>
      </w:pPr>
      <w:r>
        <w:t>"logicalLocations": {</w:t>
      </w:r>
    </w:p>
    <w:p w14:paraId="13DF079C" w14:textId="77777777" w:rsidR="00BD0C18" w:rsidRDefault="00BD0C18" w:rsidP="00AD7FD8">
      <w:pPr>
        <w:pStyle w:val="Code"/>
      </w:pPr>
      <w:r>
        <w:t xml:space="preserve">    "functionF": {</w:t>
      </w:r>
    </w:p>
    <w:p w14:paraId="6E33970E" w14:textId="77777777" w:rsidR="00BD0C18" w:rsidRDefault="00BD0C18" w:rsidP="00AD7FD8">
      <w:pPr>
        <w:pStyle w:val="Code"/>
      </w:pPr>
      <w:r>
        <w:t xml:space="preserve">        "kind": "function"</w:t>
      </w:r>
    </w:p>
    <w:p w14:paraId="4C36D471" w14:textId="77777777" w:rsidR="00BD0C18" w:rsidRDefault="00BD0C18" w:rsidP="00AD7FD8">
      <w:pPr>
        <w:pStyle w:val="Code"/>
      </w:pPr>
      <w:r>
        <w:t xml:space="preserve">    }</w:t>
      </w:r>
    </w:p>
    <w:p w14:paraId="4ECCFAE6" w14:textId="11B7734C" w:rsidR="00AD7FD8" w:rsidRDefault="00BD0C18" w:rsidP="00AD7FD8">
      <w:pPr>
        <w:pStyle w:val="Code"/>
      </w:pPr>
      <w:r>
        <w:lastRenderedPageBreak/>
        <w:t>}</w:t>
      </w:r>
    </w:p>
    <w:p w14:paraId="75F37ECC" w14:textId="5A4DB7AC" w:rsidR="00BD0C18" w:rsidRDefault="00AD7FD8" w:rsidP="00AD7FD8">
      <w:pPr>
        <w:pStyle w:val="Note"/>
      </w:pPr>
      <w:r>
        <w:t xml:space="preserve">EXAMPLE 3: </w:t>
      </w:r>
      <w:r w:rsidR="00BD0C18">
        <w:t xml:space="preserve">In this example, the logical location is a top-level C++ function, and </w:t>
      </w:r>
      <w:r w:rsidR="00BD0C18" w:rsidRPr="00AD7FD8">
        <w:rPr>
          <w:rStyle w:val="CODEtemp"/>
        </w:rPr>
        <w:t>name</w:t>
      </w:r>
      <w:r>
        <w:t xml:space="preserve"> is equal to the property name.</w:t>
      </w:r>
    </w:p>
    <w:p w14:paraId="19545970" w14:textId="77777777" w:rsidR="00BD0C18" w:rsidRDefault="00BD0C18" w:rsidP="00AD7FD8">
      <w:pPr>
        <w:pStyle w:val="Code"/>
      </w:pPr>
      <w:r>
        <w:t>"logicalLocations": {</w:t>
      </w:r>
    </w:p>
    <w:p w14:paraId="53F7E4F2" w14:textId="77777777" w:rsidR="00BD0C18" w:rsidRDefault="00BD0C18" w:rsidP="00AD7FD8">
      <w:pPr>
        <w:pStyle w:val="Code"/>
      </w:pPr>
      <w:r>
        <w:t xml:space="preserve">    "functionF": {</w:t>
      </w:r>
    </w:p>
    <w:p w14:paraId="6816E7C9" w14:textId="77777777" w:rsidR="00BD0C18" w:rsidRDefault="00BD0C18" w:rsidP="00AD7FD8">
      <w:pPr>
        <w:pStyle w:val="Code"/>
      </w:pPr>
      <w:r>
        <w:t xml:space="preserve">        "name": "functionF",</w:t>
      </w:r>
    </w:p>
    <w:p w14:paraId="51C6FBFC" w14:textId="77777777" w:rsidR="00BD0C18" w:rsidRDefault="00BD0C18" w:rsidP="00AD7FD8">
      <w:pPr>
        <w:pStyle w:val="Code"/>
      </w:pPr>
      <w:r>
        <w:t xml:space="preserve">        "kind": "function"</w:t>
      </w:r>
    </w:p>
    <w:p w14:paraId="59BDD6F3" w14:textId="77777777" w:rsidR="00BD0C18" w:rsidRDefault="00BD0C18" w:rsidP="00AD7FD8">
      <w:pPr>
        <w:pStyle w:val="Code"/>
      </w:pPr>
      <w:r>
        <w:t xml:space="preserve">    }</w:t>
      </w:r>
    </w:p>
    <w:p w14:paraId="62EC1166" w14:textId="77777777" w:rsidR="00BD0C18" w:rsidRDefault="00BD0C18" w:rsidP="00AD7FD8">
      <w:pPr>
        <w:pStyle w:val="Code"/>
      </w:pPr>
      <w:r>
        <w:t>}</w:t>
      </w:r>
    </w:p>
    <w:p w14:paraId="15647031" w14:textId="3762EEFF" w:rsidR="00BD0C18" w:rsidRDefault="00AD7FD8" w:rsidP="00AD7FD8">
      <w:pPr>
        <w:pStyle w:val="Note"/>
      </w:pPr>
      <w:r>
        <w:t xml:space="preserve">EXAMPLE 4: </w:t>
      </w:r>
      <w:r w:rsidR="00BD0C18">
        <w:t>In this example, the logical location is a top-level C++ function, but name is not equal to the property name, so it cannot be omitted.</w:t>
      </w:r>
    </w:p>
    <w:p w14:paraId="4930BE20" w14:textId="77777777" w:rsidR="00BD0C18" w:rsidRDefault="00BD0C18" w:rsidP="00BD0C18"/>
    <w:p w14:paraId="6DFA9F8C" w14:textId="77777777" w:rsidR="00BD0C18" w:rsidRDefault="00BD0C18" w:rsidP="00AD7FD8">
      <w:pPr>
        <w:pStyle w:val="Code"/>
      </w:pPr>
      <w:r>
        <w:t>"logicalLocations": {</w:t>
      </w:r>
    </w:p>
    <w:p w14:paraId="42C7BA77" w14:textId="77777777" w:rsidR="00BD0C18" w:rsidRDefault="00BD0C18" w:rsidP="00AD7FD8">
      <w:pPr>
        <w:pStyle w:val="Code"/>
      </w:pPr>
      <w:r>
        <w:t xml:space="preserve">    "functionF-0": {</w:t>
      </w:r>
    </w:p>
    <w:p w14:paraId="034943C5" w14:textId="77777777" w:rsidR="00BD0C18" w:rsidRDefault="00BD0C18" w:rsidP="00AD7FD8">
      <w:pPr>
        <w:pStyle w:val="Code"/>
      </w:pPr>
      <w:r>
        <w:t xml:space="preserve">        "name": "functionF",</w:t>
      </w:r>
    </w:p>
    <w:p w14:paraId="2CB99C8F" w14:textId="77777777" w:rsidR="00BD0C18" w:rsidRDefault="00BD0C18" w:rsidP="00AD7FD8">
      <w:pPr>
        <w:pStyle w:val="Code"/>
      </w:pPr>
      <w:r>
        <w:t xml:space="preserve">        "kind": "function"</w:t>
      </w:r>
    </w:p>
    <w:p w14:paraId="67B7D212" w14:textId="77777777" w:rsidR="00BD0C18" w:rsidRDefault="00BD0C18" w:rsidP="00AD7FD8">
      <w:pPr>
        <w:pStyle w:val="Code"/>
      </w:pPr>
      <w:r>
        <w:t xml:space="preserve">    }</w:t>
      </w:r>
    </w:p>
    <w:p w14:paraId="0E6C8D06" w14:textId="1202EF42" w:rsidR="00BD0C18" w:rsidRPr="00BD0C18" w:rsidRDefault="00BD0C18" w:rsidP="00AD7FD8">
      <w:pPr>
        <w:pStyle w:val="Code"/>
      </w:pPr>
      <w:r>
        <w:t>}</w:t>
      </w:r>
    </w:p>
    <w:p w14:paraId="1543AF8F" w14:textId="206978B5" w:rsidR="006E546E" w:rsidRDefault="006E546E" w:rsidP="006E546E">
      <w:pPr>
        <w:pStyle w:val="Heading3"/>
      </w:pPr>
      <w:bookmarkStart w:id="298" w:name="_Toc503450967"/>
      <w:r>
        <w:t>kind property</w:t>
      </w:r>
      <w:bookmarkEnd w:id="298"/>
    </w:p>
    <w:p w14:paraId="2A2BD9F9" w14:textId="1E5430C4" w:rsidR="00AD7FD8" w:rsidRDefault="00AD7FD8" w:rsidP="00AD7FD8">
      <w:r>
        <w:t xml:space="preserve">A </w:t>
      </w:r>
      <w:r w:rsidRPr="00AD7FD8">
        <w:rPr>
          <w:rStyle w:val="CODEtemp"/>
        </w:rPr>
        <w:t>logicalLocation</w:t>
      </w:r>
      <w:r>
        <w:t xml:space="preserve"> object </w:t>
      </w:r>
      <w:r w:rsidRPr="00AD7FD8">
        <w:rPr>
          <w:b/>
        </w:rPr>
        <w:t>SHOULD</w:t>
      </w:r>
      <w:r>
        <w:t xml:space="preserve"> contain a property named </w:t>
      </w:r>
      <w:r w:rsidRPr="00AD7FD8">
        <w:rPr>
          <w:rStyle w:val="CODEtemp"/>
        </w:rPr>
        <w:t>kind</w:t>
      </w:r>
      <w:r>
        <w:t xml:space="preserve"> whose value is one of the following strings, if any of those strings accurately describes the construct identified by this object:</w:t>
      </w:r>
    </w:p>
    <w:p w14:paraId="6F55F627" w14:textId="77777777" w:rsidR="00AD7FD8" w:rsidRPr="00AD7FD8" w:rsidRDefault="00AD7FD8" w:rsidP="008651CE">
      <w:pPr>
        <w:pStyle w:val="ListParagraph"/>
        <w:numPr>
          <w:ilvl w:val="0"/>
          <w:numId w:val="18"/>
        </w:numPr>
        <w:rPr>
          <w:rStyle w:val="CODEtemp"/>
        </w:rPr>
      </w:pPr>
      <w:r w:rsidRPr="00AD7FD8">
        <w:rPr>
          <w:rStyle w:val="CODEtemp"/>
        </w:rPr>
        <w:t>"function"</w:t>
      </w:r>
    </w:p>
    <w:p w14:paraId="4FD1280F" w14:textId="77777777" w:rsidR="00AD7FD8" w:rsidRPr="00AD7FD8" w:rsidRDefault="00AD7FD8" w:rsidP="008651CE">
      <w:pPr>
        <w:pStyle w:val="ListParagraph"/>
        <w:numPr>
          <w:ilvl w:val="0"/>
          <w:numId w:val="18"/>
        </w:numPr>
        <w:rPr>
          <w:rStyle w:val="CODEtemp"/>
        </w:rPr>
      </w:pPr>
      <w:r w:rsidRPr="00AD7FD8">
        <w:rPr>
          <w:rStyle w:val="CODEtemp"/>
        </w:rPr>
        <w:t>"member"</w:t>
      </w:r>
    </w:p>
    <w:p w14:paraId="25FAA4E3" w14:textId="77777777" w:rsidR="00AD7FD8" w:rsidRPr="00AD7FD8" w:rsidRDefault="00AD7FD8" w:rsidP="008651CE">
      <w:pPr>
        <w:pStyle w:val="ListParagraph"/>
        <w:numPr>
          <w:ilvl w:val="0"/>
          <w:numId w:val="18"/>
        </w:numPr>
        <w:rPr>
          <w:rStyle w:val="CODEtemp"/>
        </w:rPr>
      </w:pPr>
      <w:r w:rsidRPr="00AD7FD8">
        <w:rPr>
          <w:rStyle w:val="CODEtemp"/>
        </w:rPr>
        <w:t>"module"</w:t>
      </w:r>
    </w:p>
    <w:p w14:paraId="1B945F59" w14:textId="77777777" w:rsidR="00AD7FD8" w:rsidRPr="00AD7FD8" w:rsidRDefault="00AD7FD8" w:rsidP="008651CE">
      <w:pPr>
        <w:pStyle w:val="ListParagraph"/>
        <w:numPr>
          <w:ilvl w:val="0"/>
          <w:numId w:val="18"/>
        </w:numPr>
        <w:rPr>
          <w:rStyle w:val="CODEtemp"/>
        </w:rPr>
      </w:pPr>
      <w:r w:rsidRPr="00AD7FD8">
        <w:rPr>
          <w:rStyle w:val="CODEtemp"/>
        </w:rPr>
        <w:t>"namespace"</w:t>
      </w:r>
    </w:p>
    <w:p w14:paraId="261AACBB" w14:textId="77777777" w:rsidR="00AD7FD8" w:rsidRPr="00AD7FD8" w:rsidRDefault="00AD7FD8" w:rsidP="008651CE">
      <w:pPr>
        <w:pStyle w:val="ListParagraph"/>
        <w:numPr>
          <w:ilvl w:val="0"/>
          <w:numId w:val="18"/>
        </w:numPr>
        <w:rPr>
          <w:rStyle w:val="CODEtemp"/>
        </w:rPr>
      </w:pPr>
      <w:r w:rsidRPr="00AD7FD8">
        <w:rPr>
          <w:rStyle w:val="CODEtemp"/>
        </w:rPr>
        <w:t>"package"</w:t>
      </w:r>
    </w:p>
    <w:p w14:paraId="68613BC7" w14:textId="77777777" w:rsidR="00AD7FD8" w:rsidRPr="00AD7FD8" w:rsidRDefault="00AD7FD8" w:rsidP="008651CE">
      <w:pPr>
        <w:pStyle w:val="ListParagraph"/>
        <w:numPr>
          <w:ilvl w:val="0"/>
          <w:numId w:val="18"/>
        </w:numPr>
        <w:rPr>
          <w:rStyle w:val="CODEtemp"/>
        </w:rPr>
      </w:pPr>
      <w:r w:rsidRPr="00AD7FD8">
        <w:rPr>
          <w:rStyle w:val="CODEtemp"/>
        </w:rPr>
        <w:t>"resource"</w:t>
      </w:r>
    </w:p>
    <w:p w14:paraId="753F23D2" w14:textId="77777777" w:rsidR="00AD7FD8" w:rsidRPr="00AD7FD8" w:rsidRDefault="00AD7FD8" w:rsidP="008651CE">
      <w:pPr>
        <w:pStyle w:val="ListParagraph"/>
        <w:numPr>
          <w:ilvl w:val="0"/>
          <w:numId w:val="18"/>
        </w:numPr>
        <w:rPr>
          <w:rStyle w:val="CODEtemp"/>
        </w:rPr>
      </w:pPr>
      <w:r w:rsidRPr="00AD7FD8">
        <w:rPr>
          <w:rStyle w:val="CODEtemp"/>
        </w:rPr>
        <w:t>"type"</w:t>
      </w:r>
    </w:p>
    <w:p w14:paraId="0948763F" w14:textId="124E2A06" w:rsidR="00AD7FD8" w:rsidRPr="00AD7FD8" w:rsidRDefault="00AD7FD8" w:rsidP="00AD7FD8">
      <w:r>
        <w:t>If none of those strings accurately describes the construct, kind may contain any value specified by the analysis tool.</w:t>
      </w:r>
    </w:p>
    <w:p w14:paraId="259A6FF7" w14:textId="71AEB32A" w:rsidR="006E546E" w:rsidRDefault="006E546E" w:rsidP="006E546E">
      <w:pPr>
        <w:pStyle w:val="Heading3"/>
      </w:pPr>
      <w:bookmarkStart w:id="299" w:name="_Toc503450968"/>
      <w:r>
        <w:t>parentKey property</w:t>
      </w:r>
      <w:bookmarkEnd w:id="299"/>
    </w:p>
    <w:p w14:paraId="765BBE49" w14:textId="3E6F51EF" w:rsidR="00AD7FD8" w:rsidRDefault="00AD7FD8" w:rsidP="00AD7FD8">
      <w:r>
        <w:t xml:space="preserve">If the logical location represented by the </w:t>
      </w:r>
      <w:r w:rsidRPr="00AD7FD8">
        <w:rPr>
          <w:rStyle w:val="CODEtemp"/>
        </w:rPr>
        <w:t>logicalLocation</w:t>
      </w:r>
      <w:r>
        <w:t xml:space="preserve"> object is a nested logical location, then the </w:t>
      </w:r>
      <w:r w:rsidRPr="00AD7FD8">
        <w:rPr>
          <w:rStyle w:val="CODEtemp"/>
        </w:rPr>
        <w:t>logicalLocation</w:t>
      </w:r>
      <w:r>
        <w:t xml:space="preserve"> object </w:t>
      </w:r>
      <w:r w:rsidRPr="00AD7FD8">
        <w:rPr>
          <w:b/>
        </w:rPr>
        <w:t>SHALL</w:t>
      </w:r>
      <w:r>
        <w:t xml:space="preserve"> contain a property named </w:t>
      </w:r>
      <w:r w:rsidRPr="00AD7FD8">
        <w:rPr>
          <w:rStyle w:val="CODEtemp"/>
        </w:rPr>
        <w:t>parentKey</w:t>
      </w:r>
      <w:r>
        <w:t xml:space="preserve"> whose value is a string that matches the property name of the parent </w:t>
      </w:r>
      <w:r w:rsidRPr="00AD7FD8">
        <w:rPr>
          <w:rStyle w:val="CODEtemp"/>
        </w:rPr>
        <w:t>logicalLocation</w:t>
      </w:r>
      <w:r>
        <w:t xml:space="preserve"> object within </w:t>
      </w:r>
      <w:r w:rsidRPr="00AD7FD8">
        <w:rPr>
          <w:rStyle w:val="CODEtemp"/>
        </w:rPr>
        <w:t>run.logicalLocations</w:t>
      </w:r>
      <w:r>
        <w:t xml:space="preserve"> (§</w:t>
      </w:r>
      <w:r>
        <w:fldChar w:fldCharType="begin"/>
      </w:r>
      <w:r>
        <w:instrText xml:space="preserve"> REF _Ref493479000 \w \h </w:instrText>
      </w:r>
      <w:r>
        <w:fldChar w:fldCharType="separate"/>
      </w:r>
      <w:r w:rsidR="00567DE6">
        <w:t>3.12.10</w:t>
      </w:r>
      <w:r>
        <w:fldChar w:fldCharType="end"/>
      </w:r>
      <w:r>
        <w:t>).</w:t>
      </w:r>
    </w:p>
    <w:p w14:paraId="561C4353" w14:textId="7713317D" w:rsidR="00AD7FD8" w:rsidRPr="00AD7FD8" w:rsidRDefault="00AD7FD8" w:rsidP="00AD7FD8">
      <w:r>
        <w:t xml:space="preserve">If the logical location represented by the </w:t>
      </w:r>
      <w:r w:rsidRPr="00AD7FD8">
        <w:rPr>
          <w:rStyle w:val="CODEtemp"/>
        </w:rPr>
        <w:t>logicalLocation</w:t>
      </w:r>
      <w:r>
        <w:t xml:space="preserve"> object is a top-level logical location, then the </w:t>
      </w:r>
      <w:r w:rsidRPr="00AD7FD8">
        <w:rPr>
          <w:rStyle w:val="CODEtemp"/>
        </w:rPr>
        <w:t>parentKey</w:t>
      </w:r>
      <w:r>
        <w:t xml:space="preserve"> property </w:t>
      </w:r>
      <w:r w:rsidRPr="00AD7FD8">
        <w:rPr>
          <w:b/>
        </w:rPr>
        <w:t>SHALL</w:t>
      </w:r>
      <w:r>
        <w:t xml:space="preserve"> be absent.</w:t>
      </w:r>
    </w:p>
    <w:p w14:paraId="1A939F94" w14:textId="380D1512" w:rsidR="006E546E" w:rsidRDefault="006E546E" w:rsidP="006E546E">
      <w:pPr>
        <w:pStyle w:val="Heading2"/>
      </w:pPr>
      <w:bookmarkStart w:id="300" w:name="_Ref493427364"/>
      <w:bookmarkStart w:id="301" w:name="_Toc503450969"/>
      <w:r>
        <w:t>codeFlow object</w:t>
      </w:r>
      <w:bookmarkEnd w:id="300"/>
      <w:bookmarkEnd w:id="301"/>
    </w:p>
    <w:p w14:paraId="68EE36AB" w14:textId="336A5D40" w:rsidR="006E546E" w:rsidRDefault="006E546E" w:rsidP="006E546E">
      <w:pPr>
        <w:pStyle w:val="Heading3"/>
      </w:pPr>
      <w:bookmarkStart w:id="302" w:name="_Toc503450970"/>
      <w:r>
        <w:t>General</w:t>
      </w:r>
      <w:bookmarkEnd w:id="302"/>
    </w:p>
    <w:p w14:paraId="128825C9" w14:textId="5C8A8316" w:rsidR="00AD7FD8" w:rsidRPr="00AD7FD8" w:rsidRDefault="00AD7FD8" w:rsidP="00AD7FD8">
      <w:r w:rsidRPr="00AD7FD8">
        <w:t>A code flow is a sequence of locations that specify a possible execution path through the code.</w:t>
      </w:r>
    </w:p>
    <w:p w14:paraId="4C5EADDA" w14:textId="36A6D70C" w:rsidR="006E546E" w:rsidRDefault="006E546E" w:rsidP="006E546E">
      <w:pPr>
        <w:pStyle w:val="Heading3"/>
      </w:pPr>
      <w:bookmarkStart w:id="303" w:name="_Ref503361742"/>
      <w:bookmarkStart w:id="304" w:name="_Toc503450971"/>
      <w:r>
        <w:t>message property</w:t>
      </w:r>
      <w:bookmarkEnd w:id="303"/>
      <w:bookmarkEnd w:id="304"/>
    </w:p>
    <w:p w14:paraId="3994B882" w14:textId="588003B6" w:rsidR="00AD7FD8" w:rsidRPr="00AD7FD8" w:rsidRDefault="00AD7FD8" w:rsidP="00AD7FD8">
      <w:r w:rsidRPr="00AD7FD8">
        <w:t xml:space="preserve">A </w:t>
      </w:r>
      <w:r w:rsidRPr="00AD7FD8">
        <w:rPr>
          <w:rStyle w:val="CODEtemp"/>
        </w:rPr>
        <w:t>codeFlow</w:t>
      </w:r>
      <w:r w:rsidRPr="00AD7FD8">
        <w:t xml:space="preserve"> object </w:t>
      </w:r>
      <w:r w:rsidRPr="00AD7FD8">
        <w:rPr>
          <w:b/>
        </w:rPr>
        <w:t>MAY</w:t>
      </w:r>
      <w:r w:rsidRPr="00AD7FD8">
        <w:t xml:space="preserve"> contain a property named </w:t>
      </w:r>
      <w:r w:rsidRPr="00AD7FD8">
        <w:rPr>
          <w:rStyle w:val="CODEtemp"/>
        </w:rPr>
        <w:t>message</w:t>
      </w:r>
      <w:r w:rsidRPr="00AD7FD8">
        <w:t xml:space="preserve"> whose value is a string containing a </w:t>
      </w:r>
      <w:r w:rsidR="00AF7697">
        <w:t xml:space="preserve">plain text </w:t>
      </w:r>
      <w:r w:rsidRPr="00AD7FD8">
        <w:t>message</w:t>
      </w:r>
      <w:r w:rsidR="00AF7697">
        <w:t xml:space="preserve"> (</w:t>
      </w:r>
      <w:r w:rsidR="00AF7697" w:rsidRPr="00AD7FD8">
        <w:t>§</w:t>
      </w:r>
      <w:r w:rsidR="00AF7697">
        <w:fldChar w:fldCharType="begin"/>
      </w:r>
      <w:r w:rsidR="00AF7697">
        <w:instrText xml:space="preserve"> REF _Ref503354593 \r \h </w:instrText>
      </w:r>
      <w:r w:rsidR="00AF7697">
        <w:fldChar w:fldCharType="separate"/>
      </w:r>
      <w:r w:rsidR="00567DE6">
        <w:t>3.10.2</w:t>
      </w:r>
      <w:r w:rsidR="00AF7697">
        <w:fldChar w:fldCharType="end"/>
      </w:r>
      <w:r w:rsidR="00AF7697">
        <w:t>)</w:t>
      </w:r>
      <w:r w:rsidRPr="00AD7FD8">
        <w:t xml:space="preserve"> relevant to the code flow.</w:t>
      </w:r>
    </w:p>
    <w:p w14:paraId="4F814639" w14:textId="04510F1B" w:rsidR="00AF7697" w:rsidRDefault="00AF7697" w:rsidP="006E546E">
      <w:pPr>
        <w:pStyle w:val="Heading3"/>
      </w:pPr>
      <w:bookmarkStart w:id="305" w:name="_Toc503450972"/>
      <w:r>
        <w:lastRenderedPageBreak/>
        <w:t>richMessage property</w:t>
      </w:r>
      <w:bookmarkEnd w:id="305"/>
    </w:p>
    <w:p w14:paraId="34BD34AF" w14:textId="005D326D" w:rsidR="00AF7697" w:rsidRPr="00AF7697" w:rsidRDefault="00AF7697" w:rsidP="00AF7697">
      <w:r>
        <w:t xml:space="preserve">If a </w:t>
      </w:r>
      <w:r>
        <w:rPr>
          <w:rStyle w:val="CODEtemp"/>
        </w:rPr>
        <w:t>codeFlow</w:t>
      </w:r>
      <w:r>
        <w:t xml:space="preserve"> object contains a </w:t>
      </w:r>
      <w:r>
        <w:rPr>
          <w:rStyle w:val="CODEtemp"/>
        </w:rPr>
        <w:t>message</w:t>
      </w:r>
      <w:r>
        <w:t xml:space="preserve"> property (§</w:t>
      </w:r>
      <w:r>
        <w:fldChar w:fldCharType="begin"/>
      </w:r>
      <w:r>
        <w:instrText xml:space="preserve"> REF _Ref503361742 \r \h </w:instrText>
      </w:r>
      <w:r>
        <w:fldChar w:fldCharType="separate"/>
      </w:r>
      <w:r w:rsidR="00567DE6">
        <w:t>3.22.2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the code flow.</w:t>
      </w:r>
    </w:p>
    <w:p w14:paraId="6B2CF899" w14:textId="00A4DB64" w:rsidR="006E546E" w:rsidRDefault="006E546E" w:rsidP="006E546E">
      <w:pPr>
        <w:pStyle w:val="Heading3"/>
      </w:pPr>
      <w:bookmarkStart w:id="306" w:name="_Toc503450973"/>
      <w:r>
        <w:t>locations property</w:t>
      </w:r>
      <w:bookmarkEnd w:id="306"/>
    </w:p>
    <w:p w14:paraId="648A48EB" w14:textId="2A3BC3BD" w:rsidR="00AD7FD8" w:rsidRDefault="00AD7FD8" w:rsidP="00AD7FD8">
      <w:r w:rsidRPr="00AD7FD8">
        <w:t xml:space="preserve">A </w:t>
      </w:r>
      <w:r w:rsidRPr="00AD7FD8">
        <w:rPr>
          <w:rStyle w:val="CODEtemp"/>
        </w:rPr>
        <w:t>codeFlow</w:t>
      </w:r>
      <w:r w:rsidRPr="00AD7FD8">
        <w:t xml:space="preserve"> object </w:t>
      </w:r>
      <w:r w:rsidRPr="00AD7FD8">
        <w:rPr>
          <w:b/>
        </w:rPr>
        <w:t>SHALL</w:t>
      </w:r>
      <w:r w:rsidRPr="00AD7FD8">
        <w:t xml:space="preserve"> contain a property named </w:t>
      </w:r>
      <w:r w:rsidRPr="00F41277">
        <w:rPr>
          <w:rStyle w:val="CODEtemp"/>
        </w:rPr>
        <w:t>locations</w:t>
      </w:r>
      <w:r w:rsidRPr="00AD7FD8">
        <w:t xml:space="preserve"> whose value is an array of one or more </w:t>
      </w:r>
      <w:r w:rsidRPr="00F41277">
        <w:rPr>
          <w:rStyle w:val="CODEtemp"/>
        </w:rPr>
        <w:t>annotatedCodeLocation</w:t>
      </w:r>
      <w:r w:rsidRPr="00AD7FD8">
        <w:t xml:space="preserve"> objects (§</w:t>
      </w:r>
      <w:r w:rsidR="00F41277">
        <w:fldChar w:fldCharType="begin"/>
      </w:r>
      <w:r w:rsidR="00F41277">
        <w:instrText xml:space="preserve"> REF _Ref493427581 \w \h </w:instrText>
      </w:r>
      <w:r w:rsidR="00F41277">
        <w:fldChar w:fldCharType="separate"/>
      </w:r>
      <w:r w:rsidR="00567DE6">
        <w:t>3.25</w:t>
      </w:r>
      <w:r w:rsidR="00F41277">
        <w:fldChar w:fldCharType="end"/>
      </w:r>
      <w:r w:rsidRPr="00AD7FD8">
        <w:t xml:space="preserve">). Each element of the array </w:t>
      </w:r>
      <w:r w:rsidR="00F41277" w:rsidRPr="00F41277">
        <w:rPr>
          <w:b/>
        </w:rPr>
        <w:t>SHALL</w:t>
      </w:r>
      <w:r w:rsidR="00F41277" w:rsidRPr="00AD7FD8">
        <w:t xml:space="preserve"> </w:t>
      </w:r>
      <w:r w:rsidRPr="00AD7FD8">
        <w:t xml:space="preserve">represent a single location visited by the tool in the course of producing the result. This array </w:t>
      </w:r>
      <w:r w:rsidR="00F41277">
        <w:t xml:space="preserve">does not </w:t>
      </w:r>
      <w:r w:rsidRPr="00AD7FD8">
        <w:t xml:space="preserve">need </w:t>
      </w:r>
      <w:r w:rsidR="00F41277">
        <w:t>to</w:t>
      </w:r>
      <w:r w:rsidRPr="00AD7FD8">
        <w:t xml:space="preserve"> include every location visited by the tool, but the elements that are present </w:t>
      </w:r>
      <w:r w:rsidR="00F41277" w:rsidRPr="00F41277">
        <w:rPr>
          <w:b/>
        </w:rPr>
        <w:t>SHALL</w:t>
      </w:r>
      <w:r w:rsidR="00F41277" w:rsidRPr="00AD7FD8">
        <w:t xml:space="preserve"> </w:t>
      </w:r>
      <w:r w:rsidRPr="00AD7FD8">
        <w:t xml:space="preserve">occur in the order that the tool visited them. The elements </w:t>
      </w:r>
      <w:r w:rsidR="00F41277">
        <w:t xml:space="preserve">do </w:t>
      </w:r>
      <w:r w:rsidRPr="00AD7FD8">
        <w:t xml:space="preserve">need </w:t>
      </w:r>
      <w:r w:rsidR="00F41277">
        <w:t>to</w:t>
      </w:r>
      <w:r w:rsidRPr="00AD7FD8">
        <w:t xml:space="preserve"> be unique</w:t>
      </w:r>
      <w:r w:rsidR="00F41277">
        <w:t xml:space="preserve"> within the array</w:t>
      </w:r>
      <w:r w:rsidRPr="00AD7FD8">
        <w:t>.</w:t>
      </w:r>
    </w:p>
    <w:p w14:paraId="0796FF74" w14:textId="6601E74A" w:rsidR="00F41277" w:rsidRPr="00AD7FD8" w:rsidRDefault="00F41277" w:rsidP="00F41277">
      <w:pPr>
        <w:pStyle w:val="Note"/>
      </w:pPr>
      <w:r>
        <w:t xml:space="preserve">NOTE: </w:t>
      </w:r>
      <w:r w:rsidRPr="00F41277">
        <w:t>The locations array might include multiple identical elements if, for example, the analysis tool simulated the execution of a loop in the course of producing the result.</w:t>
      </w:r>
    </w:p>
    <w:p w14:paraId="494F6C64" w14:textId="631A67C4" w:rsidR="006E546E" w:rsidRDefault="006E546E" w:rsidP="006E546E">
      <w:pPr>
        <w:pStyle w:val="Heading3"/>
      </w:pPr>
      <w:bookmarkStart w:id="307" w:name="_Toc503450974"/>
      <w:r>
        <w:t>properties property</w:t>
      </w:r>
      <w:bookmarkEnd w:id="307"/>
    </w:p>
    <w:p w14:paraId="070BA385" w14:textId="59BEC7E3" w:rsidR="00F41277" w:rsidRPr="00F41277" w:rsidRDefault="00F41277" w:rsidP="00F41277">
      <w:r w:rsidRPr="00F41277">
        <w:t xml:space="preserve">A </w:t>
      </w:r>
      <w:r w:rsidRPr="00F41277">
        <w:rPr>
          <w:rStyle w:val="CODEtemp"/>
        </w:rPr>
        <w:t>codeFlow</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code flow that is not explicitly specified in the SARIF format.</w:t>
      </w:r>
    </w:p>
    <w:p w14:paraId="7AF1F594" w14:textId="5688D375" w:rsidR="006E546E" w:rsidRDefault="006E546E" w:rsidP="006E546E">
      <w:pPr>
        <w:pStyle w:val="Heading2"/>
      </w:pPr>
      <w:bookmarkStart w:id="308" w:name="_Ref493427479"/>
      <w:bookmarkStart w:id="309" w:name="_Toc503450975"/>
      <w:r>
        <w:t>stack object</w:t>
      </w:r>
      <w:bookmarkEnd w:id="308"/>
      <w:bookmarkEnd w:id="309"/>
    </w:p>
    <w:p w14:paraId="5A2500F3" w14:textId="474DE860" w:rsidR="006E546E" w:rsidRDefault="006E546E" w:rsidP="006E546E">
      <w:pPr>
        <w:pStyle w:val="Heading3"/>
      </w:pPr>
      <w:bookmarkStart w:id="310" w:name="_Toc503450976"/>
      <w:r>
        <w:t>General</w:t>
      </w:r>
      <w:bookmarkEnd w:id="310"/>
    </w:p>
    <w:p w14:paraId="12D87A87" w14:textId="01E3C676" w:rsidR="00F41277" w:rsidRPr="00F41277" w:rsidRDefault="00F41277" w:rsidP="00F41277">
      <w:r w:rsidRPr="00F41277">
        <w:t xml:space="preserve">A </w:t>
      </w:r>
      <w:r w:rsidRPr="00F41277">
        <w:rPr>
          <w:rStyle w:val="CODEtemp"/>
        </w:rPr>
        <w:t>stack</w:t>
      </w:r>
      <w:r w:rsidRPr="00F41277">
        <w:t xml:space="preserve"> object describes a single call stack. A call stack is a sequence of nested function calls, each of which is referred to as a stack frame.</w:t>
      </w:r>
    </w:p>
    <w:p w14:paraId="3315761E" w14:textId="0CB8E2BE" w:rsidR="006E546E" w:rsidRDefault="006E546E" w:rsidP="006E546E">
      <w:pPr>
        <w:pStyle w:val="Heading3"/>
      </w:pPr>
      <w:bookmarkStart w:id="311" w:name="_Ref503361859"/>
      <w:bookmarkStart w:id="312" w:name="_Toc503450977"/>
      <w:r>
        <w:t>message property</w:t>
      </w:r>
      <w:bookmarkEnd w:id="311"/>
      <w:bookmarkEnd w:id="312"/>
    </w:p>
    <w:p w14:paraId="2BDF4228" w14:textId="3A43D5F0"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666A43">
        <w:t xml:space="preserve">plain text </w:t>
      </w:r>
      <w:r w:rsidRPr="00F41277">
        <w:t>message</w:t>
      </w:r>
      <w:r w:rsidR="00666A43">
        <w:t xml:space="preserve"> (§</w:t>
      </w:r>
      <w:r w:rsidR="00666A43">
        <w:fldChar w:fldCharType="begin"/>
      </w:r>
      <w:r w:rsidR="00666A43">
        <w:instrText xml:space="preserve"> REF _Ref503354593 \r \h </w:instrText>
      </w:r>
      <w:r w:rsidR="00666A43">
        <w:fldChar w:fldCharType="separate"/>
      </w:r>
      <w:r w:rsidR="00567DE6">
        <w:t>3.10.2</w:t>
      </w:r>
      <w:r w:rsidR="00666A43">
        <w:fldChar w:fldCharType="end"/>
      </w:r>
      <w:r w:rsidR="00666A43">
        <w:t>)</w:t>
      </w:r>
      <w:r w:rsidRPr="00F41277">
        <w:t xml:space="preserve"> relevant to this call stack.</w:t>
      </w:r>
    </w:p>
    <w:p w14:paraId="4A0BB137" w14:textId="673D7C4B" w:rsidR="00DD3F2A" w:rsidRDefault="00DD3F2A" w:rsidP="006E546E">
      <w:pPr>
        <w:pStyle w:val="Heading3"/>
      </w:pPr>
      <w:bookmarkStart w:id="313" w:name="_Toc503450978"/>
      <w:r>
        <w:t>richMessage property</w:t>
      </w:r>
      <w:bookmarkEnd w:id="313"/>
    </w:p>
    <w:p w14:paraId="3CD63C43" w14:textId="5710F9F1" w:rsidR="00DD3F2A" w:rsidRPr="00DD3F2A" w:rsidRDefault="00DD3F2A" w:rsidP="00DD3F2A">
      <w:r>
        <w:t xml:space="preserve">If a </w:t>
      </w:r>
      <w:r>
        <w:rPr>
          <w:rStyle w:val="CODEtemp"/>
        </w:rPr>
        <w:t>stack</w:t>
      </w:r>
      <w:r>
        <w:t xml:space="preserve"> object contains a </w:t>
      </w:r>
      <w:r>
        <w:rPr>
          <w:rStyle w:val="CODEtemp"/>
        </w:rPr>
        <w:t>message</w:t>
      </w:r>
      <w:r>
        <w:t xml:space="preserve"> property (§</w:t>
      </w:r>
      <w:r>
        <w:fldChar w:fldCharType="begin"/>
      </w:r>
      <w:r>
        <w:instrText xml:space="preserve"> REF _Ref503361859 \r \h </w:instrText>
      </w:r>
      <w:r>
        <w:fldChar w:fldCharType="separate"/>
      </w:r>
      <w:r w:rsidR="00567DE6">
        <w:t>3.23.2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call stack.</w:t>
      </w:r>
    </w:p>
    <w:p w14:paraId="6A64F276" w14:textId="78CF76C1" w:rsidR="006E546E" w:rsidRDefault="006E546E" w:rsidP="006E546E">
      <w:pPr>
        <w:pStyle w:val="Heading3"/>
      </w:pPr>
      <w:bookmarkStart w:id="314" w:name="_Toc503450979"/>
      <w:r>
        <w:t>frames property</w:t>
      </w:r>
      <w:bookmarkEnd w:id="314"/>
    </w:p>
    <w:p w14:paraId="469B2FA7" w14:textId="6AA1368B" w:rsidR="00F41277" w:rsidRDefault="00F41277" w:rsidP="00F41277">
      <w:r>
        <w:t xml:space="preserve">A stack object </w:t>
      </w:r>
      <w:r w:rsidRPr="00F41277">
        <w:rPr>
          <w:b/>
        </w:rPr>
        <w:t>SHALL</w:t>
      </w:r>
      <w:r>
        <w:t xml:space="preserve"> contain a property named </w:t>
      </w:r>
      <w:r w:rsidRPr="00F41277">
        <w:rPr>
          <w:rStyle w:val="CODEtemp"/>
        </w:rPr>
        <w:t>frames</w:t>
      </w:r>
      <w:r>
        <w:t xml:space="preserve"> whose value is an array of one or more </w:t>
      </w:r>
      <w:r w:rsidRPr="00F41277">
        <w:rPr>
          <w:rStyle w:val="CODEtemp"/>
        </w:rPr>
        <w:t>stackFrame</w:t>
      </w:r>
      <w:r>
        <w:t xml:space="preserve"> objects (§</w:t>
      </w:r>
      <w:r>
        <w:fldChar w:fldCharType="begin"/>
      </w:r>
      <w:r>
        <w:instrText xml:space="preserve"> REF _Ref493494398 \w \h </w:instrText>
      </w:r>
      <w:r>
        <w:fldChar w:fldCharType="separate"/>
      </w:r>
      <w:r w:rsidR="00567DE6">
        <w:t>3.24</w:t>
      </w:r>
      <w:r>
        <w:fldChar w:fldCharType="end"/>
      </w:r>
      <w:r>
        <w:t xml:space="preserve">). This array </w:t>
      </w:r>
      <w:r w:rsidRPr="00F41277">
        <w:rPr>
          <w:b/>
        </w:rPr>
        <w:t>SHALL</w:t>
      </w:r>
      <w:r>
        <w:t xml:space="preserve"> include every function call in the stack for which the tool has information, and the entries that are present </w:t>
      </w:r>
      <w:r w:rsidRPr="00F41277">
        <w:rPr>
          <w:b/>
        </w:rPr>
        <w:t>SHALL</w:t>
      </w:r>
      <w:r>
        <w:t xml:space="preserve"> occur in chronological order with the most recent (innermost) call first and the least recent (outermost) call last. The entries in this array do not need to be unique within the array.</w:t>
      </w:r>
    </w:p>
    <w:p w14:paraId="29AD93E6" w14:textId="2168822F" w:rsidR="00F41277" w:rsidRDefault="00F41277" w:rsidP="00F41277">
      <w:pPr>
        <w:pStyle w:val="Note"/>
      </w:pPr>
      <w:r>
        <w:t>NOTE 1: It is possible for the same frame to occur multiple times if the call stack includes a recursion.</w:t>
      </w:r>
    </w:p>
    <w:p w14:paraId="0D0618FB" w14:textId="06520084" w:rsidR="00F41277" w:rsidRPr="00F41277" w:rsidRDefault="00F41277" w:rsidP="00F41277">
      <w:pPr>
        <w:pStyle w:val="Note"/>
      </w:pPr>
      <w:r>
        <w:t>NOTE 2: It is possible that the analysis tool will not have location information for every frame in the call stack. This might happen if, for example, application code for which location information is available calls into operating system code for which location information is not available, which in turn calls back into application code.</w:t>
      </w:r>
    </w:p>
    <w:p w14:paraId="4C35184F" w14:textId="4AA5761D" w:rsidR="006E546E" w:rsidRDefault="006E546E" w:rsidP="006E546E">
      <w:pPr>
        <w:pStyle w:val="Heading3"/>
      </w:pPr>
      <w:bookmarkStart w:id="315" w:name="_Toc503450980"/>
      <w:r>
        <w:lastRenderedPageBreak/>
        <w:t>properties property</w:t>
      </w:r>
      <w:bookmarkEnd w:id="315"/>
    </w:p>
    <w:p w14:paraId="48B11B8A" w14:textId="7FF415E2" w:rsidR="00F41277" w:rsidRPr="00F41277" w:rsidRDefault="00F41277" w:rsidP="00F41277">
      <w:r w:rsidRPr="00F41277">
        <w:t xml:space="preserve">A </w:t>
      </w:r>
      <w:r w:rsidRPr="00F41277">
        <w:rPr>
          <w:rStyle w:val="CODEtemp"/>
        </w:rPr>
        <w:t>stack</w:t>
      </w:r>
      <w:r w:rsidRPr="00F41277">
        <w:t xml:space="preserve"> object </w:t>
      </w:r>
      <w:r w:rsidRPr="00F41277">
        <w:rPr>
          <w:b/>
        </w:rPr>
        <w:t>MAY</w:t>
      </w:r>
      <w:r w:rsidRPr="00F41277">
        <w:t xml:space="preserve"> contain a property named </w:t>
      </w:r>
      <w:r w:rsidRPr="00F41277">
        <w:rPr>
          <w:rStyle w:val="CODEtemp"/>
        </w:rPr>
        <w:t>properties</w:t>
      </w:r>
      <w:r w:rsidRPr="00F41277">
        <w:t xml:space="preserve"> whose value is a property bag (§</w:t>
      </w:r>
      <w:r>
        <w:fldChar w:fldCharType="begin"/>
      </w:r>
      <w:r>
        <w:instrText xml:space="preserve"> REF _Ref493408960 \w \h </w:instrText>
      </w:r>
      <w:r>
        <w:fldChar w:fldCharType="separate"/>
      </w:r>
      <w:r w:rsidR="00567DE6">
        <w:t>3.7</w:t>
      </w:r>
      <w:r>
        <w:fldChar w:fldCharType="end"/>
      </w:r>
      <w:r w:rsidRPr="00F41277">
        <w:t>). This allows tools to include information about the stack that is not explicitly specified in the SARIF format.</w:t>
      </w:r>
    </w:p>
    <w:p w14:paraId="5A2F5E51" w14:textId="61A9A438" w:rsidR="006E546E" w:rsidRDefault="006E546E" w:rsidP="006E546E">
      <w:pPr>
        <w:pStyle w:val="Heading2"/>
      </w:pPr>
      <w:bookmarkStart w:id="316" w:name="_Ref493494398"/>
      <w:bookmarkStart w:id="317" w:name="_Toc503450981"/>
      <w:r>
        <w:t>stackFrame object</w:t>
      </w:r>
      <w:bookmarkEnd w:id="316"/>
      <w:bookmarkEnd w:id="317"/>
    </w:p>
    <w:p w14:paraId="440DEBE2" w14:textId="2D9664B2" w:rsidR="006E546E" w:rsidRDefault="006E546E" w:rsidP="006E546E">
      <w:pPr>
        <w:pStyle w:val="Heading3"/>
      </w:pPr>
      <w:bookmarkStart w:id="318" w:name="_Toc503450982"/>
      <w:r>
        <w:t>General</w:t>
      </w:r>
      <w:bookmarkEnd w:id="318"/>
    </w:p>
    <w:p w14:paraId="7DA1CA9D" w14:textId="428F63CF" w:rsidR="00F41277" w:rsidRPr="00F41277" w:rsidRDefault="00F41277" w:rsidP="00F41277">
      <w:r w:rsidRPr="00F41277">
        <w:t xml:space="preserve">A </w:t>
      </w:r>
      <w:r w:rsidRPr="00F41277">
        <w:rPr>
          <w:rStyle w:val="CODEtemp"/>
        </w:rPr>
        <w:t>stackFrame</w:t>
      </w:r>
      <w:r w:rsidRPr="00F41277">
        <w:t xml:space="preserve"> object describes a single stack frame within a call stack (§</w:t>
      </w:r>
      <w:r>
        <w:fldChar w:fldCharType="begin"/>
      </w:r>
      <w:r>
        <w:instrText xml:space="preserve"> REF _Ref493427479 \w \h </w:instrText>
      </w:r>
      <w:r>
        <w:fldChar w:fldCharType="separate"/>
      </w:r>
      <w:r w:rsidR="00567DE6">
        <w:t>3.23</w:t>
      </w:r>
      <w:r>
        <w:fldChar w:fldCharType="end"/>
      </w:r>
      <w:r w:rsidRPr="00F41277">
        <w:t>).</w:t>
      </w:r>
    </w:p>
    <w:p w14:paraId="31AEBDA0" w14:textId="0547366C" w:rsidR="006E546E" w:rsidRDefault="006E546E" w:rsidP="006E546E">
      <w:pPr>
        <w:pStyle w:val="Heading3"/>
      </w:pPr>
      <w:bookmarkStart w:id="319" w:name="_Ref503362058"/>
      <w:bookmarkStart w:id="320" w:name="_Toc503450983"/>
      <w:r>
        <w:t>message property</w:t>
      </w:r>
      <w:bookmarkEnd w:id="319"/>
      <w:bookmarkEnd w:id="320"/>
    </w:p>
    <w:p w14:paraId="17FF8954" w14:textId="77AD3BD9" w:rsidR="00F41277" w:rsidRPr="00F41277" w:rsidRDefault="00F41277" w:rsidP="00F41277">
      <w:r w:rsidRPr="00F41277">
        <w:t xml:space="preserve">A </w:t>
      </w:r>
      <w:r w:rsidRPr="00F41277">
        <w:rPr>
          <w:rStyle w:val="CODEtemp"/>
        </w:rPr>
        <w:t>stackFrame</w:t>
      </w:r>
      <w:r w:rsidRPr="00F41277">
        <w:t xml:space="preserve"> object </w:t>
      </w:r>
      <w:r w:rsidRPr="00F41277">
        <w:rPr>
          <w:b/>
        </w:rPr>
        <w:t>MAY</w:t>
      </w:r>
      <w:r w:rsidRPr="00F41277">
        <w:t xml:space="preserve"> contain a property named </w:t>
      </w:r>
      <w:r w:rsidRPr="00F41277">
        <w:rPr>
          <w:rStyle w:val="CODEtemp"/>
        </w:rPr>
        <w:t>message</w:t>
      </w:r>
      <w:r w:rsidRPr="00F41277">
        <w:t xml:space="preserve"> whose value is a string containing a </w:t>
      </w:r>
      <w:r w:rsidR="00D862A8">
        <w:t xml:space="preserve">plain text </w:t>
      </w:r>
      <w:r w:rsidRPr="00F41277">
        <w:t>message</w:t>
      </w:r>
      <w:r w:rsidR="00D862A8">
        <w:t xml:space="preserve"> (</w:t>
      </w:r>
      <w:r w:rsidR="00D862A8" w:rsidRPr="00F41277">
        <w:t>§</w:t>
      </w:r>
      <w:r w:rsidR="00D862A8">
        <w:fldChar w:fldCharType="begin"/>
      </w:r>
      <w:r w:rsidR="00D862A8">
        <w:instrText xml:space="preserve"> REF _Ref503354593 \r \h </w:instrText>
      </w:r>
      <w:r w:rsidR="00D862A8">
        <w:fldChar w:fldCharType="separate"/>
      </w:r>
      <w:r w:rsidR="00567DE6">
        <w:t>3.10.2</w:t>
      </w:r>
      <w:r w:rsidR="00D862A8">
        <w:fldChar w:fldCharType="end"/>
      </w:r>
      <w:r w:rsidR="00D862A8">
        <w:t>)</w:t>
      </w:r>
      <w:r w:rsidRPr="00F41277">
        <w:t xml:space="preserve"> relevant to this stack frame</w:t>
      </w:r>
      <w:r>
        <w:t>.</w:t>
      </w:r>
    </w:p>
    <w:p w14:paraId="4042762A" w14:textId="6EFF23B0" w:rsidR="00D862A8" w:rsidRDefault="00D862A8" w:rsidP="006E546E">
      <w:pPr>
        <w:pStyle w:val="Heading3"/>
      </w:pPr>
      <w:bookmarkStart w:id="321" w:name="_Toc503450984"/>
      <w:bookmarkStart w:id="322" w:name="_Ref493494583"/>
      <w:bookmarkStart w:id="323" w:name="_Ref493494807"/>
      <w:r>
        <w:t>richMessage property</w:t>
      </w:r>
      <w:bookmarkEnd w:id="321"/>
    </w:p>
    <w:p w14:paraId="4D091079" w14:textId="60421A56" w:rsidR="00D862A8" w:rsidRPr="00D862A8" w:rsidRDefault="00D862A8" w:rsidP="00D862A8">
      <w:r>
        <w:t xml:space="preserve">If a </w:t>
      </w:r>
      <w:r>
        <w:rPr>
          <w:rStyle w:val="CODEtemp"/>
        </w:rPr>
        <w:t>stackFrame</w:t>
      </w:r>
      <w:r>
        <w:t xml:space="preserve"> object contains a </w:t>
      </w:r>
      <w:r>
        <w:rPr>
          <w:rStyle w:val="CODEtemp"/>
        </w:rPr>
        <w:t>message</w:t>
      </w:r>
      <w:r>
        <w:t xml:space="preserve"> property (§</w:t>
      </w:r>
      <w:r>
        <w:fldChar w:fldCharType="begin"/>
      </w:r>
      <w:r>
        <w:instrText xml:space="preserve"> REF _Ref503362058 \r \h </w:instrText>
      </w:r>
      <w:r>
        <w:fldChar w:fldCharType="separate"/>
      </w:r>
      <w:r w:rsidR="00567DE6">
        <w:t>3.24.2</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relevant to this stack frame.</w:t>
      </w:r>
    </w:p>
    <w:p w14:paraId="595703CE" w14:textId="2299F4E3" w:rsidR="00D10846" w:rsidRDefault="00D10846" w:rsidP="006E546E">
      <w:pPr>
        <w:pStyle w:val="Heading3"/>
      </w:pPr>
      <w:bookmarkStart w:id="324" w:name="_Ref503362303"/>
      <w:bookmarkStart w:id="325" w:name="_Toc503450985"/>
      <w:bookmarkEnd w:id="322"/>
      <w:bookmarkEnd w:id="323"/>
      <w:r>
        <w:t>physicalLocation property</w:t>
      </w:r>
      <w:bookmarkEnd w:id="324"/>
      <w:bookmarkEnd w:id="325"/>
    </w:p>
    <w:p w14:paraId="075462B0" w14:textId="0F252C8F" w:rsidR="00D10846" w:rsidRPr="00D10846" w:rsidRDefault="00D10846" w:rsidP="00D10846">
      <w:r>
        <w:t xml:space="preserve">A </w:t>
      </w:r>
      <w:r>
        <w:rPr>
          <w:rStyle w:val="CODEtemp"/>
        </w:rPr>
        <w:t>stackFrame</w:t>
      </w:r>
      <w:r>
        <w:t xml:space="preserve"> object </w:t>
      </w:r>
      <w:r>
        <w:rPr>
          <w:b/>
        </w:rPr>
        <w:t>MAY</w:t>
      </w:r>
      <w:r>
        <w:t xml:space="preserve"> contain a property named </w:t>
      </w:r>
      <w:r>
        <w:rPr>
          <w:rStyle w:val="CODEtemp"/>
        </w:rPr>
        <w:t>physicalLocation</w:t>
      </w:r>
      <w:r>
        <w:t xml:space="preserve"> whose value is a </w:t>
      </w:r>
      <w:r>
        <w:rPr>
          <w:rStyle w:val="CODEtemp"/>
        </w:rPr>
        <w:t>physicalLocation</w:t>
      </w:r>
      <w:r>
        <w:t xml:space="preserve"> object (§</w:t>
      </w:r>
      <w:r>
        <w:fldChar w:fldCharType="begin"/>
      </w:r>
      <w:r>
        <w:instrText xml:space="preserve"> REF _Ref493477390 \r \h </w:instrText>
      </w:r>
      <w:r>
        <w:fldChar w:fldCharType="separate"/>
      </w:r>
      <w:r w:rsidR="00567DE6">
        <w:t>3.19</w:t>
      </w:r>
      <w:r>
        <w:fldChar w:fldCharType="end"/>
      </w:r>
      <w:r>
        <w:t>) specifying the location to which this stack frame refers.</w:t>
      </w:r>
    </w:p>
    <w:p w14:paraId="4ABAFAEB" w14:textId="487C084B" w:rsidR="006E546E" w:rsidRDefault="006E546E" w:rsidP="006E546E">
      <w:pPr>
        <w:pStyle w:val="Heading3"/>
      </w:pPr>
      <w:bookmarkStart w:id="326" w:name="_Toc503450986"/>
      <w:r>
        <w:t>module property</w:t>
      </w:r>
      <w:bookmarkEnd w:id="326"/>
    </w:p>
    <w:p w14:paraId="2C4FBFD9" w14:textId="7E4B223A"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module</w:t>
      </w:r>
      <w:r w:rsidRPr="00E66BA0">
        <w:t xml:space="preserve"> whose value is a string containing the name of the module that contains the location to which this stack frame refers.</w:t>
      </w:r>
    </w:p>
    <w:p w14:paraId="37B18B15" w14:textId="44DB891A" w:rsidR="006E546E" w:rsidRDefault="006E546E" w:rsidP="006E546E">
      <w:pPr>
        <w:pStyle w:val="Heading3"/>
      </w:pPr>
      <w:bookmarkStart w:id="327" w:name="_Toc503450987"/>
      <w:r>
        <w:t>threadId property</w:t>
      </w:r>
      <w:bookmarkEnd w:id="327"/>
    </w:p>
    <w:p w14:paraId="352796A5" w14:textId="4039BC11" w:rsidR="00E66BA0" w:rsidRPr="00E66BA0" w:rsidRDefault="00E66BA0" w:rsidP="00E66BA0">
      <w:r w:rsidRPr="00E66BA0">
        <w:t xml:space="preserve">A </w:t>
      </w:r>
      <w:r w:rsidRPr="00E66BA0">
        <w:rPr>
          <w:rStyle w:val="CODEtemp"/>
        </w:rPr>
        <w:t>stackFrame</w:t>
      </w:r>
      <w:r w:rsidRPr="00E66BA0">
        <w:t xml:space="preserve"> object </w:t>
      </w:r>
      <w:r w:rsidRPr="00E66BA0">
        <w:rPr>
          <w:b/>
        </w:rPr>
        <w:t>MAY</w:t>
      </w:r>
      <w:r w:rsidRPr="00E66BA0">
        <w:t xml:space="preserve"> contain a property named </w:t>
      </w:r>
      <w:r w:rsidRPr="00E66BA0">
        <w:rPr>
          <w:rStyle w:val="CODEtemp"/>
        </w:rPr>
        <w:t>threadId</w:t>
      </w:r>
      <w:r w:rsidRPr="00E66BA0">
        <w:t xml:space="preserve"> whose value is an integer which identifies the thread on which the code at the location specified by this object was executed.</w:t>
      </w:r>
    </w:p>
    <w:p w14:paraId="0F1D8EBD" w14:textId="69908764" w:rsidR="006E546E" w:rsidRDefault="006E546E" w:rsidP="006E546E">
      <w:pPr>
        <w:pStyle w:val="Heading3"/>
      </w:pPr>
      <w:bookmarkStart w:id="328" w:name="_Ref493495527"/>
      <w:bookmarkStart w:id="329" w:name="_Toc503450988"/>
      <w:r>
        <w:t>fullyQualifiedLogicalName property</w:t>
      </w:r>
      <w:bookmarkEnd w:id="328"/>
      <w:bookmarkEnd w:id="329"/>
    </w:p>
    <w:p w14:paraId="6E141375" w14:textId="32B29DA6" w:rsidR="00E06227" w:rsidRDefault="00E06227" w:rsidP="00E06227">
      <w:r>
        <w:t xml:space="preserve">A </w:t>
      </w:r>
      <w:r w:rsidRPr="00E06227">
        <w:rPr>
          <w:rStyle w:val="CODEtemp"/>
        </w:rPr>
        <w:t>stackFrame</w:t>
      </w:r>
      <w:r>
        <w:t xml:space="preserve"> object </w:t>
      </w:r>
      <w:r w:rsidRPr="00E06227">
        <w:rPr>
          <w:b/>
        </w:rPr>
        <w:t>SHALL</w:t>
      </w:r>
      <w:r>
        <w:t xml:space="preserve"> contain a property named </w:t>
      </w:r>
      <w:r w:rsidRPr="00E06227">
        <w:rPr>
          <w:rStyle w:val="CODEtemp"/>
        </w:rPr>
        <w:t>fullyQualifiedLogicalName</w:t>
      </w:r>
      <w:r>
        <w:t xml:space="preserve"> whose value is a string containing the fully qualified name of the method to which this stack frame refers. See §</w:t>
      </w:r>
      <w:r>
        <w:fldChar w:fldCharType="begin"/>
      </w:r>
      <w:r>
        <w:instrText xml:space="preserve"> REF _Ref493404450 \w \h </w:instrText>
      </w:r>
      <w:r>
        <w:fldChar w:fldCharType="separate"/>
      </w:r>
      <w:r w:rsidR="00567DE6">
        <w:t>3.18.5</w:t>
      </w:r>
      <w:r>
        <w:fldChar w:fldCharType="end"/>
      </w:r>
      <w:r>
        <w:t xml:space="preserve"> for examples.</w:t>
      </w:r>
    </w:p>
    <w:p w14:paraId="68A6E8A8" w14:textId="357DE171" w:rsidR="00E66BA0" w:rsidRPr="00E66BA0" w:rsidRDefault="00E06227" w:rsidP="00E06227">
      <w:r>
        <w:t xml:space="preserve">If the </w:t>
      </w:r>
      <w:r w:rsidRPr="00E06227">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E06227">
        <w:rPr>
          <w:rStyle w:val="CODEtemp"/>
        </w:rPr>
        <w:t>fullyQualifiedLogicalName</w:t>
      </w:r>
      <w:r>
        <w:t xml:space="preserve"> property </w:t>
      </w:r>
      <w:r w:rsidRPr="00E06227">
        <w:rPr>
          <w:b/>
        </w:rPr>
        <w:t>SHOULD</w:t>
      </w:r>
      <w:r>
        <w:t xml:space="preserve"> be equal to the name of one of the properties on the  </w:t>
      </w:r>
      <w:r w:rsidRPr="00E06227">
        <w:rPr>
          <w:rStyle w:val="CODEtemp"/>
        </w:rPr>
        <w:t>run.logicalLocations</w:t>
      </w:r>
      <w:r>
        <w:t xml:space="preserve"> object, with one exception, described in §</w:t>
      </w:r>
      <w:r>
        <w:fldChar w:fldCharType="begin"/>
      </w:r>
      <w:r>
        <w:instrText xml:space="preserve"> REF _Ref493495433 \w \h </w:instrText>
      </w:r>
      <w:r>
        <w:fldChar w:fldCharType="separate"/>
      </w:r>
      <w:r w:rsidR="00567DE6">
        <w:t>3.24.8</w:t>
      </w:r>
      <w:r>
        <w:fldChar w:fldCharType="end"/>
      </w:r>
      <w:r>
        <w:t>.</w:t>
      </w:r>
    </w:p>
    <w:p w14:paraId="588EBC73" w14:textId="7961EC10" w:rsidR="006E546E" w:rsidRDefault="006E546E" w:rsidP="006E546E">
      <w:pPr>
        <w:pStyle w:val="Heading3"/>
      </w:pPr>
      <w:bookmarkStart w:id="330" w:name="_Ref493495433"/>
      <w:bookmarkStart w:id="331" w:name="_Toc503450989"/>
      <w:r>
        <w:t>logicalLocationKey property</w:t>
      </w:r>
      <w:bookmarkEnd w:id="330"/>
      <w:bookmarkEnd w:id="331"/>
    </w:p>
    <w:p w14:paraId="3CAA094A" w14:textId="42B66F5C" w:rsidR="00E06227" w:rsidRDefault="00E06227" w:rsidP="00E06227">
      <w:r w:rsidRPr="00E06227">
        <w:t xml:space="preserve">A </w:t>
      </w:r>
      <w:r w:rsidRPr="00E06227">
        <w:rPr>
          <w:rStyle w:val="CODEtemp"/>
        </w:rPr>
        <w:t>stackFrame</w:t>
      </w:r>
      <w:r w:rsidRPr="00E06227">
        <w:t xml:space="preserve"> object </w:t>
      </w:r>
      <w:r w:rsidRPr="00E06227">
        <w:rPr>
          <w:b/>
        </w:rPr>
        <w:t>MAY</w:t>
      </w:r>
      <w:r w:rsidRPr="00E06227">
        <w:t xml:space="preserve"> contain a property named </w:t>
      </w:r>
      <w:r w:rsidRPr="00E06227">
        <w:rPr>
          <w:rStyle w:val="CODEtemp"/>
        </w:rPr>
        <w:t>logicalLocationKey</w:t>
      </w:r>
      <w:r w:rsidRPr="00E06227">
        <w:t xml:space="preserve"> whose value is a string. If present, this string </w:t>
      </w:r>
      <w:r w:rsidRPr="00E06227">
        <w:rPr>
          <w:b/>
        </w:rPr>
        <w:t>SHALL</w:t>
      </w:r>
      <w:r w:rsidRPr="00E06227">
        <w:t xml:space="preserve"> be equal to the name of one of the properties on the </w:t>
      </w:r>
      <w:r w:rsidRPr="00E06227">
        <w:rPr>
          <w:rStyle w:val="CODEtemp"/>
        </w:rPr>
        <w:t>run.logicalLocations</w:t>
      </w:r>
      <w:r w:rsidRPr="00E06227">
        <w:t xml:space="preserve"> object (§</w:t>
      </w:r>
      <w:r>
        <w:fldChar w:fldCharType="begin"/>
      </w:r>
      <w:r>
        <w:instrText xml:space="preserve"> REF _Ref493479000 \w \h </w:instrText>
      </w:r>
      <w:r>
        <w:fldChar w:fldCharType="separate"/>
      </w:r>
      <w:r w:rsidR="00567DE6">
        <w:t>3.12.10</w:t>
      </w:r>
      <w:r>
        <w:fldChar w:fldCharType="end"/>
      </w:r>
      <w:r w:rsidRPr="00E06227">
        <w:t xml:space="preserve">), which provides additional information about the logical location specified by </w:t>
      </w:r>
      <w:r w:rsidRPr="00E06227">
        <w:rPr>
          <w:rStyle w:val="CODEtemp"/>
        </w:rPr>
        <w:t>fullyQualifiedLogicalName</w:t>
      </w:r>
      <w:r w:rsidRPr="00E06227">
        <w:t xml:space="preserve"> (§</w:t>
      </w:r>
      <w:r>
        <w:fldChar w:fldCharType="begin"/>
      </w:r>
      <w:r>
        <w:instrText xml:space="preserve"> REF _Ref493495527 \w \h </w:instrText>
      </w:r>
      <w:r>
        <w:fldChar w:fldCharType="separate"/>
      </w:r>
      <w:r w:rsidR="00567DE6">
        <w:t>3.24.7</w:t>
      </w:r>
      <w:r>
        <w:fldChar w:fldCharType="end"/>
      </w:r>
      <w:r w:rsidR="001A79B6">
        <w:t>).</w:t>
      </w:r>
    </w:p>
    <w:p w14:paraId="57FAEFB7" w14:textId="10B6B803" w:rsidR="001A79B6" w:rsidRPr="00E06227" w:rsidRDefault="001A79B6" w:rsidP="00E0622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w:t>
      </w:r>
      <w:r w:rsidRPr="00F249F9">
        <w:lastRenderedPageBreak/>
        <w:t xml:space="preserve">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3B36F26A" w14:textId="2244D251" w:rsidR="006E546E" w:rsidRDefault="006E546E" w:rsidP="006E546E">
      <w:pPr>
        <w:pStyle w:val="Heading3"/>
      </w:pPr>
      <w:bookmarkStart w:id="332" w:name="_Toc503450990"/>
      <w:r>
        <w:t>address property</w:t>
      </w:r>
      <w:bookmarkEnd w:id="332"/>
    </w:p>
    <w:p w14:paraId="45452AA4" w14:textId="703E6EC3" w:rsidR="00E06227" w:rsidRPr="00E06227" w:rsidRDefault="00A91CEB" w:rsidP="00E06227">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address</w:t>
      </w:r>
      <w:r w:rsidRPr="00A91CEB">
        <w:t xml:space="preserve"> whose value is a non-negative integer containing the address in memory of the location represented by this stack frame.</w:t>
      </w:r>
    </w:p>
    <w:p w14:paraId="407246A4" w14:textId="06186077" w:rsidR="006E546E" w:rsidRDefault="006E546E" w:rsidP="006E546E">
      <w:pPr>
        <w:pStyle w:val="Heading3"/>
      </w:pPr>
      <w:bookmarkStart w:id="333" w:name="_Toc503450991"/>
      <w:r>
        <w:t>offset property</w:t>
      </w:r>
      <w:bookmarkEnd w:id="333"/>
    </w:p>
    <w:p w14:paraId="703969C1" w14:textId="62D50BA5" w:rsid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offset</w:t>
      </w:r>
      <w:r w:rsidRPr="00A91CEB">
        <w:t xml:space="preserve"> whose value is a non-negative integer containing the byte offset of the location represented by this stack frame from the start of the method represented by this stack frame.</w:t>
      </w:r>
    </w:p>
    <w:p w14:paraId="222C9D6C" w14:textId="0E1ED2A7" w:rsidR="002B41B0" w:rsidRPr="002B41B0" w:rsidRDefault="002B41B0" w:rsidP="002B41B0">
      <w:pPr>
        <w:pStyle w:val="Note"/>
        <w:rPr>
          <w:rFonts w:ascii="Times New Roman" w:hAnsi="Times New Roman"/>
          <w:sz w:val="24"/>
        </w:rPr>
      </w:pPr>
      <w:r>
        <w:t xml:space="preserve">NOTE: This is distinct from the </w:t>
      </w:r>
      <w:r>
        <w:rPr>
          <w:rStyle w:val="CODEtemp"/>
        </w:rPr>
        <w:t>physicalLocation.region.offset</w:t>
      </w:r>
      <w:r>
        <w:t xml:space="preserve"> property (§</w:t>
      </w:r>
      <w:r>
        <w:fldChar w:fldCharType="begin"/>
      </w:r>
      <w:r>
        <w:instrText xml:space="preserve"> REF _Ref493492251 \r \h </w:instrText>
      </w:r>
      <w:r>
        <w:fldChar w:fldCharType="separate"/>
      </w:r>
      <w:r w:rsidR="00567DE6">
        <w:t>3.20.8</w:t>
      </w:r>
      <w:r>
        <w:fldChar w:fldCharType="end"/>
      </w:r>
      <w:r>
        <w:t xml:space="preserve">), if any, specified by the </w:t>
      </w:r>
      <w:r>
        <w:rPr>
          <w:rStyle w:val="CODEtemp"/>
        </w:rPr>
        <w:t>physicalLocation</w:t>
      </w:r>
      <w:r>
        <w:t xml:space="preserve"> property (§</w:t>
      </w:r>
      <w:r>
        <w:fldChar w:fldCharType="begin"/>
      </w:r>
      <w:r>
        <w:instrText xml:space="preserve"> REF _Ref503362303 \r \h </w:instrText>
      </w:r>
      <w:r>
        <w:fldChar w:fldCharType="separate"/>
      </w:r>
      <w:r w:rsidR="00567DE6">
        <w:t>3.24.4</w:t>
      </w:r>
      <w:r>
        <w:fldChar w:fldCharType="end"/>
      </w:r>
      <w:r>
        <w:t xml:space="preserve">). </w:t>
      </w:r>
      <w:r>
        <w:rPr>
          <w:rStyle w:val="CODEtemp"/>
        </w:rPr>
        <w:t>physicalLocation.region.offset</w:t>
      </w:r>
      <w:r>
        <w:t xml:space="preserve"> specifies an offset from the start of a file, not from the start of a method.</w:t>
      </w:r>
    </w:p>
    <w:p w14:paraId="4D93124A" w14:textId="4D26B690" w:rsidR="006E546E" w:rsidRDefault="006E546E" w:rsidP="006E546E">
      <w:pPr>
        <w:pStyle w:val="Heading3"/>
      </w:pPr>
      <w:bookmarkStart w:id="334" w:name="_Toc503450992"/>
      <w:r>
        <w:t>parameters property</w:t>
      </w:r>
      <w:bookmarkEnd w:id="334"/>
    </w:p>
    <w:p w14:paraId="61368F5F" w14:textId="4F24AE48"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parameters whose value is an array of strings representing the parameters of the function call represented by this stack frame.</w:t>
      </w:r>
    </w:p>
    <w:p w14:paraId="599E6A46" w14:textId="5BE041B7" w:rsidR="006E546E" w:rsidRDefault="006E546E" w:rsidP="006E546E">
      <w:pPr>
        <w:pStyle w:val="Heading3"/>
      </w:pPr>
      <w:bookmarkStart w:id="335" w:name="_Toc503450993"/>
      <w:r>
        <w:t>properties property</w:t>
      </w:r>
      <w:bookmarkEnd w:id="335"/>
    </w:p>
    <w:p w14:paraId="4545F168" w14:textId="1962F14D" w:rsidR="00A91CEB" w:rsidRPr="00A91CEB" w:rsidRDefault="00A91CEB" w:rsidP="00A91CEB">
      <w:r w:rsidRPr="00A91CEB">
        <w:t xml:space="preserve">A </w:t>
      </w:r>
      <w:r w:rsidRPr="00A91CEB">
        <w:rPr>
          <w:rStyle w:val="CODEtemp"/>
        </w:rPr>
        <w:t>stackFrame</w:t>
      </w:r>
      <w:r w:rsidRPr="00A91CEB">
        <w:t xml:space="preserve"> object </w:t>
      </w:r>
      <w:r w:rsidRPr="00A91CEB">
        <w:rPr>
          <w:b/>
        </w:rPr>
        <w:t>MAY</w:t>
      </w:r>
      <w:r w:rsidRPr="00A91CEB">
        <w:t xml:space="preserve"> contain a property named </w:t>
      </w:r>
      <w:r w:rsidRPr="00A91CEB">
        <w:rPr>
          <w:rStyle w:val="CODEtemp"/>
        </w:rPr>
        <w:t>properties</w:t>
      </w:r>
      <w:r w:rsidRPr="00A91CEB">
        <w:t xml:space="preserve"> whose value is a property bag (§</w:t>
      </w:r>
      <w:r>
        <w:fldChar w:fldCharType="begin"/>
      </w:r>
      <w:r>
        <w:instrText xml:space="preserve"> REF _Ref493408960 \w \h </w:instrText>
      </w:r>
      <w:r>
        <w:fldChar w:fldCharType="separate"/>
      </w:r>
      <w:r w:rsidR="00567DE6">
        <w:t>3.7</w:t>
      </w:r>
      <w:r>
        <w:fldChar w:fldCharType="end"/>
      </w:r>
      <w:r w:rsidRPr="00A91CEB">
        <w:t>). This allows tools to include information about the stack frame that is not explicitly specified in the SARIF format.</w:t>
      </w:r>
    </w:p>
    <w:p w14:paraId="4ECE1732" w14:textId="53A7E4C1" w:rsidR="006E546E" w:rsidRDefault="006E546E" w:rsidP="006E546E">
      <w:pPr>
        <w:pStyle w:val="Heading2"/>
      </w:pPr>
      <w:bookmarkStart w:id="336" w:name="_Ref493427581"/>
      <w:bookmarkStart w:id="337" w:name="_Ref493427754"/>
      <w:bookmarkStart w:id="338" w:name="_Toc503450994"/>
      <w:r>
        <w:t>annotatedCodeLocation object</w:t>
      </w:r>
      <w:bookmarkEnd w:id="336"/>
      <w:bookmarkEnd w:id="337"/>
      <w:bookmarkEnd w:id="338"/>
    </w:p>
    <w:p w14:paraId="6AFFA125" w14:textId="72CDB951" w:rsidR="006E546E" w:rsidRDefault="006E546E" w:rsidP="006E546E">
      <w:pPr>
        <w:pStyle w:val="Heading3"/>
      </w:pPr>
      <w:bookmarkStart w:id="339" w:name="_Toc503450995"/>
      <w:r>
        <w:t>General</w:t>
      </w:r>
      <w:bookmarkEnd w:id="339"/>
    </w:p>
    <w:p w14:paraId="594B51BC" w14:textId="3B9080DF" w:rsidR="00A91CEB" w:rsidRPr="00A91CEB" w:rsidRDefault="00A91CEB" w:rsidP="00A91CEB">
      <w:r w:rsidRPr="00A91CEB">
        <w:t xml:space="preserve">An </w:t>
      </w:r>
      <w:r w:rsidRPr="00A91CEB">
        <w:rPr>
          <w:rStyle w:val="CODEtemp"/>
        </w:rPr>
        <w:t>annotatedCodeLocation</w:t>
      </w:r>
      <w:r w:rsidRPr="00A91CEB">
        <w:t xml:space="preserve"> object represents a physical location together with additional information relevant to the use of the location in a particular context.</w:t>
      </w:r>
    </w:p>
    <w:p w14:paraId="4FF69894" w14:textId="0609F170" w:rsidR="006E546E" w:rsidRDefault="006E546E" w:rsidP="006E546E">
      <w:pPr>
        <w:pStyle w:val="Heading3"/>
      </w:pPr>
      <w:bookmarkStart w:id="340" w:name="_Toc503450996"/>
      <w:r>
        <w:t>step property</w:t>
      </w:r>
      <w:bookmarkEnd w:id="340"/>
    </w:p>
    <w:p w14:paraId="7D634CFE" w14:textId="54EDB1A5" w:rsidR="00A91CEB" w:rsidRDefault="00A91CEB" w:rsidP="00A91CEB">
      <w:r>
        <w:t xml:space="preserve">If an </w:t>
      </w:r>
      <w:r w:rsidRPr="00A91CEB">
        <w:rPr>
          <w:rStyle w:val="CODEtemp"/>
        </w:rPr>
        <w:t>annotatedCodeLocation</w:t>
      </w:r>
      <w:r>
        <w:t xml:space="preserve"> object occurs within a </w:t>
      </w:r>
      <w:r w:rsidRPr="00A91CEB">
        <w:rPr>
          <w:rStyle w:val="CODEtemp"/>
        </w:rPr>
        <w:t>codeFlow</w:t>
      </w:r>
      <w:r>
        <w:t xml:space="preserve">, it </w:t>
      </w:r>
      <w:r w:rsidRPr="00A91CEB">
        <w:rPr>
          <w:b/>
        </w:rPr>
        <w:t>MAY</w:t>
      </w:r>
      <w:r>
        <w:t xml:space="preserve"> contain a property named </w:t>
      </w:r>
      <w:r w:rsidRPr="00A91CEB">
        <w:rPr>
          <w:rStyle w:val="CODEtemp"/>
        </w:rPr>
        <w:t>step</w:t>
      </w:r>
      <w:r>
        <w:t xml:space="preserve">. If the </w:t>
      </w:r>
      <w:r w:rsidRPr="00A91CEB">
        <w:rPr>
          <w:rStyle w:val="CODEtemp"/>
        </w:rPr>
        <w:t>annotatedCodeLocation</w:t>
      </w:r>
      <w:r>
        <w:t xml:space="preserve"> does not occur within a </w:t>
      </w:r>
      <w:r w:rsidRPr="00A91CEB">
        <w:rPr>
          <w:rStyle w:val="CODEtemp"/>
        </w:rPr>
        <w:t>codeFlow</w:t>
      </w:r>
      <w:r>
        <w:t xml:space="preserve">, the </w:t>
      </w:r>
      <w:r w:rsidRPr="00A91CEB">
        <w:rPr>
          <w:rStyle w:val="CODEtemp"/>
        </w:rPr>
        <w:t>step</w:t>
      </w:r>
      <w:r>
        <w:t xml:space="preserve"> property </w:t>
      </w:r>
      <w:r w:rsidRPr="00A91CEB">
        <w:rPr>
          <w:b/>
        </w:rPr>
        <w:t>shall</w:t>
      </w:r>
      <w:r>
        <w:t xml:space="preserve"> be absent.</w:t>
      </w:r>
    </w:p>
    <w:p w14:paraId="04E56FAD" w14:textId="5D7B2E00" w:rsidR="00A91CEB" w:rsidRDefault="00A91CEB" w:rsidP="00A91CEB">
      <w:r>
        <w:t xml:space="preserve">The value of the </w:t>
      </w:r>
      <w:r w:rsidRPr="003D6897">
        <w:rPr>
          <w:rStyle w:val="CODEtemp"/>
        </w:rPr>
        <w:t>step</w:t>
      </w:r>
      <w:r>
        <w:t xml:space="preserve"> property </w:t>
      </w:r>
      <w:r w:rsidR="003D6897" w:rsidRPr="003D6897">
        <w:rPr>
          <w:b/>
        </w:rPr>
        <w:t>SHALL</w:t>
      </w:r>
      <w:r w:rsidR="003D6897">
        <w:t xml:space="preserve"> </w:t>
      </w:r>
      <w:r>
        <w:t>be an integer whose value is the 1-based sequence number of the location within the code flow, that is, it shall be 1 for the first location, 2 for the second, and so on.</w:t>
      </w:r>
    </w:p>
    <w:p w14:paraId="70FA042E" w14:textId="10C9FA93" w:rsidR="00A91CEB" w:rsidRDefault="00A91CEB" w:rsidP="003D6897">
      <w:pPr>
        <w:pStyle w:val="Note"/>
      </w:pPr>
      <w:r>
        <w:t>NOTE</w:t>
      </w:r>
      <w:r w:rsidR="00AC44F2">
        <w:t xml:space="preserve">: </w:t>
      </w:r>
      <w:r>
        <w:t>This property has two primary purposes:</w:t>
      </w:r>
    </w:p>
    <w:p w14:paraId="427F4BBA" w14:textId="77777777" w:rsidR="00A91CEB" w:rsidRDefault="00A91CEB" w:rsidP="008651CE">
      <w:pPr>
        <w:pStyle w:val="Note"/>
        <w:numPr>
          <w:ilvl w:val="0"/>
          <w:numId w:val="19"/>
        </w:numPr>
      </w:pPr>
      <w:r>
        <w:t>A viewer can display the identifier next to each location when it displays a code flow.</w:t>
      </w:r>
    </w:p>
    <w:p w14:paraId="468014B4" w14:textId="2888F185" w:rsidR="00A91CEB" w:rsidRPr="00A91CEB" w:rsidRDefault="00A91CEB" w:rsidP="008651CE">
      <w:pPr>
        <w:pStyle w:val="Note"/>
        <w:numPr>
          <w:ilvl w:val="0"/>
          <w:numId w:val="19"/>
        </w:numPr>
      </w:pPr>
      <w:r>
        <w:t>A user reading the log file can easily refer to the location in conversation, for example, “I think the problem occurs at step 6.”</w:t>
      </w:r>
    </w:p>
    <w:p w14:paraId="49EE7C5D" w14:textId="4719CF2C" w:rsidR="006E546E" w:rsidRDefault="006E546E" w:rsidP="006E546E">
      <w:pPr>
        <w:pStyle w:val="Heading3"/>
      </w:pPr>
      <w:bookmarkStart w:id="341" w:name="_Ref493497783"/>
      <w:bookmarkStart w:id="342" w:name="_Ref493499799"/>
      <w:bookmarkStart w:id="343" w:name="_Toc503450997"/>
      <w:r>
        <w:t>physicalLocation property</w:t>
      </w:r>
      <w:bookmarkEnd w:id="341"/>
      <w:bookmarkEnd w:id="342"/>
      <w:bookmarkEnd w:id="343"/>
    </w:p>
    <w:p w14:paraId="4354E1E2" w14:textId="58D24A34" w:rsidR="003D6897" w:rsidRDefault="003D6897" w:rsidP="003D6897">
      <w:r>
        <w:t xml:space="preserve">An </w:t>
      </w:r>
      <w:r w:rsidRPr="003D6897">
        <w:rPr>
          <w:rStyle w:val="CODEtemp"/>
        </w:rPr>
        <w:t>annotatedCodeLocation</w:t>
      </w:r>
      <w:r>
        <w:t xml:space="preserve"> object </w:t>
      </w:r>
      <w:r w:rsidRPr="003D6897">
        <w:rPr>
          <w:b/>
        </w:rPr>
        <w:t>SHOULD</w:t>
      </w:r>
      <w:r>
        <w:t xml:space="preserve"> contain a property named </w:t>
      </w:r>
      <w:r w:rsidRPr="003D6897">
        <w:rPr>
          <w:rStyle w:val="CODEtemp"/>
        </w:rPr>
        <w:t>physicalLocation</w:t>
      </w:r>
      <w:r>
        <w:t xml:space="preserve"> whose value is a </w:t>
      </w:r>
      <w:r w:rsidRPr="003D6897">
        <w:rPr>
          <w:rStyle w:val="CODEtemp"/>
        </w:rPr>
        <w:t>physicalLocation</w:t>
      </w:r>
      <w:r>
        <w:t xml:space="preserve"> object (§</w:t>
      </w:r>
      <w:r>
        <w:fldChar w:fldCharType="begin"/>
      </w:r>
      <w:r>
        <w:instrText xml:space="preserve"> REF _Ref493477390 \w \h </w:instrText>
      </w:r>
      <w:r>
        <w:fldChar w:fldCharType="separate"/>
      </w:r>
      <w:r w:rsidR="00567DE6">
        <w:t>3.19</w:t>
      </w:r>
      <w:r>
        <w:fldChar w:fldCharType="end"/>
      </w:r>
      <w:r>
        <w:t xml:space="preserve">) that specifies the file location to which the </w:t>
      </w:r>
      <w:r w:rsidRPr="003D6897">
        <w:rPr>
          <w:rStyle w:val="CODEtemp"/>
        </w:rPr>
        <w:t>annotatedCodeLocation</w:t>
      </w:r>
      <w:r>
        <w:t xml:space="preserve"> object refers.</w:t>
      </w:r>
    </w:p>
    <w:p w14:paraId="52DE1EA9" w14:textId="11369960" w:rsidR="003D6897" w:rsidRDefault="003D6897" w:rsidP="003D6897">
      <w:r>
        <w:lastRenderedPageBreak/>
        <w:t xml:space="preserve">This property </w:t>
      </w:r>
      <w:r w:rsidRPr="003D6897">
        <w:rPr>
          <w:b/>
        </w:rPr>
        <w:t>SHOULD</w:t>
      </w:r>
      <w:r>
        <w:rPr>
          <w:b/>
        </w:rPr>
        <w:t xml:space="preserve"> NOT</w:t>
      </w:r>
      <w:r>
        <w:t xml:space="preserve"> be absent unless the tool does not have physical location information for this </w:t>
      </w:r>
      <w:r w:rsidRPr="003D6897">
        <w:rPr>
          <w:rStyle w:val="CODEtemp"/>
        </w:rPr>
        <w:t>annotatedCodeLocation</w:t>
      </w:r>
      <w:r>
        <w:t>.</w:t>
      </w:r>
    </w:p>
    <w:p w14:paraId="2E4B0FB7" w14:textId="2A4B0C0E" w:rsidR="003D6897" w:rsidRDefault="003D6897" w:rsidP="003D6897">
      <w:pPr>
        <w:pStyle w:val="Note"/>
      </w:pPr>
      <w:r>
        <w:t>NOTE: This could happen if, for example:</w:t>
      </w:r>
    </w:p>
    <w:p w14:paraId="10A69C8D" w14:textId="54EFD5E4" w:rsidR="003D6897" w:rsidRDefault="003D6897" w:rsidP="008651CE">
      <w:pPr>
        <w:pStyle w:val="Note"/>
        <w:numPr>
          <w:ilvl w:val="0"/>
          <w:numId w:val="20"/>
        </w:numPr>
      </w:pPr>
      <w:r>
        <w:t xml:space="preserve">This </w:t>
      </w:r>
      <w:r w:rsidRPr="003D6897">
        <w:rPr>
          <w:rStyle w:val="CODEtemp"/>
        </w:rPr>
        <w:t>annotatedCodeLocation</w:t>
      </w:r>
      <w:r>
        <w:t xml:space="preserve"> refers to a location within a binary for which the tool does not have associated symbol information.</w:t>
      </w:r>
    </w:p>
    <w:p w14:paraId="62D0821F" w14:textId="3D9C1A86" w:rsid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w:t>
      </w:r>
      <w:r>
        <w:fldChar w:fldCharType="begin"/>
      </w:r>
      <w:r>
        <w:instrText xml:space="preserve"> REF _Ref493427364 \w \h </w:instrText>
      </w:r>
      <w:r>
        <w:fldChar w:fldCharType="separate"/>
      </w:r>
      <w:r w:rsidR="00567DE6">
        <w:t>3.22</w:t>
      </w:r>
      <w:r>
        <w:fldChar w:fldCharType="end"/>
      </w:r>
      <w:r>
        <w:t xml:space="preserve">), the value of the </w:t>
      </w:r>
      <w:r w:rsidRPr="003D6897">
        <w:rPr>
          <w:rStyle w:val="CODEtemp"/>
        </w:rPr>
        <w:t>kind</w:t>
      </w:r>
      <w:r>
        <w:t xml:space="preserve"> property (§</w:t>
      </w:r>
      <w:r w:rsidR="00CF4874">
        <w:fldChar w:fldCharType="begin"/>
      </w:r>
      <w:r w:rsidR="00CF4874">
        <w:instrText xml:space="preserve"> REF _Ref503371505 \r \h </w:instrText>
      </w:r>
      <w:r w:rsidR="00CF4874">
        <w:fldChar w:fldCharType="separate"/>
      </w:r>
      <w:r w:rsidR="00567DE6">
        <w:t>3.25.10</w:t>
      </w:r>
      <w:r w:rsidR="00CF4874">
        <w:fldChar w:fldCharType="end"/>
      </w:r>
      <w:r>
        <w:t xml:space="preserve">) is </w:t>
      </w:r>
      <w:r w:rsidRPr="003D6897">
        <w:rPr>
          <w:rStyle w:val="CODEtemp"/>
        </w:rPr>
        <w:t>"functionExit"</w:t>
      </w:r>
      <w:r>
        <w:t>, and the tool has chosen not to associate the function exit with a source code location.</w:t>
      </w:r>
    </w:p>
    <w:p w14:paraId="442DB190" w14:textId="57F0A4B8" w:rsidR="003D6897" w:rsidRPr="003D6897" w:rsidRDefault="003D6897" w:rsidP="008651CE">
      <w:pPr>
        <w:pStyle w:val="Note"/>
        <w:numPr>
          <w:ilvl w:val="0"/>
          <w:numId w:val="20"/>
        </w:numPr>
      </w:pPr>
      <w:r>
        <w:t xml:space="preserve">This </w:t>
      </w:r>
      <w:r w:rsidRPr="003D6897">
        <w:rPr>
          <w:rStyle w:val="CODEtemp"/>
        </w:rPr>
        <w:t>annotatedCodeLocation</w:t>
      </w:r>
      <w:r>
        <w:t xml:space="preserve"> occurs within a </w:t>
      </w:r>
      <w:r w:rsidRPr="003D6897">
        <w:rPr>
          <w:rStyle w:val="CODEtemp"/>
        </w:rPr>
        <w:t>codeFlow</w:t>
      </w:r>
      <w:r>
        <w:t xml:space="preserve">, the value of the </w:t>
      </w:r>
      <w:r w:rsidRPr="003D6897">
        <w:rPr>
          <w:rStyle w:val="CODEtemp"/>
        </w:rPr>
        <w:t>kind</w:t>
      </w:r>
      <w:r>
        <w:t xml:space="preserve"> property is </w:t>
      </w:r>
      <w:r w:rsidRPr="003D6897">
        <w:rPr>
          <w:rStyle w:val="CODEtemp"/>
        </w:rPr>
        <w:t>"continuation"</w:t>
      </w:r>
      <w:r>
        <w:t>, and the continuation is used purely to record a change to global state (which might happen asynchronously with respect to the code flow).</w:t>
      </w:r>
    </w:p>
    <w:p w14:paraId="77A3700A" w14:textId="51E5DDA6" w:rsidR="006E546E" w:rsidRDefault="006E546E" w:rsidP="006E546E">
      <w:pPr>
        <w:pStyle w:val="Heading3"/>
      </w:pPr>
      <w:bookmarkStart w:id="344" w:name="_Ref493498084"/>
      <w:bookmarkStart w:id="345" w:name="_Toc503450998"/>
      <w:r>
        <w:t>fullyQualifiedLogicalName property</w:t>
      </w:r>
      <w:bookmarkEnd w:id="344"/>
      <w:bookmarkEnd w:id="345"/>
    </w:p>
    <w:p w14:paraId="628A73C1" w14:textId="663F7FBF" w:rsidR="003D6897" w:rsidRDefault="003D6897" w:rsidP="003D6897">
      <w:r>
        <w:t xml:space="preserve">Depending on the circumstance, an </w:t>
      </w:r>
      <w:r w:rsidRPr="003D6897">
        <w:rPr>
          <w:rStyle w:val="CODEtemp"/>
        </w:rPr>
        <w:t>annotatedCodeLocation</w:t>
      </w:r>
      <w:r>
        <w:t xml:space="preserve"> object either </w:t>
      </w:r>
      <w:r w:rsidRPr="003D6897">
        <w:rPr>
          <w:b/>
        </w:rPr>
        <w:t>SHOULD</w:t>
      </w:r>
      <w:r>
        <w:t xml:space="preserve"> or </w:t>
      </w:r>
      <w:r w:rsidRPr="003D6897">
        <w:rPr>
          <w:b/>
        </w:rPr>
        <w:t>MAY</w:t>
      </w:r>
      <w:r>
        <w:t xml:space="preserve"> contain a property named </w:t>
      </w:r>
      <w:r w:rsidRPr="003D6897">
        <w:rPr>
          <w:rStyle w:val="CODEtemp"/>
        </w:rPr>
        <w:t>fullyQualifiedLogicalName</w:t>
      </w:r>
      <w:r>
        <w:t xml:space="preserve"> whose value is a string containing the fully qualified name of the method to which this </w:t>
      </w:r>
      <w:r w:rsidRPr="003D6897">
        <w:rPr>
          <w:rStyle w:val="CODEtemp"/>
        </w:rPr>
        <w:t>annotatedCodeLocation</w:t>
      </w:r>
      <w:r>
        <w:t xml:space="preserve"> refers. If the </w:t>
      </w:r>
      <w:r w:rsidRPr="003D6897">
        <w:rPr>
          <w:rStyle w:val="CODEtemp"/>
        </w:rPr>
        <w:t>physicalLocation</w:t>
      </w:r>
      <w:r>
        <w:t xml:space="preserve"> property (§</w:t>
      </w:r>
      <w:r>
        <w:fldChar w:fldCharType="begin"/>
      </w:r>
      <w:r>
        <w:instrText xml:space="preserve"> REF _Ref493497783 \w \h </w:instrText>
      </w:r>
      <w:r>
        <w:fldChar w:fldCharType="separate"/>
      </w:r>
      <w:r w:rsidR="00567DE6">
        <w:t>3.25.3</w:t>
      </w:r>
      <w:r>
        <w:fldChar w:fldCharType="end"/>
      </w:r>
      <w:r>
        <w:t xml:space="preserve">) is absent, </w:t>
      </w:r>
      <w:r w:rsidRPr="003D6897">
        <w:rPr>
          <w:rStyle w:val="CODEtemp"/>
        </w:rPr>
        <w:t>fullyQualifiedLogicalName</w:t>
      </w:r>
      <w:r>
        <w:t xml:space="preserve"> </w:t>
      </w:r>
      <w:r w:rsidRPr="003D6897">
        <w:rPr>
          <w:b/>
        </w:rPr>
        <w:t>SHOULD</w:t>
      </w:r>
      <w:r>
        <w:t xml:space="preserve"> be present. Otherwise, </w:t>
      </w:r>
      <w:r w:rsidRPr="003D6897">
        <w:rPr>
          <w:rStyle w:val="CODEtemp"/>
        </w:rPr>
        <w:t>fullyQualifiedLogicalName</w:t>
      </w:r>
      <w:r>
        <w:t xml:space="preserve"> </w:t>
      </w:r>
      <w:r w:rsidRPr="003D6897">
        <w:rPr>
          <w:b/>
        </w:rPr>
        <w:t>MAY</w:t>
      </w:r>
      <w:r>
        <w:t xml:space="preserve"> be present. See §</w:t>
      </w:r>
      <w:r>
        <w:fldChar w:fldCharType="begin"/>
      </w:r>
      <w:r>
        <w:instrText xml:space="preserve"> REF _Ref493404450 \w \h </w:instrText>
      </w:r>
      <w:r>
        <w:fldChar w:fldCharType="separate"/>
      </w:r>
      <w:r w:rsidR="00567DE6">
        <w:t>3.18.5</w:t>
      </w:r>
      <w:r>
        <w:fldChar w:fldCharType="end"/>
      </w:r>
      <w:r>
        <w:t xml:space="preserve"> for examples.</w:t>
      </w:r>
    </w:p>
    <w:p w14:paraId="7A75113A" w14:textId="3D923FA1" w:rsidR="003D6897" w:rsidRPr="003D6897" w:rsidRDefault="003D6897" w:rsidP="003D6897">
      <w:r>
        <w:t xml:space="preserve">If the </w:t>
      </w:r>
      <w:r w:rsidRPr="003D6897">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xml:space="preserve">) is present, the value of the </w:t>
      </w:r>
      <w:r w:rsidRPr="003D6897">
        <w:rPr>
          <w:rStyle w:val="CODEtemp"/>
        </w:rPr>
        <w:t>fullyQualifiedLogicalName</w:t>
      </w:r>
      <w:r>
        <w:t xml:space="preserve"> property </w:t>
      </w:r>
      <w:r w:rsidRPr="003D6897">
        <w:rPr>
          <w:b/>
        </w:rPr>
        <w:t>SHOULD</w:t>
      </w:r>
      <w:r>
        <w:t xml:space="preserve"> be equal to the name of one of the properties on the  </w:t>
      </w:r>
      <w:r w:rsidRPr="003D6897">
        <w:rPr>
          <w:rStyle w:val="CODEtemp"/>
        </w:rPr>
        <w:t>run.logicalLocations</w:t>
      </w:r>
      <w:r>
        <w:t xml:space="preserve"> object, with one exception, described in §</w:t>
      </w:r>
      <w:r>
        <w:fldChar w:fldCharType="begin"/>
      </w:r>
      <w:r>
        <w:instrText xml:space="preserve"> REF _Ref493497988 \w \h </w:instrText>
      </w:r>
      <w:r>
        <w:fldChar w:fldCharType="separate"/>
      </w:r>
      <w:r w:rsidR="00567DE6">
        <w:t>3.25.5</w:t>
      </w:r>
      <w:r>
        <w:fldChar w:fldCharType="end"/>
      </w:r>
      <w:r>
        <w:t>.</w:t>
      </w:r>
    </w:p>
    <w:p w14:paraId="2908524E" w14:textId="2CB47E17" w:rsidR="006E546E" w:rsidRDefault="006E546E" w:rsidP="006E546E">
      <w:pPr>
        <w:pStyle w:val="Heading3"/>
      </w:pPr>
      <w:bookmarkStart w:id="346" w:name="_Ref493497988"/>
      <w:bookmarkStart w:id="347" w:name="_Toc503450999"/>
      <w:r>
        <w:t>logicalLocationKey property</w:t>
      </w:r>
      <w:bookmarkEnd w:id="346"/>
      <w:bookmarkEnd w:id="347"/>
    </w:p>
    <w:p w14:paraId="2355FA25" w14:textId="47EBDB8D" w:rsidR="003D6897" w:rsidRDefault="00132810" w:rsidP="003D6897">
      <w:r w:rsidRPr="00132810">
        <w:t xml:space="preserve">An </w:t>
      </w:r>
      <w:r w:rsidRPr="00132810">
        <w:rPr>
          <w:rStyle w:val="CODEtemp"/>
        </w:rPr>
        <w:t>annotatedCodeLocation</w:t>
      </w:r>
      <w:r w:rsidRPr="00132810">
        <w:t xml:space="preserve"> object </w:t>
      </w:r>
      <w:r w:rsidRPr="00132810">
        <w:rPr>
          <w:b/>
        </w:rPr>
        <w:t>MAY</w:t>
      </w:r>
      <w:r w:rsidRPr="00132810">
        <w:t xml:space="preserve"> contain a property named </w:t>
      </w:r>
      <w:r w:rsidRPr="00132810">
        <w:rPr>
          <w:rStyle w:val="CODEtemp"/>
        </w:rPr>
        <w:t>logicalLocationKey</w:t>
      </w:r>
      <w:r w:rsidRPr="00132810">
        <w:t xml:space="preserve"> whose value is a string. If present, this string </w:t>
      </w:r>
      <w:r w:rsidRPr="00132810">
        <w:rPr>
          <w:b/>
        </w:rPr>
        <w:t>SHALL</w:t>
      </w:r>
      <w:r w:rsidRPr="00132810">
        <w:t xml:space="preserve"> be equal to the name of one of the properties on the </w:t>
      </w:r>
      <w:r w:rsidRPr="00132810">
        <w:rPr>
          <w:rStyle w:val="CODEtemp"/>
        </w:rPr>
        <w:t>run.logicalLocations</w:t>
      </w:r>
      <w:r w:rsidRPr="00132810">
        <w:t xml:space="preserve"> object (§</w:t>
      </w:r>
      <w:r>
        <w:fldChar w:fldCharType="begin"/>
      </w:r>
      <w:r>
        <w:instrText xml:space="preserve"> REF _Ref493479000 \w \h </w:instrText>
      </w:r>
      <w:r>
        <w:fldChar w:fldCharType="separate"/>
      </w:r>
      <w:r w:rsidR="00567DE6">
        <w:t>3.12.10</w:t>
      </w:r>
      <w:r>
        <w:fldChar w:fldCharType="end"/>
      </w:r>
      <w:r w:rsidRPr="00132810">
        <w:t xml:space="preserve">), which provides additional information about the logical location specified by </w:t>
      </w:r>
      <w:r w:rsidRPr="00132810">
        <w:rPr>
          <w:rStyle w:val="CODEtemp"/>
        </w:rPr>
        <w:t>fullyQualifiedLogicalName</w:t>
      </w:r>
      <w:r w:rsidRPr="00132810">
        <w:t xml:space="preserve"> (§</w:t>
      </w:r>
      <w:r>
        <w:fldChar w:fldCharType="begin"/>
      </w:r>
      <w:r>
        <w:instrText xml:space="preserve"> REF _Ref493498084 \w \h </w:instrText>
      </w:r>
      <w:r>
        <w:fldChar w:fldCharType="separate"/>
      </w:r>
      <w:r w:rsidR="00567DE6">
        <w:t>3.25.4</w:t>
      </w:r>
      <w:r>
        <w:fldChar w:fldCharType="end"/>
      </w:r>
      <w:r w:rsidR="001A79B6">
        <w:t>).</w:t>
      </w:r>
    </w:p>
    <w:p w14:paraId="71EB4426" w14:textId="7DCCA9B5" w:rsidR="001A79B6" w:rsidRPr="003D6897" w:rsidRDefault="001A79B6" w:rsidP="003D6897">
      <w:r w:rsidRPr="00F249F9">
        <w:rPr>
          <w:rStyle w:val="CODEtemp"/>
        </w:rPr>
        <w:t>logicalLocationKey</w:t>
      </w:r>
      <w:r w:rsidRPr="00F249F9">
        <w:t xml:space="preserve"> is only necessary if, in the course of a run, the tool produces results in two or more distinct logical locations with the same </w:t>
      </w:r>
      <w:r w:rsidRPr="00F249F9">
        <w:rPr>
          <w:rStyle w:val="CODEtemp"/>
        </w:rPr>
        <w:t>fullyQualifiedLogicalName</w:t>
      </w:r>
      <w:r w:rsidRPr="00F249F9">
        <w:t xml:space="preserve">. In that case, the tool </w:t>
      </w:r>
      <w:r w:rsidRPr="001A79B6">
        <w:rPr>
          <w:b/>
        </w:rPr>
        <w:t>SHALL</w:t>
      </w:r>
      <w:r w:rsidRPr="00F249F9">
        <w:t xml:space="preserve"> synthesize a unique name by appending a suffix to </w:t>
      </w:r>
      <w:r w:rsidRPr="00B01B8E">
        <w:rPr>
          <w:rStyle w:val="CODEtemp"/>
        </w:rPr>
        <w:t>fullyQualifiedLogicalName</w:t>
      </w:r>
      <w:r w:rsidRPr="00F249F9">
        <w:t xml:space="preserve">, assign the resulting string to </w:t>
      </w:r>
      <w:r w:rsidRPr="00B01B8E">
        <w:rPr>
          <w:rStyle w:val="CODEtemp"/>
        </w:rPr>
        <w:t>logicalLocationKey</w:t>
      </w:r>
      <w:r w:rsidRPr="00F249F9">
        <w:t xml:space="preserve">, and use that string as the key into the </w:t>
      </w:r>
      <w:r w:rsidRPr="00B01B8E">
        <w:rPr>
          <w:rStyle w:val="CODEtemp"/>
        </w:rPr>
        <w:t>run.logicalLocations</w:t>
      </w:r>
      <w:r w:rsidRPr="00F249F9">
        <w:t xml:space="preserve"> dictionary.</w:t>
      </w:r>
    </w:p>
    <w:p w14:paraId="02F360BA" w14:textId="385CAE31" w:rsidR="006E546E" w:rsidRDefault="006E546E" w:rsidP="006E546E">
      <w:pPr>
        <w:pStyle w:val="Heading3"/>
      </w:pPr>
      <w:bookmarkStart w:id="348" w:name="_Toc503451000"/>
      <w:r>
        <w:t>module property</w:t>
      </w:r>
      <w:bookmarkEnd w:id="348"/>
    </w:p>
    <w:p w14:paraId="56935B0D" w14:textId="18298C68" w:rsidR="0008346E" w:rsidRPr="0008346E" w:rsidRDefault="000C304E" w:rsidP="0008346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module</w:t>
      </w:r>
      <w:r w:rsidRPr="000C304E">
        <w:t xml:space="preserve"> whose value is a string containing the name of the module that contains the code location specified by this object.</w:t>
      </w:r>
    </w:p>
    <w:p w14:paraId="0BAF1529" w14:textId="57EA7A66" w:rsidR="006E546E" w:rsidRDefault="006E546E" w:rsidP="006E546E">
      <w:pPr>
        <w:pStyle w:val="Heading3"/>
      </w:pPr>
      <w:bookmarkStart w:id="349" w:name="_Toc503451001"/>
      <w:r>
        <w:t>threadId property</w:t>
      </w:r>
      <w:bookmarkEnd w:id="349"/>
    </w:p>
    <w:p w14:paraId="59666E73" w14:textId="0DA84BC1" w:rsidR="000C304E" w:rsidRPr="000C304E" w:rsidRDefault="000C304E" w:rsidP="000C304E">
      <w:r w:rsidRPr="000C304E">
        <w:t xml:space="preserve">An </w:t>
      </w:r>
      <w:r w:rsidRPr="000C304E">
        <w:rPr>
          <w:rStyle w:val="CODEtemp"/>
        </w:rPr>
        <w:t>annotatedCodeLocation</w:t>
      </w:r>
      <w:r w:rsidRPr="000C304E">
        <w:t xml:space="preserve"> object </w:t>
      </w:r>
      <w:r w:rsidRPr="000C304E">
        <w:rPr>
          <w:b/>
        </w:rPr>
        <w:t>MAY</w:t>
      </w:r>
      <w:r w:rsidRPr="000C304E">
        <w:t xml:space="preserve"> contain a property named </w:t>
      </w:r>
      <w:r w:rsidRPr="000C304E">
        <w:rPr>
          <w:rStyle w:val="CODEtemp"/>
        </w:rPr>
        <w:t>threadId</w:t>
      </w:r>
      <w:r w:rsidRPr="000C304E">
        <w:t xml:space="preserve"> whose value is an integer which identifies the thread that was executing when the execution of a code flow reached the location specified by this object. If this </w:t>
      </w:r>
      <w:r w:rsidRPr="000C304E">
        <w:rPr>
          <w:rStyle w:val="CODEtemp"/>
        </w:rPr>
        <w:t>annotatedCodeLocation</w:t>
      </w:r>
      <w:r w:rsidRPr="000C304E">
        <w:t xml:space="preserve"> does not occur within a </w:t>
      </w:r>
      <w:r w:rsidRPr="000C304E">
        <w:rPr>
          <w:rStyle w:val="CODEtemp"/>
        </w:rPr>
        <w:t>codeFlow</w:t>
      </w:r>
      <w:r w:rsidRPr="000C304E">
        <w:t xml:space="preserve">, the </w:t>
      </w:r>
      <w:r w:rsidRPr="000C304E">
        <w:rPr>
          <w:rStyle w:val="CODEtemp"/>
        </w:rPr>
        <w:t>threadId</w:t>
      </w:r>
      <w:r w:rsidRPr="000C304E">
        <w:t xml:space="preserve"> property </w:t>
      </w:r>
      <w:r w:rsidRPr="000C304E">
        <w:rPr>
          <w:b/>
        </w:rPr>
        <w:t>SHALL</w:t>
      </w:r>
      <w:r w:rsidRPr="000C304E">
        <w:t xml:space="preserve"> be absent.</w:t>
      </w:r>
    </w:p>
    <w:p w14:paraId="2C07707E" w14:textId="0EF99280" w:rsidR="006E546E" w:rsidRDefault="006E546E" w:rsidP="006E546E">
      <w:pPr>
        <w:pStyle w:val="Heading3"/>
      </w:pPr>
      <w:bookmarkStart w:id="350" w:name="_Ref503362449"/>
      <w:bookmarkStart w:id="351" w:name="_Toc503451002"/>
      <w:r>
        <w:t>message property</w:t>
      </w:r>
      <w:bookmarkEnd w:id="350"/>
      <w:bookmarkEnd w:id="351"/>
    </w:p>
    <w:p w14:paraId="1776048E" w14:textId="7D203528" w:rsidR="003A630D" w:rsidRPr="003A630D" w:rsidRDefault="003A630D" w:rsidP="003A630D">
      <w:r w:rsidRPr="003A630D">
        <w:t xml:space="preserve">An </w:t>
      </w:r>
      <w:r w:rsidRPr="003A630D">
        <w:rPr>
          <w:rStyle w:val="CODEtemp"/>
        </w:rPr>
        <w:t>annotatedCodeLocation</w:t>
      </w:r>
      <w:r w:rsidRPr="003A630D">
        <w:t xml:space="preserve"> object </w:t>
      </w:r>
      <w:r w:rsidRPr="003A630D">
        <w:rPr>
          <w:b/>
        </w:rPr>
        <w:t>MAY</w:t>
      </w:r>
      <w:r w:rsidRPr="003A630D">
        <w:t xml:space="preserve"> contain a property named </w:t>
      </w:r>
      <w:r w:rsidRPr="003A630D">
        <w:rPr>
          <w:rStyle w:val="CODEtemp"/>
        </w:rPr>
        <w:t>message</w:t>
      </w:r>
      <w:r w:rsidRPr="003A630D">
        <w:t xml:space="preserve"> whose value is a string </w:t>
      </w:r>
      <w:r w:rsidR="003E72A2">
        <w:t>containing a plain text message (§</w:t>
      </w:r>
      <w:r w:rsidR="003E72A2">
        <w:fldChar w:fldCharType="begin"/>
      </w:r>
      <w:r w:rsidR="003E72A2">
        <w:instrText xml:space="preserve"> REF _Ref503354593 \r \h </w:instrText>
      </w:r>
      <w:r w:rsidR="003E72A2">
        <w:fldChar w:fldCharType="separate"/>
      </w:r>
      <w:r w:rsidR="00567DE6">
        <w:t>3.10.2</w:t>
      </w:r>
      <w:r w:rsidR="003E72A2">
        <w:fldChar w:fldCharType="end"/>
      </w:r>
      <w:r w:rsidR="003E72A2">
        <w:t xml:space="preserve">) </w:t>
      </w:r>
      <w:r w:rsidRPr="003A630D">
        <w:t>that describes the significance of this location within a particular context.</w:t>
      </w:r>
    </w:p>
    <w:p w14:paraId="6E98DA07" w14:textId="7F9E0335" w:rsidR="003E72A2" w:rsidRDefault="003E72A2" w:rsidP="003A630D">
      <w:pPr>
        <w:pStyle w:val="Heading3"/>
      </w:pPr>
      <w:bookmarkStart w:id="352" w:name="_Toc503451003"/>
      <w:bookmarkStart w:id="353" w:name="_Ref493497656"/>
      <w:bookmarkStart w:id="354" w:name="_Ref493499356"/>
      <w:r>
        <w:lastRenderedPageBreak/>
        <w:t>richMessage property</w:t>
      </w:r>
      <w:bookmarkEnd w:id="352"/>
    </w:p>
    <w:p w14:paraId="6BEDF4E6" w14:textId="7CD401BA" w:rsidR="003E72A2" w:rsidRPr="003E72A2" w:rsidRDefault="003E72A2" w:rsidP="003E72A2">
      <w:r>
        <w:t xml:space="preserve">If an </w:t>
      </w:r>
      <w:r>
        <w:rPr>
          <w:rStyle w:val="CODEtemp"/>
        </w:rPr>
        <w:t>annotatedCodeLocation</w:t>
      </w:r>
      <w:r>
        <w:t xml:space="preserve"> object contains a </w:t>
      </w:r>
      <w:r>
        <w:rPr>
          <w:rStyle w:val="CODEtemp"/>
        </w:rPr>
        <w:t>message</w:t>
      </w:r>
      <w:r>
        <w:t xml:space="preserve"> property (§</w:t>
      </w:r>
      <w:r>
        <w:fldChar w:fldCharType="begin"/>
      </w:r>
      <w:r>
        <w:instrText xml:space="preserve"> REF _Ref503362449 \r \h </w:instrText>
      </w:r>
      <w:r>
        <w:fldChar w:fldCharType="separate"/>
      </w:r>
      <w:r w:rsidR="00567DE6">
        <w:t>3.25.8</w:t>
      </w:r>
      <w:r>
        <w:fldChar w:fldCharType="end"/>
      </w:r>
      <w:r>
        <w:t xml:space="preserve">), it </w:t>
      </w:r>
      <w:r>
        <w:rPr>
          <w:b/>
        </w:rPr>
        <w:t>MAY</w:t>
      </w:r>
      <w:r>
        <w:t xml:space="preserve"> also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that describes the significance of this location within a particular context.</w:t>
      </w:r>
    </w:p>
    <w:p w14:paraId="0269CB61" w14:textId="2743C993" w:rsidR="003A630D" w:rsidRDefault="006E546E" w:rsidP="003A630D">
      <w:pPr>
        <w:pStyle w:val="Heading3"/>
      </w:pPr>
      <w:bookmarkStart w:id="355" w:name="_Ref503371505"/>
      <w:bookmarkStart w:id="356" w:name="_Ref503371599"/>
      <w:bookmarkStart w:id="357" w:name="_Toc503451004"/>
      <w:r>
        <w:t>kind property</w:t>
      </w:r>
      <w:bookmarkEnd w:id="353"/>
      <w:bookmarkEnd w:id="354"/>
      <w:bookmarkEnd w:id="355"/>
      <w:bookmarkEnd w:id="356"/>
      <w:bookmarkEnd w:id="357"/>
    </w:p>
    <w:p w14:paraId="5AACEB5C" w14:textId="19D4A0BC" w:rsidR="003A630D" w:rsidRDefault="003A630D" w:rsidP="003A630D">
      <w:r>
        <w:t xml:space="preserve">An </w:t>
      </w:r>
      <w:r w:rsidRPr="003A630D">
        <w:rPr>
          <w:rStyle w:val="CODEtemp"/>
        </w:rPr>
        <w:t>annotatedCodeLocation</w:t>
      </w:r>
      <w:r>
        <w:t xml:space="preserve"> object </w:t>
      </w:r>
      <w:r w:rsidRPr="003A630D">
        <w:rPr>
          <w:b/>
        </w:rPr>
        <w:t>MAY</w:t>
      </w:r>
      <w:r>
        <w:t xml:space="preserve"> contain a property named </w:t>
      </w:r>
      <w:r w:rsidRPr="003A630D">
        <w:rPr>
          <w:rStyle w:val="CODEtemp"/>
        </w:rPr>
        <w:t>kind</w:t>
      </w:r>
      <w:r>
        <w:t xml:space="preserve"> whose value is a string that categorizes the location.</w:t>
      </w:r>
    </w:p>
    <w:p w14:paraId="36CE1631" w14:textId="56F56538" w:rsidR="003A630D" w:rsidRDefault="003A630D" w:rsidP="003A630D">
      <w:r>
        <w:t xml:space="preserve">If present, the </w:t>
      </w:r>
      <w:r w:rsidRPr="003A630D">
        <w:rPr>
          <w:rStyle w:val="CODEtemp"/>
        </w:rPr>
        <w:t>kind</w:t>
      </w:r>
      <w:r>
        <w:t xml:space="preserve"> property </w:t>
      </w:r>
      <w:r w:rsidRPr="003A630D">
        <w:rPr>
          <w:b/>
        </w:rPr>
        <w:t>SHALL</w:t>
      </w:r>
      <w:r>
        <w:t xml:space="preserve"> have one of the following values, with the specified meanings:</w:t>
      </w:r>
    </w:p>
    <w:p w14:paraId="0966D166" w14:textId="2AF60E20" w:rsidR="003A630D" w:rsidRDefault="003A630D" w:rsidP="008651CE">
      <w:pPr>
        <w:pStyle w:val="ListParagraph"/>
        <w:numPr>
          <w:ilvl w:val="0"/>
          <w:numId w:val="21"/>
        </w:numPr>
      </w:pPr>
      <w:r w:rsidRPr="003A630D">
        <w:rPr>
          <w:rStyle w:val="CODEtemp"/>
        </w:rPr>
        <w:t>"alias"</w:t>
      </w:r>
      <w:r>
        <w:t>: This location defines an additional name for a variable defined in a declaration.</w:t>
      </w:r>
    </w:p>
    <w:p w14:paraId="566CE48D" w14:textId="78C646F3" w:rsidR="003A630D" w:rsidRDefault="003A630D" w:rsidP="008651CE">
      <w:pPr>
        <w:pStyle w:val="ListParagraph"/>
        <w:numPr>
          <w:ilvl w:val="0"/>
          <w:numId w:val="21"/>
        </w:numPr>
      </w:pPr>
      <w:r w:rsidRPr="003A630D">
        <w:rPr>
          <w:rStyle w:val="CODEtemp"/>
        </w:rPr>
        <w:t>"assignment"</w:t>
      </w:r>
      <w:r>
        <w:t>: At this location, an assignment to a variable occurred.</w:t>
      </w:r>
    </w:p>
    <w:p w14:paraId="5C2659DF" w14:textId="24F595C2" w:rsidR="003A630D" w:rsidRDefault="003A630D" w:rsidP="008651CE">
      <w:pPr>
        <w:pStyle w:val="ListParagraph"/>
        <w:numPr>
          <w:ilvl w:val="0"/>
          <w:numId w:val="21"/>
        </w:numPr>
      </w:pPr>
      <w:r w:rsidRPr="003A630D">
        <w:rPr>
          <w:rStyle w:val="CODEtemp"/>
        </w:rPr>
        <w:t>"branch"</w:t>
      </w:r>
      <w:r>
        <w:t>: At this location, a branch in the execution path occurred.</w:t>
      </w:r>
    </w:p>
    <w:p w14:paraId="6E547EC8" w14:textId="0B600D53" w:rsidR="003A630D" w:rsidRDefault="003A630D" w:rsidP="008651CE">
      <w:pPr>
        <w:pStyle w:val="ListParagraph"/>
        <w:numPr>
          <w:ilvl w:val="0"/>
          <w:numId w:val="21"/>
        </w:numPr>
      </w:pPr>
      <w:r w:rsidRPr="003A630D">
        <w:rPr>
          <w:rStyle w:val="CODEtemp"/>
        </w:rPr>
        <w:t>"call"</w:t>
      </w:r>
      <w:r>
        <w:t xml:space="preserve">: This location is the site of a function or method call.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"callReturn"</w:t>
      </w:r>
      <w:r>
        <w:t xml:space="preserve"> and which refers to the same function, unless the </w:t>
      </w:r>
      <w:r w:rsidRPr="003A630D">
        <w:rPr>
          <w:rStyle w:val="CODEtemp"/>
        </w:rPr>
        <w:t>codeFlow</w:t>
      </w:r>
      <w:r>
        <w:t xml:space="preserve"> in which the call occurs terminates before the function returns.</w:t>
      </w:r>
    </w:p>
    <w:p w14:paraId="5B6A4CF3" w14:textId="7AE086AB" w:rsidR="003A630D" w:rsidRDefault="003A630D" w:rsidP="008651CE">
      <w:pPr>
        <w:pStyle w:val="ListParagraph"/>
        <w:numPr>
          <w:ilvl w:val="0"/>
          <w:numId w:val="21"/>
        </w:numPr>
      </w:pPr>
      <w:r w:rsidRPr="003A630D">
        <w:rPr>
          <w:rStyle w:val="CODEtemp"/>
        </w:rPr>
        <w:t>"callReturn"</w:t>
      </w:r>
      <w:r>
        <w:t>: This location is the target of a return from a function or method.</w:t>
      </w:r>
    </w:p>
    <w:p w14:paraId="42C5B7DF" w14:textId="7898B737" w:rsidR="003A630D" w:rsidRDefault="003A630D" w:rsidP="003A630D">
      <w:pPr>
        <w:pStyle w:val="Note"/>
      </w:pPr>
      <w:r>
        <w:t xml:space="preserve">NOTE 1: Viewers can use the </w:t>
      </w:r>
      <w:r w:rsidRPr="003A630D">
        <w:rPr>
          <w:rStyle w:val="CODEtemp"/>
        </w:rPr>
        <w:t>"call"</w:t>
      </w:r>
      <w:r>
        <w:t xml:space="preserve"> and </w:t>
      </w:r>
      <w:r w:rsidRPr="003A630D">
        <w:rPr>
          <w:rStyle w:val="CODEtemp"/>
        </w:rPr>
        <w:t>"callReturn"</w:t>
      </w:r>
      <w:r>
        <w:t xml:space="preserve"> values to clarify the presentation of a code flow that crosses function boundaries. For example, when displaying the list of locations in a code flow, a viewer could indent the locations between a </w:t>
      </w:r>
      <w:r w:rsidRPr="003A630D">
        <w:rPr>
          <w:rStyle w:val="CODEtemp"/>
        </w:rPr>
        <w:t>"call"</w:t>
      </w:r>
      <w:r>
        <w:t xml:space="preserve"> and a </w:t>
      </w:r>
      <w:r w:rsidRPr="003A630D">
        <w:rPr>
          <w:rStyle w:val="CODEtemp"/>
        </w:rPr>
        <w:t>"callReturn"</w:t>
      </w:r>
      <w:r>
        <w:t>.</w:t>
      </w:r>
    </w:p>
    <w:p w14:paraId="362BAB8C" w14:textId="77777777" w:rsidR="003A630D" w:rsidRDefault="003A630D" w:rsidP="008651CE">
      <w:pPr>
        <w:pStyle w:val="ListParagraph"/>
        <w:numPr>
          <w:ilvl w:val="0"/>
          <w:numId w:val="21"/>
        </w:numPr>
      </w:pPr>
      <w:r w:rsidRPr="003A630D">
        <w:rPr>
          <w:rStyle w:val="CODEtemp"/>
        </w:rPr>
        <w:t>"continuation"</w:t>
      </w:r>
      <w:r>
        <w:t>: Execution continued at this location.</w:t>
      </w:r>
    </w:p>
    <w:p w14:paraId="53EE08AB" w14:textId="128E0304" w:rsidR="003A630D" w:rsidRDefault="003A630D" w:rsidP="003A630D">
      <w:pPr>
        <w:pStyle w:val="Note"/>
      </w:pPr>
      <w:r>
        <w:t>NOTE 2: This can be used, for example, to designate the target of a jump instruction, or the statement after the end of a loop.</w:t>
      </w:r>
    </w:p>
    <w:p w14:paraId="4838A8AD" w14:textId="2FF1CA8C" w:rsidR="003A630D" w:rsidRDefault="003A630D" w:rsidP="008651CE">
      <w:pPr>
        <w:pStyle w:val="ListParagraph"/>
        <w:numPr>
          <w:ilvl w:val="0"/>
          <w:numId w:val="21"/>
        </w:numPr>
      </w:pPr>
      <w:r w:rsidRPr="003A630D">
        <w:rPr>
          <w:rStyle w:val="CODEtemp"/>
        </w:rPr>
        <w:t>"declaration"</w:t>
      </w:r>
      <w:r>
        <w:t xml:space="preserve">: The location introduces into the program a name which denotes an entity such as a variable, function, template, </w:t>
      </w:r>
      <w:r w:rsidRPr="003A630D">
        <w:rPr>
          <w:i/>
        </w:rPr>
        <w:t>etc.</w:t>
      </w:r>
    </w:p>
    <w:p w14:paraId="1B447AAE" w14:textId="58D3928F" w:rsidR="003A630D" w:rsidRDefault="003A630D" w:rsidP="008651CE">
      <w:pPr>
        <w:pStyle w:val="ListParagraph"/>
        <w:numPr>
          <w:ilvl w:val="0"/>
          <w:numId w:val="21"/>
        </w:numPr>
      </w:pPr>
      <w:r w:rsidRPr="003A630D">
        <w:rPr>
          <w:rStyle w:val="CODEtemp"/>
        </w:rPr>
        <w:t>"functionEnter"</w:t>
      </w:r>
      <w:r>
        <w:t xml:space="preserve">: This location is an entry point to a function or method. Every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"functionEnter"</w:t>
      </w:r>
      <w:r>
        <w:t xml:space="preserve"> </w:t>
      </w:r>
      <w:r w:rsidRPr="003A630D">
        <w:rPr>
          <w:b/>
        </w:rPr>
        <w:t>SHALL</w:t>
      </w:r>
      <w:r>
        <w:t xml:space="preserve"> be paired with a subsequent </w:t>
      </w:r>
      <w:r w:rsidRPr="003A630D">
        <w:rPr>
          <w:rStyle w:val="CODEtemp"/>
        </w:rPr>
        <w:t>annotatedCodeLocation</w:t>
      </w:r>
      <w:r>
        <w:t xml:space="preserve"> whose </w:t>
      </w:r>
      <w:r w:rsidRPr="003A630D">
        <w:rPr>
          <w:rStyle w:val="CODEtemp"/>
        </w:rPr>
        <w:t>kind</w:t>
      </w:r>
      <w:r>
        <w:t xml:space="preserve"> property is </w:t>
      </w:r>
      <w:r w:rsidRPr="003A630D">
        <w:rPr>
          <w:rStyle w:val="CODEtemp"/>
        </w:rPr>
        <w:t>"functionExit"</w:t>
      </w:r>
      <w:r>
        <w:t xml:space="preserve"> and which refers to the same function, unless the </w:t>
      </w:r>
      <w:r w:rsidRPr="003A630D">
        <w:rPr>
          <w:rStyle w:val="CODEtemp"/>
        </w:rPr>
        <w:t>codeFlow</w:t>
      </w:r>
      <w:r>
        <w:t xml:space="preserve"> in which the call occurs terminates before a function exit point is reached.</w:t>
      </w:r>
    </w:p>
    <w:p w14:paraId="37E11951" w14:textId="42EF0426" w:rsidR="003A630D" w:rsidRDefault="003A630D" w:rsidP="008651CE">
      <w:pPr>
        <w:pStyle w:val="ListParagraph"/>
        <w:numPr>
          <w:ilvl w:val="0"/>
          <w:numId w:val="21"/>
        </w:numPr>
      </w:pPr>
      <w:r w:rsidRPr="003A630D">
        <w:rPr>
          <w:rStyle w:val="CODEtemp"/>
        </w:rPr>
        <w:t>"functionExit"</w:t>
      </w:r>
      <w:r>
        <w:t xml:space="preserve">: This location represents the conceptual exit from the function, used by some analysis tools to represent the final node in the directed acyclic graph that represents the control flow through a function. A </w:t>
      </w:r>
      <w:r w:rsidRPr="003A630D">
        <w:rPr>
          <w:rStyle w:val="CODEtemp"/>
        </w:rPr>
        <w:t>"functionExit"</w:t>
      </w:r>
      <w:r>
        <w:t xml:space="preserve"> </w:t>
      </w:r>
      <w:r w:rsidRPr="003A630D">
        <w:rPr>
          <w:b/>
        </w:rPr>
        <w:t>MAY</w:t>
      </w:r>
      <w:r>
        <w:t xml:space="preserve"> be preceded in the code flow by a </w:t>
      </w:r>
      <w:r w:rsidRPr="003A630D">
        <w:rPr>
          <w:rStyle w:val="CODEtemp"/>
        </w:rPr>
        <w:t>"functionReturn"</w:t>
      </w:r>
      <w:r>
        <w:t>.</w:t>
      </w:r>
    </w:p>
    <w:p w14:paraId="5BC5B096" w14:textId="57747F43" w:rsidR="003A630D" w:rsidRDefault="003A630D" w:rsidP="003A630D">
      <w:pPr>
        <w:pStyle w:val="Note"/>
      </w:pPr>
      <w:r>
        <w:t>NOTE 3</w:t>
      </w:r>
      <w:r w:rsidR="003E72A2">
        <w:t xml:space="preserve">: </w:t>
      </w:r>
      <w:r>
        <w:t xml:space="preserve">A tool might choose (for example) to associate a </w:t>
      </w:r>
      <w:r w:rsidRPr="003A630D">
        <w:rPr>
          <w:rStyle w:val="CODEtemp"/>
        </w:rPr>
        <w:t>"functionExit"</w:t>
      </w:r>
      <w:r>
        <w:t xml:space="preserve"> with the closing brace of a function, or to associate it with the final statement in the function, or not to associate it with a source code location at all.</w:t>
      </w:r>
    </w:p>
    <w:p w14:paraId="06EFFE28" w14:textId="2C606764" w:rsidR="003A630D" w:rsidRDefault="003A630D" w:rsidP="008651CE">
      <w:pPr>
        <w:pStyle w:val="ListParagraph"/>
        <w:numPr>
          <w:ilvl w:val="0"/>
          <w:numId w:val="22"/>
        </w:numPr>
      </w:pPr>
      <w:r w:rsidRPr="003A630D">
        <w:rPr>
          <w:rStyle w:val="CODEtemp"/>
        </w:rPr>
        <w:t>"functionReturn"</w:t>
      </w:r>
      <w:r>
        <w:t xml:space="preserve">: This is the location of a statement that returns control from a function or method (for example, a </w:t>
      </w:r>
      <w:r w:rsidRPr="003A630D">
        <w:rPr>
          <w:rStyle w:val="CODEtemp"/>
        </w:rPr>
        <w:t>return</w:t>
      </w:r>
      <w:r>
        <w:t xml:space="preserve"> statement).</w:t>
      </w:r>
    </w:p>
    <w:p w14:paraId="5C26A027" w14:textId="2D21BC9B" w:rsidR="003A630D" w:rsidRDefault="003A630D" w:rsidP="008651CE">
      <w:pPr>
        <w:pStyle w:val="ListParagraph"/>
        <w:numPr>
          <w:ilvl w:val="0"/>
          <w:numId w:val="22"/>
        </w:numPr>
      </w:pPr>
      <w:r w:rsidRPr="003A630D">
        <w:rPr>
          <w:rStyle w:val="CODEtemp"/>
        </w:rPr>
        <w:t>"usage"</w:t>
      </w:r>
      <w:r>
        <w:t>: At this location, data is used.</w:t>
      </w:r>
    </w:p>
    <w:p w14:paraId="78A88683" w14:textId="11CD857A" w:rsidR="003A630D" w:rsidRDefault="003A630D" w:rsidP="003A630D">
      <w:pPr>
        <w:pStyle w:val="Note"/>
      </w:pPr>
      <w:r>
        <w:t xml:space="preserve">NOTE 4: Some analysis tools track the usage of </w:t>
      </w:r>
      <w:r w:rsidRPr="003A630D">
        <w:rPr>
          <w:i/>
        </w:rPr>
        <w:t>untrusted</w:t>
      </w:r>
      <w:r>
        <w:t xml:space="preserve"> data.</w:t>
      </w:r>
    </w:p>
    <w:p w14:paraId="7C20F2A9" w14:textId="4ED99A7D" w:rsidR="003A630D" w:rsidRPr="003A630D" w:rsidRDefault="003A630D" w:rsidP="003A630D">
      <w:pPr>
        <w:pStyle w:val="Note"/>
      </w:pPr>
      <w:r>
        <w:t>EXAMPLE: Suppose an analysis tool produces a result which states that a piece of data from an insecure source has been used at a particular location. The tool might provide a “related location” (§</w:t>
      </w:r>
      <w:r>
        <w:fldChar w:fldCharType="begin"/>
      </w:r>
      <w:r>
        <w:instrText xml:space="preserve"> REF _Ref493499246 \w \h </w:instrText>
      </w:r>
      <w:r>
        <w:fldChar w:fldCharType="separate"/>
      </w:r>
      <w:r w:rsidR="00567DE6">
        <w:t>3.17.13</w:t>
      </w:r>
      <w:r>
        <w:fldChar w:fldCharType="end"/>
      </w:r>
      <w:r>
        <w:t xml:space="preserve">) whose value is an </w:t>
      </w:r>
      <w:r w:rsidRPr="003A630D">
        <w:rPr>
          <w:rStyle w:val="CODEtemp"/>
        </w:rPr>
        <w:t>annotatedCodeLocation</w:t>
      </w:r>
      <w:r>
        <w:t xml:space="preserve"> object with the message “Insecure data entered the system here”.</w:t>
      </w:r>
    </w:p>
    <w:p w14:paraId="35DA1049" w14:textId="18D56C78" w:rsidR="006E546E" w:rsidRDefault="00B86BC7" w:rsidP="006E546E">
      <w:pPr>
        <w:pStyle w:val="Heading3"/>
      </w:pPr>
      <w:bookmarkStart w:id="358" w:name="_Ref493488357"/>
      <w:bookmarkStart w:id="359" w:name="_Ref493488374"/>
      <w:bookmarkStart w:id="360" w:name="_Toc503451005"/>
      <w:r>
        <w:lastRenderedPageBreak/>
        <w:t>kind-dependent properties: target, targetLocation, values and state</w:t>
      </w:r>
      <w:bookmarkEnd w:id="358"/>
      <w:bookmarkEnd w:id="359"/>
      <w:bookmarkEnd w:id="360"/>
    </w:p>
    <w:p w14:paraId="24200A3C" w14:textId="1C02AADF" w:rsidR="003A630D" w:rsidRDefault="003A630D" w:rsidP="003A630D">
      <w:r>
        <w:t xml:space="preserve">Depending on the value of its </w:t>
      </w:r>
      <w:r w:rsidRPr="004A0B66">
        <w:rPr>
          <w:rStyle w:val="CODEtemp"/>
        </w:rPr>
        <w:t>kind</w:t>
      </w:r>
      <w:r>
        <w:t xml:space="preserve"> property (§</w:t>
      </w:r>
      <w:r w:rsidR="00CF4874">
        <w:fldChar w:fldCharType="begin"/>
      </w:r>
      <w:r w:rsidR="00CF4874">
        <w:instrText xml:space="preserve"> REF _Ref503371599 \r \h </w:instrText>
      </w:r>
      <w:r w:rsidR="00CF4874">
        <w:fldChar w:fldCharType="separate"/>
      </w:r>
      <w:r w:rsidR="00567DE6">
        <w:t>3.25.10</w:t>
      </w:r>
      <w:r w:rsidR="00CF4874">
        <w:fldChar w:fldCharType="end"/>
      </w:r>
      <w:r>
        <w:t xml:space="preserve">), an </w:t>
      </w:r>
      <w:r w:rsidRPr="004A0B66">
        <w:rPr>
          <w:rStyle w:val="CODEtemp"/>
        </w:rPr>
        <w:t>annotatedCodeLocation</w:t>
      </w:r>
      <w:r>
        <w:t xml:space="preserve"> object either </w:t>
      </w:r>
      <w:r w:rsidR="004A0B66" w:rsidRPr="004A0B66">
        <w:rPr>
          <w:b/>
        </w:rPr>
        <w:t>MAY</w:t>
      </w:r>
      <w:r>
        <w:t xml:space="preserve">, </w:t>
      </w:r>
      <w:r w:rsidR="004A0B66" w:rsidRPr="004A0B66">
        <w:rPr>
          <w:b/>
        </w:rPr>
        <w:t>SHOULD</w:t>
      </w:r>
      <w:r>
        <w:t xml:space="preserve">, or </w:t>
      </w:r>
      <w:r w:rsidR="004A0B66" w:rsidRPr="004A0B66">
        <w:rPr>
          <w:b/>
        </w:rPr>
        <w:t>SHALL NOT</w:t>
      </w:r>
      <w:r w:rsidR="004A0B66">
        <w:t xml:space="preserve"> </w:t>
      </w:r>
      <w:r>
        <w:t>contain:</w:t>
      </w:r>
    </w:p>
    <w:p w14:paraId="7C3555AB" w14:textId="77777777" w:rsidR="003A630D" w:rsidRDefault="003A630D" w:rsidP="008651CE">
      <w:pPr>
        <w:pStyle w:val="ListParagraph"/>
        <w:numPr>
          <w:ilvl w:val="0"/>
          <w:numId w:val="23"/>
        </w:numPr>
      </w:pPr>
      <w:r>
        <w:t xml:space="preserve">a property named </w:t>
      </w:r>
      <w:r w:rsidRPr="004A0B66">
        <w:rPr>
          <w:rStyle w:val="CODEtemp"/>
        </w:rPr>
        <w:t>target</w:t>
      </w:r>
      <w:r>
        <w:t xml:space="preserve"> whose value is a string.</w:t>
      </w:r>
    </w:p>
    <w:p w14:paraId="252471F7" w14:textId="219FCE0C" w:rsidR="003A630D" w:rsidRDefault="003A630D" w:rsidP="008651CE">
      <w:pPr>
        <w:pStyle w:val="ListParagraph"/>
        <w:numPr>
          <w:ilvl w:val="0"/>
          <w:numId w:val="23"/>
        </w:numPr>
      </w:pPr>
      <w:r>
        <w:t xml:space="preserve">a property named </w:t>
      </w:r>
      <w:r w:rsidRPr="004A0B66">
        <w:rPr>
          <w:rStyle w:val="CODEtemp"/>
        </w:rPr>
        <w:t>targetLocation</w:t>
      </w:r>
      <w:r>
        <w:t xml:space="preserve"> whose value is a </w:t>
      </w:r>
      <w:r w:rsidRPr="004A0B66">
        <w:rPr>
          <w:rStyle w:val="CODEtemp"/>
        </w:rPr>
        <w:t>physicalLocation</w:t>
      </w:r>
      <w:r>
        <w:t xml:space="preserve"> object (§</w:t>
      </w:r>
      <w:r w:rsidR="004A0B66">
        <w:fldChar w:fldCharType="begin"/>
      </w:r>
      <w:r w:rsidR="004A0B66">
        <w:instrText xml:space="preserve"> REF _Ref493477390 \w \h </w:instrText>
      </w:r>
      <w:r w:rsidR="004A0B66">
        <w:fldChar w:fldCharType="separate"/>
      </w:r>
      <w:r w:rsidR="00567DE6">
        <w:t>3.19</w:t>
      </w:r>
      <w:r w:rsidR="004A0B66">
        <w:fldChar w:fldCharType="end"/>
      </w:r>
      <w:r>
        <w:t>).</w:t>
      </w:r>
    </w:p>
    <w:p w14:paraId="0234D97D" w14:textId="77777777" w:rsidR="003A630D" w:rsidRDefault="003A630D" w:rsidP="008651CE">
      <w:pPr>
        <w:pStyle w:val="ListParagraph"/>
        <w:numPr>
          <w:ilvl w:val="0"/>
          <w:numId w:val="23"/>
        </w:numPr>
      </w:pPr>
      <w:r>
        <w:t xml:space="preserve">a property named </w:t>
      </w:r>
      <w:r w:rsidRPr="004A0B66">
        <w:rPr>
          <w:rStyle w:val="CODEtemp"/>
        </w:rPr>
        <w:t>values</w:t>
      </w:r>
      <w:r>
        <w:t xml:space="preserve"> whose value is an array of strings.</w:t>
      </w:r>
    </w:p>
    <w:p w14:paraId="40885233" w14:textId="77777777" w:rsidR="003A630D" w:rsidRDefault="003A630D" w:rsidP="008651CE">
      <w:pPr>
        <w:pStyle w:val="ListParagraph"/>
        <w:numPr>
          <w:ilvl w:val="0"/>
          <w:numId w:val="23"/>
        </w:numPr>
      </w:pPr>
      <w:r>
        <w:t xml:space="preserve">a property named </w:t>
      </w:r>
      <w:r w:rsidRPr="004A0B66">
        <w:rPr>
          <w:rStyle w:val="CODEtemp"/>
        </w:rPr>
        <w:t>state</w:t>
      </w:r>
      <w:r>
        <w:t xml:space="preserve"> whose value is an object.</w:t>
      </w:r>
    </w:p>
    <w:p w14:paraId="76D68939" w14:textId="2B0A76B5" w:rsidR="003A630D" w:rsidRDefault="003A630D" w:rsidP="003A630D">
      <w:r>
        <w:t xml:space="preserve">These properties </w:t>
      </w:r>
      <w:r w:rsidR="004A0B66" w:rsidRPr="004A0B66">
        <w:rPr>
          <w:b/>
        </w:rPr>
        <w:t>SHALL</w:t>
      </w:r>
      <w:r w:rsidR="004A0B66">
        <w:t xml:space="preserve"> </w:t>
      </w:r>
      <w:r>
        <w:t xml:space="preserve">appear only in </w:t>
      </w:r>
      <w:r w:rsidRPr="004A0B66">
        <w:rPr>
          <w:rStyle w:val="CODEtemp"/>
        </w:rPr>
        <w:t>annotatedCodeLocation</w:t>
      </w:r>
      <w:r>
        <w:t xml:space="preserve"> objects that are part of a </w:t>
      </w:r>
      <w:r w:rsidRPr="004A0B66">
        <w:rPr>
          <w:rStyle w:val="CODEtemp"/>
        </w:rPr>
        <w:t>codeFlow</w:t>
      </w:r>
      <w:r>
        <w:t xml:space="preserve"> (§</w:t>
      </w:r>
      <w:r w:rsidR="004A0B66">
        <w:fldChar w:fldCharType="begin"/>
      </w:r>
      <w:r w:rsidR="004A0B66">
        <w:instrText xml:space="preserve"> REF _Ref493427364 \w \h </w:instrText>
      </w:r>
      <w:r w:rsidR="004A0B66">
        <w:fldChar w:fldCharType="separate"/>
      </w:r>
      <w:r w:rsidR="00567DE6">
        <w:t>3.22</w:t>
      </w:r>
      <w:r w:rsidR="004A0B66">
        <w:fldChar w:fldCharType="end"/>
      </w:r>
      <w:r w:rsidR="004A0B66">
        <w:t>).</w:t>
      </w:r>
    </w:p>
    <w:p w14:paraId="0935BC16" w14:textId="79825762" w:rsidR="003A630D" w:rsidRDefault="003A630D" w:rsidP="003A630D">
      <w:r>
        <w:t xml:space="preserve">The precise interpretation of these properties, and whether they </w:t>
      </w:r>
      <w:r w:rsidR="00301208" w:rsidRPr="00301208">
        <w:rPr>
          <w:b/>
        </w:rPr>
        <w:t>MAY</w:t>
      </w:r>
      <w:r>
        <w:t xml:space="preserve">, </w:t>
      </w:r>
      <w:r w:rsidR="00301208" w:rsidRPr="00301208">
        <w:rPr>
          <w:b/>
        </w:rPr>
        <w:t>SHOULD</w:t>
      </w:r>
      <w:r>
        <w:t xml:space="preserve">, or </w:t>
      </w:r>
      <w:r w:rsidR="00301208" w:rsidRPr="00301208">
        <w:rPr>
          <w:b/>
        </w:rPr>
        <w:t>SHALL NOT</w:t>
      </w:r>
      <w:r w:rsidR="00301208">
        <w:t xml:space="preserve"> </w:t>
      </w:r>
      <w:r>
        <w:t xml:space="preserve">be present, depends on </w:t>
      </w:r>
      <w:r w:rsidR="004A0B66">
        <w:t xml:space="preserve">the value of the </w:t>
      </w:r>
      <w:r w:rsidR="004A0B66" w:rsidRPr="00301208">
        <w:rPr>
          <w:rStyle w:val="CODEtemp"/>
        </w:rPr>
        <w:t>kind</w:t>
      </w:r>
      <w:r w:rsidR="004A0B66">
        <w:t xml:space="preserve"> property.</w:t>
      </w:r>
    </w:p>
    <w:p w14:paraId="4AF4A927" w14:textId="7851899F" w:rsidR="00301208" w:rsidRDefault="00BE00AC" w:rsidP="00301208">
      <w:pPr>
        <w:pStyle w:val="Note"/>
      </w:pPr>
      <w:r>
        <w:t xml:space="preserve">NOTE 1: </w:t>
      </w:r>
      <w:r w:rsidR="003A630D">
        <w:t>In imprecise terms, the meanings of these properties are as follows:</w:t>
      </w:r>
    </w:p>
    <w:p w14:paraId="64676F3D" w14:textId="77777777" w:rsidR="00301208" w:rsidRDefault="003A630D" w:rsidP="008651CE">
      <w:pPr>
        <w:pStyle w:val="Note"/>
        <w:numPr>
          <w:ilvl w:val="0"/>
          <w:numId w:val="24"/>
        </w:numPr>
      </w:pPr>
      <w:r w:rsidRPr="00301208">
        <w:rPr>
          <w:rStyle w:val="CODEtemp"/>
        </w:rPr>
        <w:t>target</w:t>
      </w:r>
      <w:r>
        <w:t xml:space="preserve"> represents the thing being operated on at the specified location.</w:t>
      </w:r>
    </w:p>
    <w:p w14:paraId="31CCCD1E" w14:textId="7255E60D" w:rsidR="00301208" w:rsidRDefault="003A630D" w:rsidP="008651CE">
      <w:pPr>
        <w:pStyle w:val="Note"/>
        <w:numPr>
          <w:ilvl w:val="0"/>
          <w:numId w:val="24"/>
        </w:numPr>
      </w:pPr>
      <w:r w:rsidRPr="00301208">
        <w:rPr>
          <w:rStyle w:val="CODEtemp"/>
        </w:rPr>
        <w:t>targetLocation</w:t>
      </w:r>
      <w:r>
        <w:t xml:space="preserve"> represents the physical location of that thing.</w:t>
      </w:r>
    </w:p>
    <w:p w14:paraId="617FEF5A" w14:textId="77777777" w:rsidR="00301208" w:rsidRDefault="003A630D" w:rsidP="008651CE">
      <w:pPr>
        <w:pStyle w:val="Note"/>
        <w:numPr>
          <w:ilvl w:val="0"/>
          <w:numId w:val="24"/>
        </w:numPr>
      </w:pPr>
      <w:r w:rsidRPr="00301208">
        <w:rPr>
          <w:rStyle w:val="CODEtemp"/>
        </w:rPr>
        <w:t>values</w:t>
      </w:r>
      <w:r>
        <w:t xml:space="preserve"> represents a set of values that are input to the operation or produced by the operation.</w:t>
      </w:r>
    </w:p>
    <w:p w14:paraId="3CD70049" w14:textId="757D42FE" w:rsidR="003A630D" w:rsidRDefault="003A630D" w:rsidP="008651CE">
      <w:pPr>
        <w:pStyle w:val="Note"/>
        <w:numPr>
          <w:ilvl w:val="0"/>
          <w:numId w:val="24"/>
        </w:numPr>
      </w:pPr>
      <w:r w:rsidRPr="00301208">
        <w:rPr>
          <w:rStyle w:val="CODEtemp"/>
        </w:rPr>
        <w:t>state</w:t>
      </w:r>
      <w:r>
        <w:t xml:space="preserve"> is a set of key/value pairs, each of which represents a variable or expression which participates in the operation.</w:t>
      </w:r>
    </w:p>
    <w:p w14:paraId="7BC06F20" w14:textId="69704847" w:rsidR="003A630D" w:rsidRDefault="003A630D" w:rsidP="003A630D">
      <w:r>
        <w:t xml:space="preserve">If both the </w:t>
      </w:r>
      <w:r w:rsidRPr="00301208">
        <w:rPr>
          <w:rStyle w:val="CODEtemp"/>
        </w:rPr>
        <w:t>targetLocation</w:t>
      </w:r>
      <w:r>
        <w:t xml:space="preserve"> property and the </w:t>
      </w:r>
      <w:r w:rsidRPr="00301208">
        <w:rPr>
          <w:rStyle w:val="CODEtemp"/>
        </w:rPr>
        <w:t>physicalLocation</w:t>
      </w:r>
      <w:r>
        <w:t xml:space="preserve"> property (§</w:t>
      </w:r>
      <w:r w:rsidR="00301208">
        <w:fldChar w:fldCharType="begin"/>
      </w:r>
      <w:r w:rsidR="00301208">
        <w:instrText xml:space="preserve"> REF _Ref493499799 \w \h </w:instrText>
      </w:r>
      <w:r w:rsidR="00301208">
        <w:fldChar w:fldCharType="separate"/>
      </w:r>
      <w:r w:rsidR="00567DE6">
        <w:t>3.25.3</w:t>
      </w:r>
      <w:r w:rsidR="00301208">
        <w:fldChar w:fldCharType="end"/>
      </w:r>
      <w:r>
        <w:t xml:space="preserve">) of this </w:t>
      </w:r>
      <w:r w:rsidRPr="003B37EF">
        <w:rPr>
          <w:rStyle w:val="CODEtemp"/>
        </w:rPr>
        <w:t>annotatedCodeLocation</w:t>
      </w:r>
      <w:r>
        <w:t xml:space="preserve"> object are present, then </w:t>
      </w:r>
      <w:r w:rsidRPr="003B37EF">
        <w:rPr>
          <w:rStyle w:val="CODEtemp"/>
        </w:rPr>
        <w:t>targetLocation.uri</w:t>
      </w:r>
      <w:r>
        <w:t xml:space="preserve"> (§</w:t>
      </w:r>
      <w:r w:rsidR="00B27191">
        <w:fldChar w:fldCharType="begin"/>
      </w:r>
      <w:r w:rsidR="00B27191">
        <w:instrText xml:space="preserve"> REF _Ref503371652 \r \h </w:instrText>
      </w:r>
      <w:r w:rsidR="00B27191">
        <w:fldChar w:fldCharType="separate"/>
      </w:r>
      <w:r w:rsidR="00567DE6">
        <w:t>3.19.3</w:t>
      </w:r>
      <w:r w:rsidR="00B27191">
        <w:fldChar w:fldCharType="end"/>
      </w:r>
      <w:r>
        <w:t xml:space="preserve">) </w:t>
      </w:r>
      <w:r w:rsidR="00B36720" w:rsidRPr="00B36720">
        <w:rPr>
          <w:b/>
        </w:rPr>
        <w:t>MAY</w:t>
      </w:r>
      <w:r w:rsidR="00B36720">
        <w:t xml:space="preserve"> </w:t>
      </w:r>
      <w:r>
        <w:t>be absent, in which case it is considered to have the same</w:t>
      </w:r>
      <w:r w:rsidR="00301208">
        <w:t xml:space="preserve"> value as </w:t>
      </w:r>
      <w:r w:rsidR="00301208" w:rsidRPr="00B36720">
        <w:rPr>
          <w:rStyle w:val="CODEtemp"/>
        </w:rPr>
        <w:t>physicalLocation.uri</w:t>
      </w:r>
      <w:r w:rsidR="00301208">
        <w:t>.</w:t>
      </w:r>
    </w:p>
    <w:p w14:paraId="1E48E560" w14:textId="53871460" w:rsidR="003A630D" w:rsidRDefault="003A630D" w:rsidP="003A630D">
      <w:r>
        <w:t xml:space="preserve">The format of the string value of the </w:t>
      </w:r>
      <w:r w:rsidRPr="00B36720">
        <w:rPr>
          <w:rStyle w:val="CODEtemp"/>
        </w:rPr>
        <w:t>target</w:t>
      </w:r>
      <w:r>
        <w:t xml:space="preserve"> property, the elements of the </w:t>
      </w:r>
      <w:r w:rsidRPr="00B36720">
        <w:rPr>
          <w:rStyle w:val="CODEtemp"/>
        </w:rPr>
        <w:t>values</w:t>
      </w:r>
      <w:r>
        <w:t xml:space="preserve"> array, the property names in the </w:t>
      </w:r>
      <w:r w:rsidRPr="00B36720">
        <w:rPr>
          <w:rStyle w:val="CODEtemp"/>
        </w:rPr>
        <w:t>state</w:t>
      </w:r>
      <w:r>
        <w:t xml:space="preserve"> object, and the property values in the </w:t>
      </w:r>
      <w:r w:rsidRPr="00B36720">
        <w:rPr>
          <w:rStyle w:val="CODEtemp"/>
        </w:rPr>
        <w:t>state</w:t>
      </w:r>
      <w:r>
        <w:t xml:space="preserve"> object, </w:t>
      </w:r>
      <w:r w:rsidR="00B36720" w:rsidRPr="00B36720">
        <w:rPr>
          <w:b/>
        </w:rPr>
        <w:t>SHALL</w:t>
      </w:r>
      <w:r w:rsidR="00B36720">
        <w:t xml:space="preserve"> </w:t>
      </w:r>
      <w:r>
        <w:t>be consistent with the syntax of the programming language in which the c</w:t>
      </w:r>
      <w:r w:rsidR="00301208">
        <w:t>ode being analyzed was written.</w:t>
      </w:r>
    </w:p>
    <w:p w14:paraId="6D944387" w14:textId="77777777" w:rsidR="003A630D" w:rsidRDefault="003A630D" w:rsidP="003A630D">
      <w:r>
        <w:t>In this section, a “variable name” may be any of the following, unless otherwise specified:</w:t>
      </w:r>
    </w:p>
    <w:p w14:paraId="6BEF7FF6" w14:textId="77777777" w:rsidR="003A630D" w:rsidRDefault="003A630D" w:rsidP="008651CE">
      <w:pPr>
        <w:pStyle w:val="ListParagraph"/>
        <w:numPr>
          <w:ilvl w:val="0"/>
          <w:numId w:val="25"/>
        </w:numPr>
      </w:pPr>
      <w:r>
        <w:t>A simple variable name.</w:t>
      </w:r>
    </w:p>
    <w:p w14:paraId="5E0CEC30" w14:textId="77777777" w:rsidR="003A630D" w:rsidRDefault="003A630D" w:rsidP="008651CE">
      <w:pPr>
        <w:pStyle w:val="ListParagraph"/>
        <w:numPr>
          <w:ilvl w:val="0"/>
          <w:numId w:val="25"/>
        </w:numPr>
      </w:pPr>
      <w:r>
        <w:t>An object property reference.</w:t>
      </w:r>
    </w:p>
    <w:p w14:paraId="30CDD5F7" w14:textId="77777777" w:rsidR="003A630D" w:rsidRDefault="003A630D" w:rsidP="008651CE">
      <w:pPr>
        <w:pStyle w:val="ListParagraph"/>
        <w:numPr>
          <w:ilvl w:val="0"/>
          <w:numId w:val="25"/>
        </w:numPr>
      </w:pPr>
      <w:r>
        <w:t>An array element reference.</w:t>
      </w:r>
    </w:p>
    <w:p w14:paraId="6396271D" w14:textId="77777777" w:rsidR="003A630D" w:rsidRDefault="003A630D" w:rsidP="008651CE">
      <w:pPr>
        <w:pStyle w:val="ListParagraph"/>
        <w:numPr>
          <w:ilvl w:val="0"/>
          <w:numId w:val="25"/>
        </w:numPr>
      </w:pPr>
      <w:r>
        <w:t>A reference to the current object.</w:t>
      </w:r>
    </w:p>
    <w:p w14:paraId="12678131" w14:textId="77777777" w:rsidR="003A630D" w:rsidRDefault="003A630D" w:rsidP="008651CE">
      <w:pPr>
        <w:pStyle w:val="ListParagraph"/>
        <w:numPr>
          <w:ilvl w:val="0"/>
          <w:numId w:val="25"/>
        </w:numPr>
      </w:pPr>
      <w:r>
        <w:t>Any combination of these.</w:t>
      </w:r>
    </w:p>
    <w:p w14:paraId="27D3FFBB" w14:textId="77777777" w:rsidR="003A630D" w:rsidRDefault="003A630D" w:rsidP="008651CE">
      <w:pPr>
        <w:pStyle w:val="ListParagraph"/>
        <w:numPr>
          <w:ilvl w:val="0"/>
          <w:numId w:val="25"/>
        </w:numPr>
      </w:pPr>
      <w:r>
        <w:t>Any valid expression that produces a value.</w:t>
      </w:r>
    </w:p>
    <w:p w14:paraId="0B0674FD" w14:textId="79614A59" w:rsidR="003A630D" w:rsidRDefault="00301208" w:rsidP="00301208">
      <w:pPr>
        <w:pStyle w:val="Note"/>
      </w:pPr>
      <w:r>
        <w:t xml:space="preserve">EXAMPLE 1: </w:t>
      </w:r>
      <w:r w:rsidR="003A630D">
        <w:t>Examples of valid “variable names” in C++:</w:t>
      </w:r>
    </w:p>
    <w:p w14:paraId="11C2CF67" w14:textId="77777777" w:rsidR="003A630D" w:rsidRPr="00301208" w:rsidRDefault="003A630D" w:rsidP="008651CE">
      <w:pPr>
        <w:pStyle w:val="Note"/>
        <w:numPr>
          <w:ilvl w:val="0"/>
          <w:numId w:val="25"/>
        </w:numPr>
        <w:rPr>
          <w:rStyle w:val="CODEtemp"/>
        </w:rPr>
      </w:pPr>
      <w:r w:rsidRPr="00301208">
        <w:rPr>
          <w:rStyle w:val="CODEtemp"/>
        </w:rPr>
        <w:t>count</w:t>
      </w:r>
    </w:p>
    <w:p w14:paraId="799B4C73" w14:textId="77777777" w:rsidR="003A630D" w:rsidRPr="00301208" w:rsidRDefault="003A630D" w:rsidP="008651CE">
      <w:pPr>
        <w:pStyle w:val="Note"/>
        <w:numPr>
          <w:ilvl w:val="0"/>
          <w:numId w:val="25"/>
        </w:numPr>
        <w:rPr>
          <w:rStyle w:val="CODEtemp"/>
        </w:rPr>
      </w:pPr>
      <w:r w:rsidRPr="00301208">
        <w:rPr>
          <w:rStyle w:val="CODEtemp"/>
        </w:rPr>
        <w:t>str-&gt;length</w:t>
      </w:r>
    </w:p>
    <w:p w14:paraId="55D0D428" w14:textId="77777777" w:rsidR="003A630D" w:rsidRPr="00301208" w:rsidRDefault="003A630D" w:rsidP="008651CE">
      <w:pPr>
        <w:pStyle w:val="Note"/>
        <w:numPr>
          <w:ilvl w:val="0"/>
          <w:numId w:val="25"/>
        </w:numPr>
        <w:rPr>
          <w:rStyle w:val="CODEtemp"/>
        </w:rPr>
      </w:pPr>
      <w:r w:rsidRPr="00301208">
        <w:rPr>
          <w:rStyle w:val="CODEtemp"/>
        </w:rPr>
        <w:t>values[0]</w:t>
      </w:r>
    </w:p>
    <w:p w14:paraId="4767F073" w14:textId="77777777" w:rsidR="003A630D" w:rsidRPr="00301208" w:rsidRDefault="003A630D" w:rsidP="008651CE">
      <w:pPr>
        <w:pStyle w:val="Note"/>
        <w:numPr>
          <w:ilvl w:val="0"/>
          <w:numId w:val="25"/>
        </w:numPr>
        <w:rPr>
          <w:rStyle w:val="CODEtemp"/>
        </w:rPr>
      </w:pPr>
      <w:r w:rsidRPr="00301208">
        <w:rPr>
          <w:rStyle w:val="CODEtemp"/>
        </w:rPr>
        <w:t>this</w:t>
      </w:r>
    </w:p>
    <w:p w14:paraId="79805785" w14:textId="77777777" w:rsidR="003A630D" w:rsidRPr="00301208" w:rsidRDefault="003A630D" w:rsidP="008651CE">
      <w:pPr>
        <w:pStyle w:val="Note"/>
        <w:numPr>
          <w:ilvl w:val="0"/>
          <w:numId w:val="25"/>
        </w:numPr>
        <w:rPr>
          <w:rStyle w:val="CODEtemp"/>
        </w:rPr>
      </w:pPr>
      <w:r w:rsidRPr="00301208">
        <w:rPr>
          <w:rStyle w:val="CODEtemp"/>
        </w:rPr>
        <w:t>this-&gt;size</w:t>
      </w:r>
    </w:p>
    <w:p w14:paraId="4BAA9129" w14:textId="77777777" w:rsidR="003A630D" w:rsidRPr="00301208" w:rsidRDefault="003A630D" w:rsidP="008651CE">
      <w:pPr>
        <w:pStyle w:val="Note"/>
        <w:numPr>
          <w:ilvl w:val="0"/>
          <w:numId w:val="25"/>
        </w:numPr>
        <w:rPr>
          <w:rStyle w:val="CODEtemp"/>
        </w:rPr>
      </w:pPr>
      <w:r w:rsidRPr="00301208">
        <w:rPr>
          <w:rStyle w:val="CODEtemp"/>
        </w:rPr>
        <w:t>this-&gt;car-&gt;wheels[0]</w:t>
      </w:r>
    </w:p>
    <w:p w14:paraId="698FB7DF" w14:textId="77777777" w:rsidR="003A630D" w:rsidRDefault="003A630D" w:rsidP="008651CE">
      <w:pPr>
        <w:pStyle w:val="Note"/>
        <w:numPr>
          <w:ilvl w:val="0"/>
          <w:numId w:val="25"/>
        </w:numPr>
      </w:pPr>
      <w:r w:rsidRPr="00301208">
        <w:rPr>
          <w:rStyle w:val="CODEtemp"/>
        </w:rPr>
        <w:t>func()</w:t>
      </w:r>
      <w:r>
        <w:t xml:space="preserve"> (assuming that </w:t>
      </w:r>
      <w:r w:rsidRPr="00301208">
        <w:rPr>
          <w:rStyle w:val="CODEtemp"/>
        </w:rPr>
        <w:t>func</w:t>
      </w:r>
      <w:r>
        <w:t xml:space="preserve"> returns a value)</w:t>
      </w:r>
    </w:p>
    <w:p w14:paraId="5F3F31C5" w14:textId="688825FB" w:rsidR="003A630D" w:rsidRDefault="003A630D" w:rsidP="003A630D">
      <w:r>
        <w:t>In this section, whenever a “value” is mentioned, it means a stri</w:t>
      </w:r>
      <w:r w:rsidR="00B36720">
        <w:t>ng representation of the value.</w:t>
      </w:r>
    </w:p>
    <w:p w14:paraId="1665371F" w14:textId="531A4009" w:rsidR="003A630D" w:rsidRDefault="000E714F" w:rsidP="00B36720">
      <w:pPr>
        <w:pStyle w:val="Note"/>
      </w:pPr>
      <w:r>
        <w:t xml:space="preserve">EXAMPLE 2: </w:t>
      </w:r>
      <w:r w:rsidR="003A630D">
        <w:t>Examples of valid “values”:</w:t>
      </w:r>
    </w:p>
    <w:p w14:paraId="440070F6" w14:textId="77777777" w:rsidR="003A630D" w:rsidRDefault="003A630D" w:rsidP="008651CE">
      <w:pPr>
        <w:pStyle w:val="Note"/>
        <w:numPr>
          <w:ilvl w:val="0"/>
          <w:numId w:val="26"/>
        </w:numPr>
      </w:pPr>
      <w:r>
        <w:t xml:space="preserve">A integer value of </w:t>
      </w:r>
      <w:r w:rsidRPr="00B36720">
        <w:rPr>
          <w:rStyle w:val="CODEtemp"/>
        </w:rPr>
        <w:t>2</w:t>
      </w:r>
      <w:r>
        <w:t xml:space="preserve"> would be represented as </w:t>
      </w:r>
      <w:r w:rsidRPr="00B36720">
        <w:rPr>
          <w:rStyle w:val="CODEtemp"/>
        </w:rPr>
        <w:t>"2"</w:t>
      </w:r>
      <w:r>
        <w:t>.</w:t>
      </w:r>
    </w:p>
    <w:p w14:paraId="5FFA58E5" w14:textId="77777777" w:rsidR="003A630D" w:rsidRDefault="003A630D" w:rsidP="008651CE">
      <w:pPr>
        <w:pStyle w:val="Note"/>
        <w:numPr>
          <w:ilvl w:val="0"/>
          <w:numId w:val="26"/>
        </w:numPr>
      </w:pPr>
      <w:r>
        <w:lastRenderedPageBreak/>
        <w:t xml:space="preserve">A string value of </w:t>
      </w:r>
      <w:r w:rsidRPr="00B36720">
        <w:rPr>
          <w:rStyle w:val="CODEtemp"/>
        </w:rPr>
        <w:t>"2"</w:t>
      </w:r>
      <w:r>
        <w:t xml:space="preserve"> would be represented as </w:t>
      </w:r>
      <w:r w:rsidRPr="00B36720">
        <w:rPr>
          <w:rStyle w:val="CODEtemp"/>
        </w:rPr>
        <w:t>"\"2\""</w:t>
      </w:r>
      <w:r>
        <w:t>.</w:t>
      </w:r>
    </w:p>
    <w:p w14:paraId="223126A1" w14:textId="77777777" w:rsidR="003A630D" w:rsidRDefault="003A630D" w:rsidP="008651CE">
      <w:pPr>
        <w:pStyle w:val="Note"/>
        <w:numPr>
          <w:ilvl w:val="0"/>
          <w:numId w:val="26"/>
        </w:numPr>
      </w:pPr>
      <w:r>
        <w:t xml:space="preserve">A Boolean value of </w:t>
      </w:r>
      <w:r w:rsidRPr="00B36720">
        <w:rPr>
          <w:rStyle w:val="CODEtemp"/>
        </w:rPr>
        <w:t>true</w:t>
      </w:r>
      <w:r>
        <w:t xml:space="preserve"> would be represented as </w:t>
      </w:r>
      <w:r w:rsidRPr="00B36720">
        <w:rPr>
          <w:rStyle w:val="CODEtemp"/>
        </w:rPr>
        <w:t>"true"</w:t>
      </w:r>
      <w:r>
        <w:t>.</w:t>
      </w:r>
    </w:p>
    <w:p w14:paraId="6D71D0E8" w14:textId="62CC27FA" w:rsidR="003A630D" w:rsidRDefault="000E714F" w:rsidP="000E714F">
      <w:pPr>
        <w:pStyle w:val="Note"/>
      </w:pPr>
      <w:r>
        <w:t xml:space="preserve">NOTE 2: </w:t>
      </w:r>
      <w:r w:rsidR="003A630D">
        <w:t xml:space="preserve">In languages where all objects have a built-in string representation (for example, by means of a method such as </w:t>
      </w:r>
      <w:r w:rsidR="003A630D" w:rsidRPr="000E714F">
        <w:rPr>
          <w:rStyle w:val="CODEtemp"/>
        </w:rPr>
        <w:t>ToString()</w:t>
      </w:r>
      <w:r w:rsidR="003A630D">
        <w:t xml:space="preserve">), the analysis tool might choose to obtain the string representation by calling that method. For example, in C#, given an object </w:t>
      </w:r>
      <w:r w:rsidR="003A630D" w:rsidRPr="000E714F">
        <w:rPr>
          <w:rStyle w:val="CODEtemp"/>
        </w:rPr>
        <w:t>uri</w:t>
      </w:r>
      <w:r w:rsidR="003A630D">
        <w:t xml:space="preserve"> of type </w:t>
      </w:r>
      <w:r w:rsidR="003A630D" w:rsidRPr="000E714F">
        <w:rPr>
          <w:rStyle w:val="CODEtemp"/>
        </w:rPr>
        <w:t>System.Uri</w:t>
      </w:r>
      <w:r w:rsidR="003A630D">
        <w:t xml:space="preserve">, the tool might choose to obtain the string value by calling </w:t>
      </w:r>
      <w:r w:rsidR="003A630D" w:rsidRPr="000E714F">
        <w:rPr>
          <w:rStyle w:val="CODEtemp"/>
        </w:rPr>
        <w:t>uri.ToString()</w:t>
      </w:r>
      <w:r w:rsidR="003A630D">
        <w:t>, perhaps resulti</w:t>
      </w:r>
      <w:r>
        <w:t xml:space="preserve">ng in </w:t>
      </w:r>
      <w:r w:rsidRPr="000E714F">
        <w:rPr>
          <w:rStyle w:val="CODEtemp"/>
        </w:rPr>
        <w:t>"http://www.example.com"</w:t>
      </w:r>
      <w:r>
        <w:t>.</w:t>
      </w:r>
    </w:p>
    <w:p w14:paraId="4268347D" w14:textId="77777777" w:rsidR="003A630D" w:rsidRDefault="003A630D" w:rsidP="003A630D">
      <w:r>
        <w:t xml:space="preserve">The requirements and interpretation of the </w:t>
      </w:r>
      <w:r w:rsidRPr="000E714F">
        <w:rPr>
          <w:rStyle w:val="CODEtemp"/>
        </w:rPr>
        <w:t>target</w:t>
      </w:r>
      <w:r>
        <w:t xml:space="preserve">, </w:t>
      </w:r>
      <w:r w:rsidRPr="000E714F">
        <w:rPr>
          <w:rStyle w:val="CODEtemp"/>
        </w:rPr>
        <w:t>targetLocation</w:t>
      </w:r>
      <w:r>
        <w:t xml:space="preserve">, </w:t>
      </w:r>
      <w:r w:rsidRPr="000E714F">
        <w:rPr>
          <w:rStyle w:val="CODEtemp"/>
        </w:rPr>
        <w:t>values</w:t>
      </w:r>
      <w:r>
        <w:t xml:space="preserve">, and </w:t>
      </w:r>
      <w:r w:rsidRPr="000E714F">
        <w:rPr>
          <w:rStyle w:val="CODEtemp"/>
        </w:rPr>
        <w:t>state</w:t>
      </w:r>
      <w:r>
        <w:t xml:space="preserve"> properties are as follows:</w:t>
      </w:r>
    </w:p>
    <w:p w14:paraId="052FCEED" w14:textId="7595B587"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"alias"</w:t>
      </w:r>
      <w:r>
        <w:t>:</w:t>
      </w:r>
    </w:p>
    <w:p w14:paraId="30B7F15F" w14:textId="63A87570"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alias being created. If multiple aliases are created in the same source language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alias that the tool wishes to repr</w:t>
      </w:r>
      <w:r w:rsidR="000E714F">
        <w:t>esent in the log.</w:t>
      </w:r>
    </w:p>
    <w:p w14:paraId="55778667" w14:textId="107D5875" w:rsidR="003A630D" w:rsidRDefault="00022C2B" w:rsidP="008651CE">
      <w:pPr>
        <w:pStyle w:val="ListParagraph"/>
        <w:numPr>
          <w:ilvl w:val="1"/>
          <w:numId w:val="27"/>
        </w:numPr>
      </w:pPr>
      <w:r w:rsidRPr="00022C2B">
        <w:rPr>
          <w:rStyle w:val="CODEtemp"/>
        </w:rPr>
        <w:t>targetLocation</w:t>
      </w:r>
      <w:r>
        <w:t xml:space="preserve"> </w:t>
      </w:r>
      <w:r w:rsidRPr="00022C2B">
        <w:rPr>
          <w:b/>
        </w:rPr>
        <w:t>SHALL</w:t>
      </w:r>
      <w:r>
        <w:t xml:space="preserve"> be absent.</w:t>
      </w:r>
    </w:p>
    <w:p w14:paraId="79193ABC" w14:textId="027AEBFB"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an array with one element, whose value is the name of the variable being aliased.</w:t>
      </w:r>
    </w:p>
    <w:p w14:paraId="0C9A3027" w14:textId="11BD63C6"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7A4110" w:rsidRPr="007A4110">
        <w:rPr>
          <w:b/>
        </w:rPr>
        <w:t>SHALL</w:t>
      </w:r>
      <w:r w:rsidR="007A4110">
        <w:t xml:space="preserve"> </w:t>
      </w:r>
      <w:r>
        <w:t>contain a single property whose name is the name of the variable being aliased, and whose value</w:t>
      </w:r>
      <w:r w:rsidR="000E714F">
        <w:t xml:space="preserve"> is the value of that variable.</w:t>
      </w:r>
    </w:p>
    <w:p w14:paraId="3BDE5C4C" w14:textId="59587245"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"assignment"</w:t>
      </w:r>
      <w:r>
        <w:t>:</w:t>
      </w:r>
    </w:p>
    <w:p w14:paraId="57F2FB30" w14:textId="1ADFDD8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 xml:space="preserve">be the name of the variable being assigned to. If multiple variables are assigned to in the same source statement, the analysis tool </w:t>
      </w:r>
      <w:r w:rsidR="00022C2B" w:rsidRPr="00022C2B">
        <w:rPr>
          <w:b/>
        </w:rPr>
        <w:t>SHALL</w:t>
      </w:r>
      <w:r w:rsidR="00022C2B">
        <w:t xml:space="preserve"> </w:t>
      </w:r>
      <w:r>
        <w:t xml:space="preserve">create a separate </w:t>
      </w:r>
      <w:r w:rsidRPr="00022C2B">
        <w:rPr>
          <w:rStyle w:val="CODEtemp"/>
        </w:rPr>
        <w:t>annotatedCodeLocation</w:t>
      </w:r>
      <w:r>
        <w:t xml:space="preserve"> object for each assignment that the tool </w:t>
      </w:r>
      <w:r w:rsidR="000E714F">
        <w:t>wishes to represent in the log.</w:t>
      </w:r>
    </w:p>
    <w:p w14:paraId="2017B2FA" w14:textId="5ACBE2F9"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70B9F4F0" w14:textId="1FD3ECF9" w:rsidR="003A630D" w:rsidRDefault="003A630D" w:rsidP="008651CE">
      <w:pPr>
        <w:pStyle w:val="ListParagraph"/>
        <w:numPr>
          <w:ilvl w:val="1"/>
          <w:numId w:val="27"/>
        </w:numPr>
      </w:pPr>
      <w:r w:rsidRPr="00022C2B">
        <w:rPr>
          <w:rStyle w:val="CODEtemp"/>
        </w:rPr>
        <w:t>values</w:t>
      </w:r>
      <w:r>
        <w:t xml:space="preserve"> </w:t>
      </w:r>
      <w:r w:rsidR="00022C2B" w:rsidRPr="00022C2B">
        <w:rPr>
          <w:b/>
        </w:rPr>
        <w:t>SHOULD</w:t>
      </w:r>
      <w:r w:rsidR="00022C2B">
        <w:t xml:space="preserve"> </w:t>
      </w:r>
      <w:r>
        <w:t>be present. If present, its value shall be an array with one element, whose value is the value a</w:t>
      </w:r>
      <w:r w:rsidR="000E714F">
        <w:t>ssigned to the target variable.</w:t>
      </w:r>
    </w:p>
    <w:p w14:paraId="1691CA37" w14:textId="7203B474"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contain properties which specify the names and values of selected variables or subexpressions which participate in the expression on the rig</w:t>
      </w:r>
      <w:r w:rsidR="000E714F">
        <w:t>ht-hand side of the assignment.</w:t>
      </w:r>
    </w:p>
    <w:p w14:paraId="1F4193DC" w14:textId="2203BD28"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"branch"</w:t>
      </w:r>
      <w:r>
        <w:t>:</w:t>
      </w:r>
    </w:p>
    <w:p w14:paraId="62AB69A4" w14:textId="47E2C29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the target of the branch is a named label, in which case its value </w:t>
      </w:r>
      <w:r w:rsidR="00022C2B" w:rsidRPr="00022C2B">
        <w:rPr>
          <w:b/>
        </w:rPr>
        <w:t>SHALL</w:t>
      </w:r>
      <w:r w:rsidR="00022C2B">
        <w:t xml:space="preserve"> </w:t>
      </w:r>
      <w:r>
        <w:t>be the name of the label;</w:t>
      </w:r>
      <w:r w:rsidR="000E714F">
        <w:t xml:space="preserve"> otherwise, it </w:t>
      </w:r>
      <w:r w:rsidR="00022C2B" w:rsidRPr="00022C2B">
        <w:rPr>
          <w:b/>
        </w:rPr>
        <w:t>SHALL</w:t>
      </w:r>
      <w:r w:rsidR="00022C2B">
        <w:t xml:space="preserve"> </w:t>
      </w:r>
      <w:r w:rsidR="000E714F">
        <w:t>be absent.</w:t>
      </w:r>
    </w:p>
    <w:p w14:paraId="62655FE3" w14:textId="1A0CE7D4"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locati</w:t>
      </w:r>
      <w:r w:rsidR="000E714F">
        <w:t>on of the target of the branch.</w:t>
      </w:r>
    </w:p>
    <w:p w14:paraId="6A7FF6FD" w14:textId="711F58DC"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the branch is the result of a test, in which case its value </w:t>
      </w:r>
      <w:r w:rsidR="00022C2B" w:rsidRPr="00022C2B">
        <w:rPr>
          <w:b/>
        </w:rPr>
        <w:t>SHALL</w:t>
      </w:r>
      <w:r w:rsidR="00022C2B">
        <w:t xml:space="preserve"> </w:t>
      </w:r>
      <w:r>
        <w:t>be an array with one element, whose value is the Boolean value of the test condition;</w:t>
      </w:r>
      <w:r w:rsidR="000E714F">
        <w:t xml:space="preserve"> otherwise, it </w:t>
      </w:r>
      <w:r w:rsidR="00022C2B" w:rsidRPr="00022C2B">
        <w:rPr>
          <w:b/>
        </w:rPr>
        <w:t>SHALL</w:t>
      </w:r>
      <w:r w:rsidR="00022C2B">
        <w:t xml:space="preserve"> </w:t>
      </w:r>
      <w:r w:rsidR="000E714F">
        <w:t>be absent.</w:t>
      </w:r>
    </w:p>
    <w:p w14:paraId="28857EB2" w14:textId="682C094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be present if the branch is the result of a test, in which case it shall contain properties which specify the names and values of selected variables or subexpressions which participate in the expression being tested;</w:t>
      </w:r>
      <w:r w:rsidR="000E714F">
        <w:t xml:space="preserve"> otherwise, it </w:t>
      </w:r>
      <w:r w:rsidR="00022C2B" w:rsidRPr="00022C2B">
        <w:rPr>
          <w:b/>
        </w:rPr>
        <w:t>SHALL</w:t>
      </w:r>
      <w:r w:rsidR="00022C2B">
        <w:t xml:space="preserve"> </w:t>
      </w:r>
      <w:r w:rsidR="000E714F">
        <w:t>be absent.</w:t>
      </w:r>
    </w:p>
    <w:p w14:paraId="36DF866A" w14:textId="298140D2"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w:t>
      </w:r>
      <w:r>
        <w:t>:</w:t>
      </w:r>
    </w:p>
    <w:p w14:paraId="4F171C09" w14:textId="23A0EADC"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w:t>
      </w:r>
      <w:r w:rsidR="000E714F">
        <w:t>e of the function being called.</w:t>
      </w:r>
    </w:p>
    <w:p w14:paraId="19D5AD3D" w14:textId="569BF54C" w:rsidR="003A630D" w:rsidRDefault="003A630D" w:rsidP="008651CE">
      <w:pPr>
        <w:pStyle w:val="ListParagraph"/>
        <w:numPr>
          <w:ilvl w:val="1"/>
          <w:numId w:val="27"/>
        </w:numPr>
      </w:pPr>
      <w:r w:rsidRPr="00022C2B">
        <w:rPr>
          <w:rStyle w:val="CODEtemp"/>
        </w:rPr>
        <w:t>targetLocation</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specify the physical locatio</w:t>
      </w:r>
      <w:r w:rsidR="000E714F">
        <w:t>n of the function being called.</w:t>
      </w:r>
    </w:p>
    <w:p w14:paraId="3EB06B4E" w14:textId="77777777" w:rsidR="00666BE5"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If present, its value </w:t>
      </w:r>
      <w:r w:rsidR="00022C2B" w:rsidRPr="00022C2B">
        <w:rPr>
          <w:b/>
        </w:rPr>
        <w:t>SHALL</w:t>
      </w:r>
      <w:r w:rsidR="00022C2B">
        <w:t xml:space="preserve"> </w:t>
      </w:r>
      <w:r>
        <w:t xml:space="preserve">be an array containing the values of the arguments </w:t>
      </w:r>
      <w:r w:rsidR="00666BE5">
        <w:t>level</w:t>
      </w:r>
    </w:p>
    <w:p w14:paraId="509DFF4B" w14:textId="7297A561" w:rsidR="003A630D" w:rsidRDefault="003A630D" w:rsidP="008651CE">
      <w:pPr>
        <w:pStyle w:val="ListParagraph"/>
        <w:numPr>
          <w:ilvl w:val="1"/>
          <w:numId w:val="27"/>
        </w:numPr>
      </w:pPr>
      <w:r>
        <w:t xml:space="preserve">object reference (for example, </w:t>
      </w:r>
      <w:r w:rsidRPr="00022C2B">
        <w:rPr>
          <w:rStyle w:val="CODEtemp"/>
        </w:rPr>
        <w:t>this</w:t>
      </w:r>
      <w:r>
        <w:t>)</w:t>
      </w:r>
      <w:r w:rsidR="000E714F">
        <w:t xml:space="preserve"> passed to object method calls.</w:t>
      </w:r>
    </w:p>
    <w:p w14:paraId="3B2B5167" w14:textId="579F87CD" w:rsidR="003A630D" w:rsidRDefault="003A630D" w:rsidP="008651CE">
      <w:pPr>
        <w:pStyle w:val="ListParagraph"/>
        <w:numPr>
          <w:ilvl w:val="1"/>
          <w:numId w:val="27"/>
        </w:numPr>
      </w:pPr>
      <w:r w:rsidRPr="00022C2B">
        <w:rPr>
          <w:rStyle w:val="CODEtemp"/>
        </w:rPr>
        <w:t>state</w:t>
      </w:r>
      <w:r>
        <w:t xml:space="preserve"> </w:t>
      </w:r>
      <w:r w:rsidR="00022C2B" w:rsidRPr="00022C2B">
        <w:rPr>
          <w:b/>
        </w:rPr>
        <w:t>MAY</w:t>
      </w:r>
      <w:r w:rsidR="00022C2B">
        <w:t xml:space="preserve"> </w:t>
      </w:r>
      <w:r>
        <w:t xml:space="preserve">be present. If present, it </w:t>
      </w:r>
      <w:r w:rsidR="00022C2B" w:rsidRPr="00022C2B">
        <w:rPr>
          <w:b/>
        </w:rPr>
        <w:t>SHALL</w:t>
      </w:r>
      <w:r w:rsidR="00022C2B">
        <w:t xml:space="preserve"> </w:t>
      </w:r>
      <w:r>
        <w:t xml:space="preserve">contain properties which specify the names and values of selected variables or subexpressions participating in the expressions passed as arguments to the function. For object method calls, this </w:t>
      </w:r>
      <w:r w:rsidR="00022C2B" w:rsidRPr="00022C2B">
        <w:rPr>
          <w:b/>
        </w:rPr>
        <w:t>MAY</w:t>
      </w:r>
      <w:r w:rsidR="00022C2B">
        <w:t xml:space="preserve"> </w:t>
      </w:r>
      <w:r>
        <w:t xml:space="preserve">include the name </w:t>
      </w:r>
      <w:r>
        <w:lastRenderedPageBreak/>
        <w:t>and value of the object on which the method was invoked, or any variables or subexpressions which participate in an expression</w:t>
      </w:r>
      <w:r w:rsidR="000E714F">
        <w:t xml:space="preserve"> which resolves to that object.</w:t>
      </w:r>
    </w:p>
    <w:p w14:paraId="05285D7B" w14:textId="60B974C4" w:rsidR="003A630D" w:rsidRDefault="000E714F" w:rsidP="008651CE">
      <w:pPr>
        <w:pStyle w:val="ListParagraph"/>
        <w:numPr>
          <w:ilvl w:val="0"/>
          <w:numId w:val="27"/>
        </w:numPr>
      </w:pPr>
      <w:r>
        <w:t xml:space="preserve">When </w:t>
      </w:r>
      <w:r w:rsidRPr="00022C2B">
        <w:rPr>
          <w:rStyle w:val="CODEtemp"/>
        </w:rPr>
        <w:t>kind</w:t>
      </w:r>
      <w:r>
        <w:t xml:space="preserve"> is </w:t>
      </w:r>
      <w:r w:rsidRPr="00022C2B">
        <w:rPr>
          <w:rStyle w:val="CODEtemp"/>
        </w:rPr>
        <w:t>"callReturn"</w:t>
      </w:r>
      <w:r>
        <w:t>:</w:t>
      </w:r>
    </w:p>
    <w:p w14:paraId="51A88B7A" w14:textId="0B1A54C9" w:rsidR="003A630D" w:rsidRDefault="003A630D" w:rsidP="008651CE">
      <w:pPr>
        <w:pStyle w:val="ListParagraph"/>
        <w:numPr>
          <w:ilvl w:val="1"/>
          <w:numId w:val="27"/>
        </w:numPr>
      </w:pPr>
      <w:r w:rsidRPr="00022C2B">
        <w:rPr>
          <w:rStyle w:val="CODEtemp"/>
        </w:rPr>
        <w:t>target</w:t>
      </w:r>
      <w:r>
        <w:t xml:space="preserve"> </w:t>
      </w:r>
      <w:r w:rsidR="00022C2B" w:rsidRPr="00022C2B">
        <w:rPr>
          <w:b/>
        </w:rPr>
        <w:t>SHOULD</w:t>
      </w:r>
      <w:r w:rsidR="00022C2B">
        <w:t xml:space="preserve"> </w:t>
      </w:r>
      <w:r>
        <w:t xml:space="preserve">be present. If present, its value </w:t>
      </w:r>
      <w:r w:rsidR="00022C2B" w:rsidRPr="00022C2B">
        <w:rPr>
          <w:b/>
        </w:rPr>
        <w:t>SHALL</w:t>
      </w:r>
      <w:r w:rsidR="00022C2B">
        <w:t xml:space="preserve"> </w:t>
      </w:r>
      <w:r>
        <w:t>be the fully qualified name of th</w:t>
      </w:r>
      <w:r w:rsidR="000E714F">
        <w:t>e function being returned from.</w:t>
      </w:r>
    </w:p>
    <w:p w14:paraId="58E34B37" w14:textId="3B6ABE1C" w:rsidR="003A630D" w:rsidRDefault="000E714F" w:rsidP="008651CE">
      <w:pPr>
        <w:pStyle w:val="ListParagraph"/>
        <w:numPr>
          <w:ilvl w:val="1"/>
          <w:numId w:val="27"/>
        </w:numPr>
      </w:pPr>
      <w:r w:rsidRPr="00022C2B">
        <w:rPr>
          <w:rStyle w:val="CODEtemp"/>
        </w:rPr>
        <w:t>targetLocation</w:t>
      </w:r>
      <w:r>
        <w:t xml:space="preserve"> </w:t>
      </w:r>
      <w:r w:rsidR="00022C2B" w:rsidRPr="00022C2B">
        <w:rPr>
          <w:b/>
        </w:rPr>
        <w:t>SHALL</w:t>
      </w:r>
      <w:r w:rsidR="00022C2B">
        <w:t xml:space="preserve"> </w:t>
      </w:r>
      <w:r>
        <w:t>be absent.</w:t>
      </w:r>
    </w:p>
    <w:p w14:paraId="23CC28AB" w14:textId="1A78494F" w:rsidR="003A630D" w:rsidRDefault="003A630D" w:rsidP="008651CE">
      <w:pPr>
        <w:pStyle w:val="ListParagraph"/>
        <w:numPr>
          <w:ilvl w:val="1"/>
          <w:numId w:val="27"/>
        </w:numPr>
      </w:pPr>
      <w:r w:rsidRPr="00022C2B">
        <w:rPr>
          <w:rStyle w:val="CODEtemp"/>
        </w:rPr>
        <w:t>values</w:t>
      </w:r>
      <w:r>
        <w:t xml:space="preserve"> </w:t>
      </w:r>
      <w:r w:rsidR="00022C2B" w:rsidRPr="00022C2B">
        <w:rPr>
          <w:b/>
        </w:rPr>
        <w:t>MAY</w:t>
      </w:r>
      <w:r w:rsidR="00022C2B">
        <w:t xml:space="preserve"> </w:t>
      </w:r>
      <w:r>
        <w:t xml:space="preserve">be present, in which case its value </w:t>
      </w:r>
      <w:r w:rsidR="00022C2B" w:rsidRPr="00022C2B">
        <w:rPr>
          <w:b/>
        </w:rPr>
        <w:t>SHALL</w:t>
      </w:r>
      <w:r w:rsidR="00022C2B">
        <w:t xml:space="preserve"> </w:t>
      </w:r>
      <w:r>
        <w:t>be an array containing the value or values returned from the function; otherwi</w:t>
      </w:r>
      <w:r w:rsidR="000E714F">
        <w:t xml:space="preserve">se, it </w:t>
      </w:r>
      <w:r w:rsidR="000F0B58" w:rsidRPr="000F0B58">
        <w:rPr>
          <w:b/>
        </w:rPr>
        <w:t>SHALL</w:t>
      </w:r>
      <w:r w:rsidR="000F0B58">
        <w:t xml:space="preserve"> </w:t>
      </w:r>
      <w:r w:rsidR="000E714F">
        <w:t>be absent.</w:t>
      </w:r>
    </w:p>
    <w:p w14:paraId="5529CEC5" w14:textId="0061F2A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contain the names and values of any parameters that were passed by reference to the called function and whose value was rea</w:t>
      </w:r>
      <w:r w:rsidR="000E714F">
        <w:t>ssigned by the called function.</w:t>
      </w:r>
    </w:p>
    <w:p w14:paraId="32EACCC7" w14:textId="6F9BB01D"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"continuation"</w:t>
      </w:r>
      <w:r>
        <w:t>:</w:t>
      </w:r>
    </w:p>
    <w:p w14:paraId="56109206" w14:textId="0AEC09FB" w:rsidR="003A630D" w:rsidRDefault="003A630D" w:rsidP="008651CE">
      <w:pPr>
        <w:pStyle w:val="ListParagraph"/>
        <w:numPr>
          <w:ilvl w:val="1"/>
          <w:numId w:val="27"/>
        </w:numPr>
      </w:pPr>
      <w:r w:rsidRPr="007A4110">
        <w:rPr>
          <w:rStyle w:val="CODEtemp"/>
        </w:rPr>
        <w:t>ta</w:t>
      </w:r>
      <w:r w:rsidR="000E714F" w:rsidRPr="007A4110">
        <w:rPr>
          <w:rStyle w:val="CODEtemp"/>
        </w:rPr>
        <w:t>rget</w:t>
      </w:r>
      <w:r w:rsidR="000E714F">
        <w:t xml:space="preserve"> </w:t>
      </w:r>
      <w:r w:rsidR="007A4110" w:rsidRPr="007A4110">
        <w:rPr>
          <w:b/>
        </w:rPr>
        <w:t>SHALL</w:t>
      </w:r>
      <w:r w:rsidR="007A4110">
        <w:t xml:space="preserve"> </w:t>
      </w:r>
      <w:r w:rsidR="000E714F">
        <w:t>be absent.</w:t>
      </w:r>
    </w:p>
    <w:p w14:paraId="364D7402" w14:textId="45493135"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CA8D4E3" w14:textId="43FB98EE" w:rsidR="003A630D" w:rsidRDefault="000E714F" w:rsidP="008651CE">
      <w:pPr>
        <w:pStyle w:val="ListParagraph"/>
        <w:numPr>
          <w:ilvl w:val="1"/>
          <w:numId w:val="27"/>
        </w:numPr>
      </w:pPr>
      <w:r w:rsidRPr="007A4110">
        <w:rPr>
          <w:rStyle w:val="CODEtemp"/>
        </w:rPr>
        <w:t>values</w:t>
      </w:r>
      <w:r>
        <w:t xml:space="preserve"> </w:t>
      </w:r>
      <w:r w:rsidR="007A4110" w:rsidRPr="007A4110">
        <w:rPr>
          <w:b/>
        </w:rPr>
        <w:t>SHALL</w:t>
      </w:r>
      <w:r w:rsidR="007A4110">
        <w:t xml:space="preserve"> </w:t>
      </w:r>
      <w:r>
        <w:t>be absent.</w:t>
      </w:r>
    </w:p>
    <w:p w14:paraId="61259C02" w14:textId="1886DFBD"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that is in scope at the specified location </w:t>
      </w:r>
      <w:r w:rsidR="007A4110" w:rsidRPr="007A4110">
        <w:rPr>
          <w:b/>
        </w:rPr>
        <w:t>MAY</w:t>
      </w:r>
      <w:r w:rsidR="007A4110">
        <w:t xml:space="preserve"> </w:t>
      </w:r>
      <w:r>
        <w:t>be mentioned or used in an expression.</w:t>
      </w:r>
    </w:p>
    <w:p w14:paraId="512F971F" w14:textId="463F82A1" w:rsidR="003A630D" w:rsidRDefault="000E714F" w:rsidP="008651CE">
      <w:pPr>
        <w:pStyle w:val="ListParagraph"/>
        <w:numPr>
          <w:ilvl w:val="0"/>
          <w:numId w:val="27"/>
        </w:numPr>
      </w:pPr>
      <w:r>
        <w:t xml:space="preserve">When </w:t>
      </w:r>
      <w:r w:rsidRPr="00022C2B">
        <w:rPr>
          <w:rStyle w:val="CODEtemp"/>
        </w:rPr>
        <w:t>kind</w:t>
      </w:r>
      <w:r>
        <w:t xml:space="preserve"> is </w:t>
      </w:r>
      <w:r w:rsidRPr="007A4110">
        <w:rPr>
          <w:rStyle w:val="CODEtemp"/>
        </w:rPr>
        <w:t>"declaration"</w:t>
      </w:r>
      <w:r>
        <w:t>:</w:t>
      </w:r>
    </w:p>
    <w:p w14:paraId="16C1BF38" w14:textId="114D7CC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declared. If multiple variables are declared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declaration that the tool </w:t>
      </w:r>
      <w:r w:rsidR="000E714F">
        <w:t>wishes to represent in the log.</w:t>
      </w:r>
    </w:p>
    <w:p w14:paraId="7D6FCFCD" w14:textId="73778C0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705424D6" w14:textId="54775C0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declaration has an initializer,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 xml:space="preserve">be the value of the initializer expression, or if the variable is automatically initialized to a default value, in which case its value </w:t>
      </w:r>
      <w:r w:rsidR="007A4110" w:rsidRPr="007A4110">
        <w:rPr>
          <w:b/>
        </w:rPr>
        <w:t>SHALL</w:t>
      </w:r>
      <w:r w:rsidR="007A4110">
        <w:t xml:space="preserve"> </w:t>
      </w:r>
      <w:r>
        <w:t xml:space="preserve">be an array containing one element, whose value </w:t>
      </w:r>
      <w:r w:rsidR="007A4110" w:rsidRPr="007A4110">
        <w:rPr>
          <w:b/>
        </w:rPr>
        <w:t>SHALL</w:t>
      </w:r>
      <w:r w:rsidR="007A4110">
        <w:t xml:space="preserve"> </w:t>
      </w:r>
      <w:r>
        <w:t>be that default value;</w:t>
      </w:r>
      <w:r w:rsidR="000E714F">
        <w:t xml:space="preserve"> otherwise, it </w:t>
      </w:r>
      <w:r w:rsidR="007A4110" w:rsidRPr="007A4110">
        <w:rPr>
          <w:b/>
        </w:rPr>
        <w:t>SHALL</w:t>
      </w:r>
      <w:r w:rsidR="007A4110">
        <w:t xml:space="preserve"> </w:t>
      </w:r>
      <w:r w:rsidR="000E714F">
        <w:t>be absent.</w:t>
      </w:r>
    </w:p>
    <w:p w14:paraId="530BDCAA" w14:textId="0D7A6673"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declaration has an initializer, in which case it </w:t>
      </w:r>
      <w:r w:rsidR="007A4110" w:rsidRPr="007A4110">
        <w:rPr>
          <w:b/>
        </w:rPr>
        <w:t>SHALL</w:t>
      </w:r>
      <w:r w:rsidR="007A4110">
        <w:t xml:space="preserve"> </w:t>
      </w:r>
      <w:r>
        <w:t>contain the names and values of selected variables or subexpressions participating in the initializer expression; otherw</w:t>
      </w:r>
      <w:r w:rsidR="000E714F">
        <w:t xml:space="preserve">ise, it </w:t>
      </w:r>
      <w:r w:rsidR="007A4110" w:rsidRPr="007A4110">
        <w:rPr>
          <w:b/>
        </w:rPr>
        <w:t>SHALL</w:t>
      </w:r>
      <w:r w:rsidR="007A4110">
        <w:t xml:space="preserve"> </w:t>
      </w:r>
      <w:r w:rsidR="000E714F">
        <w:t>be absent.</w:t>
      </w:r>
    </w:p>
    <w:p w14:paraId="42F5388E" w14:textId="1C503115"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"functionEnter"</w:t>
      </w:r>
      <w:r>
        <w:t>:</w:t>
      </w:r>
    </w:p>
    <w:p w14:paraId="6BE580CB" w14:textId="7F745B81"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entered. If there is a matching </w:t>
      </w:r>
      <w:r w:rsidR="007A4110" w:rsidRPr="007A4110">
        <w:rPr>
          <w:rStyle w:val="CODEtemp"/>
        </w:rPr>
        <w:t>"</w:t>
      </w:r>
      <w:r w:rsidRPr="007A4110">
        <w:rPr>
          <w:rStyle w:val="CODEtemp"/>
        </w:rPr>
        <w:t>functionExit</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1117CBC9" w14:textId="2B6E63FE"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479B18F8" w14:textId="3C69D6DD"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 xml:space="preserve">be an array containing the values of the arguments passed to the function. This array </w:t>
      </w:r>
      <w:r w:rsidR="007A4110" w:rsidRPr="007A4110">
        <w:rPr>
          <w:b/>
        </w:rPr>
        <w:t>SHALL NOT</w:t>
      </w:r>
      <w:r w:rsidR="007A4110">
        <w:t xml:space="preserve"> </w:t>
      </w:r>
      <w:r>
        <w:t xml:space="preserve">include the implicit object reference (for example, </w:t>
      </w:r>
      <w:r w:rsidRPr="007A4110">
        <w:rPr>
          <w:rStyle w:val="CODEtemp"/>
        </w:rPr>
        <w:t>this</w:t>
      </w:r>
      <w:r>
        <w:t>)</w:t>
      </w:r>
      <w:r w:rsidR="000E714F">
        <w:t xml:space="preserve"> passed to object method calls.</w:t>
      </w:r>
    </w:p>
    <w:p w14:paraId="0D22D0C8" w14:textId="65494227"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present, it </w:t>
      </w:r>
      <w:r w:rsidR="007A4110" w:rsidRPr="007A4110">
        <w:rPr>
          <w:b/>
        </w:rPr>
        <w:t>SHALL</w:t>
      </w:r>
      <w:r w:rsidR="007A4110">
        <w:t xml:space="preserve"> </w:t>
      </w:r>
      <w:r>
        <w:t xml:space="preserve">contain the names and values of selected variables or expressions at the specified location. Any variable whose value is available at the specified location </w:t>
      </w:r>
      <w:r w:rsidR="007A4110" w:rsidRPr="007A4110">
        <w:rPr>
          <w:b/>
        </w:rPr>
        <w:t>MAY</w:t>
      </w:r>
      <w:r w:rsidR="007A4110">
        <w:t xml:space="preserve"> </w:t>
      </w:r>
      <w:r>
        <w:t>be ment</w:t>
      </w:r>
      <w:r w:rsidR="000E714F">
        <w:t>ioned or used in an expression.</w:t>
      </w:r>
    </w:p>
    <w:p w14:paraId="01E8E292" w14:textId="39B16310"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"functionExit"</w:t>
      </w:r>
      <w:r>
        <w:t>:</w:t>
      </w:r>
    </w:p>
    <w:p w14:paraId="27B4949A" w14:textId="7E86A4E8"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317BB6DB" w14:textId="311475F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88742E7" w14:textId="7DD5EA11"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0435632F" w14:textId="38832B01" w:rsidR="003A630D" w:rsidRDefault="000E714F"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76BCDA49" w14:textId="2B00EA72" w:rsidR="003A630D" w:rsidRDefault="000E714F" w:rsidP="008651CE">
      <w:pPr>
        <w:pStyle w:val="ListParagraph"/>
        <w:numPr>
          <w:ilvl w:val="0"/>
          <w:numId w:val="27"/>
        </w:numPr>
      </w:pPr>
      <w:r>
        <w:lastRenderedPageBreak/>
        <w:t xml:space="preserve">When </w:t>
      </w:r>
      <w:r w:rsidRPr="007A4110">
        <w:rPr>
          <w:rStyle w:val="CODEtemp"/>
        </w:rPr>
        <w:t>kind</w:t>
      </w:r>
      <w:r>
        <w:t xml:space="preserve"> is </w:t>
      </w:r>
      <w:r w:rsidRPr="007A4110">
        <w:rPr>
          <w:rStyle w:val="CODEtemp"/>
        </w:rPr>
        <w:t>"functionReturn"</w:t>
      </w:r>
      <w:r>
        <w:t>:</w:t>
      </w:r>
    </w:p>
    <w:p w14:paraId="4C15F794" w14:textId="45C8DE03"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fully qualified name of the function being returned from. If there is a matching </w:t>
      </w:r>
      <w:r w:rsidR="007A4110" w:rsidRPr="007A4110">
        <w:rPr>
          <w:rStyle w:val="CODEtemp"/>
        </w:rPr>
        <w:t>"</w:t>
      </w:r>
      <w:r w:rsidRPr="007A4110">
        <w:rPr>
          <w:rStyle w:val="CODEtemp"/>
        </w:rPr>
        <w:t>functionEnter</w:t>
      </w:r>
      <w:r w:rsidR="007A4110" w:rsidRPr="007A4110">
        <w:rPr>
          <w:rStyle w:val="CODEtemp"/>
        </w:rPr>
        <w:t>"</w:t>
      </w:r>
      <w:r>
        <w:t xml:space="preserve">, then either both of them or neither of them </w:t>
      </w:r>
      <w:r w:rsidR="007A4110" w:rsidRPr="007A4110">
        <w:rPr>
          <w:b/>
        </w:rPr>
        <w:t>SHALL</w:t>
      </w:r>
      <w:r w:rsidR="007A4110">
        <w:t xml:space="preserve"> </w:t>
      </w:r>
      <w:r>
        <w:t xml:space="preserve">specify </w:t>
      </w:r>
      <w:r w:rsidRPr="007A4110">
        <w:rPr>
          <w:rStyle w:val="CODEtemp"/>
        </w:rPr>
        <w:t>target</w:t>
      </w:r>
      <w:r>
        <w:t xml:space="preserve">, and if they do, </w:t>
      </w:r>
      <w:r w:rsidR="000E714F">
        <w:t xml:space="preserve">their values </w:t>
      </w:r>
      <w:r w:rsidR="007A4110" w:rsidRPr="007A4110">
        <w:rPr>
          <w:b/>
        </w:rPr>
        <w:t>SHALL</w:t>
      </w:r>
      <w:r w:rsidR="007A4110">
        <w:t xml:space="preserve"> </w:t>
      </w:r>
      <w:r w:rsidR="000E714F">
        <w:t>be the same.</w:t>
      </w:r>
    </w:p>
    <w:p w14:paraId="656DBDE7" w14:textId="35671E51" w:rsidR="003A630D" w:rsidRDefault="000E714F"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absent.</w:t>
      </w:r>
    </w:p>
    <w:p w14:paraId="36B8421F" w14:textId="791EAA70"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the function returns a value or values, in which case its value </w:t>
      </w:r>
      <w:r w:rsidR="007A4110" w:rsidRPr="007A4110">
        <w:rPr>
          <w:b/>
        </w:rPr>
        <w:t>SHALL</w:t>
      </w:r>
      <w:r w:rsidR="007A4110">
        <w:t xml:space="preserve"> </w:t>
      </w:r>
      <w:r>
        <w:t>be an array containing the value or values returned from the function;</w:t>
      </w:r>
      <w:r w:rsidR="000E714F">
        <w:t xml:space="preserve"> otherwise, it </w:t>
      </w:r>
      <w:r w:rsidR="007A4110" w:rsidRPr="007A4110">
        <w:rPr>
          <w:b/>
        </w:rPr>
        <w:t>SHALL</w:t>
      </w:r>
      <w:r w:rsidR="007A4110">
        <w:t xml:space="preserve"> </w:t>
      </w:r>
      <w:r w:rsidR="000E714F">
        <w:t>be absent.</w:t>
      </w:r>
    </w:p>
    <w:p w14:paraId="4319953E" w14:textId="369726F5" w:rsidR="003A630D" w:rsidRDefault="003A630D" w:rsidP="008651CE">
      <w:pPr>
        <w:pStyle w:val="ListParagraph"/>
        <w:numPr>
          <w:ilvl w:val="1"/>
          <w:numId w:val="27"/>
        </w:numPr>
      </w:pPr>
      <w:r w:rsidRPr="007A4110">
        <w:rPr>
          <w:rStyle w:val="CODEtemp"/>
        </w:rPr>
        <w:t>state</w:t>
      </w:r>
      <w:r>
        <w:t xml:space="preserve"> </w:t>
      </w:r>
      <w:r w:rsidR="007A4110" w:rsidRPr="007A4110">
        <w:rPr>
          <w:b/>
        </w:rPr>
        <w:t>MAY</w:t>
      </w:r>
      <w:r w:rsidR="007A4110">
        <w:t xml:space="preserve"> </w:t>
      </w:r>
      <w:r>
        <w:t xml:space="preserve">be present if the function returns a value or values, in which case it </w:t>
      </w:r>
      <w:r w:rsidR="007A4110" w:rsidRPr="007A4110">
        <w:rPr>
          <w:b/>
        </w:rPr>
        <w:t>SHALL</w:t>
      </w:r>
      <w:r w:rsidR="007A4110">
        <w:t xml:space="preserve"> </w:t>
      </w:r>
      <w:r>
        <w:t>contain properties which specify the names and values of selected variables or subexpressions which participate in the expressions which produce the returned value or values;</w:t>
      </w:r>
      <w:r w:rsidR="000E714F">
        <w:t xml:space="preserve"> otherwise, it </w:t>
      </w:r>
      <w:r w:rsidR="007A4110" w:rsidRPr="007A4110">
        <w:rPr>
          <w:b/>
        </w:rPr>
        <w:t>SHALL</w:t>
      </w:r>
      <w:r w:rsidR="007A4110">
        <w:t xml:space="preserve"> </w:t>
      </w:r>
      <w:r w:rsidR="000E714F">
        <w:t>be absent.</w:t>
      </w:r>
    </w:p>
    <w:p w14:paraId="796F48A0" w14:textId="2359FBB1" w:rsidR="003A630D" w:rsidRDefault="000E714F" w:rsidP="008651CE">
      <w:pPr>
        <w:pStyle w:val="ListParagraph"/>
        <w:numPr>
          <w:ilvl w:val="0"/>
          <w:numId w:val="27"/>
        </w:numPr>
      </w:pPr>
      <w:r>
        <w:t xml:space="preserve">When </w:t>
      </w:r>
      <w:r w:rsidRPr="007A4110">
        <w:rPr>
          <w:rStyle w:val="CODEtemp"/>
        </w:rPr>
        <w:t>kind</w:t>
      </w:r>
      <w:r>
        <w:t xml:space="preserve"> is </w:t>
      </w:r>
      <w:r w:rsidRPr="007A4110">
        <w:rPr>
          <w:rStyle w:val="CODEtemp"/>
        </w:rPr>
        <w:t>"usage"</w:t>
      </w:r>
      <w:r>
        <w:t>:</w:t>
      </w:r>
    </w:p>
    <w:p w14:paraId="2C290DE7" w14:textId="70DDC19E" w:rsidR="003A630D" w:rsidRDefault="003A630D" w:rsidP="008651CE">
      <w:pPr>
        <w:pStyle w:val="ListParagraph"/>
        <w:numPr>
          <w:ilvl w:val="1"/>
          <w:numId w:val="27"/>
        </w:numPr>
      </w:pPr>
      <w:r w:rsidRPr="007A4110">
        <w:rPr>
          <w:rStyle w:val="CODEtemp"/>
        </w:rPr>
        <w:t>target</w:t>
      </w:r>
      <w:r>
        <w:t xml:space="preserve"> </w:t>
      </w:r>
      <w:r w:rsidR="007A4110" w:rsidRPr="007A4110">
        <w:rPr>
          <w:b/>
        </w:rPr>
        <w:t>SHOULD</w:t>
      </w:r>
      <w:r w:rsidR="007A4110">
        <w:t xml:space="preserve"> </w:t>
      </w:r>
      <w:r>
        <w:t xml:space="preserve">be present. If present, its value </w:t>
      </w:r>
      <w:r w:rsidR="007A4110" w:rsidRPr="007A4110">
        <w:rPr>
          <w:b/>
        </w:rPr>
        <w:t>SHALL</w:t>
      </w:r>
      <w:r w:rsidR="007A4110">
        <w:t xml:space="preserve"> </w:t>
      </w:r>
      <w:r>
        <w:t xml:space="preserve">be the name of the variable being used. If multiple variables are used in the same source statement, the analysis tool </w:t>
      </w:r>
      <w:r w:rsidR="007A4110" w:rsidRPr="007A4110">
        <w:rPr>
          <w:b/>
        </w:rPr>
        <w:t>SHALL</w:t>
      </w:r>
      <w:r w:rsidR="007A4110">
        <w:t xml:space="preserve"> </w:t>
      </w:r>
      <w:r>
        <w:t xml:space="preserve">create a separate </w:t>
      </w:r>
      <w:r w:rsidRPr="007A4110">
        <w:rPr>
          <w:rStyle w:val="CODEtemp"/>
        </w:rPr>
        <w:t>annotatedCodeLocation</w:t>
      </w:r>
      <w:r>
        <w:t xml:space="preserve"> object for each usage that the tool </w:t>
      </w:r>
      <w:r w:rsidR="000E714F">
        <w:t>wishes to represent in the log.</w:t>
      </w:r>
    </w:p>
    <w:p w14:paraId="33F7BEE2" w14:textId="5AB943AE" w:rsidR="003A630D" w:rsidRDefault="003A630D" w:rsidP="008651CE">
      <w:pPr>
        <w:pStyle w:val="ListParagraph"/>
        <w:numPr>
          <w:ilvl w:val="1"/>
          <w:numId w:val="27"/>
        </w:numPr>
      </w:pPr>
      <w:r w:rsidRPr="007A4110">
        <w:rPr>
          <w:rStyle w:val="CODEtemp"/>
        </w:rPr>
        <w:t>targetLocation</w:t>
      </w:r>
      <w:r>
        <w:t xml:space="preserve"> </w:t>
      </w:r>
      <w:r w:rsidR="007A4110" w:rsidRPr="007A4110">
        <w:rPr>
          <w:b/>
        </w:rPr>
        <w:t>SHALL</w:t>
      </w:r>
      <w:r w:rsidR="007A4110">
        <w:t xml:space="preserve"> </w:t>
      </w:r>
      <w:r>
        <w:t>be abs</w:t>
      </w:r>
      <w:r w:rsidR="000E714F">
        <w:t>ent.</w:t>
      </w:r>
    </w:p>
    <w:p w14:paraId="6090BE8F" w14:textId="19FF678F" w:rsidR="003A630D" w:rsidRDefault="003A630D" w:rsidP="008651CE">
      <w:pPr>
        <w:pStyle w:val="ListParagraph"/>
        <w:numPr>
          <w:ilvl w:val="1"/>
          <w:numId w:val="27"/>
        </w:numPr>
      </w:pPr>
      <w:r w:rsidRPr="007A4110">
        <w:rPr>
          <w:rStyle w:val="CODEtemp"/>
        </w:rPr>
        <w:t>values</w:t>
      </w:r>
      <w:r>
        <w:t xml:space="preserve"> </w:t>
      </w:r>
      <w:r w:rsidR="007A4110" w:rsidRPr="007A4110">
        <w:rPr>
          <w:b/>
        </w:rPr>
        <w:t>MAY</w:t>
      </w:r>
      <w:r w:rsidR="007A4110">
        <w:t xml:space="preserve"> </w:t>
      </w:r>
      <w:r>
        <w:t xml:space="preserve">be present. If present, its value </w:t>
      </w:r>
      <w:r w:rsidR="007A4110" w:rsidRPr="007A4110">
        <w:rPr>
          <w:b/>
        </w:rPr>
        <w:t>SHALL</w:t>
      </w:r>
      <w:r w:rsidR="007A4110">
        <w:t xml:space="preserve"> </w:t>
      </w:r>
      <w:r>
        <w:t>be an array with one element, whose value is the value of the used vari</w:t>
      </w:r>
      <w:r w:rsidR="000E714F">
        <w:t>able at the specified location.</w:t>
      </w:r>
    </w:p>
    <w:p w14:paraId="7E86DF5E" w14:textId="5873427F" w:rsidR="003A630D" w:rsidRDefault="003A630D" w:rsidP="008651CE">
      <w:pPr>
        <w:pStyle w:val="ListParagraph"/>
        <w:numPr>
          <w:ilvl w:val="1"/>
          <w:numId w:val="27"/>
        </w:numPr>
      </w:pPr>
      <w:r w:rsidRPr="007A4110">
        <w:rPr>
          <w:rStyle w:val="CODEtemp"/>
        </w:rPr>
        <w:t>state</w:t>
      </w:r>
      <w:r>
        <w:t xml:space="preserve"> </w:t>
      </w:r>
      <w:r w:rsidR="007A4110" w:rsidRPr="007A4110">
        <w:rPr>
          <w:b/>
        </w:rPr>
        <w:t>SHALL</w:t>
      </w:r>
      <w:r w:rsidR="007A4110">
        <w:t xml:space="preserve"> </w:t>
      </w:r>
      <w:r>
        <w:t>be absent.</w:t>
      </w:r>
    </w:p>
    <w:p w14:paraId="457DFADA" w14:textId="4847D281" w:rsidR="003A630D" w:rsidRDefault="000F0B58" w:rsidP="007A4110">
      <w:pPr>
        <w:pStyle w:val="Note"/>
      </w:pPr>
      <w:r>
        <w:t xml:space="preserve">EXAMPLE 3: </w:t>
      </w:r>
      <w:r w:rsidR="003A630D">
        <w:t>In C++, if the sourc</w:t>
      </w:r>
      <w:r w:rsidR="000E714F">
        <w:t>e code contains the declaration</w:t>
      </w:r>
    </w:p>
    <w:p w14:paraId="0D0D5CF5" w14:textId="77777777" w:rsidR="003A630D" w:rsidRDefault="003A630D" w:rsidP="007A4110">
      <w:pPr>
        <w:pStyle w:val="Code"/>
      </w:pPr>
      <w:r>
        <w:t>std::string &amp;str = name;</w:t>
      </w:r>
    </w:p>
    <w:p w14:paraId="1301354E" w14:textId="141E9A3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"alias"</w:t>
      </w:r>
      <w:r>
        <w:t xml:space="preserve">, the value of </w:t>
      </w:r>
      <w:r w:rsidRPr="007A4110">
        <w:rPr>
          <w:rStyle w:val="CODEtemp"/>
        </w:rPr>
        <w:t>target</w:t>
      </w:r>
      <w:r>
        <w:t xml:space="preserve"> </w:t>
      </w:r>
      <w:r w:rsidR="002973F0">
        <w:t>should</w:t>
      </w:r>
      <w:r>
        <w:t xml:space="preserve"> be </w:t>
      </w:r>
      <w:r w:rsidRPr="007A4110">
        <w:rPr>
          <w:rStyle w:val="CODEtemp"/>
        </w:rPr>
        <w:t>"str</w:t>
      </w:r>
      <w:r w:rsidR="000E714F" w:rsidRPr="007A4110">
        <w:rPr>
          <w:rStyle w:val="CODEtemp"/>
        </w:rPr>
        <w:t>"</w:t>
      </w:r>
      <w:r w:rsidR="000E714F">
        <w:t xml:space="preserve">, the value of </w:t>
      </w:r>
      <w:r w:rsidR="000E714F" w:rsidRPr="007A4110">
        <w:rPr>
          <w:rStyle w:val="CODEtemp"/>
        </w:rPr>
        <w:t>values</w:t>
      </w:r>
      <w:r w:rsidR="000E714F">
        <w:t xml:space="preserve"> </w:t>
      </w:r>
      <w:r w:rsidR="002973F0">
        <w:t>should</w:t>
      </w:r>
      <w:r w:rsidR="000E714F">
        <w:t xml:space="preserve"> be</w:t>
      </w:r>
    </w:p>
    <w:p w14:paraId="3066B6CC" w14:textId="77777777" w:rsidR="003A630D" w:rsidRDefault="003A630D" w:rsidP="007A4110">
      <w:pPr>
        <w:pStyle w:val="Code"/>
      </w:pPr>
      <w:r>
        <w:t>[ "name" ]</w:t>
      </w:r>
    </w:p>
    <w:p w14:paraId="074CC9F3" w14:textId="315F9CBF" w:rsidR="003A630D" w:rsidRDefault="003A630D" w:rsidP="007A4110">
      <w:pPr>
        <w:pStyle w:val="Note"/>
      </w:pPr>
      <w:r>
        <w:t>a</w:t>
      </w:r>
      <w:r w:rsidR="000E714F">
        <w:t xml:space="preserve">nd the value of </w:t>
      </w:r>
      <w:r w:rsidR="007A4110" w:rsidRPr="007A4110">
        <w:rPr>
          <w:rStyle w:val="CODEtemp"/>
        </w:rPr>
        <w:t>state</w:t>
      </w:r>
      <w:r w:rsidR="000E714F">
        <w:t xml:space="preserve"> might be</w:t>
      </w:r>
    </w:p>
    <w:p w14:paraId="27EC2467" w14:textId="77777777" w:rsidR="003A630D" w:rsidRDefault="003A630D" w:rsidP="007A4110">
      <w:pPr>
        <w:pStyle w:val="Code"/>
      </w:pPr>
      <w:r>
        <w:t>{ "name": "\"John\"" }</w:t>
      </w:r>
    </w:p>
    <w:p w14:paraId="30F06D01" w14:textId="1319F2A3" w:rsidR="003A630D" w:rsidRDefault="000F0B58" w:rsidP="007A4110">
      <w:pPr>
        <w:pStyle w:val="Note"/>
      </w:pPr>
      <w:r>
        <w:t xml:space="preserve">EXAMPLE 4: </w:t>
      </w:r>
      <w:r w:rsidR="003A630D">
        <w:t>In C++, if the source code contains the declaratio</w:t>
      </w:r>
      <w:r w:rsidR="000E714F">
        <w:t>n</w:t>
      </w:r>
    </w:p>
    <w:p w14:paraId="129295D5" w14:textId="77777777" w:rsidR="003A630D" w:rsidRDefault="003A630D" w:rsidP="007A4110">
      <w:pPr>
        <w:pStyle w:val="Code"/>
      </w:pPr>
      <w:r>
        <w:t>std::string &amp;str = name, &amp;str2 = address;</w:t>
      </w:r>
    </w:p>
    <w:p w14:paraId="15759DA0" w14:textId="50FFB1CF" w:rsidR="003A630D" w:rsidRDefault="003A630D" w:rsidP="007A4110">
      <w:pPr>
        <w:pStyle w:val="Note"/>
      </w:pPr>
      <w:r>
        <w:t xml:space="preserve">and if the tool creating the log wished to represent both aliases in the log file, then the tool </w:t>
      </w:r>
      <w:r w:rsidR="002973F0">
        <w:t>should</w:t>
      </w:r>
      <w:r>
        <w:t xml:space="preserve"> create two </w:t>
      </w:r>
      <w:r w:rsidRPr="007A4110">
        <w:rPr>
          <w:rStyle w:val="CODEtemp"/>
        </w:rPr>
        <w:t>annotatedCodeLocation</w:t>
      </w:r>
      <w:r>
        <w:t xml:space="preserve"> objects, each with </w:t>
      </w:r>
      <w:r w:rsidRPr="007A4110">
        <w:rPr>
          <w:rStyle w:val="CODEtemp"/>
        </w:rPr>
        <w:t>kind</w:t>
      </w:r>
      <w:r>
        <w:t xml:space="preserve"> set to </w:t>
      </w:r>
      <w:r w:rsidRPr="007A4110">
        <w:rPr>
          <w:rStyle w:val="CODEtemp"/>
        </w:rPr>
        <w:t>"alias"</w:t>
      </w:r>
      <w:r>
        <w:t>, and referring to the same source li</w:t>
      </w:r>
      <w:r w:rsidR="00B356DD">
        <w:t>ne.</w:t>
      </w:r>
    </w:p>
    <w:p w14:paraId="3BE1728C" w14:textId="28A27EC0" w:rsidR="003A630D" w:rsidRDefault="000F0B58" w:rsidP="007A4110">
      <w:pPr>
        <w:pStyle w:val="Note"/>
      </w:pPr>
      <w:r>
        <w:t xml:space="preserve">EXAMPLE 5: </w:t>
      </w:r>
      <w:r w:rsidR="003A630D">
        <w:t>In C++ or C#, if the sour</w:t>
      </w:r>
      <w:r w:rsidR="00B356DD">
        <w:t>ce code contains the assignment</w:t>
      </w:r>
    </w:p>
    <w:p w14:paraId="52F4375B" w14:textId="77777777" w:rsidR="003A630D" w:rsidRDefault="003A630D" w:rsidP="007A4110">
      <w:pPr>
        <w:pStyle w:val="Code"/>
      </w:pPr>
      <w:r>
        <w:t>m = n + p;</w:t>
      </w:r>
    </w:p>
    <w:p w14:paraId="597C6521" w14:textId="7C33B0FF"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"assignment"</w:t>
      </w:r>
      <w:r>
        <w:t xml:space="preserve">, the value of target </w:t>
      </w:r>
      <w:r w:rsidR="002973F0">
        <w:t>should</w:t>
      </w:r>
      <w:r>
        <w:t xml:space="preserve"> be </w:t>
      </w:r>
      <w:r w:rsidRPr="007A4110">
        <w:rPr>
          <w:rStyle w:val="CODEtemp"/>
        </w:rPr>
        <w:t>"m</w:t>
      </w:r>
      <w:r w:rsidR="00B356DD" w:rsidRPr="007A4110">
        <w:rPr>
          <w:rStyle w:val="CODEtemp"/>
        </w:rPr>
        <w:t>",</w:t>
      </w:r>
      <w:r w:rsidR="00B356DD">
        <w:t xml:space="preserve"> the value of </w:t>
      </w:r>
      <w:r w:rsidR="00B356DD" w:rsidRPr="007A4110">
        <w:rPr>
          <w:rStyle w:val="CODEtemp"/>
        </w:rPr>
        <w:t>values</w:t>
      </w:r>
      <w:r w:rsidR="00B356DD">
        <w:t xml:space="preserve"> might be</w:t>
      </w:r>
    </w:p>
    <w:p w14:paraId="1440994E" w14:textId="77777777" w:rsidR="003A630D" w:rsidRDefault="003A630D" w:rsidP="007A4110">
      <w:pPr>
        <w:pStyle w:val="Code"/>
      </w:pPr>
      <w:r>
        <w:t>[ "5" ]</w:t>
      </w:r>
    </w:p>
    <w:p w14:paraId="4F5041C7" w14:textId="6B0DD353" w:rsidR="003A630D" w:rsidRDefault="00B356DD" w:rsidP="007A4110">
      <w:pPr>
        <w:pStyle w:val="Note"/>
      </w:pPr>
      <w:r>
        <w:t xml:space="preserve">and the value of </w:t>
      </w:r>
      <w:r w:rsidRPr="007A4110">
        <w:rPr>
          <w:rStyle w:val="CODEtemp"/>
        </w:rPr>
        <w:t>state</w:t>
      </w:r>
      <w:r>
        <w:t xml:space="preserve"> might be</w:t>
      </w:r>
    </w:p>
    <w:p w14:paraId="54F858CB" w14:textId="0D9F3EC4" w:rsidR="003A630D" w:rsidRDefault="007A4110" w:rsidP="007A4110">
      <w:pPr>
        <w:pStyle w:val="Code"/>
      </w:pPr>
      <w:r>
        <w:t xml:space="preserve">{ </w:t>
      </w:r>
      <w:r w:rsidR="003A630D">
        <w:t>"n": "2", "p": "3" }</w:t>
      </w:r>
    </w:p>
    <w:p w14:paraId="1C9E85B8" w14:textId="12808829" w:rsidR="003A630D" w:rsidRDefault="003A630D" w:rsidP="007A4110">
      <w:pPr>
        <w:pStyle w:val="Note"/>
      </w:pPr>
      <w:r>
        <w:t xml:space="preserve">Or, since </w:t>
      </w:r>
      <w:r w:rsidRPr="007A4110">
        <w:rPr>
          <w:rStyle w:val="CODEtemp"/>
        </w:rPr>
        <w:t>state</w:t>
      </w:r>
      <w:r>
        <w:t xml:space="preserve"> can include expressio</w:t>
      </w:r>
      <w:r w:rsidR="00B356DD">
        <w:t xml:space="preserve">ns, the value of </w:t>
      </w:r>
      <w:r w:rsidR="00B356DD" w:rsidRPr="007A4110">
        <w:rPr>
          <w:rStyle w:val="CODEtemp"/>
        </w:rPr>
        <w:t>state</w:t>
      </w:r>
      <w:r w:rsidR="00B356DD">
        <w:t xml:space="preserve"> might be</w:t>
      </w:r>
    </w:p>
    <w:p w14:paraId="087CB3A5" w14:textId="53E5C685" w:rsidR="003A630D" w:rsidRDefault="007A4110" w:rsidP="007A4110">
      <w:pPr>
        <w:pStyle w:val="Code"/>
      </w:pPr>
      <w:r>
        <w:lastRenderedPageBreak/>
        <w:t xml:space="preserve">{ </w:t>
      </w:r>
      <w:r w:rsidR="003A630D">
        <w:t>"n + p": "5" }</w:t>
      </w:r>
    </w:p>
    <w:p w14:paraId="4F8540ED" w14:textId="4A087A7D" w:rsidR="003A630D" w:rsidRDefault="00B356DD" w:rsidP="007A4110">
      <w:pPr>
        <w:pStyle w:val="Note"/>
      </w:pPr>
      <w:r>
        <w:t>or even</w:t>
      </w:r>
    </w:p>
    <w:p w14:paraId="4618ACD9" w14:textId="6B58265A" w:rsidR="003A630D" w:rsidRDefault="007A4110" w:rsidP="007A4110">
      <w:pPr>
        <w:pStyle w:val="Code"/>
      </w:pPr>
      <w:r>
        <w:t xml:space="preserve">{ </w:t>
      </w:r>
      <w:r w:rsidR="003A630D">
        <w:t>"n": "2", "p": "3", "n + p": "5" }</w:t>
      </w:r>
    </w:p>
    <w:p w14:paraId="4A8F0E8E" w14:textId="4E38A1F5" w:rsidR="003A630D" w:rsidRDefault="000F0B58" w:rsidP="007A4110">
      <w:pPr>
        <w:pStyle w:val="Note"/>
      </w:pPr>
      <w:r>
        <w:t xml:space="preserve">EXAMPLE 6: </w:t>
      </w:r>
      <w:r w:rsidR="003A630D">
        <w:t>In C#, if th</w:t>
      </w:r>
      <w:r w:rsidR="00B356DD">
        <w:t>e source code contains the test</w:t>
      </w:r>
    </w:p>
    <w:p w14:paraId="6D2E29A3" w14:textId="77777777" w:rsidR="003A630D" w:rsidRDefault="003A630D" w:rsidP="007A4110">
      <w:pPr>
        <w:pStyle w:val="Code"/>
      </w:pPr>
      <w:r>
        <w:t>if (s.Length &gt; 0 &amp;&amp; y &gt; 2 &amp;&amp; valid())</w:t>
      </w:r>
    </w:p>
    <w:p w14:paraId="66C06EB9" w14:textId="372434AD" w:rsidR="003A630D" w:rsidRDefault="003A630D" w:rsidP="007A4110">
      <w:pPr>
        <w:pStyle w:val="Note"/>
      </w:pPr>
      <w:r>
        <w:t xml:space="preserve">then the value of </w:t>
      </w:r>
      <w:r w:rsidRPr="007A4110">
        <w:rPr>
          <w:rStyle w:val="CODEtemp"/>
        </w:rPr>
        <w:t>kind</w:t>
      </w:r>
      <w:r>
        <w:t xml:space="preserve"> </w:t>
      </w:r>
      <w:r w:rsidR="002973F0">
        <w:t>should</w:t>
      </w:r>
      <w:r>
        <w:t xml:space="preserve"> be </w:t>
      </w:r>
      <w:r w:rsidRPr="007A4110">
        <w:rPr>
          <w:rStyle w:val="CODEtemp"/>
        </w:rPr>
        <w:t>"branch"</w:t>
      </w:r>
      <w:r>
        <w:t xml:space="preserve">, </w:t>
      </w:r>
      <w:r w:rsidRPr="007A4110">
        <w:rPr>
          <w:rStyle w:val="CODEtemp"/>
        </w:rPr>
        <w:t>target</w:t>
      </w:r>
      <w:r>
        <w:t xml:space="preserve"> </w:t>
      </w:r>
      <w:r w:rsidR="002973F0">
        <w:t>should</w:t>
      </w:r>
      <w:r>
        <w:t xml:space="preserve"> be absen</w:t>
      </w:r>
      <w:r w:rsidR="00B356DD">
        <w:t xml:space="preserve">t, the value of </w:t>
      </w:r>
      <w:r w:rsidR="00B356DD" w:rsidRPr="007A4110">
        <w:rPr>
          <w:rStyle w:val="CODEtemp"/>
        </w:rPr>
        <w:t>values</w:t>
      </w:r>
      <w:r w:rsidR="00B356DD">
        <w:t xml:space="preserve"> might be</w:t>
      </w:r>
    </w:p>
    <w:p w14:paraId="7F649328" w14:textId="77777777" w:rsidR="003A630D" w:rsidRDefault="003A630D" w:rsidP="007A4110">
      <w:pPr>
        <w:pStyle w:val="Code"/>
      </w:pPr>
      <w:r>
        <w:t>[ "true" ]</w:t>
      </w:r>
    </w:p>
    <w:p w14:paraId="3807DA9C" w14:textId="01009197" w:rsidR="003A630D" w:rsidRDefault="00B356DD" w:rsidP="007A4110">
      <w:pPr>
        <w:pStyle w:val="Note"/>
      </w:pPr>
      <w:r>
        <w:t xml:space="preserve">and the value of </w:t>
      </w:r>
      <w:r w:rsidRPr="000F0B58">
        <w:rPr>
          <w:rStyle w:val="CODEtemp"/>
        </w:rPr>
        <w:t>state</w:t>
      </w:r>
      <w:r>
        <w:t xml:space="preserve"> might be</w:t>
      </w:r>
    </w:p>
    <w:p w14:paraId="205A7415" w14:textId="77777777" w:rsidR="003A630D" w:rsidRDefault="003A630D" w:rsidP="000F0B58">
      <w:pPr>
        <w:pStyle w:val="Code"/>
      </w:pPr>
      <w:r>
        <w:t>{ "s": "\"A string\"", "y": "3" }</w:t>
      </w:r>
    </w:p>
    <w:p w14:paraId="05753DB1" w14:textId="6EAA215E" w:rsidR="003A630D" w:rsidRDefault="00B356DD" w:rsidP="007A4110">
      <w:pPr>
        <w:pStyle w:val="Note"/>
      </w:pPr>
      <w:r>
        <w:t>or perhaps</w:t>
      </w:r>
    </w:p>
    <w:p w14:paraId="7DCC56A2" w14:textId="77777777" w:rsidR="003A630D" w:rsidRDefault="003A630D" w:rsidP="000F0B58">
      <w:pPr>
        <w:pStyle w:val="Code"/>
      </w:pPr>
      <w:r>
        <w:t>{ "s": "\"A string\"", "s.Length": "8", "y": "3", "valid()": "true" }</w:t>
      </w:r>
    </w:p>
    <w:p w14:paraId="4D2503D5" w14:textId="797F03E6" w:rsidR="003A630D" w:rsidRDefault="003A630D" w:rsidP="000F0B58">
      <w:pPr>
        <w:pStyle w:val="Note"/>
      </w:pPr>
      <w:r>
        <w:t>EXAMPLE 7</w:t>
      </w:r>
      <w:r w:rsidR="000F0B58">
        <w:t xml:space="preserve">: </w:t>
      </w:r>
      <w:r>
        <w:t xml:space="preserve">In C++ or C#, if the source </w:t>
      </w:r>
      <w:r w:rsidR="00B356DD">
        <w:t>code contains the function call</w:t>
      </w:r>
    </w:p>
    <w:p w14:paraId="2010E0A4" w14:textId="77777777" w:rsidR="003A630D" w:rsidRDefault="003A630D" w:rsidP="000F0B58">
      <w:pPr>
        <w:pStyle w:val="Code"/>
      </w:pPr>
      <w:r>
        <w:t>func(7, m + n, "s", this, g(2));</w:t>
      </w:r>
    </w:p>
    <w:p w14:paraId="45A93464" w14:textId="326939CA"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t>), the valu</w:t>
      </w:r>
      <w:r w:rsidR="00B356DD">
        <w:t xml:space="preserve">e of </w:t>
      </w:r>
      <w:r w:rsidR="00B356DD" w:rsidRPr="000F0B58">
        <w:rPr>
          <w:rStyle w:val="CODEtemp"/>
        </w:rPr>
        <w:t>values</w:t>
      </w:r>
      <w:r w:rsidR="00B356DD">
        <w:t xml:space="preserve"> </w:t>
      </w:r>
      <w:r w:rsidR="002973F0">
        <w:t>should</w:t>
      </w:r>
      <w:r w:rsidR="00B356DD">
        <w:t xml:space="preserve"> be</w:t>
      </w:r>
    </w:p>
    <w:p w14:paraId="074BC4A9" w14:textId="77777777" w:rsidR="003A630D" w:rsidRDefault="003A630D" w:rsidP="000F0B58">
      <w:pPr>
        <w:pStyle w:val="Code"/>
      </w:pPr>
      <w:r>
        <w:t>[ "7", "m + n", "\"s\"", "this", "g(2)" ]</w:t>
      </w:r>
    </w:p>
    <w:p w14:paraId="04526055" w14:textId="7DBBE9AE" w:rsidR="003A630D" w:rsidRDefault="00B356DD" w:rsidP="000F0B58">
      <w:pPr>
        <w:pStyle w:val="Note"/>
      </w:pPr>
      <w:r>
        <w:t xml:space="preserve">and the value of </w:t>
      </w:r>
      <w:r w:rsidRPr="000F0B58">
        <w:rPr>
          <w:rStyle w:val="CODEtemp"/>
        </w:rPr>
        <w:t>state</w:t>
      </w:r>
      <w:r>
        <w:t xml:space="preserve"> might be</w:t>
      </w:r>
    </w:p>
    <w:p w14:paraId="674652D4" w14:textId="77777777" w:rsidR="003A630D" w:rsidRDefault="003A630D" w:rsidP="000F0B58">
      <w:pPr>
        <w:pStyle w:val="Code"/>
      </w:pPr>
      <w:r>
        <w:t>{ "m": "2", "n": "3" }</w:t>
      </w:r>
    </w:p>
    <w:p w14:paraId="490E87E5" w14:textId="57E4F55F" w:rsidR="003A630D" w:rsidRDefault="003A630D" w:rsidP="000F0B58">
      <w:pPr>
        <w:pStyle w:val="Note"/>
      </w:pPr>
      <w:r>
        <w:t xml:space="preserve">If present, the value of </w:t>
      </w:r>
      <w:r w:rsidRPr="000F0B58">
        <w:rPr>
          <w:rStyle w:val="CODEtemp"/>
        </w:rPr>
        <w:t>targetLocation</w:t>
      </w:r>
      <w:r>
        <w:t xml:space="preserve"> </w:t>
      </w:r>
      <w:r w:rsidR="002973F0">
        <w:t>would</w:t>
      </w:r>
      <w:r>
        <w:t xml:space="preserve"> be the physical </w:t>
      </w:r>
      <w:r w:rsidR="00B356DD">
        <w:t xml:space="preserve">location where </w:t>
      </w:r>
      <w:r w:rsidR="00B356DD" w:rsidRPr="000F0B58">
        <w:rPr>
          <w:rStyle w:val="CODEtemp"/>
        </w:rPr>
        <w:t>func</w:t>
      </w:r>
      <w:r w:rsidR="00B356DD">
        <w:t xml:space="preserve"> is defined.</w:t>
      </w:r>
    </w:p>
    <w:p w14:paraId="4B2F9C5F" w14:textId="4EFB280C" w:rsidR="003A630D" w:rsidRDefault="003A630D" w:rsidP="000F0B58">
      <w:pPr>
        <w:pStyle w:val="Note"/>
      </w:pPr>
      <w:r>
        <w:t>EXAMPLE 8</w:t>
      </w:r>
      <w:r w:rsidR="000F0B58">
        <w:t xml:space="preserve">: </w:t>
      </w:r>
      <w:r>
        <w:t>In C#, if the source code con</w:t>
      </w:r>
      <w:r w:rsidR="00B356DD">
        <w:t>tains the method invocation</w:t>
      </w:r>
    </w:p>
    <w:p w14:paraId="7C8EBBE7" w14:textId="77777777" w:rsidR="003A630D" w:rsidRDefault="003A630D" w:rsidP="000F0B58">
      <w:pPr>
        <w:pStyle w:val="Code"/>
      </w:pPr>
      <w:r>
        <w:t>example.Func(n);</w:t>
      </w:r>
    </w:p>
    <w:p w14:paraId="3EE604F1" w14:textId="03D20DFA" w:rsidR="003A630D" w:rsidRDefault="003A630D" w:rsidP="000F0B58">
      <w:pPr>
        <w:pStyle w:val="Note"/>
      </w:pPr>
      <w:r>
        <w:t xml:space="preserve">where example is an object of type </w:t>
      </w:r>
      <w:r w:rsidRPr="000F0B58">
        <w:rPr>
          <w:rStyle w:val="CODEtemp"/>
        </w:rPr>
        <w:t>SomeClass</w:t>
      </w:r>
      <w:r>
        <w:t xml:space="preserve">, then the value of </w:t>
      </w:r>
      <w:r w:rsidRPr="000F0B58">
        <w:rPr>
          <w:rStyle w:val="CODEtemp"/>
        </w:rPr>
        <w:t>kind</w:t>
      </w:r>
      <w:r>
        <w:t xml:space="preserve"> </w:t>
      </w:r>
      <w:r w:rsidR="002973F0">
        <w:t>should</w:t>
      </w:r>
      <w:r>
        <w:t xml:space="preserve"> be </w:t>
      </w:r>
      <w:r w:rsidRPr="000F0B58">
        <w:rPr>
          <w:rStyle w:val="CODEtemp"/>
        </w:rPr>
        <w:t>"call"</w:t>
      </w:r>
      <w:r>
        <w:t xml:space="preserve">, the value of </w:t>
      </w:r>
      <w:r w:rsidRPr="000F0B58">
        <w:rPr>
          <w:rStyle w:val="CODEtemp"/>
        </w:rPr>
        <w:t>target</w:t>
      </w:r>
      <w:r>
        <w:t xml:space="preserve"> </w:t>
      </w:r>
      <w:r w:rsidR="002973F0">
        <w:t>should</w:t>
      </w:r>
      <w:r>
        <w:t xml:space="preserve"> be </w:t>
      </w:r>
      <w:r w:rsidRPr="000F0B58">
        <w:rPr>
          <w:rStyle w:val="CODEtemp"/>
        </w:rPr>
        <w:t>"SomeClass.Func</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195865EC" w14:textId="77777777" w:rsidR="003A630D" w:rsidRDefault="003A630D" w:rsidP="000F0B58">
      <w:pPr>
        <w:pStyle w:val="Code"/>
      </w:pPr>
      <w:r>
        <w:t>[ "5" ]</w:t>
      </w:r>
    </w:p>
    <w:p w14:paraId="2511805F" w14:textId="553D4CBA" w:rsidR="003A630D" w:rsidRDefault="003A630D" w:rsidP="000F0B58">
      <w:pPr>
        <w:pStyle w:val="Note"/>
      </w:pPr>
      <w:r>
        <w:t xml:space="preserve">and the value of </w:t>
      </w:r>
      <w:r w:rsidRPr="000F0B58">
        <w:rPr>
          <w:rStyle w:val="CODEtemp"/>
        </w:rPr>
        <w:t>state</w:t>
      </w:r>
      <w:r>
        <w:t xml:space="preserve"> might be</w:t>
      </w:r>
    </w:p>
    <w:p w14:paraId="2B7695C1" w14:textId="77777777" w:rsidR="003A630D" w:rsidRDefault="003A630D" w:rsidP="000F0B58">
      <w:pPr>
        <w:pStyle w:val="Code"/>
      </w:pPr>
      <w:r>
        <w:t>{ "example": "null", "n": "5" }</w:t>
      </w:r>
    </w:p>
    <w:p w14:paraId="7FE3BC69" w14:textId="6BC4C863" w:rsidR="003A630D" w:rsidRDefault="003A630D" w:rsidP="000F0B58">
      <w:pPr>
        <w:pStyle w:val="Note"/>
      </w:pPr>
      <w:r>
        <w:t>(assuming that the method was mistakenl</w:t>
      </w:r>
      <w:r w:rsidR="00B356DD">
        <w:t>y invoked on a null reference).</w:t>
      </w:r>
    </w:p>
    <w:p w14:paraId="05DF692C" w14:textId="41E9EC21" w:rsidR="003A630D" w:rsidRDefault="000F0B58" w:rsidP="000F0B58">
      <w:pPr>
        <w:pStyle w:val="Note"/>
      </w:pPr>
      <w:r>
        <w:t>EXAMPLE 9:</w:t>
      </w:r>
      <w:r w:rsidR="003A630D">
        <w:t xml:space="preserve"> In C++ or C#, if the source c</w:t>
      </w:r>
      <w:r w:rsidR="00B356DD">
        <w:t>ode contains the function call:</w:t>
      </w:r>
    </w:p>
    <w:p w14:paraId="66D270D5" w14:textId="77777777" w:rsidR="003A630D" w:rsidRDefault="003A630D" w:rsidP="000F0B58">
      <w:pPr>
        <w:pStyle w:val="Code"/>
      </w:pPr>
      <w:r>
        <w:t>int n = func();</w:t>
      </w:r>
    </w:p>
    <w:p w14:paraId="4B8008FA" w14:textId="204FFDE1" w:rsidR="003A630D" w:rsidRDefault="003A630D" w:rsidP="000F0B58">
      <w:pPr>
        <w:pStyle w:val="Note"/>
      </w:pPr>
      <w:r>
        <w:lastRenderedPageBreak/>
        <w:t xml:space="preserve">then the value of </w:t>
      </w:r>
      <w:r w:rsidRPr="000F0B58">
        <w:rPr>
          <w:rStyle w:val="CODEtemp"/>
        </w:rPr>
        <w:t>kind</w:t>
      </w:r>
      <w:r>
        <w:t xml:space="preserve"> </w:t>
      </w:r>
      <w:r w:rsidR="002973F0">
        <w:t>should</w:t>
      </w:r>
      <w:r>
        <w:t xml:space="preserve"> be </w:t>
      </w:r>
      <w:r w:rsidRPr="000F0B58">
        <w:rPr>
          <w:rStyle w:val="CODEtemp"/>
        </w:rPr>
        <w:t>"callReturn"</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09E52EEC" w14:textId="77777777" w:rsidR="003A630D" w:rsidRDefault="003A630D" w:rsidP="000F0B58">
      <w:pPr>
        <w:pStyle w:val="Code"/>
      </w:pPr>
      <w:r>
        <w:t>[ "5" ]</w:t>
      </w:r>
    </w:p>
    <w:p w14:paraId="68F808C7" w14:textId="6300E3BB" w:rsidR="003A630D" w:rsidRDefault="003A630D" w:rsidP="000F0B58">
      <w:pPr>
        <w:pStyle w:val="Note"/>
      </w:pPr>
      <w:r>
        <w:t>(assuming that the function returned the value</w:t>
      </w:r>
      <w:r w:rsidR="00B356DD">
        <w:t xml:space="preserve"> 5), and </w:t>
      </w:r>
      <w:r w:rsidR="00B356DD" w:rsidRPr="000F0B58">
        <w:rPr>
          <w:rStyle w:val="CODEtemp"/>
        </w:rPr>
        <w:t>state</w:t>
      </w:r>
      <w:r w:rsidR="00B356DD">
        <w:t xml:space="preserve"> </w:t>
      </w:r>
      <w:r w:rsidR="00CA5EC9">
        <w:t>should</w:t>
      </w:r>
      <w:r w:rsidR="00B356DD">
        <w:t xml:space="preserve"> be absent.</w:t>
      </w:r>
    </w:p>
    <w:p w14:paraId="523631B3" w14:textId="2361C8CE" w:rsidR="003A630D" w:rsidRDefault="000F0B58" w:rsidP="000F0B58">
      <w:pPr>
        <w:pStyle w:val="Note"/>
      </w:pPr>
      <w:r>
        <w:t>EXAMPLE 10:</w:t>
      </w:r>
      <w:r w:rsidR="003A630D">
        <w:t xml:space="preserve"> In C++ or C#, if the sourc</w:t>
      </w:r>
      <w:r w:rsidR="00B356DD">
        <w:t>e code contains the declaration</w:t>
      </w:r>
    </w:p>
    <w:p w14:paraId="041D8BA1" w14:textId="77777777" w:rsidR="003A630D" w:rsidRDefault="003A630D" w:rsidP="000F0B58">
      <w:pPr>
        <w:pStyle w:val="Code"/>
      </w:pPr>
      <w:r>
        <w:t>int m = n + p;</w:t>
      </w:r>
    </w:p>
    <w:p w14:paraId="2DC42A44" w14:textId="10D55028"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"declaration"</w:t>
      </w:r>
      <w:r>
        <w:t xml:space="preserve">, the value of </w:t>
      </w:r>
      <w:r w:rsidRPr="000F0B58">
        <w:rPr>
          <w:rStyle w:val="CODEtemp"/>
        </w:rPr>
        <w:t>target</w:t>
      </w:r>
      <w:r>
        <w:t xml:space="preserve"> </w:t>
      </w:r>
      <w:r w:rsidR="002973F0">
        <w:t>should</w:t>
      </w:r>
      <w:r>
        <w:t xml:space="preserve"> be </w:t>
      </w:r>
      <w:r w:rsidRPr="000F0B58">
        <w:rPr>
          <w:rStyle w:val="CODEtemp"/>
        </w:rPr>
        <w:t>"m</w:t>
      </w:r>
      <w:r w:rsidR="00B356DD" w:rsidRPr="000F0B58">
        <w:rPr>
          <w:rStyle w:val="CODEtemp"/>
        </w:rPr>
        <w:t>"</w:t>
      </w:r>
      <w:r w:rsidR="00B356DD">
        <w:t xml:space="preserve">, the value of </w:t>
      </w:r>
      <w:r w:rsidR="00B356DD" w:rsidRPr="000F0B58">
        <w:rPr>
          <w:rStyle w:val="CODEtemp"/>
        </w:rPr>
        <w:t>values</w:t>
      </w:r>
      <w:r w:rsidR="00B356DD">
        <w:t xml:space="preserve"> might be</w:t>
      </w:r>
    </w:p>
    <w:p w14:paraId="59964D24" w14:textId="77777777" w:rsidR="003A630D" w:rsidRDefault="003A630D" w:rsidP="000F0B58">
      <w:pPr>
        <w:pStyle w:val="Code"/>
      </w:pPr>
      <w:r>
        <w:t>[ "5" ]</w:t>
      </w:r>
    </w:p>
    <w:p w14:paraId="68419422" w14:textId="302360A4" w:rsidR="003A630D" w:rsidRDefault="00B356DD" w:rsidP="000F0B58">
      <w:pPr>
        <w:pStyle w:val="Note"/>
      </w:pPr>
      <w:r>
        <w:t xml:space="preserve">and the value of </w:t>
      </w:r>
      <w:r w:rsidRPr="000F0B58">
        <w:rPr>
          <w:rStyle w:val="CODEtemp"/>
        </w:rPr>
        <w:t>state</w:t>
      </w:r>
      <w:r>
        <w:t xml:space="preserve"> might be</w:t>
      </w:r>
    </w:p>
    <w:p w14:paraId="36DCD403" w14:textId="77777777" w:rsidR="003A630D" w:rsidRDefault="003A630D" w:rsidP="000F0B58">
      <w:pPr>
        <w:pStyle w:val="Code"/>
      </w:pPr>
      <w:r>
        <w:t>{ "n": "2", "p": "3" }</w:t>
      </w:r>
    </w:p>
    <w:p w14:paraId="30A966D5" w14:textId="73C69B12" w:rsidR="003A630D" w:rsidRDefault="000F0B58" w:rsidP="000F0B58">
      <w:pPr>
        <w:pStyle w:val="Note"/>
      </w:pPr>
      <w:r>
        <w:t>EXAMPLE 11:</w:t>
      </w:r>
      <w:r w:rsidR="003A630D">
        <w:t xml:space="preserve"> In C++ or C#, if the sourc</w:t>
      </w:r>
      <w:r w:rsidR="00B356DD">
        <w:t>e code contains the declaration</w:t>
      </w:r>
    </w:p>
    <w:p w14:paraId="6DDAC341" w14:textId="77777777" w:rsidR="003A630D" w:rsidRDefault="003A630D" w:rsidP="000F0B58">
      <w:pPr>
        <w:pStyle w:val="Code"/>
      </w:pPr>
      <w:r>
        <w:t>int m = n + p, q = k + r;</w:t>
      </w:r>
    </w:p>
    <w:p w14:paraId="12C6A136" w14:textId="3786F1E1" w:rsidR="003A630D" w:rsidRDefault="003A630D" w:rsidP="000F0B58">
      <w:pPr>
        <w:pStyle w:val="Note"/>
      </w:pPr>
      <w:r>
        <w:t xml:space="preserve">and if the tool creating the log wished to represent the declarations of both variables in the log file, then the tool </w:t>
      </w:r>
      <w:r w:rsidR="002973F0">
        <w:t>should</w:t>
      </w:r>
      <w:r>
        <w:t xml:space="preserve"> create two </w:t>
      </w:r>
      <w:r w:rsidRPr="000F0B58">
        <w:rPr>
          <w:rStyle w:val="CODEtemp"/>
        </w:rPr>
        <w:t>annotatedCodeLocation</w:t>
      </w:r>
      <w:r>
        <w:t xml:space="preserve"> objects, each with </w:t>
      </w:r>
      <w:r w:rsidRPr="000F0B58">
        <w:rPr>
          <w:rStyle w:val="CODEtemp"/>
        </w:rPr>
        <w:t>kind</w:t>
      </w:r>
      <w:r>
        <w:t xml:space="preserve"> set to </w:t>
      </w:r>
      <w:r w:rsidRPr="000F0B58">
        <w:rPr>
          <w:rStyle w:val="CODEtemp"/>
        </w:rPr>
        <w:t>"declaration"</w:t>
      </w:r>
      <w:r>
        <w:t>, and ref</w:t>
      </w:r>
      <w:r w:rsidR="00B356DD">
        <w:t>erring to the same source line.</w:t>
      </w:r>
    </w:p>
    <w:p w14:paraId="086C5F96" w14:textId="3A364CA7" w:rsidR="003A630D" w:rsidRDefault="000F0B58" w:rsidP="000F0B58">
      <w:pPr>
        <w:pStyle w:val="Note"/>
      </w:pPr>
      <w:r>
        <w:t>EXAMPLE 12:</w:t>
      </w:r>
      <w:r w:rsidR="003A630D">
        <w:t xml:space="preserve"> In C++ or C#, if the source cod</w:t>
      </w:r>
      <w:r w:rsidR="00B356DD">
        <w:t>e contains the return statement</w:t>
      </w:r>
    </w:p>
    <w:p w14:paraId="409BAEDF" w14:textId="77777777" w:rsidR="003A630D" w:rsidRDefault="003A630D" w:rsidP="000F0B58">
      <w:pPr>
        <w:pStyle w:val="Code"/>
      </w:pPr>
      <w:r>
        <w:t>int func()</w:t>
      </w:r>
    </w:p>
    <w:p w14:paraId="2F906F63" w14:textId="77777777" w:rsidR="003A630D" w:rsidRDefault="003A630D" w:rsidP="000F0B58">
      <w:pPr>
        <w:pStyle w:val="Code"/>
      </w:pPr>
      <w:r>
        <w:t>{</w:t>
      </w:r>
    </w:p>
    <w:p w14:paraId="530E02A7" w14:textId="77777777" w:rsidR="003A630D" w:rsidRDefault="003A630D" w:rsidP="000F0B58">
      <w:pPr>
        <w:pStyle w:val="Code"/>
      </w:pPr>
      <w:r>
        <w:t xml:space="preserve">    ...</w:t>
      </w:r>
    </w:p>
    <w:p w14:paraId="5B88AAC4" w14:textId="77777777" w:rsidR="003A630D" w:rsidRDefault="003A630D" w:rsidP="000F0B58">
      <w:pPr>
        <w:pStyle w:val="Code"/>
      </w:pPr>
      <w:r>
        <w:t xml:space="preserve">    return m + n;</w:t>
      </w:r>
    </w:p>
    <w:p w14:paraId="250C02D6" w14:textId="77777777" w:rsidR="003A630D" w:rsidRDefault="003A630D" w:rsidP="000F0B58">
      <w:pPr>
        <w:pStyle w:val="Code"/>
      </w:pPr>
      <w:r>
        <w:t>}</w:t>
      </w:r>
    </w:p>
    <w:p w14:paraId="1563CC24" w14:textId="0451C1A9" w:rsidR="003A630D" w:rsidRDefault="003A630D" w:rsidP="000F0B58">
      <w:pPr>
        <w:pStyle w:val="Note"/>
      </w:pPr>
      <w:r>
        <w:t xml:space="preserve">then the value of </w:t>
      </w:r>
      <w:r w:rsidRPr="000F0B58">
        <w:rPr>
          <w:rStyle w:val="CODEtemp"/>
        </w:rPr>
        <w:t>kind</w:t>
      </w:r>
      <w:r>
        <w:t xml:space="preserve"> </w:t>
      </w:r>
      <w:r w:rsidR="002973F0">
        <w:t>should</w:t>
      </w:r>
      <w:r>
        <w:t xml:space="preserve"> be </w:t>
      </w:r>
      <w:r w:rsidRPr="000F0B58">
        <w:rPr>
          <w:rStyle w:val="CODEtemp"/>
        </w:rPr>
        <w:t>"functionExit"</w:t>
      </w:r>
      <w:r>
        <w:t xml:space="preserve">, the value of </w:t>
      </w:r>
      <w:r w:rsidRPr="000F0B58">
        <w:rPr>
          <w:rStyle w:val="CODEtemp"/>
        </w:rPr>
        <w:t>target</w:t>
      </w:r>
      <w:r>
        <w:t xml:space="preserve"> might be </w:t>
      </w:r>
      <w:r w:rsidRPr="000F0B58">
        <w:rPr>
          <w:rStyle w:val="CODEtemp"/>
        </w:rPr>
        <w:t>"func"</w:t>
      </w:r>
      <w:r>
        <w:t xml:space="preserve"> (or, for example, </w:t>
      </w:r>
      <w:r w:rsidRPr="000F0B58">
        <w:rPr>
          <w:rStyle w:val="CODEtemp"/>
        </w:rPr>
        <w:t>"N.C.func"</w:t>
      </w:r>
      <w:r>
        <w:t xml:space="preserve"> if the function </w:t>
      </w:r>
      <w:r w:rsidRPr="000F0B58">
        <w:rPr>
          <w:rStyle w:val="CODEtemp"/>
        </w:rPr>
        <w:t>func</w:t>
      </w:r>
      <w:r>
        <w:t xml:space="preserve"> occurred in class </w:t>
      </w:r>
      <w:r w:rsidRPr="000F0B58">
        <w:rPr>
          <w:rStyle w:val="CODEtemp"/>
        </w:rPr>
        <w:t>C</w:t>
      </w:r>
      <w:r>
        <w:t xml:space="preserve"> in namespace </w:t>
      </w:r>
      <w:r w:rsidRPr="000F0B58">
        <w:rPr>
          <w:rStyle w:val="CODEtemp"/>
        </w:rPr>
        <w:t>N</w:t>
      </w:r>
      <w:r w:rsidR="00B356DD">
        <w:t xml:space="preserve">), the value of </w:t>
      </w:r>
      <w:r w:rsidR="00B356DD" w:rsidRPr="000F0B58">
        <w:rPr>
          <w:rStyle w:val="CODEtemp"/>
        </w:rPr>
        <w:t>values</w:t>
      </w:r>
      <w:r w:rsidR="00B356DD">
        <w:t xml:space="preserve"> might be</w:t>
      </w:r>
    </w:p>
    <w:p w14:paraId="309B4FE7" w14:textId="77777777" w:rsidR="003A630D" w:rsidRDefault="003A630D" w:rsidP="000F0B58">
      <w:pPr>
        <w:pStyle w:val="Code"/>
      </w:pPr>
      <w:r>
        <w:t>[ "5" ]</w:t>
      </w:r>
    </w:p>
    <w:p w14:paraId="4BD4A075" w14:textId="33110BB2" w:rsidR="003A630D" w:rsidRDefault="00B356DD" w:rsidP="000F0B58">
      <w:pPr>
        <w:pStyle w:val="Note"/>
      </w:pPr>
      <w:r>
        <w:t xml:space="preserve">and the value of </w:t>
      </w:r>
      <w:r w:rsidRPr="000F0B58">
        <w:rPr>
          <w:rStyle w:val="CODEtemp"/>
        </w:rPr>
        <w:t>state</w:t>
      </w:r>
      <w:r>
        <w:t xml:space="preserve"> might be</w:t>
      </w:r>
    </w:p>
    <w:p w14:paraId="371C8C62" w14:textId="77777777" w:rsidR="003A630D" w:rsidRDefault="003A630D" w:rsidP="000F0B58">
      <w:pPr>
        <w:pStyle w:val="Code"/>
      </w:pPr>
      <w:r>
        <w:t>{ "m": "2", "n": "3" }</w:t>
      </w:r>
    </w:p>
    <w:p w14:paraId="4EAEF6AF" w14:textId="2F84CFEF" w:rsidR="003A630D" w:rsidRPr="003A630D" w:rsidRDefault="003A630D" w:rsidP="003A630D">
      <w:r>
        <w:t xml:space="preserve">If the </w:t>
      </w:r>
      <w:r w:rsidRPr="000F0B58">
        <w:rPr>
          <w:rStyle w:val="CODEtemp"/>
        </w:rPr>
        <w:t>run.logicalLocations</w:t>
      </w:r>
      <w:r>
        <w:t xml:space="preserve"> property (§</w:t>
      </w:r>
      <w:r w:rsidR="000F0B58">
        <w:fldChar w:fldCharType="begin"/>
      </w:r>
      <w:r w:rsidR="000F0B58">
        <w:instrText xml:space="preserve"> REF _Ref493479000 \w \h </w:instrText>
      </w:r>
      <w:r w:rsidR="000F0B58">
        <w:fldChar w:fldCharType="separate"/>
      </w:r>
      <w:r w:rsidR="00567DE6">
        <w:t>3.12.10</w:t>
      </w:r>
      <w:r w:rsidR="000F0B58">
        <w:fldChar w:fldCharType="end"/>
      </w:r>
      <w:r>
        <w:t xml:space="preserve">) is present, and the value of </w:t>
      </w:r>
      <w:r w:rsidRPr="000F0B58">
        <w:rPr>
          <w:rStyle w:val="CODEtemp"/>
        </w:rPr>
        <w:t>kind</w:t>
      </w:r>
      <w:r>
        <w:t xml:space="preserve"> is </w:t>
      </w:r>
      <w:r w:rsidRPr="000F0B58">
        <w:rPr>
          <w:rStyle w:val="CODEtemp"/>
        </w:rPr>
        <w:t>"call"</w:t>
      </w:r>
      <w:r>
        <w:t xml:space="preserve">, then the value of the </w:t>
      </w:r>
      <w:r w:rsidRPr="000F0B58">
        <w:rPr>
          <w:rStyle w:val="CODEtemp"/>
        </w:rPr>
        <w:t>target</w:t>
      </w:r>
      <w:r>
        <w:t xml:space="preserve"> property </w:t>
      </w:r>
      <w:r w:rsidR="000F0B58" w:rsidRPr="000F0B58">
        <w:rPr>
          <w:b/>
        </w:rPr>
        <w:t>SHOULD</w:t>
      </w:r>
      <w:r w:rsidR="000F0B58">
        <w:t xml:space="preserve"> </w:t>
      </w:r>
      <w:r>
        <w:t xml:space="preserve">be equal to the name of one of the properties on the </w:t>
      </w:r>
      <w:r w:rsidRPr="000F0B58">
        <w:rPr>
          <w:rStyle w:val="CODEtemp"/>
        </w:rPr>
        <w:t>run.logicalLocations</w:t>
      </w:r>
      <w:r>
        <w:t xml:space="preserve"> object, with one exception, described in §</w:t>
      </w:r>
      <w:r w:rsidR="000F0B58">
        <w:fldChar w:fldCharType="begin"/>
      </w:r>
      <w:r w:rsidR="000F0B58">
        <w:instrText xml:space="preserve"> REF _Ref493509170 \w \h </w:instrText>
      </w:r>
      <w:r w:rsidR="000F0B58">
        <w:fldChar w:fldCharType="separate"/>
      </w:r>
      <w:r w:rsidR="00567DE6">
        <w:t>3.25.12</w:t>
      </w:r>
      <w:r w:rsidR="000F0B58">
        <w:fldChar w:fldCharType="end"/>
      </w:r>
      <w:r>
        <w:t>.</w:t>
      </w:r>
    </w:p>
    <w:p w14:paraId="0E31A26E" w14:textId="1F2AF4AE" w:rsidR="00B86BC7" w:rsidRDefault="00B86BC7" w:rsidP="00B86BC7">
      <w:pPr>
        <w:pStyle w:val="Heading3"/>
      </w:pPr>
      <w:bookmarkStart w:id="361" w:name="_Ref493509170"/>
      <w:bookmarkStart w:id="362" w:name="_Toc503451006"/>
      <w:r>
        <w:t>targetKey property</w:t>
      </w:r>
      <w:bookmarkEnd w:id="361"/>
      <w:bookmarkEnd w:id="362"/>
    </w:p>
    <w:p w14:paraId="20366F6F" w14:textId="61F5DD8B" w:rsidR="000F0B58" w:rsidRDefault="000F0B58" w:rsidP="000F0B58">
      <w:r>
        <w:t xml:space="preserve">The </w:t>
      </w:r>
      <w:r w:rsidRPr="000F0B58">
        <w:rPr>
          <w:rStyle w:val="CODEtemp"/>
        </w:rPr>
        <w:t>annotatedCodeLocation</w:t>
      </w:r>
      <w:r>
        <w:t xml:space="preserve"> object </w:t>
      </w:r>
      <w:r w:rsidRPr="000F0B58">
        <w:rPr>
          <w:b/>
        </w:rPr>
        <w:t>MAY</w:t>
      </w:r>
      <w:r>
        <w:t xml:space="preserve"> contain a property named </w:t>
      </w:r>
      <w:r w:rsidRPr="000F0B58">
        <w:rPr>
          <w:rStyle w:val="CODEtemp"/>
        </w:rPr>
        <w:t>targetKey</w:t>
      </w:r>
      <w:r>
        <w:t xml:space="preserve"> whose value is a string. If present, this string </w:t>
      </w:r>
      <w:r w:rsidRPr="000F0B58">
        <w:rPr>
          <w:b/>
        </w:rPr>
        <w:t>SHALL</w:t>
      </w:r>
      <w:r>
        <w:t xml:space="preserve"> be equal to the name of one of the properties on the </w:t>
      </w:r>
      <w:r w:rsidRPr="000F0B58">
        <w:rPr>
          <w:rStyle w:val="CODEtemp"/>
        </w:rPr>
        <w:t>run.logicalLocations</w:t>
      </w:r>
      <w:r>
        <w:t xml:space="preserve"> object (§</w:t>
      </w:r>
      <w:r>
        <w:fldChar w:fldCharType="begin"/>
      </w:r>
      <w:r>
        <w:instrText xml:space="preserve"> REF _Ref493479000 \w \h </w:instrText>
      </w:r>
      <w:r>
        <w:fldChar w:fldCharType="separate"/>
      </w:r>
      <w:r w:rsidR="00567DE6">
        <w:t>3.12.10</w:t>
      </w:r>
      <w:r>
        <w:fldChar w:fldCharType="end"/>
      </w:r>
      <w:r>
        <w:t xml:space="preserve">), which provides additional information about the function specified by </w:t>
      </w:r>
      <w:r w:rsidRPr="00B27191">
        <w:rPr>
          <w:rStyle w:val="CODEtemp"/>
        </w:rPr>
        <w:t>target</w:t>
      </w:r>
      <w:r>
        <w:t xml:space="preserve"> (§</w:t>
      </w:r>
      <w:r>
        <w:fldChar w:fldCharType="begin"/>
      </w:r>
      <w:r>
        <w:instrText xml:space="preserve"> REF _Ref493488357 \w \h </w:instrText>
      </w:r>
      <w:r>
        <w:fldChar w:fldCharType="separate"/>
      </w:r>
      <w:r w:rsidR="00567DE6">
        <w:t>3.25.11</w:t>
      </w:r>
      <w:r>
        <w:fldChar w:fldCharType="end"/>
      </w:r>
      <w:r>
        <w:t>).</w:t>
      </w:r>
    </w:p>
    <w:p w14:paraId="4DF9800A" w14:textId="196787FA" w:rsidR="000F0B58" w:rsidRPr="000F0B58" w:rsidRDefault="000F0B58" w:rsidP="000F0B58">
      <w:r w:rsidRPr="000F0B58">
        <w:rPr>
          <w:rStyle w:val="CODEtemp"/>
        </w:rPr>
        <w:t>targetKey</w:t>
      </w:r>
      <w:r>
        <w:t xml:space="preserve"> is only necessary if, in the course of a run, the tool encounters two or more distinct functions with the same fully qualified logical name. In that case, the tool </w:t>
      </w:r>
      <w:r w:rsidRPr="000F0B58">
        <w:rPr>
          <w:b/>
        </w:rPr>
        <w:t>SHALL</w:t>
      </w:r>
      <w:r>
        <w:t xml:space="preserve"> synthesize a unique name by </w:t>
      </w:r>
      <w:r>
        <w:lastRenderedPageBreak/>
        <w:t xml:space="preserve">appending a suffix to </w:t>
      </w:r>
      <w:r w:rsidRPr="000F0B58">
        <w:rPr>
          <w:rStyle w:val="CODEtemp"/>
        </w:rPr>
        <w:t>target</w:t>
      </w:r>
      <w:r>
        <w:t xml:space="preserve">, assign the resulting string to </w:t>
      </w:r>
      <w:r w:rsidRPr="000F0B58">
        <w:rPr>
          <w:rStyle w:val="CODEtemp"/>
        </w:rPr>
        <w:t>targetKey</w:t>
      </w:r>
      <w:r>
        <w:t xml:space="preserve">, and use that string as the key into the </w:t>
      </w:r>
      <w:r w:rsidRPr="000F0B58">
        <w:rPr>
          <w:rStyle w:val="CODEtemp"/>
        </w:rPr>
        <w:t>run.logicalLocations</w:t>
      </w:r>
      <w:r>
        <w:t xml:space="preserve"> dictionary.</w:t>
      </w:r>
    </w:p>
    <w:p w14:paraId="1C0A658F" w14:textId="556D17D5" w:rsidR="00B86BC7" w:rsidRDefault="00B86BC7" w:rsidP="00B86BC7">
      <w:pPr>
        <w:pStyle w:val="Heading3"/>
      </w:pPr>
      <w:bookmarkStart w:id="363" w:name="_Toc503451007"/>
      <w:r>
        <w:t>importance property</w:t>
      </w:r>
      <w:bookmarkEnd w:id="363"/>
    </w:p>
    <w:p w14:paraId="12516DE7" w14:textId="496B783F" w:rsidR="000F0B58" w:rsidRDefault="000F0B58" w:rsidP="000F0B58">
      <w:r>
        <w:t xml:space="preserve">An </w:t>
      </w:r>
      <w:r w:rsidRPr="000F0B58">
        <w:rPr>
          <w:rStyle w:val="CODEtemp"/>
        </w:rPr>
        <w:t>annotatedCodeLocation</w:t>
      </w:r>
      <w:r>
        <w:t xml:space="preserve"> object </w:t>
      </w:r>
      <w:r w:rsidRPr="000F0B58">
        <w:rPr>
          <w:b/>
        </w:rPr>
        <w:t>MAY</w:t>
      </w:r>
      <w:r>
        <w:t xml:space="preserve"> contain a property named </w:t>
      </w:r>
      <w:r w:rsidRPr="000F0B58">
        <w:rPr>
          <w:rStyle w:val="CODEtemp"/>
        </w:rPr>
        <w:t>importance</w:t>
      </w:r>
      <w:r>
        <w:t xml:space="preserve"> whose value is a string that specifies the importance of this </w:t>
      </w:r>
      <w:r w:rsidRPr="000F0B58">
        <w:rPr>
          <w:rStyle w:val="CODEtemp"/>
        </w:rPr>
        <w:t>annotatedCodeLocation</w:t>
      </w:r>
      <w:r>
        <w:t xml:space="preserve"> in understanding the </w:t>
      </w:r>
      <w:r w:rsidRPr="000F0B58">
        <w:rPr>
          <w:rStyle w:val="CODEtemp"/>
        </w:rPr>
        <w:t>codeFlow</w:t>
      </w:r>
      <w:r>
        <w:t xml:space="preserve"> object (§</w:t>
      </w:r>
      <w:r>
        <w:fldChar w:fldCharType="begin"/>
      </w:r>
      <w:r>
        <w:instrText xml:space="preserve"> REF _Ref493427364 \w \h </w:instrText>
      </w:r>
      <w:r>
        <w:fldChar w:fldCharType="separate"/>
      </w:r>
      <w:r w:rsidR="00567DE6">
        <w:t>3.22</w:t>
      </w:r>
      <w:r>
        <w:fldChar w:fldCharType="end"/>
      </w:r>
      <w:r>
        <w:t xml:space="preserve">) in which it occurs. If this </w:t>
      </w:r>
      <w:r w:rsidRPr="000F0B58">
        <w:rPr>
          <w:rStyle w:val="CODEtemp"/>
        </w:rPr>
        <w:t>annotatedCodeLocation</w:t>
      </w:r>
      <w:r>
        <w:t xml:space="preserve"> does not occur within a </w:t>
      </w:r>
      <w:r w:rsidRPr="000F0B58">
        <w:rPr>
          <w:rStyle w:val="CODEtemp"/>
        </w:rPr>
        <w:t>codeFlow</w:t>
      </w:r>
      <w:r>
        <w:t xml:space="preserve">, the </w:t>
      </w:r>
      <w:r w:rsidRPr="000F0B58">
        <w:rPr>
          <w:rStyle w:val="CODEtemp"/>
        </w:rPr>
        <w:t>importance</w:t>
      </w:r>
      <w:r>
        <w:t xml:space="preserve"> property </w:t>
      </w:r>
      <w:r w:rsidRPr="000F0B58">
        <w:rPr>
          <w:b/>
        </w:rPr>
        <w:t>SHALL</w:t>
      </w:r>
      <w:r>
        <w:t xml:space="preserve"> be absent.</w:t>
      </w:r>
    </w:p>
    <w:p w14:paraId="58F1FE8C" w14:textId="5B44A8AD" w:rsidR="000F0B58" w:rsidRDefault="000F0B58" w:rsidP="000F0B58">
      <w:r>
        <w:t xml:space="preserve">If present, the </w:t>
      </w:r>
      <w:r w:rsidRPr="000F0B58">
        <w:rPr>
          <w:rStyle w:val="CODEtemp"/>
        </w:rPr>
        <w:t>importance</w:t>
      </w:r>
      <w:r>
        <w:t xml:space="preserve"> property </w:t>
      </w:r>
      <w:r w:rsidRPr="000F0B58">
        <w:rPr>
          <w:b/>
        </w:rPr>
        <w:t>SHALL</w:t>
      </w:r>
      <w:r>
        <w:t xml:space="preserve"> have one of the following values, with the specified meanings:</w:t>
      </w:r>
    </w:p>
    <w:p w14:paraId="002A6BC4" w14:textId="4693041A" w:rsidR="000F0B58" w:rsidRDefault="000F0B58" w:rsidP="008651CE">
      <w:pPr>
        <w:pStyle w:val="ListParagraph"/>
        <w:numPr>
          <w:ilvl w:val="0"/>
          <w:numId w:val="28"/>
        </w:numPr>
      </w:pPr>
      <w:r w:rsidRPr="000F0B58">
        <w:rPr>
          <w:rStyle w:val="CODEtemp"/>
        </w:rPr>
        <w:t>"important"</w:t>
      </w:r>
      <w:r>
        <w:t>: this location is important for understanding the code flow.</w:t>
      </w:r>
    </w:p>
    <w:p w14:paraId="01459C6C" w14:textId="5EDC558B" w:rsidR="000F0B58" w:rsidRDefault="000F0B58" w:rsidP="008651CE">
      <w:pPr>
        <w:pStyle w:val="ListParagraph"/>
        <w:numPr>
          <w:ilvl w:val="0"/>
          <w:numId w:val="28"/>
        </w:numPr>
      </w:pPr>
      <w:r w:rsidRPr="000F0B58">
        <w:rPr>
          <w:rStyle w:val="CODEtemp"/>
        </w:rPr>
        <w:t>"essential"</w:t>
      </w:r>
      <w:r>
        <w:t>: this location is essential for understanding the code flow.</w:t>
      </w:r>
    </w:p>
    <w:p w14:paraId="0353CCD5" w14:textId="6D9D207D" w:rsidR="000F0B58" w:rsidRDefault="000F0B58" w:rsidP="008651CE">
      <w:pPr>
        <w:pStyle w:val="ListParagraph"/>
        <w:numPr>
          <w:ilvl w:val="0"/>
          <w:numId w:val="28"/>
        </w:numPr>
      </w:pPr>
      <w:r w:rsidRPr="000F0B58">
        <w:rPr>
          <w:rStyle w:val="CODEtemp"/>
        </w:rPr>
        <w:t>"unimportant"</w:t>
      </w:r>
      <w:r>
        <w:t>: this location contributes to a more detailed understanding of the code flow, but is not normally needed.</w:t>
      </w:r>
    </w:p>
    <w:p w14:paraId="48A2D0B5" w14:textId="0468ACE2" w:rsidR="000F0B58" w:rsidRDefault="000F0B58" w:rsidP="000F0B58">
      <w:r>
        <w:t xml:space="preserve">If this property is absent, it </w:t>
      </w:r>
      <w:r w:rsidRPr="000F0B58">
        <w:rPr>
          <w:b/>
        </w:rPr>
        <w:t>SHALL</w:t>
      </w:r>
      <w:r>
        <w:t xml:space="preserve"> be considered to have the value </w:t>
      </w:r>
      <w:r w:rsidRPr="000F0B58">
        <w:rPr>
          <w:rStyle w:val="CODEtemp"/>
        </w:rPr>
        <w:t>"important"</w:t>
      </w:r>
      <w:r>
        <w:t>.</w:t>
      </w:r>
    </w:p>
    <w:p w14:paraId="292D8300" w14:textId="4000DAC1" w:rsidR="000F0B58" w:rsidRDefault="000F0B58" w:rsidP="000F0B58">
      <w:pPr>
        <w:pStyle w:val="Note"/>
      </w:pPr>
      <w:r>
        <w:t>NOTE: A viewer might use this property to offer the user three options for viewing a lengthy code flow:</w:t>
      </w:r>
    </w:p>
    <w:p w14:paraId="52076945" w14:textId="77777777" w:rsidR="000F0B58" w:rsidRDefault="000F0B58" w:rsidP="008651CE">
      <w:pPr>
        <w:pStyle w:val="Note"/>
        <w:numPr>
          <w:ilvl w:val="0"/>
          <w:numId w:val="29"/>
        </w:numPr>
      </w:pPr>
      <w:r>
        <w:t xml:space="preserve">A “normal view,” which omits locations whose </w:t>
      </w:r>
      <w:r w:rsidRPr="000F0B58">
        <w:rPr>
          <w:rStyle w:val="CODEtemp"/>
        </w:rPr>
        <w:t>importance</w:t>
      </w:r>
      <w:r>
        <w:t xml:space="preserve"> property is </w:t>
      </w:r>
      <w:r w:rsidRPr="000F0B58">
        <w:rPr>
          <w:rStyle w:val="CODEtemp"/>
        </w:rPr>
        <w:t>"unimportant"</w:t>
      </w:r>
      <w:r>
        <w:t>.</w:t>
      </w:r>
    </w:p>
    <w:p w14:paraId="015E66D8" w14:textId="77777777" w:rsidR="000F0B58" w:rsidRDefault="000F0B58" w:rsidP="008651CE">
      <w:pPr>
        <w:pStyle w:val="Note"/>
        <w:numPr>
          <w:ilvl w:val="0"/>
          <w:numId w:val="29"/>
        </w:numPr>
      </w:pPr>
      <w:r>
        <w:t xml:space="preserve">An “abbreviated view,” which displays only those locations whose </w:t>
      </w:r>
      <w:r w:rsidRPr="000F0B58">
        <w:rPr>
          <w:rStyle w:val="CODEtemp"/>
        </w:rPr>
        <w:t>importance</w:t>
      </w:r>
      <w:r>
        <w:t xml:space="preserve"> property is </w:t>
      </w:r>
      <w:r w:rsidRPr="000F0B58">
        <w:rPr>
          <w:rStyle w:val="CODEtemp"/>
        </w:rPr>
        <w:t>"essential"</w:t>
      </w:r>
      <w:r>
        <w:t>.</w:t>
      </w:r>
    </w:p>
    <w:p w14:paraId="5538332D" w14:textId="1D9C19BA" w:rsidR="000F0B58" w:rsidRPr="000F0B58" w:rsidRDefault="000F0B58" w:rsidP="008651CE">
      <w:pPr>
        <w:pStyle w:val="Note"/>
        <w:numPr>
          <w:ilvl w:val="0"/>
          <w:numId w:val="29"/>
        </w:numPr>
      </w:pPr>
      <w:r>
        <w:t>A “verbose view,” which displays all the locations in the code flow.</w:t>
      </w:r>
    </w:p>
    <w:p w14:paraId="629E408C" w14:textId="1B372D4E" w:rsidR="00B86BC7" w:rsidRDefault="00B86BC7" w:rsidP="00B86BC7">
      <w:pPr>
        <w:pStyle w:val="Heading3"/>
      </w:pPr>
      <w:bookmarkStart w:id="364" w:name="_Toc503451008"/>
      <w:r>
        <w:t>taintKind property</w:t>
      </w:r>
      <w:bookmarkEnd w:id="364"/>
    </w:p>
    <w:p w14:paraId="5258FF5B" w14:textId="45BE592E"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taintKind</w:t>
      </w:r>
      <w:r>
        <w:t xml:space="preserve"> whose value is a string which classifies state transitions in code locations relevant to a taint analysis.</w:t>
      </w:r>
    </w:p>
    <w:p w14:paraId="3B492EBC" w14:textId="4474AF22" w:rsidR="004A77ED" w:rsidRDefault="004A77ED" w:rsidP="004A77ED">
      <w:r>
        <w:t xml:space="preserve">If present, the </w:t>
      </w:r>
      <w:r w:rsidRPr="004A77ED">
        <w:rPr>
          <w:rStyle w:val="CODEtemp"/>
        </w:rPr>
        <w:t>taintKind</w:t>
      </w:r>
      <w:r>
        <w:t xml:space="preserve"> property </w:t>
      </w:r>
      <w:r w:rsidRPr="004A77ED">
        <w:rPr>
          <w:b/>
        </w:rPr>
        <w:t>SHALL</w:t>
      </w:r>
      <w:r>
        <w:t xml:space="preserve"> have one of the following values, with the specified meanings:</w:t>
      </w:r>
    </w:p>
    <w:p w14:paraId="73DB4CCF" w14:textId="49EE96A4" w:rsidR="004A77ED" w:rsidRDefault="004A77ED" w:rsidP="008651CE">
      <w:pPr>
        <w:pStyle w:val="ListParagraph"/>
        <w:numPr>
          <w:ilvl w:val="0"/>
          <w:numId w:val="30"/>
        </w:numPr>
      </w:pPr>
      <w:r w:rsidRPr="004A77ED">
        <w:rPr>
          <w:rStyle w:val="CODEtemp"/>
        </w:rPr>
        <w:t>"source"</w:t>
      </w:r>
      <w:r>
        <w:t>: At this location, untrusted data enters the system (for example, by being provided by a user or read from a file on disk).</w:t>
      </w:r>
    </w:p>
    <w:p w14:paraId="13038213" w14:textId="0A367992" w:rsidR="004A77ED" w:rsidRDefault="004A77ED" w:rsidP="008651CE">
      <w:pPr>
        <w:pStyle w:val="ListParagraph"/>
        <w:numPr>
          <w:ilvl w:val="0"/>
          <w:numId w:val="30"/>
        </w:numPr>
      </w:pPr>
      <w:r w:rsidRPr="004A77ED">
        <w:rPr>
          <w:rStyle w:val="CODEtemp"/>
        </w:rPr>
        <w:t>"sanitizer"</w:t>
      </w:r>
      <w:r>
        <w:t>: This is the location of a statement (for example, a function call), after the execution of which data that entered the system from outside (for example, from user input) is presumed to be safe.</w:t>
      </w:r>
    </w:p>
    <w:p w14:paraId="2ED1D28B" w14:textId="08A1D07F" w:rsidR="000F0B58" w:rsidRPr="000F0B58" w:rsidRDefault="004A77ED" w:rsidP="008651CE">
      <w:pPr>
        <w:pStyle w:val="ListParagraph"/>
        <w:numPr>
          <w:ilvl w:val="0"/>
          <w:numId w:val="30"/>
        </w:numPr>
      </w:pPr>
      <w:r w:rsidRPr="004A77ED">
        <w:rPr>
          <w:rStyle w:val="CODEtemp"/>
        </w:rPr>
        <w:t>"sink"</w:t>
      </w:r>
      <w:r>
        <w:t xml:space="preserve">: At this location, untrusted data enters some security-sensitive code (for example, an </w:t>
      </w:r>
      <w:r w:rsidRPr="004A77ED">
        <w:rPr>
          <w:rStyle w:val="CODEtemp"/>
        </w:rPr>
        <w:t>eval</w:t>
      </w:r>
      <w:r>
        <w:t xml:space="preserve"> statement that converts untrusted text to executable code).</w:t>
      </w:r>
    </w:p>
    <w:p w14:paraId="4E2B8DE1" w14:textId="509595CF" w:rsidR="00B86BC7" w:rsidRDefault="00B86BC7" w:rsidP="00B86BC7">
      <w:pPr>
        <w:pStyle w:val="Heading3"/>
      </w:pPr>
      <w:bookmarkStart w:id="365" w:name="_Toc503451009"/>
      <w:r>
        <w:t>snippet property</w:t>
      </w:r>
      <w:bookmarkEnd w:id="365"/>
    </w:p>
    <w:p w14:paraId="15A1049D" w14:textId="481C9563"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snippet</w:t>
      </w:r>
      <w:r w:rsidRPr="004A77ED">
        <w:t xml:space="preserve"> whose value is a string containing the text of the source code lines specified by </w:t>
      </w:r>
      <w:r w:rsidRPr="004A77ED">
        <w:rPr>
          <w:rStyle w:val="CODEtemp"/>
        </w:rPr>
        <w:t>annotatedCodeLocation.physicalLocation.region</w:t>
      </w:r>
      <w:r>
        <w:t xml:space="preserve"> (§</w:t>
      </w:r>
      <w:r>
        <w:fldChar w:fldCharType="begin"/>
      </w:r>
      <w:r>
        <w:instrText xml:space="preserve"> REF _Ref493509797 \w \h </w:instrText>
      </w:r>
      <w:r>
        <w:fldChar w:fldCharType="separate"/>
      </w:r>
      <w:r w:rsidR="00567DE6">
        <w:t>3.19.5</w:t>
      </w:r>
      <w:r>
        <w:fldChar w:fldCharType="end"/>
      </w:r>
      <w:r>
        <w:t>).</w:t>
      </w:r>
    </w:p>
    <w:p w14:paraId="3B69C0B9" w14:textId="3B42BBEE" w:rsidR="00B86BC7" w:rsidRDefault="00B86BC7" w:rsidP="00B86BC7">
      <w:pPr>
        <w:pStyle w:val="Heading3"/>
      </w:pPr>
      <w:bookmarkStart w:id="366" w:name="_Ref493488427"/>
      <w:bookmarkStart w:id="367" w:name="_Ref493488443"/>
      <w:bookmarkStart w:id="368" w:name="_Toc503451010"/>
      <w:r>
        <w:t>annotations property</w:t>
      </w:r>
      <w:bookmarkEnd w:id="366"/>
      <w:bookmarkEnd w:id="367"/>
      <w:bookmarkEnd w:id="368"/>
    </w:p>
    <w:p w14:paraId="13126C95" w14:textId="74CC9E63" w:rsidR="004A77ED" w:rsidRDefault="004A77ED" w:rsidP="004A77ED">
      <w:r>
        <w:t xml:space="preserve">An </w:t>
      </w:r>
      <w:r w:rsidRPr="004A77ED">
        <w:rPr>
          <w:rStyle w:val="CODEtemp"/>
        </w:rPr>
        <w:t>annotatedCodeLocation</w:t>
      </w:r>
      <w:r>
        <w:t xml:space="preserve"> object </w:t>
      </w:r>
      <w:r w:rsidRPr="004A77ED">
        <w:rPr>
          <w:b/>
        </w:rPr>
        <w:t>MAY</w:t>
      </w:r>
      <w:r>
        <w:t xml:space="preserve"> contain a property named </w:t>
      </w:r>
      <w:r w:rsidRPr="004A77ED">
        <w:rPr>
          <w:rStyle w:val="CODEtemp"/>
        </w:rPr>
        <w:t>annotations</w:t>
      </w:r>
      <w:r>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t xml:space="preserve">) </w:t>
      </w:r>
      <w:r w:rsidRPr="004A77ED">
        <w:rPr>
          <w:rStyle w:val="CODEtemp"/>
        </w:rPr>
        <w:t>annotation</w:t>
      </w:r>
      <w:r>
        <w:t xml:space="preserve"> objects (§</w:t>
      </w:r>
      <w:r>
        <w:fldChar w:fldCharType="begin"/>
      </w:r>
      <w:r>
        <w:instrText xml:space="preserve"> REF _Ref493509872 \w \h </w:instrText>
      </w:r>
      <w:r>
        <w:fldChar w:fldCharType="separate"/>
      </w:r>
      <w:r w:rsidR="00567DE6">
        <w:t>3.26</w:t>
      </w:r>
      <w:r>
        <w:fldChar w:fldCharType="end"/>
      </w:r>
      <w:r>
        <w:t xml:space="preserve">), each of which describes one or more additional physical locations which are relevant to this </w:t>
      </w:r>
      <w:r w:rsidRPr="004A77ED">
        <w:rPr>
          <w:rStyle w:val="CODEtemp"/>
        </w:rPr>
        <w:t>annotatedCodeLocation</w:t>
      </w:r>
      <w:r>
        <w:t xml:space="preserve"> object.</w:t>
      </w:r>
    </w:p>
    <w:p w14:paraId="54677CF5" w14:textId="2F626015" w:rsidR="004A77ED" w:rsidRDefault="004A77ED" w:rsidP="004A77ED">
      <w:pPr>
        <w:pStyle w:val="Note"/>
      </w:pPr>
      <w:r>
        <w:t>EXAMPLE</w:t>
      </w:r>
      <w:r w:rsidR="005416D4">
        <w:t xml:space="preserve">: </w:t>
      </w:r>
      <w:r>
        <w:t xml:space="preserve">Consider an </w:t>
      </w:r>
      <w:r w:rsidRPr="004A77ED">
        <w:rPr>
          <w:rStyle w:val="CODEtemp"/>
        </w:rPr>
        <w:t>annotatedCodeLocation</w:t>
      </w:r>
      <w:r>
        <w:t xml:space="preserve"> object which describes the declaration statement</w:t>
      </w:r>
    </w:p>
    <w:p w14:paraId="2131AC6E" w14:textId="4E21215F" w:rsidR="004A77ED" w:rsidRDefault="004A77ED" w:rsidP="004A77ED">
      <w:pPr>
        <w:pStyle w:val="Code"/>
      </w:pPr>
      <w:r>
        <w:lastRenderedPageBreak/>
        <w:t>int x = (y + z) * q;</w:t>
      </w:r>
    </w:p>
    <w:p w14:paraId="5CF233B9" w14:textId="587CB107" w:rsidR="004A77ED" w:rsidRDefault="004A77ED" w:rsidP="004A77ED">
      <w:pPr>
        <w:pStyle w:val="Note"/>
      </w:pPr>
      <w:r>
        <w:t xml:space="preserve">The </w:t>
      </w:r>
      <w:r w:rsidRPr="004A77ED">
        <w:rPr>
          <w:rStyle w:val="CODEtemp"/>
        </w:rPr>
        <w:t>kind</w:t>
      </w:r>
      <w:r>
        <w:t xml:space="preserve"> property </w:t>
      </w:r>
      <w:r w:rsidR="00CA5EC9">
        <w:t>should</w:t>
      </w:r>
      <w:r>
        <w:t xml:space="preserve"> be </w:t>
      </w:r>
      <w:r w:rsidRPr="004A77ED">
        <w:rPr>
          <w:rStyle w:val="CODEtemp"/>
        </w:rPr>
        <w:t>"declaration"</w:t>
      </w:r>
      <w:r>
        <w:t xml:space="preserve">, the target property </w:t>
      </w:r>
      <w:r w:rsidR="00CA5EC9">
        <w:t>should</w:t>
      </w:r>
      <w:r>
        <w:t xml:space="preserve"> be </w:t>
      </w:r>
      <w:r w:rsidRPr="004A77ED">
        <w:rPr>
          <w:rStyle w:val="CODEtemp"/>
        </w:rPr>
        <w:t>"x"</w:t>
      </w:r>
      <w:r>
        <w:t xml:space="preserve">, the values property might be </w:t>
      </w:r>
      <w:r w:rsidRPr="004A77ED">
        <w:rPr>
          <w:rStyle w:val="CODEtemp"/>
        </w:rPr>
        <w:t>"42"</w:t>
      </w:r>
      <w:r>
        <w:t xml:space="preserve">, and the </w:t>
      </w:r>
      <w:r w:rsidRPr="004A77ED">
        <w:rPr>
          <w:rStyle w:val="CODEtemp"/>
        </w:rPr>
        <w:t>state</w:t>
      </w:r>
      <w:r>
        <w:t xml:space="preserve"> property might be</w:t>
      </w:r>
    </w:p>
    <w:p w14:paraId="52B735FE" w14:textId="77777777" w:rsidR="004A77ED" w:rsidRDefault="004A77ED" w:rsidP="004A77ED">
      <w:pPr>
        <w:pStyle w:val="Code"/>
      </w:pPr>
      <w:r>
        <w:t>{ "y": "2", "z": "4", "y + z": "6", "q": "7" }</w:t>
      </w:r>
    </w:p>
    <w:p w14:paraId="4D5F2583" w14:textId="447EA324" w:rsidR="004A77ED" w:rsidRDefault="004A77ED" w:rsidP="004A77ED">
      <w:pPr>
        <w:pStyle w:val="Note"/>
      </w:pPr>
      <w:r>
        <w:t xml:space="preserve">Now, if the analysis tool wanted to emphasize the value of the expression </w:t>
      </w:r>
      <w:r w:rsidRPr="004A77ED">
        <w:rPr>
          <w:rStyle w:val="CODEtemp"/>
        </w:rPr>
        <w:t>(y + z)</w:t>
      </w:r>
      <w:r>
        <w:t>, for example, to allow a viewer to highlight the expression, or to display a message when the mouse hovered over the expression, it might set the annotations property to</w:t>
      </w:r>
    </w:p>
    <w:p w14:paraId="562EF977" w14:textId="179ACE95" w:rsidR="004A77ED" w:rsidRDefault="004A77ED" w:rsidP="004A77ED">
      <w:pPr>
        <w:pStyle w:val="Code"/>
      </w:pPr>
      <w:r>
        <w:t>[                                 # an array of annotation objects</w:t>
      </w:r>
    </w:p>
    <w:p w14:paraId="63253321" w14:textId="5ED54113" w:rsidR="004A77ED" w:rsidRDefault="004A77ED" w:rsidP="004A77ED">
      <w:pPr>
        <w:pStyle w:val="Code"/>
      </w:pPr>
      <w:r>
        <w:t xml:space="preserve"> {                                # an annotation object</w:t>
      </w:r>
    </w:p>
    <w:p w14:paraId="25275E38" w14:textId="77777777" w:rsidR="004A77ED" w:rsidRDefault="004A77ED" w:rsidP="004A77ED">
      <w:pPr>
        <w:pStyle w:val="Code"/>
      </w:pPr>
      <w:r>
        <w:t xml:space="preserve">    "message": "(y + z) = 42",</w:t>
      </w:r>
    </w:p>
    <w:p w14:paraId="72564D07" w14:textId="2EF957B9" w:rsidR="004A77ED" w:rsidRDefault="004A77ED" w:rsidP="004A77ED">
      <w:pPr>
        <w:pStyle w:val="Code"/>
      </w:pPr>
      <w:r>
        <w:t xml:space="preserve">    "locations": [                # an array of physicalLocation objects</w:t>
      </w:r>
    </w:p>
    <w:p w14:paraId="73D5F8B4" w14:textId="3591D52A" w:rsidR="004A77ED" w:rsidRDefault="004A77ED" w:rsidP="004A77ED">
      <w:pPr>
        <w:pStyle w:val="Code"/>
      </w:pPr>
      <w:r>
        <w:t xml:space="preserve">      {                           # a physicalLocation object</w:t>
      </w:r>
    </w:p>
    <w:p w14:paraId="069ABC29" w14:textId="77777777" w:rsidR="004A77ED" w:rsidRDefault="004A77ED" w:rsidP="004A77ED">
      <w:pPr>
        <w:pStyle w:val="Code"/>
      </w:pPr>
      <w:r>
        <w:t xml:space="preserve">                                  # The uri property can be omitted if it is</w:t>
      </w:r>
    </w:p>
    <w:p w14:paraId="72B318A2" w14:textId="60974F56" w:rsidR="004A77ED" w:rsidRDefault="004A77ED" w:rsidP="004A77ED">
      <w:pPr>
        <w:pStyle w:val="Code"/>
      </w:pPr>
      <w:r>
        <w:t xml:space="preserve">                                  # the same as</w:t>
      </w:r>
    </w:p>
    <w:p w14:paraId="5BC4F9CF" w14:textId="43C5A115" w:rsidR="004A77ED" w:rsidRDefault="004A77ED" w:rsidP="004A77ED">
      <w:pPr>
        <w:pStyle w:val="Code"/>
      </w:pPr>
      <w:r>
        <w:t xml:space="preserve">                                  # annotatedCodeLocation.physicalLocation.uri</w:t>
      </w:r>
    </w:p>
    <w:p w14:paraId="2EB056E3" w14:textId="77777777" w:rsidR="004A77ED" w:rsidRDefault="004A77ED" w:rsidP="004A77ED">
      <w:pPr>
        <w:pStyle w:val="Code"/>
      </w:pPr>
      <w:r>
        <w:t xml:space="preserve">        "region": {</w:t>
      </w:r>
    </w:p>
    <w:p w14:paraId="3E021064" w14:textId="77777777" w:rsidR="004A77ED" w:rsidRDefault="004A77ED" w:rsidP="004A77ED">
      <w:pPr>
        <w:pStyle w:val="Code"/>
      </w:pPr>
      <w:r>
        <w:t xml:space="preserve">          "startLine": 12,</w:t>
      </w:r>
    </w:p>
    <w:p w14:paraId="703BA291" w14:textId="77777777" w:rsidR="004A77ED" w:rsidRDefault="004A77ED" w:rsidP="004A77ED">
      <w:pPr>
        <w:pStyle w:val="Code"/>
      </w:pPr>
      <w:r>
        <w:t xml:space="preserve">          "startColumn": 13,</w:t>
      </w:r>
    </w:p>
    <w:p w14:paraId="3AD89780" w14:textId="77777777" w:rsidR="004A77ED" w:rsidRDefault="004A77ED" w:rsidP="004A77ED">
      <w:pPr>
        <w:pStyle w:val="Code"/>
      </w:pPr>
      <w:r>
        <w:t xml:space="preserve">          "endColumn": 19</w:t>
      </w:r>
    </w:p>
    <w:p w14:paraId="2238E909" w14:textId="77777777" w:rsidR="004A77ED" w:rsidRDefault="004A77ED" w:rsidP="004A77ED">
      <w:pPr>
        <w:pStyle w:val="Code"/>
      </w:pPr>
      <w:r>
        <w:t xml:space="preserve">        }</w:t>
      </w:r>
    </w:p>
    <w:p w14:paraId="7C50C872" w14:textId="77777777" w:rsidR="004A77ED" w:rsidRDefault="004A77ED" w:rsidP="004A77ED">
      <w:pPr>
        <w:pStyle w:val="Code"/>
      </w:pPr>
      <w:r>
        <w:t xml:space="preserve">      }</w:t>
      </w:r>
    </w:p>
    <w:p w14:paraId="4226B6DF" w14:textId="77777777" w:rsidR="004A77ED" w:rsidRDefault="004A77ED" w:rsidP="004A77ED">
      <w:pPr>
        <w:pStyle w:val="Code"/>
      </w:pPr>
      <w:r>
        <w:t xml:space="preserve">    ]</w:t>
      </w:r>
    </w:p>
    <w:p w14:paraId="624273C8" w14:textId="77777777" w:rsidR="004A77ED" w:rsidRDefault="004A77ED" w:rsidP="004A77ED">
      <w:pPr>
        <w:pStyle w:val="Code"/>
      </w:pPr>
      <w:r>
        <w:t xml:space="preserve">  }</w:t>
      </w:r>
    </w:p>
    <w:p w14:paraId="2A60B9A4" w14:textId="77777777" w:rsidR="004A77ED" w:rsidRDefault="004A77ED" w:rsidP="004A77ED">
      <w:pPr>
        <w:pStyle w:val="Code"/>
      </w:pPr>
      <w:r>
        <w:t>]</w:t>
      </w:r>
    </w:p>
    <w:p w14:paraId="0A30788C" w14:textId="6C10955B" w:rsidR="004A77ED" w:rsidRPr="004A77ED" w:rsidRDefault="004A77ED" w:rsidP="004A77ED">
      <w:r>
        <w:t xml:space="preserve">For any integer array indices </w:t>
      </w:r>
      <w:r w:rsidRPr="004A77ED">
        <w:rPr>
          <w:rStyle w:val="CODEtemp"/>
        </w:rPr>
        <w:t>i</w:t>
      </w:r>
      <w:r>
        <w:t xml:space="preserve"> and </w:t>
      </w:r>
      <w:r w:rsidRPr="004A77ED">
        <w:rPr>
          <w:rStyle w:val="CODEtemp"/>
        </w:rPr>
        <w:t>j</w:t>
      </w:r>
      <w:r>
        <w:t xml:space="preserve">, if value the of the property </w:t>
      </w:r>
      <w:r w:rsidRPr="004A77ED">
        <w:rPr>
          <w:rStyle w:val="CODEtemp"/>
        </w:rPr>
        <w:t>annotatedCodeLocation.annotations[i].locations[j].uri</w:t>
      </w:r>
      <w:r>
        <w:t xml:space="preserve"> is the same as the value of the property </w:t>
      </w:r>
      <w:r w:rsidRPr="004A77ED">
        <w:rPr>
          <w:rStyle w:val="CODEtemp"/>
        </w:rPr>
        <w:t>annotatedCodeLocation.physicalLocation.uri</w:t>
      </w:r>
      <w:r>
        <w:t xml:space="preserve">, then the </w:t>
      </w:r>
      <w:r w:rsidRPr="004A77ED">
        <w:rPr>
          <w:rStyle w:val="CODEtemp"/>
        </w:rPr>
        <w:t>uri</w:t>
      </w:r>
      <w:r>
        <w:t xml:space="preserve"> property </w:t>
      </w:r>
      <w:r w:rsidRPr="004A77ED">
        <w:rPr>
          <w:b/>
        </w:rPr>
        <w:t>MAY</w:t>
      </w:r>
      <w:r>
        <w:t xml:space="preserve"> be omitted from the physicalLocation object </w:t>
      </w:r>
      <w:r w:rsidRPr="004A77ED">
        <w:rPr>
          <w:rStyle w:val="CODEtemp"/>
        </w:rPr>
        <w:t>annotatedCodeLocation.annotations[i].locations[j]</w:t>
      </w:r>
      <w:r>
        <w:t xml:space="preserve">, as in the example above. In that case, </w:t>
      </w:r>
      <w:r w:rsidRPr="004A77ED">
        <w:rPr>
          <w:rStyle w:val="CODEtemp"/>
        </w:rPr>
        <w:t>annotatedCodeLocation.annotations[i].locations[j].uri</w:t>
      </w:r>
      <w:r>
        <w:t xml:space="preserve"> is considered to have the same value as </w:t>
      </w:r>
      <w:r w:rsidRPr="004A77ED">
        <w:rPr>
          <w:rStyle w:val="CODEtemp"/>
        </w:rPr>
        <w:t>annotatedCodeLocation.physicalLocation.uri</w:t>
      </w:r>
      <w:r>
        <w:t>.</w:t>
      </w:r>
    </w:p>
    <w:p w14:paraId="387943F0" w14:textId="144CCF00" w:rsidR="00B86BC7" w:rsidRDefault="00B86BC7" w:rsidP="00B86BC7">
      <w:pPr>
        <w:pStyle w:val="Heading3"/>
      </w:pPr>
      <w:bookmarkStart w:id="369" w:name="_Toc503451011"/>
      <w:r>
        <w:t>properties property</w:t>
      </w:r>
      <w:bookmarkEnd w:id="369"/>
    </w:p>
    <w:p w14:paraId="61AE0053" w14:textId="3A0354D2" w:rsidR="004A77ED" w:rsidRPr="004A77ED" w:rsidRDefault="004A77ED" w:rsidP="004A77ED">
      <w:r w:rsidRPr="004A77ED">
        <w:t xml:space="preserve">An </w:t>
      </w:r>
      <w:r w:rsidRPr="004A77ED">
        <w:rPr>
          <w:rStyle w:val="CODEtemp"/>
        </w:rPr>
        <w:t>annotatedCodeLocation</w:t>
      </w:r>
      <w:r w:rsidRPr="004A77ED">
        <w:t xml:space="preserve"> object </w:t>
      </w:r>
      <w:r w:rsidRPr="004A77ED">
        <w:rPr>
          <w:b/>
        </w:rPr>
        <w:t>MAY</w:t>
      </w:r>
      <w:r w:rsidRPr="004A77ED">
        <w:t xml:space="preserve"> contain a property named </w:t>
      </w:r>
      <w:r w:rsidRPr="004A77ED">
        <w:rPr>
          <w:rStyle w:val="CODEtemp"/>
        </w:rPr>
        <w:t>properties</w:t>
      </w:r>
      <w:r w:rsidRPr="004A77ED">
        <w:t xml:space="preserve"> whose value is a property bag (</w:t>
      </w:r>
      <w:bookmarkStart w:id="370" w:name="_Hlk503362618"/>
      <w:r w:rsidRPr="004A77ED">
        <w:t>§</w:t>
      </w:r>
      <w:bookmarkEnd w:id="370"/>
      <w:r>
        <w:fldChar w:fldCharType="begin"/>
      </w:r>
      <w:r>
        <w:instrText xml:space="preserve"> REF _Ref493408960 \w \h </w:instrText>
      </w:r>
      <w:r>
        <w:fldChar w:fldCharType="separate"/>
      </w:r>
      <w:r w:rsidR="00567DE6">
        <w:t>3.7</w:t>
      </w:r>
      <w:r>
        <w:fldChar w:fldCharType="end"/>
      </w:r>
      <w:r w:rsidRPr="004A77ED">
        <w:t>). This allows tools to include additional information about the use of the location in this context that is not explicitly specified in the SARIF format.</w:t>
      </w:r>
    </w:p>
    <w:p w14:paraId="0EBBB1FD" w14:textId="1D6D3D0E" w:rsidR="00B86BC7" w:rsidRDefault="00B86BC7" w:rsidP="00B86BC7">
      <w:pPr>
        <w:pStyle w:val="Heading2"/>
      </w:pPr>
      <w:bookmarkStart w:id="371" w:name="_Ref493509872"/>
      <w:bookmarkStart w:id="372" w:name="_Toc503451012"/>
      <w:r>
        <w:t>annotation object</w:t>
      </w:r>
      <w:bookmarkEnd w:id="371"/>
      <w:bookmarkEnd w:id="372"/>
    </w:p>
    <w:p w14:paraId="02CBFA23" w14:textId="6673CFB5" w:rsidR="00B86BC7" w:rsidRDefault="00B86BC7" w:rsidP="00B86BC7">
      <w:pPr>
        <w:pStyle w:val="Heading3"/>
      </w:pPr>
      <w:bookmarkStart w:id="373" w:name="_Toc503451013"/>
      <w:r>
        <w:t>General</w:t>
      </w:r>
      <w:bookmarkEnd w:id="373"/>
    </w:p>
    <w:p w14:paraId="03F42D45" w14:textId="1DD770D2" w:rsidR="004A77ED" w:rsidRPr="004A77ED" w:rsidRDefault="004A77ED" w:rsidP="004A77ED">
      <w:r w:rsidRPr="004A77ED">
        <w:t xml:space="preserve">An </w:t>
      </w:r>
      <w:r w:rsidRPr="004A77ED">
        <w:rPr>
          <w:rStyle w:val="CODEtemp"/>
        </w:rPr>
        <w:t>annotation</w:t>
      </w:r>
      <w:r w:rsidRPr="004A77ED">
        <w:t xml:space="preserve"> object associates a message with one or more physical locations.</w:t>
      </w:r>
    </w:p>
    <w:p w14:paraId="01260C61" w14:textId="2AC9CFB5" w:rsidR="00B86BC7" w:rsidRDefault="00B86BC7" w:rsidP="00B86BC7">
      <w:pPr>
        <w:pStyle w:val="Heading3"/>
      </w:pPr>
      <w:bookmarkStart w:id="374" w:name="_Ref493510430"/>
      <w:bookmarkStart w:id="375" w:name="_Toc503451014"/>
      <w:r>
        <w:t>message property</w:t>
      </w:r>
      <w:bookmarkEnd w:id="374"/>
      <w:bookmarkEnd w:id="375"/>
    </w:p>
    <w:p w14:paraId="1B321225" w14:textId="73CE6396" w:rsidR="004A77ED" w:rsidRPr="004A77ED" w:rsidRDefault="004A77ED" w:rsidP="004A77ED">
      <w:r>
        <w:t>A</w:t>
      </w:r>
      <w:r w:rsidRPr="004A77ED">
        <w:t xml:space="preserve">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message</w:t>
      </w:r>
      <w:r w:rsidRPr="004A77ED">
        <w:t xml:space="preserve"> whose value is a string </w:t>
      </w:r>
      <w:r w:rsidR="00C40BDA">
        <w:t>containing a plain text message (</w:t>
      </w:r>
      <w:r w:rsidR="00C40BDA" w:rsidRPr="004A77ED">
        <w:t>§</w:t>
      </w:r>
      <w:r w:rsidR="00C40BDA">
        <w:fldChar w:fldCharType="begin"/>
      </w:r>
      <w:r w:rsidR="00C40BDA">
        <w:instrText xml:space="preserve"> REF _Ref503354593 \r \h </w:instrText>
      </w:r>
      <w:r w:rsidR="00C40BDA">
        <w:fldChar w:fldCharType="separate"/>
      </w:r>
      <w:r w:rsidR="00567DE6">
        <w:t>3.10.2</w:t>
      </w:r>
      <w:r w:rsidR="00C40BDA">
        <w:fldChar w:fldCharType="end"/>
      </w:r>
      <w:r w:rsidR="00C40BDA">
        <w:t xml:space="preserve">) </w:t>
      </w:r>
      <w:r w:rsidRPr="004A77ED">
        <w:t xml:space="preserve">that describes the physical location or locations specified by the </w:t>
      </w:r>
      <w:r w:rsidRPr="004A77ED">
        <w:rPr>
          <w:rStyle w:val="CODEtemp"/>
        </w:rPr>
        <w:t>locations</w:t>
      </w:r>
      <w:r w:rsidRPr="004A77ED">
        <w:t xml:space="preserve"> property (§</w:t>
      </w:r>
      <w:r w:rsidR="00B27191">
        <w:fldChar w:fldCharType="begin"/>
      </w:r>
      <w:r w:rsidR="00B27191">
        <w:instrText xml:space="preserve"> REF _Ref503362753 \r \h </w:instrText>
      </w:r>
      <w:r w:rsidR="00B27191">
        <w:fldChar w:fldCharType="separate"/>
      </w:r>
      <w:r w:rsidR="00567DE6">
        <w:t>3.26.4</w:t>
      </w:r>
      <w:r w:rsidR="00B27191">
        <w:fldChar w:fldCharType="end"/>
      </w:r>
      <w:r w:rsidRPr="004A77ED">
        <w:t>).</w:t>
      </w:r>
    </w:p>
    <w:p w14:paraId="2C9A9B64" w14:textId="6100280D" w:rsidR="00C40BDA" w:rsidRDefault="00C40BDA" w:rsidP="00B86BC7">
      <w:pPr>
        <w:pStyle w:val="Heading3"/>
      </w:pPr>
      <w:bookmarkStart w:id="376" w:name="_Ref503362775"/>
      <w:bookmarkStart w:id="377" w:name="_Toc503451015"/>
      <w:bookmarkStart w:id="378" w:name="_Ref493488409"/>
      <w:r>
        <w:t>richMessage property</w:t>
      </w:r>
      <w:bookmarkEnd w:id="376"/>
      <w:bookmarkEnd w:id="377"/>
    </w:p>
    <w:p w14:paraId="5E0D53F6" w14:textId="277A9BE6" w:rsidR="00C40BDA" w:rsidRPr="00C40BDA" w:rsidRDefault="00C40BDA" w:rsidP="00C40BDA">
      <w:r>
        <w:t xml:space="preserve">An </w:t>
      </w:r>
      <w:r>
        <w:rPr>
          <w:rStyle w:val="CODEtemp"/>
        </w:rPr>
        <w:t>annotation</w:t>
      </w:r>
      <w:r>
        <w:t xml:space="preserve"> object </w:t>
      </w:r>
      <w:r>
        <w:rPr>
          <w:b/>
        </w:rPr>
        <w:t>MAY</w:t>
      </w:r>
      <w:r>
        <w:t xml:space="preserve"> contain a property named </w:t>
      </w:r>
      <w:r>
        <w:rPr>
          <w:rStyle w:val="CODEtemp"/>
        </w:rPr>
        <w:t>richMessage</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physical location or locations specified by the </w:t>
      </w:r>
      <w:r>
        <w:rPr>
          <w:rStyle w:val="CODEtemp"/>
        </w:rPr>
        <w:t>locations</w:t>
      </w:r>
      <w:r>
        <w:t xml:space="preserve"> property (§</w:t>
      </w:r>
      <w:r>
        <w:fldChar w:fldCharType="begin"/>
      </w:r>
      <w:r>
        <w:instrText xml:space="preserve"> REF _Ref503362753 \r \h </w:instrText>
      </w:r>
      <w:r>
        <w:fldChar w:fldCharType="separate"/>
      </w:r>
      <w:r w:rsidR="00567DE6">
        <w:t>3.26.4</w:t>
      </w:r>
      <w:r>
        <w:fldChar w:fldCharType="end"/>
      </w:r>
      <w:r>
        <w:t>).</w:t>
      </w:r>
    </w:p>
    <w:p w14:paraId="6950A391" w14:textId="04EDA9E0" w:rsidR="00B86BC7" w:rsidRDefault="00B86BC7" w:rsidP="00B86BC7">
      <w:pPr>
        <w:pStyle w:val="Heading3"/>
      </w:pPr>
      <w:bookmarkStart w:id="379" w:name="_Ref503362753"/>
      <w:bookmarkStart w:id="380" w:name="_Toc503451016"/>
      <w:r>
        <w:lastRenderedPageBreak/>
        <w:t>locations property</w:t>
      </w:r>
      <w:bookmarkEnd w:id="378"/>
      <w:bookmarkEnd w:id="379"/>
      <w:bookmarkEnd w:id="380"/>
    </w:p>
    <w:p w14:paraId="05806589" w14:textId="70272243" w:rsidR="004A77ED" w:rsidRPr="004A77ED" w:rsidRDefault="004A77ED" w:rsidP="004A77ED">
      <w:r w:rsidRPr="004A77ED">
        <w:t xml:space="preserve">An </w:t>
      </w:r>
      <w:r w:rsidRPr="004A77ED">
        <w:rPr>
          <w:rStyle w:val="CODEtemp"/>
        </w:rPr>
        <w:t>annotation</w:t>
      </w:r>
      <w:r w:rsidRPr="004A77ED">
        <w:t xml:space="preserve"> object </w:t>
      </w:r>
      <w:r w:rsidRPr="004A77ED">
        <w:rPr>
          <w:b/>
        </w:rPr>
        <w:t>SHALL</w:t>
      </w:r>
      <w:r w:rsidRPr="004A77ED">
        <w:t xml:space="preserve"> contain a property named </w:t>
      </w:r>
      <w:r w:rsidRPr="004A77ED">
        <w:rPr>
          <w:rStyle w:val="CODEtemp"/>
        </w:rPr>
        <w:t>locations</w:t>
      </w:r>
      <w:r w:rsidRPr="004A77ED">
        <w:t xml:space="preserve"> whose value is an array containing one or more unique (§</w:t>
      </w:r>
      <w:r>
        <w:fldChar w:fldCharType="begin"/>
      </w:r>
      <w:r>
        <w:instrText xml:space="preserve"> REF _Ref493404799 \w \h </w:instrText>
      </w:r>
      <w:r>
        <w:fldChar w:fldCharType="separate"/>
      </w:r>
      <w:r w:rsidR="00567DE6">
        <w:t>3.9</w:t>
      </w:r>
      <w:r>
        <w:fldChar w:fldCharType="end"/>
      </w:r>
      <w:r w:rsidRPr="004A77ED">
        <w:t xml:space="preserve">) </w:t>
      </w:r>
      <w:r w:rsidRPr="00B27191">
        <w:rPr>
          <w:rStyle w:val="CODEtemp"/>
        </w:rPr>
        <w:t>physicalLocation</w:t>
      </w:r>
      <w:r w:rsidRPr="004A77ED">
        <w:t xml:space="preserve"> objects (§</w:t>
      </w:r>
      <w:r>
        <w:fldChar w:fldCharType="begin"/>
      </w:r>
      <w:r>
        <w:instrText xml:space="preserve"> REF _Ref493477390 \w \h </w:instrText>
      </w:r>
      <w:r>
        <w:fldChar w:fldCharType="separate"/>
      </w:r>
      <w:r w:rsidR="00567DE6">
        <w:t>3.19</w:t>
      </w:r>
      <w:r>
        <w:fldChar w:fldCharType="end"/>
      </w:r>
      <w:r w:rsidRPr="004A77ED">
        <w:t>) to which the message (§</w:t>
      </w:r>
      <w:r>
        <w:fldChar w:fldCharType="begin"/>
      </w:r>
      <w:r>
        <w:instrText xml:space="preserve"> REF _Ref493510430 \w \h </w:instrText>
      </w:r>
      <w:r>
        <w:fldChar w:fldCharType="separate"/>
      </w:r>
      <w:r w:rsidR="00567DE6">
        <w:t>3.26.2</w:t>
      </w:r>
      <w:r>
        <w:fldChar w:fldCharType="end"/>
      </w:r>
      <w:r w:rsidR="00C40BDA">
        <w:t xml:space="preserve">, </w:t>
      </w:r>
      <w:r w:rsidR="00C40BDA" w:rsidRPr="004A77ED">
        <w:t>§</w:t>
      </w:r>
      <w:r w:rsidR="00C40BDA">
        <w:fldChar w:fldCharType="begin"/>
      </w:r>
      <w:r w:rsidR="00C40BDA">
        <w:instrText xml:space="preserve"> REF _Ref503362775 \r \h </w:instrText>
      </w:r>
      <w:r w:rsidR="00C40BDA">
        <w:fldChar w:fldCharType="separate"/>
      </w:r>
      <w:r w:rsidR="00567DE6">
        <w:t>3.26.3</w:t>
      </w:r>
      <w:r w:rsidR="00C40BDA">
        <w:fldChar w:fldCharType="end"/>
      </w:r>
      <w:r w:rsidRPr="004A77ED">
        <w:t>) is relevant.</w:t>
      </w:r>
    </w:p>
    <w:p w14:paraId="5EB63AAA" w14:textId="74551B49" w:rsidR="00B86BC7" w:rsidRDefault="00B86BC7" w:rsidP="00B86BC7">
      <w:pPr>
        <w:pStyle w:val="Heading2"/>
      </w:pPr>
      <w:bookmarkStart w:id="381" w:name="_Ref493407996"/>
      <w:bookmarkStart w:id="382" w:name="_Toc503451017"/>
      <w:r>
        <w:t>rule object</w:t>
      </w:r>
      <w:bookmarkEnd w:id="381"/>
      <w:bookmarkEnd w:id="382"/>
    </w:p>
    <w:p w14:paraId="0004BC6E" w14:textId="658F9ED1" w:rsidR="00B86BC7" w:rsidRDefault="00B86BC7" w:rsidP="00B86BC7">
      <w:pPr>
        <w:pStyle w:val="Heading3"/>
      </w:pPr>
      <w:bookmarkStart w:id="383" w:name="_Toc503451018"/>
      <w:r>
        <w:t>General</w:t>
      </w:r>
      <w:bookmarkEnd w:id="383"/>
    </w:p>
    <w:p w14:paraId="51CC9E80" w14:textId="38CC8A37" w:rsidR="00517BAE" w:rsidRPr="00517BAE" w:rsidRDefault="00517BAE" w:rsidP="00517BAE">
      <w:r w:rsidRPr="00517BAE">
        <w:t xml:space="preserve">A </w:t>
      </w:r>
      <w:r w:rsidRPr="00517BAE">
        <w:rPr>
          <w:rStyle w:val="CODEtemp"/>
        </w:rPr>
        <w:t>rule</w:t>
      </w:r>
      <w:r w:rsidRPr="00517BAE">
        <w:t xml:space="preserve"> object contains information that describes a rule.</w:t>
      </w:r>
    </w:p>
    <w:p w14:paraId="65C94345" w14:textId="10A80D7D" w:rsidR="00B86BC7" w:rsidRDefault="00B86BC7" w:rsidP="00B86BC7">
      <w:pPr>
        <w:pStyle w:val="Heading3"/>
      </w:pPr>
      <w:bookmarkStart w:id="384" w:name="_Toc503451019"/>
      <w:r>
        <w:t>Constraints</w:t>
      </w:r>
      <w:bookmarkEnd w:id="384"/>
    </w:p>
    <w:p w14:paraId="1A1A3719" w14:textId="68EFB81C" w:rsidR="00517BAE" w:rsidRPr="00517BAE" w:rsidRDefault="00517BAE" w:rsidP="00517BAE">
      <w:r w:rsidRPr="00517BAE">
        <w:t xml:space="preserve">Either the </w:t>
      </w:r>
      <w:r w:rsidRPr="00517BAE">
        <w:rPr>
          <w:rStyle w:val="CODEtemp"/>
        </w:rPr>
        <w:t>shortDescription</w:t>
      </w:r>
      <w:r w:rsidRPr="00517BAE">
        <w:t xml:space="preserve"> property (§</w:t>
      </w:r>
      <w:r>
        <w:fldChar w:fldCharType="begin"/>
      </w:r>
      <w:r>
        <w:instrText xml:space="preserve"> REF _Ref493510771 \w \h </w:instrText>
      </w:r>
      <w:r>
        <w:fldChar w:fldCharType="separate"/>
      </w:r>
      <w:r w:rsidR="00567DE6">
        <w:t>3.27.5</w:t>
      </w:r>
      <w:r>
        <w:fldChar w:fldCharType="end"/>
      </w:r>
      <w:r w:rsidRPr="00517BAE">
        <w:t xml:space="preserve">) or the </w:t>
      </w:r>
      <w:r w:rsidRPr="00517BAE">
        <w:rPr>
          <w:rStyle w:val="CODEtemp"/>
        </w:rPr>
        <w:t>fullDescription</w:t>
      </w:r>
      <w:r w:rsidRPr="00517BAE">
        <w:t xml:space="preserve"> property (§</w:t>
      </w:r>
      <w:r>
        <w:fldChar w:fldCharType="begin"/>
      </w:r>
      <w:r>
        <w:instrText xml:space="preserve"> REF _Ref493510781 \w \h </w:instrText>
      </w:r>
      <w:r>
        <w:fldChar w:fldCharType="separate"/>
      </w:r>
      <w:r w:rsidR="00567DE6">
        <w:t>3.27.6</w:t>
      </w:r>
      <w:r>
        <w:fldChar w:fldCharType="end"/>
      </w:r>
      <w:r w:rsidRPr="00517BAE">
        <w:t xml:space="preserve">) or both </w:t>
      </w:r>
      <w:r w:rsidRPr="00517BAE">
        <w:rPr>
          <w:b/>
        </w:rPr>
        <w:t>SHALL</w:t>
      </w:r>
      <w:r w:rsidRPr="00517BAE">
        <w:t xml:space="preserve"> be present.</w:t>
      </w:r>
    </w:p>
    <w:p w14:paraId="33245206" w14:textId="202C0A07" w:rsidR="00B86BC7" w:rsidRDefault="00B86BC7" w:rsidP="00B86BC7">
      <w:pPr>
        <w:pStyle w:val="Heading3"/>
      </w:pPr>
      <w:bookmarkStart w:id="385" w:name="_Ref493408046"/>
      <w:bookmarkStart w:id="386" w:name="_Toc503451020"/>
      <w:r>
        <w:t>id property</w:t>
      </w:r>
      <w:bookmarkEnd w:id="385"/>
      <w:bookmarkEnd w:id="386"/>
    </w:p>
    <w:p w14:paraId="5726A9F8" w14:textId="40326C2B" w:rsidR="00517BAE" w:rsidRDefault="00517BAE" w:rsidP="00517BAE">
      <w:r>
        <w:t xml:space="preserve">A </w:t>
      </w:r>
      <w:r w:rsidRPr="00517BAE">
        <w:rPr>
          <w:rStyle w:val="CODEtemp"/>
        </w:rPr>
        <w:t>rule</w:t>
      </w:r>
      <w:r>
        <w:t xml:space="preserve"> object </w:t>
      </w:r>
      <w:r w:rsidRPr="00517BAE">
        <w:rPr>
          <w:b/>
        </w:rPr>
        <w:t>SHALL</w:t>
      </w:r>
      <w:r>
        <w:t xml:space="preserve"> contain a property named </w:t>
      </w:r>
      <w:r w:rsidRPr="00517BAE">
        <w:rPr>
          <w:rStyle w:val="CODEtemp"/>
        </w:rPr>
        <w:t>id</w:t>
      </w:r>
      <w:r>
        <w:t xml:space="preserve"> whose value is a string containing a stable, opaque identifier for the rule.</w:t>
      </w:r>
    </w:p>
    <w:p w14:paraId="7A6B8DC8" w14:textId="10F223EC" w:rsidR="00517BAE" w:rsidRDefault="00517BAE" w:rsidP="00517BAE">
      <w:pPr>
        <w:pStyle w:val="Note"/>
      </w:pPr>
      <w:r>
        <w:t xml:space="preserve">EXAMPLE: </w:t>
      </w:r>
      <w:r w:rsidRPr="00517BAE">
        <w:rPr>
          <w:rStyle w:val="CODEtemp"/>
        </w:rPr>
        <w:t>"CA2101"</w:t>
      </w:r>
    </w:p>
    <w:p w14:paraId="0B2B3742" w14:textId="26D42841" w:rsidR="00517BAE" w:rsidRDefault="00517BAE" w:rsidP="00517BAE">
      <w:pPr>
        <w:ind w:left="720"/>
      </w:pPr>
      <w:r>
        <w:t>NOTE: Rule identifiers must be stable for two reasons:</w:t>
      </w:r>
    </w:p>
    <w:p w14:paraId="13F398E6" w14:textId="77777777" w:rsidR="00517BAE" w:rsidRDefault="00517BAE" w:rsidP="008651CE">
      <w:pPr>
        <w:pStyle w:val="ListParagraph"/>
        <w:numPr>
          <w:ilvl w:val="0"/>
          <w:numId w:val="31"/>
        </w:numPr>
      </w:pPr>
      <w:r>
        <w:t>So build automation scripts can refer to specific checks, for example, to disable them, without the risk of a script breaking if a rule id changes.</w:t>
      </w:r>
    </w:p>
    <w:p w14:paraId="033D72B2" w14:textId="77777777" w:rsidR="00517BAE" w:rsidRDefault="00517BAE" w:rsidP="008651CE">
      <w:pPr>
        <w:pStyle w:val="ListParagraph"/>
        <w:numPr>
          <w:ilvl w:val="0"/>
          <w:numId w:val="31"/>
        </w:numPr>
      </w:pPr>
      <w:r>
        <w:t>So result management systems can compare results from one run to the next, without erroneously designating results as “new” because a rule id has changed.</w:t>
      </w:r>
    </w:p>
    <w:p w14:paraId="5489695C" w14:textId="6765C08C" w:rsidR="00517BAE" w:rsidRPr="00517BAE" w:rsidRDefault="00517BAE" w:rsidP="00517BAE">
      <w:pPr>
        <w:ind w:left="720"/>
      </w:pPr>
      <w:r>
        <w:t xml:space="preserve">Rule identifiers should be opaque – that is, they should not convey information to a user – because a rule's implementation might change over time. Suppose a rule id is </w:t>
      </w:r>
      <w:r w:rsidRPr="00517BAE">
        <w:rPr>
          <w:rStyle w:val="CODEtemp"/>
        </w:rPr>
        <w:t>"DoNotDoXOrY"</w:t>
      </w:r>
      <w:r>
        <w:t xml:space="preserve">, suppose circumstances change so that “Y” is now acceptable, and suppose the implementation of the rule changes accordingly. Because the rule id must not change, the string </w:t>
      </w:r>
      <w:r w:rsidRPr="00517BAE">
        <w:rPr>
          <w:rStyle w:val="CODEtemp"/>
        </w:rPr>
        <w:t>"DoNotDoXOrY"</w:t>
      </w:r>
      <w:r>
        <w:t xml:space="preserve"> will continue to be persisted to logs, where it will convey outdated guidance to users in a way that an opaque identifier such as "</w:t>
      </w:r>
      <w:r w:rsidRPr="00517BAE">
        <w:rPr>
          <w:rStyle w:val="CODEtemp"/>
        </w:rPr>
        <w:t>CA2101"</w:t>
      </w:r>
      <w:r>
        <w:t xml:space="preserve"> would not.</w:t>
      </w:r>
    </w:p>
    <w:p w14:paraId="04CAE532" w14:textId="4791B51D" w:rsidR="00B86BC7" w:rsidRDefault="00B86BC7" w:rsidP="00B86BC7">
      <w:pPr>
        <w:pStyle w:val="Heading3"/>
      </w:pPr>
      <w:bookmarkStart w:id="387" w:name="_Toc503451021"/>
      <w:r>
        <w:t>name property</w:t>
      </w:r>
      <w:bookmarkEnd w:id="387"/>
    </w:p>
    <w:p w14:paraId="19E18CE8" w14:textId="3E01FEC9"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name</w:t>
      </w:r>
      <w:r>
        <w:t xml:space="preserve"> whose value is a string containing a rule identifier that is understandable to an end user. If </w:t>
      </w:r>
      <w:r w:rsidRPr="00517BAE">
        <w:rPr>
          <w:rStyle w:val="CODEtemp"/>
        </w:rPr>
        <w:t>name</w:t>
      </w:r>
      <w:r>
        <w:t xml:space="preserve"> contains implementation details that change over time, a tool author might alter a rule's name (while leaving the stable </w:t>
      </w:r>
      <w:r w:rsidRPr="00517BAE">
        <w:rPr>
          <w:rStyle w:val="CODEtemp"/>
        </w:rPr>
        <w:t>id</w:t>
      </w:r>
      <w:r>
        <w:t xml:space="preserve"> property unchanged).</w:t>
      </w:r>
    </w:p>
    <w:p w14:paraId="53ACF251" w14:textId="739914AF" w:rsidR="00517BAE" w:rsidRDefault="00517BAE" w:rsidP="00517BAE">
      <w:pPr>
        <w:pStyle w:val="Note"/>
      </w:pPr>
      <w:r>
        <w:t>NOTE: A rule name is suitable in contexts where a readable identifier is preferable and where the lack of stability is not a concern.</w:t>
      </w:r>
    </w:p>
    <w:p w14:paraId="3BDDFF5D" w14:textId="22A07FC7" w:rsidR="00517BAE" w:rsidRPr="00517BAE" w:rsidRDefault="00517BAE" w:rsidP="00517BAE">
      <w:pPr>
        <w:pStyle w:val="Note"/>
      </w:pPr>
      <w:r>
        <w:t xml:space="preserve">EXAMPLE: </w:t>
      </w:r>
      <w:r w:rsidRPr="00517BAE">
        <w:rPr>
          <w:rStyle w:val="CODEtemp"/>
        </w:rPr>
        <w:t>"SpecifyMarshalingForPInvokeStringArguments"</w:t>
      </w:r>
    </w:p>
    <w:p w14:paraId="23ACD4C9" w14:textId="51DFBAE1" w:rsidR="00B86BC7" w:rsidRDefault="00B86BC7" w:rsidP="00B86BC7">
      <w:pPr>
        <w:pStyle w:val="Heading3"/>
      </w:pPr>
      <w:bookmarkStart w:id="388" w:name="_Ref493510771"/>
      <w:bookmarkStart w:id="389" w:name="_Toc503451022"/>
      <w:r>
        <w:t>shortDescription property</w:t>
      </w:r>
      <w:bookmarkEnd w:id="388"/>
      <w:bookmarkEnd w:id="389"/>
    </w:p>
    <w:p w14:paraId="529813AC" w14:textId="2360275C" w:rsidR="00517BAE" w:rsidRDefault="00517BAE" w:rsidP="00517BAE">
      <w:r>
        <w:t xml:space="preserve">A </w:t>
      </w:r>
      <w:r w:rsidRPr="00517BAE">
        <w:rPr>
          <w:rStyle w:val="CODEtemp"/>
        </w:rPr>
        <w:t>rule</w:t>
      </w:r>
      <w:r>
        <w:t xml:space="preserve"> object </w:t>
      </w:r>
      <w:r w:rsidRPr="00517BAE">
        <w:rPr>
          <w:b/>
        </w:rPr>
        <w:t>MAY</w:t>
      </w:r>
      <w:r>
        <w:t xml:space="preserve"> contain a property named </w:t>
      </w:r>
      <w:r w:rsidRPr="00517BAE">
        <w:rPr>
          <w:rStyle w:val="CODEtemp"/>
        </w:rPr>
        <w:t>shortDescription</w:t>
      </w:r>
      <w:r>
        <w:t xml:space="preserve"> whose value is a string containing a </w:t>
      </w:r>
      <w:r w:rsidR="00B9497D">
        <w:t>plain text message (</w:t>
      </w:r>
      <w:r w:rsidR="00B9497D" w:rsidRPr="00517BAE">
        <w:t>§</w:t>
      </w:r>
      <w:r w:rsidR="00B9497D">
        <w:fldChar w:fldCharType="begin"/>
      </w:r>
      <w:r w:rsidR="00B9497D">
        <w:instrText xml:space="preserve"> REF _Ref503354593 \r \h </w:instrText>
      </w:r>
      <w:r w:rsidR="00B9497D">
        <w:fldChar w:fldCharType="separate"/>
      </w:r>
      <w:r w:rsidR="00567DE6">
        <w:t>3.10.2</w:t>
      </w:r>
      <w:r w:rsidR="00B9497D">
        <w:fldChar w:fldCharType="end"/>
      </w:r>
      <w:r w:rsidR="00B9497D">
        <w:t xml:space="preserve">) that provides a </w:t>
      </w:r>
      <w:r>
        <w:t xml:space="preserve">concise description of the rule. The </w:t>
      </w:r>
      <w:r w:rsidRPr="00517BAE">
        <w:rPr>
          <w:rStyle w:val="CODEtemp"/>
        </w:rPr>
        <w:t>shortDescription</w:t>
      </w:r>
      <w:r>
        <w:t xml:space="preserve"> property </w:t>
      </w:r>
      <w:r w:rsidRPr="00517BAE">
        <w:rPr>
          <w:b/>
        </w:rPr>
        <w:t>SHOULD</w:t>
      </w:r>
      <w:r>
        <w:t xml:space="preserve"> be a single sentence that is understandable when visible space is limited to a single line of text.</w:t>
      </w:r>
    </w:p>
    <w:p w14:paraId="2F378B98" w14:textId="77777777" w:rsidR="00517BAE" w:rsidRDefault="00517BAE" w:rsidP="00517BAE"/>
    <w:p w14:paraId="0F1127C7" w14:textId="0E16EB48" w:rsidR="00517BAE" w:rsidRPr="00517BAE" w:rsidRDefault="00517BAE" w:rsidP="00517BAE">
      <w:r>
        <w:t xml:space="preserve">EXAMPLE: </w:t>
      </w:r>
      <w:r w:rsidRPr="00517BAE">
        <w:rPr>
          <w:rStyle w:val="CODEtemp"/>
        </w:rPr>
        <w:t>"Specify marshaling for P/Invoke string arguments"</w:t>
      </w:r>
    </w:p>
    <w:p w14:paraId="71976AC6" w14:textId="16F794B5" w:rsidR="00B86BC7" w:rsidRDefault="00B86BC7" w:rsidP="00B86BC7">
      <w:pPr>
        <w:pStyle w:val="Heading3"/>
      </w:pPr>
      <w:bookmarkStart w:id="390" w:name="_Ref493510781"/>
      <w:bookmarkStart w:id="391" w:name="_Toc503451023"/>
      <w:r>
        <w:lastRenderedPageBreak/>
        <w:t>fullDescription property</w:t>
      </w:r>
      <w:bookmarkEnd w:id="390"/>
      <w:bookmarkEnd w:id="391"/>
    </w:p>
    <w:p w14:paraId="1D1994A2" w14:textId="43FAB51E" w:rsidR="00F4291F" w:rsidRDefault="00F4291F" w:rsidP="00F4291F">
      <w:r>
        <w:t xml:space="preserve">A </w:t>
      </w:r>
      <w:r w:rsidRPr="00F4291F">
        <w:rPr>
          <w:rStyle w:val="CODEtemp"/>
        </w:rPr>
        <w:t>rule</w:t>
      </w:r>
      <w:r>
        <w:t xml:space="preserve"> object </w:t>
      </w:r>
      <w:r w:rsidRPr="00F4291F">
        <w:rPr>
          <w:b/>
        </w:rPr>
        <w:t>SHOULD</w:t>
      </w:r>
      <w:r>
        <w:t xml:space="preserve"> contain a property named </w:t>
      </w:r>
      <w:r w:rsidRPr="00F4291F">
        <w:rPr>
          <w:rStyle w:val="CODEtemp"/>
        </w:rPr>
        <w:t>fullDescription</w:t>
      </w:r>
      <w:r>
        <w:t xml:space="preserve"> whose value is a string</w:t>
      </w:r>
      <w:r w:rsidR="00D62F3E">
        <w:t xml:space="preserve"> containing a plain text message (</w:t>
      </w:r>
      <w:r w:rsidR="00D62F3E" w:rsidRPr="00517BAE">
        <w:t>§</w:t>
      </w:r>
      <w:r w:rsidR="00D62F3E">
        <w:fldChar w:fldCharType="begin"/>
      </w:r>
      <w:r w:rsidR="00D62F3E">
        <w:instrText xml:space="preserve"> REF _Ref503354593 \r \h </w:instrText>
      </w:r>
      <w:r w:rsidR="00D62F3E">
        <w:fldChar w:fldCharType="separate"/>
      </w:r>
      <w:r w:rsidR="00567DE6">
        <w:t>3.10.2</w:t>
      </w:r>
      <w:r w:rsidR="00D62F3E">
        <w:fldChar w:fldCharType="end"/>
      </w:r>
      <w:r w:rsidR="00D62F3E">
        <w:t>)</w:t>
      </w:r>
      <w:r>
        <w:t xml:space="preserve"> that describes the rule.</w:t>
      </w:r>
    </w:p>
    <w:p w14:paraId="1CD7E45C" w14:textId="466EA1A7" w:rsidR="00F4291F" w:rsidRDefault="00F4291F" w:rsidP="00F4291F">
      <w:r>
        <w:t xml:space="preserve">The </w:t>
      </w:r>
      <w:r w:rsidRPr="00F4291F">
        <w:rPr>
          <w:rStyle w:val="CODEtemp"/>
        </w:rPr>
        <w:t>fullDescription</w:t>
      </w:r>
      <w:r>
        <w:t xml:space="preserve"> property </w:t>
      </w:r>
      <w:r w:rsidRPr="00F4291F">
        <w:rPr>
          <w:b/>
        </w:rPr>
        <w:t>SHOULD</w:t>
      </w:r>
      <w:r>
        <w:t>, as far as possible, provide details sufficient to enable resolution of any problem indicated by the result.</w:t>
      </w:r>
    </w:p>
    <w:p w14:paraId="33109894" w14:textId="0381160C" w:rsidR="00517BAE" w:rsidRDefault="00F4291F" w:rsidP="00F4291F">
      <w:r>
        <w:t xml:space="preserve">The </w:t>
      </w:r>
      <w:r w:rsidRPr="00F4291F">
        <w:rPr>
          <w:rStyle w:val="CODEtemp"/>
        </w:rPr>
        <w:t>fullDescription</w:t>
      </w:r>
      <w:r>
        <w:t xml:space="preserve"> property </w:t>
      </w:r>
      <w:r w:rsidRPr="00F4291F">
        <w:rPr>
          <w:b/>
        </w:rPr>
        <w:t>SHOULD</w:t>
      </w:r>
      <w:r>
        <w:t xml:space="preserve"> conform to the guidelines for </w:t>
      </w:r>
      <w:r w:rsidR="00D62F3E">
        <w:t xml:space="preserve">plain text </w:t>
      </w:r>
      <w:r>
        <w:t>message properties (§</w:t>
      </w:r>
      <w:r w:rsidR="00D62F3E">
        <w:fldChar w:fldCharType="begin"/>
      </w:r>
      <w:r w:rsidR="00D62F3E">
        <w:instrText xml:space="preserve"> REF _Ref503354593 \r \h </w:instrText>
      </w:r>
      <w:r w:rsidR="00D62F3E">
        <w:fldChar w:fldCharType="separate"/>
      </w:r>
      <w:r w:rsidR="00567DE6">
        <w:t>3.10.2</w:t>
      </w:r>
      <w:r w:rsidR="00D62F3E">
        <w:fldChar w:fldCharType="end"/>
      </w:r>
      <w:r>
        <w:t xml:space="preserve">); in particular, the first sentence of the </w:t>
      </w:r>
      <w:r w:rsidRPr="00F4291F">
        <w:rPr>
          <w:rStyle w:val="CODEtemp"/>
        </w:rPr>
        <w:t>fullDescription</w:t>
      </w:r>
      <w:r>
        <w:t xml:space="preserve"> property </w:t>
      </w:r>
      <w:r w:rsidRPr="00F4291F">
        <w:rPr>
          <w:b/>
        </w:rPr>
        <w:t>SHOULD</w:t>
      </w:r>
      <w:r>
        <w:t xml:space="preserve"> provide a concise description of the rule, suitable for display in cases where available space is limited. Tools that construct </w:t>
      </w:r>
      <w:r w:rsidRPr="00F4291F">
        <w:rPr>
          <w:rStyle w:val="CODEtemp"/>
        </w:rPr>
        <w:t>fullDescription</w:t>
      </w:r>
      <w:r>
        <w:t xml:space="preserve"> in this way do not need to provide a value for the </w:t>
      </w:r>
      <w:r w:rsidRPr="00F4291F">
        <w:rPr>
          <w:rStyle w:val="CODEtemp"/>
        </w:rPr>
        <w:t>shortDescription</w:t>
      </w:r>
      <w:r>
        <w:t xml:space="preserve"> property. Tools that do not construct </w:t>
      </w:r>
      <w:r w:rsidRPr="00F4291F">
        <w:rPr>
          <w:rStyle w:val="CODEtemp"/>
        </w:rPr>
        <w:t>fullDescription</w:t>
      </w:r>
      <w:r>
        <w:t xml:space="preserve"> in this way </w:t>
      </w:r>
      <w:r w:rsidRPr="00F4291F">
        <w:rPr>
          <w:b/>
        </w:rPr>
        <w:t>SHOULD</w:t>
      </w:r>
      <w:r>
        <w:t xml:space="preserve"> provide a value for the </w:t>
      </w:r>
      <w:r w:rsidRPr="00F4291F">
        <w:rPr>
          <w:rStyle w:val="CODEtemp"/>
        </w:rPr>
        <w:t>shortDescription</w:t>
      </w:r>
      <w:r>
        <w:t xml:space="preserve"> property, because otherwise, the initial portion of </w:t>
      </w:r>
      <w:r w:rsidRPr="00F4291F">
        <w:rPr>
          <w:rStyle w:val="CODEtemp"/>
        </w:rPr>
        <w:t>fullDescription</w:t>
      </w:r>
      <w:r>
        <w:t xml:space="preserve"> that a viewer displays where available space is limited might not be understandable.</w:t>
      </w:r>
    </w:p>
    <w:p w14:paraId="4018A6AA" w14:textId="0C020ABD" w:rsidR="00D62F3E" w:rsidRDefault="00D62F3E" w:rsidP="00D62F3E">
      <w:pPr>
        <w:pStyle w:val="Heading3"/>
      </w:pPr>
      <w:bookmarkStart w:id="392" w:name="_Toc503451024"/>
      <w:r>
        <w:t>richDescription property</w:t>
      </w:r>
      <w:bookmarkEnd w:id="392"/>
    </w:p>
    <w:p w14:paraId="2EEB82E4" w14:textId="0DE98FC0" w:rsidR="00D62F3E" w:rsidRDefault="00D62F3E" w:rsidP="00D62F3E">
      <w:r>
        <w:t xml:space="preserve">If a </w:t>
      </w:r>
      <w:r>
        <w:rPr>
          <w:rStyle w:val="CODEtemp"/>
        </w:rPr>
        <w:t>rule</w:t>
      </w:r>
      <w:r>
        <w:t xml:space="preserve"> object contains a </w:t>
      </w:r>
      <w:r>
        <w:rPr>
          <w:rStyle w:val="CODEtemp"/>
        </w:rPr>
        <w:t>fullDescription</w:t>
      </w:r>
      <w:r>
        <w:t xml:space="preserve"> property (§</w:t>
      </w:r>
      <w:r>
        <w:fldChar w:fldCharType="begin"/>
      </w:r>
      <w:r>
        <w:instrText xml:space="preserve"> REF _Ref493510781 \r \h </w:instrText>
      </w:r>
      <w:r>
        <w:fldChar w:fldCharType="separate"/>
      </w:r>
      <w:r w:rsidR="00567DE6">
        <w:t>3.27.6</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xml:space="preserve">) that describes the rule. If a </w:t>
      </w:r>
      <w:r>
        <w:rPr>
          <w:rStyle w:val="CODEtemp"/>
        </w:rPr>
        <w:t>rule</w:t>
      </w:r>
      <w:r>
        <w:t xml:space="preserve"> object does not contain a </w:t>
      </w:r>
      <w:r>
        <w:rPr>
          <w:rStyle w:val="CODEtemp"/>
        </w:rPr>
        <w:t>fullDescription</w:t>
      </w:r>
      <w:r>
        <w:t xml:space="preserve"> property, the </w:t>
      </w:r>
      <w:r>
        <w:rPr>
          <w:rStyle w:val="CODEtemp"/>
        </w:rPr>
        <w:t>richDescription</w:t>
      </w:r>
      <w:r>
        <w:t xml:space="preserve"> property </w:t>
      </w:r>
      <w:r>
        <w:rPr>
          <w:b/>
        </w:rPr>
        <w:t>SHALL</w:t>
      </w:r>
      <w:r>
        <w:t xml:space="preserve"> be absent.</w:t>
      </w:r>
    </w:p>
    <w:p w14:paraId="1C091F33" w14:textId="77777777" w:rsidR="00D62F3E" w:rsidRDefault="00D62F3E" w:rsidP="00D62F3E">
      <w:r>
        <w:t xml:space="preserve">All the guidance on the type of information the </w:t>
      </w:r>
      <w:r>
        <w:rPr>
          <w:rStyle w:val="CODEtemp"/>
        </w:rPr>
        <w:t>fullDescription</w:t>
      </w:r>
      <w:r>
        <w:t xml:space="preserve"> property should contain applies equally to the </w:t>
      </w:r>
      <w:r>
        <w:rPr>
          <w:rStyle w:val="CODEtemp"/>
        </w:rPr>
        <w:t>richDescription</w:t>
      </w:r>
      <w:r>
        <w:t xml:space="preserve"> property.</w:t>
      </w:r>
    </w:p>
    <w:p w14:paraId="45629ED8" w14:textId="2F0AA7FB" w:rsidR="00D62F3E" w:rsidRPr="00D62F3E" w:rsidRDefault="00D62F3E" w:rsidP="00D62F3E">
      <w:pPr>
        <w:pStyle w:val="Note"/>
        <w:rPr>
          <w:rFonts w:ascii="Times New Roman" w:hAnsi="Times New Roman"/>
          <w:sz w:val="24"/>
        </w:rPr>
      </w:pPr>
      <w:r>
        <w:t xml:space="preserve">NOTE: The </w:t>
      </w:r>
      <w:r>
        <w:rPr>
          <w:rStyle w:val="CODEtemp"/>
        </w:rPr>
        <w:t>richDescription</w:t>
      </w:r>
      <w:r>
        <w:t xml:space="preserve"> property is the rich text equivalent of the </w:t>
      </w:r>
      <w:r>
        <w:rPr>
          <w:rStyle w:val="CODEtemp"/>
        </w:rPr>
        <w:t>fullDescription</w:t>
      </w:r>
      <w:r>
        <w:t xml:space="preserve"> property. There is no rich text equivalent of the </w:t>
      </w:r>
      <w:r>
        <w:rPr>
          <w:rStyle w:val="CODEtemp"/>
        </w:rPr>
        <w:t>shortDescription</w:t>
      </w:r>
      <w:r>
        <w:t xml:space="preserve"> property (§</w:t>
      </w:r>
      <w:r>
        <w:fldChar w:fldCharType="begin"/>
      </w:r>
      <w:r>
        <w:instrText xml:space="preserve"> REF _Ref493510771 \r \h </w:instrText>
      </w:r>
      <w:r>
        <w:fldChar w:fldCharType="separate"/>
      </w:r>
      <w:r w:rsidR="00567DE6">
        <w:t>3.27.5</w:t>
      </w:r>
      <w:r>
        <w:fldChar w:fldCharType="end"/>
      </w:r>
      <w:r>
        <w:t>), on the assumption that the short description is concise enough that a rich text version is not necessary.</w:t>
      </w:r>
      <w:r>
        <w:rPr>
          <w:rFonts w:ascii="Times New Roman" w:hAnsi="Times New Roman"/>
          <w:sz w:val="24"/>
        </w:rPr>
        <w:t xml:space="preserve"> </w:t>
      </w:r>
    </w:p>
    <w:p w14:paraId="62A8BCCF" w14:textId="160158D3" w:rsidR="00B86BC7" w:rsidRDefault="00B86BC7" w:rsidP="00B86BC7">
      <w:pPr>
        <w:pStyle w:val="Heading3"/>
      </w:pPr>
      <w:bookmarkStart w:id="393" w:name="_Ref493425609"/>
      <w:bookmarkStart w:id="394" w:name="_Toc503451025"/>
      <w:r>
        <w:t>defaultLevel property</w:t>
      </w:r>
      <w:bookmarkEnd w:id="393"/>
      <w:bookmarkEnd w:id="394"/>
    </w:p>
    <w:p w14:paraId="78423A7A" w14:textId="602DCC6B" w:rsidR="00F4291F" w:rsidRDefault="00F4291F" w:rsidP="00F4291F">
      <w:r>
        <w:t xml:space="preserve">A </w:t>
      </w:r>
      <w:r w:rsidRPr="00F4291F">
        <w:rPr>
          <w:rStyle w:val="CODEtemp"/>
        </w:rPr>
        <w:t>rule</w:t>
      </w:r>
      <w:r>
        <w:t xml:space="preserve"> object </w:t>
      </w:r>
      <w:r w:rsidRPr="00F4291F">
        <w:rPr>
          <w:b/>
        </w:rPr>
        <w:t>MAY</w:t>
      </w:r>
      <w:r>
        <w:t xml:space="preserve"> contain a property named </w:t>
      </w:r>
      <w:r w:rsidRPr="00F4291F">
        <w:rPr>
          <w:rStyle w:val="CODEtemp"/>
        </w:rPr>
        <w:t>defaultLevel</w:t>
      </w:r>
      <w:r>
        <w:t xml:space="preserve"> whose value is one of the strings </w:t>
      </w:r>
      <w:r w:rsidRPr="00F4291F">
        <w:rPr>
          <w:rStyle w:val="CODEtemp"/>
        </w:rPr>
        <w:t>"warning"</w:t>
      </w:r>
      <w:r>
        <w:t xml:space="preserve">, </w:t>
      </w:r>
      <w:r w:rsidRPr="00F4291F">
        <w:rPr>
          <w:rStyle w:val="CODEtemp"/>
        </w:rPr>
        <w:t>"error"</w:t>
      </w:r>
      <w:r>
        <w:t xml:space="preserve">, or </w:t>
      </w:r>
      <w:r w:rsidRPr="00F4291F">
        <w:rPr>
          <w:rStyle w:val="CODEtemp"/>
        </w:rPr>
        <w:t>"note"</w:t>
      </w:r>
      <w:r>
        <w:t xml:space="preserve">, with the same meanings as when those strings appear as the value of the </w:t>
      </w:r>
      <w:r w:rsidRPr="00F4291F">
        <w:rPr>
          <w:rStyle w:val="CODEtemp"/>
        </w:rPr>
        <w:t>result.level</w:t>
      </w:r>
      <w:r>
        <w:t xml:space="preserve"> property (§</w:t>
      </w:r>
      <w:r>
        <w:fldChar w:fldCharType="begin"/>
      </w:r>
      <w:r>
        <w:instrText xml:space="preserve"> REF _Ref493511208 \w \h </w:instrText>
      </w:r>
      <w:r>
        <w:fldChar w:fldCharType="separate"/>
      </w:r>
      <w:r w:rsidR="00567DE6">
        <w:t>3.17.4</w:t>
      </w:r>
      <w:r>
        <w:fldChar w:fldCharType="end"/>
      </w:r>
      <w:r>
        <w:t>).</w:t>
      </w:r>
    </w:p>
    <w:p w14:paraId="2D2884A8" w14:textId="79DBACC1" w:rsidR="00F4291F" w:rsidRDefault="00F4291F" w:rsidP="00F4291F">
      <w:r>
        <w:t xml:space="preserve">If this property is absent, it </w:t>
      </w:r>
      <w:r w:rsidRPr="00F4291F">
        <w:rPr>
          <w:b/>
        </w:rPr>
        <w:t>SHALL</w:t>
      </w:r>
      <w:r>
        <w:t xml:space="preserve"> be considered to have the value </w:t>
      </w:r>
      <w:r w:rsidRPr="00F4291F">
        <w:rPr>
          <w:rStyle w:val="CODEtemp"/>
        </w:rPr>
        <w:t>"warning"</w:t>
      </w:r>
      <w:r>
        <w:t>.</w:t>
      </w:r>
    </w:p>
    <w:p w14:paraId="4CB95704" w14:textId="6A11D6A1" w:rsidR="00F4291F" w:rsidRPr="00F4291F" w:rsidRDefault="00F4291F" w:rsidP="00F4291F">
      <w:r>
        <w:t xml:space="preserve">The value of this property </w:t>
      </w:r>
      <w:r w:rsidRPr="00F4291F">
        <w:rPr>
          <w:b/>
        </w:rPr>
        <w:t>SHALL</w:t>
      </w:r>
      <w:r>
        <w:t xml:space="preserve"> provide value for the </w:t>
      </w:r>
      <w:r w:rsidRPr="00F4291F">
        <w:rPr>
          <w:rStyle w:val="CODEtemp"/>
        </w:rPr>
        <w:t>level</w:t>
      </w:r>
      <w:r>
        <w:t xml:space="preserve"> property for any </w:t>
      </w:r>
      <w:r w:rsidRPr="00F4291F">
        <w:rPr>
          <w:rStyle w:val="CODEtemp"/>
        </w:rPr>
        <w:t>result</w:t>
      </w:r>
      <w:r>
        <w:t xml:space="preserve"> object which refers to this rule through its </w:t>
      </w:r>
      <w:r w:rsidRPr="00F4291F">
        <w:rPr>
          <w:rStyle w:val="CODEtemp"/>
        </w:rPr>
        <w:t>ruleId</w:t>
      </w:r>
      <w:r>
        <w:t xml:space="preserve"> property (§</w:t>
      </w:r>
      <w:r>
        <w:fldChar w:fldCharType="begin"/>
      </w:r>
      <w:r>
        <w:instrText xml:space="preserve"> REF _Ref493408865 \w \h </w:instrText>
      </w:r>
      <w:r>
        <w:fldChar w:fldCharType="separate"/>
      </w:r>
      <w:r w:rsidR="00567DE6">
        <w:t>3.17.2</w:t>
      </w:r>
      <w:r>
        <w:fldChar w:fldCharType="end"/>
      </w:r>
      <w:r>
        <w:t xml:space="preserve">) or its </w:t>
      </w:r>
      <w:r w:rsidRPr="00F4291F">
        <w:rPr>
          <w:rStyle w:val="CODEtemp"/>
        </w:rPr>
        <w:t>ruleKey</w:t>
      </w:r>
      <w:r>
        <w:t xml:space="preserve"> property (§</w:t>
      </w:r>
      <w:r>
        <w:fldChar w:fldCharType="begin"/>
      </w:r>
      <w:r>
        <w:instrText xml:space="preserve"> REF _Ref493408875 \w \h </w:instrText>
      </w:r>
      <w:r>
        <w:fldChar w:fldCharType="separate"/>
      </w:r>
      <w:r w:rsidR="00567DE6">
        <w:t>3.17.3</w:t>
      </w:r>
      <w:r>
        <w:fldChar w:fldCharType="end"/>
      </w:r>
      <w:r>
        <w:t xml:space="preserve">), and which does not itself specify a </w:t>
      </w:r>
      <w:r w:rsidRPr="00F4291F">
        <w:rPr>
          <w:rStyle w:val="CODEtemp"/>
        </w:rPr>
        <w:t>level</w:t>
      </w:r>
      <w:r>
        <w:t xml:space="preserve"> property.</w:t>
      </w:r>
    </w:p>
    <w:p w14:paraId="07C08A4C" w14:textId="21CA8393" w:rsidR="00B86BC7" w:rsidRDefault="00B86BC7" w:rsidP="00B86BC7">
      <w:pPr>
        <w:pStyle w:val="Heading3"/>
      </w:pPr>
      <w:bookmarkStart w:id="395" w:name="_Ref493345139"/>
      <w:bookmarkStart w:id="396" w:name="_Toc503451026"/>
      <w:r>
        <w:t>message</w:t>
      </w:r>
      <w:r w:rsidR="00EE6A00">
        <w:t>Templates</w:t>
      </w:r>
      <w:r>
        <w:t xml:space="preserve"> property</w:t>
      </w:r>
      <w:bookmarkEnd w:id="395"/>
      <w:bookmarkEnd w:id="396"/>
    </w:p>
    <w:p w14:paraId="6AA2B3CA" w14:textId="30AF1BC9" w:rsidR="00197743" w:rsidRDefault="00197743" w:rsidP="00197743">
      <w:r>
        <w:t xml:space="preserve">A </w:t>
      </w:r>
      <w:r w:rsidRPr="00AF0D84">
        <w:rPr>
          <w:rStyle w:val="CODEtemp"/>
        </w:rPr>
        <w:t>rule</w:t>
      </w:r>
      <w:r>
        <w:t xml:space="preserve"> object </w:t>
      </w:r>
      <w:r w:rsidR="00AF0D84" w:rsidRPr="00AF0D84">
        <w:rPr>
          <w:b/>
        </w:rPr>
        <w:t>MAY</w:t>
      </w:r>
      <w:r w:rsidR="00AF0D84">
        <w:t xml:space="preserve"> </w:t>
      </w:r>
      <w:r>
        <w:t xml:space="preserve">contain a property named </w:t>
      </w:r>
      <w:r w:rsidRPr="00AF0D84">
        <w:rPr>
          <w:rStyle w:val="CODEtemp"/>
        </w:rPr>
        <w:t>message</w:t>
      </w:r>
      <w:r w:rsidR="00F83B35">
        <w:rPr>
          <w:rStyle w:val="CODEtemp"/>
        </w:rPr>
        <w:t>Template</w:t>
      </w:r>
      <w:r w:rsidRPr="00AF0D84">
        <w:rPr>
          <w:rStyle w:val="CODEtemp"/>
        </w:rPr>
        <w:t>s</w:t>
      </w:r>
      <w:r>
        <w:t xml:space="preserve"> whose value is a JSON object consisting of a set of </w:t>
      </w:r>
      <w:r w:rsidR="00F83B35">
        <w:t>properties</w:t>
      </w:r>
      <w:r>
        <w:t xml:space="preserve"> with arbitrary names.</w:t>
      </w:r>
    </w:p>
    <w:p w14:paraId="4810A9EB" w14:textId="16230D93" w:rsidR="00197743" w:rsidRDefault="00197743" w:rsidP="00197743">
      <w:r>
        <w:t xml:space="preserve">The value </w:t>
      </w:r>
      <w:r w:rsidR="00F83B35">
        <w:t>of</w:t>
      </w:r>
      <w:r>
        <w:t xml:space="preserve"> each </w:t>
      </w:r>
      <w:r w:rsidR="00F83B35">
        <w:t>property</w:t>
      </w:r>
      <w:r>
        <w:t xml:space="preserve"> </w:t>
      </w:r>
      <w:r w:rsidR="00AF0D84" w:rsidRPr="00AF0D84">
        <w:rPr>
          <w:b/>
        </w:rPr>
        <w:t>SHALL</w:t>
      </w:r>
      <w:r w:rsidR="00AF0D84">
        <w:t xml:space="preserve"> </w:t>
      </w:r>
      <w:r>
        <w:t>be a string, which we refer to as a “</w:t>
      </w:r>
      <w:r w:rsidR="00F83B35">
        <w:t>plain text message template</w:t>
      </w:r>
      <w:r>
        <w:t xml:space="preserve">,” that can be used to construct a </w:t>
      </w:r>
      <w:r w:rsidR="00F83B35">
        <w:t>plain text</w:t>
      </w:r>
      <w:r>
        <w:t xml:space="preserve"> message </w:t>
      </w:r>
      <w:r w:rsidR="00F83B35">
        <w:t>(§</w:t>
      </w:r>
      <w:r w:rsidR="00F83B35">
        <w:fldChar w:fldCharType="begin"/>
      </w:r>
      <w:r w:rsidR="00F83B35">
        <w:instrText xml:space="preserve"> REF _Ref503354593 \r \h </w:instrText>
      </w:r>
      <w:r w:rsidR="00F83B35">
        <w:fldChar w:fldCharType="separate"/>
      </w:r>
      <w:r w:rsidR="00567DE6">
        <w:t>3.10.2</w:t>
      </w:r>
      <w:r w:rsidR="00F83B35">
        <w:fldChar w:fldCharType="end"/>
      </w:r>
      <w:r w:rsidR="00F83B35">
        <w:t xml:space="preserve">) </w:t>
      </w:r>
      <w:r>
        <w:t>in combination with an arbitrary number of additional strings, which we refer to as “arguments” (see §</w:t>
      </w:r>
      <w:r w:rsidR="00AF0D84">
        <w:fldChar w:fldCharType="begin"/>
      </w:r>
      <w:r w:rsidR="00AF0D84">
        <w:instrText xml:space="preserve"> REF _Ref493511451 \w \h </w:instrText>
      </w:r>
      <w:r w:rsidR="00AF0D84">
        <w:fldChar w:fldCharType="separate"/>
      </w:r>
      <w:r w:rsidR="00567DE6">
        <w:t>3.28.3</w:t>
      </w:r>
      <w:r w:rsidR="00AF0D84">
        <w:fldChar w:fldCharType="end"/>
      </w:r>
      <w:r>
        <w:t>).</w:t>
      </w:r>
    </w:p>
    <w:p w14:paraId="1713057B" w14:textId="1CC4C8C2" w:rsidR="00197743" w:rsidRDefault="00197743" w:rsidP="00197743">
      <w:r>
        <w:t xml:space="preserve">A </w:t>
      </w:r>
      <w:r w:rsidR="00F83B35">
        <w:t xml:space="preserve">plain text </w:t>
      </w:r>
      <w:r>
        <w:t xml:space="preserve">message </w:t>
      </w:r>
      <w:r w:rsidR="00F83B35">
        <w:t>template</w:t>
      </w:r>
      <w:r>
        <w:t xml:space="preserve"> </w:t>
      </w:r>
      <w:r w:rsidR="00AF0D84" w:rsidRPr="00AF0D84">
        <w:rPr>
          <w:b/>
        </w:rPr>
        <w:t>SHALL</w:t>
      </w:r>
      <w:r w:rsidR="00AF0D84">
        <w:t xml:space="preserve"> </w:t>
      </w:r>
      <w:r>
        <w:t xml:space="preserve">consist of plain text interspersed with zero or more placeholders. Each placeholder </w:t>
      </w:r>
      <w:r w:rsidR="00AF0D84" w:rsidRPr="00AF0D84">
        <w:rPr>
          <w:b/>
        </w:rPr>
        <w:t>SHALL</w:t>
      </w:r>
      <w:r w:rsidR="00AF0D84">
        <w:t xml:space="preserve"> </w:t>
      </w:r>
      <w:r>
        <w:t>be of the form “</w:t>
      </w:r>
      <w:r w:rsidRPr="00AF0D84">
        <w:rPr>
          <w:rStyle w:val="CODEtemp"/>
        </w:rPr>
        <w:t>{n}</w:t>
      </w:r>
      <w:r>
        <w:t xml:space="preserve">”, where </w:t>
      </w:r>
      <w:r w:rsidRPr="00AF0D84">
        <w:rPr>
          <w:rStyle w:val="CODEtemp"/>
        </w:rPr>
        <w:t>n</w:t>
      </w:r>
      <w:r>
        <w:t xml:space="preserve"> is a non-negative integer which represents a 0-based index into the </w:t>
      </w:r>
      <w:r w:rsidR="00136F19">
        <w:t>array</w:t>
      </w:r>
      <w:r>
        <w:t xml:space="preserve"> of arguments. When a </w:t>
      </w:r>
      <w:r w:rsidR="00F83B35">
        <w:t>SARIF consumer</w:t>
      </w:r>
      <w:r>
        <w:t xml:space="preserve"> displays </w:t>
      </w:r>
      <w:r w:rsidR="00F83B35">
        <w:t>the constructed plain text message</w:t>
      </w:r>
      <w:r>
        <w:t xml:space="preserve">, it </w:t>
      </w:r>
      <w:r w:rsidR="00AF0D84" w:rsidRPr="00AF0D84">
        <w:rPr>
          <w:b/>
        </w:rPr>
        <w:t>SHALL</w:t>
      </w:r>
      <w:r w:rsidR="00AF0D84">
        <w:t xml:space="preserve"> </w:t>
      </w:r>
      <w:r>
        <w:t xml:space="preserve">replace every occurrence of the placeholder </w:t>
      </w:r>
      <w:r w:rsidRPr="00AF0D84">
        <w:rPr>
          <w:rStyle w:val="CODEtemp"/>
        </w:rPr>
        <w:t>{n}</w:t>
      </w:r>
      <w:r>
        <w:t xml:space="preserve"> with the string value at index </w:t>
      </w:r>
      <w:r w:rsidRPr="00AF0D84">
        <w:rPr>
          <w:rStyle w:val="CODEtemp"/>
        </w:rPr>
        <w:t>n</w:t>
      </w:r>
      <w:r>
        <w:t xml:space="preserve"> in the </w:t>
      </w:r>
      <w:r w:rsidR="00136F19">
        <w:t>array</w:t>
      </w:r>
      <w:r>
        <w:t xml:space="preserve"> of arguments. Within a message </w:t>
      </w:r>
      <w:r w:rsidR="00F83B35">
        <w:t>template</w:t>
      </w:r>
      <w:r>
        <w:t>, the characters “</w:t>
      </w:r>
      <w:r w:rsidRPr="00AF0D84">
        <w:rPr>
          <w:rStyle w:val="CODEtemp"/>
        </w:rPr>
        <w:t>{</w:t>
      </w:r>
      <w:r>
        <w:t>” and “</w:t>
      </w:r>
      <w:r w:rsidRPr="00AF0D84">
        <w:rPr>
          <w:rStyle w:val="CODEtemp"/>
        </w:rPr>
        <w:t>}</w:t>
      </w:r>
      <w:r>
        <w:t xml:space="preserve">” </w:t>
      </w:r>
      <w:r w:rsidR="00AF0D84" w:rsidRPr="00AF0D84">
        <w:rPr>
          <w:b/>
        </w:rPr>
        <w:t>SHALL</w:t>
      </w:r>
      <w:r w:rsidR="00AF0D84">
        <w:t xml:space="preserve"> </w:t>
      </w:r>
      <w:r>
        <w:t>be represented by the character sequences “</w:t>
      </w:r>
      <w:r w:rsidRPr="00AF0D84">
        <w:rPr>
          <w:rStyle w:val="CODEtemp"/>
        </w:rPr>
        <w:t>{{</w:t>
      </w:r>
      <w:r>
        <w:t>” and “</w:t>
      </w:r>
      <w:r w:rsidRPr="00AF0D84">
        <w:rPr>
          <w:rStyle w:val="CODEtemp"/>
        </w:rPr>
        <w:t>}}</w:t>
      </w:r>
      <w:r>
        <w:t>” respectively.</w:t>
      </w:r>
    </w:p>
    <w:p w14:paraId="7AD71D7E" w14:textId="1712A78C" w:rsidR="00197743" w:rsidRDefault="00197743" w:rsidP="00197743">
      <w:r>
        <w:t xml:space="preserve">Aside from the presence of the placeholders, a </w:t>
      </w:r>
      <w:r w:rsidR="00F83B35">
        <w:t xml:space="preserve">plain text </w:t>
      </w:r>
      <w:r>
        <w:t xml:space="preserve">message </w:t>
      </w:r>
      <w:r w:rsidR="00F83B35">
        <w:t>template</w:t>
      </w:r>
      <w:r>
        <w:t xml:space="preserve"> </w:t>
      </w:r>
      <w:r w:rsidR="00AF0D84" w:rsidRPr="00AF0D84">
        <w:rPr>
          <w:b/>
        </w:rPr>
        <w:t>SHOULD</w:t>
      </w:r>
      <w:r w:rsidR="00AF0D84">
        <w:t xml:space="preserve"> </w:t>
      </w:r>
      <w:r>
        <w:t xml:space="preserve">conform to the guidelines for </w:t>
      </w:r>
      <w:r w:rsidR="00F83B35">
        <w:t xml:space="preserve">plain text </w:t>
      </w:r>
      <w:r>
        <w:t>message properties (§</w:t>
      </w:r>
      <w:r w:rsidR="00F83B35">
        <w:fldChar w:fldCharType="begin"/>
      </w:r>
      <w:r w:rsidR="00F83B35">
        <w:instrText xml:space="preserve"> REF _Ref503354593 \r \h </w:instrText>
      </w:r>
      <w:r w:rsidR="00F83B35">
        <w:fldChar w:fldCharType="separate"/>
      </w:r>
      <w:r w:rsidR="00567DE6">
        <w:t>3.10.2</w:t>
      </w:r>
      <w:r w:rsidR="00F83B35">
        <w:fldChar w:fldCharType="end"/>
      </w:r>
      <w:r>
        <w:t>).</w:t>
      </w:r>
    </w:p>
    <w:p w14:paraId="13BBB5C4" w14:textId="54802325" w:rsidR="00197743" w:rsidRDefault="00197743" w:rsidP="00AF0D84">
      <w:pPr>
        <w:pStyle w:val="Note"/>
      </w:pPr>
      <w:r>
        <w:lastRenderedPageBreak/>
        <w:t xml:space="preserve">EXAMPLE 1: Given a </w:t>
      </w:r>
      <w:r w:rsidR="00454769">
        <w:t xml:space="preserve">plain text </w:t>
      </w:r>
      <w:r>
        <w:t xml:space="preserve">message </w:t>
      </w:r>
      <w:r w:rsidR="00F83B35">
        <w:t>template</w:t>
      </w:r>
      <w:r>
        <w:t>:</w:t>
      </w:r>
    </w:p>
    <w:p w14:paraId="2338D58E" w14:textId="0100C17F" w:rsidR="00197743" w:rsidRDefault="00AF0D84" w:rsidP="00AF0D84">
      <w:pPr>
        <w:pStyle w:val="Code"/>
      </w:pPr>
      <w:r>
        <w:t>"</w:t>
      </w:r>
      <w:r w:rsidR="00197743">
        <w:t xml:space="preserve">The variable </w:t>
      </w:r>
      <w:r>
        <w:t>\</w:t>
      </w:r>
      <w:r w:rsidR="00197743">
        <w:t>"{0}</w:t>
      </w:r>
      <w:r>
        <w:t>\</w:t>
      </w:r>
      <w:r w:rsidR="00197743">
        <w:t xml:space="preserve">" defined on line {1} is never used. Consider removing </w:t>
      </w:r>
      <w:r>
        <w:t>\</w:t>
      </w:r>
      <w:r w:rsidR="00197743">
        <w:t>"{0}</w:t>
      </w:r>
      <w:r>
        <w:t>\</w:t>
      </w:r>
      <w:r w:rsidR="00197743">
        <w:t>".</w:t>
      </w:r>
      <w:r>
        <w:t>"</w:t>
      </w:r>
    </w:p>
    <w:p w14:paraId="0B6C8DC3" w14:textId="4AB0FD4C" w:rsidR="00197743" w:rsidRDefault="00197743" w:rsidP="00AF0D84">
      <w:pPr>
        <w:pStyle w:val="Note"/>
      </w:pPr>
      <w:r>
        <w:t xml:space="preserve">together with the arguments </w:t>
      </w:r>
      <w:r w:rsidR="00AF0D84" w:rsidRPr="00AF0D84">
        <w:rPr>
          <w:rStyle w:val="CODEtemp"/>
        </w:rPr>
        <w:t>"</w:t>
      </w:r>
      <w:r w:rsidRPr="00AF0D84">
        <w:rPr>
          <w:rStyle w:val="CODEtemp"/>
        </w:rPr>
        <w:t>x</w:t>
      </w:r>
      <w:r w:rsidR="00AF0D84" w:rsidRPr="00AF0D84">
        <w:rPr>
          <w:rStyle w:val="CODEtemp"/>
        </w:rPr>
        <w:t>"</w:t>
      </w:r>
      <w:r>
        <w:t xml:space="preserve"> and </w:t>
      </w:r>
      <w:r w:rsidR="00AF0D84" w:rsidRPr="00AF0D84">
        <w:rPr>
          <w:rStyle w:val="CODEtemp"/>
        </w:rPr>
        <w:t>"</w:t>
      </w:r>
      <w:r w:rsidRPr="00AF0D84">
        <w:rPr>
          <w:rStyle w:val="CODEtemp"/>
        </w:rPr>
        <w:t>12</w:t>
      </w:r>
      <w:r w:rsidR="00AF0D84" w:rsidRPr="00AF0D84">
        <w:rPr>
          <w:rStyle w:val="CODEtemp"/>
        </w:rPr>
        <w:t>"</w:t>
      </w:r>
      <w:r>
        <w:t xml:space="preserve">, a viewer </w:t>
      </w:r>
      <w:r w:rsidR="00CA5EC9">
        <w:t>should</w:t>
      </w:r>
      <w:r>
        <w:t xml:space="preserve"> display the string</w:t>
      </w:r>
    </w:p>
    <w:p w14:paraId="5E872311" w14:textId="77777777" w:rsidR="00197743" w:rsidRDefault="00197743" w:rsidP="00AF0D84">
      <w:pPr>
        <w:pStyle w:val="Code"/>
      </w:pPr>
      <w:r>
        <w:t>The variable "x" defined on line 12 is never used. Consider removing "x".</w:t>
      </w:r>
    </w:p>
    <w:p w14:paraId="54AC3DC0" w14:textId="72594711" w:rsidR="00197743" w:rsidRDefault="00197743" w:rsidP="00197743">
      <w:r>
        <w:t xml:space="preserve">The set of </w:t>
      </w:r>
      <w:r w:rsidR="00F83B35">
        <w:t xml:space="preserve">property </w:t>
      </w:r>
      <w:r>
        <w:t xml:space="preserve">names appearing in the </w:t>
      </w:r>
      <w:r w:rsidRPr="00AF0D84">
        <w:rPr>
          <w:rStyle w:val="CODEtemp"/>
        </w:rPr>
        <w:t>message</w:t>
      </w:r>
      <w:r w:rsidR="00F83B35">
        <w:rPr>
          <w:rStyle w:val="CODEtemp"/>
        </w:rPr>
        <w:t>Template</w:t>
      </w:r>
      <w:r w:rsidRPr="00AF0D84">
        <w:rPr>
          <w:rStyle w:val="CODEtemp"/>
        </w:rPr>
        <w:t>s</w:t>
      </w:r>
      <w:r>
        <w:t xml:space="preserve"> property </w:t>
      </w:r>
      <w:r w:rsidR="00AF0D84" w:rsidRPr="00AF0D84">
        <w:rPr>
          <w:b/>
        </w:rPr>
        <w:t>SHALL</w:t>
      </w:r>
      <w:r w:rsidR="00AF0D84">
        <w:t xml:space="preserve"> </w:t>
      </w:r>
      <w:r>
        <w:t xml:space="preserve">contain at least the set of strings which occur as values of the </w:t>
      </w:r>
      <w:r w:rsidRPr="00AF0D84">
        <w:rPr>
          <w:rStyle w:val="CODEtemp"/>
        </w:rPr>
        <w:t>result.</w:t>
      </w:r>
      <w:r w:rsidR="00F83B35">
        <w:rPr>
          <w:rStyle w:val="CODEtemp"/>
        </w:rPr>
        <w:t>templatedMessage</w:t>
      </w:r>
      <w:r w:rsidRPr="00AF0D84">
        <w:rPr>
          <w:rStyle w:val="CODEtemp"/>
        </w:rPr>
        <w:t>.</w:t>
      </w:r>
      <w:r w:rsidR="00F83B35">
        <w:rPr>
          <w:rStyle w:val="CODEtemp"/>
        </w:rPr>
        <w:t>template</w:t>
      </w:r>
      <w:r w:rsidRPr="00AF0D84">
        <w:rPr>
          <w:rStyle w:val="CODEtemp"/>
        </w:rPr>
        <w:t>Id</w:t>
      </w:r>
      <w:r>
        <w:t xml:space="preserve"> property</w:t>
      </w:r>
      <w:r w:rsidR="00AF0D84">
        <w:t xml:space="preserve"> (§</w:t>
      </w:r>
      <w:r w:rsidR="00AF0D84">
        <w:fldChar w:fldCharType="begin"/>
      </w:r>
      <w:r w:rsidR="00AF0D84">
        <w:instrText xml:space="preserve"> REF _Ref493511707 \w \h </w:instrText>
      </w:r>
      <w:r w:rsidR="00AF0D84">
        <w:fldChar w:fldCharType="separate"/>
      </w:r>
      <w:r w:rsidR="00567DE6">
        <w:t>3.28.2</w:t>
      </w:r>
      <w:r w:rsidR="00AF0D84">
        <w:fldChar w:fldCharType="end"/>
      </w:r>
      <w:r w:rsidR="00AF0D84">
        <w:t>)</w:t>
      </w:r>
      <w:r>
        <w:t xml:space="preserve"> in the</w:t>
      </w:r>
      <w:r w:rsidR="00AF0D84">
        <w:t xml:space="preserve"> </w:t>
      </w:r>
      <w:r w:rsidR="00136F19">
        <w:t>run</w:t>
      </w:r>
      <w:r>
        <w:t xml:space="preserve">. The </w:t>
      </w:r>
      <w:r w:rsidRPr="00AF0D84">
        <w:rPr>
          <w:rStyle w:val="CODEtemp"/>
        </w:rPr>
        <w:t>message</w:t>
      </w:r>
      <w:r w:rsidR="00136F19">
        <w:rPr>
          <w:rStyle w:val="CODEtemp"/>
        </w:rPr>
        <w:t>Template</w:t>
      </w:r>
      <w:r w:rsidRPr="00AF0D84">
        <w:rPr>
          <w:rStyle w:val="CODEtemp"/>
        </w:rPr>
        <w:t>s</w:t>
      </w:r>
      <w:r>
        <w:t xml:space="preserve"> property </w:t>
      </w:r>
      <w:r w:rsidR="00AF0D84" w:rsidRPr="00AF0D84">
        <w:rPr>
          <w:b/>
        </w:rPr>
        <w:t>MAY</w:t>
      </w:r>
      <w:r w:rsidR="00AF0D84">
        <w:t xml:space="preserve"> </w:t>
      </w:r>
      <w:r>
        <w:t xml:space="preserve">contain additional </w:t>
      </w:r>
      <w:r w:rsidR="00136F19">
        <w:t>properties</w:t>
      </w:r>
      <w:r>
        <w:t xml:space="preserve"> whose names do not appear as the value of the </w:t>
      </w:r>
      <w:r w:rsidRPr="00AF0D84">
        <w:rPr>
          <w:rStyle w:val="CODEtemp"/>
        </w:rPr>
        <w:t>result.</w:t>
      </w:r>
      <w:r w:rsidR="00136F19">
        <w:rPr>
          <w:rStyle w:val="CODEtemp"/>
        </w:rPr>
        <w:t>templa</w:t>
      </w:r>
      <w:r w:rsidRPr="00AF0D84">
        <w:rPr>
          <w:rStyle w:val="CODEtemp"/>
        </w:rPr>
        <w:t>tedMessage.</w:t>
      </w:r>
      <w:r w:rsidR="00136F19">
        <w:rPr>
          <w:rStyle w:val="CODEtemp"/>
        </w:rPr>
        <w:t>template</w:t>
      </w:r>
      <w:r w:rsidRPr="00AF0D84">
        <w:rPr>
          <w:rStyle w:val="CODEtemp"/>
        </w:rPr>
        <w:t>Id</w:t>
      </w:r>
      <w:r>
        <w:t xml:space="preserve"> property for any result in the </w:t>
      </w:r>
      <w:r w:rsidR="00136F19">
        <w:t>run</w:t>
      </w:r>
      <w:r>
        <w:t>.</w:t>
      </w:r>
    </w:p>
    <w:p w14:paraId="50742B38" w14:textId="56C9C934" w:rsidR="00197743" w:rsidRDefault="0025208C" w:rsidP="0025208C">
      <w:pPr>
        <w:pStyle w:val="Note"/>
      </w:pPr>
      <w:r>
        <w:t xml:space="preserve">NOTE: </w:t>
      </w:r>
      <w:r w:rsidR="00197743">
        <w:t xml:space="preserve">Additional </w:t>
      </w:r>
      <w:r w:rsidR="00454769">
        <w:t>properties</w:t>
      </w:r>
      <w:r w:rsidR="00197743">
        <w:t xml:space="preserve"> are permitted in the </w:t>
      </w:r>
      <w:r w:rsidR="00197743" w:rsidRPr="0025208C">
        <w:rPr>
          <w:rStyle w:val="CODEtemp"/>
        </w:rPr>
        <w:t>message</w:t>
      </w:r>
      <w:r w:rsidR="00454769">
        <w:rPr>
          <w:rStyle w:val="CODEtemp"/>
        </w:rPr>
        <w:t>Template</w:t>
      </w:r>
      <w:r w:rsidR="00197743">
        <w:t xml:space="preserve"> property for the convenience of tool vendors, who might find it easier to emit the entire set of messages supported by a rule, rather than restricting it to those messages that happen to appear in the log</w:t>
      </w:r>
      <w:r w:rsidR="00CF2745">
        <w:t xml:space="preserve"> file</w:t>
      </w:r>
      <w:r w:rsidR="00197743">
        <w:t>.</w:t>
      </w:r>
    </w:p>
    <w:p w14:paraId="20190189" w14:textId="123C8A36" w:rsidR="00197743" w:rsidRDefault="00197743" w:rsidP="0025208C">
      <w:pPr>
        <w:pStyle w:val="Note"/>
      </w:pPr>
      <w:r>
        <w:t>EXAMPLE 2:</w:t>
      </w:r>
    </w:p>
    <w:p w14:paraId="7A5CBB29" w14:textId="77777777" w:rsidR="00197743" w:rsidRDefault="00197743" w:rsidP="0025208C">
      <w:pPr>
        <w:pStyle w:val="Code"/>
      </w:pPr>
      <w:r>
        <w:t>{</w:t>
      </w:r>
    </w:p>
    <w:p w14:paraId="5284FE4B" w14:textId="28953222" w:rsidR="00197743" w:rsidRDefault="0025208C" w:rsidP="0025208C">
      <w:pPr>
        <w:pStyle w:val="Code"/>
      </w:pPr>
      <w:r>
        <w:t xml:space="preserve">    "objectCreation"</w:t>
      </w:r>
      <w:r w:rsidR="00197743">
        <w:t xml:space="preserve">: </w:t>
      </w:r>
      <w:r>
        <w:t xml:space="preserve"> </w:t>
      </w:r>
      <w:r w:rsidR="00197743">
        <w:t>"{0} creates a new instance of {1} which is never used.</w:t>
      </w:r>
    </w:p>
    <w:p w14:paraId="26BB26DE" w14:textId="77777777" w:rsidR="0025208C" w:rsidRDefault="00197743" w:rsidP="0025208C">
      <w:pPr>
        <w:pStyle w:val="Code"/>
      </w:pPr>
      <w:r>
        <w:t xml:space="preserve">                        Pass the instance as an argument to another method,</w:t>
      </w:r>
    </w:p>
    <w:p w14:paraId="531C5A63" w14:textId="202DDA5F" w:rsidR="00197743" w:rsidRDefault="0025208C" w:rsidP="0025208C">
      <w:pPr>
        <w:pStyle w:val="Code"/>
      </w:pPr>
      <w:r>
        <w:t xml:space="preserve">                        </w:t>
      </w:r>
      <w:r w:rsidR="00197743">
        <w:t>assign the instance to a variable,</w:t>
      </w:r>
    </w:p>
    <w:p w14:paraId="01C46B53" w14:textId="77777777" w:rsidR="00197743" w:rsidRDefault="00197743" w:rsidP="0025208C">
      <w:pPr>
        <w:pStyle w:val="Code"/>
      </w:pPr>
      <w:r>
        <w:t xml:space="preserve">                        or remove the object creation if it is unnecessary.",  </w:t>
      </w:r>
    </w:p>
    <w:p w14:paraId="6ACFD41D" w14:textId="77777777" w:rsidR="0025208C" w:rsidRDefault="00197743" w:rsidP="0025208C">
      <w:pPr>
        <w:pStyle w:val="Code"/>
      </w:pPr>
      <w:r>
        <w:t xml:space="preserve">    "stringReturnValue": "{0} calls {1} </w:t>
      </w:r>
      <w:r w:rsidR="0025208C">
        <w:t>but does not use the new string</w:t>
      </w:r>
    </w:p>
    <w:p w14:paraId="6755FD15" w14:textId="6CE03155" w:rsidR="00197743" w:rsidRDefault="0025208C" w:rsidP="0025208C">
      <w:pPr>
        <w:pStyle w:val="Code"/>
      </w:pPr>
      <w:r>
        <w:t xml:space="preserve">                         </w:t>
      </w:r>
      <w:r w:rsidR="00197743">
        <w:t>instance that the method returns.</w:t>
      </w:r>
    </w:p>
    <w:p w14:paraId="3D88E19B" w14:textId="77777777" w:rsidR="0025208C" w:rsidRDefault="00197743" w:rsidP="0025208C">
      <w:pPr>
        <w:pStyle w:val="Code"/>
      </w:pPr>
      <w:r>
        <w:t xml:space="preserve">                         Pass the instance as an argument to another method,</w:t>
      </w:r>
    </w:p>
    <w:p w14:paraId="68DAF5BB" w14:textId="742139AA" w:rsidR="00197743" w:rsidRDefault="0025208C" w:rsidP="0025208C">
      <w:pPr>
        <w:pStyle w:val="Code"/>
      </w:pPr>
      <w:r>
        <w:t xml:space="preserve">                        </w:t>
      </w:r>
      <w:r w:rsidR="00197743">
        <w:t xml:space="preserve"> assign the instance to a variable,</w:t>
      </w:r>
    </w:p>
    <w:p w14:paraId="3311F561" w14:textId="3174576F" w:rsidR="00197743" w:rsidRDefault="0025208C" w:rsidP="0025208C">
      <w:pPr>
        <w:pStyle w:val="Code"/>
      </w:pPr>
      <w:r>
        <w:t xml:space="preserve">                       </w:t>
      </w:r>
      <w:r w:rsidR="00197743">
        <w:t xml:space="preserve">  or remove the call if it is unnecessary."        </w:t>
      </w:r>
    </w:p>
    <w:p w14:paraId="18AAD2C6" w14:textId="52FF5A09" w:rsidR="00F4291F" w:rsidRPr="00F4291F" w:rsidRDefault="00197743" w:rsidP="0025208C">
      <w:pPr>
        <w:pStyle w:val="Code"/>
      </w:pPr>
      <w:r>
        <w:t>}</w:t>
      </w:r>
    </w:p>
    <w:p w14:paraId="61B53774" w14:textId="173B7A83" w:rsidR="00D60DFE" w:rsidRDefault="00D60DFE" w:rsidP="00B86BC7">
      <w:pPr>
        <w:pStyle w:val="Heading3"/>
      </w:pPr>
      <w:bookmarkStart w:id="397" w:name="_Ref503357110"/>
      <w:bookmarkStart w:id="398" w:name="_Ref503366474"/>
      <w:bookmarkStart w:id="399" w:name="_Ref503366805"/>
      <w:bookmarkStart w:id="400" w:name="_Toc503451027"/>
      <w:r>
        <w:t>richMessageTemplates</w:t>
      </w:r>
      <w:bookmarkEnd w:id="397"/>
      <w:r w:rsidR="00932BEE">
        <w:t xml:space="preserve"> property</w:t>
      </w:r>
      <w:bookmarkEnd w:id="398"/>
      <w:bookmarkEnd w:id="399"/>
      <w:bookmarkEnd w:id="400"/>
    </w:p>
    <w:p w14:paraId="5301B6AC" w14:textId="66E50ED0" w:rsidR="00454769" w:rsidRDefault="00454769" w:rsidP="00454769">
      <w:r>
        <w:t xml:space="preserve">If a </w:t>
      </w:r>
      <w:r>
        <w:rPr>
          <w:rStyle w:val="CODEtemp"/>
        </w:rPr>
        <w:t>rule</w:t>
      </w:r>
      <w:r>
        <w:t xml:space="preserve"> object contains a </w:t>
      </w:r>
      <w:r>
        <w:rPr>
          <w:rStyle w:val="CODEtemp"/>
        </w:rPr>
        <w:t>messageTemplates</w:t>
      </w:r>
      <w:r>
        <w:t xml:space="preserve"> property (§</w:t>
      </w:r>
      <w:r>
        <w:fldChar w:fldCharType="begin"/>
      </w:r>
      <w:r>
        <w:instrText xml:space="preserve"> REF _Ref493345139 \r \h </w:instrText>
      </w:r>
      <w:r>
        <w:fldChar w:fldCharType="separate"/>
      </w:r>
      <w:r w:rsidR="00567DE6">
        <w:t>3.27.9</w:t>
      </w:r>
      <w:r>
        <w:fldChar w:fldCharType="end"/>
      </w:r>
      <w:r>
        <w:t xml:space="preserve">), it </w:t>
      </w:r>
      <w:r>
        <w:rPr>
          <w:b/>
        </w:rPr>
        <w:t>MAY</w:t>
      </w:r>
      <w:r>
        <w:t xml:space="preserve"> also contain a property named </w:t>
      </w:r>
      <w:r>
        <w:rPr>
          <w:rStyle w:val="CODEtemp"/>
        </w:rPr>
        <w:t>richMessageTemplates</w:t>
      </w:r>
      <w:r>
        <w:t xml:space="preserve"> whose value is a JSON object consisting of a set of properties with arbitrary names.</w:t>
      </w:r>
    </w:p>
    <w:p w14:paraId="03C9BFFA" w14:textId="321F9F02" w:rsidR="00454769" w:rsidRDefault="00454769" w:rsidP="00454769">
      <w:r>
        <w:t xml:space="preserve">The value of each property </w:t>
      </w:r>
      <w:r>
        <w:rPr>
          <w:b/>
        </w:rPr>
        <w:t>SHALL</w:t>
      </w:r>
      <w:r>
        <w:t xml:space="preserve"> be a string, which we refer to as a “rich message template,” that can be used to construct a rich text message (§</w:t>
      </w:r>
      <w:r>
        <w:fldChar w:fldCharType="begin"/>
      </w:r>
      <w:r>
        <w:instrText xml:space="preserve"> REF _Ref503354606 \r \h </w:instrText>
      </w:r>
      <w:r>
        <w:fldChar w:fldCharType="separate"/>
      </w:r>
      <w:r w:rsidR="00567DE6">
        <w:t>3.10.3</w:t>
      </w:r>
      <w:r>
        <w:fldChar w:fldCharType="end"/>
      </w:r>
      <w:r>
        <w:t>) in combination with an arbitrary number of additional strings, which we refer to as “arguments” (see §</w:t>
      </w:r>
      <w:r>
        <w:fldChar w:fldCharType="begin"/>
      </w:r>
      <w:r>
        <w:instrText xml:space="preserve"> REF _Ref493511451 \r \h </w:instrText>
      </w:r>
      <w:r>
        <w:fldChar w:fldCharType="separate"/>
      </w:r>
      <w:r w:rsidR="00567DE6">
        <w:t>3.28.3</w:t>
      </w:r>
      <w:r>
        <w:fldChar w:fldCharType="end"/>
      </w:r>
      <w:r>
        <w:t>).</w:t>
      </w:r>
    </w:p>
    <w:p w14:paraId="6DD684FA" w14:textId="49AE9CD1" w:rsidR="00454769" w:rsidRDefault="00454769" w:rsidP="00454769">
      <w:r>
        <w:t xml:space="preserve">A rich message template </w:t>
      </w:r>
      <w:r>
        <w:rPr>
          <w:b/>
        </w:rPr>
        <w:t>SHALL</w:t>
      </w:r>
      <w:r>
        <w:t xml:space="preserve"> consist of rich text interspersed with zero or more placeholders. The syntax for placeholders </w:t>
      </w:r>
      <w:r>
        <w:rPr>
          <w:b/>
        </w:rPr>
        <w:t>SHALL</w:t>
      </w:r>
      <w:r>
        <w:t xml:space="preserve"> be the same as described in §</w:t>
      </w:r>
      <w:r>
        <w:fldChar w:fldCharType="begin"/>
      </w:r>
      <w:r>
        <w:instrText xml:space="preserve"> REF _Ref493345139 \r \h </w:instrText>
      </w:r>
      <w:r>
        <w:fldChar w:fldCharType="separate"/>
      </w:r>
      <w:r w:rsidR="00567DE6">
        <w:t>3.27.9</w:t>
      </w:r>
      <w:r>
        <w:fldChar w:fldCharType="end"/>
      </w:r>
      <w:r>
        <w:t xml:space="preserve">. When a SARIF consumer displays the constructed rich text message, it </w:t>
      </w:r>
      <w:r>
        <w:rPr>
          <w:b/>
        </w:rPr>
        <w:t>SHALL</w:t>
      </w:r>
      <w:r>
        <w:t xml:space="preserve"> replace the placeholders </w:t>
      </w:r>
      <w:r>
        <w:rPr>
          <w:rStyle w:val="CODEtemp"/>
        </w:rPr>
        <w:t>{n}</w:t>
      </w:r>
      <w:r>
        <w:t xml:space="preserve"> in the manner described in §</w:t>
      </w:r>
      <w:r>
        <w:fldChar w:fldCharType="begin"/>
      </w:r>
      <w:r>
        <w:instrText xml:space="preserve"> REF _Ref493345139 \r \h </w:instrText>
      </w:r>
      <w:r>
        <w:fldChar w:fldCharType="separate"/>
      </w:r>
      <w:r w:rsidR="00567DE6">
        <w:t>3.27.9</w:t>
      </w:r>
      <w:r>
        <w:fldChar w:fldCharType="end"/>
      </w:r>
      <w:r>
        <w:t>. Within a rich message template, the characters” “</w:t>
      </w:r>
      <w:r>
        <w:rPr>
          <w:rStyle w:val="CODEtemp"/>
        </w:rPr>
        <w:t>{</w:t>
      </w:r>
      <w:r>
        <w:t>” and “</w:t>
      </w:r>
      <w:r>
        <w:rPr>
          <w:rStyle w:val="CODEtemp"/>
        </w:rPr>
        <w:t>}</w:t>
      </w:r>
      <w:r>
        <w:t xml:space="preserve">” </w:t>
      </w:r>
      <w:r>
        <w:rPr>
          <w:b/>
        </w:rPr>
        <w:t>SHALL</w:t>
      </w:r>
      <w:r>
        <w:t xml:space="preserve"> be escaped in the manner described in §</w:t>
      </w:r>
      <w:r>
        <w:fldChar w:fldCharType="begin"/>
      </w:r>
      <w:r>
        <w:instrText xml:space="preserve"> REF _Ref493345139 \r \h </w:instrText>
      </w:r>
      <w:r>
        <w:fldChar w:fldCharType="separate"/>
      </w:r>
      <w:r w:rsidR="00567DE6">
        <w:t>3.27.9</w:t>
      </w:r>
      <w:r>
        <w:fldChar w:fldCharType="end"/>
      </w:r>
      <w:r>
        <w:t>.</w:t>
      </w:r>
    </w:p>
    <w:p w14:paraId="59B85CA3" w14:textId="317D1920" w:rsidR="00454769" w:rsidRDefault="00454769" w:rsidP="00454769">
      <w:r>
        <w:t xml:space="preserve">Aside from the presence of the placeholders, a rich message template </w:t>
      </w:r>
      <w:r>
        <w:rPr>
          <w:b/>
        </w:rPr>
        <w:t>SHOULD</w:t>
      </w:r>
      <w:r>
        <w:t xml:space="preserve"> conform to the guidelines for rich text message properties (§</w:t>
      </w:r>
      <w:r>
        <w:fldChar w:fldCharType="begin"/>
      </w:r>
      <w:r>
        <w:instrText xml:space="preserve"> REF _Ref503354606 \r \h </w:instrText>
      </w:r>
      <w:r>
        <w:fldChar w:fldCharType="separate"/>
      </w:r>
      <w:r w:rsidR="00567DE6">
        <w:t>3.10.3</w:t>
      </w:r>
      <w:r>
        <w:fldChar w:fldCharType="end"/>
      </w:r>
      <w:r>
        <w:t>).</w:t>
      </w:r>
    </w:p>
    <w:p w14:paraId="10C6AFC3" w14:textId="77777777" w:rsidR="00454769" w:rsidRDefault="00454769" w:rsidP="00454769">
      <w:r>
        <w:t xml:space="preserve">The rules governing the set of names appearing in the </w:t>
      </w:r>
      <w:r>
        <w:rPr>
          <w:rStyle w:val="CODEtemp"/>
        </w:rPr>
        <w:t>richMessageTemplates</w:t>
      </w:r>
      <w:r>
        <w:t xml:space="preserve"> property are the same as those for the </w:t>
      </w:r>
      <w:r>
        <w:rPr>
          <w:rStyle w:val="CODEtemp"/>
        </w:rPr>
        <w:t>messageTemplates</w:t>
      </w:r>
      <w:r>
        <w:t xml:space="preserve"> property.</w:t>
      </w:r>
    </w:p>
    <w:p w14:paraId="31517773" w14:textId="6951FFD4" w:rsidR="00454769" w:rsidRDefault="00454769" w:rsidP="00454769">
      <w:r>
        <w:t xml:space="preserve">Consumers that cannot render rich text </w:t>
      </w:r>
      <w:r>
        <w:rPr>
          <w:b/>
        </w:rPr>
        <w:t>SHALL</w:t>
      </w:r>
      <w:r>
        <w:t xml:space="preserve"> ignore the </w:t>
      </w:r>
      <w:r>
        <w:rPr>
          <w:rStyle w:val="CODEtemp"/>
        </w:rPr>
        <w:t>richMessageTemplates</w:t>
      </w:r>
      <w:r>
        <w:t xml:space="preserve"> property, and use the </w:t>
      </w:r>
      <w:r>
        <w:rPr>
          <w:rStyle w:val="CODEtemp"/>
        </w:rPr>
        <w:t>messageTemplates</w:t>
      </w:r>
      <w:r>
        <w:t xml:space="preserve"> property instead. For this reason, every property name that appears in the </w:t>
      </w:r>
      <w:r>
        <w:rPr>
          <w:rStyle w:val="CODEtemp"/>
        </w:rPr>
        <w:t>richMessageTemplates</w:t>
      </w:r>
      <w:r>
        <w:t xml:space="preserve"> property </w:t>
      </w:r>
      <w:r>
        <w:rPr>
          <w:b/>
        </w:rPr>
        <w:t>SHALL</w:t>
      </w:r>
      <w:r>
        <w:t xml:space="preserve"> also appear in the </w:t>
      </w:r>
      <w:r>
        <w:rPr>
          <w:rStyle w:val="CODEtemp"/>
        </w:rPr>
        <w:t>messageTemplates</w:t>
      </w:r>
      <w:r>
        <w:t xml:space="preserve"> property. Consumers that can render rich text </w:t>
      </w:r>
      <w:r>
        <w:rPr>
          <w:b/>
        </w:rPr>
        <w:t>SHOULD</w:t>
      </w:r>
      <w:r>
        <w:t xml:space="preserve"> use the </w:t>
      </w:r>
      <w:r>
        <w:rPr>
          <w:rStyle w:val="CODEtemp"/>
        </w:rPr>
        <w:t>richMessageTemplates</w:t>
      </w:r>
      <w:r>
        <w:t xml:space="preserve"> property, assuming they take appropriate measures to address security issues such as those discussed in §</w:t>
      </w:r>
      <w:r>
        <w:fldChar w:fldCharType="begin"/>
      </w:r>
      <w:r>
        <w:instrText xml:space="preserve"> REF _Ref503355198 \r \h </w:instrText>
      </w:r>
      <w:r>
        <w:fldChar w:fldCharType="separate"/>
      </w:r>
      <w:r w:rsidR="00567DE6">
        <w:t>3.10.3.2</w:t>
      </w:r>
      <w:r>
        <w:fldChar w:fldCharType="end"/>
      </w:r>
      <w:r>
        <w:t>.</w:t>
      </w:r>
    </w:p>
    <w:p w14:paraId="5FD7AB7C" w14:textId="66624E55" w:rsidR="00454769" w:rsidRPr="00454769" w:rsidRDefault="00454769" w:rsidP="00454769">
      <w:r>
        <w:lastRenderedPageBreak/>
        <w:t xml:space="preserve">A rich message template does not need to have the same number of placeholders as the corresponding plain text message template. If there exist both a plain text message template and a rich text message template with the same template id, and if those two templates have different numbers of placeholders, then any placeholder </w:t>
      </w:r>
      <w:r>
        <w:rPr>
          <w:rStyle w:val="CODEtemp"/>
        </w:rPr>
        <w:t>{</w:t>
      </w:r>
      <w:r>
        <w:rPr>
          <w:rStyle w:val="CODEtemp"/>
          <w:i/>
        </w:rPr>
        <w:t>n</w:t>
      </w:r>
      <w:r>
        <w:rPr>
          <w:rStyle w:val="CODEtemp"/>
        </w:rPr>
        <w:t>}</w:t>
      </w:r>
      <w:r>
        <w:t xml:space="preserve"> which appears in both templates </w:t>
      </w:r>
      <w:r>
        <w:rPr>
          <w:b/>
        </w:rPr>
        <w:t>MUST</w:t>
      </w:r>
      <w:r>
        <w:t xml:space="preserve"> have the same meaning in both templates (so that it can be filled by the same element of the </w:t>
      </w:r>
      <w:r>
        <w:rPr>
          <w:rStyle w:val="CODEtemp"/>
        </w:rPr>
        <w:t>templatedMessage.arguments</w:t>
      </w:r>
      <w:r>
        <w:t xml:space="preserve"> array (§</w:t>
      </w:r>
      <w:r>
        <w:fldChar w:fldCharType="begin"/>
      </w:r>
      <w:r>
        <w:instrText xml:space="preserve"> REF _Ref493511451 \r \h </w:instrText>
      </w:r>
      <w:r>
        <w:fldChar w:fldCharType="separate"/>
      </w:r>
      <w:r w:rsidR="00567DE6">
        <w:t>3.28.3</w:t>
      </w:r>
      <w:r>
        <w:fldChar w:fldCharType="end"/>
      </w:r>
      <w:r>
        <w:t>). See §</w:t>
      </w:r>
      <w:r>
        <w:fldChar w:fldCharType="begin"/>
      </w:r>
      <w:r>
        <w:instrText xml:space="preserve"> REF _Ref493511451 \r \h </w:instrText>
      </w:r>
      <w:r>
        <w:fldChar w:fldCharType="separate"/>
      </w:r>
      <w:r w:rsidR="00567DE6">
        <w:t>3.28.3</w:t>
      </w:r>
      <w:r>
        <w:fldChar w:fldCharType="end"/>
      </w:r>
      <w:r>
        <w:t xml:space="preserve"> for further discussion on this point.</w:t>
      </w:r>
    </w:p>
    <w:p w14:paraId="207C80A3" w14:textId="488CEEE2" w:rsidR="00B86BC7" w:rsidRDefault="00B86BC7" w:rsidP="00B86BC7">
      <w:pPr>
        <w:pStyle w:val="Heading3"/>
      </w:pPr>
      <w:bookmarkStart w:id="401" w:name="_Toc503451028"/>
      <w:r>
        <w:t>helpUri property</w:t>
      </w:r>
      <w:bookmarkEnd w:id="401"/>
    </w:p>
    <w:p w14:paraId="782A7DB1" w14:textId="68DE812B" w:rsidR="0025208C" w:rsidRDefault="0025208C" w:rsidP="0025208C">
      <w:r>
        <w:t xml:space="preserve">A </w:t>
      </w:r>
      <w:r w:rsidRPr="0025208C">
        <w:rPr>
          <w:rStyle w:val="CODEtemp"/>
        </w:rPr>
        <w:t>rule</w:t>
      </w:r>
      <w:r>
        <w:t xml:space="preserve"> object </w:t>
      </w:r>
      <w:r w:rsidRPr="0025208C">
        <w:rPr>
          <w:b/>
        </w:rPr>
        <w:t>MAY</w:t>
      </w:r>
      <w:r>
        <w:t xml:space="preserve"> contain a property named </w:t>
      </w:r>
      <w:r w:rsidRPr="0025208C">
        <w:rPr>
          <w:rStyle w:val="CODEtemp"/>
        </w:rPr>
        <w:t>helpUri</w:t>
      </w:r>
      <w:r>
        <w:t xml:space="preserve"> whose value is a string containing the URI where the primary documentation for the rule can be found.</w:t>
      </w:r>
    </w:p>
    <w:p w14:paraId="771BB717" w14:textId="31268FC0" w:rsidR="0025208C" w:rsidRPr="0025208C" w:rsidRDefault="0025208C" w:rsidP="0025208C">
      <w:pPr>
        <w:pStyle w:val="Note"/>
      </w:pPr>
      <w:r>
        <w:t>NOTE</w:t>
      </w:r>
      <w:r w:rsidR="006679CA">
        <w:t>:</w:t>
      </w:r>
      <w:r>
        <w:t xml:space="preserve"> The documentation might include examples, contact information for the rule authors, and links to additional information about the rule.</w:t>
      </w:r>
    </w:p>
    <w:p w14:paraId="5B1B3F17" w14:textId="329CA208" w:rsidR="006679CA" w:rsidRDefault="006679CA" w:rsidP="00B86BC7">
      <w:pPr>
        <w:pStyle w:val="Heading3"/>
      </w:pPr>
      <w:bookmarkStart w:id="402" w:name="_Ref503364566"/>
      <w:bookmarkStart w:id="403" w:name="_Toc503451029"/>
      <w:r>
        <w:t>help property</w:t>
      </w:r>
      <w:bookmarkEnd w:id="402"/>
      <w:bookmarkEnd w:id="403"/>
    </w:p>
    <w:p w14:paraId="681BD68F" w14:textId="6B48E050" w:rsidR="006679CA" w:rsidRDefault="006679CA" w:rsidP="006679CA">
      <w:r>
        <w:t xml:space="preserve">A </w:t>
      </w:r>
      <w:r w:rsidRPr="006679CA">
        <w:rPr>
          <w:rStyle w:val="CODEtemp"/>
        </w:rPr>
        <w:t>rule</w:t>
      </w:r>
      <w:r>
        <w:t xml:space="preserve"> object </w:t>
      </w:r>
      <w:r w:rsidRPr="006679CA">
        <w:rPr>
          <w:b/>
        </w:rPr>
        <w:t>MAY</w:t>
      </w:r>
      <w:r>
        <w:t xml:space="preserve"> contain a property named</w:t>
      </w:r>
      <w:r w:rsidRPr="006679CA">
        <w:rPr>
          <w:rStyle w:val="CODEtemp"/>
        </w:rPr>
        <w:t xml:space="preserve"> help </w:t>
      </w:r>
      <w:r>
        <w:t xml:space="preserve">whose value is a string </w:t>
      </w:r>
      <w:r w:rsidR="00EE4410">
        <w:t>containing a plain text message (</w:t>
      </w:r>
      <w:r w:rsidR="00EE4410" w:rsidRPr="0025208C">
        <w:t>§</w:t>
      </w:r>
      <w:r w:rsidR="004D265A">
        <w:fldChar w:fldCharType="begin"/>
      </w:r>
      <w:r w:rsidR="004D265A">
        <w:instrText xml:space="preserve"> REF _Ref503354593 \r \h </w:instrText>
      </w:r>
      <w:r w:rsidR="004D265A">
        <w:fldChar w:fldCharType="separate"/>
      </w:r>
      <w:r w:rsidR="00567DE6">
        <w:t>3.10.2</w:t>
      </w:r>
      <w:r w:rsidR="004D265A">
        <w:fldChar w:fldCharType="end"/>
      </w:r>
      <w:r w:rsidR="00EE4410">
        <w:t xml:space="preserve">) </w:t>
      </w:r>
      <w:r>
        <w:t xml:space="preserve">which provides the </w:t>
      </w:r>
      <w:r w:rsidR="001C0F56">
        <w:t xml:space="preserve">primary </w:t>
      </w:r>
      <w:r>
        <w:t>documentation for the rule.</w:t>
      </w:r>
    </w:p>
    <w:p w14:paraId="70A0CAEF" w14:textId="732CC403" w:rsidR="006679CA" w:rsidRDefault="006679CA" w:rsidP="006679CA">
      <w:pPr>
        <w:pStyle w:val="Note"/>
      </w:pPr>
      <w:r>
        <w:t>NOTE: This property is useful when help information is not available at a URI, for example, when the rule is a custom rule written by a developer, as opposed to one supplied by the tool vendor.</w:t>
      </w:r>
    </w:p>
    <w:p w14:paraId="17689310" w14:textId="4D5D4469" w:rsidR="004D265A" w:rsidRDefault="004D265A" w:rsidP="004D265A">
      <w:pPr>
        <w:pStyle w:val="Heading3"/>
      </w:pPr>
      <w:bookmarkStart w:id="404" w:name="_Toc503451030"/>
      <w:r>
        <w:t>richHelp property</w:t>
      </w:r>
      <w:bookmarkEnd w:id="404"/>
    </w:p>
    <w:p w14:paraId="5F6CB74C" w14:textId="14C922D6" w:rsidR="004D77B7" w:rsidRDefault="004D77B7" w:rsidP="004D77B7">
      <w:r>
        <w:t xml:space="preserve">If a </w:t>
      </w:r>
      <w:r>
        <w:rPr>
          <w:rStyle w:val="CODEtemp"/>
        </w:rPr>
        <w:t>rule</w:t>
      </w:r>
      <w:r>
        <w:t xml:space="preserve"> object contains a </w:t>
      </w:r>
      <w:r>
        <w:rPr>
          <w:rStyle w:val="CODEtemp"/>
        </w:rPr>
        <w:t>help</w:t>
      </w:r>
      <w:r>
        <w:t xml:space="preserve"> property (§</w:t>
      </w:r>
      <w:r>
        <w:fldChar w:fldCharType="begin"/>
      </w:r>
      <w:r>
        <w:instrText xml:space="preserve"> REF _Ref503364566 \r \h </w:instrText>
      </w:r>
      <w:r>
        <w:fldChar w:fldCharType="separate"/>
      </w:r>
      <w:r w:rsidR="00567DE6">
        <w:t>3.27.12</w:t>
      </w:r>
      <w:r>
        <w:fldChar w:fldCharType="end"/>
      </w:r>
      <w:r>
        <w:t xml:space="preserve">), it </w:t>
      </w:r>
      <w:r>
        <w:rPr>
          <w:b/>
        </w:rPr>
        <w:t>MAY</w:t>
      </w:r>
      <w:r>
        <w:t xml:space="preserve"> also contain a property named </w:t>
      </w:r>
      <w:r>
        <w:rPr>
          <w:rStyle w:val="CODEtemp"/>
        </w:rPr>
        <w:t>richHelp</w:t>
      </w:r>
      <w:r>
        <w:t xml:space="preserve"> whose value is a string a containing a rich text message (§</w:t>
      </w:r>
      <w:r>
        <w:fldChar w:fldCharType="begin"/>
      </w:r>
      <w:r>
        <w:instrText xml:space="preserve"> REF _Ref503354606 \r \h </w:instrText>
      </w:r>
      <w:r>
        <w:fldChar w:fldCharType="separate"/>
      </w:r>
      <w:r w:rsidR="00567DE6">
        <w:t>3.10.3</w:t>
      </w:r>
      <w:r>
        <w:fldChar w:fldCharType="end"/>
      </w:r>
      <w:r>
        <w:t>) which provides the primary documentation for the rule.</w:t>
      </w:r>
    </w:p>
    <w:p w14:paraId="0E165C92" w14:textId="3E32665B" w:rsidR="004D265A" w:rsidRPr="004D265A" w:rsidRDefault="004D77B7" w:rsidP="004D77B7">
      <w:pPr>
        <w:pStyle w:val="Note"/>
      </w:pPr>
      <w:r>
        <w:t xml:space="preserve">NOTE: This property is useful in the same circumstances as the </w:t>
      </w:r>
      <w:r>
        <w:rPr>
          <w:rStyle w:val="CODEtemp"/>
        </w:rPr>
        <w:t>help</w:t>
      </w:r>
      <w:r>
        <w:t xml:space="preserve"> property.</w:t>
      </w:r>
    </w:p>
    <w:p w14:paraId="69A963A7" w14:textId="6301E782" w:rsidR="00B86BC7" w:rsidRDefault="00B86BC7" w:rsidP="00B86BC7">
      <w:pPr>
        <w:pStyle w:val="Heading3"/>
      </w:pPr>
      <w:bookmarkStart w:id="405" w:name="_Toc503451031"/>
      <w:r>
        <w:t>properties property</w:t>
      </w:r>
      <w:bookmarkEnd w:id="405"/>
    </w:p>
    <w:p w14:paraId="51CA671B" w14:textId="4FB320F6" w:rsidR="0025208C" w:rsidRPr="0025208C" w:rsidRDefault="0025208C" w:rsidP="0025208C">
      <w:r w:rsidRPr="0025208C">
        <w:t xml:space="preserve">A </w:t>
      </w:r>
      <w:r w:rsidRPr="0025208C">
        <w:rPr>
          <w:rStyle w:val="CODEtemp"/>
        </w:rPr>
        <w:t>rule</w:t>
      </w:r>
      <w:r w:rsidRPr="0025208C">
        <w:t xml:space="preserve"> object </w:t>
      </w:r>
      <w:r w:rsidRPr="0025208C">
        <w:rPr>
          <w:b/>
        </w:rPr>
        <w:t>MAY</w:t>
      </w:r>
      <w:r w:rsidRPr="0025208C">
        <w:t xml:space="preserve"> contain a property named </w:t>
      </w:r>
      <w:r w:rsidRPr="0025208C">
        <w:rPr>
          <w:rStyle w:val="CODEtemp"/>
        </w:rPr>
        <w:t>properties</w:t>
      </w:r>
      <w:r w:rsidRPr="0025208C">
        <w:t xml:space="preserve"> whose value is a property bag (§</w:t>
      </w:r>
      <w:r>
        <w:fldChar w:fldCharType="begin"/>
      </w:r>
      <w:r>
        <w:instrText xml:space="preserve"> REF _Ref493408960 \w \h </w:instrText>
      </w:r>
      <w:r>
        <w:fldChar w:fldCharType="separate"/>
      </w:r>
      <w:r w:rsidR="00567DE6">
        <w:t>3.7</w:t>
      </w:r>
      <w:r>
        <w:fldChar w:fldCharType="end"/>
      </w:r>
      <w:r w:rsidRPr="0025208C">
        <w:t>). This allows tools to include information about the rule that is not explicitly specified in the SARIF format.</w:t>
      </w:r>
    </w:p>
    <w:p w14:paraId="41F1FB3A" w14:textId="1F7911CA" w:rsidR="00B86BC7" w:rsidRDefault="00EE6A00" w:rsidP="00B86BC7">
      <w:pPr>
        <w:pStyle w:val="Heading2"/>
      </w:pPr>
      <w:bookmarkStart w:id="406" w:name="_Ref493426594"/>
      <w:bookmarkStart w:id="407" w:name="_Toc503451032"/>
      <w:r>
        <w:t>templa</w:t>
      </w:r>
      <w:r w:rsidR="00B86BC7">
        <w:t>tedMessage object</w:t>
      </w:r>
      <w:bookmarkEnd w:id="406"/>
      <w:bookmarkEnd w:id="407"/>
    </w:p>
    <w:p w14:paraId="0F830F9B" w14:textId="0C9852C7" w:rsidR="00B86BC7" w:rsidRDefault="00B86BC7" w:rsidP="00B86BC7">
      <w:pPr>
        <w:pStyle w:val="Heading3"/>
      </w:pPr>
      <w:bookmarkStart w:id="408" w:name="_Toc503451033"/>
      <w:r>
        <w:t>General</w:t>
      </w:r>
      <w:bookmarkEnd w:id="408"/>
    </w:p>
    <w:p w14:paraId="4AAC5337" w14:textId="3C04B3AF" w:rsidR="0025208C" w:rsidRPr="0025208C" w:rsidRDefault="0025208C" w:rsidP="0025208C">
      <w:r w:rsidRPr="0025208C">
        <w:t xml:space="preserve">A </w:t>
      </w:r>
      <w:r w:rsidR="00EE6A00">
        <w:rPr>
          <w:rStyle w:val="CODEtemp"/>
        </w:rPr>
        <w:t>templa</w:t>
      </w:r>
      <w:r w:rsidRPr="0025208C">
        <w:rPr>
          <w:rStyle w:val="CODEtemp"/>
        </w:rPr>
        <w:t>tedMessage</w:t>
      </w:r>
      <w:r w:rsidRPr="0025208C">
        <w:t xml:space="preserve"> object contains information that can be used to construct a message that describes a result.</w:t>
      </w:r>
    </w:p>
    <w:p w14:paraId="681A633C" w14:textId="2D8976F7" w:rsidR="00B86BC7" w:rsidRDefault="00F83B35" w:rsidP="00B86BC7">
      <w:pPr>
        <w:pStyle w:val="Heading3"/>
      </w:pPr>
      <w:bookmarkStart w:id="409" w:name="_Ref493511707"/>
      <w:bookmarkStart w:id="410" w:name="_Toc503451034"/>
      <w:r>
        <w:t>template</w:t>
      </w:r>
      <w:r w:rsidR="00B86BC7">
        <w:t>Id property</w:t>
      </w:r>
      <w:bookmarkEnd w:id="409"/>
      <w:bookmarkEnd w:id="410"/>
    </w:p>
    <w:p w14:paraId="6D771B73" w14:textId="0A6B5213" w:rsidR="0025208C" w:rsidRPr="0025208C" w:rsidRDefault="0025208C" w:rsidP="00632957">
      <w:pPr>
        <w:spacing w:before="0" w:after="0"/>
      </w:pPr>
      <w:r w:rsidRPr="0025208C">
        <w:t xml:space="preserve">A </w:t>
      </w:r>
      <w:r w:rsidR="004D77B7">
        <w:rPr>
          <w:rStyle w:val="CODEtemp"/>
        </w:rPr>
        <w:t>templated</w:t>
      </w:r>
      <w:r w:rsidRPr="0025208C">
        <w:rPr>
          <w:rStyle w:val="CODEtemp"/>
        </w:rPr>
        <w:t>Message</w:t>
      </w:r>
      <w:r w:rsidRPr="0025208C">
        <w:t xml:space="preserve"> object </w:t>
      </w:r>
      <w:r w:rsidRPr="0025208C">
        <w:rPr>
          <w:b/>
        </w:rPr>
        <w:t>SHALL</w:t>
      </w:r>
      <w:r w:rsidRPr="0025208C">
        <w:t xml:space="preserve"> contain a property named </w:t>
      </w:r>
      <w:r w:rsidR="004D77B7">
        <w:rPr>
          <w:rStyle w:val="CODEtemp"/>
        </w:rPr>
        <w:t>template</w:t>
      </w:r>
      <w:r w:rsidRPr="0025208C">
        <w:rPr>
          <w:rStyle w:val="CODEtemp"/>
        </w:rPr>
        <w:t>Id</w:t>
      </w:r>
      <w:r w:rsidRPr="0025208C">
        <w:t xml:space="preserve"> whose value is a string that identifies the message </w:t>
      </w:r>
      <w:r w:rsidR="004D77B7">
        <w:t>template</w:t>
      </w:r>
      <w:r w:rsidRPr="0025208C">
        <w:t xml:space="preserve"> used to </w:t>
      </w:r>
      <w:r w:rsidR="004D77B7">
        <w:t>construct</w:t>
      </w:r>
      <w:r w:rsidRPr="0025208C">
        <w:t xml:space="preserve"> </w:t>
      </w:r>
      <w:r w:rsidR="008A6BC2">
        <w:t>a</w:t>
      </w:r>
      <w:r w:rsidRPr="0025208C">
        <w:t xml:space="preserve"> message that describes this result. The value of </w:t>
      </w:r>
      <w:r w:rsidR="004D77B7">
        <w:rPr>
          <w:rStyle w:val="CODEtemp"/>
        </w:rPr>
        <w:t>templateId</w:t>
      </w:r>
      <w:r w:rsidRPr="0025208C">
        <w:t xml:space="preserve"> </w:t>
      </w:r>
      <w:r w:rsidRPr="0025208C">
        <w:rPr>
          <w:b/>
        </w:rPr>
        <w:t>SHALL</w:t>
      </w:r>
      <w:r w:rsidRPr="0025208C">
        <w:t xml:space="preserve"> correspond to one of the</w:t>
      </w:r>
      <w:r w:rsidR="004D77B7">
        <w:t xml:space="preserve"> property</w:t>
      </w:r>
      <w:r w:rsidRPr="0025208C">
        <w:t xml:space="preserve"> names in the </w:t>
      </w:r>
      <w:r w:rsidRPr="0025208C">
        <w:rPr>
          <w:rStyle w:val="CODEtemp"/>
        </w:rPr>
        <w:t>message</w:t>
      </w:r>
      <w:r w:rsidR="00853AE7">
        <w:rPr>
          <w:rStyle w:val="CODEtemp"/>
        </w:rPr>
        <w:t>Template</w:t>
      </w:r>
      <w:r w:rsidRPr="0025208C">
        <w:rPr>
          <w:rStyle w:val="CODEtemp"/>
        </w:rPr>
        <w:t>s</w:t>
      </w:r>
      <w:r w:rsidRPr="0025208C">
        <w:t xml:space="preserve"> property (§</w:t>
      </w:r>
      <w:r>
        <w:fldChar w:fldCharType="begin"/>
      </w:r>
      <w:r>
        <w:instrText xml:space="preserve"> REF _Ref493345139 \w \h </w:instrText>
      </w:r>
      <w:r>
        <w:fldChar w:fldCharType="separate"/>
      </w:r>
      <w:r w:rsidR="00567DE6">
        <w:t>3.27.9</w:t>
      </w:r>
      <w:r>
        <w:fldChar w:fldCharType="end"/>
      </w:r>
      <w:r w:rsidRPr="0025208C">
        <w:t xml:space="preserve">) of the </w:t>
      </w:r>
      <w:r w:rsidRPr="0025208C">
        <w:rPr>
          <w:rStyle w:val="CODEtemp"/>
        </w:rPr>
        <w:t>rule</w:t>
      </w:r>
      <w:r w:rsidRPr="0025208C">
        <w:t xml:space="preserve"> object (§</w:t>
      </w:r>
      <w:r>
        <w:fldChar w:fldCharType="begin"/>
      </w:r>
      <w:r>
        <w:instrText xml:space="preserve"> REF _Ref493407996 \w \h </w:instrText>
      </w:r>
      <w:r>
        <w:fldChar w:fldCharType="separate"/>
      </w:r>
      <w:r w:rsidR="00567DE6">
        <w:t>3.27</w:t>
      </w:r>
      <w:r>
        <w:fldChar w:fldCharType="end"/>
      </w:r>
      <w:r w:rsidRPr="0025208C">
        <w:t xml:space="preserve">) whose </w:t>
      </w:r>
      <w:r w:rsidRPr="0025208C">
        <w:rPr>
          <w:rStyle w:val="CODEtemp"/>
        </w:rPr>
        <w:t>id</w:t>
      </w:r>
      <w:r w:rsidRPr="0025208C">
        <w:t xml:space="preserve"> property (§</w:t>
      </w:r>
      <w:r>
        <w:fldChar w:fldCharType="begin"/>
      </w:r>
      <w:r>
        <w:instrText xml:space="preserve"> REF _Ref493408046 \w \h </w:instrText>
      </w:r>
      <w:r>
        <w:fldChar w:fldCharType="separate"/>
      </w:r>
      <w:r w:rsidR="00567DE6">
        <w:t>3.27.3</w:t>
      </w:r>
      <w:r>
        <w:fldChar w:fldCharType="end"/>
      </w:r>
      <w:r w:rsidRPr="0025208C">
        <w:t>) matches</w:t>
      </w:r>
      <w:r w:rsidR="00632957">
        <w:t xml:space="preserve"> the </w:t>
      </w:r>
      <w:r w:rsidR="00632957">
        <w:rPr>
          <w:rStyle w:val="CODEtemp"/>
        </w:rPr>
        <w:t>ruleKey</w:t>
      </w:r>
      <w:r w:rsidR="00632957">
        <w:t xml:space="preserve"> property (§</w:t>
      </w:r>
      <w:r w:rsidR="00632957">
        <w:fldChar w:fldCharType="begin"/>
      </w:r>
      <w:r w:rsidR="00632957">
        <w:instrText xml:space="preserve"> REF _Ref493408875 \r \h </w:instrText>
      </w:r>
      <w:r w:rsidR="00632957">
        <w:fldChar w:fldCharType="separate"/>
      </w:r>
      <w:r w:rsidR="00567DE6">
        <w:t>3.17.3</w:t>
      </w:r>
      <w:r w:rsidR="00632957">
        <w:fldChar w:fldCharType="end"/>
      </w:r>
      <w:r w:rsidR="00632957">
        <w:t xml:space="preserve">) (if present) or else the </w:t>
      </w:r>
      <w:r w:rsidRPr="0025208C">
        <w:rPr>
          <w:rStyle w:val="CODEtemp"/>
        </w:rPr>
        <w:t>ruleId</w:t>
      </w:r>
      <w:r w:rsidRPr="0025208C">
        <w:t xml:space="preserve"> property (§</w:t>
      </w:r>
      <w:r w:rsidR="00632957">
        <w:fldChar w:fldCharType="begin"/>
      </w:r>
      <w:r w:rsidR="00632957">
        <w:instrText xml:space="preserve"> REF _Ref493408865 \r \h </w:instrText>
      </w:r>
      <w:r w:rsidR="00632957">
        <w:fldChar w:fldCharType="separate"/>
      </w:r>
      <w:r w:rsidR="00567DE6">
        <w:t>3.17.2</w:t>
      </w:r>
      <w:r w:rsidR="00632957">
        <w:fldChar w:fldCharType="end"/>
      </w:r>
      <w:r w:rsidRPr="0025208C">
        <w:t>) of th</w:t>
      </w:r>
      <w:r w:rsidR="00853AE7">
        <w:t>e</w:t>
      </w:r>
      <w:r w:rsidRPr="0025208C">
        <w:t xml:space="preserve"> </w:t>
      </w:r>
      <w:r w:rsidRPr="0025208C">
        <w:rPr>
          <w:rStyle w:val="CODEtemp"/>
        </w:rPr>
        <w:t>result</w:t>
      </w:r>
      <w:r>
        <w:t xml:space="preserve"> object</w:t>
      </w:r>
      <w:r w:rsidR="00853AE7">
        <w:t xml:space="preserve"> </w:t>
      </w:r>
      <w:r w:rsidR="00632957">
        <w:t xml:space="preserve">in which this </w:t>
      </w:r>
      <w:r w:rsidR="00632957">
        <w:rPr>
          <w:rStyle w:val="CODEtemp"/>
        </w:rPr>
        <w:t>templatedMessage</w:t>
      </w:r>
      <w:r w:rsidR="00632957">
        <w:t xml:space="preserve"> object appears. The value of </w:t>
      </w:r>
      <w:r w:rsidR="00632957">
        <w:rPr>
          <w:rStyle w:val="CODEtemp"/>
        </w:rPr>
        <w:t>templateId</w:t>
      </w:r>
      <w:r w:rsidR="00632957">
        <w:t xml:space="preserve"> </w:t>
      </w:r>
      <w:r w:rsidR="00632957">
        <w:rPr>
          <w:b/>
        </w:rPr>
        <w:t>MAY</w:t>
      </w:r>
      <w:r w:rsidR="00632957">
        <w:t xml:space="preserve"> also correspond to one of the </w:t>
      </w:r>
      <w:r w:rsidR="00603610">
        <w:t xml:space="preserve">property </w:t>
      </w:r>
      <w:r w:rsidR="00632957">
        <w:t xml:space="preserve">names in the </w:t>
      </w:r>
      <w:r w:rsidR="00632957">
        <w:rPr>
          <w:rStyle w:val="CODEtemp"/>
        </w:rPr>
        <w:t>richMessageTemplates</w:t>
      </w:r>
      <w:r w:rsidR="00632957">
        <w:t xml:space="preserve"> property (§</w:t>
      </w:r>
      <w:r w:rsidR="00632957">
        <w:fldChar w:fldCharType="begin"/>
      </w:r>
      <w:r w:rsidR="00632957">
        <w:instrText xml:space="preserve"> REF _Ref503366474 \r \h </w:instrText>
      </w:r>
      <w:r w:rsidR="00632957">
        <w:fldChar w:fldCharType="separate"/>
      </w:r>
      <w:r w:rsidR="00567DE6">
        <w:t>3.27.10</w:t>
      </w:r>
      <w:r w:rsidR="00632957">
        <w:fldChar w:fldCharType="end"/>
      </w:r>
      <w:r w:rsidR="00632957">
        <w:t xml:space="preserve">) of that </w:t>
      </w:r>
      <w:r w:rsidR="00632957">
        <w:rPr>
          <w:rStyle w:val="CODEtemp"/>
        </w:rPr>
        <w:t>rule</w:t>
      </w:r>
      <w:r w:rsidR="00632957">
        <w:t xml:space="preserve"> object.</w:t>
      </w:r>
    </w:p>
    <w:p w14:paraId="022EC70A" w14:textId="1A2BD3F7" w:rsidR="00B86BC7" w:rsidRDefault="00B86BC7" w:rsidP="00B86BC7">
      <w:pPr>
        <w:pStyle w:val="Heading3"/>
      </w:pPr>
      <w:bookmarkStart w:id="411" w:name="_Ref493511451"/>
      <w:bookmarkStart w:id="412" w:name="_Toc503451035"/>
      <w:r>
        <w:t>arguments property</w:t>
      </w:r>
      <w:bookmarkEnd w:id="411"/>
      <w:bookmarkEnd w:id="412"/>
    </w:p>
    <w:p w14:paraId="0A180098" w14:textId="65A15308" w:rsidR="006F21F3" w:rsidRDefault="006F21F3" w:rsidP="006F21F3">
      <w:r>
        <w:t xml:space="preserve">If the message </w:t>
      </w:r>
      <w:r w:rsidR="002A334F">
        <w:t>template</w:t>
      </w:r>
      <w:r>
        <w:t xml:space="preserve"> specified by </w:t>
      </w:r>
      <w:r w:rsidR="002A334F">
        <w:rPr>
          <w:rStyle w:val="CODEtemp"/>
        </w:rPr>
        <w:t>template</w:t>
      </w:r>
      <w:r w:rsidRPr="006F21F3">
        <w:rPr>
          <w:rStyle w:val="CODEtemp"/>
        </w:rPr>
        <w:t>Id</w:t>
      </w:r>
      <w:r>
        <w:t xml:space="preserve"> contains any placeholders, the </w:t>
      </w:r>
      <w:r w:rsidR="002A334F">
        <w:rPr>
          <w:rStyle w:val="CODEtemp"/>
        </w:rPr>
        <w:t>templa</w:t>
      </w:r>
      <w:r w:rsidRPr="006F21F3">
        <w:rPr>
          <w:rStyle w:val="CODEtemp"/>
        </w:rPr>
        <w:t>tedMessage</w:t>
      </w:r>
      <w:r>
        <w:t xml:space="preserve"> object </w:t>
      </w:r>
      <w:r w:rsidRPr="006F21F3">
        <w:rPr>
          <w:b/>
        </w:rPr>
        <w:t>SHALL</w:t>
      </w:r>
      <w:r>
        <w:t xml:space="preserve"> contain a property named </w:t>
      </w:r>
      <w:r w:rsidRPr="006F21F3">
        <w:rPr>
          <w:rStyle w:val="CODEtemp"/>
        </w:rPr>
        <w:t>arguments</w:t>
      </w:r>
      <w:r>
        <w:t xml:space="preserve">, whose value is an array of string values that </w:t>
      </w:r>
      <w:r w:rsidRPr="006F21F3">
        <w:rPr>
          <w:b/>
        </w:rPr>
        <w:lastRenderedPageBreak/>
        <w:t>SHALL</w:t>
      </w:r>
      <w:r>
        <w:t xml:space="preserve"> be used, in combination with a message </w:t>
      </w:r>
      <w:r w:rsidR="002A334F">
        <w:t>template</w:t>
      </w:r>
      <w:r>
        <w:t>, to construct a</w:t>
      </w:r>
      <w:r w:rsidR="002A334F">
        <w:t xml:space="preserve"> message that describes the</w:t>
      </w:r>
      <w:r>
        <w:t xml:space="preserve"> </w:t>
      </w:r>
      <w:r w:rsidR="002A334F">
        <w:t>result</w:t>
      </w:r>
      <w:r>
        <w:t xml:space="preserve">. The array element at index </w:t>
      </w:r>
      <w:r w:rsidRPr="006F21F3">
        <w:rPr>
          <w:rStyle w:val="CODEtemp"/>
        </w:rPr>
        <w:t>n</w:t>
      </w:r>
      <w:r>
        <w:t xml:space="preserve"> </w:t>
      </w:r>
      <w:r w:rsidRPr="006F21F3">
        <w:rPr>
          <w:b/>
        </w:rPr>
        <w:t>SHALL</w:t>
      </w:r>
      <w:r>
        <w:t xml:space="preserve"> correspond to the placeholder </w:t>
      </w:r>
      <w:r w:rsidRPr="006F21F3">
        <w:rPr>
          <w:rStyle w:val="CODEtemp"/>
        </w:rPr>
        <w:t>{n}</w:t>
      </w:r>
      <w:r>
        <w:t xml:space="preserve"> in the message </w:t>
      </w:r>
      <w:r w:rsidR="002A334F">
        <w:t>template</w:t>
      </w:r>
      <w:r>
        <w:t>.</w:t>
      </w:r>
    </w:p>
    <w:p w14:paraId="60ED659A" w14:textId="11BE2368" w:rsidR="006F21F3" w:rsidRDefault="006F21F3" w:rsidP="006F21F3">
      <w:r>
        <w:t xml:space="preserve">If </w:t>
      </w:r>
      <w:r w:rsidR="0029073A">
        <w:t xml:space="preserve">neither </w:t>
      </w:r>
      <w:r>
        <w:t xml:space="preserve">the </w:t>
      </w:r>
      <w:r w:rsidR="0029073A">
        <w:t xml:space="preserve">plain text </w:t>
      </w:r>
      <w:r>
        <w:t xml:space="preserve">message </w:t>
      </w:r>
      <w:r w:rsidR="002A334F">
        <w:t>template</w:t>
      </w:r>
      <w:r>
        <w:t xml:space="preserve"> specified by </w:t>
      </w:r>
      <w:r w:rsidR="002A334F">
        <w:rPr>
          <w:rStyle w:val="CODEtemp"/>
        </w:rPr>
        <w:t>template</w:t>
      </w:r>
      <w:r w:rsidRPr="006F21F3">
        <w:rPr>
          <w:rStyle w:val="CODEtemp"/>
        </w:rPr>
        <w:t>Id</w:t>
      </w:r>
      <w:r>
        <w:t xml:space="preserve"> </w:t>
      </w:r>
      <w:r w:rsidR="0029073A">
        <w:t xml:space="preserve">nor the corresponding rich text message template (if any) </w:t>
      </w:r>
      <w:r>
        <w:t>contain</w:t>
      </w:r>
      <w:r w:rsidR="0029073A">
        <w:t>s</w:t>
      </w:r>
      <w:r>
        <w:t xml:space="preserve"> any placeholders, the arguments property </w:t>
      </w:r>
      <w:r w:rsidRPr="006F21F3">
        <w:rPr>
          <w:b/>
        </w:rPr>
        <w:t>SHALL</w:t>
      </w:r>
      <w:r>
        <w:t xml:space="preserve"> be absent.</w:t>
      </w:r>
    </w:p>
    <w:p w14:paraId="05C5B1E9" w14:textId="09EF70B6" w:rsidR="006F21F3" w:rsidRDefault="006F21F3" w:rsidP="006F21F3">
      <w:pPr>
        <w:pStyle w:val="Note"/>
      </w:pPr>
      <w:r>
        <w:t xml:space="preserve">EXAMPLE: Suppose </w:t>
      </w:r>
      <w:r w:rsidR="002A334F">
        <w:rPr>
          <w:rStyle w:val="CODEtemp"/>
        </w:rPr>
        <w:t>template</w:t>
      </w:r>
      <w:r w:rsidRPr="006F21F3">
        <w:rPr>
          <w:rStyle w:val="CODEtemp"/>
        </w:rPr>
        <w:t>Id</w:t>
      </w:r>
      <w:r>
        <w:t xml:space="preserve"> refers to the following</w:t>
      </w:r>
      <w:r w:rsidR="0029073A">
        <w:t xml:space="preserve"> plain text</w:t>
      </w:r>
      <w:r>
        <w:t xml:space="preserve"> message </w:t>
      </w:r>
      <w:r w:rsidR="002A334F">
        <w:t>template</w:t>
      </w:r>
      <w:r>
        <w:t>:</w:t>
      </w:r>
    </w:p>
    <w:p w14:paraId="0C46EBA6" w14:textId="3E3DA62A" w:rsidR="006F21F3" w:rsidRPr="006F21F3" w:rsidRDefault="006F21F3" w:rsidP="006F21F3">
      <w:pPr>
        <w:pStyle w:val="Note"/>
        <w:rPr>
          <w:rStyle w:val="CODEtemp"/>
        </w:rPr>
      </w:pPr>
      <w:r>
        <w:rPr>
          <w:rStyle w:val="CODEtemp"/>
        </w:rPr>
        <w:t>"</w:t>
      </w:r>
      <w:r w:rsidRPr="006F21F3">
        <w:rPr>
          <w:rStyle w:val="CODEtemp"/>
        </w:rPr>
        <w:t xml:space="preserve">The variable "{0}" defined on line {1} is never used. Consider removing </w:t>
      </w:r>
      <w:r>
        <w:rPr>
          <w:rStyle w:val="CODEtemp"/>
        </w:rPr>
        <w:t>\</w:t>
      </w:r>
      <w:r w:rsidRPr="006F21F3">
        <w:rPr>
          <w:rStyle w:val="CODEtemp"/>
        </w:rPr>
        <w:t>"{0}</w:t>
      </w:r>
      <w:r>
        <w:rPr>
          <w:rStyle w:val="CODEtemp"/>
        </w:rPr>
        <w:t>\</w:t>
      </w:r>
      <w:r w:rsidRPr="006F21F3">
        <w:rPr>
          <w:rStyle w:val="CODEtemp"/>
        </w:rPr>
        <w:t>".</w:t>
      </w:r>
      <w:r>
        <w:rPr>
          <w:rStyle w:val="CODEtemp"/>
        </w:rPr>
        <w:t>"</w:t>
      </w:r>
    </w:p>
    <w:p w14:paraId="1E6F7B22" w14:textId="6385F26D" w:rsidR="006F21F3" w:rsidRDefault="006F21F3" w:rsidP="006F21F3">
      <w:pPr>
        <w:pStyle w:val="Note"/>
      </w:pPr>
      <w:r>
        <w:t xml:space="preserve">There are two distinct placeholders, </w:t>
      </w:r>
      <w:r w:rsidRPr="006F21F3">
        <w:rPr>
          <w:rStyle w:val="CODEtemp"/>
        </w:rPr>
        <w:t>{0}</w:t>
      </w:r>
      <w:r>
        <w:t xml:space="preserve"> and </w:t>
      </w:r>
      <w:r w:rsidRPr="006F21F3">
        <w:rPr>
          <w:rStyle w:val="CODEtemp"/>
        </w:rPr>
        <w:t>{1}</w:t>
      </w:r>
      <w:r>
        <w:t xml:space="preserve"> (although </w:t>
      </w:r>
      <w:r w:rsidRPr="006F21F3">
        <w:rPr>
          <w:rStyle w:val="CODEtemp"/>
        </w:rPr>
        <w:t>{0}</w:t>
      </w:r>
      <w:r>
        <w:t xml:space="preserve"> occurs twice). Therefore</w:t>
      </w:r>
      <w:r w:rsidR="003C50C5">
        <w:t>,</w:t>
      </w:r>
      <w:r>
        <w:t xml:space="preserve"> the arguments array will have two elements, the first corresponding to </w:t>
      </w:r>
      <w:r w:rsidRPr="006F21F3">
        <w:rPr>
          <w:rStyle w:val="CODEtemp"/>
        </w:rPr>
        <w:t>{0}</w:t>
      </w:r>
      <w:r>
        <w:t xml:space="preserve"> and the second corresponding to </w:t>
      </w:r>
      <w:r w:rsidRPr="006F21F3">
        <w:rPr>
          <w:rStyle w:val="CODEtemp"/>
        </w:rPr>
        <w:t>{1}</w:t>
      </w:r>
      <w:r>
        <w:t>.</w:t>
      </w:r>
    </w:p>
    <w:p w14:paraId="737B3C08" w14:textId="77777777" w:rsidR="002A334F" w:rsidRDefault="002A334F" w:rsidP="002A334F">
      <w:r>
        <w:t xml:space="preserve">The </w:t>
      </w:r>
      <w:r>
        <w:rPr>
          <w:rStyle w:val="CODEtemp"/>
        </w:rPr>
        <w:t>arguments</w:t>
      </w:r>
      <w:r>
        <w:t xml:space="preserve"> array </w:t>
      </w:r>
      <w:r>
        <w:rPr>
          <w:b/>
        </w:rPr>
        <w:t>MUST</w:t>
      </w:r>
      <w:r>
        <w:t xml:space="preserve"> contain at least as many elements as required by the placeholders in the message template string.</w:t>
      </w:r>
    </w:p>
    <w:p w14:paraId="6E35223F" w14:textId="77777777" w:rsidR="002A334F" w:rsidRDefault="002A334F" w:rsidP="002A334F">
      <w:pPr>
        <w:pStyle w:val="Note"/>
      </w:pPr>
      <w:r>
        <w:t xml:space="preserve">EXAMPLE: If the highest numbered placeholder is </w:t>
      </w:r>
      <w:bookmarkStart w:id="413" w:name="_Hlk502584593"/>
      <w:r>
        <w:rPr>
          <w:rStyle w:val="CODEtemp"/>
        </w:rPr>
        <w:t>{3}</w:t>
      </w:r>
      <w:bookmarkEnd w:id="413"/>
      <w:r>
        <w:t>, the</w:t>
      </w:r>
      <w:r>
        <w:rPr>
          <w:rStyle w:val="CODEtemp"/>
        </w:rPr>
        <w:t xml:space="preserve"> arguments </w:t>
      </w:r>
      <w:r>
        <w:t>array must contain at least 4 elements.</w:t>
      </w:r>
    </w:p>
    <w:p w14:paraId="59BAE2EF" w14:textId="641E01BA" w:rsidR="002A334F" w:rsidRDefault="002A334F" w:rsidP="002A334F">
      <w:r>
        <w:t>If there exist both a plain text message template and a rich text message template with the same template id, and if those two templates have different numbers of placeholders, then the arguments array must contain enough elements to satisfy the highest numbered placeholder that appears in either of those templates.</w:t>
      </w:r>
    </w:p>
    <w:p w14:paraId="71A0D78B" w14:textId="1C67710B" w:rsidR="002A334F" w:rsidRDefault="002A334F" w:rsidP="002A334F">
      <w:pPr>
        <w:pStyle w:val="Note"/>
      </w:pPr>
      <w:r>
        <w:t>EXAMPLE: If the highest numbered placeholder in the plain text</w:t>
      </w:r>
      <w:r w:rsidR="0029073A">
        <w:t xml:space="preserve"> message</w:t>
      </w:r>
      <w:r>
        <w:t xml:space="preserve"> template is </w:t>
      </w:r>
      <w:r>
        <w:rPr>
          <w:rStyle w:val="CODEtemp"/>
        </w:rPr>
        <w:t>{3}</w:t>
      </w:r>
      <w:r>
        <w:t xml:space="preserve">, and the highest numbered placeholder in the corresponding rich text </w:t>
      </w:r>
      <w:r w:rsidR="0029073A">
        <w:t xml:space="preserve">message </w:t>
      </w:r>
      <w:r>
        <w:t xml:space="preserve">template is </w:t>
      </w:r>
      <w:r>
        <w:rPr>
          <w:rStyle w:val="CODEtemp"/>
        </w:rPr>
        <w:t>{5}</w:t>
      </w:r>
      <w:r>
        <w:t xml:space="preserve">, the </w:t>
      </w:r>
      <w:r>
        <w:rPr>
          <w:rStyle w:val="CODEtemp"/>
        </w:rPr>
        <w:t>arguments</w:t>
      </w:r>
      <w:r>
        <w:t xml:space="preserve"> array must contain at least 6 elements.</w:t>
      </w:r>
    </w:p>
    <w:p w14:paraId="24B23B9B" w14:textId="58957F0B" w:rsidR="002A334F" w:rsidRPr="002A334F" w:rsidRDefault="002A334F" w:rsidP="002A334F">
      <w:r>
        <w:t>See §</w:t>
      </w:r>
      <w:r>
        <w:fldChar w:fldCharType="begin"/>
      </w:r>
      <w:r>
        <w:instrText xml:space="preserve"> REF _Ref503366805 \r \h </w:instrText>
      </w:r>
      <w:r>
        <w:fldChar w:fldCharType="separate"/>
      </w:r>
      <w:r w:rsidR="00567DE6">
        <w:t>3.27.10</w:t>
      </w:r>
      <w:r>
        <w:fldChar w:fldCharType="end"/>
      </w:r>
      <w:r>
        <w:t xml:space="preserve"> for further discussion on this point.</w:t>
      </w:r>
    </w:p>
    <w:p w14:paraId="6FFC00CB" w14:textId="75405BAF" w:rsidR="00B86BC7" w:rsidRDefault="00B86BC7" w:rsidP="00B86BC7">
      <w:pPr>
        <w:pStyle w:val="Heading2"/>
      </w:pPr>
      <w:bookmarkStart w:id="414" w:name="_Ref493477061"/>
      <w:bookmarkStart w:id="415" w:name="_Toc503451036"/>
      <w:r>
        <w:t>fix object</w:t>
      </w:r>
      <w:bookmarkEnd w:id="414"/>
      <w:bookmarkEnd w:id="415"/>
    </w:p>
    <w:p w14:paraId="410A501F" w14:textId="4C707545" w:rsidR="00B86BC7" w:rsidRDefault="00B86BC7" w:rsidP="00B86BC7">
      <w:pPr>
        <w:pStyle w:val="Heading3"/>
      </w:pPr>
      <w:bookmarkStart w:id="416" w:name="_Toc503451037"/>
      <w:r>
        <w:t>General</w:t>
      </w:r>
      <w:bookmarkEnd w:id="416"/>
    </w:p>
    <w:p w14:paraId="493ABF69" w14:textId="46545C0C" w:rsidR="006F21F3" w:rsidRDefault="006F21F3" w:rsidP="006F21F3">
      <w:r>
        <w:t xml:space="preserve">A </w:t>
      </w:r>
      <w:r w:rsidRPr="006F21F3">
        <w:rPr>
          <w:rStyle w:val="CODEtemp"/>
        </w:rPr>
        <w:t>fix</w:t>
      </w:r>
      <w:r>
        <w:t xml:space="preserve"> object represents a proposed fix for the problem indicated by the </w:t>
      </w:r>
      <w:r w:rsidRPr="006F21F3">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in which it occurs. It specifies a set of files to modify. For each file, it specifies which bytes to remove, and provides new bytes to be inserted.</w:t>
      </w:r>
    </w:p>
    <w:p w14:paraId="6DCDF562" w14:textId="77777777" w:rsidR="006F21F3" w:rsidRDefault="006F21F3" w:rsidP="006F21F3"/>
    <w:p w14:paraId="202F3C22" w14:textId="5C172E02" w:rsidR="006F21F3" w:rsidRDefault="006F21F3" w:rsidP="006F21F3">
      <w:pPr>
        <w:pStyle w:val="Note"/>
      </w:pPr>
      <w:r>
        <w:t>EXAMPLE</w:t>
      </w:r>
      <w:r w:rsidR="00EE3179">
        <w:t>:</w:t>
      </w:r>
      <w:r>
        <w:t xml:space="preserve">   </w:t>
      </w:r>
    </w:p>
    <w:p w14:paraId="4F22AE88" w14:textId="41C56E18" w:rsidR="006F21F3" w:rsidRDefault="006F21F3" w:rsidP="006F21F3">
      <w:pPr>
        <w:pStyle w:val="Code"/>
      </w:pPr>
      <w:r>
        <w:t>{                                        # a result object (see §</w:t>
      </w:r>
      <w:r>
        <w:fldChar w:fldCharType="begin"/>
      </w:r>
      <w:r>
        <w:instrText xml:space="preserve"> REF _Ref493350984 \w \h </w:instrText>
      </w:r>
      <w:r>
        <w:fldChar w:fldCharType="separate"/>
      </w:r>
      <w:r w:rsidR="00567DE6">
        <w:t>3.17</w:t>
      </w:r>
      <w:r>
        <w:fldChar w:fldCharType="end"/>
      </w:r>
      <w:r>
        <w:t>)</w:t>
      </w:r>
    </w:p>
    <w:p w14:paraId="008E6A82" w14:textId="6EB45D66" w:rsidR="006F21F3" w:rsidRDefault="006F21F3" w:rsidP="006F21F3">
      <w:pPr>
        <w:pStyle w:val="Code"/>
      </w:pPr>
      <w:r>
        <w:t xml:space="preserve">    "fix": {</w:t>
      </w:r>
    </w:p>
    <w:p w14:paraId="6386C02E" w14:textId="58F64AFB" w:rsidR="006F21F3" w:rsidRDefault="006F21F3" w:rsidP="006F21F3">
      <w:pPr>
        <w:pStyle w:val="Code"/>
      </w:pPr>
      <w:r>
        <w:t xml:space="preserve">       "description":                    # see §</w:t>
      </w:r>
      <w:r>
        <w:fldChar w:fldCharType="begin"/>
      </w:r>
      <w:r>
        <w:instrText xml:space="preserve"> REF _Ref493512730 \w \h </w:instrText>
      </w:r>
      <w:r>
        <w:fldChar w:fldCharType="separate"/>
      </w:r>
      <w:r w:rsidR="00567DE6">
        <w:t>3.29.2</w:t>
      </w:r>
      <w:r>
        <w:fldChar w:fldCharType="end"/>
      </w:r>
    </w:p>
    <w:p w14:paraId="43878332" w14:textId="2F27D621" w:rsidR="006F21F3" w:rsidRDefault="006F21F3" w:rsidP="006F21F3">
      <w:pPr>
        <w:pStyle w:val="Code"/>
      </w:pPr>
      <w:r>
        <w:t xml:space="preserve">            "Private member names begin with '_'",</w:t>
      </w:r>
    </w:p>
    <w:p w14:paraId="40C0F0E0" w14:textId="628CD91F" w:rsidR="006F21F3" w:rsidRDefault="006F21F3" w:rsidP="006F21F3">
      <w:pPr>
        <w:pStyle w:val="Code"/>
      </w:pPr>
      <w:r>
        <w:t xml:space="preserve">        "fileChanges": [                 # see §</w:t>
      </w:r>
      <w:r w:rsidR="00EA23DD">
        <w:fldChar w:fldCharType="begin"/>
      </w:r>
      <w:r w:rsidR="00EA23DD">
        <w:instrText xml:space="preserve"> REF _Ref503372111 \r \h </w:instrText>
      </w:r>
      <w:r w:rsidR="00EA23DD">
        <w:fldChar w:fldCharType="separate"/>
      </w:r>
      <w:r w:rsidR="00567DE6">
        <w:t>3.29.4</w:t>
      </w:r>
      <w:r w:rsidR="00EA23DD">
        <w:fldChar w:fldCharType="end"/>
      </w:r>
    </w:p>
    <w:p w14:paraId="396348ED" w14:textId="4D33B991" w:rsidR="006F21F3" w:rsidRDefault="006F21F3" w:rsidP="006F21F3">
      <w:pPr>
        <w:pStyle w:val="Code"/>
      </w:pPr>
      <w:r>
        <w:t xml:space="preserve">            {                            # a fileChange object (see §</w:t>
      </w:r>
      <w:r>
        <w:fldChar w:fldCharType="begin"/>
      </w:r>
      <w:r>
        <w:instrText xml:space="preserve"> REF _Ref493512744 \w \h </w:instrText>
      </w:r>
      <w:r>
        <w:fldChar w:fldCharType="separate"/>
      </w:r>
      <w:r w:rsidR="00567DE6">
        <w:t>3.30</w:t>
      </w:r>
      <w:r>
        <w:fldChar w:fldCharType="end"/>
      </w:r>
      <w:r>
        <w:t>)</w:t>
      </w:r>
    </w:p>
    <w:p w14:paraId="30F183B1" w14:textId="693BAC32" w:rsidR="006F21F3" w:rsidRDefault="006F21F3" w:rsidP="006F21F3">
      <w:pPr>
        <w:pStyle w:val="Code"/>
      </w:pPr>
      <w:r>
        <w:t xml:space="preserve">                ...</w:t>
      </w:r>
    </w:p>
    <w:p w14:paraId="3C55DDBD" w14:textId="13E9F6EC" w:rsidR="006F21F3" w:rsidRDefault="006F21F3" w:rsidP="006F21F3">
      <w:pPr>
        <w:pStyle w:val="Code"/>
      </w:pPr>
      <w:r>
        <w:t xml:space="preserve">            }</w:t>
      </w:r>
    </w:p>
    <w:p w14:paraId="45287D97" w14:textId="4BDBED48" w:rsidR="006F21F3" w:rsidRDefault="006F21F3" w:rsidP="006F21F3">
      <w:pPr>
        <w:pStyle w:val="Code"/>
      </w:pPr>
      <w:r>
        <w:t xml:space="preserve">        ]</w:t>
      </w:r>
    </w:p>
    <w:p w14:paraId="3D66F335" w14:textId="48B61EE7" w:rsidR="006F21F3" w:rsidRDefault="006F21F3" w:rsidP="006F21F3">
      <w:pPr>
        <w:pStyle w:val="Code"/>
      </w:pPr>
      <w:r>
        <w:t xml:space="preserve">    }</w:t>
      </w:r>
    </w:p>
    <w:p w14:paraId="114FBF52" w14:textId="6F800789" w:rsidR="006F21F3" w:rsidRPr="006F21F3" w:rsidRDefault="006F21F3" w:rsidP="006F21F3">
      <w:pPr>
        <w:pStyle w:val="Code"/>
      </w:pPr>
      <w:r>
        <w:t>}</w:t>
      </w:r>
    </w:p>
    <w:p w14:paraId="540D5D41" w14:textId="43F7ED1D" w:rsidR="00B86BC7" w:rsidRDefault="00B86BC7" w:rsidP="00B86BC7">
      <w:pPr>
        <w:pStyle w:val="Heading3"/>
      </w:pPr>
      <w:bookmarkStart w:id="417" w:name="_Ref493512730"/>
      <w:bookmarkStart w:id="418" w:name="_Toc503451038"/>
      <w:r>
        <w:t>description property</w:t>
      </w:r>
      <w:bookmarkEnd w:id="417"/>
      <w:bookmarkEnd w:id="418"/>
    </w:p>
    <w:p w14:paraId="1893F7D7" w14:textId="6B1EF28A" w:rsidR="006F21F3" w:rsidRDefault="006F21F3" w:rsidP="006F21F3">
      <w:r>
        <w:t xml:space="preserve">A </w:t>
      </w:r>
      <w:r w:rsidRPr="006F21F3">
        <w:rPr>
          <w:rStyle w:val="CODEtemp"/>
        </w:rPr>
        <w:t>fix</w:t>
      </w:r>
      <w:r>
        <w:t xml:space="preserve"> object </w:t>
      </w:r>
      <w:r w:rsidRPr="006F21F3">
        <w:rPr>
          <w:b/>
        </w:rPr>
        <w:t>SHOULD</w:t>
      </w:r>
      <w:r>
        <w:t xml:space="preserve"> contain a property named </w:t>
      </w:r>
      <w:r w:rsidRPr="006F21F3">
        <w:rPr>
          <w:rStyle w:val="CODEtemp"/>
        </w:rPr>
        <w:t>description</w:t>
      </w:r>
      <w:r>
        <w:t xml:space="preserve"> whose value is a string </w:t>
      </w:r>
      <w:r w:rsidR="009D5461">
        <w:t>containing a plain text message (</w:t>
      </w:r>
      <w:r w:rsidR="009D5461" w:rsidRPr="006F21F3">
        <w:t>§</w:t>
      </w:r>
      <w:r w:rsidR="009D5461">
        <w:fldChar w:fldCharType="begin"/>
      </w:r>
      <w:r w:rsidR="009D5461">
        <w:instrText xml:space="preserve"> REF _Ref503354593 \r \h </w:instrText>
      </w:r>
      <w:r w:rsidR="009D5461">
        <w:fldChar w:fldCharType="separate"/>
      </w:r>
      <w:r w:rsidR="00567DE6">
        <w:t>3.10.2</w:t>
      </w:r>
      <w:r w:rsidR="009D5461">
        <w:fldChar w:fldCharType="end"/>
      </w:r>
      <w:r w:rsidR="009D5461">
        <w:t>) that describes</w:t>
      </w:r>
      <w:r>
        <w:t xml:space="preserve"> the proposed fix.</w:t>
      </w:r>
    </w:p>
    <w:p w14:paraId="78852C4C" w14:textId="7D172307" w:rsidR="006F21F3" w:rsidRDefault="006F21F3" w:rsidP="006F21F3">
      <w:pPr>
        <w:pStyle w:val="Note"/>
      </w:pPr>
      <w:r>
        <w:t xml:space="preserve">NOTE: The purpose of the </w:t>
      </w:r>
      <w:r w:rsidRPr="006F21F3">
        <w:rPr>
          <w:rStyle w:val="CODEtemp"/>
        </w:rPr>
        <w:t>description</w:t>
      </w:r>
      <w:r>
        <w:t xml:space="preserve"> property is to enable a </w:t>
      </w:r>
      <w:r w:rsidR="009D5461">
        <w:t>SARIF</w:t>
      </w:r>
      <w:r>
        <w:t xml:space="preserve"> viewer to present the proposed fix to the end user.</w:t>
      </w:r>
    </w:p>
    <w:p w14:paraId="28A03E5B" w14:textId="3EAFB7EE" w:rsidR="006F21F3" w:rsidRDefault="006F21F3" w:rsidP="006F21F3">
      <w:pPr>
        <w:pStyle w:val="Note"/>
      </w:pPr>
      <w:r>
        <w:lastRenderedPageBreak/>
        <w:t>EXAMPLE:</w:t>
      </w:r>
    </w:p>
    <w:p w14:paraId="2F1E7662" w14:textId="77777777" w:rsidR="006F21F3" w:rsidRDefault="006F21F3" w:rsidP="006F21F3">
      <w:pPr>
        <w:pStyle w:val="Code"/>
      </w:pPr>
      <w:r>
        <w:t>"fix": {</w:t>
      </w:r>
    </w:p>
    <w:p w14:paraId="19505724" w14:textId="312DE995" w:rsidR="006F21F3" w:rsidRDefault="006F21F3" w:rsidP="006F21F3">
      <w:pPr>
        <w:pStyle w:val="Code"/>
      </w:pPr>
      <w:r>
        <w:t xml:space="preserve">    "description": "Combine declaration and initialization of variable x"</w:t>
      </w:r>
    </w:p>
    <w:p w14:paraId="4966D464" w14:textId="5057B3B4" w:rsidR="006F21F3" w:rsidRDefault="006F21F3" w:rsidP="006F21F3">
      <w:pPr>
        <w:pStyle w:val="Code"/>
      </w:pPr>
      <w:r>
        <w:t xml:space="preserve">    ...</w:t>
      </w:r>
    </w:p>
    <w:p w14:paraId="4F95EDB6" w14:textId="41FF332E" w:rsidR="006F21F3" w:rsidRPr="006F21F3" w:rsidRDefault="006F21F3" w:rsidP="006F21F3">
      <w:pPr>
        <w:pStyle w:val="Code"/>
      </w:pPr>
      <w:r>
        <w:t>}</w:t>
      </w:r>
    </w:p>
    <w:p w14:paraId="5D103C02" w14:textId="51021C6B" w:rsidR="006F4D22" w:rsidRDefault="006F4D22" w:rsidP="00B86BC7">
      <w:pPr>
        <w:pStyle w:val="Heading3"/>
      </w:pPr>
      <w:bookmarkStart w:id="419" w:name="_Toc503451039"/>
      <w:bookmarkStart w:id="420" w:name="_Ref493512752"/>
      <w:bookmarkStart w:id="421" w:name="_Ref493513084"/>
      <w:r>
        <w:t>richDescription property</w:t>
      </w:r>
      <w:bookmarkEnd w:id="419"/>
    </w:p>
    <w:p w14:paraId="3EA1E584" w14:textId="65479EA8" w:rsidR="006F4D22" w:rsidRDefault="006F4D22" w:rsidP="006F4D22">
      <w:r>
        <w:t xml:space="preserve">If a </w:t>
      </w:r>
      <w:r>
        <w:rPr>
          <w:rStyle w:val="CODEtemp"/>
        </w:rPr>
        <w:t>fix</w:t>
      </w:r>
      <w:r>
        <w:t xml:space="preserve"> object contains a </w:t>
      </w:r>
      <w:r w:rsidRPr="006F4D22">
        <w:rPr>
          <w:rStyle w:val="CODEtemp"/>
        </w:rPr>
        <w:t>description</w:t>
      </w:r>
      <w:r>
        <w:t xml:space="preserve"> property (§</w:t>
      </w:r>
      <w:r>
        <w:fldChar w:fldCharType="begin"/>
      </w:r>
      <w:r>
        <w:instrText xml:space="preserve"> REF _Ref493512730 \r \h </w:instrText>
      </w:r>
      <w:r>
        <w:fldChar w:fldCharType="separate"/>
      </w:r>
      <w:r w:rsidR="00567DE6">
        <w:t>3.29.2</w:t>
      </w:r>
      <w:r>
        <w:fldChar w:fldCharType="end"/>
      </w:r>
      <w:r>
        <w:t xml:space="preserve">), it </w:t>
      </w:r>
      <w:r>
        <w:rPr>
          <w:b/>
        </w:rPr>
        <w:t>MAY</w:t>
      </w:r>
      <w:r>
        <w:t xml:space="preserve"> also contain a property named </w:t>
      </w:r>
      <w:r>
        <w:rPr>
          <w:rStyle w:val="CODEtemp"/>
        </w:rPr>
        <w:t>richDescription</w:t>
      </w:r>
      <w:r>
        <w:t xml:space="preserve"> whose value is a string containing a rich text message (§</w:t>
      </w:r>
      <w:r>
        <w:fldChar w:fldCharType="begin"/>
      </w:r>
      <w:r>
        <w:instrText xml:space="preserve"> REF _Ref503354606 \r \h </w:instrText>
      </w:r>
      <w:r>
        <w:fldChar w:fldCharType="separate"/>
      </w:r>
      <w:r w:rsidR="00567DE6">
        <w:t>3.10.3</w:t>
      </w:r>
      <w:r>
        <w:fldChar w:fldCharType="end"/>
      </w:r>
      <w:r>
        <w:t>) describing the proposed fix.</w:t>
      </w:r>
    </w:p>
    <w:p w14:paraId="590927F6" w14:textId="63EED689" w:rsidR="006F4D22" w:rsidRPr="006F4D22" w:rsidRDefault="006F4D22" w:rsidP="006F4D22">
      <w:r>
        <w:t xml:space="preserve">All the guidance on the type of information the </w:t>
      </w:r>
      <w:r>
        <w:rPr>
          <w:rStyle w:val="CODEtemp"/>
        </w:rPr>
        <w:t>description</w:t>
      </w:r>
      <w:r>
        <w:t xml:space="preserve"> property should contain applies equally to the </w:t>
      </w:r>
      <w:r>
        <w:rPr>
          <w:rStyle w:val="CODEtemp"/>
        </w:rPr>
        <w:t>richDescription</w:t>
      </w:r>
      <w:r>
        <w:t xml:space="preserve"> property.</w:t>
      </w:r>
    </w:p>
    <w:p w14:paraId="2B06E46C" w14:textId="08310EC4" w:rsidR="00B86BC7" w:rsidRDefault="00B86BC7" w:rsidP="00B86BC7">
      <w:pPr>
        <w:pStyle w:val="Heading3"/>
      </w:pPr>
      <w:bookmarkStart w:id="422" w:name="_Ref503372111"/>
      <w:bookmarkStart w:id="423" w:name="_Ref503372176"/>
      <w:bookmarkStart w:id="424" w:name="_Toc503451040"/>
      <w:r>
        <w:t>fileChanges property</w:t>
      </w:r>
      <w:bookmarkEnd w:id="420"/>
      <w:bookmarkEnd w:id="421"/>
      <w:bookmarkEnd w:id="422"/>
      <w:bookmarkEnd w:id="423"/>
      <w:bookmarkEnd w:id="424"/>
    </w:p>
    <w:p w14:paraId="6DE7B962" w14:textId="63FA1639" w:rsidR="006F21F3" w:rsidRPr="006F21F3" w:rsidRDefault="006F21F3" w:rsidP="006F21F3">
      <w:r w:rsidRPr="006F21F3">
        <w:t xml:space="preserve">A </w:t>
      </w:r>
      <w:r w:rsidRPr="006F21F3">
        <w:rPr>
          <w:rStyle w:val="CODEtemp"/>
        </w:rPr>
        <w:t>fix</w:t>
      </w:r>
      <w:r w:rsidRPr="006F21F3">
        <w:t xml:space="preserve"> object </w:t>
      </w:r>
      <w:r w:rsidRPr="006F21F3">
        <w:rPr>
          <w:b/>
        </w:rPr>
        <w:t>SHALL</w:t>
      </w:r>
      <w:r w:rsidRPr="006F21F3">
        <w:t xml:space="preserve"> contain a property named </w:t>
      </w:r>
      <w:r w:rsidRPr="006F21F3">
        <w:rPr>
          <w:rStyle w:val="CODEtemp"/>
        </w:rPr>
        <w:t>fileChanges</w:t>
      </w:r>
      <w:r>
        <w:t xml:space="preserve"> whose value is an</w:t>
      </w:r>
      <w:r w:rsidRPr="006F21F3">
        <w:t xml:space="preserve"> array of one or more </w:t>
      </w:r>
      <w:r w:rsidRPr="006F21F3">
        <w:rPr>
          <w:rStyle w:val="CODEtemp"/>
        </w:rPr>
        <w:t>fileChange</w:t>
      </w:r>
      <w:r w:rsidRPr="006F21F3">
        <w:t xml:space="preserve"> objects (§</w:t>
      </w:r>
      <w:r>
        <w:fldChar w:fldCharType="begin"/>
      </w:r>
      <w:r>
        <w:instrText xml:space="preserve"> REF _Ref493512991 \w \h </w:instrText>
      </w:r>
      <w:r>
        <w:fldChar w:fldCharType="separate"/>
      </w:r>
      <w:r w:rsidR="00567DE6">
        <w:t>3.30</w:t>
      </w:r>
      <w:r>
        <w:fldChar w:fldCharType="end"/>
      </w:r>
      <w:r w:rsidRPr="006F21F3">
        <w:t>).</w:t>
      </w:r>
    </w:p>
    <w:p w14:paraId="6AA7DCCF" w14:textId="573A5B94" w:rsidR="00B86BC7" w:rsidRDefault="00B86BC7" w:rsidP="00B86BC7">
      <w:pPr>
        <w:pStyle w:val="Heading2"/>
      </w:pPr>
      <w:bookmarkStart w:id="425" w:name="_Ref493512744"/>
      <w:bookmarkStart w:id="426" w:name="_Ref493512991"/>
      <w:bookmarkStart w:id="427" w:name="_Toc503451041"/>
      <w:r>
        <w:t>fileChange object</w:t>
      </w:r>
      <w:bookmarkEnd w:id="425"/>
      <w:bookmarkEnd w:id="426"/>
      <w:bookmarkEnd w:id="427"/>
    </w:p>
    <w:p w14:paraId="74D8322D" w14:textId="06E505AA" w:rsidR="00B86BC7" w:rsidRDefault="00B86BC7" w:rsidP="00B86BC7">
      <w:pPr>
        <w:pStyle w:val="Heading3"/>
      </w:pPr>
      <w:bookmarkStart w:id="428" w:name="_Toc503451042"/>
      <w:r>
        <w:t>General</w:t>
      </w:r>
      <w:bookmarkEnd w:id="428"/>
    </w:p>
    <w:p w14:paraId="005B34E9" w14:textId="1867C416" w:rsidR="006F21F3" w:rsidRDefault="006F21F3" w:rsidP="006F21F3">
      <w:r>
        <w:t xml:space="preserve">A </w:t>
      </w:r>
      <w:r w:rsidRPr="006F21F3">
        <w:rPr>
          <w:rStyle w:val="CODEtemp"/>
        </w:rPr>
        <w:t>fileChange</w:t>
      </w:r>
      <w:r>
        <w:t xml:space="preserve"> object represents a change to a single file.</w:t>
      </w:r>
    </w:p>
    <w:p w14:paraId="73D4E7D3" w14:textId="5B04DD4A" w:rsidR="006F21F3" w:rsidRDefault="006F21F3" w:rsidP="006F21F3">
      <w:pPr>
        <w:pStyle w:val="Note"/>
      </w:pPr>
      <w:r>
        <w:t>EXAMPLE:</w:t>
      </w:r>
    </w:p>
    <w:p w14:paraId="49CE71F4" w14:textId="2FCA87CF" w:rsidR="006F21F3" w:rsidRDefault="006F21F3" w:rsidP="006F21F3">
      <w:pPr>
        <w:pStyle w:val="Code"/>
      </w:pPr>
      <w:r>
        <w:t>{                                      # a fix object (see §</w:t>
      </w:r>
      <w:r>
        <w:fldChar w:fldCharType="begin"/>
      </w:r>
      <w:r>
        <w:instrText xml:space="preserve"> REF _Ref493477061 \w \h </w:instrText>
      </w:r>
      <w:r>
        <w:fldChar w:fldCharType="separate"/>
      </w:r>
      <w:r w:rsidR="00567DE6">
        <w:t>3.29</w:t>
      </w:r>
      <w:r>
        <w:fldChar w:fldCharType="end"/>
      </w:r>
      <w:r>
        <w:t>)</w:t>
      </w:r>
    </w:p>
    <w:p w14:paraId="0FF6717D" w14:textId="41237AAD" w:rsidR="006F21F3" w:rsidRDefault="006F21F3" w:rsidP="006F21F3">
      <w:pPr>
        <w:pStyle w:val="Code"/>
      </w:pPr>
      <w:r>
        <w:t xml:space="preserve">    "fileChanges":                     # see §</w:t>
      </w:r>
      <w:r w:rsidR="00770A97">
        <w:fldChar w:fldCharType="begin"/>
      </w:r>
      <w:r w:rsidR="00770A97">
        <w:instrText xml:space="preserve"> REF _Ref503372176 \r \h </w:instrText>
      </w:r>
      <w:r w:rsidR="00770A97">
        <w:fldChar w:fldCharType="separate"/>
      </w:r>
      <w:r w:rsidR="00567DE6">
        <w:t>3.29.4</w:t>
      </w:r>
      <w:r w:rsidR="00770A97">
        <w:fldChar w:fldCharType="end"/>
      </w:r>
    </w:p>
    <w:p w14:paraId="7C6C85B3" w14:textId="04D2FB4A" w:rsidR="006F21F3" w:rsidRDefault="006F21F3" w:rsidP="006F21F3">
      <w:pPr>
        <w:pStyle w:val="Code"/>
      </w:pPr>
      <w:r>
        <w:t xml:space="preserve">    [</w:t>
      </w:r>
    </w:p>
    <w:p w14:paraId="6A521431" w14:textId="4A904326" w:rsidR="006F21F3" w:rsidRDefault="006F21F3" w:rsidP="006F21F3">
      <w:pPr>
        <w:pStyle w:val="Code"/>
      </w:pPr>
      <w:r>
        <w:t xml:space="preserve">        {                              # a fileChange object</w:t>
      </w:r>
    </w:p>
    <w:p w14:paraId="69DD98DB" w14:textId="1631C23E" w:rsidR="006F21F3" w:rsidRDefault="006F21F3" w:rsidP="006F21F3">
      <w:pPr>
        <w:pStyle w:val="Code"/>
      </w:pPr>
      <w:r>
        <w:t xml:space="preserve">            "uri": "a.h",              # see §</w:t>
      </w:r>
      <w:r>
        <w:fldChar w:fldCharType="begin"/>
      </w:r>
      <w:r>
        <w:instrText xml:space="preserve"> REF _Ref493513096 \w \h </w:instrText>
      </w:r>
      <w:r>
        <w:fldChar w:fldCharType="separate"/>
      </w:r>
      <w:r w:rsidR="00567DE6">
        <w:t>3.30.2</w:t>
      </w:r>
      <w:r>
        <w:fldChar w:fldCharType="end"/>
      </w:r>
    </w:p>
    <w:p w14:paraId="753DE977" w14:textId="1C431299" w:rsidR="006F21F3" w:rsidRDefault="006F21F3" w:rsidP="006F21F3">
      <w:pPr>
        <w:pStyle w:val="Code"/>
      </w:pPr>
      <w:r>
        <w:t xml:space="preserve">            "replacements":            # see §</w:t>
      </w:r>
      <w:r>
        <w:fldChar w:fldCharType="begin"/>
      </w:r>
      <w:r>
        <w:instrText xml:space="preserve"> REF _Ref493513106 \w \h </w:instrText>
      </w:r>
      <w:r>
        <w:fldChar w:fldCharType="separate"/>
      </w:r>
      <w:r w:rsidR="00567DE6">
        <w:t>3.30.4</w:t>
      </w:r>
      <w:r>
        <w:fldChar w:fldCharType="end"/>
      </w:r>
    </w:p>
    <w:p w14:paraId="63326740" w14:textId="066FF0DC" w:rsidR="006F21F3" w:rsidRDefault="006F21F3" w:rsidP="006F21F3">
      <w:pPr>
        <w:pStyle w:val="Code"/>
      </w:pPr>
      <w:r>
        <w:t xml:space="preserve">            [</w:t>
      </w:r>
    </w:p>
    <w:p w14:paraId="1FAFE72E" w14:textId="6626F59B" w:rsidR="006F21F3" w:rsidRDefault="006F21F3" w:rsidP="006F21F3">
      <w:pPr>
        <w:pStyle w:val="Code"/>
      </w:pPr>
      <w:r>
        <w:t xml:space="preserve">                {                      # a replacement object (see §</w:t>
      </w:r>
      <w:r>
        <w:fldChar w:fldCharType="begin"/>
      </w:r>
      <w:r>
        <w:instrText xml:space="preserve"> REF _Ref493513114 \w \h </w:instrText>
      </w:r>
      <w:r>
        <w:fldChar w:fldCharType="separate"/>
      </w:r>
      <w:r w:rsidR="00567DE6">
        <w:t>3.31</w:t>
      </w:r>
      <w:r>
        <w:fldChar w:fldCharType="end"/>
      </w:r>
      <w:r>
        <w:t>)</w:t>
      </w:r>
    </w:p>
    <w:p w14:paraId="3A449CE3" w14:textId="34EE84A4" w:rsidR="006F21F3" w:rsidRDefault="006F21F3" w:rsidP="006F21F3">
      <w:pPr>
        <w:pStyle w:val="Code"/>
      </w:pPr>
      <w:r>
        <w:t xml:space="preserve">                    ...</w:t>
      </w:r>
    </w:p>
    <w:p w14:paraId="75438DBF" w14:textId="7BE453D3" w:rsidR="006F21F3" w:rsidRDefault="006F21F3" w:rsidP="006F21F3">
      <w:pPr>
        <w:pStyle w:val="Code"/>
      </w:pPr>
      <w:r>
        <w:t xml:space="preserve">                },</w:t>
      </w:r>
    </w:p>
    <w:p w14:paraId="3BA1DE0F" w14:textId="57C6CEC2" w:rsidR="006F21F3" w:rsidRDefault="006F21F3" w:rsidP="006F21F3">
      <w:pPr>
        <w:pStyle w:val="Code"/>
      </w:pPr>
      <w:r>
        <w:t xml:space="preserve">                {                      # another replacement object.</w:t>
      </w:r>
    </w:p>
    <w:p w14:paraId="4BD0C116" w14:textId="637BF27C" w:rsidR="006F21F3" w:rsidRDefault="006F21F3" w:rsidP="006F21F3">
      <w:pPr>
        <w:pStyle w:val="Code"/>
      </w:pPr>
      <w:r>
        <w:t xml:space="preserve">                    ...</w:t>
      </w:r>
    </w:p>
    <w:p w14:paraId="228C4874" w14:textId="0055A6CA" w:rsidR="006F21F3" w:rsidRDefault="006F21F3" w:rsidP="006F21F3">
      <w:pPr>
        <w:pStyle w:val="Code"/>
      </w:pPr>
      <w:r>
        <w:t xml:space="preserve">                }</w:t>
      </w:r>
    </w:p>
    <w:p w14:paraId="7AC44D59" w14:textId="4A4B3E8D" w:rsidR="006F21F3" w:rsidRDefault="006F21F3" w:rsidP="006F21F3">
      <w:pPr>
        <w:pStyle w:val="Code"/>
      </w:pPr>
      <w:r>
        <w:t xml:space="preserve">            ]</w:t>
      </w:r>
    </w:p>
    <w:p w14:paraId="57D84CE9" w14:textId="172A34CB" w:rsidR="006F21F3" w:rsidRDefault="006F21F3" w:rsidP="006F21F3">
      <w:pPr>
        <w:pStyle w:val="Code"/>
      </w:pPr>
      <w:r>
        <w:t xml:space="preserve">        }</w:t>
      </w:r>
    </w:p>
    <w:p w14:paraId="200B70F8" w14:textId="47E53856" w:rsidR="006F21F3" w:rsidRDefault="006F21F3" w:rsidP="006F21F3">
      <w:pPr>
        <w:pStyle w:val="Code"/>
      </w:pPr>
      <w:r>
        <w:t xml:space="preserve">    ]</w:t>
      </w:r>
    </w:p>
    <w:p w14:paraId="1B1700EF" w14:textId="5AECD8F6" w:rsidR="006F21F3" w:rsidRPr="006F21F3" w:rsidRDefault="006F21F3" w:rsidP="006F21F3">
      <w:pPr>
        <w:pStyle w:val="Code"/>
      </w:pPr>
      <w:r>
        <w:t>}</w:t>
      </w:r>
    </w:p>
    <w:p w14:paraId="02FAE553" w14:textId="3711FB4F" w:rsidR="00B86BC7" w:rsidRDefault="00B86BC7" w:rsidP="00B86BC7">
      <w:pPr>
        <w:pStyle w:val="Heading3"/>
      </w:pPr>
      <w:bookmarkStart w:id="429" w:name="_Ref493513096"/>
      <w:bookmarkStart w:id="430" w:name="_Ref493513195"/>
      <w:bookmarkStart w:id="431" w:name="_Ref493513493"/>
      <w:bookmarkStart w:id="432" w:name="_Toc503451043"/>
      <w:r>
        <w:t>uri property</w:t>
      </w:r>
      <w:bookmarkEnd w:id="429"/>
      <w:bookmarkEnd w:id="430"/>
      <w:bookmarkEnd w:id="431"/>
      <w:bookmarkEnd w:id="432"/>
    </w:p>
    <w:p w14:paraId="47E2D8A5" w14:textId="1A2C0476"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uri</w:t>
      </w:r>
      <w:r w:rsidRPr="006F21F3">
        <w:t xml:space="preserve"> whose value is a string value that represents the location of the file as a valid URI (§</w:t>
      </w:r>
      <w:r>
        <w:fldChar w:fldCharType="begin"/>
      </w:r>
      <w:r>
        <w:instrText xml:space="preserve"> REF _Ref493342422 \w \h </w:instrText>
      </w:r>
      <w:r>
        <w:fldChar w:fldCharType="separate"/>
      </w:r>
      <w:r w:rsidR="00567DE6">
        <w:t>3.2</w:t>
      </w:r>
      <w:r>
        <w:fldChar w:fldCharType="end"/>
      </w:r>
      <w:r w:rsidRPr="006F21F3">
        <w:t>).</w:t>
      </w:r>
    </w:p>
    <w:p w14:paraId="2B81995B" w14:textId="358C0451" w:rsidR="00B86BC7" w:rsidRDefault="00B86BC7" w:rsidP="00B86BC7">
      <w:pPr>
        <w:pStyle w:val="Heading3"/>
      </w:pPr>
      <w:bookmarkStart w:id="433" w:name="_Toc503451044"/>
      <w:r>
        <w:t>uriBaseId property</w:t>
      </w:r>
      <w:bookmarkEnd w:id="433"/>
    </w:p>
    <w:p w14:paraId="13905628" w14:textId="3F482013" w:rsidR="006F21F3" w:rsidRDefault="006F21F3" w:rsidP="006F21F3">
      <w:r w:rsidRPr="006F21F3">
        <w:t xml:space="preserve">If the </w:t>
      </w:r>
      <w:r w:rsidRPr="006F21F3">
        <w:rPr>
          <w:rStyle w:val="CODEtemp"/>
        </w:rPr>
        <w:t>uri</w:t>
      </w:r>
      <w:r w:rsidRPr="006F21F3">
        <w:t xml:space="preserve"> property (§</w:t>
      </w:r>
      <w:r>
        <w:fldChar w:fldCharType="begin"/>
      </w:r>
      <w:r>
        <w:instrText xml:space="preserve"> REF _Ref493513195 \w \h </w:instrText>
      </w:r>
      <w:r>
        <w:fldChar w:fldCharType="separate"/>
      </w:r>
      <w:r w:rsidR="00567DE6">
        <w:t>3.30.2</w:t>
      </w:r>
      <w:r>
        <w:fldChar w:fldCharType="end"/>
      </w:r>
      <w:r w:rsidRPr="006F21F3">
        <w:t xml:space="preserve">) contains a relative URI, then the </w:t>
      </w:r>
      <w:r w:rsidRPr="006F21F3">
        <w:rPr>
          <w:rStyle w:val="CODEtemp"/>
        </w:rPr>
        <w:t>fileChange</w:t>
      </w:r>
      <w:r w:rsidRPr="006F21F3">
        <w:t xml:space="preserve"> object </w:t>
      </w:r>
      <w:r w:rsidRPr="006F21F3">
        <w:rPr>
          <w:b/>
        </w:rPr>
        <w:t>MAY</w:t>
      </w:r>
      <w:r w:rsidRPr="006F21F3">
        <w:t xml:space="preserve"> contain a property named </w:t>
      </w:r>
      <w:r w:rsidRPr="006F21F3">
        <w:rPr>
          <w:rStyle w:val="CODEtemp"/>
        </w:rPr>
        <w:t>uriBaseId</w:t>
      </w:r>
      <w:r w:rsidRPr="006F21F3">
        <w:t xml:space="preserve"> whose value is a string containing a URI base id (§</w:t>
      </w:r>
      <w:r>
        <w:fldChar w:fldCharType="begin"/>
      </w:r>
      <w:r>
        <w:instrText xml:space="preserve"> REF _Ref493422705 \w \h </w:instrText>
      </w:r>
      <w:r>
        <w:fldChar w:fldCharType="separate"/>
      </w:r>
      <w:r w:rsidR="00567DE6">
        <w:t>3.3</w:t>
      </w:r>
      <w:r>
        <w:fldChar w:fldCharType="end"/>
      </w:r>
      <w:r w:rsidRPr="006F21F3">
        <w:t xml:space="preserve">) which indirectly specifies the absolute URI with respect to which </w:t>
      </w:r>
      <w:r w:rsidRPr="006F21F3">
        <w:rPr>
          <w:rStyle w:val="CODEtemp"/>
        </w:rPr>
        <w:t>uri</w:t>
      </w:r>
      <w:r w:rsidRPr="006F21F3">
        <w:t xml:space="preserve"> </w:t>
      </w:r>
      <w:r w:rsidRPr="006F21F3">
        <w:rPr>
          <w:b/>
        </w:rPr>
        <w:t>SHALL</w:t>
      </w:r>
      <w:r w:rsidRPr="006F21F3">
        <w:t xml:space="preserve"> be interpreted.</w:t>
      </w:r>
    </w:p>
    <w:p w14:paraId="2AA22488" w14:textId="2538EAB1" w:rsidR="006F21F3" w:rsidRPr="00F41277" w:rsidRDefault="006F21F3" w:rsidP="006F21F3">
      <w:r>
        <w:t xml:space="preserve">If the </w:t>
      </w:r>
      <w:r w:rsidRPr="00F41277">
        <w:rPr>
          <w:rStyle w:val="CODEtemp"/>
        </w:rPr>
        <w:t>uri</w:t>
      </w:r>
      <w:r>
        <w:t xml:space="preserve"> property is absent or contains an absolute URI, then the </w:t>
      </w:r>
      <w:r w:rsidRPr="00F41277">
        <w:rPr>
          <w:rStyle w:val="CODEtemp"/>
        </w:rPr>
        <w:t>uriBaseId</w:t>
      </w:r>
      <w:r>
        <w:t xml:space="preserve"> property </w:t>
      </w:r>
      <w:r w:rsidRPr="00F41277">
        <w:rPr>
          <w:b/>
        </w:rPr>
        <w:t>SHALL</w:t>
      </w:r>
      <w:r>
        <w:t xml:space="preserve"> be absent.</w:t>
      </w:r>
    </w:p>
    <w:p w14:paraId="578E7084" w14:textId="6D6F7A7C" w:rsidR="006F21F3" w:rsidRPr="006F21F3" w:rsidRDefault="006F21F3" w:rsidP="006F21F3"/>
    <w:p w14:paraId="0224DEAA" w14:textId="6D2790F2" w:rsidR="00B86BC7" w:rsidRDefault="00B86BC7" w:rsidP="00B86BC7">
      <w:pPr>
        <w:pStyle w:val="Heading3"/>
      </w:pPr>
      <w:bookmarkStart w:id="434" w:name="_Ref493513106"/>
      <w:bookmarkStart w:id="435" w:name="_Toc503451045"/>
      <w:r>
        <w:t>replacements property</w:t>
      </w:r>
      <w:bookmarkEnd w:id="434"/>
      <w:bookmarkEnd w:id="435"/>
    </w:p>
    <w:p w14:paraId="21F0788C" w14:textId="446E447B" w:rsidR="006F21F3" w:rsidRPr="006F21F3" w:rsidRDefault="006F21F3" w:rsidP="006F21F3">
      <w:r w:rsidRPr="006F21F3">
        <w:t xml:space="preserve">A </w:t>
      </w:r>
      <w:r w:rsidRPr="006F21F3">
        <w:rPr>
          <w:rStyle w:val="CODEtemp"/>
        </w:rPr>
        <w:t>fileChange</w:t>
      </w:r>
      <w:r w:rsidRPr="006F21F3">
        <w:t xml:space="preserve"> object </w:t>
      </w:r>
      <w:r w:rsidRPr="006F21F3">
        <w:rPr>
          <w:b/>
        </w:rPr>
        <w:t>SHALL</w:t>
      </w:r>
      <w:r w:rsidRPr="006F21F3">
        <w:t xml:space="preserve"> contain a property named </w:t>
      </w:r>
      <w:r w:rsidRPr="006F21F3">
        <w:rPr>
          <w:rStyle w:val="CODEtemp"/>
        </w:rPr>
        <w:t>replacements</w:t>
      </w:r>
      <w:r w:rsidRPr="006F21F3">
        <w:t xml:space="preserve"> whose value is a</w:t>
      </w:r>
      <w:r>
        <w:t xml:space="preserve">n </w:t>
      </w:r>
      <w:r w:rsidRPr="006F21F3">
        <w:t xml:space="preserve">array of one or more </w:t>
      </w:r>
      <w:r w:rsidRPr="006F21F3">
        <w:rPr>
          <w:rStyle w:val="CODEtemp"/>
        </w:rPr>
        <w:t>replacement</w:t>
      </w:r>
      <w:r w:rsidRPr="006F21F3">
        <w:t xml:space="preserve"> objects (§</w:t>
      </w:r>
      <w:r>
        <w:fldChar w:fldCharType="begin"/>
      </w:r>
      <w:r>
        <w:instrText xml:space="preserve"> REF _Ref493513476 \w \h </w:instrText>
      </w:r>
      <w:r>
        <w:fldChar w:fldCharType="separate"/>
      </w:r>
      <w:r w:rsidR="00567DE6">
        <w:t>3.31</w:t>
      </w:r>
      <w:r>
        <w:fldChar w:fldCharType="end"/>
      </w:r>
      <w:r w:rsidRPr="006F21F3">
        <w:t xml:space="preserve">), each of which represents the replacement of a single range of bytes in the file specified by the </w:t>
      </w:r>
      <w:r w:rsidRPr="006F21F3">
        <w:rPr>
          <w:rStyle w:val="CODEtemp"/>
        </w:rPr>
        <w:t>uri</w:t>
      </w:r>
      <w:r w:rsidRPr="006F21F3">
        <w:t xml:space="preserve"> property (§</w:t>
      </w:r>
      <w:r>
        <w:fldChar w:fldCharType="begin"/>
      </w:r>
      <w:r>
        <w:instrText xml:space="preserve"> REF _Ref493513493 \w \h </w:instrText>
      </w:r>
      <w:r>
        <w:fldChar w:fldCharType="separate"/>
      </w:r>
      <w:r w:rsidR="00567DE6">
        <w:t>3.30.2</w:t>
      </w:r>
      <w:r>
        <w:fldChar w:fldCharType="end"/>
      </w:r>
      <w:r w:rsidRPr="006F21F3">
        <w:t>).</w:t>
      </w:r>
    </w:p>
    <w:p w14:paraId="40D9EA5A" w14:textId="3D521EDE" w:rsidR="00B86BC7" w:rsidRDefault="00B86BC7" w:rsidP="00B86BC7">
      <w:pPr>
        <w:pStyle w:val="Heading2"/>
      </w:pPr>
      <w:bookmarkStart w:id="436" w:name="_Ref493513114"/>
      <w:bookmarkStart w:id="437" w:name="_Ref493513476"/>
      <w:bookmarkStart w:id="438" w:name="_Toc503451046"/>
      <w:r>
        <w:t>replacement object</w:t>
      </w:r>
      <w:bookmarkEnd w:id="436"/>
      <w:bookmarkEnd w:id="437"/>
      <w:bookmarkEnd w:id="438"/>
    </w:p>
    <w:p w14:paraId="1276FD13" w14:textId="540BBC1F" w:rsidR="00B86BC7" w:rsidRDefault="00B86BC7" w:rsidP="00B86BC7">
      <w:pPr>
        <w:pStyle w:val="Heading3"/>
      </w:pPr>
      <w:bookmarkStart w:id="439" w:name="_Toc503451047"/>
      <w:r>
        <w:t>General</w:t>
      </w:r>
      <w:bookmarkEnd w:id="439"/>
    </w:p>
    <w:p w14:paraId="28492852" w14:textId="20B4E3E6" w:rsidR="003672C8" w:rsidRDefault="003672C8" w:rsidP="003672C8">
      <w:r>
        <w:t xml:space="preserve">A </w:t>
      </w:r>
      <w:r w:rsidRPr="003672C8">
        <w:rPr>
          <w:rStyle w:val="CODEtemp"/>
        </w:rPr>
        <w:t>replacement</w:t>
      </w:r>
      <w:r>
        <w:t xml:space="preserve"> object represents the replacement of a single range of bytes in a file. It specifies the location within the file where the replacement is to be made, the number of bytes to remove at that location, and a sequence of bytes to insert at that location.</w:t>
      </w:r>
    </w:p>
    <w:p w14:paraId="2854A97A" w14:textId="4F8BBD2B" w:rsidR="003672C8" w:rsidRDefault="003672C8" w:rsidP="003672C8">
      <w:r>
        <w:t xml:space="preserve">If a replacement object specifies both the removal of a byte range by means of the </w:t>
      </w:r>
      <w:r w:rsidRPr="003672C8">
        <w:rPr>
          <w:rStyle w:val="CODEtemp"/>
        </w:rPr>
        <w:t>deletedLength</w:t>
      </w:r>
      <w:r>
        <w:t xml:space="preserve"> property (§</w:t>
      </w:r>
      <w:r>
        <w:fldChar w:fldCharType="begin"/>
      </w:r>
      <w:r>
        <w:instrText xml:space="preserve"> REF _Ref493518436 \w \h </w:instrText>
      </w:r>
      <w:r>
        <w:fldChar w:fldCharType="separate"/>
      </w:r>
      <w:r w:rsidR="00567DE6">
        <w:t>3.31.4</w:t>
      </w:r>
      <w:r>
        <w:fldChar w:fldCharType="end"/>
      </w:r>
      <w:r>
        <w:t xml:space="preserve">) and the insertion of a sequence of bytes by means of the </w:t>
      </w:r>
      <w:r w:rsidRPr="003672C8">
        <w:rPr>
          <w:rStyle w:val="CODEtemp"/>
        </w:rPr>
        <w:t>insertedBytes</w:t>
      </w:r>
      <w:r>
        <w:t xml:space="preserve"> property (§</w:t>
      </w:r>
      <w:r>
        <w:fldChar w:fldCharType="begin"/>
      </w:r>
      <w:r>
        <w:instrText xml:space="preserve"> REF _Ref493518437 \w \h </w:instrText>
      </w:r>
      <w:r>
        <w:fldChar w:fldCharType="separate"/>
      </w:r>
      <w:r w:rsidR="00567DE6">
        <w:t>3.31.5</w:t>
      </w:r>
      <w:r>
        <w:fldChar w:fldCharType="end"/>
      </w:r>
      <w:r>
        <w:t xml:space="preserve">), then the effect of the replacement </w:t>
      </w:r>
      <w:r w:rsidRPr="003672C8">
        <w:rPr>
          <w:b/>
        </w:rPr>
        <w:t>SHALL</w:t>
      </w:r>
      <w:r>
        <w:t xml:space="preserve"> be as if the removal were performed before the insertion.</w:t>
      </w:r>
    </w:p>
    <w:p w14:paraId="51FA77A0" w14:textId="62CB27CF" w:rsidR="003672C8" w:rsidRDefault="003672C8" w:rsidP="003672C8">
      <w:r>
        <w:t xml:space="preserve">If a single </w:t>
      </w:r>
      <w:r w:rsidRPr="003672C8">
        <w:rPr>
          <w:rStyle w:val="CODEtemp"/>
        </w:rPr>
        <w:t>fileChange</w:t>
      </w:r>
      <w:r>
        <w:t xml:space="preserve"> object (§</w:t>
      </w:r>
      <w:r>
        <w:fldChar w:fldCharType="begin"/>
      </w:r>
      <w:r>
        <w:instrText xml:space="preserve"> REF _Ref493512744 \w \h </w:instrText>
      </w:r>
      <w:r>
        <w:fldChar w:fldCharType="separate"/>
      </w:r>
      <w:r w:rsidR="00567DE6">
        <w:t>3.30</w:t>
      </w:r>
      <w:r>
        <w:fldChar w:fldCharType="end"/>
      </w:r>
      <w:r>
        <w:t xml:space="preserve">) specifies more than one replacement, then the effect of the replacements </w:t>
      </w:r>
      <w:r w:rsidRPr="003672C8">
        <w:rPr>
          <w:b/>
        </w:rPr>
        <w:t>SHALL</w:t>
      </w:r>
      <w:r>
        <w:t xml:space="preserve"> be as if they were performed in the order they appear in the replacements array (§</w:t>
      </w:r>
      <w:r>
        <w:fldChar w:fldCharType="begin"/>
      </w:r>
      <w:r>
        <w:instrText xml:space="preserve"> REF _Ref493513106 \w \h </w:instrText>
      </w:r>
      <w:r>
        <w:fldChar w:fldCharType="separate"/>
      </w:r>
      <w:r w:rsidR="00567DE6">
        <w:t>3.30.4</w:t>
      </w:r>
      <w:r>
        <w:fldChar w:fldCharType="end"/>
      </w:r>
      <w:r>
        <w:t xml:space="preserve">). The </w:t>
      </w:r>
      <w:r w:rsidRPr="00770A97">
        <w:rPr>
          <w:rStyle w:val="CODEtemp"/>
        </w:rPr>
        <w:t>offset</w:t>
      </w:r>
      <w:r>
        <w:t xml:space="preserve"> property (§</w:t>
      </w:r>
      <w:r>
        <w:fldChar w:fldCharType="begin"/>
      </w:r>
      <w:r>
        <w:instrText xml:space="preserve"> REF _Ref493518438 \w \h </w:instrText>
      </w:r>
      <w:r>
        <w:fldChar w:fldCharType="separate"/>
      </w:r>
      <w:r w:rsidR="00567DE6">
        <w:t>3.31.3</w:t>
      </w:r>
      <w:r>
        <w:fldChar w:fldCharType="end"/>
      </w:r>
      <w:r>
        <w:t xml:space="preserve">) of each replacement </w:t>
      </w:r>
      <w:r w:rsidRPr="003672C8">
        <w:rPr>
          <w:b/>
        </w:rPr>
        <w:t>SHALL</w:t>
      </w:r>
      <w:r>
        <w:t xml:space="preserve"> specify an offset in the unmodified file.</w:t>
      </w:r>
    </w:p>
    <w:p w14:paraId="7EC5F2A4" w14:textId="4B7F3A3A" w:rsidR="003672C8" w:rsidRDefault="003672C8" w:rsidP="003672C8">
      <w:pPr>
        <w:pStyle w:val="Note"/>
      </w:pPr>
      <w:r>
        <w:t xml:space="preserve">EXAMPLE: Suppose a </w:t>
      </w:r>
      <w:r w:rsidRPr="003672C8">
        <w:rPr>
          <w:rStyle w:val="CODEtemp"/>
        </w:rPr>
        <w:t>fileChange</w:t>
      </w:r>
      <w:r>
        <w:t xml:space="preserve"> object contains a </w:t>
      </w:r>
      <w:r w:rsidRPr="003672C8">
        <w:rPr>
          <w:rStyle w:val="CODEtemp"/>
        </w:rPr>
        <w:t>fileChanges</w:t>
      </w:r>
      <w:r>
        <w:t xml:space="preserve"> property whose value is the following array of two </w:t>
      </w:r>
      <w:r w:rsidRPr="003672C8">
        <w:rPr>
          <w:rStyle w:val="CODEtemp"/>
        </w:rPr>
        <w:t>replacement</w:t>
      </w:r>
      <w:r>
        <w:t xml:space="preserve"> objects:</w:t>
      </w:r>
    </w:p>
    <w:p w14:paraId="46BDF325" w14:textId="29351141" w:rsidR="003672C8" w:rsidRDefault="003672C8" w:rsidP="003672C8">
      <w:pPr>
        <w:pStyle w:val="Code"/>
      </w:pPr>
      <w:r>
        <w:t>"fileChanges": [</w:t>
      </w:r>
    </w:p>
    <w:p w14:paraId="0025AA90" w14:textId="58C47496" w:rsidR="003672C8" w:rsidRDefault="003672C8" w:rsidP="003672C8">
      <w:pPr>
        <w:pStyle w:val="Code"/>
      </w:pPr>
      <w:r>
        <w:t xml:space="preserve">    {</w:t>
      </w:r>
    </w:p>
    <w:p w14:paraId="400CFACE" w14:textId="482718A0" w:rsidR="003672C8" w:rsidRDefault="003672C8" w:rsidP="003672C8">
      <w:pPr>
        <w:pStyle w:val="Code"/>
      </w:pPr>
      <w:r>
        <w:t xml:space="preserve">        "offset": 12,</w:t>
      </w:r>
    </w:p>
    <w:p w14:paraId="4CFE75EC" w14:textId="224410CA" w:rsidR="003672C8" w:rsidRDefault="003672C8" w:rsidP="003672C8">
      <w:pPr>
        <w:pStyle w:val="Code"/>
      </w:pPr>
      <w:r>
        <w:t xml:space="preserve">        "deletedLength": 5,</w:t>
      </w:r>
    </w:p>
    <w:p w14:paraId="58FEB2BA" w14:textId="34165BFC" w:rsidR="003672C8" w:rsidRDefault="003672C8" w:rsidP="003672C8">
      <w:pPr>
        <w:pStyle w:val="Code"/>
      </w:pPr>
      <w:r>
        <w:t xml:space="preserve">        "insertedBytes": "ZXhhbXBsZQ=="   # The string "example"</w:t>
      </w:r>
    </w:p>
    <w:p w14:paraId="3E1B7B29" w14:textId="6693452C" w:rsidR="003672C8" w:rsidRDefault="003672C8" w:rsidP="003672C8">
      <w:pPr>
        <w:pStyle w:val="Code"/>
      </w:pPr>
      <w:r>
        <w:t xml:space="preserve">    },</w:t>
      </w:r>
    </w:p>
    <w:p w14:paraId="17423EA9" w14:textId="07A884C1" w:rsidR="003672C8" w:rsidRDefault="003672C8" w:rsidP="003672C8">
      <w:pPr>
        <w:pStyle w:val="Code"/>
      </w:pPr>
      <w:r>
        <w:t xml:space="preserve">    {</w:t>
      </w:r>
    </w:p>
    <w:p w14:paraId="636A84ED" w14:textId="732086C8" w:rsidR="003672C8" w:rsidRDefault="003672C8" w:rsidP="003672C8">
      <w:pPr>
        <w:pStyle w:val="Code"/>
      </w:pPr>
      <w:r>
        <w:t xml:space="preserve">        "offset": 20,</w:t>
      </w:r>
    </w:p>
    <w:p w14:paraId="087A6665" w14:textId="0BDD2223" w:rsidR="003672C8" w:rsidRDefault="003672C8" w:rsidP="003672C8">
      <w:pPr>
        <w:pStyle w:val="Code"/>
      </w:pPr>
      <w:r>
        <w:t xml:space="preserve">        "deletedLength": 3</w:t>
      </w:r>
    </w:p>
    <w:p w14:paraId="5AB6F28D" w14:textId="2BE04113" w:rsidR="003672C8" w:rsidRDefault="003672C8" w:rsidP="003672C8">
      <w:pPr>
        <w:pStyle w:val="Code"/>
      </w:pPr>
      <w:r>
        <w:t xml:space="preserve">    }</w:t>
      </w:r>
    </w:p>
    <w:p w14:paraId="3783FE77" w14:textId="22C5BA88" w:rsidR="003672C8" w:rsidRDefault="003672C8" w:rsidP="003672C8">
      <w:pPr>
        <w:pStyle w:val="Code"/>
      </w:pPr>
      <w:r>
        <w:t>]</w:t>
      </w:r>
    </w:p>
    <w:p w14:paraId="0AAE6F60" w14:textId="0A093846" w:rsidR="003672C8" w:rsidRDefault="003672C8" w:rsidP="003672C8">
      <w:pPr>
        <w:pStyle w:val="Note"/>
      </w:pPr>
      <w:r>
        <w:t xml:space="preserve">The first </w:t>
      </w:r>
      <w:r w:rsidRPr="003672C8">
        <w:rPr>
          <w:rStyle w:val="CODEtemp"/>
        </w:rPr>
        <w:t>replacement</w:t>
      </w:r>
      <w:r>
        <w:t xml:space="preserve"> object removes 5 bytes starting at offset 12; that is, it removes bytes 12–16. Then it inserts 7 bytes (the UTF-8-encoded string example, itself encoded in MIME Base64) at the same offset.</w:t>
      </w:r>
    </w:p>
    <w:p w14:paraId="613CD750" w14:textId="60F369A6" w:rsidR="006F21F3" w:rsidRPr="006F21F3" w:rsidRDefault="003672C8" w:rsidP="003672C8">
      <w:pPr>
        <w:pStyle w:val="Note"/>
      </w:pPr>
      <w:r>
        <w:t xml:space="preserve">The second </w:t>
      </w:r>
      <w:r w:rsidRPr="003672C8">
        <w:rPr>
          <w:rStyle w:val="CODEtemp"/>
        </w:rPr>
        <w:t>replacement</w:t>
      </w:r>
      <w:r>
        <w:t xml:space="preserve"> object removes 3 bytes starting at offset 20 </w:t>
      </w:r>
      <w:r w:rsidRPr="003672C8">
        <w:rPr>
          <w:i/>
        </w:rPr>
        <w:t>with respect to the unmodified file</w:t>
      </w:r>
      <w:r>
        <w:t xml:space="preserve">. Since 5 bytes were removed and 7 bytes inserted </w:t>
      </w:r>
      <w:r w:rsidRPr="003672C8">
        <w:rPr>
          <w:i/>
        </w:rPr>
        <w:t>before</w:t>
      </w:r>
      <w:r>
        <w:t xml:space="preserve"> byte 20, the 3 bytes removed actually start at byte 22.</w:t>
      </w:r>
    </w:p>
    <w:p w14:paraId="0B386A4A" w14:textId="10A10310" w:rsidR="00B86BC7" w:rsidRDefault="00B86BC7" w:rsidP="00B86BC7">
      <w:pPr>
        <w:pStyle w:val="Heading3"/>
      </w:pPr>
      <w:bookmarkStart w:id="440" w:name="_Toc503451048"/>
      <w:r>
        <w:t>Constraints</w:t>
      </w:r>
      <w:bookmarkEnd w:id="440"/>
    </w:p>
    <w:p w14:paraId="3A62CE11" w14:textId="3CF4A4C8" w:rsidR="003672C8" w:rsidRDefault="003672C8" w:rsidP="003672C8">
      <w:r>
        <w:t xml:space="preserve">In any </w:t>
      </w:r>
      <w:r w:rsidRPr="003672C8">
        <w:rPr>
          <w:rStyle w:val="CODEtemp"/>
        </w:rPr>
        <w:t>replacement</w:t>
      </w:r>
      <w:r>
        <w:t xml:space="preserve"> object, either the </w:t>
      </w:r>
      <w:r w:rsidRPr="003672C8">
        <w:rPr>
          <w:rStyle w:val="CODEtemp"/>
        </w:rPr>
        <w:t>deletedLength</w:t>
      </w:r>
      <w:r>
        <w:t xml:space="preserve"> property (§</w:t>
      </w:r>
      <w:r>
        <w:fldChar w:fldCharType="begin"/>
      </w:r>
      <w:r>
        <w:instrText xml:space="preserve"> REF _Ref493518439 \w \h </w:instrText>
      </w:r>
      <w:r>
        <w:fldChar w:fldCharType="separate"/>
      </w:r>
      <w:r w:rsidR="00567DE6">
        <w:t>3.31.4</w:t>
      </w:r>
      <w:r>
        <w:fldChar w:fldCharType="end"/>
      </w:r>
      <w:r>
        <w:t xml:space="preserve">) </w:t>
      </w:r>
      <w:r w:rsidRPr="003672C8">
        <w:rPr>
          <w:b/>
        </w:rPr>
        <w:t>SHALL</w:t>
      </w:r>
      <w:r>
        <w:t xml:space="preserve"> be present and have a value greater than 0, or the </w:t>
      </w:r>
      <w:r w:rsidRPr="003672C8">
        <w:rPr>
          <w:rStyle w:val="CODEtemp"/>
        </w:rPr>
        <w:t>insertedBytes</w:t>
      </w:r>
      <w:r>
        <w:t xml:space="preserve"> property (§</w:t>
      </w:r>
      <w:r>
        <w:fldChar w:fldCharType="begin"/>
      </w:r>
      <w:r>
        <w:instrText xml:space="preserve"> REF _Ref493518440 \w \h </w:instrText>
      </w:r>
      <w:r>
        <w:fldChar w:fldCharType="separate"/>
      </w:r>
      <w:r w:rsidR="00567DE6">
        <w:t>3.31.5</w:t>
      </w:r>
      <w:r>
        <w:fldChar w:fldCharType="end"/>
      </w:r>
      <w:r>
        <w:t xml:space="preserve">) </w:t>
      </w:r>
      <w:r w:rsidRPr="003672C8">
        <w:rPr>
          <w:b/>
        </w:rPr>
        <w:t>SHALL</w:t>
      </w:r>
      <w:r>
        <w:t xml:space="preserve"> be present and have a string value whose length is greater than zero, or both.</w:t>
      </w:r>
    </w:p>
    <w:p w14:paraId="0BFF25CD" w14:textId="6168B33F" w:rsidR="003672C8" w:rsidRPr="003672C8" w:rsidRDefault="003672C8" w:rsidP="003672C8">
      <w:pPr>
        <w:pStyle w:val="Note"/>
      </w:pPr>
      <w:r>
        <w:t xml:space="preserve">NOTE: A </w:t>
      </w:r>
      <w:r w:rsidRPr="003672C8">
        <w:rPr>
          <w:rStyle w:val="CODEtemp"/>
        </w:rPr>
        <w:t>replacement</w:t>
      </w:r>
      <w:r>
        <w:t xml:space="preserve"> object in which the </w:t>
      </w:r>
      <w:r w:rsidRPr="003672C8">
        <w:rPr>
          <w:rStyle w:val="CODEtemp"/>
        </w:rPr>
        <w:t>deletedLength</w:t>
      </w:r>
      <w:r>
        <w:t xml:space="preserve"> property was absent or had a value of 0, and in which the </w:t>
      </w:r>
      <w:r w:rsidRPr="003672C8">
        <w:rPr>
          <w:rStyle w:val="CODEtemp"/>
        </w:rPr>
        <w:t>insertedBytes</w:t>
      </w:r>
      <w:r>
        <w:t xml:space="preserve"> property was absent or had a value equal to the empty string, would neither insert nor remove any bytes, and so would not be meaningful.</w:t>
      </w:r>
    </w:p>
    <w:p w14:paraId="2EB1BCDB" w14:textId="6AFAD987" w:rsidR="00B86BC7" w:rsidRDefault="00B86BC7" w:rsidP="00B86BC7">
      <w:pPr>
        <w:pStyle w:val="Heading3"/>
      </w:pPr>
      <w:bookmarkStart w:id="441" w:name="_Ref493518438"/>
      <w:bookmarkStart w:id="442" w:name="_Ref493518542"/>
      <w:bookmarkStart w:id="443" w:name="_Toc503451049"/>
      <w:r>
        <w:lastRenderedPageBreak/>
        <w:t>offset property</w:t>
      </w:r>
      <w:bookmarkEnd w:id="441"/>
      <w:bookmarkEnd w:id="442"/>
      <w:bookmarkEnd w:id="443"/>
    </w:p>
    <w:p w14:paraId="3477FABE" w14:textId="2E229636" w:rsidR="003672C8" w:rsidRPr="003672C8" w:rsidRDefault="003672C8" w:rsidP="003672C8">
      <w:r w:rsidRPr="003672C8">
        <w:t xml:space="preserve">A </w:t>
      </w:r>
      <w:r w:rsidRPr="003672C8">
        <w:rPr>
          <w:rStyle w:val="CODEtemp"/>
        </w:rPr>
        <w:t>replacement</w:t>
      </w:r>
      <w:r w:rsidRPr="003672C8">
        <w:t xml:space="preserve"> object </w:t>
      </w:r>
      <w:r w:rsidRPr="003672C8">
        <w:rPr>
          <w:b/>
        </w:rPr>
        <w:t>SHALL</w:t>
      </w:r>
      <w:r w:rsidRPr="003672C8">
        <w:t xml:space="preserve"> contain a property named </w:t>
      </w:r>
      <w:r w:rsidRPr="003672C8">
        <w:rPr>
          <w:rStyle w:val="CODEtemp"/>
        </w:rPr>
        <w:t>offset</w:t>
      </w:r>
      <w:r w:rsidRPr="003672C8">
        <w:t xml:space="preserve"> whose value is a non-negative integer specifying the offset in bytes from the beginning of the file at which bytes are to be removed, inserted, or both. An </w:t>
      </w:r>
      <w:r w:rsidRPr="003672C8">
        <w:rPr>
          <w:rStyle w:val="CODEtemp"/>
        </w:rPr>
        <w:t>offset</w:t>
      </w:r>
      <w:r w:rsidRPr="003672C8">
        <w:t xml:space="preserve"> of 0 shall denote the first byte in the file.</w:t>
      </w:r>
    </w:p>
    <w:p w14:paraId="2919F4E4" w14:textId="4DF46D8A" w:rsidR="00B86BC7" w:rsidRDefault="00B86BC7" w:rsidP="00B86BC7">
      <w:pPr>
        <w:pStyle w:val="Heading3"/>
      </w:pPr>
      <w:bookmarkStart w:id="444" w:name="_Ref493518436"/>
      <w:bookmarkStart w:id="445" w:name="_Ref493518439"/>
      <w:bookmarkStart w:id="446" w:name="_Ref493518529"/>
      <w:bookmarkStart w:id="447" w:name="_Toc503451050"/>
      <w:r>
        <w:t>deletedLength property</w:t>
      </w:r>
      <w:bookmarkEnd w:id="444"/>
      <w:bookmarkEnd w:id="445"/>
      <w:bookmarkEnd w:id="446"/>
      <w:bookmarkEnd w:id="447"/>
    </w:p>
    <w:p w14:paraId="1ECF4AC9" w14:textId="2B75B721"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deletedLength</w:t>
      </w:r>
      <w:r>
        <w:t xml:space="preserve"> whose value is a non-negative integer specifying the number of bytes to delete, starting at the byte offset specified by the </w:t>
      </w:r>
      <w:r w:rsidRPr="00F55A86">
        <w:rPr>
          <w:rStyle w:val="CODEtemp"/>
        </w:rPr>
        <w:t>offset</w:t>
      </w:r>
      <w:r>
        <w:t xml:space="preserve"> property (§</w:t>
      </w:r>
      <w:r>
        <w:fldChar w:fldCharType="begin"/>
      </w:r>
      <w:r>
        <w:instrText xml:space="preserve"> REF _Ref493518542 \w \h </w:instrText>
      </w:r>
      <w:r>
        <w:fldChar w:fldCharType="separate"/>
      </w:r>
      <w:r w:rsidR="00567DE6">
        <w:t>3.31.3</w:t>
      </w:r>
      <w:r>
        <w:fldChar w:fldCharType="end"/>
      </w:r>
      <w:r>
        <w:t>), measured from the beginning of the file.</w:t>
      </w:r>
    </w:p>
    <w:p w14:paraId="351B2A44" w14:textId="18483EE3" w:rsidR="003672C8" w:rsidRPr="003672C8" w:rsidRDefault="003672C8" w:rsidP="003672C8">
      <w:r>
        <w:t xml:space="preserve">If </w:t>
      </w:r>
      <w:r w:rsidRPr="003672C8">
        <w:rPr>
          <w:rStyle w:val="CODEtemp"/>
        </w:rPr>
        <w:t>deletedLength</w:t>
      </w:r>
      <w:r>
        <w:t xml:space="preserve"> is absent, or if its value is 0, no bytes </w:t>
      </w:r>
      <w:r w:rsidRPr="003672C8">
        <w:rPr>
          <w:b/>
        </w:rPr>
        <w:t>SHALL</w:t>
      </w:r>
      <w:r>
        <w:t xml:space="preserve"> be deleted.</w:t>
      </w:r>
    </w:p>
    <w:p w14:paraId="4E9FA252" w14:textId="73A1AEB9" w:rsidR="00B86BC7" w:rsidRDefault="00B86BC7" w:rsidP="00B86BC7">
      <w:pPr>
        <w:pStyle w:val="Heading3"/>
      </w:pPr>
      <w:bookmarkStart w:id="448" w:name="_Ref493518437"/>
      <w:bookmarkStart w:id="449" w:name="_Ref493518440"/>
      <w:bookmarkStart w:id="450" w:name="_Toc503451051"/>
      <w:r>
        <w:t>insertedBytes property</w:t>
      </w:r>
      <w:bookmarkEnd w:id="448"/>
      <w:bookmarkEnd w:id="449"/>
      <w:bookmarkEnd w:id="450"/>
    </w:p>
    <w:p w14:paraId="6E86F82E" w14:textId="204DDE3D" w:rsidR="003672C8" w:rsidRDefault="003672C8" w:rsidP="003672C8">
      <w:r>
        <w:t xml:space="preserve">A </w:t>
      </w:r>
      <w:r w:rsidRPr="003672C8">
        <w:rPr>
          <w:rStyle w:val="CODEtemp"/>
        </w:rPr>
        <w:t>replacement</w:t>
      </w:r>
      <w:r>
        <w:t xml:space="preserve"> object </w:t>
      </w:r>
      <w:r w:rsidRPr="003672C8">
        <w:rPr>
          <w:b/>
        </w:rPr>
        <w:t>MAY</w:t>
      </w:r>
      <w:r>
        <w:t xml:space="preserve"> contain a property named </w:t>
      </w:r>
      <w:r w:rsidRPr="003672C8">
        <w:rPr>
          <w:rStyle w:val="CODEtemp"/>
        </w:rPr>
        <w:t>insertedBytes</w:t>
      </w:r>
      <w:r>
        <w:t xml:space="preserve"> whose value is a string that specifies the byte sequence to be inserted at the byte offset specified by the offset property (§</w:t>
      </w:r>
      <w:r w:rsidR="00F55A86">
        <w:rPr>
          <w:rStyle w:val="CODEtemp"/>
        </w:rPr>
        <w:fldChar w:fldCharType="begin"/>
      </w:r>
      <w:r w:rsidR="00F55A86">
        <w:instrText xml:space="preserve"> REF _Ref493518438 \r \h </w:instrText>
      </w:r>
      <w:r w:rsidR="00F55A86">
        <w:rPr>
          <w:rStyle w:val="CODEtemp"/>
        </w:rPr>
      </w:r>
      <w:r w:rsidR="00F55A86">
        <w:rPr>
          <w:rStyle w:val="CODEtemp"/>
        </w:rPr>
        <w:fldChar w:fldCharType="separate"/>
      </w:r>
      <w:r w:rsidR="00567DE6">
        <w:t>3.31.3</w:t>
      </w:r>
      <w:r w:rsidR="00F55A86">
        <w:rPr>
          <w:rStyle w:val="CODEtemp"/>
        </w:rPr>
        <w:fldChar w:fldCharType="end"/>
      </w:r>
      <w:r>
        <w:t>), measured from the beginning of the file.</w:t>
      </w:r>
    </w:p>
    <w:p w14:paraId="571F33B0" w14:textId="191382D9" w:rsidR="003672C8" w:rsidRDefault="003672C8" w:rsidP="003672C8">
      <w:r>
        <w:t xml:space="preserve">If </w:t>
      </w:r>
      <w:r w:rsidRPr="003672C8">
        <w:rPr>
          <w:rStyle w:val="CODEtemp"/>
        </w:rPr>
        <w:t>insertedBytes</w:t>
      </w:r>
      <w:r>
        <w:t xml:space="preserve"> is absent, or if its value is the empty string, no bytes </w:t>
      </w:r>
      <w:r w:rsidRPr="003672C8">
        <w:rPr>
          <w:b/>
        </w:rPr>
        <w:t>SHALL</w:t>
      </w:r>
      <w:r>
        <w:t xml:space="preserve"> be inserted.</w:t>
      </w:r>
    </w:p>
    <w:p w14:paraId="47D5862A" w14:textId="53F60723" w:rsidR="003672C8" w:rsidRDefault="003672C8" w:rsidP="003672C8">
      <w:r>
        <w:t xml:space="preserve">If the file into which the bytes are to be inserted is a binary file, the value of the </w:t>
      </w:r>
      <w:r w:rsidRPr="003672C8">
        <w:rPr>
          <w:rStyle w:val="CODEtemp"/>
        </w:rPr>
        <w:t>insertedBytes</w:t>
      </w:r>
      <w:r>
        <w:t xml:space="preserve"> string </w:t>
      </w:r>
      <w:r w:rsidRPr="003672C8">
        <w:rPr>
          <w:b/>
        </w:rPr>
        <w:t>SHALL</w:t>
      </w:r>
      <w:r>
        <w:t xml:space="preserve"> be the MIME Base64 encoding of the byte sequence to be inserted.</w:t>
      </w:r>
    </w:p>
    <w:p w14:paraId="6588CBFA" w14:textId="63C6FE82" w:rsidR="003672C8" w:rsidRDefault="003672C8" w:rsidP="003672C8">
      <w:r>
        <w:t xml:space="preserve">If the file into which the bytes are to be inserted is a text file, the characters to be inserted </w:t>
      </w:r>
      <w:r w:rsidRPr="003672C8">
        <w:rPr>
          <w:b/>
        </w:rPr>
        <w:t>SHALL</w:t>
      </w:r>
      <w:r>
        <w:t xml:space="preserve"> first be encoded in UTF-8. The value of the </w:t>
      </w:r>
      <w:r w:rsidRPr="003672C8">
        <w:rPr>
          <w:rStyle w:val="CODEtemp"/>
        </w:rPr>
        <w:t>insertedBytes</w:t>
      </w:r>
      <w:r>
        <w:t xml:space="preserve"> string </w:t>
      </w:r>
      <w:r w:rsidRPr="003672C8">
        <w:rPr>
          <w:b/>
        </w:rPr>
        <w:t>SHALL</w:t>
      </w:r>
      <w:r>
        <w:t xml:space="preserve"> be the MIME Base64 encoding of the resulting UTF-8 byte sequence.</w:t>
      </w:r>
    </w:p>
    <w:p w14:paraId="4C06240A" w14:textId="77777777" w:rsidR="003672C8" w:rsidRPr="003672C8" w:rsidRDefault="003672C8" w:rsidP="003672C8">
      <w:pPr>
        <w:rPr>
          <w:highlight w:val="yellow"/>
        </w:rPr>
      </w:pPr>
      <w:r w:rsidRPr="003672C8">
        <w:rPr>
          <w:highlight w:val="yellow"/>
        </w:rPr>
        <w:t>TODO: Relationship between original file encoding, offset, and UTF-8 byte sequence.</w:t>
      </w:r>
    </w:p>
    <w:p w14:paraId="1CB8D57D" w14:textId="22A174E4" w:rsidR="003672C8" w:rsidRPr="003672C8" w:rsidRDefault="003672C8" w:rsidP="003672C8">
      <w:r w:rsidRPr="003672C8">
        <w:rPr>
          <w:highlight w:val="yellow"/>
        </w:rPr>
        <w:t>TODO: Explain responsibility of viewer/editor to match encoding.</w:t>
      </w:r>
    </w:p>
    <w:p w14:paraId="7C5B0C12" w14:textId="2630DE95" w:rsidR="00B86BC7" w:rsidRDefault="00B86BC7" w:rsidP="00B86BC7">
      <w:pPr>
        <w:pStyle w:val="Heading2"/>
      </w:pPr>
      <w:bookmarkStart w:id="451" w:name="_Ref493404948"/>
      <w:bookmarkStart w:id="452" w:name="_Ref493406026"/>
      <w:bookmarkStart w:id="453" w:name="_Toc503451052"/>
      <w:r>
        <w:t>notification object</w:t>
      </w:r>
      <w:bookmarkEnd w:id="451"/>
      <w:bookmarkEnd w:id="452"/>
      <w:bookmarkEnd w:id="453"/>
    </w:p>
    <w:p w14:paraId="3BD7AF2E" w14:textId="23E07934" w:rsidR="00B86BC7" w:rsidRDefault="00B86BC7" w:rsidP="00B86BC7">
      <w:pPr>
        <w:pStyle w:val="Heading3"/>
      </w:pPr>
      <w:bookmarkStart w:id="454" w:name="_Toc503451053"/>
      <w:r>
        <w:t>General</w:t>
      </w:r>
      <w:bookmarkEnd w:id="454"/>
    </w:p>
    <w:p w14:paraId="759675E9" w14:textId="3093D383" w:rsidR="003672C8" w:rsidRPr="003672C8" w:rsidRDefault="003672C8" w:rsidP="003672C8">
      <w:r w:rsidRPr="003672C8">
        <w:t xml:space="preserve">A </w:t>
      </w:r>
      <w:r w:rsidRPr="003672C8">
        <w:rPr>
          <w:rStyle w:val="CODEtemp"/>
        </w:rPr>
        <w:t>notification</w:t>
      </w:r>
      <w:r w:rsidRPr="003672C8">
        <w:t xml:space="preserve"> object describes a condition encountered in the course of running an analysis tool which is relevant to the operation of the tool itself, as opposed to being relevant to a file being analyzed by the tool. Conditions relevant to files being analyzed by a tool are represented by </w:t>
      </w:r>
      <w:r w:rsidRPr="003672C8">
        <w:rPr>
          <w:rStyle w:val="CODEtemp"/>
        </w:rPr>
        <w:t>result</w:t>
      </w:r>
      <w:r w:rsidRPr="003672C8">
        <w:t xml:space="preserve"> objects (§</w:t>
      </w:r>
      <w:r>
        <w:fldChar w:fldCharType="begin"/>
      </w:r>
      <w:r>
        <w:instrText xml:space="preserve"> REF _Ref493350984 \w \h </w:instrText>
      </w:r>
      <w:r>
        <w:fldChar w:fldCharType="separate"/>
      </w:r>
      <w:r w:rsidR="00567DE6">
        <w:t>3.17</w:t>
      </w:r>
      <w:r>
        <w:fldChar w:fldCharType="end"/>
      </w:r>
      <w:r w:rsidRPr="003672C8">
        <w:t>).</w:t>
      </w:r>
    </w:p>
    <w:p w14:paraId="6C08731C" w14:textId="60FD4244" w:rsidR="00B86BC7" w:rsidRDefault="00B86BC7" w:rsidP="00B86BC7">
      <w:pPr>
        <w:pStyle w:val="Heading3"/>
      </w:pPr>
      <w:bookmarkStart w:id="455" w:name="_Toc503451054"/>
      <w:r>
        <w:t>id property</w:t>
      </w:r>
      <w:bookmarkEnd w:id="455"/>
    </w:p>
    <w:p w14:paraId="5DE783BE" w14:textId="694FA9DA" w:rsidR="003672C8" w:rsidRDefault="003672C8" w:rsidP="003672C8">
      <w:r>
        <w:t xml:space="preserve">A </w:t>
      </w:r>
      <w:r w:rsidRPr="003672C8">
        <w:rPr>
          <w:rStyle w:val="CODEtemp"/>
        </w:rPr>
        <w:t>notification</w:t>
      </w:r>
      <w:r>
        <w:t xml:space="preserve"> object </w:t>
      </w:r>
      <w:r w:rsidRPr="003672C8">
        <w:rPr>
          <w:b/>
        </w:rPr>
        <w:t>MAY</w:t>
      </w:r>
      <w:r>
        <w:t xml:space="preserve"> contain a property named </w:t>
      </w:r>
      <w:r w:rsidRPr="003672C8">
        <w:rPr>
          <w:rStyle w:val="CODEtemp"/>
        </w:rPr>
        <w:t>id</w:t>
      </w:r>
      <w:r>
        <w:t xml:space="preserve"> whose value is a string containing an identifier for the condition that was encountered.</w:t>
      </w:r>
    </w:p>
    <w:p w14:paraId="6EE408E3" w14:textId="7909E9E7" w:rsidR="003672C8" w:rsidRPr="003672C8" w:rsidRDefault="003672C8" w:rsidP="003672C8">
      <w:pPr>
        <w:pStyle w:val="Note"/>
      </w:pPr>
      <w:r>
        <w:t xml:space="preserve">NOTE: In contrast to rule identifiers (see </w:t>
      </w:r>
      <w:r w:rsidRPr="003672C8">
        <w:rPr>
          <w:rStyle w:val="CODEtemp"/>
        </w:rPr>
        <w:t>rule.id</w:t>
      </w:r>
      <w:r>
        <w:t>, §</w:t>
      </w:r>
      <w:r>
        <w:fldChar w:fldCharType="begin"/>
      </w:r>
      <w:r>
        <w:instrText xml:space="preserve"> REF _Ref493408046 \w \h </w:instrText>
      </w:r>
      <w:r>
        <w:fldChar w:fldCharType="separate"/>
      </w:r>
      <w:r w:rsidR="00567DE6">
        <w:t>3.27.3</w:t>
      </w:r>
      <w:r>
        <w:fldChar w:fldCharType="end"/>
      </w:r>
      <w:r>
        <w:t xml:space="preserve">), which must be stable and opaque, notification identifiers do need to be either stable or opaque, because the reasoning that leads to those requirements for rule ids does not apply to tool notifications. A tool notification with level </w:t>
      </w:r>
      <w:r w:rsidRPr="003672C8">
        <w:rPr>
          <w:rStyle w:val="CODEtemp"/>
        </w:rPr>
        <w:t>"error"</w:t>
      </w:r>
      <w:r>
        <w:t xml:space="preserve"> should always be treated as a failure, and tools should not allow them to be disabled. And tool authors are free to change the notification ids at any time, so there is no reason for them to be opaque; to the contrary, they are more useful if they convey information to the user.</w:t>
      </w:r>
    </w:p>
    <w:p w14:paraId="71B69C94" w14:textId="003B0284" w:rsidR="00B86BC7" w:rsidRDefault="00B86BC7" w:rsidP="00B86BC7">
      <w:pPr>
        <w:pStyle w:val="Heading3"/>
      </w:pPr>
      <w:bookmarkStart w:id="456" w:name="_Ref493518926"/>
      <w:bookmarkStart w:id="457" w:name="_Toc503451055"/>
      <w:r>
        <w:t>ruleId property</w:t>
      </w:r>
      <w:bookmarkEnd w:id="456"/>
      <w:bookmarkEnd w:id="457"/>
    </w:p>
    <w:p w14:paraId="72DC23AB" w14:textId="3A7CD204" w:rsidR="003672C8" w:rsidRPr="003672C8" w:rsidRDefault="003672C8" w:rsidP="003672C8">
      <w:r w:rsidRPr="003672C8">
        <w:t xml:space="preserve">If the condition described by the </w:t>
      </w:r>
      <w:r w:rsidRPr="003672C8">
        <w:rPr>
          <w:rStyle w:val="CODEtemp"/>
        </w:rPr>
        <w:t>notification</w:t>
      </w:r>
      <w:r w:rsidRPr="003672C8">
        <w:t xml:space="preserve"> object is relevant to a particular analysis rule, the </w:t>
      </w:r>
      <w:r w:rsidRPr="003672C8">
        <w:rPr>
          <w:rStyle w:val="CODEtemp"/>
        </w:rPr>
        <w:t>notification</w:t>
      </w:r>
      <w:r w:rsidRPr="003672C8">
        <w:t xml:space="preserve"> object </w:t>
      </w:r>
      <w:r w:rsidRPr="003672C8">
        <w:rPr>
          <w:b/>
        </w:rPr>
        <w:t>SHOULD</w:t>
      </w:r>
      <w:r w:rsidRPr="003672C8">
        <w:t xml:space="preserve"> contain a property named </w:t>
      </w:r>
      <w:r w:rsidRPr="003672C8">
        <w:rPr>
          <w:rStyle w:val="CODEtemp"/>
        </w:rPr>
        <w:t>ruleId</w:t>
      </w:r>
      <w:r w:rsidRPr="003672C8">
        <w:t xml:space="preserve"> whose value is a string containing the stable, unique identifier of the rule (§</w:t>
      </w:r>
      <w:r>
        <w:fldChar w:fldCharType="begin"/>
      </w:r>
      <w:r>
        <w:instrText xml:space="preserve"> REF _Ref493408046 \w \h </w:instrText>
      </w:r>
      <w:r>
        <w:fldChar w:fldCharType="separate"/>
      </w:r>
      <w:r w:rsidR="00567DE6">
        <w:t>3.27.3</w:t>
      </w:r>
      <w:r>
        <w:fldChar w:fldCharType="end"/>
      </w:r>
      <w:r w:rsidRPr="003672C8">
        <w:t>).</w:t>
      </w:r>
    </w:p>
    <w:p w14:paraId="6EDC8FC8" w14:textId="366C940A" w:rsidR="00B86BC7" w:rsidRDefault="00B86BC7" w:rsidP="00B86BC7">
      <w:pPr>
        <w:pStyle w:val="Heading3"/>
      </w:pPr>
      <w:bookmarkStart w:id="458" w:name="_Toc503451056"/>
      <w:r>
        <w:lastRenderedPageBreak/>
        <w:t>ruleKey property</w:t>
      </w:r>
      <w:bookmarkEnd w:id="458"/>
    </w:p>
    <w:p w14:paraId="689839C4" w14:textId="5D76F1CE" w:rsidR="003672C8" w:rsidRDefault="003672C8" w:rsidP="003672C8">
      <w:r>
        <w:t xml:space="preserve">If there is more than one rule with the id specified by the </w:t>
      </w:r>
      <w:r w:rsidRPr="003672C8">
        <w:rPr>
          <w:rStyle w:val="CODEtemp"/>
        </w:rPr>
        <w:t>ruleId</w:t>
      </w:r>
      <w:r>
        <w:t xml:space="preserve"> property (§</w:t>
      </w:r>
      <w:r>
        <w:fldChar w:fldCharType="begin"/>
      </w:r>
      <w:r>
        <w:instrText xml:space="preserve"> REF _Ref493518926 \w \h </w:instrText>
      </w:r>
      <w:r>
        <w:fldChar w:fldCharType="separate"/>
      </w:r>
      <w:r w:rsidR="00567DE6">
        <w:t>3.32.3</w:t>
      </w:r>
      <w:r>
        <w:fldChar w:fldCharType="end"/>
      </w:r>
      <w:r>
        <w:t xml:space="preserve">), and if the </w:t>
      </w:r>
      <w:r w:rsidRPr="003672C8">
        <w:rPr>
          <w:rStyle w:val="CODEtemp"/>
        </w:rPr>
        <w:t>run</w:t>
      </w:r>
      <w:r>
        <w:t xml:space="preserve"> object in which this </w:t>
      </w:r>
      <w:r w:rsidRPr="003672C8">
        <w:rPr>
          <w:rStyle w:val="CODEtemp"/>
        </w:rPr>
        <w:t>notification</w:t>
      </w:r>
      <w:r>
        <w:t xml:space="preserve"> object occurs contains a </w:t>
      </w:r>
      <w:r w:rsidRPr="003672C8">
        <w:rPr>
          <w:rStyle w:val="CODEtemp"/>
        </w:rPr>
        <w:t>rules</w:t>
      </w:r>
      <w:r>
        <w:t xml:space="preserve"> property (§</w:t>
      </w:r>
      <w:r>
        <w:fldChar w:fldCharType="begin"/>
      </w:r>
      <w:r>
        <w:instrText xml:space="preserve"> REF _Ref493404878 \w \h </w:instrText>
      </w:r>
      <w:r>
        <w:fldChar w:fldCharType="separate"/>
      </w:r>
      <w:r w:rsidR="00567DE6">
        <w:t>3.12.14</w:t>
      </w:r>
      <w:r>
        <w:fldChar w:fldCharType="end"/>
      </w:r>
      <w:r>
        <w:t xml:space="preserve">), then the </w:t>
      </w:r>
      <w:r w:rsidRPr="003672C8">
        <w:rPr>
          <w:rStyle w:val="CODEtemp"/>
        </w:rPr>
        <w:t>notification</w:t>
      </w:r>
      <w:r>
        <w:t xml:space="preserve"> object </w:t>
      </w:r>
      <w:r w:rsidRPr="003672C8">
        <w:rPr>
          <w:b/>
        </w:rPr>
        <w:t>SHALL</w:t>
      </w:r>
      <w:r>
        <w:t xml:space="preserve"> contain a property named </w:t>
      </w:r>
      <w:r w:rsidRPr="003672C8">
        <w:rPr>
          <w:rStyle w:val="CODEtemp"/>
        </w:rPr>
        <w:t>ruleKey</w:t>
      </w:r>
      <w:r>
        <w:t xml:space="preserve"> whose value is a string that matches one of the property names in the </w:t>
      </w:r>
      <w:r w:rsidRPr="003672C8">
        <w:rPr>
          <w:rStyle w:val="CODEtemp"/>
        </w:rPr>
        <w:t>run.rules</w:t>
      </w:r>
      <w:r>
        <w:t xml:space="preserve"> object.</w:t>
      </w:r>
    </w:p>
    <w:p w14:paraId="4854F812" w14:textId="5485AA2C" w:rsidR="003672C8" w:rsidRDefault="003672C8" w:rsidP="003672C8">
      <w:r>
        <w:t xml:space="preserve">The value of the </w:t>
      </w:r>
      <w:r w:rsidRPr="003672C8">
        <w:rPr>
          <w:rStyle w:val="CODEtemp"/>
        </w:rPr>
        <w:t>ruleId</w:t>
      </w:r>
      <w:r>
        <w:t xml:space="preserve"> property on this notification object must match the </w:t>
      </w:r>
      <w:r w:rsidRPr="003672C8">
        <w:rPr>
          <w:rStyle w:val="CODEtemp"/>
        </w:rPr>
        <w:t>id</w:t>
      </w:r>
      <w:r>
        <w:t xml:space="preserve"> property (§</w:t>
      </w:r>
      <w:r>
        <w:fldChar w:fldCharType="begin"/>
      </w:r>
      <w:r>
        <w:instrText xml:space="preserve"> REF _Ref493408046 \w \h </w:instrText>
      </w:r>
      <w:r>
        <w:fldChar w:fldCharType="separate"/>
      </w:r>
      <w:r w:rsidR="00567DE6">
        <w:t>3.27.3</w:t>
      </w:r>
      <w:r>
        <w:fldChar w:fldCharType="end"/>
      </w:r>
      <w:r>
        <w:t xml:space="preserve">) of the </w:t>
      </w:r>
      <w:r w:rsidRPr="003672C8">
        <w:rPr>
          <w:rStyle w:val="CODEtemp"/>
        </w:rPr>
        <w:t>rule</w:t>
      </w:r>
      <w:r>
        <w:t xml:space="preserve"> object (§</w:t>
      </w:r>
      <w:r>
        <w:fldChar w:fldCharType="begin"/>
      </w:r>
      <w:r>
        <w:instrText xml:space="preserve"> REF _Ref493407996 \w \h </w:instrText>
      </w:r>
      <w:r>
        <w:fldChar w:fldCharType="separate"/>
      </w:r>
      <w:r w:rsidR="00567DE6">
        <w:t>3.27</w:t>
      </w:r>
      <w:r>
        <w:fldChar w:fldCharType="end"/>
      </w:r>
      <w:r>
        <w:t xml:space="preserve">) identified by </w:t>
      </w:r>
      <w:r w:rsidRPr="003672C8">
        <w:rPr>
          <w:rStyle w:val="CODEtemp"/>
        </w:rPr>
        <w:t>ruleKey</w:t>
      </w:r>
      <w:r>
        <w:t>.</w:t>
      </w:r>
    </w:p>
    <w:p w14:paraId="4C9FCBAD" w14:textId="22AF41F9" w:rsidR="003672C8" w:rsidRDefault="003672C8" w:rsidP="003672C8">
      <w:pPr>
        <w:pStyle w:val="Note"/>
      </w:pPr>
      <w:r>
        <w:t xml:space="preserve">EXAMPLE: In this example, there is more than one rule with id </w:t>
      </w:r>
      <w:r w:rsidRPr="003672C8">
        <w:rPr>
          <w:rStyle w:val="CODEtemp"/>
        </w:rPr>
        <w:t>CA1711</w:t>
      </w:r>
      <w:r>
        <w:t xml:space="preserve">. When the log file includes a </w:t>
      </w:r>
      <w:r w:rsidRPr="003672C8">
        <w:rPr>
          <w:rStyle w:val="CODEtemp"/>
        </w:rPr>
        <w:t>notification</w:t>
      </w:r>
      <w:r>
        <w:t xml:space="preserve"> with that rule id, it provides a value for </w:t>
      </w:r>
      <w:r w:rsidRPr="003672C8">
        <w:rPr>
          <w:rStyle w:val="CODEtemp"/>
        </w:rPr>
        <w:t>ruleKey</w:t>
      </w:r>
      <w:r>
        <w:t xml:space="preserve"> to specify which of the rules with that id is meant.</w:t>
      </w:r>
    </w:p>
    <w:p w14:paraId="29559161" w14:textId="6FB1E03E" w:rsidR="003672C8" w:rsidRDefault="003672C8" w:rsidP="003672C8">
      <w:pPr>
        <w:pStyle w:val="Code"/>
      </w:pPr>
      <w:r>
        <w:t>"runs": [</w:t>
      </w:r>
    </w:p>
    <w:p w14:paraId="52B6EE6F" w14:textId="77777777" w:rsidR="003672C8" w:rsidRDefault="003672C8" w:rsidP="003672C8">
      <w:pPr>
        <w:pStyle w:val="Code"/>
      </w:pPr>
      <w:r>
        <w:t xml:space="preserve">  {</w:t>
      </w:r>
    </w:p>
    <w:p w14:paraId="4EE5FB01" w14:textId="77777777" w:rsidR="003672C8" w:rsidRDefault="003672C8" w:rsidP="003672C8">
      <w:pPr>
        <w:pStyle w:val="Code"/>
      </w:pPr>
      <w:r>
        <w:t xml:space="preserve">    "configurationNotifications": [</w:t>
      </w:r>
    </w:p>
    <w:p w14:paraId="67DB37AB" w14:textId="77777777" w:rsidR="003672C8" w:rsidRDefault="003672C8" w:rsidP="003672C8">
      <w:pPr>
        <w:pStyle w:val="Code"/>
      </w:pPr>
      <w:r>
        <w:t xml:space="preserve">      {</w:t>
      </w:r>
    </w:p>
    <w:p w14:paraId="5FF380F2" w14:textId="77777777" w:rsidR="003672C8" w:rsidRDefault="003672C8" w:rsidP="003672C8">
      <w:pPr>
        <w:pStyle w:val="Code"/>
      </w:pPr>
      <w:r>
        <w:t xml:space="preserve">        "id": "CFG0001",</w:t>
      </w:r>
    </w:p>
    <w:p w14:paraId="1BA6BE59" w14:textId="69F318FF" w:rsidR="003672C8" w:rsidRDefault="003672C8" w:rsidP="003672C8">
      <w:pPr>
        <w:pStyle w:val="Code"/>
      </w:pPr>
      <w:r>
        <w:t xml:space="preserve">        "message": "Rule configuration is missing."</w:t>
      </w:r>
      <w:r w:rsidR="00E57DB7">
        <w:t>,</w:t>
      </w:r>
    </w:p>
    <w:p w14:paraId="0D14C6ED" w14:textId="6BB9EC80" w:rsidR="001037D4" w:rsidRDefault="001037D4" w:rsidP="001037D4">
      <w:pPr>
        <w:pStyle w:val="Code"/>
      </w:pPr>
      <w:r>
        <w:t xml:space="preserve">        "ruleKey": "CA1711-1", # Specifies a property name within "rules".</w:t>
      </w:r>
    </w:p>
    <w:p w14:paraId="37E75C68" w14:textId="45A06C9E" w:rsidR="003672C8" w:rsidRDefault="003672C8" w:rsidP="003672C8">
      <w:pPr>
        <w:pStyle w:val="Code"/>
      </w:pPr>
      <w:r>
        <w:t xml:space="preserve">        "ruleId": "CA1711"</w:t>
      </w:r>
      <w:r w:rsidR="001037D4">
        <w:t xml:space="preserve"> </w:t>
      </w:r>
      <w:r>
        <w:t xml:space="preserve">   </w:t>
      </w:r>
      <w:r w:rsidR="001037D4">
        <w:t xml:space="preserve"> </w:t>
      </w:r>
      <w:r>
        <w:t># Matches the "id" value of the specified</w:t>
      </w:r>
    </w:p>
    <w:p w14:paraId="66E12E87" w14:textId="4E479A8D" w:rsidR="003672C8" w:rsidRDefault="003672C8" w:rsidP="003672C8">
      <w:pPr>
        <w:pStyle w:val="Code"/>
      </w:pPr>
      <w:r>
        <w:t xml:space="preserve">                              </w:t>
      </w:r>
      <w:r w:rsidR="001037D4">
        <w:t xml:space="preserve"> </w:t>
      </w:r>
      <w:r>
        <w:t># property value within "rules"</w:t>
      </w:r>
    </w:p>
    <w:p w14:paraId="386C6093" w14:textId="77777777" w:rsidR="003672C8" w:rsidRDefault="003672C8" w:rsidP="003672C8">
      <w:pPr>
        <w:pStyle w:val="Code"/>
      </w:pPr>
      <w:r>
        <w:t xml:space="preserve">      }</w:t>
      </w:r>
    </w:p>
    <w:p w14:paraId="30C1B5C7" w14:textId="77777777" w:rsidR="003672C8" w:rsidRDefault="003672C8" w:rsidP="003672C8">
      <w:pPr>
        <w:pStyle w:val="Code"/>
      </w:pPr>
      <w:r>
        <w:t xml:space="preserve">    ],</w:t>
      </w:r>
    </w:p>
    <w:p w14:paraId="12676CFC" w14:textId="77777777" w:rsidR="003672C8" w:rsidRDefault="003672C8" w:rsidP="003672C8">
      <w:pPr>
        <w:pStyle w:val="Code"/>
      </w:pPr>
      <w:r>
        <w:t xml:space="preserve">    "rules": {</w:t>
      </w:r>
    </w:p>
    <w:p w14:paraId="24CCC349" w14:textId="77777777" w:rsidR="003672C8" w:rsidRDefault="003672C8" w:rsidP="003672C8">
      <w:pPr>
        <w:pStyle w:val="Code"/>
      </w:pPr>
      <w:r>
        <w:t xml:space="preserve">      "CA1711-1": {</w:t>
      </w:r>
    </w:p>
    <w:p w14:paraId="5E6C82C9" w14:textId="77777777" w:rsidR="003672C8" w:rsidRDefault="003672C8" w:rsidP="003672C8">
      <w:pPr>
        <w:pStyle w:val="Code"/>
      </w:pPr>
      <w:r>
        <w:t xml:space="preserve">        "id": "CA1711"</w:t>
      </w:r>
    </w:p>
    <w:p w14:paraId="03E24CDD" w14:textId="77777777" w:rsidR="003672C8" w:rsidRDefault="003672C8" w:rsidP="003672C8">
      <w:pPr>
        <w:pStyle w:val="Code"/>
      </w:pPr>
      <w:r>
        <w:t xml:space="preserve">      },</w:t>
      </w:r>
    </w:p>
    <w:p w14:paraId="1BAB66B8" w14:textId="77777777" w:rsidR="003672C8" w:rsidRDefault="003672C8" w:rsidP="003672C8">
      <w:pPr>
        <w:pStyle w:val="Code"/>
      </w:pPr>
      <w:r>
        <w:t xml:space="preserve">      "CA1711-2": {</w:t>
      </w:r>
    </w:p>
    <w:p w14:paraId="19906FAC" w14:textId="77777777" w:rsidR="003672C8" w:rsidRDefault="003672C8" w:rsidP="003672C8">
      <w:pPr>
        <w:pStyle w:val="Code"/>
      </w:pPr>
      <w:r>
        <w:t xml:space="preserve">        "id": "CA1711"</w:t>
      </w:r>
    </w:p>
    <w:p w14:paraId="5518D042" w14:textId="77777777" w:rsidR="003672C8" w:rsidRDefault="003672C8" w:rsidP="003672C8">
      <w:pPr>
        <w:pStyle w:val="Code"/>
      </w:pPr>
      <w:r>
        <w:t xml:space="preserve">      }</w:t>
      </w:r>
    </w:p>
    <w:p w14:paraId="33FA455A" w14:textId="77777777" w:rsidR="003672C8" w:rsidRDefault="003672C8" w:rsidP="003672C8">
      <w:pPr>
        <w:pStyle w:val="Code"/>
      </w:pPr>
      <w:r>
        <w:t xml:space="preserve">    }</w:t>
      </w:r>
    </w:p>
    <w:p w14:paraId="23434B37" w14:textId="77777777" w:rsidR="003672C8" w:rsidRDefault="003672C8" w:rsidP="003672C8">
      <w:pPr>
        <w:pStyle w:val="Code"/>
      </w:pPr>
      <w:r>
        <w:t xml:space="preserve">  }</w:t>
      </w:r>
    </w:p>
    <w:p w14:paraId="7E781FB7" w14:textId="67A93553" w:rsidR="003672C8" w:rsidRPr="003672C8" w:rsidRDefault="003672C8" w:rsidP="003672C8">
      <w:pPr>
        <w:pStyle w:val="Code"/>
      </w:pPr>
      <w:r>
        <w:t>]</w:t>
      </w:r>
    </w:p>
    <w:p w14:paraId="239DE5C9" w14:textId="568768A2" w:rsidR="00B86BC7" w:rsidRDefault="00B86BC7" w:rsidP="00B86BC7">
      <w:pPr>
        <w:pStyle w:val="Heading3"/>
      </w:pPr>
      <w:bookmarkStart w:id="459" w:name="_Toc503451057"/>
      <w:r>
        <w:t>physicalLocation property</w:t>
      </w:r>
      <w:bookmarkEnd w:id="459"/>
    </w:p>
    <w:p w14:paraId="23C5F0EF" w14:textId="371D8450" w:rsidR="008651CE" w:rsidRPr="008651CE" w:rsidRDefault="008651CE" w:rsidP="008651CE">
      <w:r w:rsidRPr="008651CE">
        <w:t xml:space="preserve">If the condition described by the </w:t>
      </w:r>
      <w:r w:rsidRPr="008651CE">
        <w:rPr>
          <w:rStyle w:val="CODEtemp"/>
        </w:rPr>
        <w:t>notification</w:t>
      </w:r>
      <w:r w:rsidRPr="008651CE">
        <w:t xml:space="preserve"> object is relevant to a particular file location, the </w:t>
      </w:r>
      <w:r w:rsidRPr="008651CE">
        <w:rPr>
          <w:rStyle w:val="CODEtemp"/>
        </w:rPr>
        <w:t>notification</w:t>
      </w:r>
      <w:r w:rsidRPr="008651CE">
        <w:t xml:space="preserve"> object </w:t>
      </w:r>
      <w:r w:rsidRPr="008651CE">
        <w:rPr>
          <w:b/>
        </w:rPr>
        <w:t>SHOULD</w:t>
      </w:r>
      <w:r w:rsidRPr="008651CE">
        <w:t xml:space="preserve"> contain a property named </w:t>
      </w:r>
      <w:r w:rsidRPr="008651CE">
        <w:rPr>
          <w:rStyle w:val="CODEtemp"/>
        </w:rPr>
        <w:t>physicalLocation</w:t>
      </w:r>
      <w:r w:rsidRPr="008651CE">
        <w:t xml:space="preserve"> whose value is a </w:t>
      </w:r>
      <w:r w:rsidRPr="008651CE">
        <w:rPr>
          <w:rStyle w:val="CODEtemp"/>
        </w:rPr>
        <w:t>physicalLocation</w:t>
      </w:r>
      <w:r w:rsidRPr="008651CE">
        <w:t xml:space="preserve"> object (§</w:t>
      </w:r>
      <w:r>
        <w:fldChar w:fldCharType="begin"/>
      </w:r>
      <w:r>
        <w:instrText xml:space="preserve"> REF _Ref493477390 \w \h </w:instrText>
      </w:r>
      <w:r>
        <w:fldChar w:fldCharType="separate"/>
      </w:r>
      <w:r w:rsidR="00567DE6">
        <w:t>3.19</w:t>
      </w:r>
      <w:r>
        <w:fldChar w:fldCharType="end"/>
      </w:r>
      <w:r w:rsidRPr="008651CE">
        <w:t>) that identifies the relevant location.</w:t>
      </w:r>
    </w:p>
    <w:p w14:paraId="0BE523CC" w14:textId="11807D96" w:rsidR="00B86BC7" w:rsidRDefault="00B86BC7" w:rsidP="00B86BC7">
      <w:pPr>
        <w:pStyle w:val="Heading3"/>
      </w:pPr>
      <w:bookmarkStart w:id="460" w:name="_Toc503451058"/>
      <w:r>
        <w:t>message property</w:t>
      </w:r>
      <w:bookmarkEnd w:id="460"/>
    </w:p>
    <w:p w14:paraId="095EAE33" w14:textId="30BC2487" w:rsidR="008651CE" w:rsidRDefault="008651CE" w:rsidP="008651CE">
      <w:r w:rsidRPr="008651CE">
        <w:t xml:space="preserve">A </w:t>
      </w:r>
      <w:r w:rsidRPr="008651CE">
        <w:rPr>
          <w:rStyle w:val="CODEtemp"/>
        </w:rPr>
        <w:t>notification</w:t>
      </w:r>
      <w:r w:rsidRPr="008651CE">
        <w:t xml:space="preserve"> object </w:t>
      </w:r>
      <w:r w:rsidRPr="008651CE">
        <w:rPr>
          <w:b/>
        </w:rPr>
        <w:t>SHALL</w:t>
      </w:r>
      <w:r w:rsidRPr="008651CE">
        <w:t xml:space="preserve"> contain a property named </w:t>
      </w:r>
      <w:r w:rsidRPr="008651CE">
        <w:rPr>
          <w:rStyle w:val="CODEtemp"/>
        </w:rPr>
        <w:t>message</w:t>
      </w:r>
      <w:r w:rsidRPr="008651CE">
        <w:t xml:space="preserve"> whose value is a string</w:t>
      </w:r>
      <w:r w:rsidR="006F4D22">
        <w:t xml:space="preserve"> 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w:t>
      </w:r>
      <w:r w:rsidRPr="008651CE">
        <w:t xml:space="preserve"> that describes the condition that was encountered.</w:t>
      </w:r>
    </w:p>
    <w:p w14:paraId="17CA8781" w14:textId="1D565D53" w:rsidR="006F4D22" w:rsidRPr="008651CE" w:rsidRDefault="006F4D22" w:rsidP="006F4D22">
      <w:pPr>
        <w:pStyle w:val="Note"/>
      </w:pPr>
      <w:r>
        <w:t xml:space="preserve">NOTE: There is no rich text equivalent of the </w:t>
      </w:r>
      <w:r w:rsidRPr="006F4D22">
        <w:rPr>
          <w:rStyle w:val="CODEtemp"/>
        </w:rPr>
        <w:t>notification.message</w:t>
      </w:r>
      <w:r>
        <w:t xml:space="preserve"> property because tool notifications typically appear on the console, where rich text is not supported.</w:t>
      </w:r>
    </w:p>
    <w:p w14:paraId="6D46F33C" w14:textId="01495AB4" w:rsidR="00B86BC7" w:rsidRDefault="00B86BC7" w:rsidP="00B86BC7">
      <w:pPr>
        <w:pStyle w:val="Heading3"/>
      </w:pPr>
      <w:bookmarkStart w:id="461" w:name="_Ref493404972"/>
      <w:bookmarkStart w:id="462" w:name="_Ref493406037"/>
      <w:bookmarkStart w:id="463" w:name="_Toc503451059"/>
      <w:r>
        <w:t>level property</w:t>
      </w:r>
      <w:bookmarkEnd w:id="461"/>
      <w:bookmarkEnd w:id="462"/>
      <w:bookmarkEnd w:id="463"/>
    </w:p>
    <w:p w14:paraId="2F9CEE0A" w14:textId="29744600" w:rsidR="008651CE" w:rsidRDefault="008651CE" w:rsidP="008651CE">
      <w:r>
        <w:t xml:space="preserve">A </w:t>
      </w:r>
      <w:r w:rsidRPr="008651CE">
        <w:rPr>
          <w:rStyle w:val="CODEtemp"/>
        </w:rPr>
        <w:t>notification</w:t>
      </w:r>
      <w:r>
        <w:t xml:space="preserve"> object </w:t>
      </w:r>
      <w:r w:rsidRPr="008651CE">
        <w:rPr>
          <w:b/>
        </w:rPr>
        <w:t>MAY</w:t>
      </w:r>
      <w:r>
        <w:t xml:space="preserve"> contain a property named </w:t>
      </w:r>
      <w:r w:rsidRPr="008651CE">
        <w:rPr>
          <w:rStyle w:val="CODEtemp"/>
        </w:rPr>
        <w:t>level</w:t>
      </w:r>
      <w:r>
        <w:t xml:space="preserve"> whose value is one of a fixed set of strings that specify the severity level of the notification.</w:t>
      </w:r>
    </w:p>
    <w:p w14:paraId="3264C715" w14:textId="06C452FA" w:rsidR="008651CE" w:rsidRDefault="008651CE" w:rsidP="008651CE">
      <w:r>
        <w:t xml:space="preserve">If present, the </w:t>
      </w:r>
      <w:r w:rsidRPr="008651CE">
        <w:rPr>
          <w:rStyle w:val="CODEtemp"/>
        </w:rPr>
        <w:t>level</w:t>
      </w:r>
      <w:r>
        <w:t xml:space="preserve"> property </w:t>
      </w:r>
      <w:r w:rsidRPr="008651CE">
        <w:rPr>
          <w:b/>
        </w:rPr>
        <w:t>SHALL</w:t>
      </w:r>
      <w:r>
        <w:t xml:space="preserve"> have one of the following values, with the specified meanings:</w:t>
      </w:r>
    </w:p>
    <w:p w14:paraId="3DA07420" w14:textId="22859CEC" w:rsidR="008651CE" w:rsidRDefault="008651CE" w:rsidP="008651CE">
      <w:pPr>
        <w:pStyle w:val="ListParagraph"/>
        <w:numPr>
          <w:ilvl w:val="0"/>
          <w:numId w:val="46"/>
        </w:numPr>
      </w:pPr>
      <w:r w:rsidRPr="008651CE">
        <w:rPr>
          <w:rStyle w:val="CODEtemp"/>
        </w:rPr>
        <w:t>"error"</w:t>
      </w:r>
      <w:r>
        <w:t>: A serious problem was found. The condition encountered by the tool resulted in the analysis being halted, or caused the results to be incorrect or incomplete.</w:t>
      </w:r>
    </w:p>
    <w:p w14:paraId="715D2627" w14:textId="1ADB47D2" w:rsidR="008651CE" w:rsidRDefault="008651CE" w:rsidP="008651CE">
      <w:pPr>
        <w:pStyle w:val="ListParagraph"/>
        <w:numPr>
          <w:ilvl w:val="0"/>
          <w:numId w:val="46"/>
        </w:numPr>
      </w:pPr>
      <w:r w:rsidRPr="008651CE">
        <w:rPr>
          <w:rStyle w:val="CODEtemp"/>
        </w:rPr>
        <w:lastRenderedPageBreak/>
        <w:t>"warning"</w:t>
      </w:r>
      <w:r>
        <w:t>: A problem that is not considered to be serious was found. The condition encountered by the tool is such that it is uncertain whether a problem occurred, or is such that the analysis might be incomplete but the results that were generated are probably valid.</w:t>
      </w:r>
    </w:p>
    <w:p w14:paraId="5D0689E9" w14:textId="1DFDEFB0" w:rsidR="008651CE" w:rsidRDefault="008651CE" w:rsidP="008651CE">
      <w:pPr>
        <w:pStyle w:val="ListParagraph"/>
        <w:numPr>
          <w:ilvl w:val="0"/>
          <w:numId w:val="46"/>
        </w:numPr>
      </w:pPr>
      <w:r w:rsidRPr="008651CE">
        <w:rPr>
          <w:rStyle w:val="CODEtemp"/>
        </w:rPr>
        <w:t>"note"</w:t>
      </w:r>
      <w:r>
        <w:t>: The notification is purely informational. There is no required action.</w:t>
      </w:r>
    </w:p>
    <w:p w14:paraId="76296CE0" w14:textId="172E2CE4" w:rsidR="008651CE" w:rsidRPr="008651CE" w:rsidRDefault="00C7613B" w:rsidP="008651CE">
      <w:r>
        <w:t>pass</w:t>
      </w:r>
      <w:r w:rsidR="008651CE" w:rsidRPr="008651CE">
        <w:rPr>
          <w:rStyle w:val="CODEtemp"/>
        </w:rPr>
        <w:t>level</w:t>
      </w:r>
      <w:r w:rsidR="008651CE">
        <w:t xml:space="preserve"> property is absent, it </w:t>
      </w:r>
      <w:r w:rsidR="008651CE" w:rsidRPr="008651CE">
        <w:rPr>
          <w:b/>
        </w:rPr>
        <w:t>SHALL</w:t>
      </w:r>
      <w:r w:rsidR="008651CE">
        <w:t xml:space="preserve"> be considered equivalent to the value </w:t>
      </w:r>
      <w:r w:rsidR="008651CE" w:rsidRPr="008651CE">
        <w:rPr>
          <w:rStyle w:val="CODEtemp"/>
        </w:rPr>
        <w:t>"warning"</w:t>
      </w:r>
      <w:r w:rsidR="008651CE">
        <w:t>.</w:t>
      </w:r>
    </w:p>
    <w:p w14:paraId="1192CA0D" w14:textId="0383D53A" w:rsidR="00B86BC7" w:rsidRDefault="00B86BC7" w:rsidP="00B86BC7">
      <w:pPr>
        <w:pStyle w:val="Heading3"/>
      </w:pPr>
      <w:bookmarkStart w:id="464" w:name="_Toc503451060"/>
      <w:r>
        <w:t>threadId property</w:t>
      </w:r>
      <w:bookmarkEnd w:id="464"/>
    </w:p>
    <w:p w14:paraId="7397C671" w14:textId="0955A90E"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threadId</w:t>
      </w:r>
      <w:r w:rsidRPr="008651CE">
        <w:t xml:space="preserve"> whose value is an integer which identifies the thread associated with this notification.</w:t>
      </w:r>
    </w:p>
    <w:p w14:paraId="1635E702" w14:textId="18486B55" w:rsidR="00B86BC7" w:rsidRDefault="00B86BC7" w:rsidP="00B86BC7">
      <w:pPr>
        <w:pStyle w:val="Heading3"/>
      </w:pPr>
      <w:bookmarkStart w:id="465" w:name="_Toc503451061"/>
      <w:r>
        <w:t>time property</w:t>
      </w:r>
      <w:bookmarkEnd w:id="465"/>
    </w:p>
    <w:p w14:paraId="2D4A5B6B" w14:textId="66436598"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time</w:t>
      </w:r>
      <w:r w:rsidRPr="008651CE">
        <w:t xml:space="preserve"> whose value is a string specifying the date and time at which the analysis tool generated the notification. The string </w:t>
      </w:r>
      <w:r w:rsidRPr="008651CE">
        <w:rPr>
          <w:b/>
        </w:rPr>
        <w:t>SHALL</w:t>
      </w:r>
      <w:r w:rsidRPr="008651CE">
        <w:t xml:space="preserve"> be in the format specified by (§</w:t>
      </w:r>
      <w:r>
        <w:fldChar w:fldCharType="begin"/>
      </w:r>
      <w:r>
        <w:instrText xml:space="preserve"> REF _Ref493413701 \w \h </w:instrText>
      </w:r>
      <w:r>
        <w:fldChar w:fldCharType="separate"/>
      </w:r>
      <w:r w:rsidR="00567DE6">
        <w:t>3.8</w:t>
      </w:r>
      <w:r>
        <w:fldChar w:fldCharType="end"/>
      </w:r>
      <w:r w:rsidRPr="008651CE">
        <w:t>).</w:t>
      </w:r>
    </w:p>
    <w:p w14:paraId="33699F22" w14:textId="56DC8386" w:rsidR="00B86BC7" w:rsidRDefault="00B86BC7" w:rsidP="00B86BC7">
      <w:pPr>
        <w:pStyle w:val="Heading3"/>
      </w:pPr>
      <w:bookmarkStart w:id="466" w:name="_Toc503451062"/>
      <w:r>
        <w:t>exception property</w:t>
      </w:r>
      <w:bookmarkEnd w:id="466"/>
    </w:p>
    <w:p w14:paraId="0929118A" w14:textId="2919D2D9" w:rsidR="008651CE" w:rsidRDefault="008651CE" w:rsidP="008651CE">
      <w:r>
        <w:t xml:space="preserve">If the notification is a result of a runtime exception, the </w:t>
      </w:r>
      <w:r w:rsidRPr="008651CE">
        <w:rPr>
          <w:rStyle w:val="CODEtemp"/>
        </w:rPr>
        <w:t>notification</w:t>
      </w:r>
      <w:r>
        <w:t xml:space="preserve"> object </w:t>
      </w:r>
      <w:r w:rsidRPr="008651CE">
        <w:rPr>
          <w:b/>
        </w:rPr>
        <w:t>MAY</w:t>
      </w:r>
      <w:r>
        <w:t xml:space="preserve"> contain a property named </w:t>
      </w:r>
      <w:r w:rsidRPr="008651CE">
        <w:rPr>
          <w:rStyle w:val="CODEtemp"/>
        </w:rPr>
        <w:t>exception</w:t>
      </w:r>
      <w:r>
        <w:t xml:space="preserve"> whose value is an </w:t>
      </w:r>
      <w:r w:rsidRPr="008651CE">
        <w:rPr>
          <w:rStyle w:val="CODEtemp"/>
        </w:rPr>
        <w:t>exception</w:t>
      </w:r>
      <w:r>
        <w:t xml:space="preserve"> object (§</w:t>
      </w:r>
      <w:r>
        <w:fldChar w:fldCharType="begin"/>
      </w:r>
      <w:r>
        <w:instrText xml:space="preserve"> REF _Ref493570836 \w \h </w:instrText>
      </w:r>
      <w:r>
        <w:fldChar w:fldCharType="separate"/>
      </w:r>
      <w:r w:rsidR="00567DE6">
        <w:t>3.33</w:t>
      </w:r>
      <w:r>
        <w:fldChar w:fldCharType="end"/>
      </w:r>
      <w:r>
        <w:t>).</w:t>
      </w:r>
    </w:p>
    <w:p w14:paraId="64AE8332" w14:textId="3AC760A8" w:rsidR="008651CE" w:rsidRPr="008651CE" w:rsidRDefault="008651CE" w:rsidP="008651CE">
      <w:r>
        <w:t xml:space="preserve">If the notification is not the result of a runtime exception, the </w:t>
      </w:r>
      <w:r w:rsidRPr="008651CE">
        <w:rPr>
          <w:rStyle w:val="CODEtemp"/>
        </w:rPr>
        <w:t>exception</w:t>
      </w:r>
      <w:r>
        <w:t xml:space="preserve"> property </w:t>
      </w:r>
      <w:r w:rsidRPr="008651CE">
        <w:rPr>
          <w:b/>
        </w:rPr>
        <w:t>SHALL</w:t>
      </w:r>
      <w:r>
        <w:t xml:space="preserve"> be absent.</w:t>
      </w:r>
    </w:p>
    <w:p w14:paraId="366CB915" w14:textId="675AF222" w:rsidR="00B86BC7" w:rsidRDefault="00B86BC7" w:rsidP="00B86BC7">
      <w:pPr>
        <w:pStyle w:val="Heading3"/>
      </w:pPr>
      <w:bookmarkStart w:id="467" w:name="_Toc503451063"/>
      <w:r>
        <w:t>properties property</w:t>
      </w:r>
      <w:bookmarkEnd w:id="467"/>
    </w:p>
    <w:p w14:paraId="2707E928" w14:textId="34CC9ADF" w:rsidR="008651CE" w:rsidRPr="008651CE" w:rsidRDefault="008651CE" w:rsidP="008651CE">
      <w:r w:rsidRPr="008651CE">
        <w:t xml:space="preserve">A </w:t>
      </w:r>
      <w:r w:rsidRPr="008651CE">
        <w:rPr>
          <w:rStyle w:val="CODEtemp"/>
        </w:rPr>
        <w:t>notification</w:t>
      </w:r>
      <w:r w:rsidRPr="008651CE">
        <w:t xml:space="preserve"> object </w:t>
      </w:r>
      <w:r w:rsidRPr="008651CE">
        <w:rPr>
          <w:b/>
        </w:rPr>
        <w:t>MAY</w:t>
      </w:r>
      <w:r w:rsidRPr="008651CE">
        <w:t xml:space="preserve"> contain a property named </w:t>
      </w:r>
      <w:r w:rsidRPr="008651CE">
        <w:rPr>
          <w:rStyle w:val="CODEtemp"/>
        </w:rPr>
        <w:t>properties</w:t>
      </w:r>
      <w:r w:rsidRPr="008651CE">
        <w:t xml:space="preserve"> whose value is a property bag (§</w:t>
      </w:r>
      <w:r>
        <w:fldChar w:fldCharType="begin"/>
      </w:r>
      <w:r>
        <w:instrText xml:space="preserve"> REF _Ref493408960 \w \h </w:instrText>
      </w:r>
      <w:r>
        <w:fldChar w:fldCharType="separate"/>
      </w:r>
      <w:r w:rsidR="00567DE6">
        <w:t>3.7</w:t>
      </w:r>
      <w:r>
        <w:fldChar w:fldCharType="end"/>
      </w:r>
      <w:r w:rsidRPr="008651CE">
        <w:t>). This allows tools to include information about the encountered condition that is not explicitly specified in the SARIF format.</w:t>
      </w:r>
    </w:p>
    <w:p w14:paraId="45757E29" w14:textId="4C37C39A" w:rsidR="00B86BC7" w:rsidRDefault="00B86BC7" w:rsidP="00B86BC7">
      <w:pPr>
        <w:pStyle w:val="Heading2"/>
      </w:pPr>
      <w:bookmarkStart w:id="468" w:name="_Ref493570836"/>
      <w:bookmarkStart w:id="469" w:name="_Toc503451064"/>
      <w:r>
        <w:t>exception object</w:t>
      </w:r>
      <w:bookmarkEnd w:id="468"/>
      <w:bookmarkEnd w:id="469"/>
    </w:p>
    <w:p w14:paraId="1257C9E2" w14:textId="6070509F" w:rsidR="00B86BC7" w:rsidRDefault="00B86BC7" w:rsidP="00B86BC7">
      <w:pPr>
        <w:pStyle w:val="Heading3"/>
      </w:pPr>
      <w:bookmarkStart w:id="470" w:name="_Toc503451065"/>
      <w:r>
        <w:t>General</w:t>
      </w:r>
      <w:bookmarkEnd w:id="470"/>
    </w:p>
    <w:p w14:paraId="4FD1DCC5" w14:textId="738EE03B" w:rsidR="008651CE" w:rsidRPr="008651CE" w:rsidRDefault="008651CE" w:rsidP="008651CE">
      <w:r w:rsidRPr="008651CE">
        <w:t xml:space="preserve">An </w:t>
      </w:r>
      <w:r w:rsidRPr="008651CE">
        <w:rPr>
          <w:rStyle w:val="CODEtemp"/>
        </w:rPr>
        <w:t>exception</w:t>
      </w:r>
      <w:r w:rsidRPr="008651CE">
        <w:t xml:space="preserve"> object describes a runtime exception encountered in the course of executing an analysis tool. This includes signals in POSIX-conforming operating systems</w:t>
      </w:r>
    </w:p>
    <w:p w14:paraId="14E60BD6" w14:textId="001E668A" w:rsidR="00B86BC7" w:rsidRDefault="00B86BC7" w:rsidP="00B86BC7">
      <w:pPr>
        <w:pStyle w:val="Heading3"/>
      </w:pPr>
      <w:bookmarkStart w:id="471" w:name="_Toc503451066"/>
      <w:r>
        <w:t>kind property</w:t>
      </w:r>
      <w:bookmarkEnd w:id="471"/>
    </w:p>
    <w:p w14:paraId="3DE39F66" w14:textId="5E382274" w:rsidR="008651CE" w:rsidRDefault="008651CE" w:rsidP="008651CE">
      <w:r>
        <w:t xml:space="preserve">An </w:t>
      </w:r>
      <w:r w:rsidRPr="008651CE">
        <w:rPr>
          <w:rStyle w:val="CODEtemp"/>
        </w:rPr>
        <w:t>exception</w:t>
      </w:r>
      <w:r>
        <w:t xml:space="preserve"> object </w:t>
      </w:r>
      <w:r w:rsidRPr="008651CE">
        <w:rPr>
          <w:b/>
        </w:rPr>
        <w:t>SHOULD</w:t>
      </w:r>
      <w:r>
        <w:t xml:space="preserve"> contain a property named </w:t>
      </w:r>
      <w:r w:rsidRPr="008651CE">
        <w:rPr>
          <w:rStyle w:val="CODEtemp"/>
        </w:rPr>
        <w:t>kind</w:t>
      </w:r>
      <w:r>
        <w:t xml:space="preserve"> whose value is a string describing the exception.</w:t>
      </w:r>
    </w:p>
    <w:p w14:paraId="6820C1C1" w14:textId="3F6BE348" w:rsidR="008651CE" w:rsidRDefault="008651CE" w:rsidP="008651CE">
      <w:r>
        <w:t xml:space="preserve">If the exception represents a thrown object, </w:t>
      </w:r>
      <w:r w:rsidRPr="008651CE">
        <w:rPr>
          <w:rStyle w:val="CODEtemp"/>
        </w:rPr>
        <w:t>kind</w:t>
      </w:r>
      <w:r>
        <w:t xml:space="preserve"> </w:t>
      </w:r>
      <w:r w:rsidRPr="008651CE">
        <w:rPr>
          <w:b/>
        </w:rPr>
        <w:t>SHALL</w:t>
      </w:r>
      <w:r>
        <w:t xml:space="preserve"> be the fully qualified type name of the object that was thrown, if that information is available.</w:t>
      </w:r>
    </w:p>
    <w:p w14:paraId="21457D76" w14:textId="4182D83C" w:rsidR="008651CE" w:rsidRDefault="008651CE" w:rsidP="008651CE">
      <w:pPr>
        <w:pStyle w:val="Note"/>
      </w:pPr>
      <w:r>
        <w:t xml:space="preserve">EXAMPLE 1: C#: </w:t>
      </w:r>
      <w:r w:rsidRPr="008651CE">
        <w:rPr>
          <w:rStyle w:val="CODEtemp"/>
        </w:rPr>
        <w:t>"System.ArgumentNullException"</w:t>
      </w:r>
    </w:p>
    <w:p w14:paraId="2C058CE9" w14:textId="53FF0DF1" w:rsidR="008651CE" w:rsidRDefault="008651CE" w:rsidP="008651CE">
      <w:r>
        <w:t xml:space="preserve">If the exception represents a POSIX signal, </w:t>
      </w:r>
      <w:r w:rsidRPr="008651CE">
        <w:rPr>
          <w:rStyle w:val="CODEtemp"/>
        </w:rPr>
        <w:t>kind</w:t>
      </w:r>
      <w:r>
        <w:t xml:space="preserve"> </w:t>
      </w:r>
      <w:r w:rsidRPr="008651CE">
        <w:rPr>
          <w:b/>
        </w:rPr>
        <w:t>SHALL</w:t>
      </w:r>
      <w:r>
        <w:t xml:space="preserve"> be the symbolic name of the signal as specified in </w:t>
      </w:r>
      <w:r w:rsidRPr="008651CE">
        <w:rPr>
          <w:rStyle w:val="CODEtemp"/>
        </w:rPr>
        <w:t>&lt;signal.h&gt;</w:t>
      </w:r>
      <w:r>
        <w:t>.</w:t>
      </w:r>
    </w:p>
    <w:p w14:paraId="2F655C6E" w14:textId="6F843FC8" w:rsidR="008651CE" w:rsidRDefault="008651CE" w:rsidP="008651CE">
      <w:pPr>
        <w:pStyle w:val="Note"/>
      </w:pPr>
      <w:r>
        <w:t xml:space="preserve">EXAMPLE 2: POSIX: </w:t>
      </w:r>
      <w:r w:rsidRPr="008651CE">
        <w:rPr>
          <w:rStyle w:val="CODEtemp"/>
        </w:rPr>
        <w:t>"SIGFPE"</w:t>
      </w:r>
    </w:p>
    <w:p w14:paraId="295075E7" w14:textId="3B1A3CE5" w:rsidR="008651CE" w:rsidRDefault="008651CE" w:rsidP="008651CE">
      <w:r>
        <w:t xml:space="preserve">If the tool does not have access to information about the object that was thrown, the </w:t>
      </w:r>
      <w:r w:rsidRPr="008651CE">
        <w:rPr>
          <w:rStyle w:val="CODEtemp"/>
        </w:rPr>
        <w:t>kind</w:t>
      </w:r>
      <w:r>
        <w:t xml:space="preserve"> property </w:t>
      </w:r>
      <w:r w:rsidRPr="008651CE">
        <w:rPr>
          <w:b/>
        </w:rPr>
        <w:t>SHALL</w:t>
      </w:r>
      <w:r>
        <w:t xml:space="preserve"> be absent.</w:t>
      </w:r>
    </w:p>
    <w:p w14:paraId="789EF3F5" w14:textId="3B920357" w:rsidR="006F4D22" w:rsidRPr="008651CE" w:rsidRDefault="006F4D22" w:rsidP="006F4D22">
      <w:pPr>
        <w:pStyle w:val="Note"/>
      </w:pPr>
      <w:r>
        <w:t xml:space="preserve">NOTE: There is no rich text equivalent of the </w:t>
      </w:r>
      <w:r w:rsidRPr="006F4D22">
        <w:rPr>
          <w:rStyle w:val="CODEtemp"/>
        </w:rPr>
        <w:t>exception.message</w:t>
      </w:r>
      <w:r>
        <w:t xml:space="preserve"> property because exception messages, appearing as they do in typical languages and operating systems, are inherently plain text.</w:t>
      </w:r>
    </w:p>
    <w:p w14:paraId="4CB635A2" w14:textId="28265EAA" w:rsidR="00B86BC7" w:rsidRDefault="00B86BC7" w:rsidP="00B86BC7">
      <w:pPr>
        <w:pStyle w:val="Heading3"/>
      </w:pPr>
      <w:bookmarkStart w:id="472" w:name="_Toc503451067"/>
      <w:r>
        <w:lastRenderedPageBreak/>
        <w:t>message property</w:t>
      </w:r>
      <w:bookmarkEnd w:id="472"/>
    </w:p>
    <w:p w14:paraId="0E15DE57" w14:textId="4006AAE7" w:rsidR="00492D47" w:rsidRDefault="00492D47" w:rsidP="00492D47">
      <w:r>
        <w:t xml:space="preserve">An </w:t>
      </w:r>
      <w:r w:rsidRPr="00492D47">
        <w:rPr>
          <w:rStyle w:val="CODEtemp"/>
        </w:rPr>
        <w:t>exception</w:t>
      </w:r>
      <w:r>
        <w:t xml:space="preserve"> object </w:t>
      </w:r>
      <w:r w:rsidRPr="00492D47">
        <w:rPr>
          <w:b/>
        </w:rPr>
        <w:t>SHOULD</w:t>
      </w:r>
      <w:r>
        <w:t xml:space="preserve"> contain a property named </w:t>
      </w:r>
      <w:r w:rsidRPr="00492D47">
        <w:rPr>
          <w:rStyle w:val="CODEtemp"/>
        </w:rPr>
        <w:t>message</w:t>
      </w:r>
      <w:r>
        <w:t xml:space="preserve"> whose value is a string </w:t>
      </w:r>
      <w:r w:rsidR="006F4D22">
        <w:t>containing a plain text message (</w:t>
      </w:r>
      <w:r w:rsidR="006F4D22" w:rsidRPr="008651CE">
        <w:t>§</w:t>
      </w:r>
      <w:r w:rsidR="006F4D22">
        <w:fldChar w:fldCharType="begin"/>
      </w:r>
      <w:r w:rsidR="006F4D22">
        <w:instrText xml:space="preserve"> REF _Ref503354593 \r \h </w:instrText>
      </w:r>
      <w:r w:rsidR="006F4D22">
        <w:fldChar w:fldCharType="separate"/>
      </w:r>
      <w:r w:rsidR="00567DE6">
        <w:t>3.10.2</w:t>
      </w:r>
      <w:r w:rsidR="006F4D22">
        <w:fldChar w:fldCharType="end"/>
      </w:r>
      <w:r w:rsidR="006F4D22">
        <w:t xml:space="preserve">) </w:t>
      </w:r>
      <w:r>
        <w:t>that describes the exception.</w:t>
      </w:r>
    </w:p>
    <w:p w14:paraId="1A133F1E" w14:textId="6D836415" w:rsidR="00492D47" w:rsidRDefault="00492D47" w:rsidP="00492D47">
      <w:r>
        <w:t xml:space="preserve">If the tool does not have access to an appropriate property of the thrown object, the </w:t>
      </w:r>
      <w:r w:rsidRPr="00492D47">
        <w:rPr>
          <w:rStyle w:val="CODEtemp"/>
        </w:rPr>
        <w:t>message</w:t>
      </w:r>
      <w:r>
        <w:t xml:space="preserve"> property </w:t>
      </w:r>
      <w:r w:rsidRPr="00492D47">
        <w:rPr>
          <w:b/>
        </w:rPr>
        <w:t>SHALL</w:t>
      </w:r>
      <w:r>
        <w:t xml:space="preserve"> be absent.</w:t>
      </w:r>
    </w:p>
    <w:p w14:paraId="2D20D8A7" w14:textId="529E5B20" w:rsidR="00492D47" w:rsidRDefault="00492D47" w:rsidP="00492D47">
      <w:r>
        <w:t xml:space="preserve">EXAMPLE 1: C++: The tool </w:t>
      </w:r>
      <w:r w:rsidR="00CA5EC9">
        <w:t>should</w:t>
      </w:r>
      <w:r>
        <w:t xml:space="preserve"> populate </w:t>
      </w:r>
      <w:r w:rsidRPr="00492D47">
        <w:rPr>
          <w:rStyle w:val="CODEtemp"/>
        </w:rPr>
        <w:t>message</w:t>
      </w:r>
      <w:r>
        <w:t xml:space="preserve"> from the string returned from the </w:t>
      </w:r>
      <w:r w:rsidRPr="00492D47">
        <w:rPr>
          <w:rStyle w:val="CODEtemp"/>
        </w:rPr>
        <w:t>what()</w:t>
      </w:r>
      <w:r>
        <w:t xml:space="preserve"> method of any object derived from </w:t>
      </w:r>
      <w:r w:rsidRPr="00492D47">
        <w:rPr>
          <w:rStyle w:val="CODEtemp"/>
        </w:rPr>
        <w:t>std::exception</w:t>
      </w:r>
      <w:r>
        <w:t>.</w:t>
      </w:r>
    </w:p>
    <w:p w14:paraId="630A6B5C" w14:textId="02664F42" w:rsidR="00492D47" w:rsidRPr="00492D47" w:rsidRDefault="00492D47" w:rsidP="00492D47">
      <w:r>
        <w:t xml:space="preserve">EXAMPLE 2: C#: The tool </w:t>
      </w:r>
      <w:r w:rsidR="00CA5EC9">
        <w:t>should</w:t>
      </w:r>
      <w:r>
        <w:t xml:space="preserve"> populate </w:t>
      </w:r>
      <w:r w:rsidRPr="00492D47">
        <w:rPr>
          <w:rStyle w:val="CODEtemp"/>
        </w:rPr>
        <w:t>message</w:t>
      </w:r>
      <w:r>
        <w:t xml:space="preserve"> from the value of the </w:t>
      </w:r>
      <w:r w:rsidRPr="00492D47">
        <w:rPr>
          <w:rStyle w:val="CODEtemp"/>
        </w:rPr>
        <w:t>Message</w:t>
      </w:r>
      <w:r>
        <w:t xml:space="preserve"> property of any object derived from </w:t>
      </w:r>
      <w:r w:rsidRPr="00492D47">
        <w:rPr>
          <w:rStyle w:val="CODEtemp"/>
        </w:rPr>
        <w:t>System.Exception</w:t>
      </w:r>
      <w:r>
        <w:t>.</w:t>
      </w:r>
    </w:p>
    <w:p w14:paraId="7B596160" w14:textId="2780E670" w:rsidR="00B86BC7" w:rsidRDefault="00B86BC7" w:rsidP="00B86BC7">
      <w:pPr>
        <w:pStyle w:val="Heading3"/>
      </w:pPr>
      <w:bookmarkStart w:id="473" w:name="_Toc503451068"/>
      <w:r>
        <w:t>stack property</w:t>
      </w:r>
      <w:bookmarkEnd w:id="473"/>
    </w:p>
    <w:p w14:paraId="17152AD6" w14:textId="0F95C4B8" w:rsidR="00492D47" w:rsidRPr="00492D47" w:rsidRDefault="00492D47" w:rsidP="00492D47">
      <w:r w:rsidRPr="00492D47">
        <w:t xml:space="preserve">An </w:t>
      </w:r>
      <w:r w:rsidRPr="00492D47">
        <w:rPr>
          <w:rStyle w:val="CODEtemp"/>
        </w:rPr>
        <w:t>exception</w:t>
      </w:r>
      <w:r w:rsidRPr="00492D47">
        <w:t xml:space="preserve"> object </w:t>
      </w:r>
      <w:r w:rsidRPr="00492D47">
        <w:rPr>
          <w:b/>
        </w:rPr>
        <w:t>MAY</w:t>
      </w:r>
      <w:r w:rsidRPr="00492D47">
        <w:t xml:space="preserve"> contain a property named </w:t>
      </w:r>
      <w:r w:rsidRPr="00492D47">
        <w:rPr>
          <w:rStyle w:val="CODEtemp"/>
        </w:rPr>
        <w:t>stack</w:t>
      </w:r>
      <w:r w:rsidRPr="00492D47">
        <w:t xml:space="preserve"> whose value is a </w:t>
      </w:r>
      <w:r w:rsidRPr="00492D47">
        <w:rPr>
          <w:rStyle w:val="CODEtemp"/>
        </w:rPr>
        <w:t>stack</w:t>
      </w:r>
      <w:r w:rsidRPr="00492D47">
        <w:t xml:space="preserve"> object (§</w:t>
      </w:r>
      <w:r>
        <w:fldChar w:fldCharType="begin"/>
      </w:r>
      <w:r>
        <w:instrText xml:space="preserve"> REF _Ref493427479 \w \h </w:instrText>
      </w:r>
      <w:r>
        <w:fldChar w:fldCharType="separate"/>
      </w:r>
      <w:r w:rsidR="00567DE6">
        <w:t>3.23</w:t>
      </w:r>
      <w:r>
        <w:fldChar w:fldCharType="end"/>
      </w:r>
      <w:r w:rsidRPr="00492D47">
        <w:t>) that describes the sequence of function calls leading to the exception.</w:t>
      </w:r>
    </w:p>
    <w:p w14:paraId="6FE1CCDE" w14:textId="4F2E419C" w:rsidR="00710FE0" w:rsidRPr="00710FE0" w:rsidRDefault="00B86BC7" w:rsidP="00710FE0">
      <w:pPr>
        <w:pStyle w:val="Heading3"/>
      </w:pPr>
      <w:bookmarkStart w:id="474" w:name="_Toc503451069"/>
      <w:r>
        <w:t>innerExceptions property</w:t>
      </w:r>
      <w:bookmarkEnd w:id="474"/>
    </w:p>
    <w:p w14:paraId="12F767FE" w14:textId="1794EFD5" w:rsidR="00492D47" w:rsidRDefault="00492D47" w:rsidP="00492D47">
      <w:r>
        <w:t xml:space="preserve">An </w:t>
      </w:r>
      <w:r w:rsidRPr="00492D47">
        <w:rPr>
          <w:rStyle w:val="CODEtemp"/>
        </w:rPr>
        <w:t>exception</w:t>
      </w:r>
      <w:r>
        <w:t xml:space="preserve"> object </w:t>
      </w:r>
      <w:r w:rsidRPr="00492D47">
        <w:rPr>
          <w:b/>
        </w:rPr>
        <w:t>MAY</w:t>
      </w:r>
      <w:r>
        <w:t xml:space="preserve"> contain a property named </w:t>
      </w:r>
      <w:r w:rsidRPr="00492D47">
        <w:rPr>
          <w:rStyle w:val="CODEtemp"/>
        </w:rPr>
        <w:t>innerExceptions</w:t>
      </w:r>
      <w:r>
        <w:t xml:space="preserve"> whose value is an array of one or more </w:t>
      </w:r>
      <w:r w:rsidRPr="00492D47">
        <w:rPr>
          <w:rStyle w:val="CODEtemp"/>
        </w:rPr>
        <w:t>exception</w:t>
      </w:r>
      <w:r>
        <w:t xml:space="preserve"> objects, each of which is considered to be a cause of the containing exception.</w:t>
      </w:r>
    </w:p>
    <w:p w14:paraId="0C4EDF8B" w14:textId="0E5378F5" w:rsidR="006E546E" w:rsidRPr="006E546E" w:rsidRDefault="00492D47" w:rsidP="004A35E6">
      <w:pPr>
        <w:pStyle w:val="Note"/>
      </w:pPr>
      <w:r>
        <w:t xml:space="preserve">NOTE: There is commonly no more than one inner exception. This property is an array to accommodate platforms that provide a mechanism for aggregating exceptions, such as the </w:t>
      </w:r>
      <w:r w:rsidRPr="00492D47">
        <w:rPr>
          <w:rStyle w:val="CODEtemp"/>
        </w:rPr>
        <w:t>System.AggregateException</w:t>
      </w:r>
      <w:r>
        <w:t xml:space="preserve"> class from the .NET Framework.</w:t>
      </w:r>
    </w:p>
    <w:p w14:paraId="141CE33F" w14:textId="77777777" w:rsidR="00AE0702" w:rsidRPr="00FD22AC" w:rsidRDefault="00AE0702" w:rsidP="00FD22AC">
      <w:pPr>
        <w:pStyle w:val="Heading1"/>
      </w:pPr>
      <w:bookmarkStart w:id="475" w:name="_Toc287332011"/>
      <w:bookmarkStart w:id="476" w:name="_Toc503451070"/>
      <w:r w:rsidRPr="00FD22AC">
        <w:lastRenderedPageBreak/>
        <w:t>Conformance</w:t>
      </w:r>
      <w:bookmarkEnd w:id="475"/>
      <w:bookmarkEnd w:id="476"/>
    </w:p>
    <w:p w14:paraId="36D8D436" w14:textId="7FA87AEA" w:rsidR="00EE1E0B" w:rsidRPr="00CF2107" w:rsidRDefault="00EE1E0B" w:rsidP="00EE1E0B">
      <w:pPr>
        <w:rPr>
          <w:highlight w:val="yellow"/>
        </w:rPr>
      </w:pPr>
      <w:r w:rsidRPr="00CF2107">
        <w:rPr>
          <w:highlight w:val="yellow"/>
        </w:rPr>
        <w:t>(</w:t>
      </w:r>
      <w:r w:rsidRPr="00CF2107">
        <w:rPr>
          <w:b/>
          <w:highlight w:val="yellow"/>
        </w:rPr>
        <w:t>Note</w:t>
      </w:r>
      <w:r w:rsidRPr="00CF2107">
        <w:rPr>
          <w:highlight w:val="yellow"/>
        </w:rPr>
        <w:t xml:space="preserve">: The </w:t>
      </w:r>
      <w:hyperlink r:id="rId51" w:anchor="wpComponentsConfClause" w:history="1">
        <w:r w:rsidRPr="00CF2107">
          <w:rPr>
            <w:rStyle w:val="Hyperlink"/>
            <w:highlight w:val="yellow"/>
          </w:rPr>
          <w:t>OASIS TC Process</w:t>
        </w:r>
      </w:hyperlink>
      <w:r w:rsidRPr="00CF2107">
        <w:rPr>
          <w:highlight w:val="yellow"/>
        </w:rPr>
        <w:t xml:space="preserve"> requires that a specification approved by the TC at the Committee Specification Public Review Draft, Committee Specification or OASIS Standard level must include a separate section, listing a set of numbered conformance clauses, to which any implementation of the specification must adhere in order to claim conformance to the specification (or any optional portion thereof). This is done by listing the conformance clauses here.</w:t>
      </w:r>
    </w:p>
    <w:p w14:paraId="3751EB44" w14:textId="7D806C6C" w:rsidR="00EE1E0B" w:rsidRPr="00CF2107" w:rsidRDefault="00EE1E0B" w:rsidP="00EE1E0B">
      <w:pPr>
        <w:rPr>
          <w:highlight w:val="yellow"/>
        </w:rPr>
      </w:pPr>
      <w:r w:rsidRPr="00CF2107">
        <w:rPr>
          <w:highlight w:val="yellow"/>
        </w:rPr>
        <w:t xml:space="preserve">For the definition of ‘conformance clause,’ see </w:t>
      </w:r>
      <w:hyperlink r:id="rId52" w:anchor="dConformanceClause" w:history="1">
        <w:r w:rsidRPr="000928F9">
          <w:rPr>
            <w:rStyle w:val="Hyperlink"/>
            <w:highlight w:val="yellow"/>
          </w:rPr>
          <w:t>OASIS Defined Terms</w:t>
        </w:r>
      </w:hyperlink>
      <w:r w:rsidRPr="00CF2107">
        <w:rPr>
          <w:highlight w:val="yellow"/>
        </w:rPr>
        <w:t xml:space="preserve">. </w:t>
      </w:r>
    </w:p>
    <w:p w14:paraId="5CBB6CC3" w14:textId="42CC7088" w:rsidR="00EE1E0B" w:rsidRPr="00CF2107" w:rsidRDefault="00EE1E0B" w:rsidP="00EE1E0B">
      <w:pPr>
        <w:rPr>
          <w:highlight w:val="yellow"/>
        </w:rPr>
      </w:pPr>
      <w:r w:rsidRPr="00CF2107">
        <w:rPr>
          <w:highlight w:val="yellow"/>
        </w:rPr>
        <w:t xml:space="preserve">See “Guidelines to Writing Conformance Clauses”: </w:t>
      </w:r>
      <w:r w:rsidRPr="00CF2107">
        <w:rPr>
          <w:highlight w:val="yellow"/>
        </w:rPr>
        <w:br/>
      </w:r>
      <w:hyperlink r:id="rId53" w:history="1">
        <w:r w:rsidRPr="00CF2107">
          <w:rPr>
            <w:rStyle w:val="Hyperlink"/>
            <w:highlight w:val="yellow"/>
          </w:rPr>
          <w:t>http://docs.oasis-open.org/templates/TCHandbook/ConformanceGuidelines.html</w:t>
        </w:r>
      </w:hyperlink>
      <w:r w:rsidRPr="00CF2107">
        <w:rPr>
          <w:highlight w:val="yellow"/>
        </w:rPr>
        <w:t>.</w:t>
      </w:r>
    </w:p>
    <w:p w14:paraId="1D48659C" w14:textId="77777777" w:rsidR="00EE1E0B" w:rsidRDefault="00EE1E0B" w:rsidP="00EE1E0B">
      <w:r w:rsidRPr="00CF2107">
        <w:rPr>
          <w:highlight w:val="yellow"/>
        </w:rPr>
        <w:t>Remove this note before submitting for publication.)</w:t>
      </w:r>
    </w:p>
    <w:p w14:paraId="35532103" w14:textId="566D36B6" w:rsidR="00AE0702" w:rsidRPr="00AE0702" w:rsidRDefault="00AE0702" w:rsidP="00C93F2E"/>
    <w:p w14:paraId="51263FE3" w14:textId="77777777" w:rsidR="0052099F" w:rsidRDefault="00B80CDB" w:rsidP="00CE1F32">
      <w:pPr>
        <w:pStyle w:val="AppendixHeading1"/>
      </w:pPr>
      <w:bookmarkStart w:id="477" w:name="AppendixAcknowledgments"/>
      <w:bookmarkStart w:id="478" w:name="_Toc85472897"/>
      <w:bookmarkStart w:id="479" w:name="_Toc287332012"/>
      <w:bookmarkStart w:id="480" w:name="_Toc503451071"/>
      <w:bookmarkEnd w:id="477"/>
      <w:r>
        <w:lastRenderedPageBreak/>
        <w:t>Acknowl</w:t>
      </w:r>
      <w:r w:rsidR="004D0E5E">
        <w:t>e</w:t>
      </w:r>
      <w:r w:rsidR="008F61FB">
        <w:t>dg</w:t>
      </w:r>
      <w:r w:rsidR="0052099F">
        <w:t>ments</w:t>
      </w:r>
      <w:bookmarkEnd w:id="478"/>
      <w:bookmarkEnd w:id="479"/>
      <w:bookmarkEnd w:id="480"/>
    </w:p>
    <w:p w14:paraId="1102F5E9" w14:textId="72287788" w:rsidR="00AF0908" w:rsidRDefault="00AF0908" w:rsidP="00AF0908">
      <w:r w:rsidRPr="00560F2A">
        <w:rPr>
          <w:highlight w:val="yellow"/>
        </w:rPr>
        <w:t>(</w:t>
      </w:r>
      <w:r w:rsidRPr="00560F2A">
        <w:rPr>
          <w:b/>
          <w:highlight w:val="yellow"/>
        </w:rPr>
        <w:t>Note:</w:t>
      </w:r>
      <w:r w:rsidRPr="00560F2A">
        <w:rPr>
          <w:highlight w:val="yellow"/>
        </w:rPr>
        <w:t xml:space="preserve"> </w:t>
      </w:r>
      <w:r>
        <w:rPr>
          <w:highlight w:val="yellow"/>
        </w:rPr>
        <w:t>A</w:t>
      </w:r>
      <w:r w:rsidRPr="00560F2A">
        <w:rPr>
          <w:highlight w:val="yellow"/>
        </w:rPr>
        <w:t xml:space="preserve"> Work Product approved by the TC</w:t>
      </w:r>
      <w:r w:rsidR="0045634D">
        <w:rPr>
          <w:highlight w:val="yellow"/>
        </w:rPr>
        <w:t xml:space="preserve"> must</w:t>
      </w:r>
      <w:r w:rsidRPr="00560F2A">
        <w:rPr>
          <w:highlight w:val="yellow"/>
        </w:rPr>
        <w:t xml:space="preserve"> include a list of people who participated in the development of the Work Product. This is generally done by collecting the list of names in this appendix. This list shall be initially compiled by the Chair, and any Member of the TC may add or remove their names from the list by request.</w:t>
      </w:r>
    </w:p>
    <w:p w14:paraId="39A09EE5" w14:textId="77777777" w:rsidR="00AF0908" w:rsidRDefault="00AF0908" w:rsidP="00AF0908">
      <w:r w:rsidRPr="00CF2107">
        <w:rPr>
          <w:highlight w:val="yellow"/>
        </w:rPr>
        <w:t>Remove this note before submitting for publication.)</w:t>
      </w:r>
    </w:p>
    <w:p w14:paraId="436DD276" w14:textId="18124C39" w:rsidR="00C32606" w:rsidRDefault="00C32606" w:rsidP="00C32606">
      <w:r>
        <w:t>The following individuals have participated in the creation of this specification and are gratefully acknowledged:</w:t>
      </w:r>
    </w:p>
    <w:p w14:paraId="672FE164" w14:textId="77777777" w:rsidR="00C32606" w:rsidRDefault="00C32606" w:rsidP="00C32606">
      <w:pPr>
        <w:pStyle w:val="Titlepageinfo"/>
      </w:pPr>
      <w:r>
        <w:t>Participants:</w:t>
      </w:r>
      <w:r>
        <w:fldChar w:fldCharType="begin"/>
      </w:r>
      <w:r>
        <w:instrText xml:space="preserve"> MACROBUTTON  </w:instrText>
      </w:r>
      <w:r>
        <w:fldChar w:fldCharType="end"/>
      </w:r>
    </w:p>
    <w:p w14:paraId="32E6A214" w14:textId="77777777" w:rsidR="00C32606" w:rsidRDefault="001A7143" w:rsidP="00C32606">
      <w:pPr>
        <w:pStyle w:val="Contributor"/>
      </w:pPr>
      <w:r w:rsidRPr="001A7143">
        <w:t>[Participant Name, Affiliation | Individual Member]</w:t>
      </w:r>
    </w:p>
    <w:p w14:paraId="54E4B08E" w14:textId="77777777" w:rsidR="00C32606" w:rsidRDefault="001A7143" w:rsidP="00C32606">
      <w:pPr>
        <w:pStyle w:val="Contributor"/>
      </w:pPr>
      <w:r w:rsidRPr="001A7143">
        <w:t>[Participant Name, Affiliation | Individual Member]</w:t>
      </w:r>
    </w:p>
    <w:p w14:paraId="645628E0" w14:textId="77777777" w:rsidR="00C76CAA" w:rsidRPr="00C76CAA" w:rsidRDefault="00C76CAA" w:rsidP="00C76CAA"/>
    <w:p w14:paraId="586B0BCA" w14:textId="7B5955CA" w:rsidR="0052099F" w:rsidRDefault="00710FE0" w:rsidP="008C100C">
      <w:pPr>
        <w:pStyle w:val="AppendixHeading1"/>
      </w:pPr>
      <w:bookmarkStart w:id="481" w:name="AppendixFingerprints"/>
      <w:bookmarkStart w:id="482" w:name="_Toc503451072"/>
      <w:bookmarkEnd w:id="481"/>
      <w:r>
        <w:lastRenderedPageBreak/>
        <w:t>Use of fingerprints by result management systems</w:t>
      </w:r>
      <w:bookmarkEnd w:id="482"/>
    </w:p>
    <w:p w14:paraId="00B48E8A" w14:textId="1A733ED8" w:rsidR="002A48C0" w:rsidRDefault="002A48C0" w:rsidP="002A48C0">
      <w:r>
        <w:t>On large software projects, a single run of a set of analysis tools can produce hundreds of thousands of results or more. To deal with such a large number of results, some software development teams adopt a strategy whereby they first prevent the introduction of new problems into their code, and then work to address the existing problems.</w:t>
      </w:r>
    </w:p>
    <w:p w14:paraId="35EAFCDD" w14:textId="3EB5BA57" w:rsidR="002A48C0" w:rsidRDefault="002A48C0" w:rsidP="002A48C0">
      <w:r>
        <w:t>To prevent the introduction of new problems, it is necessary first to record the results from a designated run. We refer to this as a baseline. It is then necessary to compare the results from a subsequent run with the baseline.</w:t>
      </w:r>
    </w:p>
    <w:p w14:paraId="24279581" w14:textId="1C25EEA7" w:rsidR="002A48C0" w:rsidRDefault="002A48C0" w:rsidP="002A48C0">
      <w:r>
        <w:t>To determine whether a result from a subsequent run is the same as a result from the baseline, there must be a way to use information contained in the result to construct a stable identifier for the result. We refer to this identifier as a fingerprint.</w:t>
      </w:r>
    </w:p>
    <w:p w14:paraId="1D9F32EF" w14:textId="77777777" w:rsidR="002A48C0" w:rsidRDefault="002A48C0" w:rsidP="002A48C0">
      <w:r>
        <w:t>A result management system can construct a fingerprint by using information contained in the SARIF file such as</w:t>
      </w:r>
    </w:p>
    <w:p w14:paraId="7F71AFB8" w14:textId="77777777" w:rsidR="002A48C0" w:rsidRDefault="002A48C0" w:rsidP="008651CE">
      <w:pPr>
        <w:pStyle w:val="ListParagraph"/>
        <w:numPr>
          <w:ilvl w:val="0"/>
          <w:numId w:val="32"/>
        </w:numPr>
      </w:pPr>
      <w:r>
        <w:t>the name of the tool that produced the result.</w:t>
      </w:r>
    </w:p>
    <w:p w14:paraId="476F2F30" w14:textId="77777777" w:rsidR="002A48C0" w:rsidRDefault="002A48C0" w:rsidP="008651CE">
      <w:pPr>
        <w:pStyle w:val="ListParagraph"/>
        <w:numPr>
          <w:ilvl w:val="0"/>
          <w:numId w:val="32"/>
        </w:numPr>
      </w:pPr>
      <w:r>
        <w:t>the rule id.</w:t>
      </w:r>
    </w:p>
    <w:p w14:paraId="0F721C55" w14:textId="77777777" w:rsidR="002A48C0" w:rsidRDefault="002A48C0" w:rsidP="008651CE">
      <w:pPr>
        <w:pStyle w:val="ListParagraph"/>
        <w:numPr>
          <w:ilvl w:val="0"/>
          <w:numId w:val="32"/>
        </w:numPr>
      </w:pPr>
      <w:r>
        <w:t>the file system path to the analysis target.</w:t>
      </w:r>
    </w:p>
    <w:p w14:paraId="7D9AFC76" w14:textId="4DE5A92B" w:rsidR="002A48C0" w:rsidRDefault="002A48C0" w:rsidP="002A48C0">
      <w:r>
        <w:t xml:space="preserve">There are situations where information that would be helpful in uniquely identifying a result is not easily detectable by the result management system. For example, consider a tool which checks documentation for words that are culturally or politically sensitive. The word would most likely occur only in the </w:t>
      </w:r>
      <w:r w:rsidRPr="002A48C0">
        <w:rPr>
          <w:rStyle w:val="CODEtemp"/>
        </w:rPr>
        <w:t>fullMessage</w:t>
      </w:r>
      <w:r>
        <w:t xml:space="preserve"> property, for example: </w:t>
      </w:r>
      <w:r w:rsidRPr="002A48C0">
        <w:rPr>
          <w:rStyle w:val="CODEtemp"/>
        </w:rPr>
        <w:t>"The word xxx should not be used in documentation."</w:t>
      </w:r>
    </w:p>
    <w:p w14:paraId="0EB7B839" w14:textId="1478E8E1" w:rsidR="002A48C0" w:rsidRDefault="002A48C0" w:rsidP="002A48C0">
      <w:r>
        <w:t xml:space="preserve">The SARIF format provides the </w:t>
      </w:r>
      <w:r w:rsidRPr="002A48C0">
        <w:rPr>
          <w:rStyle w:val="CODEtemp"/>
        </w:rPr>
        <w:t>toolFingerprintContribution</w:t>
      </w:r>
      <w:r>
        <w:t xml:space="preserve"> property to allow analysis tools to provide additional information which a result management system can incorporate into the fingerprint that it constructs for each result. In this example, the tool might set the value of </w:t>
      </w:r>
      <w:r w:rsidRPr="002A48C0">
        <w:rPr>
          <w:rStyle w:val="CODEtemp"/>
        </w:rPr>
        <w:t>toolFingerprintContribution</w:t>
      </w:r>
      <w:r>
        <w:t xml:space="preserve"> to the prohibited word.</w:t>
      </w:r>
    </w:p>
    <w:p w14:paraId="11E5FCF3" w14:textId="4BF1792D" w:rsidR="002A48C0" w:rsidRDefault="002A48C0" w:rsidP="002A48C0">
      <w:r>
        <w:t>Some information contained in the result is not useful in constructing a fingerprint. For example, suppose the fingerprint were to include the line number where the result was located, and suppose that after the baseline was constructed, a developer inserted additional lines of code above that location. Then in the next run, the result would occur on a different line, the computed fingerprint would change, and the result management system would erroneously report it as a new result.</w:t>
      </w:r>
    </w:p>
    <w:p w14:paraId="1DB02C3C" w14:textId="51C5314B" w:rsidR="00225C3B" w:rsidRDefault="002A48C0" w:rsidP="002A48C0">
      <w:r>
        <w:t>It is difficult to devise an algorithm that constructs a truly stable fingerprint for a result. Fortunately, for practical purposes, the fingerprint does need to be absolutely stable; it only needs to be stable enough to reduce the number of results that are erroneously reported as “new” to a low enough level that the development team can manage the erroneously reported results without too much effort.</w:t>
      </w:r>
    </w:p>
    <w:p w14:paraId="0A9DCA33" w14:textId="45607AB4" w:rsidR="00225C3B" w:rsidRDefault="00710FE0" w:rsidP="00710FE0">
      <w:pPr>
        <w:pStyle w:val="AppendixHeading1"/>
      </w:pPr>
      <w:bookmarkStart w:id="483" w:name="AppendixViewers"/>
      <w:bookmarkStart w:id="484" w:name="_Toc503451073"/>
      <w:bookmarkEnd w:id="483"/>
      <w:r>
        <w:lastRenderedPageBreak/>
        <w:t xml:space="preserve">Use of SARIF by log </w:t>
      </w:r>
      <w:r w:rsidR="00AF0D84">
        <w:t xml:space="preserve">file </w:t>
      </w:r>
      <w:r>
        <w:t>viewers</w:t>
      </w:r>
      <w:bookmarkEnd w:id="484"/>
    </w:p>
    <w:p w14:paraId="7BEEA5B0" w14:textId="66B9C77E" w:rsidR="002A48C0" w:rsidRDefault="002A48C0" w:rsidP="002A48C0">
      <w:r>
        <w:t>It is frequently useful for an end user to view the results produced by an analysis tool in the context of the programming artifacts in which they occur. A log file viewer is a program that allows an end user to do this.</w:t>
      </w:r>
    </w:p>
    <w:p w14:paraId="6974A7F6" w14:textId="1BD9B936" w:rsidR="002A48C0" w:rsidRDefault="002A48C0" w:rsidP="002A48C0">
      <w:r>
        <w:t>Typically, the user opens a log file in the viewer, which presents a list of the results in the log file. When the user selects a result from the list, the viewer displays the source code from the file specified in the result, and displays information about the result in the vicinity of the region where the result occurred. For example, the viewer might interleave result information between lines of source code.</w:t>
      </w:r>
    </w:p>
    <w:p w14:paraId="3B5C7982" w14:textId="77777777" w:rsidR="002A48C0" w:rsidRDefault="002A48C0" w:rsidP="002A48C0">
      <w:r>
        <w:t>There are various reasons why a viewer might need to know the type of information contained in a source file that it displays:</w:t>
      </w:r>
    </w:p>
    <w:p w14:paraId="6BF46D7B" w14:textId="7D82B216" w:rsidR="002A48C0" w:rsidRDefault="002A48C0" w:rsidP="008651CE">
      <w:pPr>
        <w:pStyle w:val="ListParagraph"/>
        <w:numPr>
          <w:ilvl w:val="0"/>
          <w:numId w:val="33"/>
        </w:numPr>
      </w:pPr>
      <w:r>
        <w:t>If the viewer knows the programming language, it can provide services such as syntax highlighting.</w:t>
      </w:r>
    </w:p>
    <w:p w14:paraId="28C972CD" w14:textId="7C59BD2C" w:rsidR="002A48C0" w:rsidRDefault="002A48C0" w:rsidP="008651CE">
      <w:pPr>
        <w:pStyle w:val="ListParagraph"/>
        <w:numPr>
          <w:ilvl w:val="0"/>
          <w:numId w:val="33"/>
        </w:numPr>
      </w:pPr>
      <w:r>
        <w:t>If the result occurs in a source file that is nested within (for example) a compressed container file, then the viewer needs to know the file type of the container so that it can extract the source file.</w:t>
      </w:r>
    </w:p>
    <w:p w14:paraId="1F3DE290" w14:textId="02B62DDE" w:rsidR="002A48C0" w:rsidRPr="002A48C0" w:rsidRDefault="002A48C0" w:rsidP="002A48C0">
      <w:r>
        <w:t xml:space="preserve">There are various ways that a viewer might obtain file type information. In the SARIF format, the </w:t>
      </w:r>
      <w:r w:rsidRPr="002A48C0">
        <w:rPr>
          <w:rStyle w:val="CODEtemp"/>
        </w:rPr>
        <w:t>mimeType</w:t>
      </w:r>
      <w:r>
        <w:t xml:space="preserve"> property of the </w:t>
      </w:r>
      <w:r w:rsidRPr="002A48C0">
        <w:rPr>
          <w:rStyle w:val="CODEtemp"/>
        </w:rPr>
        <w:t>file</w:t>
      </w:r>
      <w:r>
        <w:t xml:space="preserve"> object provides this information. In the absence of the </w:t>
      </w:r>
      <w:r w:rsidRPr="002A48C0">
        <w:rPr>
          <w:rStyle w:val="CODEtemp"/>
        </w:rPr>
        <w:t>mimeType</w:t>
      </w:r>
      <w:r>
        <w:t xml:space="preserve"> property, a viewer can fall back to examining the filename extension, for example “.zip”. It is recommended that the analysis tool provide the </w:t>
      </w:r>
      <w:r w:rsidRPr="002A48C0">
        <w:rPr>
          <w:rStyle w:val="CODEtemp"/>
        </w:rPr>
        <w:t>mimeType</w:t>
      </w:r>
      <w:r>
        <w:t xml:space="preserve"> property (which it must know, because it was able to interpret the file in which it detected the result), rather than forcing the viewer to rely on a file name extension.</w:t>
      </w:r>
    </w:p>
    <w:p w14:paraId="61E19C03" w14:textId="027F5903" w:rsidR="00710FE0" w:rsidRDefault="00710FE0" w:rsidP="00710FE0">
      <w:pPr>
        <w:pStyle w:val="AppendixHeading1"/>
      </w:pPr>
      <w:bookmarkStart w:id="485" w:name="AppendixConverters"/>
      <w:bookmarkStart w:id="486" w:name="_Toc503451074"/>
      <w:bookmarkEnd w:id="485"/>
      <w:r>
        <w:lastRenderedPageBreak/>
        <w:t>Production of SARIF by converters</w:t>
      </w:r>
      <w:bookmarkEnd w:id="486"/>
    </w:p>
    <w:p w14:paraId="0B33A7C8" w14:textId="2162EE2D" w:rsidR="002A48C0" w:rsidRDefault="002A48C0" w:rsidP="002A48C0">
      <w:r>
        <w:t>There are two broad categories of tools that can produce output in the SARIF format. Analysis tools produce SARIF as a result of performing a scan on a set of analysis targets. Converters translate existing data from a non-SARIF format into the SARIF format. That data might come from an analysis tool that produces output in a non-SARIF format, from a bug database, or from any other source.</w:t>
      </w:r>
    </w:p>
    <w:p w14:paraId="58F0229F" w14:textId="19C9EBBD" w:rsidR="002A48C0" w:rsidRDefault="002A48C0" w:rsidP="002A48C0">
      <w:r>
        <w:t>Converters should populate those elements of the SARIF format for which a direct equivalent exists in the input data.</w:t>
      </w:r>
    </w:p>
    <w:p w14:paraId="672AD533" w14:textId="3D0E1283" w:rsidR="002A48C0" w:rsidRDefault="002A48C0" w:rsidP="002A48C0">
      <w:r>
        <w:t>If the input data includes information for which there is no SARIF equivalent, converters may use it to populate the various property bags and tag lists defined by the SARIF format, or they may simply omit it from the output. When populating a property bag with such information, converters should use a property name that matches the name of that piece of information in the native tool format, even if that name does not conform to the camelCase convention used in the rest of this specification. This makes it easier to match these properties with the source data in the native tool format.</w:t>
      </w:r>
    </w:p>
    <w:p w14:paraId="085F1C99" w14:textId="44D0A382" w:rsidR="002A48C0" w:rsidRDefault="002A48C0" w:rsidP="002A48C0">
      <w:pPr>
        <w:pStyle w:val="Note"/>
      </w:pPr>
      <w:r>
        <w:t>NOTE: The converter must replace any characters that cannot occur in a JSON string with the appropriate escape sequence.</w:t>
      </w:r>
    </w:p>
    <w:p w14:paraId="703C7EBD" w14:textId="201DD3E4" w:rsidR="002A48C0" w:rsidRDefault="002A48C0" w:rsidP="002A48C0">
      <w:r>
        <w:t>If the input data does not include an equivalent for any SARIF element, the converter should not attempt to synthesize that element. For example, a converter should not attempt to heuristically extract a rule id from the text of an unstructured error message.</w:t>
      </w:r>
    </w:p>
    <w:p w14:paraId="633586CF" w14:textId="0C5E506A" w:rsidR="002A48C0" w:rsidRDefault="002A48C0" w:rsidP="002A48C0">
      <w:r>
        <w:t>If a converter were to synthesize values, it would potentially introduce additional complexity in the implementation of SARIF viewers. The reason is that the viewer itself might examine the analysis tool and its version in the tool object, and attempt to synthesize missing elements.</w:t>
      </w:r>
    </w:p>
    <w:p w14:paraId="6448398C" w14:textId="7D44E311" w:rsidR="002A48C0" w:rsidRDefault="002A48C0" w:rsidP="002A48C0">
      <w:r>
        <w:t>Now suppose a converter made a bad choice in synthesizing a missing element, and then fixed the problem in an update. As a result, two log files claiming to have been produced by the same version of the same analysis tools might have different elements filled in, or the same elements filled in differently. For that matter, two different converters might make different choices in how to synthesize missing elements. As a result, the viewer would have to take into account both the analysis tool (and its version) and the converter (and its version) in deciding how to synthesize any remaining elements.</w:t>
      </w:r>
    </w:p>
    <w:p w14:paraId="1484E93E" w14:textId="16729646" w:rsidR="002A48C0" w:rsidRDefault="002A48C0" w:rsidP="002A48C0">
      <w:r>
        <w:t>By design, to avoid this added complexity, the SARIF standard does not define an element to hold the converter version. This, together with the guidance that converter implementers should not attempt to synthesize missing elements, allows viewer implementers to assume that all files from the same version of the same tool are identical in structure.</w:t>
      </w:r>
    </w:p>
    <w:p w14:paraId="49F4A3F9" w14:textId="77777777" w:rsidR="002A48C0" w:rsidRDefault="002A48C0" w:rsidP="002A48C0">
      <w:r>
        <w:t>This general guidance is embodied in various sections of the specification. For example:</w:t>
      </w:r>
    </w:p>
    <w:p w14:paraId="39D2E874" w14:textId="625E10E8" w:rsidR="002A48C0" w:rsidRDefault="002A48C0" w:rsidP="008651CE">
      <w:pPr>
        <w:pStyle w:val="ListParagraph"/>
        <w:numPr>
          <w:ilvl w:val="0"/>
          <w:numId w:val="34"/>
        </w:numPr>
      </w:pPr>
      <w:r>
        <w:t xml:space="preserve">A converter should not attempt to synthesize a </w:t>
      </w:r>
      <w:r w:rsidRPr="002A48C0">
        <w:rPr>
          <w:rStyle w:val="CODEtemp"/>
        </w:rPr>
        <w:t>ruleId</w:t>
      </w:r>
      <w:r>
        <w:t xml:space="preserve"> for a result if the tool does not provide one.</w:t>
      </w:r>
    </w:p>
    <w:p w14:paraId="24CD517F" w14:textId="56ED983F" w:rsidR="002A48C0" w:rsidRDefault="002A48C0" w:rsidP="008651CE">
      <w:pPr>
        <w:pStyle w:val="ListParagraph"/>
        <w:numPr>
          <w:ilvl w:val="0"/>
          <w:numId w:val="34"/>
        </w:numPr>
      </w:pPr>
      <w:r>
        <w:t xml:space="preserve">A converter that knows which file a result was detected in, but not which file the analysis tool was originally instructed to scan, should populate the </w:t>
      </w:r>
      <w:r w:rsidRPr="002A48C0">
        <w:rPr>
          <w:rStyle w:val="CODEtemp"/>
        </w:rPr>
        <w:t>location.resultFile</w:t>
      </w:r>
      <w:r>
        <w:t xml:space="preserve"> property, but should not attempt to populate </w:t>
      </w:r>
      <w:r w:rsidRPr="002A48C0">
        <w:rPr>
          <w:rStyle w:val="CODEtemp"/>
        </w:rPr>
        <w:t>location.analysisTarget</w:t>
      </w:r>
      <w:r>
        <w:t xml:space="preserve"> (see §</w:t>
      </w:r>
      <w:r>
        <w:fldChar w:fldCharType="begin"/>
      </w:r>
      <w:r>
        <w:instrText xml:space="preserve"> REF _Ref493478389 \w \h </w:instrText>
      </w:r>
      <w:r>
        <w:fldChar w:fldCharType="separate"/>
      </w:r>
      <w:r w:rsidR="00567DE6">
        <w:t>3.18.2</w:t>
      </w:r>
      <w:r>
        <w:fldChar w:fldCharType="end"/>
      </w:r>
      <w:r>
        <w:t>).</w:t>
      </w:r>
    </w:p>
    <w:p w14:paraId="14E4D457" w14:textId="54779A6E" w:rsidR="002A48C0" w:rsidRPr="002A48C0" w:rsidRDefault="002A48C0" w:rsidP="008651CE">
      <w:pPr>
        <w:pStyle w:val="ListParagraph"/>
        <w:numPr>
          <w:ilvl w:val="0"/>
          <w:numId w:val="34"/>
        </w:numPr>
      </w:pPr>
      <w:r>
        <w:t>A converter should not attempt to guess whether the analysis tool's version string is intended to be interpreted as a Semantic Version 2.0.0 version string (see §</w:t>
      </w:r>
      <w:r>
        <w:fldChar w:fldCharType="begin"/>
      </w:r>
      <w:r>
        <w:instrText xml:space="preserve"> REF _Ref493409198 \w \h </w:instrText>
      </w:r>
      <w:r>
        <w:fldChar w:fldCharType="separate"/>
      </w:r>
      <w:r w:rsidR="00567DE6">
        <w:t>3.13.4</w:t>
      </w:r>
      <w:r>
        <w:fldChar w:fldCharType="end"/>
      </w:r>
      <w:r>
        <w:t>).</w:t>
      </w:r>
    </w:p>
    <w:p w14:paraId="7B432429" w14:textId="067DCBF3" w:rsidR="00710FE0" w:rsidRDefault="00710FE0" w:rsidP="00710FE0">
      <w:pPr>
        <w:pStyle w:val="AppendixHeading1"/>
      </w:pPr>
      <w:bookmarkStart w:id="487" w:name="AppendixRuleMetadata"/>
      <w:bookmarkStart w:id="488" w:name="_Toc503451075"/>
      <w:bookmarkEnd w:id="487"/>
      <w:r>
        <w:lastRenderedPageBreak/>
        <w:t>Locating rule metadata</w:t>
      </w:r>
      <w:bookmarkEnd w:id="488"/>
    </w:p>
    <w:p w14:paraId="43EDCF6F" w14:textId="18ED8D0A" w:rsidR="00B62028" w:rsidRDefault="00B62028" w:rsidP="00B62028">
      <w:r>
        <w:t>The SARIF format allows rule metadata to be included in a SARIF log file (see §</w:t>
      </w:r>
      <w:r>
        <w:fldChar w:fldCharType="begin"/>
      </w:r>
      <w:r>
        <w:instrText xml:space="preserve"> REF _Ref493404878 \w \h </w:instrText>
      </w:r>
      <w:r>
        <w:fldChar w:fldCharType="separate"/>
      </w:r>
      <w:r w:rsidR="00567DE6">
        <w:t>3.12.14</w:t>
      </w:r>
      <w:r>
        <w:fldChar w:fldCharType="end"/>
      </w:r>
      <w:r>
        <w:t xml:space="preserve"> and §</w:t>
      </w:r>
      <w:r>
        <w:fldChar w:fldCharType="begin"/>
      </w:r>
      <w:r>
        <w:instrText xml:space="preserve"> REF _Ref493407996 \w \h </w:instrText>
      </w:r>
      <w:r>
        <w:fldChar w:fldCharType="separate"/>
      </w:r>
      <w:r w:rsidR="00567DE6">
        <w:t>3.27</w:t>
      </w:r>
      <w:r>
        <w:fldChar w:fldCharType="end"/>
      </w:r>
      <w:r>
        <w:t>). A SARIF log file does need to include any rule metadata. This raises the questions of when rule metadata should be included in a log file, and how to locate the rule metadata if it is not included in the log file.</w:t>
      </w:r>
    </w:p>
    <w:p w14:paraId="153BBC34" w14:textId="77777777" w:rsidR="00B62028" w:rsidRDefault="00B62028" w:rsidP="00B62028">
      <w:r>
        <w:t>Rule metadata should be included in a log file in the following circumstances:</w:t>
      </w:r>
    </w:p>
    <w:p w14:paraId="08350FD4" w14:textId="6DB80692" w:rsidR="00B62028" w:rsidRDefault="00B62028" w:rsidP="008651CE">
      <w:pPr>
        <w:pStyle w:val="ListParagraph"/>
        <w:numPr>
          <w:ilvl w:val="0"/>
          <w:numId w:val="35"/>
        </w:numPr>
      </w:pPr>
      <w:r>
        <w:t>The log file is intended to be viewed in a tool such as a log file viewer that needs to display rule metadata related to each result even when the tool is not connected to a network.</w:t>
      </w:r>
    </w:p>
    <w:p w14:paraId="651A9831" w14:textId="59751105" w:rsidR="00B62028" w:rsidRDefault="00B62028" w:rsidP="008651CE">
      <w:pPr>
        <w:pStyle w:val="ListParagraph"/>
        <w:numPr>
          <w:ilvl w:val="0"/>
          <w:numId w:val="35"/>
        </w:numPr>
      </w:pPr>
      <w:r>
        <w:t>The log file is intended to be uploaded to a result management system which requires information about every rule specified by every result, and which might not have prior knowledge of the rules specified by the results in this log file.</w:t>
      </w:r>
    </w:p>
    <w:p w14:paraId="5DE8BE18" w14:textId="25674EF5" w:rsidR="00B62028" w:rsidRDefault="00B62028" w:rsidP="008651CE">
      <w:pPr>
        <w:pStyle w:val="ListParagraph"/>
        <w:numPr>
          <w:ilvl w:val="0"/>
          <w:numId w:val="35"/>
        </w:numPr>
      </w:pPr>
      <w:r>
        <w:t>Neither of the above applies, but the increased log file size due to the rule metadata is not considered significant.</w:t>
      </w:r>
    </w:p>
    <w:p w14:paraId="58D4F8EA" w14:textId="44D1745D" w:rsidR="00B62028" w:rsidRPr="00B62028" w:rsidRDefault="00B62028" w:rsidP="00B62028">
      <w:r>
        <w:t>If rule metadata is not included in the log file, this specification does not specify a mechanism for locating the metadata. If the SARIF log file is produced in the context of an engineering system that provides a service from which rule metadata can be obtained (for example, a result management system, or a web service dedicated to rule metadata), then tooling can be created to merge a log file with the relevant metadata when required (for example, when presenting the results in a log file viewer).</w:t>
      </w:r>
    </w:p>
    <w:p w14:paraId="5C3AFE10" w14:textId="47C5F6A1" w:rsidR="00710FE0" w:rsidRDefault="00710FE0" w:rsidP="00710FE0">
      <w:pPr>
        <w:pStyle w:val="AppendixHeading1"/>
      </w:pPr>
      <w:bookmarkStart w:id="489" w:name="AppendixDeterminism"/>
      <w:bookmarkStart w:id="490" w:name="_Toc503451076"/>
      <w:bookmarkEnd w:id="489"/>
      <w:r>
        <w:lastRenderedPageBreak/>
        <w:t>Producing deterministic SARIF log files</w:t>
      </w:r>
      <w:bookmarkEnd w:id="490"/>
    </w:p>
    <w:p w14:paraId="269DCAE0" w14:textId="72CA49C1" w:rsidR="00B62028" w:rsidRDefault="00B62028" w:rsidP="00B62028">
      <w:pPr>
        <w:pStyle w:val="AppendixHeading2"/>
      </w:pPr>
      <w:bookmarkStart w:id="491" w:name="_Toc503451077"/>
      <w:r>
        <w:t>General</w:t>
      </w:r>
      <w:bookmarkEnd w:id="491"/>
    </w:p>
    <w:p w14:paraId="62DD82EF" w14:textId="5260D0D7" w:rsidR="00B62028" w:rsidRDefault="00B62028" w:rsidP="00B62028">
      <w:r>
        <w:t>In certain circumstances, it is desirable for an analysis tool to produce deterministic output; that is, for it to produce identical output when run repeatedly over identical inputs.</w:t>
      </w:r>
    </w:p>
    <w:p w14:paraId="5D4E0FE9" w14:textId="68BAF796" w:rsidR="00B62028" w:rsidRDefault="00B62028" w:rsidP="00B62028">
      <w:r>
        <w:t>Certain build systems provide an example of when this is desirable. Consider a build system that caches the results of each build step. If the build is rerun, and the inputs to the step are identical (which the build system might determine, for example, by comparing timestamps, or by computing a hash of the inputs to the step and storing it along with the output from the step), then the build system can save time by not re-running the step, and simply using the existing outputs.</w:t>
      </w:r>
    </w:p>
    <w:p w14:paraId="277E1B41" w14:textId="4595A9B4" w:rsidR="00B62028" w:rsidRDefault="00B62028" w:rsidP="00B62028">
      <w:r>
        <w:t>In the case of SARIF, one could imagine a sequence of build steps where Steps A B, and C each run an analysis tool on a different set of targets, producing log files A.sarif, B.sarif, and C.sarif, and then build Step D performs an analysis on the aggregate of those log files. If the targets analyzed in Step B change but the targets analyzed in steps A and C do not, and if the contents of the SARIF log file are deterministic, then when the build is re-run, only Steps B and D need to be performed.</w:t>
      </w:r>
    </w:p>
    <w:p w14:paraId="0B7BDB2A" w14:textId="1EA8A080" w:rsidR="00B62028" w:rsidRDefault="00B62028" w:rsidP="00B62028">
      <w:r>
        <w:t xml:space="preserve">Authors of analysis tools are encouraged to provide a mechanism (for example, a command line option such as </w:t>
      </w:r>
      <w:r w:rsidRPr="00B62028">
        <w:rPr>
          <w:rStyle w:val="CODEtemp"/>
        </w:rPr>
        <w:t>--deterministic</w:t>
      </w:r>
      <w:r>
        <w:t>) which instructs the tool to produce deterministic output.</w:t>
      </w:r>
    </w:p>
    <w:p w14:paraId="29938F62" w14:textId="77777777" w:rsidR="00B62028" w:rsidRDefault="00B62028" w:rsidP="00B62028">
      <w:r>
        <w:t>There are several issues to consider when producing deterministic output:</w:t>
      </w:r>
    </w:p>
    <w:p w14:paraId="1CF07420" w14:textId="77777777" w:rsidR="00B62028" w:rsidRDefault="00B62028" w:rsidP="008651CE">
      <w:pPr>
        <w:pStyle w:val="ListParagraph"/>
        <w:numPr>
          <w:ilvl w:val="0"/>
          <w:numId w:val="36"/>
        </w:numPr>
      </w:pPr>
      <w:r>
        <w:t>Avoiding elements of the SARIF file format whose values are non-deterministic.</w:t>
      </w:r>
    </w:p>
    <w:p w14:paraId="4FA3BB14" w14:textId="77777777" w:rsidR="00B62028" w:rsidRDefault="00B62028" w:rsidP="008651CE">
      <w:pPr>
        <w:pStyle w:val="ListParagraph"/>
        <w:numPr>
          <w:ilvl w:val="0"/>
          <w:numId w:val="36"/>
        </w:numPr>
      </w:pPr>
      <w:r>
        <w:t>Emitting array and dictionary elements in a deterministic order.</w:t>
      </w:r>
    </w:p>
    <w:p w14:paraId="574CC4BB" w14:textId="77777777" w:rsidR="00B62028" w:rsidRDefault="00B62028" w:rsidP="008651CE">
      <w:pPr>
        <w:pStyle w:val="ListParagraph"/>
        <w:numPr>
          <w:ilvl w:val="0"/>
          <w:numId w:val="36"/>
        </w:numPr>
      </w:pPr>
      <w:r>
        <w:t>Avoiding absolute paths.</w:t>
      </w:r>
    </w:p>
    <w:p w14:paraId="557C6A0C" w14:textId="37242B4D" w:rsidR="00B62028" w:rsidRPr="00B62028" w:rsidRDefault="00B62028" w:rsidP="008651CE">
      <w:pPr>
        <w:pStyle w:val="ListParagraph"/>
        <w:numPr>
          <w:ilvl w:val="0"/>
          <w:numId w:val="36"/>
        </w:numPr>
      </w:pPr>
      <w:r>
        <w:t>Handling baseline information</w:t>
      </w:r>
    </w:p>
    <w:p w14:paraId="21C843E5" w14:textId="24C0B5E8" w:rsidR="00B62028" w:rsidRDefault="00B62028" w:rsidP="00B62028">
      <w:pPr>
        <w:pStyle w:val="AppendixHeading2"/>
      </w:pPr>
      <w:bookmarkStart w:id="492" w:name="_Toc503451078"/>
      <w:r>
        <w:t>Non-deterministic file format elements</w:t>
      </w:r>
      <w:bookmarkEnd w:id="492"/>
    </w:p>
    <w:p w14:paraId="37CA4382" w14:textId="61A056D2" w:rsidR="00B62028" w:rsidRDefault="00B62028" w:rsidP="00B62028">
      <w:r>
        <w:t xml:space="preserve">For a tool to produce deterministic output, it should not emit the following elements of the SARIF format. All of these elements are </w:t>
      </w:r>
      <w:r w:rsidRPr="00B62028">
        <w:rPr>
          <w:b/>
        </w:rPr>
        <w:t>OPTIONAL</w:t>
      </w:r>
      <w:r>
        <w:t>.</w:t>
      </w:r>
    </w:p>
    <w:p w14:paraId="658CAD1D" w14:textId="20C7268C" w:rsidR="00B62028" w:rsidRDefault="00B62028" w:rsidP="00B62028">
      <w:r>
        <w:t>Not all of these elements are non-deterministic in all cases. For example, some build systems might run all builds on the same machine or under the same account. However, avoiding these elements, in conjunction with the techniques described in subsequent sections of this Appendix, guarantees deterministic output.</w:t>
      </w:r>
    </w:p>
    <w:p w14:paraId="60DA1809" w14:textId="77777777" w:rsidR="00B62028" w:rsidRPr="00B62028" w:rsidRDefault="00B62028" w:rsidP="008651CE">
      <w:pPr>
        <w:pStyle w:val="ListParagraph"/>
        <w:numPr>
          <w:ilvl w:val="0"/>
          <w:numId w:val="37"/>
        </w:numPr>
        <w:rPr>
          <w:rStyle w:val="CODEtemp"/>
        </w:rPr>
      </w:pPr>
      <w:r w:rsidRPr="00B62028">
        <w:rPr>
          <w:rStyle w:val="CODEtemp"/>
        </w:rPr>
        <w:t>invocation.startTime</w:t>
      </w:r>
    </w:p>
    <w:p w14:paraId="29D8FDB1" w14:textId="77777777" w:rsidR="00B62028" w:rsidRPr="00B62028" w:rsidRDefault="00B62028" w:rsidP="008651CE">
      <w:pPr>
        <w:pStyle w:val="ListParagraph"/>
        <w:numPr>
          <w:ilvl w:val="0"/>
          <w:numId w:val="37"/>
        </w:numPr>
        <w:rPr>
          <w:rStyle w:val="CODEtemp"/>
        </w:rPr>
      </w:pPr>
      <w:r w:rsidRPr="00B62028">
        <w:rPr>
          <w:rStyle w:val="CODEtemp"/>
        </w:rPr>
        <w:t>invocation.endTime</w:t>
      </w:r>
    </w:p>
    <w:p w14:paraId="048942C6" w14:textId="77777777" w:rsidR="00B62028" w:rsidRPr="00B62028" w:rsidRDefault="00B62028" w:rsidP="008651CE">
      <w:pPr>
        <w:pStyle w:val="ListParagraph"/>
        <w:numPr>
          <w:ilvl w:val="0"/>
          <w:numId w:val="37"/>
        </w:numPr>
        <w:rPr>
          <w:rStyle w:val="CODEtemp"/>
        </w:rPr>
      </w:pPr>
      <w:r w:rsidRPr="00B62028">
        <w:rPr>
          <w:rStyle w:val="CODEtemp"/>
        </w:rPr>
        <w:t>invocation.processId</w:t>
      </w:r>
    </w:p>
    <w:p w14:paraId="20D366BF" w14:textId="77777777" w:rsidR="00B62028" w:rsidRPr="00B62028" w:rsidRDefault="00B62028" w:rsidP="008651CE">
      <w:pPr>
        <w:pStyle w:val="ListParagraph"/>
        <w:numPr>
          <w:ilvl w:val="0"/>
          <w:numId w:val="37"/>
        </w:numPr>
        <w:rPr>
          <w:rStyle w:val="CODEtemp"/>
        </w:rPr>
      </w:pPr>
      <w:r w:rsidRPr="00B62028">
        <w:rPr>
          <w:rStyle w:val="CODEtemp"/>
        </w:rPr>
        <w:t>invocation.machine</w:t>
      </w:r>
    </w:p>
    <w:p w14:paraId="6919656E" w14:textId="77777777" w:rsidR="00B62028" w:rsidRPr="00B62028" w:rsidRDefault="00B62028" w:rsidP="008651CE">
      <w:pPr>
        <w:pStyle w:val="ListParagraph"/>
        <w:numPr>
          <w:ilvl w:val="0"/>
          <w:numId w:val="37"/>
        </w:numPr>
        <w:rPr>
          <w:rStyle w:val="CODEtemp"/>
        </w:rPr>
      </w:pPr>
      <w:r w:rsidRPr="00B62028">
        <w:rPr>
          <w:rStyle w:val="CODEtemp"/>
        </w:rPr>
        <w:t>invocation.account</w:t>
      </w:r>
    </w:p>
    <w:p w14:paraId="0E552812" w14:textId="77777777" w:rsidR="00B62028" w:rsidRDefault="00B62028" w:rsidP="008651CE">
      <w:pPr>
        <w:pStyle w:val="ListParagraph"/>
        <w:numPr>
          <w:ilvl w:val="0"/>
          <w:numId w:val="37"/>
        </w:numPr>
      </w:pPr>
      <w:r w:rsidRPr="00B62028">
        <w:rPr>
          <w:rStyle w:val="CODEtemp"/>
        </w:rPr>
        <w:t>invocation.fileName</w:t>
      </w:r>
      <w:r>
        <w:t xml:space="preserve"> (because </w:t>
      </w:r>
      <w:r w:rsidRPr="00B62028">
        <w:rPr>
          <w:rStyle w:val="CODEtemp"/>
        </w:rPr>
        <w:t>fileName</w:t>
      </w:r>
      <w:r>
        <w:t xml:space="preserve"> is specified as being an absolute path, and tools might be stored in different directories on different machines)</w:t>
      </w:r>
    </w:p>
    <w:p w14:paraId="73EEFEB9" w14:textId="77777777" w:rsidR="00B62028" w:rsidRPr="00B62028" w:rsidRDefault="00B62028" w:rsidP="008651CE">
      <w:pPr>
        <w:pStyle w:val="ListParagraph"/>
        <w:numPr>
          <w:ilvl w:val="0"/>
          <w:numId w:val="37"/>
        </w:numPr>
        <w:rPr>
          <w:rStyle w:val="CODEtemp"/>
        </w:rPr>
      </w:pPr>
      <w:r w:rsidRPr="00B62028">
        <w:rPr>
          <w:rStyle w:val="CODEtemp"/>
        </w:rPr>
        <w:t>invocation.workingDirectory</w:t>
      </w:r>
    </w:p>
    <w:p w14:paraId="32AEE449" w14:textId="77777777" w:rsidR="00B62028" w:rsidRPr="00B62028" w:rsidRDefault="00B62028" w:rsidP="008651CE">
      <w:pPr>
        <w:pStyle w:val="ListParagraph"/>
        <w:numPr>
          <w:ilvl w:val="0"/>
          <w:numId w:val="37"/>
        </w:numPr>
        <w:rPr>
          <w:rStyle w:val="CODEtemp"/>
        </w:rPr>
      </w:pPr>
      <w:r w:rsidRPr="00B62028">
        <w:rPr>
          <w:rStyle w:val="CODEtemp"/>
        </w:rPr>
        <w:t>invocation.environmentVariables</w:t>
      </w:r>
    </w:p>
    <w:p w14:paraId="7A789FB4" w14:textId="77777777" w:rsidR="00B62028" w:rsidRDefault="00B62028" w:rsidP="008651CE">
      <w:pPr>
        <w:pStyle w:val="ListParagraph"/>
        <w:numPr>
          <w:ilvl w:val="0"/>
          <w:numId w:val="37"/>
        </w:numPr>
      </w:pPr>
      <w:r>
        <w:t xml:space="preserve">The use of absolute file paths in </w:t>
      </w:r>
      <w:r w:rsidRPr="00B62028">
        <w:rPr>
          <w:rStyle w:val="CODEtemp"/>
        </w:rPr>
        <w:t>invocation.commandLine</w:t>
      </w:r>
      <w:r>
        <w:t xml:space="preserve"> (because builds performed on different machines might use a different root directory)</w:t>
      </w:r>
    </w:p>
    <w:p w14:paraId="0093BEC5" w14:textId="77777777" w:rsidR="00B62028" w:rsidRPr="00B62028" w:rsidRDefault="00B62028" w:rsidP="008651CE">
      <w:pPr>
        <w:pStyle w:val="ListParagraph"/>
        <w:numPr>
          <w:ilvl w:val="0"/>
          <w:numId w:val="37"/>
        </w:numPr>
        <w:rPr>
          <w:rStyle w:val="CODEtemp"/>
        </w:rPr>
      </w:pPr>
      <w:r w:rsidRPr="00B62028">
        <w:rPr>
          <w:rStyle w:val="CODEtemp"/>
        </w:rPr>
        <w:t>annotatedCodeLocation.threadId</w:t>
      </w:r>
    </w:p>
    <w:p w14:paraId="3F0A4124" w14:textId="77777777" w:rsidR="00B62028" w:rsidRPr="00B62028" w:rsidRDefault="00B62028" w:rsidP="008651CE">
      <w:pPr>
        <w:pStyle w:val="ListParagraph"/>
        <w:numPr>
          <w:ilvl w:val="0"/>
          <w:numId w:val="37"/>
        </w:numPr>
        <w:rPr>
          <w:rStyle w:val="CODEtemp"/>
        </w:rPr>
      </w:pPr>
      <w:r w:rsidRPr="00B62028">
        <w:rPr>
          <w:rStyle w:val="CODEtemp"/>
        </w:rPr>
        <w:t>notification.threadId</w:t>
      </w:r>
    </w:p>
    <w:p w14:paraId="0771D70D" w14:textId="77777777" w:rsidR="00B62028" w:rsidRPr="00B62028" w:rsidRDefault="00B62028" w:rsidP="008651CE">
      <w:pPr>
        <w:pStyle w:val="ListParagraph"/>
        <w:numPr>
          <w:ilvl w:val="0"/>
          <w:numId w:val="37"/>
        </w:numPr>
        <w:rPr>
          <w:rStyle w:val="CODEtemp"/>
        </w:rPr>
      </w:pPr>
      <w:r w:rsidRPr="00B62028">
        <w:rPr>
          <w:rStyle w:val="CODEtemp"/>
        </w:rPr>
        <w:t>notification.time</w:t>
      </w:r>
    </w:p>
    <w:p w14:paraId="3553CBEA" w14:textId="77777777" w:rsidR="00B62028" w:rsidRPr="00B62028" w:rsidRDefault="00B62028" w:rsidP="008651CE">
      <w:pPr>
        <w:pStyle w:val="ListParagraph"/>
        <w:numPr>
          <w:ilvl w:val="0"/>
          <w:numId w:val="37"/>
        </w:numPr>
        <w:rPr>
          <w:rStyle w:val="CODEtemp"/>
        </w:rPr>
      </w:pPr>
      <w:r w:rsidRPr="00B62028">
        <w:rPr>
          <w:rStyle w:val="CODEtemp"/>
        </w:rPr>
        <w:t>run.id</w:t>
      </w:r>
    </w:p>
    <w:p w14:paraId="6AC2A0B4" w14:textId="77777777" w:rsidR="00B62028" w:rsidRPr="00B62028" w:rsidRDefault="00B62028" w:rsidP="008651CE">
      <w:pPr>
        <w:pStyle w:val="ListParagraph"/>
        <w:numPr>
          <w:ilvl w:val="0"/>
          <w:numId w:val="37"/>
        </w:numPr>
        <w:rPr>
          <w:rStyle w:val="CODEtemp"/>
        </w:rPr>
      </w:pPr>
      <w:r w:rsidRPr="00B62028">
        <w:rPr>
          <w:rStyle w:val="CODEtemp"/>
        </w:rPr>
        <w:t>run.automationId</w:t>
      </w:r>
    </w:p>
    <w:p w14:paraId="479C0B48" w14:textId="77777777" w:rsidR="00B62028" w:rsidRPr="00B62028" w:rsidRDefault="00B62028" w:rsidP="008651CE">
      <w:pPr>
        <w:pStyle w:val="ListParagraph"/>
        <w:numPr>
          <w:ilvl w:val="0"/>
          <w:numId w:val="37"/>
        </w:numPr>
        <w:rPr>
          <w:rStyle w:val="CODEtemp"/>
        </w:rPr>
      </w:pPr>
      <w:r w:rsidRPr="00B62028">
        <w:rPr>
          <w:rStyle w:val="CODEtemp"/>
        </w:rPr>
        <w:t>run.baselineId</w:t>
      </w:r>
    </w:p>
    <w:p w14:paraId="4869A697" w14:textId="77777777" w:rsidR="00B62028" w:rsidRPr="00B62028" w:rsidRDefault="00B62028" w:rsidP="008651CE">
      <w:pPr>
        <w:pStyle w:val="ListParagraph"/>
        <w:numPr>
          <w:ilvl w:val="0"/>
          <w:numId w:val="37"/>
        </w:numPr>
        <w:rPr>
          <w:rStyle w:val="CODEtemp"/>
        </w:rPr>
      </w:pPr>
      <w:r w:rsidRPr="00B62028">
        <w:rPr>
          <w:rStyle w:val="CODEtemp"/>
        </w:rPr>
        <w:t>stackFrame.threadId</w:t>
      </w:r>
    </w:p>
    <w:p w14:paraId="1828DC1B" w14:textId="77777777" w:rsidR="00B62028" w:rsidRDefault="00B62028" w:rsidP="008651CE">
      <w:pPr>
        <w:pStyle w:val="ListParagraph"/>
        <w:numPr>
          <w:ilvl w:val="0"/>
          <w:numId w:val="37"/>
        </w:numPr>
      </w:pPr>
      <w:r w:rsidRPr="00B62028">
        <w:rPr>
          <w:rStyle w:val="CODEtemp"/>
        </w:rPr>
        <w:lastRenderedPageBreak/>
        <w:t>stackFrame.address</w:t>
      </w:r>
      <w:r>
        <w:t xml:space="preserve"> (because security measures such as address space layout randomization (ASLR) might place identical code at different addresses from run to run)</w:t>
      </w:r>
    </w:p>
    <w:p w14:paraId="100F5888" w14:textId="7290A4D6" w:rsidR="00B62028" w:rsidRPr="00B62028" w:rsidRDefault="00B62028" w:rsidP="008651CE">
      <w:pPr>
        <w:pStyle w:val="ListParagraph"/>
        <w:numPr>
          <w:ilvl w:val="0"/>
          <w:numId w:val="37"/>
        </w:numPr>
      </w:pPr>
      <w:r>
        <w:t>The presence of any non-deterministic elements in a property bag property</w:t>
      </w:r>
    </w:p>
    <w:p w14:paraId="72E130B1" w14:textId="3DC789EB" w:rsidR="00D44AFA" w:rsidRDefault="00B62028" w:rsidP="00D44AFA">
      <w:pPr>
        <w:pStyle w:val="AppendixHeading2"/>
      </w:pPr>
      <w:bookmarkStart w:id="493" w:name="_Toc503451079"/>
      <w:r>
        <w:t>Array and dictionary element ordering</w:t>
      </w:r>
      <w:bookmarkEnd w:id="493"/>
    </w:p>
    <w:p w14:paraId="2B02C5A7" w14:textId="700C50A6" w:rsidR="00D44AFA" w:rsidRDefault="00D44AFA" w:rsidP="00D44AFA">
      <w:r w:rsidRPr="00D44AFA">
        <w:t>For a tool to produce deterministic output, it must emit array and dictionary elements in a deterministic order.</w:t>
      </w:r>
    </w:p>
    <w:p w14:paraId="237EE964" w14:textId="306101A2" w:rsidR="00D44AFA" w:rsidRDefault="00D44AFA" w:rsidP="00D44AFA">
      <w:r w:rsidRPr="00D44AFA">
        <w:t xml:space="preserve">For some arrays, the SARIF format requires a specific ordering. For example, within the </w:t>
      </w:r>
      <w:r w:rsidRPr="00D44AFA">
        <w:rPr>
          <w:rStyle w:val="CODEtemp"/>
        </w:rPr>
        <w:t>stack.Frames</w:t>
      </w:r>
      <w:r w:rsidRPr="00D44AFA">
        <w:t xml:space="preserve"> property, SARIF requires the </w:t>
      </w:r>
      <w:r w:rsidRPr="00D44AFA">
        <w:rPr>
          <w:rStyle w:val="CODEtemp"/>
        </w:rPr>
        <w:t>annotatedCodeLocation</w:t>
      </w:r>
      <w:r w:rsidRPr="00D44AFA">
        <w:t xml:space="preserve"> object representing the most deeply nested function call to appear first.</w:t>
      </w:r>
    </w:p>
    <w:p w14:paraId="148872AE" w14:textId="6DC829B5" w:rsidR="00D44AFA" w:rsidRDefault="00D44AFA" w:rsidP="00D44AFA">
      <w:r w:rsidRPr="00D44AFA">
        <w:t xml:space="preserve">For other arrays, the SARIF format does not require a specific ordering. For example, within the </w:t>
      </w:r>
      <w:r w:rsidRPr="00D44AFA">
        <w:rPr>
          <w:rStyle w:val="CODEtemp"/>
        </w:rPr>
        <w:t>file.hashes</w:t>
      </w:r>
      <w:r w:rsidRPr="00D44AFA">
        <w:t xml:space="preserve"> property, SARIF does not require the hash objects to appear in any particular order. For such arrays, a tool can ensure the order by sorting the array elements before writing them to the log file. For example, it might sort the hash objects alphabetically by the string value of the </w:t>
      </w:r>
      <w:r w:rsidRPr="00D44AFA">
        <w:rPr>
          <w:rStyle w:val="CODEtemp"/>
        </w:rPr>
        <w:t>hash.algorithm</w:t>
      </w:r>
      <w:r w:rsidRPr="00D44AFA">
        <w:t xml:space="preserve"> property.</w:t>
      </w:r>
    </w:p>
    <w:p w14:paraId="32F508C7" w14:textId="3753CC0C" w:rsidR="00D44AFA" w:rsidRDefault="00D44AFA" w:rsidP="00D44AFA">
      <w:r w:rsidRPr="00D44AFA">
        <w:t xml:space="preserve">A tool might similarly choose to emit the string elements of a </w:t>
      </w:r>
      <w:r w:rsidRPr="00D44AFA">
        <w:rPr>
          <w:rStyle w:val="CODEtemp"/>
        </w:rPr>
        <w:t>properties.tags</w:t>
      </w:r>
      <w:r w:rsidRPr="00D44AFA">
        <w:t xml:space="preserve"> array in locale-insensitive alphabetical order.</w:t>
      </w:r>
    </w:p>
    <w:p w14:paraId="24C7BBC2" w14:textId="35B3A65E" w:rsidR="00D44AFA" w:rsidRDefault="00D44AFA" w:rsidP="00D44AFA">
      <w:r w:rsidRPr="00D44AFA">
        <w:t xml:space="preserve">The array of </w:t>
      </w:r>
      <w:r w:rsidRPr="00D44AFA">
        <w:rPr>
          <w:rStyle w:val="CODEtemp"/>
        </w:rPr>
        <w:t>result</w:t>
      </w:r>
      <w:r w:rsidRPr="00D44AFA">
        <w:t xml:space="preserve"> objects</w:t>
      </w:r>
      <w:r>
        <w:t xml:space="preserve"> in the </w:t>
      </w:r>
      <w:r w:rsidRPr="00D44AFA">
        <w:rPr>
          <w:rStyle w:val="CODEtemp"/>
        </w:rPr>
        <w:t>run.results</w:t>
      </w:r>
      <w:r>
        <w:t xml:space="preserve"> array</w:t>
      </w:r>
      <w:r w:rsidRPr="00D44AFA">
        <w:t xml:space="preserve"> presents more of a problem. A multi-threaded analysis tool analyzing multiple files in parallel might produce results in any order, and there is no natural order for the results. A tool might choose to order them, for example, first alphabetically by analysis target URI, then numerically by line number, then by column number, then alphabetically by rule id.</w:t>
      </w:r>
    </w:p>
    <w:p w14:paraId="4802445B" w14:textId="4D096F8B" w:rsidR="00D44AFA" w:rsidRPr="00D44AFA" w:rsidRDefault="00D44AFA" w:rsidP="00D44AFA">
      <w:r w:rsidRPr="00D44AFA">
        <w:t xml:space="preserve">For dictionaries such as the </w:t>
      </w:r>
      <w:r w:rsidRPr="00D44AFA">
        <w:rPr>
          <w:rStyle w:val="CODEtemp"/>
        </w:rPr>
        <w:t>run.rules</w:t>
      </w:r>
      <w:r w:rsidRPr="00D44AFA">
        <w:t xml:space="preserve"> object or the </w:t>
      </w:r>
      <w:r w:rsidRPr="00D44AFA">
        <w:rPr>
          <w:rStyle w:val="CODEtemp"/>
        </w:rPr>
        <w:t>run.files</w:t>
      </w:r>
      <w:r w:rsidRPr="00D44AFA">
        <w:t xml:space="preserve"> object, a tool might order the property names alphabetically, using a locale-insensitive ordering.</w:t>
      </w:r>
    </w:p>
    <w:p w14:paraId="55C2F67C" w14:textId="06ACDAF8" w:rsidR="00B62028" w:rsidRDefault="00B62028" w:rsidP="00B62028">
      <w:pPr>
        <w:pStyle w:val="AppendixHeading2"/>
      </w:pPr>
      <w:bookmarkStart w:id="494" w:name="_Toc503451080"/>
      <w:r>
        <w:t>Absolute paths</w:t>
      </w:r>
      <w:bookmarkEnd w:id="494"/>
    </w:p>
    <w:p w14:paraId="44DBC15E" w14:textId="77777777" w:rsidR="00D44AFA" w:rsidRDefault="00D44AFA" w:rsidP="00D44AFA">
      <w:r>
        <w:t xml:space="preserve">The use of absolute file paths in URI-valued properties such as </w:t>
      </w:r>
      <w:r w:rsidRPr="00D44AFA">
        <w:rPr>
          <w:rStyle w:val="CODEtemp"/>
        </w:rPr>
        <w:t>physicalLocation.uri</w:t>
      </w:r>
      <w:r>
        <w:t xml:space="preserve"> makes it difficult to produce deterministic output. For example:</w:t>
      </w:r>
    </w:p>
    <w:p w14:paraId="3D9605CB" w14:textId="77777777" w:rsidR="00D44AFA" w:rsidRDefault="00D44AFA" w:rsidP="008651CE">
      <w:pPr>
        <w:pStyle w:val="ListParagraph"/>
        <w:numPr>
          <w:ilvl w:val="0"/>
          <w:numId w:val="38"/>
        </w:numPr>
      </w:pPr>
      <w:r>
        <w:t>Different build machines might be configured to use different source directories.</w:t>
      </w:r>
    </w:p>
    <w:p w14:paraId="3F6923FF" w14:textId="77777777" w:rsidR="00D44AFA" w:rsidRDefault="00D44AFA" w:rsidP="008651CE">
      <w:pPr>
        <w:pStyle w:val="ListParagraph"/>
        <w:numPr>
          <w:ilvl w:val="0"/>
          <w:numId w:val="38"/>
        </w:numPr>
      </w:pPr>
      <w:r>
        <w:t>A single build machine might use a different directory for each build.</w:t>
      </w:r>
    </w:p>
    <w:p w14:paraId="305903CF" w14:textId="34761CAB" w:rsidR="00D44AFA" w:rsidRPr="00D44AFA" w:rsidRDefault="00D44AFA" w:rsidP="00D44AFA">
      <w:r>
        <w:t>For a tool to produce deterministic output, it must avoid the use of absolute file paths. Tools can achieve this by emitting URIs that are relative to one or more root directories (for example, a source root directory and an output root directory), and accompanying each URI-valued property with a URI base id property (§</w:t>
      </w:r>
      <w:r>
        <w:fldChar w:fldCharType="begin"/>
      </w:r>
      <w:r>
        <w:instrText xml:space="preserve"> REF _Ref493422705 \w \h </w:instrText>
      </w:r>
      <w:r>
        <w:fldChar w:fldCharType="separate"/>
      </w:r>
      <w:r w:rsidR="00567DE6">
        <w:t>3.3</w:t>
      </w:r>
      <w:r>
        <w:fldChar w:fldCharType="end"/>
      </w:r>
      <w:r>
        <w:t>).</w:t>
      </w:r>
    </w:p>
    <w:p w14:paraId="5416A610" w14:textId="479DBC87" w:rsidR="00B62028" w:rsidRDefault="00B62028" w:rsidP="00B62028">
      <w:pPr>
        <w:pStyle w:val="AppendixHeading2"/>
      </w:pPr>
      <w:bookmarkStart w:id="495" w:name="_Toc503451081"/>
      <w:r>
        <w:t>Compensating for non-deterministic output</w:t>
      </w:r>
      <w:bookmarkEnd w:id="495"/>
    </w:p>
    <w:p w14:paraId="2D824B7A" w14:textId="4989B35E" w:rsidR="00D44AFA" w:rsidRDefault="00D44AFA" w:rsidP="00D44AFA">
      <w:r>
        <w:t>If an analysis tool does not produce deterministic output, a build system can add additional processing steps to compensate.</w:t>
      </w:r>
    </w:p>
    <w:p w14:paraId="7A964116" w14:textId="77777777" w:rsidR="00D44AFA" w:rsidRDefault="00D44AFA" w:rsidP="00D44AFA">
      <w:r>
        <w:t>There are two scenarios to consider:</w:t>
      </w:r>
    </w:p>
    <w:p w14:paraId="714BEAEA" w14:textId="77777777" w:rsidR="00D44AFA" w:rsidRDefault="00D44AFA" w:rsidP="008651CE">
      <w:pPr>
        <w:pStyle w:val="ListParagraph"/>
        <w:numPr>
          <w:ilvl w:val="0"/>
          <w:numId w:val="39"/>
        </w:numPr>
      </w:pPr>
      <w:r>
        <w:t>Log equality is determined by a simple comparison of file contents, or by comparing file hashes.</w:t>
      </w:r>
    </w:p>
    <w:p w14:paraId="08801204" w14:textId="77777777" w:rsidR="00D44AFA" w:rsidRDefault="00D44AFA" w:rsidP="008651CE">
      <w:pPr>
        <w:pStyle w:val="ListParagraph"/>
        <w:numPr>
          <w:ilvl w:val="0"/>
          <w:numId w:val="39"/>
        </w:numPr>
      </w:pPr>
      <w:r>
        <w:t>Log equality is determined by an “intelligent” comparison.</w:t>
      </w:r>
    </w:p>
    <w:p w14:paraId="0F78C1E5" w14:textId="075D77EF" w:rsidR="00D44AFA" w:rsidRDefault="00D44AFA" w:rsidP="00D44AFA">
      <w:r>
        <w:t xml:space="preserve">In the first scenario, a post-processing step could produce deterministic output by creating a new file that omits non-deterministic elements, reorders array elements and object properties, removes file path prefixes, and introduces </w:t>
      </w:r>
      <w:r w:rsidRPr="00D44AFA">
        <w:rPr>
          <w:rStyle w:val="CODEtemp"/>
        </w:rPr>
        <w:t>uriBaseId</w:t>
      </w:r>
      <w:r>
        <w:t xml:space="preserve"> properties.</w:t>
      </w:r>
    </w:p>
    <w:p w14:paraId="0956550C" w14:textId="26B3324E" w:rsidR="00D44AFA" w:rsidRPr="00D44AFA" w:rsidRDefault="00D44AFA" w:rsidP="00D44AFA">
      <w:r>
        <w:t>In the second scenario, a post-processing step could intelligently compare the newly produced log to the log from a previous build by ignoring non-deterministic elements, ensuring that arrays have the same elements regardless of order, and ignoring file path prefixes.</w:t>
      </w:r>
    </w:p>
    <w:p w14:paraId="0C5D81CC" w14:textId="36339213" w:rsidR="00B62028" w:rsidRDefault="00B62028" w:rsidP="00B62028">
      <w:pPr>
        <w:pStyle w:val="AppendixHeading2"/>
      </w:pPr>
      <w:bookmarkStart w:id="496" w:name="_Toc503451082"/>
      <w:r>
        <w:lastRenderedPageBreak/>
        <w:t>Interaction between determinism and baselining</w:t>
      </w:r>
      <w:bookmarkEnd w:id="496"/>
    </w:p>
    <w:p w14:paraId="7377AE47" w14:textId="1BB6C52F" w:rsidR="00D44AFA" w:rsidRDefault="00D44AFA" w:rsidP="00D44AFA">
      <w:r w:rsidRPr="00D44AFA">
        <w:t>SARIF's baselining feature poses a particular challenge for determinism. We illustrate the problem with the following scenario:</w:t>
      </w:r>
    </w:p>
    <w:p w14:paraId="277990FB" w14:textId="26A0C657" w:rsidR="00D44AFA" w:rsidRDefault="00D44AFA" w:rsidP="00D44AFA">
      <w:r>
        <w:t xml:space="preserve">On a particular date, a project's nightly build runs an analysis tool ToolX, which produces a log file, say, </w:t>
      </w:r>
      <w:r w:rsidRPr="00D44AFA">
        <w:rPr>
          <w:rStyle w:val="CODEtemp"/>
        </w:rPr>
        <w:t>log_20170914.sarif</w:t>
      </w:r>
      <w:r>
        <w:t>. The next day, a developer modifies one of the files scanned by the tool in a way that introduces a new problem. That night, the nightly build tool runs again, this time producing a log file which compares the current set of results to those that appeared in the previous run:</w:t>
      </w:r>
    </w:p>
    <w:p w14:paraId="7DBBA6CD" w14:textId="42D0F5B6" w:rsidR="00D44AFA" w:rsidRDefault="00D44AFA" w:rsidP="00D44AFA">
      <w:pPr>
        <w:pStyle w:val="Codesmall"/>
      </w:pPr>
      <w:r>
        <w:t>ToolX --input a.c b.c --baseline log_20170914.sarif --output log_20170915.sarif</w:t>
      </w:r>
    </w:p>
    <w:p w14:paraId="1167619A" w14:textId="35A6A309" w:rsidR="00D44AFA" w:rsidRDefault="00D44AFA" w:rsidP="00D44AFA">
      <w:r>
        <w:t xml:space="preserve">Because a new problem has been introduced, </w:t>
      </w:r>
      <w:r>
        <w:rPr>
          <w:rStyle w:val="CODEtemp"/>
        </w:rPr>
        <w:t>log_2017</w:t>
      </w:r>
      <w:r w:rsidRPr="00D44AFA">
        <w:rPr>
          <w:rStyle w:val="CODEtemp"/>
        </w:rPr>
        <w:t>0614.sarif</w:t>
      </w:r>
      <w:r>
        <w:t xml:space="preserve"> will contain a result object whose </w:t>
      </w:r>
      <w:r w:rsidRPr="00D44AFA">
        <w:rPr>
          <w:rStyle w:val="CODEtemp"/>
        </w:rPr>
        <w:t>baselineState</w:t>
      </w:r>
      <w:r>
        <w:t xml:space="preserve"> is </w:t>
      </w:r>
      <w:r w:rsidRPr="00D44AFA">
        <w:rPr>
          <w:rStyle w:val="CODEtemp"/>
        </w:rPr>
        <w:t>"new"</w:t>
      </w:r>
      <w:r>
        <w:t>. The next night, without any further changes to the source files, the tool is run yet again:</w:t>
      </w:r>
    </w:p>
    <w:p w14:paraId="46181787" w14:textId="71DE25AA" w:rsidR="00D44AFA" w:rsidRDefault="00D44AFA" w:rsidP="00D44AFA">
      <w:pPr>
        <w:pStyle w:val="Codesmall"/>
      </w:pPr>
      <w:r>
        <w:t>ToolX --input a.c b.c --baseline log_20170915.sarif --output log_20170916.sarif</w:t>
      </w:r>
    </w:p>
    <w:p w14:paraId="5AAB3BCA" w14:textId="689E43AE" w:rsidR="00D44AFA" w:rsidRDefault="00D44AFA" w:rsidP="00D44AFA">
      <w:r>
        <w:t xml:space="preserve">The result object that first appeared in </w:t>
      </w:r>
      <w:r w:rsidRPr="00D44AFA">
        <w:rPr>
          <w:rStyle w:val="CODEtemp"/>
        </w:rPr>
        <w:t>log_20160615.sarif</w:t>
      </w:r>
      <w:r>
        <w:t xml:space="preserve"> still appears in </w:t>
      </w:r>
      <w:r w:rsidRPr="00D44AFA">
        <w:rPr>
          <w:rStyle w:val="CODEtemp"/>
        </w:rPr>
        <w:t>log_20160616.sarif</w:t>
      </w:r>
      <w:r>
        <w:t xml:space="preserve">, but since it existed in the baseline, its baselineState will now be </w:t>
      </w:r>
      <w:r w:rsidRPr="00D44AFA">
        <w:rPr>
          <w:rStyle w:val="CODEtemp"/>
        </w:rPr>
        <w:t>"existing"</w:t>
      </w:r>
      <w:r>
        <w:t>.</w:t>
      </w:r>
    </w:p>
    <w:p w14:paraId="016DE5F8" w14:textId="50A5A9E7" w:rsidR="00D44AFA" w:rsidRDefault="00D44AFA" w:rsidP="00D44AFA">
      <w:r>
        <w:t>The result is that even though none of the analysis target files have changed, the log file has changed, or at least, a simple file comparison (such as comparing the hash of the new log with the hash of the baseline) will report that is has changed.</w:t>
      </w:r>
    </w:p>
    <w:p w14:paraId="7D905DEB" w14:textId="31DAF85A" w:rsidR="00D44AFA" w:rsidRDefault="00D44AFA" w:rsidP="00D44AFA">
      <w:r>
        <w:t>Strictly speaking, this does not violate determinism. After all, the baseline file has changed, and the baseline file is one of the inputs to the analysis. But from a practical standpoint, this is still a problem, albeit a small one.</w:t>
      </w:r>
    </w:p>
    <w:p w14:paraId="3148DF5C" w14:textId="7E4A391A" w:rsidR="00D44AFA" w:rsidRDefault="00D44AFA" w:rsidP="00D44AFA">
      <w:r>
        <w:t>If the build uses a simple mechanism such as hash value comparison to determine if a file has changed, then on those occasions when the only difference between the newest log and the baseline is that some results that were previously "new" are now "existing", subsequent build steps which consume the SARIF log file will run, even if they might not actually be necessary. For example, a build step which automatically files bugs for new results will run, even though the log contains no new results. Or a build step which tracks the number of open issues will run, even though the number of open issues has not actually changed.</w:t>
      </w:r>
    </w:p>
    <w:p w14:paraId="4DB76FC5" w14:textId="53AD8C69" w:rsidR="00D44AFA" w:rsidRPr="00D44AFA" w:rsidRDefault="00D44AFA" w:rsidP="00D44AFA">
      <w:r>
        <w:t>If the build engineers for a project wish to absolutely minimize the execution of unnecessary build steps, they have various options. They might perform an “intelligent” comparison between the baseline and the new log, treating "new" results in the baseline as equivalent to "existing" results. Or they might rewrite the baseline (marking all "new" results as "existing") before performing the comparison. Of course, there is no guarantee that such an “intelligent” comparison or baseline rewriting process will actually take less time than the unnecessary build steps it is intended to avoid.</w:t>
      </w:r>
    </w:p>
    <w:p w14:paraId="70A99AE3" w14:textId="32B45A5D" w:rsidR="00710FE0" w:rsidRDefault="00710FE0" w:rsidP="00710FE0">
      <w:pPr>
        <w:pStyle w:val="AppendixHeading1"/>
      </w:pPr>
      <w:bookmarkStart w:id="497" w:name="AppendixFixes"/>
      <w:bookmarkStart w:id="498" w:name="_Toc503451083"/>
      <w:bookmarkEnd w:id="497"/>
      <w:r>
        <w:lastRenderedPageBreak/>
        <w:t>Guidance on fixes</w:t>
      </w:r>
      <w:bookmarkEnd w:id="498"/>
    </w:p>
    <w:p w14:paraId="4C6200B7" w14:textId="2AE1FFE4" w:rsidR="004008DF" w:rsidRDefault="004008DF" w:rsidP="004008DF">
      <w:r>
        <w:t xml:space="preserve">Tools that produce SARIF files which include </w:t>
      </w:r>
      <w:r w:rsidRPr="004008DF">
        <w:rPr>
          <w:rStyle w:val="CODEtemp"/>
        </w:rPr>
        <w:t>fix</w:t>
      </w:r>
      <w:r>
        <w:t xml:space="preserve"> objects should take care to structure those fixes in such a way as to affect a minimal range of bytes. This maximizes the likelihood that an automated tool can safely apply multiple fixes to the same file.</w:t>
      </w:r>
    </w:p>
    <w:p w14:paraId="46F39F3E" w14:textId="553D376D" w:rsidR="004008DF" w:rsidRDefault="004008DF" w:rsidP="004008DF">
      <w:r>
        <w:t>The following example will clarify what this means and why it is important. Consider an XML file containing the following element:</w:t>
      </w:r>
    </w:p>
    <w:p w14:paraId="0B30FA9F" w14:textId="77777777" w:rsidR="004008DF" w:rsidRDefault="004008DF" w:rsidP="004008DF">
      <w:pPr>
        <w:pStyle w:val="Code"/>
      </w:pPr>
      <w:r>
        <w:t xml:space="preserve">    &lt;lineItem partNumber=A3101 /&gt;</w:t>
      </w:r>
    </w:p>
    <w:p w14:paraId="710B6B38" w14:textId="77777777" w:rsidR="004008DF" w:rsidRDefault="004008DF" w:rsidP="004008DF">
      <w:r>
        <w:t>Suppose that a (domain-specific) XML scanning tool reported two results:</w:t>
      </w:r>
    </w:p>
    <w:p w14:paraId="2025ECAE" w14:textId="6D501A8A" w:rsidR="004008DF" w:rsidRDefault="004008DF" w:rsidP="008651CE">
      <w:pPr>
        <w:pStyle w:val="ListParagraph"/>
        <w:numPr>
          <w:ilvl w:val="0"/>
          <w:numId w:val="40"/>
        </w:numPr>
      </w:pPr>
      <w:r>
        <w:t xml:space="preserve">The value of the </w:t>
      </w:r>
      <w:r w:rsidRPr="004008DF">
        <w:rPr>
          <w:rStyle w:val="CODEtemp"/>
        </w:rPr>
        <w:t>partNumber</w:t>
      </w:r>
      <w:r>
        <w:t xml:space="preserve"> attribute is not enclosed in quotes.</w:t>
      </w:r>
    </w:p>
    <w:p w14:paraId="0CF670D8" w14:textId="09EC0A09" w:rsidR="004008DF" w:rsidRDefault="004008DF" w:rsidP="008651CE">
      <w:pPr>
        <w:pStyle w:val="ListParagraph"/>
        <w:numPr>
          <w:ilvl w:val="0"/>
          <w:numId w:val="40"/>
        </w:numPr>
      </w:pPr>
      <w:r>
        <w:t>The part numbering scheme has changed, and part numbers beginning with “</w:t>
      </w:r>
      <w:r w:rsidRPr="004008DF">
        <w:rPr>
          <w:rStyle w:val="CODEtemp"/>
        </w:rPr>
        <w:t>A</w:t>
      </w:r>
      <w:r>
        <w:t>” now begin with “</w:t>
      </w:r>
      <w:r w:rsidRPr="004008DF">
        <w:rPr>
          <w:rStyle w:val="CODEtemp"/>
        </w:rPr>
        <w:t>AA</w:t>
      </w:r>
      <w:r>
        <w:t>”.</w:t>
      </w:r>
    </w:p>
    <w:p w14:paraId="57D72302" w14:textId="46888BDF" w:rsidR="004008DF" w:rsidRDefault="004008DF" w:rsidP="004008DF">
      <w:r>
        <w:t>Fixing only result #1 would produce the element</w:t>
      </w:r>
    </w:p>
    <w:p w14:paraId="7366F5C4" w14:textId="77777777" w:rsidR="004008DF" w:rsidRDefault="004008DF" w:rsidP="004008DF">
      <w:pPr>
        <w:pStyle w:val="Code"/>
      </w:pPr>
      <w:r>
        <w:t xml:space="preserve">    &lt;lineItem partNumber="A3101" /&gt;</w:t>
      </w:r>
    </w:p>
    <w:p w14:paraId="2A332B7B" w14:textId="6E5242A7" w:rsidR="004008DF" w:rsidRDefault="004008DF" w:rsidP="004008DF">
      <w:r>
        <w:t>Fixing only result #2 would produce the element</w:t>
      </w:r>
    </w:p>
    <w:p w14:paraId="0817E8CD" w14:textId="77777777" w:rsidR="004008DF" w:rsidRDefault="004008DF" w:rsidP="004008DF">
      <w:pPr>
        <w:pStyle w:val="Code"/>
      </w:pPr>
      <w:r>
        <w:t xml:space="preserve">    &lt;lineItem partNumber=AA3101 /&gt;</w:t>
      </w:r>
    </w:p>
    <w:p w14:paraId="042E4B3B" w14:textId="14334F57" w:rsidR="004008DF" w:rsidRDefault="004008DF" w:rsidP="004008DF">
      <w:r>
        <w:t>Fixing both results should produce the element</w:t>
      </w:r>
    </w:p>
    <w:p w14:paraId="7F08C4A9" w14:textId="77777777" w:rsidR="004008DF" w:rsidRPr="004008DF" w:rsidRDefault="004008DF" w:rsidP="004008DF">
      <w:pPr>
        <w:rPr>
          <w:rStyle w:val="CODEtemp"/>
        </w:rPr>
      </w:pPr>
      <w:r w:rsidRPr="004008DF">
        <w:rPr>
          <w:rStyle w:val="CODEtemp"/>
        </w:rPr>
        <w:t xml:space="preserve">    &lt;lineItem partNumber="AA3101" /&gt;</w:t>
      </w:r>
    </w:p>
    <w:p w14:paraId="0E6D8A5F" w14:textId="77777777" w:rsidR="004008DF" w:rsidRDefault="004008DF" w:rsidP="004008DF">
      <w:r>
        <w:t>The fix for result #1 might be specified in various ways, for example:</w:t>
      </w:r>
    </w:p>
    <w:p w14:paraId="1F4446F6" w14:textId="6B19BF52" w:rsidR="004008DF" w:rsidRDefault="004008DF" w:rsidP="008651CE">
      <w:pPr>
        <w:pStyle w:val="ListParagraph"/>
        <w:numPr>
          <w:ilvl w:val="0"/>
          <w:numId w:val="41"/>
        </w:numPr>
      </w:pPr>
      <w:r>
        <w:t>As a single replacement:</w:t>
      </w:r>
    </w:p>
    <w:p w14:paraId="19630118" w14:textId="77777777" w:rsidR="004008DF" w:rsidRDefault="004008DF" w:rsidP="008651CE">
      <w:pPr>
        <w:pStyle w:val="ListParagraph"/>
        <w:numPr>
          <w:ilvl w:val="1"/>
          <w:numId w:val="42"/>
        </w:numPr>
      </w:pPr>
      <w:r>
        <w:t xml:space="preserve">Replace the characters </w:t>
      </w:r>
      <w:r w:rsidRPr="004008DF">
        <w:rPr>
          <w:rStyle w:val="CODEtemp"/>
        </w:rPr>
        <w:t>A3101</w:t>
      </w:r>
      <w:r>
        <w:t xml:space="preserve"> with the characters </w:t>
      </w:r>
      <w:r w:rsidRPr="004008DF">
        <w:rPr>
          <w:rStyle w:val="CODEtemp"/>
        </w:rPr>
        <w:t>"A3101"</w:t>
      </w:r>
      <w:r>
        <w:t>.</w:t>
      </w:r>
    </w:p>
    <w:p w14:paraId="221C8531" w14:textId="0CB7C24D" w:rsidR="004008DF" w:rsidRDefault="004008DF" w:rsidP="008651CE">
      <w:pPr>
        <w:pStyle w:val="ListParagraph"/>
        <w:numPr>
          <w:ilvl w:val="0"/>
          <w:numId w:val="41"/>
        </w:numPr>
      </w:pPr>
      <w:r>
        <w:t>As a sequence of two replacements:</w:t>
      </w:r>
    </w:p>
    <w:p w14:paraId="3B2E5BE7" w14:textId="77777777" w:rsidR="004008DF" w:rsidRDefault="004008DF" w:rsidP="008651CE">
      <w:pPr>
        <w:pStyle w:val="ListParagraph"/>
        <w:numPr>
          <w:ilvl w:val="1"/>
          <w:numId w:val="41"/>
        </w:numPr>
      </w:pPr>
      <w:r>
        <w:t xml:space="preserve">Insert a quotation mark before </w:t>
      </w:r>
      <w:r w:rsidRPr="004008DF">
        <w:rPr>
          <w:rStyle w:val="CODEtemp"/>
        </w:rPr>
        <w:t>A3101</w:t>
      </w:r>
      <w:r>
        <w:t>.</w:t>
      </w:r>
    </w:p>
    <w:p w14:paraId="7C88821C" w14:textId="77777777" w:rsidR="004008DF" w:rsidRDefault="004008DF" w:rsidP="008651CE">
      <w:pPr>
        <w:pStyle w:val="ListParagraph"/>
        <w:numPr>
          <w:ilvl w:val="1"/>
          <w:numId w:val="41"/>
        </w:numPr>
      </w:pPr>
      <w:r>
        <w:t xml:space="preserve">Insert a quotation mark after </w:t>
      </w:r>
      <w:r w:rsidRPr="004008DF">
        <w:rPr>
          <w:rStyle w:val="CODEtemp"/>
        </w:rPr>
        <w:t>A3101</w:t>
      </w:r>
      <w:r>
        <w:t>.</w:t>
      </w:r>
    </w:p>
    <w:p w14:paraId="1BF45A2B" w14:textId="77777777" w:rsidR="004008DF" w:rsidRDefault="004008DF" w:rsidP="004008DF">
      <w:r>
        <w:t>The fix for result #2 is most simply specified as a single replacement:</w:t>
      </w:r>
    </w:p>
    <w:p w14:paraId="0833EFFA" w14:textId="77777777" w:rsidR="004008DF" w:rsidRDefault="004008DF" w:rsidP="008651CE">
      <w:pPr>
        <w:pStyle w:val="ListParagraph"/>
        <w:numPr>
          <w:ilvl w:val="0"/>
          <w:numId w:val="43"/>
        </w:numPr>
      </w:pPr>
      <w:r>
        <w:t xml:space="preserve">Replace the characters </w:t>
      </w:r>
      <w:r w:rsidRPr="004008DF">
        <w:rPr>
          <w:rStyle w:val="CODEtemp"/>
        </w:rPr>
        <w:t>A3101</w:t>
      </w:r>
      <w:r>
        <w:t xml:space="preserve"> with the characters </w:t>
      </w:r>
      <w:r w:rsidRPr="004008DF">
        <w:rPr>
          <w:rStyle w:val="CODEtemp"/>
        </w:rPr>
        <w:t>AA3101</w:t>
      </w:r>
      <w:r>
        <w:t>.</w:t>
      </w:r>
    </w:p>
    <w:p w14:paraId="084E3835" w14:textId="5EB05784" w:rsidR="004008DF" w:rsidRDefault="004008DF" w:rsidP="004008DF">
      <w:r>
        <w:t>Suppose there exists an automated tool which reads a SARIF file containing fix objects and applies as many of the specified fixes as possible to the source files.</w:t>
      </w:r>
    </w:p>
    <w:p w14:paraId="0E69479E" w14:textId="2B719AB6" w:rsidR="004008DF" w:rsidRDefault="004008DF" w:rsidP="004008DF">
      <w:r>
        <w:t>If the fix for result #1 were structured as a single replacement, then after applying the fix, the tool would not be able to fix result #2, because the range of characters specified by the fix for result #2 would have been replaced. On the other hand, if the fix for result #1 were structured as two replacements (with a separate insertion for each quotation mark), the tool would still be able to apply the fix for result #2, because the targeted range of characters would still exist.</w:t>
      </w:r>
    </w:p>
    <w:p w14:paraId="1E41838F" w14:textId="574C3DB8" w:rsidR="004008DF" w:rsidRPr="004008DF" w:rsidRDefault="003C50C5" w:rsidP="004008DF">
      <w:r>
        <w:t>Therefore,</w:t>
      </w:r>
      <w:r w:rsidR="004008DF">
        <w:t xml:space="preserve"> structuring fixes as sequences of minimal, disjoint byte range replacements maximizes the amount of work that can be done by automated fixup tools.</w:t>
      </w:r>
    </w:p>
    <w:p w14:paraId="341984F1" w14:textId="352C87F9" w:rsidR="00710FE0" w:rsidRDefault="00710FE0" w:rsidP="00710FE0">
      <w:pPr>
        <w:pStyle w:val="AppendixHeading1"/>
      </w:pPr>
      <w:bookmarkStart w:id="499" w:name="AppendixExamples"/>
      <w:bookmarkStart w:id="500" w:name="_Toc503451084"/>
      <w:bookmarkEnd w:id="499"/>
      <w:r>
        <w:lastRenderedPageBreak/>
        <w:t>Examples</w:t>
      </w:r>
      <w:bookmarkEnd w:id="500"/>
    </w:p>
    <w:p w14:paraId="2CED2770" w14:textId="08E27FCA" w:rsidR="004008DF" w:rsidRDefault="004008DF" w:rsidP="004008DF">
      <w:r w:rsidRPr="004008DF">
        <w:t xml:space="preserve">This </w:t>
      </w:r>
      <w:r>
        <w:t>Appendix</w:t>
      </w:r>
      <w:r w:rsidRPr="004008DF">
        <w:t xml:space="preserve"> contains examples of complete, valid SARIF files, to complement the fragments shown in examples throughout this document.</w:t>
      </w:r>
    </w:p>
    <w:p w14:paraId="744D29A4" w14:textId="404B8F75" w:rsidR="004008DF" w:rsidRDefault="004008DF" w:rsidP="004008DF">
      <w:pPr>
        <w:pStyle w:val="AppendixHeading2"/>
      </w:pPr>
      <w:bookmarkStart w:id="501" w:name="_Toc503451085"/>
      <w:r>
        <w:t>Minimal valid SARIF file resulting from a scan</w:t>
      </w:r>
      <w:bookmarkEnd w:id="501"/>
    </w:p>
    <w:p w14:paraId="2DCB587E" w14:textId="743C2F0A" w:rsidR="004008DF" w:rsidRDefault="00745595" w:rsidP="004008DF">
      <w:r w:rsidRPr="00745595">
        <w:t>This is a minimal valid SARIF file for the case where 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rsidRPr="00745595">
        <w:t xml:space="preserve">). The file contains only those elements required by the specification (that is, those elements </w:t>
      </w:r>
      <w:r>
        <w:t xml:space="preserve">which the specification states </w:t>
      </w:r>
      <w:r w:rsidRPr="00745595">
        <w:rPr>
          <w:b/>
        </w:rPr>
        <w:t>SHALL</w:t>
      </w:r>
      <w:r w:rsidRPr="00745595">
        <w:t xml:space="preserve"> be present).</w:t>
      </w:r>
    </w:p>
    <w:p w14:paraId="28799F09" w14:textId="5EF85A7D" w:rsidR="00745595" w:rsidRDefault="00745595" w:rsidP="004008DF">
      <w:r w:rsidRPr="00745595">
        <w:t xml:space="preserve">The file contains a single </w:t>
      </w:r>
      <w:r w:rsidRPr="00745595">
        <w:rPr>
          <w:rStyle w:val="CODEtemp"/>
        </w:rPr>
        <w:t>run</w:t>
      </w:r>
      <w:r w:rsidRPr="00745595">
        <w:t xml:space="preserve"> object (§</w:t>
      </w:r>
      <w:r>
        <w:fldChar w:fldCharType="begin"/>
      </w:r>
      <w:r>
        <w:instrText xml:space="preserve"> REF _Ref493349997 \w \h </w:instrText>
      </w:r>
      <w:r>
        <w:fldChar w:fldCharType="separate"/>
      </w:r>
      <w:r w:rsidR="00567DE6">
        <w:t>3.12</w:t>
      </w:r>
      <w:r>
        <w:fldChar w:fldCharType="end"/>
      </w:r>
      <w:r w:rsidRPr="00745595">
        <w:t xml:space="preserve">) with an empty </w:t>
      </w:r>
      <w:r w:rsidRPr="00745595">
        <w:rPr>
          <w:rStyle w:val="CODEtemp"/>
        </w:rPr>
        <w:t>results</w:t>
      </w:r>
      <w:r w:rsidRPr="00745595">
        <w:t xml:space="preserve"> array (§</w:t>
      </w:r>
      <w:r>
        <w:fldChar w:fldCharType="begin"/>
      </w:r>
      <w:r>
        <w:instrText xml:space="preserve"> REF _Ref493350972 \w \h </w:instrText>
      </w:r>
      <w:r>
        <w:fldChar w:fldCharType="separate"/>
      </w:r>
      <w:r w:rsidR="00567DE6">
        <w:t>3.12.11</w:t>
      </w:r>
      <w:r>
        <w:fldChar w:fldCharType="end"/>
      </w:r>
      <w:r w:rsidRPr="00745595">
        <w:t>), as would happen if the tool detected no issues in any of the files it scanned.</w:t>
      </w:r>
    </w:p>
    <w:p w14:paraId="02983FEF" w14:textId="77777777" w:rsidR="00745595" w:rsidRDefault="00745595" w:rsidP="00745595">
      <w:pPr>
        <w:pStyle w:val="Code"/>
      </w:pPr>
      <w:r>
        <w:t>{</w:t>
      </w:r>
    </w:p>
    <w:p w14:paraId="25D95851" w14:textId="77777777" w:rsidR="00745595" w:rsidRDefault="00745595" w:rsidP="00745595">
      <w:pPr>
        <w:pStyle w:val="Code"/>
      </w:pPr>
      <w:r>
        <w:t xml:space="preserve">  "version": "1.0.0",</w:t>
      </w:r>
    </w:p>
    <w:p w14:paraId="1E1DE084" w14:textId="77777777" w:rsidR="00745595" w:rsidRDefault="00745595" w:rsidP="00745595">
      <w:pPr>
        <w:pStyle w:val="Code"/>
      </w:pPr>
      <w:r>
        <w:t xml:space="preserve">  "runs": [</w:t>
      </w:r>
    </w:p>
    <w:p w14:paraId="7B3ADE33" w14:textId="77777777" w:rsidR="00745595" w:rsidRDefault="00745595" w:rsidP="00745595">
      <w:pPr>
        <w:pStyle w:val="Code"/>
      </w:pPr>
      <w:r>
        <w:t xml:space="preserve">    {</w:t>
      </w:r>
    </w:p>
    <w:p w14:paraId="1C6B37DA" w14:textId="77777777" w:rsidR="00745595" w:rsidRDefault="00745595" w:rsidP="00745595">
      <w:pPr>
        <w:pStyle w:val="Code"/>
      </w:pPr>
      <w:r>
        <w:t xml:space="preserve">      "tool": {</w:t>
      </w:r>
    </w:p>
    <w:p w14:paraId="584A5A45" w14:textId="77777777" w:rsidR="00745595" w:rsidRDefault="00745595" w:rsidP="00745595">
      <w:pPr>
        <w:pStyle w:val="Code"/>
      </w:pPr>
      <w:r>
        <w:t xml:space="preserve">        "name": "CodeScanner",</w:t>
      </w:r>
    </w:p>
    <w:p w14:paraId="3775EC1F" w14:textId="77777777" w:rsidR="00745595" w:rsidRDefault="00745595" w:rsidP="00745595">
      <w:pPr>
        <w:pStyle w:val="Code"/>
      </w:pPr>
      <w:r>
        <w:t xml:space="preserve">        "semanticVersion": "2.1.0"</w:t>
      </w:r>
    </w:p>
    <w:p w14:paraId="41F0400C" w14:textId="77777777" w:rsidR="00745595" w:rsidRDefault="00745595" w:rsidP="00745595">
      <w:pPr>
        <w:pStyle w:val="Code"/>
      </w:pPr>
      <w:r>
        <w:t xml:space="preserve">      },</w:t>
      </w:r>
    </w:p>
    <w:p w14:paraId="38D5DD95" w14:textId="77777777" w:rsidR="00745595" w:rsidRDefault="00745595" w:rsidP="00745595">
      <w:pPr>
        <w:pStyle w:val="Code"/>
      </w:pPr>
      <w:r>
        <w:t xml:space="preserve">      "results": [</w:t>
      </w:r>
    </w:p>
    <w:p w14:paraId="7FA27311" w14:textId="77777777" w:rsidR="00745595" w:rsidRDefault="00745595" w:rsidP="00745595">
      <w:pPr>
        <w:pStyle w:val="Code"/>
      </w:pPr>
      <w:r>
        <w:t xml:space="preserve">      ]</w:t>
      </w:r>
    </w:p>
    <w:p w14:paraId="1625607E" w14:textId="77777777" w:rsidR="00745595" w:rsidRDefault="00745595" w:rsidP="00745595">
      <w:pPr>
        <w:pStyle w:val="Code"/>
      </w:pPr>
      <w:r>
        <w:t xml:space="preserve">    }</w:t>
      </w:r>
    </w:p>
    <w:p w14:paraId="61A9D22B" w14:textId="77665813" w:rsidR="00745595" w:rsidRDefault="00745595" w:rsidP="00745595">
      <w:pPr>
        <w:pStyle w:val="Code"/>
      </w:pPr>
      <w:r>
        <w:t xml:space="preserve">  ]</w:t>
      </w:r>
    </w:p>
    <w:p w14:paraId="2C4DC4F8" w14:textId="17BC7BED" w:rsidR="00745595" w:rsidRDefault="00745595" w:rsidP="00745595">
      <w:pPr>
        <w:pStyle w:val="Code"/>
      </w:pPr>
      <w:r>
        <w:t>}</w:t>
      </w:r>
    </w:p>
    <w:p w14:paraId="6C7ACD39" w14:textId="6D57BAB4" w:rsidR="00745595" w:rsidRDefault="00745595" w:rsidP="00745595">
      <w:pPr>
        <w:pStyle w:val="AppendixHeading2"/>
      </w:pPr>
      <w:bookmarkStart w:id="502" w:name="_Toc503451086"/>
      <w:r w:rsidRPr="00745595">
        <w:t>Minimal recommended SARIF file with source information</w:t>
      </w:r>
      <w:bookmarkEnd w:id="502"/>
    </w:p>
    <w:p w14:paraId="59A271D1" w14:textId="45B4A13A" w:rsidR="00745595" w:rsidRDefault="00745595" w:rsidP="00745595">
      <w:r w:rsidRPr="00745595">
        <w:t>This is a minimal recommended SARIF file for the case where</w:t>
      </w:r>
    </w:p>
    <w:p w14:paraId="5ADF969E" w14:textId="3A2930E0" w:rsidR="00745595" w:rsidRDefault="00745595" w:rsidP="008651CE">
      <w:pPr>
        <w:pStyle w:val="ListParagraph"/>
        <w:numPr>
          <w:ilvl w:val="0"/>
          <w:numId w:val="44"/>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and</w:t>
      </w:r>
    </w:p>
    <w:p w14:paraId="4EA20037" w14:textId="77777777" w:rsidR="00745595" w:rsidRDefault="00745595" w:rsidP="008651CE">
      <w:pPr>
        <w:pStyle w:val="ListParagraph"/>
        <w:numPr>
          <w:ilvl w:val="0"/>
          <w:numId w:val="44"/>
        </w:numPr>
      </w:pPr>
      <w:r>
        <w:t>The analysis tool has source location information available.</w:t>
      </w:r>
    </w:p>
    <w:p w14:paraId="6DFDFC17" w14:textId="52310EFF" w:rsidR="00745595" w:rsidRDefault="00745595" w:rsidP="00745595">
      <w:r>
        <w:t>The file contains those elements recommended by the specification (that is, those elements which the specification states</w:t>
      </w:r>
      <w:r w:rsidR="001D7651">
        <w:t xml:space="preserve"> “</w:t>
      </w:r>
      <w:r w:rsidR="001D7651" w:rsidRPr="00745595">
        <w:rPr>
          <w:b/>
        </w:rPr>
        <w:t>SHOULD</w:t>
      </w:r>
      <w:r w:rsidR="001D7651">
        <w:t xml:space="preserve">” </w:t>
      </w:r>
      <w:r>
        <w:t>be present), in addition to the required elements.</w:t>
      </w:r>
    </w:p>
    <w:p w14:paraId="44BDC2DA" w14:textId="00B516BA" w:rsidR="00745595" w:rsidRDefault="00745595" w:rsidP="00745595">
      <w:r>
        <w:t xml:space="preserve">The file contains a single </w:t>
      </w:r>
      <w:r w:rsidRPr="00745595">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745595">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745595">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745595">
        <w:rPr>
          <w:rStyle w:val="CODEtemp"/>
        </w:rPr>
        <w:t>result</w:t>
      </w:r>
      <w:r>
        <w:t xml:space="preserve"> object can be shown.</w:t>
      </w:r>
    </w:p>
    <w:p w14:paraId="0A703AC0" w14:textId="28F040B0" w:rsidR="00745595" w:rsidRDefault="00745595" w:rsidP="00745595">
      <w:r>
        <w:t xml:space="preserve">It contains a </w:t>
      </w:r>
      <w:r w:rsidRPr="00745595">
        <w:rPr>
          <w:rStyle w:val="CODEtemp"/>
        </w:rPr>
        <w:t>run.files</w:t>
      </w:r>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1E13AB3" w14:textId="0CFF4D46" w:rsidR="00745595" w:rsidRDefault="00745595" w:rsidP="00745595">
      <w:r>
        <w:t xml:space="preserve">It does not contain a </w:t>
      </w:r>
      <w:r w:rsidRPr="00745595">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available, that property is optional (it “</w:t>
      </w:r>
      <w:r w:rsidRPr="00745595">
        <w:rPr>
          <w:b/>
        </w:rPr>
        <w:t>MAY</w:t>
      </w:r>
      <w:r>
        <w:t>” be present).</w:t>
      </w:r>
    </w:p>
    <w:p w14:paraId="3D9A1852" w14:textId="0630E4A8" w:rsidR="00745595" w:rsidRDefault="00745595" w:rsidP="00745595">
      <w:r>
        <w:t xml:space="preserve">This example also includes a </w:t>
      </w:r>
      <w:r w:rsidRPr="00745595">
        <w:rPr>
          <w:rStyle w:val="CODEtemp"/>
        </w:rPr>
        <w:t>run.rules</w:t>
      </w:r>
      <w:r>
        <w:t xml:space="preserve"> property (§</w:t>
      </w:r>
      <w:r>
        <w:fldChar w:fldCharType="begin"/>
      </w:r>
      <w:r>
        <w:instrText xml:space="preserve"> REF _Ref493404878 \w \h </w:instrText>
      </w:r>
      <w:r>
        <w:fldChar w:fldCharType="separate"/>
      </w:r>
      <w:r w:rsidR="00567DE6">
        <w:t>3.12.14</w:t>
      </w:r>
      <w:r>
        <w:fldChar w:fldCharType="end"/>
      </w:r>
      <w:r>
        <w:t>) containing rule metadata, even though rule metadata is optional, to show how a SARIF log file can be self-contained, in the sense of containing all the information necessary to interpret the results.</w:t>
      </w:r>
    </w:p>
    <w:p w14:paraId="30168D24" w14:textId="77777777" w:rsidR="006570BF" w:rsidRDefault="006570BF" w:rsidP="006570BF">
      <w:pPr>
        <w:pStyle w:val="Code"/>
      </w:pPr>
      <w:r>
        <w:t>{</w:t>
      </w:r>
    </w:p>
    <w:p w14:paraId="6C3175E4" w14:textId="77777777" w:rsidR="006570BF" w:rsidRDefault="006570BF" w:rsidP="006570BF">
      <w:pPr>
        <w:pStyle w:val="Code"/>
      </w:pPr>
      <w:r>
        <w:t xml:space="preserve">  "version": "1.0.0",</w:t>
      </w:r>
    </w:p>
    <w:p w14:paraId="4084A789" w14:textId="77777777" w:rsidR="006570BF" w:rsidRDefault="006570BF" w:rsidP="006570BF">
      <w:pPr>
        <w:pStyle w:val="Code"/>
      </w:pPr>
      <w:r>
        <w:t xml:space="preserve">  "runs": [</w:t>
      </w:r>
    </w:p>
    <w:p w14:paraId="3C1C086A" w14:textId="77777777" w:rsidR="006570BF" w:rsidRDefault="006570BF" w:rsidP="006570BF">
      <w:pPr>
        <w:pStyle w:val="Code"/>
      </w:pPr>
      <w:r>
        <w:t xml:space="preserve">    {</w:t>
      </w:r>
    </w:p>
    <w:p w14:paraId="1A7B9597" w14:textId="77777777" w:rsidR="006570BF" w:rsidRDefault="006570BF" w:rsidP="006570BF">
      <w:pPr>
        <w:pStyle w:val="Code"/>
      </w:pPr>
      <w:r>
        <w:t xml:space="preserve">      "tool": {</w:t>
      </w:r>
    </w:p>
    <w:p w14:paraId="1226757C" w14:textId="77777777" w:rsidR="006570BF" w:rsidRDefault="006570BF" w:rsidP="006570BF">
      <w:pPr>
        <w:pStyle w:val="Code"/>
      </w:pPr>
      <w:r>
        <w:t xml:space="preserve">        "name": "CodeScanner",</w:t>
      </w:r>
    </w:p>
    <w:p w14:paraId="6875CF4A" w14:textId="77777777" w:rsidR="006570BF" w:rsidRDefault="006570BF" w:rsidP="006570BF">
      <w:pPr>
        <w:pStyle w:val="Code"/>
      </w:pPr>
      <w:r>
        <w:t xml:space="preserve">        "semanticVersion": "2.1.0"</w:t>
      </w:r>
    </w:p>
    <w:p w14:paraId="0A9E4166" w14:textId="77777777" w:rsidR="006570BF" w:rsidRDefault="006570BF" w:rsidP="006570BF">
      <w:pPr>
        <w:pStyle w:val="Code"/>
      </w:pPr>
      <w:r>
        <w:t xml:space="preserve">      },</w:t>
      </w:r>
    </w:p>
    <w:p w14:paraId="743F8EAA" w14:textId="77777777" w:rsidR="006570BF" w:rsidRDefault="006570BF" w:rsidP="006570BF">
      <w:pPr>
        <w:pStyle w:val="Code"/>
      </w:pPr>
      <w:r>
        <w:t xml:space="preserve">      "files": {</w:t>
      </w:r>
    </w:p>
    <w:p w14:paraId="4550FAD5" w14:textId="77777777" w:rsidR="006570BF" w:rsidRDefault="006570BF" w:rsidP="006570BF">
      <w:pPr>
        <w:pStyle w:val="Code"/>
      </w:pPr>
      <w:r>
        <w:t xml:space="preserve">        "file:///user/builder/work/src/collections/list.cpp": {</w:t>
      </w:r>
    </w:p>
    <w:p w14:paraId="4EB38695" w14:textId="77777777" w:rsidR="006570BF" w:rsidRDefault="006570BF" w:rsidP="006570BF">
      <w:pPr>
        <w:pStyle w:val="Code"/>
      </w:pPr>
      <w:r>
        <w:t xml:space="preserve">          "mimeType": "text/x-c"</w:t>
      </w:r>
    </w:p>
    <w:p w14:paraId="583EEDBA" w14:textId="77777777" w:rsidR="006570BF" w:rsidRDefault="006570BF" w:rsidP="006570BF">
      <w:pPr>
        <w:pStyle w:val="Code"/>
      </w:pPr>
      <w:r>
        <w:lastRenderedPageBreak/>
        <w:t xml:space="preserve">        }</w:t>
      </w:r>
    </w:p>
    <w:p w14:paraId="0132CC1F" w14:textId="77777777" w:rsidR="006570BF" w:rsidRDefault="006570BF" w:rsidP="006570BF">
      <w:pPr>
        <w:pStyle w:val="Code"/>
      </w:pPr>
      <w:r>
        <w:t xml:space="preserve">      },</w:t>
      </w:r>
    </w:p>
    <w:p w14:paraId="14CD62AF" w14:textId="77777777" w:rsidR="006570BF" w:rsidRDefault="006570BF" w:rsidP="006570BF">
      <w:pPr>
        <w:pStyle w:val="Code"/>
      </w:pPr>
      <w:r>
        <w:t xml:space="preserve">      "results": [</w:t>
      </w:r>
    </w:p>
    <w:p w14:paraId="264F8781" w14:textId="77777777" w:rsidR="006570BF" w:rsidRDefault="006570BF" w:rsidP="006570BF">
      <w:pPr>
        <w:pStyle w:val="Code"/>
      </w:pPr>
      <w:r>
        <w:t xml:space="preserve">        {</w:t>
      </w:r>
    </w:p>
    <w:p w14:paraId="540E1A1E" w14:textId="77777777" w:rsidR="006570BF" w:rsidRDefault="006570BF" w:rsidP="006570BF">
      <w:pPr>
        <w:pStyle w:val="Code"/>
      </w:pPr>
      <w:r>
        <w:t xml:space="preserve">          "ruleId": "C2001",</w:t>
      </w:r>
    </w:p>
    <w:p w14:paraId="3C0CE693" w14:textId="77777777" w:rsidR="006570BF" w:rsidRDefault="006570BF" w:rsidP="006570BF">
      <w:pPr>
        <w:pStyle w:val="Code"/>
      </w:pPr>
      <w:r>
        <w:t xml:space="preserve">          "message": "Variable \"count\" was used without being initialized.",</w:t>
      </w:r>
    </w:p>
    <w:p w14:paraId="55F66653" w14:textId="77777777" w:rsidR="006570BF" w:rsidRDefault="006570BF" w:rsidP="006570BF">
      <w:pPr>
        <w:pStyle w:val="Code"/>
      </w:pPr>
      <w:r>
        <w:t xml:space="preserve">          "locations": [</w:t>
      </w:r>
    </w:p>
    <w:p w14:paraId="68C05E95" w14:textId="77777777" w:rsidR="006570BF" w:rsidRDefault="006570BF" w:rsidP="006570BF">
      <w:pPr>
        <w:pStyle w:val="Code"/>
      </w:pPr>
      <w:r>
        <w:t xml:space="preserve">            {</w:t>
      </w:r>
    </w:p>
    <w:p w14:paraId="36F97191" w14:textId="77777777" w:rsidR="006570BF" w:rsidRDefault="006570BF" w:rsidP="006570BF">
      <w:pPr>
        <w:pStyle w:val="Code"/>
      </w:pPr>
      <w:r>
        <w:t xml:space="preserve">              "analysisTarget": {</w:t>
      </w:r>
    </w:p>
    <w:p w14:paraId="1A868FAF" w14:textId="77777777" w:rsidR="006570BF" w:rsidRDefault="006570BF" w:rsidP="006570BF">
      <w:pPr>
        <w:pStyle w:val="Code"/>
      </w:pPr>
      <w:r>
        <w:t xml:space="preserve">                "uri": "file:///user/builder/work/src/collections/list.cpp",</w:t>
      </w:r>
    </w:p>
    <w:p w14:paraId="3742F568" w14:textId="77777777" w:rsidR="006570BF" w:rsidRDefault="006570BF" w:rsidP="006570BF">
      <w:pPr>
        <w:pStyle w:val="Code"/>
      </w:pPr>
      <w:r>
        <w:t xml:space="preserve">                "region": {</w:t>
      </w:r>
    </w:p>
    <w:p w14:paraId="1ECD5F8A" w14:textId="77777777" w:rsidR="006570BF" w:rsidRDefault="006570BF" w:rsidP="006570BF">
      <w:pPr>
        <w:pStyle w:val="Code"/>
      </w:pPr>
      <w:r>
        <w:t xml:space="preserve">                  "startLine": 15</w:t>
      </w:r>
    </w:p>
    <w:p w14:paraId="47D6F2EB" w14:textId="77777777" w:rsidR="006570BF" w:rsidRDefault="006570BF" w:rsidP="006570BF">
      <w:pPr>
        <w:pStyle w:val="Code"/>
      </w:pPr>
      <w:r>
        <w:t xml:space="preserve">                }</w:t>
      </w:r>
    </w:p>
    <w:p w14:paraId="1C320DA5" w14:textId="77777777" w:rsidR="006570BF" w:rsidRDefault="006570BF" w:rsidP="006570BF">
      <w:pPr>
        <w:pStyle w:val="Code"/>
      </w:pPr>
      <w:r>
        <w:t xml:space="preserve">              },</w:t>
      </w:r>
    </w:p>
    <w:p w14:paraId="4742387A" w14:textId="77777777" w:rsidR="006570BF" w:rsidRDefault="006570BF" w:rsidP="006570BF">
      <w:pPr>
        <w:pStyle w:val="Code"/>
      </w:pPr>
      <w:r>
        <w:t xml:space="preserve">              "fullyQualifiedLogicalName": "collections::list:add"</w:t>
      </w:r>
    </w:p>
    <w:p w14:paraId="527D6960" w14:textId="77777777" w:rsidR="006570BF" w:rsidRDefault="006570BF" w:rsidP="006570BF">
      <w:pPr>
        <w:pStyle w:val="Code"/>
      </w:pPr>
      <w:r>
        <w:t xml:space="preserve">            }</w:t>
      </w:r>
    </w:p>
    <w:p w14:paraId="30406589" w14:textId="77777777" w:rsidR="006570BF" w:rsidRDefault="006570BF" w:rsidP="006570BF">
      <w:pPr>
        <w:pStyle w:val="Code"/>
      </w:pPr>
      <w:r>
        <w:t xml:space="preserve">          ]</w:t>
      </w:r>
    </w:p>
    <w:p w14:paraId="3184148F" w14:textId="77777777" w:rsidR="006570BF" w:rsidRDefault="006570BF" w:rsidP="006570BF">
      <w:pPr>
        <w:pStyle w:val="Code"/>
      </w:pPr>
      <w:r>
        <w:t xml:space="preserve">        }</w:t>
      </w:r>
    </w:p>
    <w:p w14:paraId="331578FB" w14:textId="77777777" w:rsidR="006570BF" w:rsidRDefault="006570BF" w:rsidP="006570BF">
      <w:pPr>
        <w:pStyle w:val="Code"/>
      </w:pPr>
      <w:r>
        <w:t xml:space="preserve">      ],</w:t>
      </w:r>
    </w:p>
    <w:p w14:paraId="59CF1684" w14:textId="77777777" w:rsidR="006570BF" w:rsidRDefault="006570BF" w:rsidP="006570BF">
      <w:pPr>
        <w:pStyle w:val="Code"/>
      </w:pPr>
      <w:r>
        <w:t xml:space="preserve">      "rules": {</w:t>
      </w:r>
    </w:p>
    <w:p w14:paraId="789F9DEA" w14:textId="77777777" w:rsidR="006570BF" w:rsidRDefault="006570BF" w:rsidP="006570BF">
      <w:pPr>
        <w:pStyle w:val="Code"/>
      </w:pPr>
      <w:r>
        <w:t xml:space="preserve">        "C2001": {</w:t>
      </w:r>
    </w:p>
    <w:p w14:paraId="1E7A23A7" w14:textId="77777777" w:rsidR="006570BF" w:rsidRDefault="006570BF" w:rsidP="006570BF">
      <w:pPr>
        <w:pStyle w:val="Code"/>
      </w:pPr>
      <w:r>
        <w:t xml:space="preserve">          "id": "C2001",</w:t>
      </w:r>
    </w:p>
    <w:p w14:paraId="7EA32914" w14:textId="77777777" w:rsidR="006570BF" w:rsidRDefault="006570BF" w:rsidP="006570BF">
      <w:pPr>
        <w:pStyle w:val="Code"/>
      </w:pPr>
      <w:r>
        <w:t xml:space="preserve">          "fullDescription": "A variable was used without being initialized.</w:t>
      </w:r>
    </w:p>
    <w:p w14:paraId="24F5782D" w14:textId="77777777" w:rsidR="006570BF" w:rsidRDefault="006570BF" w:rsidP="006570BF">
      <w:pPr>
        <w:pStyle w:val="Code"/>
      </w:pPr>
      <w:r>
        <w:t xml:space="preserve">                             This can result in runtime errors such as</w:t>
      </w:r>
    </w:p>
    <w:p w14:paraId="4EB68B11" w14:textId="57AB7133" w:rsidR="006570BF" w:rsidRDefault="006570BF" w:rsidP="006570BF">
      <w:pPr>
        <w:pStyle w:val="Code"/>
      </w:pPr>
      <w:r>
        <w:t xml:space="preserve">                             null reference exceptions."</w:t>
      </w:r>
    </w:p>
    <w:p w14:paraId="4C01FD5E" w14:textId="77777777" w:rsidR="006570BF" w:rsidRDefault="006570BF" w:rsidP="006570BF">
      <w:pPr>
        <w:pStyle w:val="Code"/>
      </w:pPr>
      <w:r>
        <w:t xml:space="preserve">        }</w:t>
      </w:r>
    </w:p>
    <w:p w14:paraId="0361D219" w14:textId="77777777" w:rsidR="006570BF" w:rsidRDefault="006570BF" w:rsidP="006570BF">
      <w:pPr>
        <w:pStyle w:val="Code"/>
      </w:pPr>
      <w:r>
        <w:t xml:space="preserve">      }</w:t>
      </w:r>
    </w:p>
    <w:p w14:paraId="5AC5BF7B" w14:textId="77777777" w:rsidR="006570BF" w:rsidRDefault="006570BF" w:rsidP="006570BF">
      <w:pPr>
        <w:pStyle w:val="Code"/>
      </w:pPr>
      <w:r>
        <w:t xml:space="preserve">    }</w:t>
      </w:r>
    </w:p>
    <w:p w14:paraId="6F4FA693" w14:textId="77777777" w:rsidR="006570BF" w:rsidRDefault="006570BF" w:rsidP="006570BF">
      <w:pPr>
        <w:pStyle w:val="Code"/>
      </w:pPr>
      <w:r>
        <w:t xml:space="preserve">  ]</w:t>
      </w:r>
    </w:p>
    <w:p w14:paraId="65FE8DB5" w14:textId="5DB64DE3" w:rsidR="006570BF" w:rsidRDefault="006570BF" w:rsidP="006570BF">
      <w:pPr>
        <w:pStyle w:val="Code"/>
      </w:pPr>
      <w:r>
        <w:t>}</w:t>
      </w:r>
    </w:p>
    <w:p w14:paraId="32F0EAF6" w14:textId="160302AE" w:rsidR="006570BF" w:rsidRDefault="001D7651" w:rsidP="001D7651">
      <w:pPr>
        <w:pStyle w:val="AppendixHeading2"/>
      </w:pPr>
      <w:bookmarkStart w:id="503" w:name="_Toc503451087"/>
      <w:r w:rsidRPr="001D7651">
        <w:t>Minimal recommended SARIF file without source information</w:t>
      </w:r>
      <w:bookmarkEnd w:id="503"/>
    </w:p>
    <w:p w14:paraId="0C8A9C7D" w14:textId="6794C44A" w:rsidR="001D7651" w:rsidRDefault="001D7651" w:rsidP="001D7651">
      <w:r w:rsidRPr="001D7651">
        <w:t>This is a minimal recommended SARIF file for the case where</w:t>
      </w:r>
    </w:p>
    <w:p w14:paraId="1B15DF0E" w14:textId="281BCDED" w:rsidR="001D7651" w:rsidRDefault="001D7651" w:rsidP="008651CE">
      <w:pPr>
        <w:pStyle w:val="ListParagraph"/>
        <w:numPr>
          <w:ilvl w:val="0"/>
          <w:numId w:val="45"/>
        </w:numPr>
      </w:pPr>
      <w:r>
        <w:t>The analysis tool was run with the intent of scanning files and producing results (see §</w:t>
      </w:r>
      <w:r>
        <w:fldChar w:fldCharType="begin"/>
      </w:r>
      <w:r>
        <w:instrText xml:space="preserve"> REF _Ref493350972 \w \h </w:instrText>
      </w:r>
      <w:r>
        <w:fldChar w:fldCharType="separate"/>
      </w:r>
      <w:r w:rsidR="00567DE6">
        <w:t>3.12.11</w:t>
      </w:r>
      <w:r>
        <w:fldChar w:fldCharType="end"/>
      </w:r>
      <w:r>
        <w:t>), but</w:t>
      </w:r>
    </w:p>
    <w:p w14:paraId="513B4949" w14:textId="288E5027" w:rsidR="001D7651" w:rsidRDefault="001D7651" w:rsidP="008651CE">
      <w:pPr>
        <w:pStyle w:val="ListParagraph"/>
        <w:numPr>
          <w:ilvl w:val="0"/>
          <w:numId w:val="45"/>
        </w:numPr>
      </w:pPr>
      <w:r>
        <w:t>The analysis tool does not have source location information available.</w:t>
      </w:r>
    </w:p>
    <w:p w14:paraId="0C29784D" w14:textId="6578D4AD" w:rsidR="001D7651" w:rsidRDefault="001D7651" w:rsidP="001D7651">
      <w:r>
        <w:t>The file contains those elements recommended by the specification (that is, those elements which the specification states “</w:t>
      </w:r>
      <w:r w:rsidRPr="001D7651">
        <w:rPr>
          <w:b/>
        </w:rPr>
        <w:t>SHOULD</w:t>
      </w:r>
      <w:r>
        <w:t>” be present), in addition to the required elements.</w:t>
      </w:r>
    </w:p>
    <w:p w14:paraId="404F155C" w14:textId="7EDBA34C" w:rsidR="001D7651" w:rsidRDefault="001D7651" w:rsidP="001D7651">
      <w:r>
        <w:t xml:space="preserve">The file contains a single </w:t>
      </w:r>
      <w:r w:rsidRPr="001D7651">
        <w:rPr>
          <w:rStyle w:val="CODEtemp"/>
        </w:rPr>
        <w:t>run</w:t>
      </w:r>
      <w:r>
        <w:t xml:space="preserve"> object (§</w:t>
      </w:r>
      <w:r>
        <w:fldChar w:fldCharType="begin"/>
      </w:r>
      <w:r>
        <w:instrText xml:space="preserve"> REF _Ref493349997 \w \h </w:instrText>
      </w:r>
      <w:r>
        <w:fldChar w:fldCharType="separate"/>
      </w:r>
      <w:r w:rsidR="00567DE6">
        <w:t>3.12</w:t>
      </w:r>
      <w:r>
        <w:fldChar w:fldCharType="end"/>
      </w:r>
      <w:r>
        <w:t xml:space="preserve">) with a </w:t>
      </w:r>
      <w:r w:rsidRPr="001D7651">
        <w:rPr>
          <w:rStyle w:val="CODEtemp"/>
        </w:rPr>
        <w:t>results</w:t>
      </w:r>
      <w:r>
        <w:t xml:space="preserve"> array (§</w:t>
      </w:r>
      <w:r>
        <w:fldChar w:fldCharType="begin"/>
      </w:r>
      <w:r>
        <w:instrText xml:space="preserve"> REF _Ref493350972 \w \h </w:instrText>
      </w:r>
      <w:r>
        <w:fldChar w:fldCharType="separate"/>
      </w:r>
      <w:r w:rsidR="00567DE6">
        <w:t>3.12.11</w:t>
      </w:r>
      <w:r>
        <w:fldChar w:fldCharType="end"/>
      </w:r>
      <w:r>
        <w:t xml:space="preserve">). The results array contains a single </w:t>
      </w:r>
      <w:r w:rsidRPr="001D7651">
        <w:rPr>
          <w:rStyle w:val="CODEtemp"/>
        </w:rPr>
        <w:t>result</w:t>
      </w:r>
      <w:r>
        <w:t xml:space="preserve"> object (§</w:t>
      </w:r>
      <w:r>
        <w:fldChar w:fldCharType="begin"/>
      </w:r>
      <w:r>
        <w:instrText xml:space="preserve"> REF _Ref493350984 \w \h </w:instrText>
      </w:r>
      <w:r>
        <w:fldChar w:fldCharType="separate"/>
      </w:r>
      <w:r w:rsidR="00567DE6">
        <w:t>3.17</w:t>
      </w:r>
      <w:r>
        <w:fldChar w:fldCharType="end"/>
      </w:r>
      <w:r>
        <w:t xml:space="preserve">) so the recommended elements of the </w:t>
      </w:r>
      <w:r w:rsidRPr="001D7651">
        <w:rPr>
          <w:rStyle w:val="CODEtemp"/>
        </w:rPr>
        <w:t>result</w:t>
      </w:r>
      <w:r>
        <w:t xml:space="preserve"> object can be shown.</w:t>
      </w:r>
    </w:p>
    <w:p w14:paraId="7469062E" w14:textId="713BE708" w:rsidR="001D7651" w:rsidRDefault="001D7651" w:rsidP="001D7651">
      <w:r>
        <w:t xml:space="preserve">It contains a </w:t>
      </w:r>
      <w:r w:rsidRPr="001D7651">
        <w:rPr>
          <w:rStyle w:val="CODEtemp"/>
        </w:rPr>
        <w:t>run.files</w:t>
      </w:r>
      <w:r>
        <w:t xml:space="preserve"> property (§</w:t>
      </w:r>
      <w:r>
        <w:fldChar w:fldCharType="begin"/>
      </w:r>
      <w:r>
        <w:instrText xml:space="preserve"> REF _Ref493345118 \w \h </w:instrText>
      </w:r>
      <w:r>
        <w:fldChar w:fldCharType="separate"/>
      </w:r>
      <w:r w:rsidR="00567DE6">
        <w:t>3.12.9</w:t>
      </w:r>
      <w:r>
        <w:fldChar w:fldCharType="end"/>
      </w:r>
      <w:r>
        <w:t>) specifying only those files in which the tool detected a result.</w:t>
      </w:r>
    </w:p>
    <w:p w14:paraId="76A5A66E" w14:textId="015138AF" w:rsidR="001D7651" w:rsidRDefault="001D7651" w:rsidP="001D7651">
      <w:r>
        <w:t xml:space="preserve">It contains a </w:t>
      </w:r>
      <w:r w:rsidRPr="001D7651">
        <w:rPr>
          <w:rStyle w:val="CODEtemp"/>
        </w:rPr>
        <w:t>run.logicalLocations</w:t>
      </w:r>
      <w:r>
        <w:t xml:space="preserve"> property (§</w:t>
      </w:r>
      <w:r>
        <w:fldChar w:fldCharType="begin"/>
      </w:r>
      <w:r>
        <w:instrText xml:space="preserve"> REF _Ref493479000 \w \h </w:instrText>
      </w:r>
      <w:r>
        <w:fldChar w:fldCharType="separate"/>
      </w:r>
      <w:r w:rsidR="00567DE6">
        <w:t>3.12.10</w:t>
      </w:r>
      <w:r>
        <w:fldChar w:fldCharType="end"/>
      </w:r>
      <w:r>
        <w:t>), because when physical location information is not available, that property is recommended (it “</w:t>
      </w:r>
      <w:r w:rsidRPr="001D7651">
        <w:rPr>
          <w:b/>
        </w:rPr>
        <w:t>SHOULD</w:t>
      </w:r>
      <w:r>
        <w:t>” be present).</w:t>
      </w:r>
    </w:p>
    <w:p w14:paraId="133FE3F4" w14:textId="77777777" w:rsidR="001D7651" w:rsidRDefault="001D7651" w:rsidP="001D7651">
      <w:pPr>
        <w:pStyle w:val="Code"/>
      </w:pPr>
      <w:r>
        <w:t>{</w:t>
      </w:r>
    </w:p>
    <w:p w14:paraId="1518BBCB" w14:textId="77777777" w:rsidR="001D7651" w:rsidRDefault="001D7651" w:rsidP="001D7651">
      <w:pPr>
        <w:pStyle w:val="Code"/>
      </w:pPr>
      <w:r>
        <w:t xml:space="preserve">  "version": "1.0.0",</w:t>
      </w:r>
    </w:p>
    <w:p w14:paraId="70E91E67" w14:textId="77777777" w:rsidR="001D7651" w:rsidRDefault="001D7651" w:rsidP="001D7651">
      <w:pPr>
        <w:pStyle w:val="Code"/>
      </w:pPr>
      <w:r>
        <w:t xml:space="preserve">  "runs": [</w:t>
      </w:r>
    </w:p>
    <w:p w14:paraId="3A405672" w14:textId="77777777" w:rsidR="001D7651" w:rsidRDefault="001D7651" w:rsidP="001D7651">
      <w:pPr>
        <w:pStyle w:val="Code"/>
      </w:pPr>
      <w:r>
        <w:t xml:space="preserve">    {</w:t>
      </w:r>
    </w:p>
    <w:p w14:paraId="51412529" w14:textId="77777777" w:rsidR="001D7651" w:rsidRDefault="001D7651" w:rsidP="001D7651">
      <w:pPr>
        <w:pStyle w:val="Code"/>
      </w:pPr>
      <w:r>
        <w:t xml:space="preserve">      "tool": {</w:t>
      </w:r>
    </w:p>
    <w:p w14:paraId="4B3B7641" w14:textId="77777777" w:rsidR="001D7651" w:rsidRDefault="001D7651" w:rsidP="001D7651">
      <w:pPr>
        <w:pStyle w:val="Code"/>
      </w:pPr>
      <w:r>
        <w:t xml:space="preserve">        "name": "BinaryScanner",</w:t>
      </w:r>
    </w:p>
    <w:p w14:paraId="433465B8" w14:textId="77777777" w:rsidR="001D7651" w:rsidRDefault="001D7651" w:rsidP="001D7651">
      <w:pPr>
        <w:pStyle w:val="Code"/>
      </w:pPr>
      <w:r>
        <w:t xml:space="preserve">        "semanticVersion": "1.0.1"</w:t>
      </w:r>
    </w:p>
    <w:p w14:paraId="4C2F0FF8" w14:textId="77777777" w:rsidR="001D7651" w:rsidRDefault="001D7651" w:rsidP="001D7651">
      <w:pPr>
        <w:pStyle w:val="Code"/>
      </w:pPr>
      <w:r>
        <w:t xml:space="preserve">      },</w:t>
      </w:r>
    </w:p>
    <w:p w14:paraId="44848BEA" w14:textId="77777777" w:rsidR="001D7651" w:rsidRDefault="001D7651" w:rsidP="001D7651">
      <w:pPr>
        <w:pStyle w:val="Code"/>
      </w:pPr>
      <w:r>
        <w:t xml:space="preserve">      "files": {</w:t>
      </w:r>
    </w:p>
    <w:p w14:paraId="2BF85C49" w14:textId="77777777" w:rsidR="001D7651" w:rsidRDefault="001D7651" w:rsidP="001D7651">
      <w:pPr>
        <w:pStyle w:val="Code"/>
      </w:pPr>
      <w:r>
        <w:t xml:space="preserve">        "file:///user/builder/work/bin/example": {</w:t>
      </w:r>
    </w:p>
    <w:p w14:paraId="71F932E9" w14:textId="77777777" w:rsidR="001D7651" w:rsidRDefault="001D7651" w:rsidP="001D7651">
      <w:pPr>
        <w:pStyle w:val="Code"/>
      </w:pPr>
      <w:r>
        <w:t xml:space="preserve">          "mimeType": "application/vnd.microsoft.portable-executable"</w:t>
      </w:r>
    </w:p>
    <w:p w14:paraId="0022FF0C" w14:textId="77777777" w:rsidR="001D7651" w:rsidRDefault="001D7651" w:rsidP="001D7651">
      <w:pPr>
        <w:pStyle w:val="Code"/>
      </w:pPr>
      <w:r>
        <w:t xml:space="preserve">        }</w:t>
      </w:r>
    </w:p>
    <w:p w14:paraId="599F2023" w14:textId="77777777" w:rsidR="001D7651" w:rsidRDefault="001D7651" w:rsidP="001D7651">
      <w:pPr>
        <w:pStyle w:val="Code"/>
      </w:pPr>
      <w:r>
        <w:t xml:space="preserve">      },</w:t>
      </w:r>
    </w:p>
    <w:p w14:paraId="48A0C212" w14:textId="77777777" w:rsidR="001D7651" w:rsidRDefault="001D7651" w:rsidP="001D7651">
      <w:pPr>
        <w:pStyle w:val="Code"/>
      </w:pPr>
      <w:r>
        <w:t xml:space="preserve">      "logicalLocations": {</w:t>
      </w:r>
    </w:p>
    <w:p w14:paraId="5A420F38" w14:textId="77777777" w:rsidR="001D7651" w:rsidRDefault="001D7651" w:rsidP="001D7651">
      <w:pPr>
        <w:pStyle w:val="Code"/>
      </w:pPr>
      <w:r>
        <w:t xml:space="preserve">        "Example": {</w:t>
      </w:r>
    </w:p>
    <w:p w14:paraId="334EB9A7" w14:textId="77777777" w:rsidR="001D7651" w:rsidRDefault="001D7651" w:rsidP="001D7651">
      <w:pPr>
        <w:pStyle w:val="Code"/>
      </w:pPr>
      <w:r>
        <w:lastRenderedPageBreak/>
        <w:t xml:space="preserve">          "name": "Example",</w:t>
      </w:r>
    </w:p>
    <w:p w14:paraId="6E34FB21" w14:textId="77777777" w:rsidR="001D7651" w:rsidRDefault="001D7651" w:rsidP="001D7651">
      <w:pPr>
        <w:pStyle w:val="Code"/>
      </w:pPr>
      <w:r>
        <w:t xml:space="preserve">          "kind": "namespace"</w:t>
      </w:r>
    </w:p>
    <w:p w14:paraId="01931B6D" w14:textId="77777777" w:rsidR="001D7651" w:rsidRDefault="001D7651" w:rsidP="001D7651">
      <w:pPr>
        <w:pStyle w:val="Code"/>
      </w:pPr>
      <w:r>
        <w:t xml:space="preserve">        },</w:t>
      </w:r>
    </w:p>
    <w:p w14:paraId="038FD096" w14:textId="77777777" w:rsidR="001D7651" w:rsidRDefault="001D7651" w:rsidP="001D7651">
      <w:pPr>
        <w:pStyle w:val="Code"/>
      </w:pPr>
      <w:r>
        <w:t xml:space="preserve">        "Example.Worker": {</w:t>
      </w:r>
    </w:p>
    <w:p w14:paraId="3F41AF82" w14:textId="77777777" w:rsidR="001D7651" w:rsidRDefault="001D7651" w:rsidP="001D7651">
      <w:pPr>
        <w:pStyle w:val="Code"/>
      </w:pPr>
      <w:r>
        <w:t xml:space="preserve">          "name": "Worker",</w:t>
      </w:r>
    </w:p>
    <w:p w14:paraId="55F6E939" w14:textId="77777777" w:rsidR="001D7651" w:rsidRDefault="001D7651" w:rsidP="001D7651">
      <w:pPr>
        <w:pStyle w:val="Code"/>
      </w:pPr>
      <w:r>
        <w:t xml:space="preserve">          "kind": "type",</w:t>
      </w:r>
    </w:p>
    <w:p w14:paraId="7C5E05DF" w14:textId="77777777" w:rsidR="001D7651" w:rsidRDefault="001D7651" w:rsidP="001D7651">
      <w:pPr>
        <w:pStyle w:val="Code"/>
      </w:pPr>
      <w:r>
        <w:t xml:space="preserve">          "parentKey": "Example"</w:t>
      </w:r>
    </w:p>
    <w:p w14:paraId="3E1437DE" w14:textId="77777777" w:rsidR="001D7651" w:rsidRDefault="001D7651" w:rsidP="001D7651">
      <w:pPr>
        <w:pStyle w:val="Code"/>
      </w:pPr>
      <w:r>
        <w:t xml:space="preserve">        },</w:t>
      </w:r>
    </w:p>
    <w:p w14:paraId="28B0233B" w14:textId="77777777" w:rsidR="001D7651" w:rsidRDefault="001D7651" w:rsidP="001D7651">
      <w:pPr>
        <w:pStyle w:val="Code"/>
      </w:pPr>
      <w:r>
        <w:t xml:space="preserve">        "Example.Worker.DoWork": {</w:t>
      </w:r>
    </w:p>
    <w:p w14:paraId="08445146" w14:textId="77777777" w:rsidR="001D7651" w:rsidRDefault="001D7651" w:rsidP="001D7651">
      <w:pPr>
        <w:pStyle w:val="Code"/>
      </w:pPr>
      <w:r>
        <w:t xml:space="preserve">          "name": "DoWork",</w:t>
      </w:r>
    </w:p>
    <w:p w14:paraId="3FEE9ECE" w14:textId="77777777" w:rsidR="001D7651" w:rsidRDefault="001D7651" w:rsidP="001D7651">
      <w:pPr>
        <w:pStyle w:val="Code"/>
      </w:pPr>
      <w:r>
        <w:t xml:space="preserve">          "kind": "function",</w:t>
      </w:r>
    </w:p>
    <w:p w14:paraId="404F1D67" w14:textId="77777777" w:rsidR="001D7651" w:rsidRDefault="001D7651" w:rsidP="001D7651">
      <w:pPr>
        <w:pStyle w:val="Code"/>
      </w:pPr>
      <w:r>
        <w:t xml:space="preserve">          "parentKey": "Example.Worker"</w:t>
      </w:r>
    </w:p>
    <w:p w14:paraId="3627C6B8" w14:textId="77777777" w:rsidR="001D7651" w:rsidRDefault="001D7651" w:rsidP="001D7651">
      <w:pPr>
        <w:pStyle w:val="Code"/>
      </w:pPr>
      <w:r>
        <w:t xml:space="preserve">        }</w:t>
      </w:r>
    </w:p>
    <w:p w14:paraId="2EFF5391" w14:textId="77777777" w:rsidR="001D7651" w:rsidRDefault="001D7651" w:rsidP="001D7651">
      <w:pPr>
        <w:pStyle w:val="Code"/>
      </w:pPr>
      <w:r>
        <w:t xml:space="preserve">      },</w:t>
      </w:r>
    </w:p>
    <w:p w14:paraId="1435A989" w14:textId="77777777" w:rsidR="001D7651" w:rsidRDefault="001D7651" w:rsidP="001D7651">
      <w:pPr>
        <w:pStyle w:val="Code"/>
      </w:pPr>
      <w:r>
        <w:t xml:space="preserve">      "results": [</w:t>
      </w:r>
    </w:p>
    <w:p w14:paraId="69B5A7A9" w14:textId="77777777" w:rsidR="001D7651" w:rsidRDefault="001D7651" w:rsidP="001D7651">
      <w:pPr>
        <w:pStyle w:val="Code"/>
      </w:pPr>
      <w:r>
        <w:t xml:space="preserve">        {</w:t>
      </w:r>
    </w:p>
    <w:p w14:paraId="78EDF5C1" w14:textId="77777777" w:rsidR="001D7651" w:rsidRDefault="001D7651" w:rsidP="001D7651">
      <w:pPr>
        <w:pStyle w:val="Code"/>
      </w:pPr>
      <w:r>
        <w:t xml:space="preserve">          "ruleId": "B6412",</w:t>
      </w:r>
    </w:p>
    <w:p w14:paraId="217E26B6" w14:textId="77777777" w:rsidR="001D7651" w:rsidRDefault="001D7651" w:rsidP="001D7651">
      <w:pPr>
        <w:pStyle w:val="Code"/>
      </w:pPr>
      <w:r>
        <w:t xml:space="preserve">          "message": "The insecure method \"Crypto.Sha1.Encrypt\"</w:t>
      </w:r>
    </w:p>
    <w:p w14:paraId="5BF9D483" w14:textId="10AC260E" w:rsidR="001D7651" w:rsidRDefault="001D7651" w:rsidP="001D7651">
      <w:pPr>
        <w:pStyle w:val="Code"/>
      </w:pPr>
      <w:r>
        <w:t xml:space="preserve">                     should not be used.",</w:t>
      </w:r>
    </w:p>
    <w:p w14:paraId="1A5A98E8" w14:textId="77777777" w:rsidR="001D7651" w:rsidRDefault="001D7651" w:rsidP="001D7651">
      <w:pPr>
        <w:pStyle w:val="Code"/>
      </w:pPr>
      <w:r>
        <w:t xml:space="preserve">          "level": "warning",</w:t>
      </w:r>
    </w:p>
    <w:p w14:paraId="20A8C4AA" w14:textId="77777777" w:rsidR="001D7651" w:rsidRDefault="001D7651" w:rsidP="001D7651">
      <w:pPr>
        <w:pStyle w:val="Code"/>
      </w:pPr>
      <w:r>
        <w:t xml:space="preserve">          "locations": [</w:t>
      </w:r>
    </w:p>
    <w:p w14:paraId="058D7312" w14:textId="77777777" w:rsidR="001D7651" w:rsidRDefault="001D7651" w:rsidP="001D7651">
      <w:pPr>
        <w:pStyle w:val="Code"/>
      </w:pPr>
      <w:r>
        <w:t xml:space="preserve">            {</w:t>
      </w:r>
    </w:p>
    <w:p w14:paraId="1E842DB1" w14:textId="77777777" w:rsidR="001D7651" w:rsidRDefault="001D7651" w:rsidP="001D7651">
      <w:pPr>
        <w:pStyle w:val="Code"/>
      </w:pPr>
      <w:r>
        <w:t xml:space="preserve">              "fullyQualifiedLogicalName": "Example.Worker.DoWork"</w:t>
      </w:r>
    </w:p>
    <w:p w14:paraId="4FD9A2F6" w14:textId="77777777" w:rsidR="001D7651" w:rsidRDefault="001D7651" w:rsidP="001D7651">
      <w:pPr>
        <w:pStyle w:val="Code"/>
      </w:pPr>
      <w:r>
        <w:t xml:space="preserve">            }</w:t>
      </w:r>
    </w:p>
    <w:p w14:paraId="6B4D9207" w14:textId="77777777" w:rsidR="001D7651" w:rsidRDefault="001D7651" w:rsidP="001D7651">
      <w:pPr>
        <w:pStyle w:val="Code"/>
      </w:pPr>
      <w:r>
        <w:t xml:space="preserve">          ]</w:t>
      </w:r>
    </w:p>
    <w:p w14:paraId="19E80E81" w14:textId="77777777" w:rsidR="001D7651" w:rsidRDefault="001D7651" w:rsidP="001D7651">
      <w:pPr>
        <w:pStyle w:val="Code"/>
      </w:pPr>
      <w:r>
        <w:t xml:space="preserve">        }</w:t>
      </w:r>
    </w:p>
    <w:p w14:paraId="76813D5B" w14:textId="77777777" w:rsidR="001D7651" w:rsidRDefault="001D7651" w:rsidP="001D7651">
      <w:pPr>
        <w:pStyle w:val="Code"/>
      </w:pPr>
      <w:r>
        <w:t xml:space="preserve">      ]</w:t>
      </w:r>
    </w:p>
    <w:p w14:paraId="571BCBBC" w14:textId="77777777" w:rsidR="001D7651" w:rsidRDefault="001D7651" w:rsidP="001D7651">
      <w:pPr>
        <w:pStyle w:val="Code"/>
      </w:pPr>
      <w:r>
        <w:t xml:space="preserve">    }</w:t>
      </w:r>
    </w:p>
    <w:p w14:paraId="6063D8EA" w14:textId="77777777" w:rsidR="001D7651" w:rsidRDefault="001D7651" w:rsidP="001D7651">
      <w:pPr>
        <w:pStyle w:val="Code"/>
      </w:pPr>
      <w:r>
        <w:t xml:space="preserve">  ]</w:t>
      </w:r>
    </w:p>
    <w:p w14:paraId="79706D89" w14:textId="71857F3E" w:rsidR="001D7651" w:rsidRDefault="001D7651" w:rsidP="001D7651">
      <w:pPr>
        <w:pStyle w:val="Code"/>
      </w:pPr>
      <w:r>
        <w:t>}</w:t>
      </w:r>
    </w:p>
    <w:p w14:paraId="41BEF2FC" w14:textId="42392DC6" w:rsidR="001D7651" w:rsidRDefault="001D7651" w:rsidP="001D7651">
      <w:pPr>
        <w:pStyle w:val="AppendixHeading2"/>
      </w:pPr>
      <w:bookmarkStart w:id="504" w:name="_Toc503451088"/>
      <w:r w:rsidRPr="001D7651">
        <w:t>SARIF file for exporting rule metadata</w:t>
      </w:r>
      <w:bookmarkEnd w:id="504"/>
    </w:p>
    <w:p w14:paraId="269DD195" w14:textId="6461F696" w:rsidR="001B06D8" w:rsidRDefault="001B06D8" w:rsidP="001B06D8">
      <w:r w:rsidRPr="001B06D8">
        <w:t xml:space="preserve">This sample demonstrates the use of SARIF for exporting a tool's rule metadata. The file contains a single </w:t>
      </w:r>
      <w:r w:rsidRPr="001B06D8">
        <w:rPr>
          <w:rStyle w:val="CODEtemp"/>
        </w:rPr>
        <w:t>run</w:t>
      </w:r>
      <w:r w:rsidRPr="001B06D8">
        <w:t xml:space="preserve"> object (§</w:t>
      </w:r>
      <w:r>
        <w:fldChar w:fldCharType="begin"/>
      </w:r>
      <w:r>
        <w:instrText xml:space="preserve"> REF _Ref493349997 \w \h </w:instrText>
      </w:r>
      <w:r>
        <w:fldChar w:fldCharType="separate"/>
      </w:r>
      <w:r w:rsidR="00567DE6">
        <w:t>3.12</w:t>
      </w:r>
      <w:r>
        <w:fldChar w:fldCharType="end"/>
      </w:r>
      <w:r w:rsidRPr="001B06D8">
        <w:t xml:space="preserve">) with no </w:t>
      </w:r>
      <w:r w:rsidRPr="001B06D8">
        <w:rPr>
          <w:rStyle w:val="CODEtemp"/>
        </w:rPr>
        <w:t>results</w:t>
      </w:r>
      <w:r w:rsidRPr="001B06D8">
        <w:t xml:space="preserve"> array, but with a </w:t>
      </w:r>
      <w:r w:rsidRPr="001B06D8">
        <w:rPr>
          <w:rStyle w:val="CODEtemp"/>
        </w:rPr>
        <w:t>rules</w:t>
      </w:r>
      <w:r w:rsidRPr="001B06D8">
        <w:t xml:space="preserve"> object (§</w:t>
      </w:r>
      <w:r>
        <w:fldChar w:fldCharType="begin"/>
      </w:r>
      <w:r>
        <w:instrText xml:space="preserve"> REF _Ref493404878 \w \h </w:instrText>
      </w:r>
      <w:r>
        <w:fldChar w:fldCharType="separate"/>
      </w:r>
      <w:r w:rsidR="00567DE6">
        <w:t>3.12.14</w:t>
      </w:r>
      <w:r>
        <w:fldChar w:fldCharType="end"/>
      </w:r>
      <w:r w:rsidRPr="001B06D8">
        <w:t>) containing rule metadata.</w:t>
      </w:r>
    </w:p>
    <w:p w14:paraId="144E4274" w14:textId="77777777" w:rsidR="001B06D8" w:rsidRDefault="001B06D8" w:rsidP="001B06D8">
      <w:pPr>
        <w:pStyle w:val="Code"/>
      </w:pPr>
      <w:r>
        <w:t>{</w:t>
      </w:r>
    </w:p>
    <w:p w14:paraId="195816BD" w14:textId="77777777" w:rsidR="001B06D8" w:rsidRDefault="001B06D8" w:rsidP="001B06D8">
      <w:pPr>
        <w:pStyle w:val="Code"/>
      </w:pPr>
      <w:r>
        <w:t xml:space="preserve">  "version": "1.0.0",</w:t>
      </w:r>
    </w:p>
    <w:p w14:paraId="636D05C8" w14:textId="77777777" w:rsidR="001B06D8" w:rsidRDefault="001B06D8" w:rsidP="001B06D8">
      <w:pPr>
        <w:pStyle w:val="Code"/>
      </w:pPr>
      <w:r>
        <w:t xml:space="preserve">  "runs": [</w:t>
      </w:r>
    </w:p>
    <w:p w14:paraId="6883C18A" w14:textId="77777777" w:rsidR="001B06D8" w:rsidRDefault="001B06D8" w:rsidP="001B06D8">
      <w:pPr>
        <w:pStyle w:val="Code"/>
      </w:pPr>
      <w:r>
        <w:t xml:space="preserve">    {</w:t>
      </w:r>
    </w:p>
    <w:p w14:paraId="21A4BCF3" w14:textId="77777777" w:rsidR="001B06D8" w:rsidRDefault="001B06D8" w:rsidP="001B06D8">
      <w:pPr>
        <w:pStyle w:val="Code"/>
      </w:pPr>
      <w:r>
        <w:t xml:space="preserve">      "tool": {</w:t>
      </w:r>
    </w:p>
    <w:p w14:paraId="47F18CBF" w14:textId="77777777" w:rsidR="001B06D8" w:rsidRDefault="001B06D8" w:rsidP="001B06D8">
      <w:pPr>
        <w:pStyle w:val="Code"/>
      </w:pPr>
      <w:r>
        <w:t xml:space="preserve">        "name": "BinaryAnalyzer",</w:t>
      </w:r>
    </w:p>
    <w:p w14:paraId="18B14665" w14:textId="77777777" w:rsidR="001B06D8" w:rsidRDefault="001B06D8" w:rsidP="001B06D8">
      <w:pPr>
        <w:pStyle w:val="Code"/>
      </w:pPr>
      <w:r>
        <w:t xml:space="preserve">        "semanticVersion": "2.1.0"</w:t>
      </w:r>
    </w:p>
    <w:p w14:paraId="63E63D59" w14:textId="77777777" w:rsidR="001B06D8" w:rsidRDefault="001B06D8" w:rsidP="001B06D8">
      <w:pPr>
        <w:pStyle w:val="Code"/>
      </w:pPr>
      <w:r>
        <w:t xml:space="preserve">      },</w:t>
      </w:r>
    </w:p>
    <w:p w14:paraId="12CC6311" w14:textId="77777777" w:rsidR="001B06D8" w:rsidRDefault="001B06D8" w:rsidP="001B06D8">
      <w:pPr>
        <w:pStyle w:val="Code"/>
      </w:pPr>
      <w:r>
        <w:t xml:space="preserve">      "rules": {</w:t>
      </w:r>
    </w:p>
    <w:p w14:paraId="46012D96" w14:textId="77777777" w:rsidR="001B06D8" w:rsidRDefault="001B06D8" w:rsidP="001B06D8">
      <w:pPr>
        <w:pStyle w:val="Code"/>
      </w:pPr>
      <w:r>
        <w:t xml:space="preserve">        "BA2006": {</w:t>
      </w:r>
    </w:p>
    <w:p w14:paraId="363EA5FD" w14:textId="77777777" w:rsidR="001B06D8" w:rsidRDefault="001B06D8" w:rsidP="001B06D8">
      <w:pPr>
        <w:pStyle w:val="Code"/>
      </w:pPr>
      <w:r>
        <w:t xml:space="preserve">          "id": "BA2006",</w:t>
      </w:r>
    </w:p>
    <w:p w14:paraId="1C72B43A" w14:textId="77777777" w:rsidR="001B06D8" w:rsidRDefault="001B06D8" w:rsidP="001B06D8">
      <w:pPr>
        <w:pStyle w:val="Code"/>
      </w:pPr>
      <w:r>
        <w:t xml:space="preserve">          "name": "BuildWithSecureTools",</w:t>
      </w:r>
    </w:p>
    <w:p w14:paraId="2E144DEF" w14:textId="77777777" w:rsidR="001B06D8" w:rsidRDefault="001B06D8" w:rsidP="001B06D8">
      <w:pPr>
        <w:pStyle w:val="Code"/>
      </w:pPr>
      <w:r>
        <w:t xml:space="preserve">          "shortDescription": "Application code should be compiled with</w:t>
      </w:r>
    </w:p>
    <w:p w14:paraId="7778DC53" w14:textId="711CB89B" w:rsidR="001B06D8" w:rsidRDefault="001B06D8" w:rsidP="001B06D8">
      <w:pPr>
        <w:pStyle w:val="Code"/>
      </w:pPr>
      <w:r>
        <w:t xml:space="preserve">                              the most up-to-date tool sets.",</w:t>
      </w:r>
    </w:p>
    <w:p w14:paraId="27E78DFC" w14:textId="77777777" w:rsidR="001B06D8" w:rsidRDefault="001B06D8" w:rsidP="001B06D8">
      <w:pPr>
        <w:pStyle w:val="Code"/>
      </w:pPr>
      <w:r>
        <w:t xml:space="preserve">          "fullDescription": "Application code should be compiled with</w:t>
      </w:r>
    </w:p>
    <w:p w14:paraId="7B8FA535" w14:textId="77777777" w:rsidR="001B06D8" w:rsidRDefault="001B06D8" w:rsidP="001B06D8">
      <w:pPr>
        <w:pStyle w:val="Code"/>
      </w:pPr>
      <w:r>
        <w:t xml:space="preserve">                             the most up-to-date tool sets. The latest</w:t>
      </w:r>
    </w:p>
    <w:p w14:paraId="72A95263" w14:textId="693CF76B" w:rsidR="001B06D8" w:rsidRDefault="001B06D8" w:rsidP="001B06D8">
      <w:pPr>
        <w:pStyle w:val="Code"/>
      </w:pPr>
      <w:r>
        <w:t xml:space="preserve">                             version is 2.2.",</w:t>
      </w:r>
    </w:p>
    <w:p w14:paraId="64CA9214" w14:textId="5777C8B5" w:rsidR="001B06D8" w:rsidRDefault="001B06D8" w:rsidP="001B06D8">
      <w:pPr>
        <w:pStyle w:val="Code"/>
      </w:pPr>
      <w:r>
        <w:t xml:space="preserve">          "message</w:t>
      </w:r>
      <w:r w:rsidR="00F30566">
        <w:t>Template</w:t>
      </w:r>
      <w:r>
        <w:t>s": {</w:t>
      </w:r>
    </w:p>
    <w:p w14:paraId="69B69500" w14:textId="77777777" w:rsidR="001B06D8" w:rsidRDefault="001B06D8" w:rsidP="001B06D8">
      <w:pPr>
        <w:pStyle w:val="Code"/>
      </w:pPr>
      <w:r>
        <w:t xml:space="preserve">            "Error_BadModule": "built with {0} compiler version {1}</w:t>
      </w:r>
    </w:p>
    <w:p w14:paraId="4A52FBAE" w14:textId="1898C730" w:rsidR="001B06D8" w:rsidRDefault="001B06D8" w:rsidP="001B06D8">
      <w:pPr>
        <w:pStyle w:val="Code"/>
      </w:pPr>
      <w:r>
        <w:t xml:space="preserve">                               (Front end version {2})",</w:t>
      </w:r>
    </w:p>
    <w:p w14:paraId="6BD00112" w14:textId="77777777" w:rsidR="001B06D8" w:rsidRDefault="001B06D8" w:rsidP="001B06D8">
      <w:pPr>
        <w:pStyle w:val="Code"/>
      </w:pPr>
      <w:r>
        <w:t xml:space="preserve">            "Pass": "{0} was built with tools that satisfy</w:t>
      </w:r>
    </w:p>
    <w:p w14:paraId="6C8E2A0F" w14:textId="7861B3DF" w:rsidR="001B06D8" w:rsidRDefault="001B06D8" w:rsidP="001B06D8">
      <w:pPr>
        <w:pStyle w:val="Code"/>
      </w:pPr>
      <w:r>
        <w:t xml:space="preserve">                    configured policy.",</w:t>
      </w:r>
    </w:p>
    <w:p w14:paraId="52E4FACF" w14:textId="77777777" w:rsidR="001B06D8" w:rsidRDefault="001B06D8" w:rsidP="001B06D8">
      <w:pPr>
        <w:pStyle w:val="Code"/>
      </w:pPr>
      <w:r>
        <w:t xml:space="preserve">            "Error": "{0} was compiled with one or tools that do not</w:t>
      </w:r>
    </w:p>
    <w:p w14:paraId="24F07836" w14:textId="77B04497" w:rsidR="001B06D8" w:rsidRDefault="001B06D8" w:rsidP="001B06D8">
      <w:pPr>
        <w:pStyle w:val="Code"/>
      </w:pPr>
      <w:r>
        <w:t xml:space="preserve">                     satisfy configured policy.",</w:t>
      </w:r>
    </w:p>
    <w:p w14:paraId="36004493" w14:textId="77777777" w:rsidR="001B06D8" w:rsidRDefault="001B06D8" w:rsidP="001B06D8">
      <w:pPr>
        <w:pStyle w:val="Code"/>
      </w:pPr>
      <w:r>
        <w:t xml:space="preserve">            "NotApplicable_InvalidMetadata": "{0} was not evaluated for</w:t>
      </w:r>
    </w:p>
    <w:p w14:paraId="384085B6" w14:textId="6375A0B9" w:rsidR="001B06D8" w:rsidRDefault="001B06D8" w:rsidP="001B06D8">
      <w:pPr>
        <w:pStyle w:val="Code"/>
      </w:pPr>
      <w:r>
        <w:t xml:space="preserve">                                             check '{1}'."</w:t>
      </w:r>
    </w:p>
    <w:p w14:paraId="1E5665A5" w14:textId="77777777" w:rsidR="001B06D8" w:rsidRDefault="001B06D8" w:rsidP="001B06D8">
      <w:pPr>
        <w:pStyle w:val="Code"/>
      </w:pPr>
      <w:r>
        <w:lastRenderedPageBreak/>
        <w:t xml:space="preserve">          },</w:t>
      </w:r>
    </w:p>
    <w:p w14:paraId="73862C33" w14:textId="77777777" w:rsidR="001B06D8" w:rsidRDefault="001B06D8" w:rsidP="001B06D8">
      <w:pPr>
        <w:pStyle w:val="Code"/>
      </w:pPr>
      <w:r>
        <w:t xml:space="preserve">          "defaultLevel": "warning",</w:t>
      </w:r>
    </w:p>
    <w:p w14:paraId="396FDA65" w14:textId="77777777" w:rsidR="001B06D8" w:rsidRDefault="001B06D8" w:rsidP="001B06D8">
      <w:pPr>
        <w:pStyle w:val="Code"/>
      </w:pPr>
      <w:r>
        <w:t xml:space="preserve">          "helpUri":</w:t>
      </w:r>
    </w:p>
    <w:p w14:paraId="7D5AA8BE" w14:textId="3FA60503" w:rsidR="001B06D8" w:rsidRDefault="001B06D8" w:rsidP="001B06D8">
      <w:pPr>
        <w:pStyle w:val="Code"/>
      </w:pPr>
      <w:r>
        <w:t xml:space="preserve">               "http://www.example.com/tools/BinaryAnalyzer/rules/BA2006"</w:t>
      </w:r>
    </w:p>
    <w:p w14:paraId="1A0889EC" w14:textId="77777777" w:rsidR="001B06D8" w:rsidRDefault="001B06D8" w:rsidP="001B06D8">
      <w:pPr>
        <w:pStyle w:val="Code"/>
      </w:pPr>
      <w:r>
        <w:t xml:space="preserve">        }</w:t>
      </w:r>
    </w:p>
    <w:p w14:paraId="549FD0D0" w14:textId="77777777" w:rsidR="001B06D8" w:rsidRDefault="001B06D8" w:rsidP="001B06D8">
      <w:pPr>
        <w:pStyle w:val="Code"/>
      </w:pPr>
      <w:r>
        <w:t xml:space="preserve">      }</w:t>
      </w:r>
    </w:p>
    <w:p w14:paraId="121AB09B" w14:textId="77777777" w:rsidR="001B06D8" w:rsidRDefault="001B06D8" w:rsidP="001B06D8">
      <w:pPr>
        <w:pStyle w:val="Code"/>
      </w:pPr>
      <w:r>
        <w:t xml:space="preserve">    }</w:t>
      </w:r>
    </w:p>
    <w:p w14:paraId="24F5D326" w14:textId="77777777" w:rsidR="001B06D8" w:rsidRDefault="001B06D8" w:rsidP="001B06D8">
      <w:pPr>
        <w:pStyle w:val="Code"/>
      </w:pPr>
      <w:r>
        <w:t xml:space="preserve">  ]</w:t>
      </w:r>
    </w:p>
    <w:p w14:paraId="68FD5A8F" w14:textId="05B20C0F" w:rsidR="001B06D8" w:rsidRPr="001B06D8" w:rsidRDefault="001B06D8" w:rsidP="001B06D8">
      <w:pPr>
        <w:pStyle w:val="Code"/>
      </w:pPr>
      <w:r>
        <w:t>}</w:t>
      </w:r>
    </w:p>
    <w:p w14:paraId="18F9CB95" w14:textId="38F06BAC" w:rsidR="001D7651" w:rsidRDefault="001D7651" w:rsidP="001D7651">
      <w:pPr>
        <w:pStyle w:val="AppendixHeading2"/>
      </w:pPr>
      <w:bookmarkStart w:id="505" w:name="_Toc503451089"/>
      <w:r>
        <w:t>Comprehensive SARIF file</w:t>
      </w:r>
      <w:bookmarkEnd w:id="505"/>
    </w:p>
    <w:p w14:paraId="7A5F7E92" w14:textId="7A350510" w:rsidR="006043FF" w:rsidRDefault="006043FF" w:rsidP="006043FF">
      <w:r w:rsidRPr="006043FF">
        <w:t>The purpose of this example is to demonstrate the usage of as many SARIF elements as possible. Not all elements are shown, because some are mutually exclusive.</w:t>
      </w:r>
    </w:p>
    <w:p w14:paraId="5F102568" w14:textId="1357F672" w:rsidR="006043FF" w:rsidRDefault="006043FF" w:rsidP="006043FF">
      <w:r w:rsidRPr="006043FF">
        <w:t xml:space="preserve">Because the purpose is to present as many elements as possibly, the file as a whole does not represent best practices for SARIF usage, nor does it represent the output of a single, coherent analysis. For example, the result presented in the file involves a runtime exception, but at the same time it is marked as </w:t>
      </w:r>
      <w:r w:rsidRPr="006043FF">
        <w:rPr>
          <w:rStyle w:val="CODEtemp"/>
        </w:rPr>
        <w:t>suppressedExternally</w:t>
      </w:r>
      <w:r w:rsidRPr="006043FF">
        <w:t xml:space="preserve"> (to demonstrate the </w:t>
      </w:r>
      <w:r w:rsidRPr="006043FF">
        <w:rPr>
          <w:rStyle w:val="CODEtemp"/>
        </w:rPr>
        <w:t>result.suppressionStates</w:t>
      </w:r>
      <w:r w:rsidRPr="006043FF">
        <w:t xml:space="preserve"> property), which is unrealistic.</w:t>
      </w:r>
    </w:p>
    <w:p w14:paraId="5789AB64" w14:textId="77777777" w:rsidR="006043FF" w:rsidRDefault="006043FF" w:rsidP="006043FF">
      <w:pPr>
        <w:pStyle w:val="Code"/>
      </w:pPr>
      <w:r>
        <w:t>{</w:t>
      </w:r>
    </w:p>
    <w:p w14:paraId="578103B4" w14:textId="77777777" w:rsidR="006043FF" w:rsidRDefault="006043FF" w:rsidP="006043FF">
      <w:pPr>
        <w:pStyle w:val="Code"/>
      </w:pPr>
      <w:r>
        <w:t xml:space="preserve">  "version": "1.0.0",</w:t>
      </w:r>
    </w:p>
    <w:p w14:paraId="0B77EB35" w14:textId="77777777" w:rsidR="006043FF" w:rsidRDefault="006043FF" w:rsidP="006043FF">
      <w:pPr>
        <w:pStyle w:val="Code"/>
      </w:pPr>
      <w:r>
        <w:t xml:space="preserve">  "$schema": "http://json.schemastore.org/sarif-1.0.0",</w:t>
      </w:r>
    </w:p>
    <w:p w14:paraId="1287096D" w14:textId="77777777" w:rsidR="006043FF" w:rsidRDefault="006043FF" w:rsidP="006043FF">
      <w:pPr>
        <w:pStyle w:val="Code"/>
      </w:pPr>
      <w:r>
        <w:t xml:space="preserve">  "runs": [</w:t>
      </w:r>
    </w:p>
    <w:p w14:paraId="618164C6" w14:textId="77777777" w:rsidR="006043FF" w:rsidRDefault="006043FF" w:rsidP="006043FF">
      <w:pPr>
        <w:pStyle w:val="Code"/>
      </w:pPr>
      <w:r>
        <w:t xml:space="preserve">    {</w:t>
      </w:r>
    </w:p>
    <w:p w14:paraId="3C03F964" w14:textId="77777777" w:rsidR="006043FF" w:rsidRDefault="006043FF" w:rsidP="006043FF">
      <w:pPr>
        <w:pStyle w:val="Code"/>
      </w:pPr>
      <w:r>
        <w:t xml:space="preserve">      "id": "BC650830-A9FE-44CB-8818-AD6C387279A0",</w:t>
      </w:r>
    </w:p>
    <w:p w14:paraId="7F8335A9" w14:textId="77777777" w:rsidR="006043FF" w:rsidRDefault="006043FF" w:rsidP="006043FF">
      <w:pPr>
        <w:pStyle w:val="Code"/>
      </w:pPr>
      <w:r>
        <w:t xml:space="preserve">      "stableId": "Nightly code scan",</w:t>
      </w:r>
    </w:p>
    <w:p w14:paraId="67AE8768" w14:textId="77777777" w:rsidR="006043FF" w:rsidRDefault="006043FF" w:rsidP="006043FF">
      <w:pPr>
        <w:pStyle w:val="Code"/>
      </w:pPr>
      <w:r>
        <w:t xml:space="preserve">      "baselineId": "0A106451-C9B1-4309-A7EE-06988B95F723",</w:t>
      </w:r>
    </w:p>
    <w:p w14:paraId="2D8D9A17" w14:textId="77777777" w:rsidR="006043FF" w:rsidRDefault="006043FF" w:rsidP="006043FF">
      <w:pPr>
        <w:pStyle w:val="Code"/>
      </w:pPr>
      <w:r>
        <w:t xml:space="preserve">      "automationId": "Build-14.0.1.2-Release-20160716-13:22:18",</w:t>
      </w:r>
    </w:p>
    <w:p w14:paraId="2C5D411E" w14:textId="77777777" w:rsidR="006043FF" w:rsidRDefault="006043FF" w:rsidP="006043FF">
      <w:pPr>
        <w:pStyle w:val="Code"/>
      </w:pPr>
      <w:r>
        <w:t xml:space="preserve">      "architecture": "x86",</w:t>
      </w:r>
    </w:p>
    <w:p w14:paraId="1097F0CC" w14:textId="77777777" w:rsidR="006043FF" w:rsidRDefault="006043FF" w:rsidP="006043FF">
      <w:pPr>
        <w:pStyle w:val="Code"/>
      </w:pPr>
      <w:r>
        <w:t xml:space="preserve">      "tool": {</w:t>
      </w:r>
    </w:p>
    <w:p w14:paraId="2FFD6DDE" w14:textId="77777777" w:rsidR="006043FF" w:rsidRDefault="006043FF" w:rsidP="006043FF">
      <w:pPr>
        <w:pStyle w:val="Code"/>
      </w:pPr>
      <w:r>
        <w:t xml:space="preserve">        "name": "CodeScanner",</w:t>
      </w:r>
    </w:p>
    <w:p w14:paraId="286CBA7D" w14:textId="77777777" w:rsidR="006043FF" w:rsidRDefault="006043FF" w:rsidP="006043FF">
      <w:pPr>
        <w:pStyle w:val="Code"/>
      </w:pPr>
      <w:r>
        <w:t xml:space="preserve">        "fullName": "CodeScanner 1.1 for Unix (en-US)",</w:t>
      </w:r>
    </w:p>
    <w:p w14:paraId="6E3B02E8" w14:textId="77777777" w:rsidR="006043FF" w:rsidRDefault="006043FF" w:rsidP="006043FF">
      <w:pPr>
        <w:pStyle w:val="Code"/>
      </w:pPr>
      <w:r>
        <w:t xml:space="preserve">        "version": "2.1",</w:t>
      </w:r>
    </w:p>
    <w:p w14:paraId="68EB72A5" w14:textId="77777777" w:rsidR="006043FF" w:rsidRDefault="006043FF" w:rsidP="006043FF">
      <w:pPr>
        <w:pStyle w:val="Code"/>
      </w:pPr>
      <w:r>
        <w:t xml:space="preserve">        "semanticVersion": "2.1.0",</w:t>
      </w:r>
    </w:p>
    <w:p w14:paraId="2B9A013B" w14:textId="77777777" w:rsidR="006043FF" w:rsidRDefault="006043FF" w:rsidP="006043FF">
      <w:pPr>
        <w:pStyle w:val="Code"/>
      </w:pPr>
      <w:r>
        <w:t xml:space="preserve">        "fileVersion": "2.1.0.0",</w:t>
      </w:r>
    </w:p>
    <w:p w14:paraId="4E2DED61" w14:textId="77777777" w:rsidR="006043FF" w:rsidRDefault="006043FF" w:rsidP="006043FF">
      <w:pPr>
        <w:pStyle w:val="Code"/>
      </w:pPr>
      <w:r>
        <w:t xml:space="preserve">        "language": "en-US",</w:t>
      </w:r>
    </w:p>
    <w:p w14:paraId="52F87DE0" w14:textId="77777777" w:rsidR="006043FF" w:rsidRDefault="006043FF" w:rsidP="006043FF">
      <w:pPr>
        <w:pStyle w:val="Code"/>
      </w:pPr>
      <w:r>
        <w:t xml:space="preserve">        "sarifLoggerVersion": "1.25.0",</w:t>
      </w:r>
    </w:p>
    <w:p w14:paraId="2201D9D6" w14:textId="77777777" w:rsidR="006043FF" w:rsidRDefault="006043FF" w:rsidP="006043FF">
      <w:pPr>
        <w:pStyle w:val="Code"/>
      </w:pPr>
      <w:r>
        <w:t xml:space="preserve">        "properties": {</w:t>
      </w:r>
    </w:p>
    <w:p w14:paraId="4078BCA4" w14:textId="77777777" w:rsidR="005E5FAD" w:rsidRDefault="006043FF" w:rsidP="006043FF">
      <w:pPr>
        <w:pStyle w:val="Code"/>
      </w:pPr>
      <w:r>
        <w:t xml:space="preserve">          </w:t>
      </w:r>
      <w:r w:rsidR="005E5FAD">
        <w:t>"copyright": "Copyright (c) 2017 by Example Corporation.</w:t>
      </w:r>
    </w:p>
    <w:p w14:paraId="3C0EA9F4" w14:textId="7F1CC73C" w:rsidR="006043FF" w:rsidRDefault="005E5FAD" w:rsidP="006043FF">
      <w:pPr>
        <w:pStyle w:val="Code"/>
      </w:pPr>
      <w:r>
        <w:t xml:space="preserve">                       </w:t>
      </w:r>
      <w:r w:rsidR="006043FF">
        <w:t>All rights reserved."</w:t>
      </w:r>
    </w:p>
    <w:p w14:paraId="199ACCDC" w14:textId="77777777" w:rsidR="006043FF" w:rsidRDefault="006043FF" w:rsidP="006043FF">
      <w:pPr>
        <w:pStyle w:val="Code"/>
      </w:pPr>
      <w:r>
        <w:t xml:space="preserve">        }</w:t>
      </w:r>
    </w:p>
    <w:p w14:paraId="62B1D7E1" w14:textId="77777777" w:rsidR="006043FF" w:rsidRDefault="006043FF" w:rsidP="006043FF">
      <w:pPr>
        <w:pStyle w:val="Code"/>
      </w:pPr>
      <w:r>
        <w:t xml:space="preserve">      },</w:t>
      </w:r>
    </w:p>
    <w:p w14:paraId="5BB3C946" w14:textId="77777777" w:rsidR="006043FF" w:rsidRDefault="006043FF" w:rsidP="006043FF">
      <w:pPr>
        <w:pStyle w:val="Code"/>
      </w:pPr>
      <w:r>
        <w:t xml:space="preserve">      "invocation": {</w:t>
      </w:r>
    </w:p>
    <w:p w14:paraId="1B3D69E9" w14:textId="77777777" w:rsidR="006043FF" w:rsidRDefault="006043FF" w:rsidP="006043FF">
      <w:pPr>
        <w:pStyle w:val="Code"/>
      </w:pPr>
      <w:r>
        <w:t xml:space="preserve">        "commandLine": "CodeScanner @collections.rsp",</w:t>
      </w:r>
    </w:p>
    <w:p w14:paraId="1E14BD34" w14:textId="77777777" w:rsidR="006043FF" w:rsidRDefault="006043FF" w:rsidP="006043FF">
      <w:pPr>
        <w:pStyle w:val="Code"/>
      </w:pPr>
      <w:r>
        <w:t xml:space="preserve">        "responseFiles": {</w:t>
      </w:r>
    </w:p>
    <w:p w14:paraId="1CAB3827" w14:textId="77777777" w:rsidR="006043FF" w:rsidRDefault="006043FF" w:rsidP="006043FF">
      <w:pPr>
        <w:pStyle w:val="Code"/>
      </w:pPr>
      <w:r>
        <w:t xml:space="preserve">          "collections.rsp": "-input src/collections/*.cpp -log out/collections.sarif -rules all -disable C9999"</w:t>
      </w:r>
    </w:p>
    <w:p w14:paraId="6F95F5D9" w14:textId="77777777" w:rsidR="006043FF" w:rsidRDefault="006043FF" w:rsidP="006043FF">
      <w:pPr>
        <w:pStyle w:val="Code"/>
      </w:pPr>
      <w:r>
        <w:t xml:space="preserve">        },</w:t>
      </w:r>
    </w:p>
    <w:p w14:paraId="6705832F" w14:textId="77777777" w:rsidR="006043FF" w:rsidRDefault="006043FF" w:rsidP="006043FF">
      <w:pPr>
        <w:pStyle w:val="Code"/>
      </w:pPr>
      <w:r>
        <w:t xml:space="preserve">        "startTime": "2016-07-16T14:18:25Z",</w:t>
      </w:r>
    </w:p>
    <w:p w14:paraId="59869DEE" w14:textId="77777777" w:rsidR="006043FF" w:rsidRDefault="006043FF" w:rsidP="006043FF">
      <w:pPr>
        <w:pStyle w:val="Code"/>
      </w:pPr>
      <w:r>
        <w:t xml:space="preserve">        "endTime": "2016-07-16T14:19:01Z",</w:t>
      </w:r>
    </w:p>
    <w:p w14:paraId="1C6596F8" w14:textId="77777777" w:rsidR="006043FF" w:rsidRDefault="006043FF" w:rsidP="006043FF">
      <w:pPr>
        <w:pStyle w:val="Code"/>
      </w:pPr>
      <w:r>
        <w:t xml:space="preserve">        "machine": "BLD01",</w:t>
      </w:r>
    </w:p>
    <w:p w14:paraId="005D63F7" w14:textId="77777777" w:rsidR="006043FF" w:rsidRDefault="006043FF" w:rsidP="006043FF">
      <w:pPr>
        <w:pStyle w:val="Code"/>
      </w:pPr>
      <w:r>
        <w:t xml:space="preserve">        "account": "buildAgent",</w:t>
      </w:r>
    </w:p>
    <w:p w14:paraId="19D0B33B" w14:textId="77777777" w:rsidR="006043FF" w:rsidRDefault="006043FF" w:rsidP="006043FF">
      <w:pPr>
        <w:pStyle w:val="Code"/>
      </w:pPr>
      <w:r>
        <w:t xml:space="preserve">        "processId": 1218,</w:t>
      </w:r>
    </w:p>
    <w:p w14:paraId="76789042" w14:textId="77777777" w:rsidR="006043FF" w:rsidRDefault="006043FF" w:rsidP="006043FF">
      <w:pPr>
        <w:pStyle w:val="Code"/>
      </w:pPr>
      <w:r>
        <w:t xml:space="preserve">        "fileName": "/bin/tools/CodeScanner",</w:t>
      </w:r>
    </w:p>
    <w:p w14:paraId="0A433A88" w14:textId="77777777" w:rsidR="006043FF" w:rsidRDefault="006043FF" w:rsidP="006043FF">
      <w:pPr>
        <w:pStyle w:val="Code"/>
      </w:pPr>
      <w:r>
        <w:t xml:space="preserve">        "workingDirectory": "/home/buildAgent/src",</w:t>
      </w:r>
    </w:p>
    <w:p w14:paraId="50293784" w14:textId="77777777" w:rsidR="006043FF" w:rsidRDefault="006043FF" w:rsidP="006043FF">
      <w:pPr>
        <w:pStyle w:val="Code"/>
      </w:pPr>
      <w:r>
        <w:t xml:space="preserve">        "environmentVariables": {</w:t>
      </w:r>
    </w:p>
    <w:p w14:paraId="5843A110" w14:textId="77777777" w:rsidR="006043FF" w:rsidRDefault="006043FF" w:rsidP="006043FF">
      <w:pPr>
        <w:pStyle w:val="Code"/>
      </w:pPr>
      <w:r>
        <w:t xml:space="preserve">          "PATH": "/usr/local/bin:/bin:/bin/tools:/home/buildAgent/bin",</w:t>
      </w:r>
    </w:p>
    <w:p w14:paraId="3586C20C" w14:textId="77777777" w:rsidR="006043FF" w:rsidRDefault="006043FF" w:rsidP="006043FF">
      <w:pPr>
        <w:pStyle w:val="Code"/>
      </w:pPr>
      <w:r>
        <w:t xml:space="preserve">          "HOME": "/home/buildAgent",</w:t>
      </w:r>
    </w:p>
    <w:p w14:paraId="0DCF1B08" w14:textId="77777777" w:rsidR="006043FF" w:rsidRDefault="006043FF" w:rsidP="006043FF">
      <w:pPr>
        <w:pStyle w:val="Code"/>
      </w:pPr>
      <w:r>
        <w:t xml:space="preserve">          "TZ": "EST"</w:t>
      </w:r>
    </w:p>
    <w:p w14:paraId="5D4CBF1F" w14:textId="77777777" w:rsidR="006043FF" w:rsidRDefault="006043FF" w:rsidP="006043FF">
      <w:pPr>
        <w:pStyle w:val="Code"/>
      </w:pPr>
      <w:r>
        <w:t xml:space="preserve">        }</w:t>
      </w:r>
    </w:p>
    <w:p w14:paraId="644CF176" w14:textId="77777777" w:rsidR="006043FF" w:rsidRDefault="006043FF" w:rsidP="006043FF">
      <w:pPr>
        <w:pStyle w:val="Code"/>
      </w:pPr>
      <w:r>
        <w:t xml:space="preserve">      },</w:t>
      </w:r>
    </w:p>
    <w:p w14:paraId="76D8169A" w14:textId="77777777" w:rsidR="006043FF" w:rsidRDefault="006043FF" w:rsidP="006043FF">
      <w:pPr>
        <w:pStyle w:val="Code"/>
      </w:pPr>
      <w:r>
        <w:t xml:space="preserve">      "files": {</w:t>
      </w:r>
    </w:p>
    <w:p w14:paraId="5AE810DF" w14:textId="77777777" w:rsidR="006043FF" w:rsidRDefault="006043FF" w:rsidP="006043FF">
      <w:pPr>
        <w:pStyle w:val="Code"/>
      </w:pPr>
      <w:r>
        <w:lastRenderedPageBreak/>
        <w:t xml:space="preserve">        "file:///home/buildAgent/src/collections/list.cpp": {</w:t>
      </w:r>
    </w:p>
    <w:p w14:paraId="13DC2FD4" w14:textId="77777777" w:rsidR="006043FF" w:rsidRDefault="006043FF" w:rsidP="006043FF">
      <w:pPr>
        <w:pStyle w:val="Code"/>
      </w:pPr>
      <w:r>
        <w:t xml:space="preserve">          "mimeType": "text/x-c",</w:t>
      </w:r>
    </w:p>
    <w:p w14:paraId="01239250" w14:textId="77777777" w:rsidR="006043FF" w:rsidRDefault="006043FF" w:rsidP="006043FF">
      <w:pPr>
        <w:pStyle w:val="Code"/>
      </w:pPr>
      <w:r>
        <w:t xml:space="preserve">          "length": 980,</w:t>
      </w:r>
    </w:p>
    <w:p w14:paraId="4CB0C6AD" w14:textId="77777777" w:rsidR="006043FF" w:rsidRDefault="006043FF" w:rsidP="006043FF">
      <w:pPr>
        <w:pStyle w:val="Code"/>
      </w:pPr>
      <w:r>
        <w:t xml:space="preserve">          "hashes": [</w:t>
      </w:r>
    </w:p>
    <w:p w14:paraId="34C2BCDB" w14:textId="77777777" w:rsidR="006043FF" w:rsidRDefault="006043FF" w:rsidP="006043FF">
      <w:pPr>
        <w:pStyle w:val="Code"/>
      </w:pPr>
      <w:r>
        <w:t xml:space="preserve">            {</w:t>
      </w:r>
    </w:p>
    <w:p w14:paraId="2DD3F2FA" w14:textId="77777777" w:rsidR="006043FF" w:rsidRDefault="006043FF" w:rsidP="006043FF">
      <w:pPr>
        <w:pStyle w:val="Code"/>
      </w:pPr>
      <w:r>
        <w:t xml:space="preserve">              "algorithm": "sha256",</w:t>
      </w:r>
    </w:p>
    <w:p w14:paraId="371D3D5C" w14:textId="77777777" w:rsidR="006043FF" w:rsidRDefault="006043FF" w:rsidP="006043FF">
      <w:pPr>
        <w:pStyle w:val="Code"/>
      </w:pPr>
      <w:r>
        <w:t xml:space="preserve">              "value": "b13ce2678a8807ba0765ab94a0ecd394f869bc81"</w:t>
      </w:r>
    </w:p>
    <w:p w14:paraId="77C7B268" w14:textId="77777777" w:rsidR="006043FF" w:rsidRDefault="006043FF" w:rsidP="006043FF">
      <w:pPr>
        <w:pStyle w:val="Code"/>
      </w:pPr>
      <w:r>
        <w:t xml:space="preserve">            }</w:t>
      </w:r>
    </w:p>
    <w:p w14:paraId="431444A1" w14:textId="77777777" w:rsidR="006043FF" w:rsidRDefault="006043FF" w:rsidP="006043FF">
      <w:pPr>
        <w:pStyle w:val="Code"/>
      </w:pPr>
      <w:r>
        <w:t xml:space="preserve">          ]</w:t>
      </w:r>
    </w:p>
    <w:p w14:paraId="7B99B046" w14:textId="77777777" w:rsidR="006043FF" w:rsidRDefault="006043FF" w:rsidP="006043FF">
      <w:pPr>
        <w:pStyle w:val="Code"/>
      </w:pPr>
      <w:r>
        <w:t xml:space="preserve">        },</w:t>
      </w:r>
    </w:p>
    <w:p w14:paraId="520C5AD3" w14:textId="77777777" w:rsidR="006043FF" w:rsidRDefault="006043FF" w:rsidP="006043FF">
      <w:pPr>
        <w:pStyle w:val="Code"/>
      </w:pPr>
      <w:r>
        <w:t xml:space="preserve">        "file:///home/buildAgent/bin/app.zip": {</w:t>
      </w:r>
    </w:p>
    <w:p w14:paraId="3F0531FC" w14:textId="77777777" w:rsidR="006043FF" w:rsidRDefault="006043FF" w:rsidP="006043FF">
      <w:pPr>
        <w:pStyle w:val="Code"/>
      </w:pPr>
      <w:r>
        <w:t xml:space="preserve">           "mimeType": "application/zip"</w:t>
      </w:r>
    </w:p>
    <w:p w14:paraId="455B6883" w14:textId="3B5CEFE4" w:rsidR="006043FF" w:rsidRDefault="005E5FAD" w:rsidP="006043FF">
      <w:pPr>
        <w:pStyle w:val="Code"/>
      </w:pPr>
      <w:r>
        <w:t xml:space="preserve">        </w:t>
      </w:r>
      <w:r w:rsidR="006043FF">
        <w:t>},</w:t>
      </w:r>
    </w:p>
    <w:p w14:paraId="5EC54CDE" w14:textId="49D6CF37" w:rsidR="006043FF" w:rsidRDefault="006043FF" w:rsidP="006043FF">
      <w:pPr>
        <w:pStyle w:val="Code"/>
      </w:pPr>
      <w:r>
        <w:t xml:space="preserve">        "file:///home/buildAgent/bin/app.zip#/docs/intro.docx": {</w:t>
      </w:r>
    </w:p>
    <w:p w14:paraId="5222D456" w14:textId="77777777" w:rsidR="006043FF" w:rsidRDefault="006043FF" w:rsidP="006043FF">
      <w:pPr>
        <w:pStyle w:val="Code"/>
      </w:pPr>
      <w:r>
        <w:t xml:space="preserve">           "uri": "/docs/intro.docx",</w:t>
      </w:r>
    </w:p>
    <w:p w14:paraId="1D38D278" w14:textId="77777777" w:rsidR="006043FF" w:rsidRDefault="006043FF" w:rsidP="006043FF">
      <w:pPr>
        <w:pStyle w:val="Code"/>
      </w:pPr>
      <w:r>
        <w:t xml:space="preserve">           "mimeType": "application/vnd.openxmlformats-officedocument.wordprocessingml.document",</w:t>
      </w:r>
    </w:p>
    <w:p w14:paraId="27EEF64D" w14:textId="77777777" w:rsidR="006043FF" w:rsidRDefault="006043FF" w:rsidP="006043FF">
      <w:pPr>
        <w:pStyle w:val="Code"/>
      </w:pPr>
      <w:r>
        <w:t xml:space="preserve">           "parentKey": "file:///home/buildAgent/bin/app.zip",</w:t>
      </w:r>
    </w:p>
    <w:p w14:paraId="156B9E00" w14:textId="77777777" w:rsidR="006043FF" w:rsidRDefault="006043FF" w:rsidP="006043FF">
      <w:pPr>
        <w:pStyle w:val="Code"/>
      </w:pPr>
      <w:r>
        <w:t xml:space="preserve">           "offset": 17522,</w:t>
      </w:r>
    </w:p>
    <w:p w14:paraId="5C99180D" w14:textId="77777777" w:rsidR="006043FF" w:rsidRDefault="006043FF" w:rsidP="006043FF">
      <w:pPr>
        <w:pStyle w:val="Code"/>
      </w:pPr>
      <w:r>
        <w:t xml:space="preserve">           "length": 4050</w:t>
      </w:r>
    </w:p>
    <w:p w14:paraId="783C9172" w14:textId="77777777" w:rsidR="006043FF" w:rsidRDefault="006043FF" w:rsidP="006043FF">
      <w:pPr>
        <w:pStyle w:val="Code"/>
      </w:pPr>
      <w:r>
        <w:t xml:space="preserve">        }</w:t>
      </w:r>
    </w:p>
    <w:p w14:paraId="46A4C3BD" w14:textId="77777777" w:rsidR="006043FF" w:rsidRDefault="006043FF" w:rsidP="006043FF">
      <w:pPr>
        <w:pStyle w:val="Code"/>
      </w:pPr>
      <w:r>
        <w:t xml:space="preserve">      },</w:t>
      </w:r>
    </w:p>
    <w:p w14:paraId="39F61748" w14:textId="77777777" w:rsidR="006043FF" w:rsidRDefault="006043FF" w:rsidP="006043FF">
      <w:pPr>
        <w:pStyle w:val="Code"/>
      </w:pPr>
      <w:r>
        <w:t xml:space="preserve">      "logicalLocations": {</w:t>
      </w:r>
    </w:p>
    <w:p w14:paraId="30E7F508" w14:textId="77777777" w:rsidR="006043FF" w:rsidRDefault="006043FF" w:rsidP="006043FF">
      <w:pPr>
        <w:pStyle w:val="Code"/>
      </w:pPr>
      <w:r>
        <w:t xml:space="preserve">        "collections::list::add": {</w:t>
      </w:r>
    </w:p>
    <w:p w14:paraId="4DAFFF82" w14:textId="77777777" w:rsidR="006043FF" w:rsidRDefault="006043FF" w:rsidP="006043FF">
      <w:pPr>
        <w:pStyle w:val="Code"/>
      </w:pPr>
      <w:r>
        <w:t xml:space="preserve">          "name": "add",</w:t>
      </w:r>
    </w:p>
    <w:p w14:paraId="73EA02A1" w14:textId="77777777" w:rsidR="006043FF" w:rsidRDefault="006043FF" w:rsidP="006043FF">
      <w:pPr>
        <w:pStyle w:val="Code"/>
      </w:pPr>
      <w:r>
        <w:t xml:space="preserve">          "kind": "function",</w:t>
      </w:r>
    </w:p>
    <w:p w14:paraId="7373C39C" w14:textId="77777777" w:rsidR="006043FF" w:rsidRDefault="006043FF" w:rsidP="006043FF">
      <w:pPr>
        <w:pStyle w:val="Code"/>
      </w:pPr>
      <w:r>
        <w:t xml:space="preserve">          "parentKey": "collections::list"</w:t>
      </w:r>
    </w:p>
    <w:p w14:paraId="3B2431E1" w14:textId="77777777" w:rsidR="006043FF" w:rsidRDefault="006043FF" w:rsidP="006043FF">
      <w:pPr>
        <w:pStyle w:val="Code"/>
      </w:pPr>
      <w:r>
        <w:t xml:space="preserve">        },</w:t>
      </w:r>
    </w:p>
    <w:p w14:paraId="769A6877" w14:textId="77777777" w:rsidR="006043FF" w:rsidRDefault="006043FF" w:rsidP="006043FF">
      <w:pPr>
        <w:pStyle w:val="Code"/>
      </w:pPr>
      <w:r>
        <w:t xml:space="preserve">        "collections::list": {</w:t>
      </w:r>
    </w:p>
    <w:p w14:paraId="1CA6945E" w14:textId="77777777" w:rsidR="006043FF" w:rsidRDefault="006043FF" w:rsidP="006043FF">
      <w:pPr>
        <w:pStyle w:val="Code"/>
      </w:pPr>
      <w:r>
        <w:t xml:space="preserve">          "name": "list",</w:t>
      </w:r>
    </w:p>
    <w:p w14:paraId="3D96ACCB" w14:textId="77777777" w:rsidR="006043FF" w:rsidRDefault="006043FF" w:rsidP="006043FF">
      <w:pPr>
        <w:pStyle w:val="Code"/>
      </w:pPr>
      <w:r>
        <w:t xml:space="preserve">          "kind": "type",</w:t>
      </w:r>
    </w:p>
    <w:p w14:paraId="586FCEFF" w14:textId="77777777" w:rsidR="006043FF" w:rsidRDefault="006043FF" w:rsidP="006043FF">
      <w:pPr>
        <w:pStyle w:val="Code"/>
      </w:pPr>
      <w:r>
        <w:t xml:space="preserve">          "parentKey": "collections"</w:t>
      </w:r>
    </w:p>
    <w:p w14:paraId="5464F204" w14:textId="77777777" w:rsidR="006043FF" w:rsidRDefault="006043FF" w:rsidP="006043FF">
      <w:pPr>
        <w:pStyle w:val="Code"/>
      </w:pPr>
      <w:r>
        <w:t xml:space="preserve">        },</w:t>
      </w:r>
    </w:p>
    <w:p w14:paraId="3FA55414" w14:textId="77777777" w:rsidR="006043FF" w:rsidRDefault="006043FF" w:rsidP="006043FF">
      <w:pPr>
        <w:pStyle w:val="Code"/>
      </w:pPr>
      <w:r>
        <w:t xml:space="preserve">        "collections": {</w:t>
      </w:r>
    </w:p>
    <w:p w14:paraId="449747D3" w14:textId="77777777" w:rsidR="006043FF" w:rsidRDefault="006043FF" w:rsidP="006043FF">
      <w:pPr>
        <w:pStyle w:val="Code"/>
      </w:pPr>
      <w:r>
        <w:t xml:space="preserve">          "name": "collections",</w:t>
      </w:r>
    </w:p>
    <w:p w14:paraId="7AAB4B35" w14:textId="77777777" w:rsidR="006043FF" w:rsidRDefault="006043FF" w:rsidP="006043FF">
      <w:pPr>
        <w:pStyle w:val="Code"/>
      </w:pPr>
      <w:r>
        <w:t xml:space="preserve">          "kind": "namespace"</w:t>
      </w:r>
    </w:p>
    <w:p w14:paraId="18711D21" w14:textId="77777777" w:rsidR="006043FF" w:rsidRDefault="006043FF" w:rsidP="006043FF">
      <w:pPr>
        <w:pStyle w:val="Code"/>
      </w:pPr>
      <w:r>
        <w:t xml:space="preserve">        }</w:t>
      </w:r>
    </w:p>
    <w:p w14:paraId="46772B9E" w14:textId="77777777" w:rsidR="006043FF" w:rsidRDefault="006043FF" w:rsidP="006043FF">
      <w:pPr>
        <w:pStyle w:val="Code"/>
      </w:pPr>
      <w:r>
        <w:t xml:space="preserve">      },</w:t>
      </w:r>
    </w:p>
    <w:p w14:paraId="64D121D1" w14:textId="77777777" w:rsidR="006043FF" w:rsidRDefault="006043FF" w:rsidP="006043FF">
      <w:pPr>
        <w:pStyle w:val="Code"/>
      </w:pPr>
      <w:r>
        <w:t xml:space="preserve">      "results": [</w:t>
      </w:r>
    </w:p>
    <w:p w14:paraId="460B2B76" w14:textId="77777777" w:rsidR="006043FF" w:rsidRDefault="006043FF" w:rsidP="006043FF">
      <w:pPr>
        <w:pStyle w:val="Code"/>
      </w:pPr>
      <w:r>
        <w:t xml:space="preserve">        {</w:t>
      </w:r>
    </w:p>
    <w:p w14:paraId="358F3438" w14:textId="77777777" w:rsidR="006043FF" w:rsidRDefault="006043FF" w:rsidP="006043FF">
      <w:pPr>
        <w:pStyle w:val="Code"/>
      </w:pPr>
      <w:r>
        <w:t xml:space="preserve">          "ruleId": "C2001",</w:t>
      </w:r>
    </w:p>
    <w:p w14:paraId="51D326D4" w14:textId="06BBF65A" w:rsidR="006043FF" w:rsidRDefault="006043FF" w:rsidP="006043FF">
      <w:pPr>
        <w:pStyle w:val="Code"/>
      </w:pPr>
      <w:r>
        <w:t xml:space="preserve">          "</w:t>
      </w:r>
      <w:r w:rsidR="00162A07">
        <w:t>templated</w:t>
      </w:r>
      <w:r>
        <w:t>Message": {</w:t>
      </w:r>
    </w:p>
    <w:p w14:paraId="2C856EBB" w14:textId="5DC5A202" w:rsidR="006043FF" w:rsidRDefault="006043FF" w:rsidP="006043FF">
      <w:pPr>
        <w:pStyle w:val="Code"/>
      </w:pPr>
      <w:r>
        <w:t xml:space="preserve">            "</w:t>
      </w:r>
      <w:r w:rsidR="00162A07">
        <w:t>templateId</w:t>
      </w:r>
      <w:r>
        <w:t>": "default",</w:t>
      </w:r>
    </w:p>
    <w:p w14:paraId="15F5BC00" w14:textId="77777777" w:rsidR="006043FF" w:rsidRDefault="006043FF" w:rsidP="006043FF">
      <w:pPr>
        <w:pStyle w:val="Code"/>
      </w:pPr>
      <w:r>
        <w:t xml:space="preserve">            "arguments": [</w:t>
      </w:r>
    </w:p>
    <w:p w14:paraId="0F3A0B18" w14:textId="77777777" w:rsidR="006043FF" w:rsidRDefault="006043FF" w:rsidP="006043FF">
      <w:pPr>
        <w:pStyle w:val="Code"/>
      </w:pPr>
      <w:r>
        <w:t xml:space="preserve">              "ptr"</w:t>
      </w:r>
    </w:p>
    <w:p w14:paraId="40C848F2" w14:textId="77777777" w:rsidR="006043FF" w:rsidRDefault="006043FF" w:rsidP="006043FF">
      <w:pPr>
        <w:pStyle w:val="Code"/>
      </w:pPr>
      <w:r>
        <w:t xml:space="preserve">            ]</w:t>
      </w:r>
    </w:p>
    <w:p w14:paraId="5EA352B7" w14:textId="77777777" w:rsidR="006043FF" w:rsidRDefault="006043FF" w:rsidP="006043FF">
      <w:pPr>
        <w:pStyle w:val="Code"/>
      </w:pPr>
      <w:r>
        <w:t xml:space="preserve">          },</w:t>
      </w:r>
    </w:p>
    <w:p w14:paraId="3AA9186A" w14:textId="5FE0664F" w:rsidR="006043FF" w:rsidRDefault="006043FF" w:rsidP="006043FF">
      <w:pPr>
        <w:pStyle w:val="Code"/>
      </w:pPr>
      <w:r>
        <w:t xml:space="preserve">          "suppressionSt</w:t>
      </w:r>
      <w:r w:rsidR="005E5FAD">
        <w:t xml:space="preserve">ates": [ "suppressedExternally" </w:t>
      </w:r>
      <w:r>
        <w:t>],</w:t>
      </w:r>
    </w:p>
    <w:p w14:paraId="041A5D7F" w14:textId="77777777" w:rsidR="006043FF" w:rsidRDefault="006043FF" w:rsidP="006043FF">
      <w:pPr>
        <w:pStyle w:val="Code"/>
      </w:pPr>
      <w:r>
        <w:t xml:space="preserve">          "baselineState": "existing",</w:t>
      </w:r>
    </w:p>
    <w:p w14:paraId="02819374" w14:textId="77777777" w:rsidR="006043FF" w:rsidRDefault="006043FF" w:rsidP="006043FF">
      <w:pPr>
        <w:pStyle w:val="Code"/>
      </w:pPr>
      <w:r>
        <w:t xml:space="preserve">          "level": "error",</w:t>
      </w:r>
    </w:p>
    <w:p w14:paraId="4002731A" w14:textId="77777777" w:rsidR="006043FF" w:rsidRDefault="006043FF" w:rsidP="006043FF">
      <w:pPr>
        <w:pStyle w:val="Code"/>
      </w:pPr>
      <w:r>
        <w:t xml:space="preserve">          "snippet": "add_core(ptr, offset, val);\n    return;",</w:t>
      </w:r>
    </w:p>
    <w:p w14:paraId="39067B7F" w14:textId="77777777" w:rsidR="006043FF" w:rsidRDefault="006043FF" w:rsidP="006043FF">
      <w:pPr>
        <w:pStyle w:val="Code"/>
      </w:pPr>
      <w:r>
        <w:t xml:space="preserve">          "locations": [</w:t>
      </w:r>
    </w:p>
    <w:p w14:paraId="48BC99D1" w14:textId="77777777" w:rsidR="006043FF" w:rsidRDefault="006043FF" w:rsidP="006043FF">
      <w:pPr>
        <w:pStyle w:val="Code"/>
      </w:pPr>
      <w:r>
        <w:t xml:space="preserve">            {</w:t>
      </w:r>
    </w:p>
    <w:p w14:paraId="0665C93C" w14:textId="77777777" w:rsidR="006043FF" w:rsidRDefault="006043FF" w:rsidP="006043FF">
      <w:pPr>
        <w:pStyle w:val="Code"/>
      </w:pPr>
      <w:r>
        <w:t xml:space="preserve">              "analysisTarget": {</w:t>
      </w:r>
    </w:p>
    <w:p w14:paraId="09E5C244" w14:textId="77777777" w:rsidR="006043FF" w:rsidRDefault="006043FF" w:rsidP="006043FF">
      <w:pPr>
        <w:pStyle w:val="Code"/>
      </w:pPr>
      <w:r>
        <w:t xml:space="preserve">                "uri": "file:///home/buildAgent/src/collections/list.cpp"</w:t>
      </w:r>
    </w:p>
    <w:p w14:paraId="4E5A5869" w14:textId="77777777" w:rsidR="006043FF" w:rsidRDefault="006043FF" w:rsidP="006043FF">
      <w:pPr>
        <w:pStyle w:val="Code"/>
      </w:pPr>
      <w:r>
        <w:t xml:space="preserve">              },</w:t>
      </w:r>
    </w:p>
    <w:p w14:paraId="7AFE8656" w14:textId="77777777" w:rsidR="006043FF" w:rsidRDefault="006043FF" w:rsidP="006043FF">
      <w:pPr>
        <w:pStyle w:val="Code"/>
      </w:pPr>
      <w:r>
        <w:t xml:space="preserve">              "resultFile": {</w:t>
      </w:r>
    </w:p>
    <w:p w14:paraId="11749B6A" w14:textId="77777777" w:rsidR="006043FF" w:rsidRDefault="006043FF" w:rsidP="006043FF">
      <w:pPr>
        <w:pStyle w:val="Code"/>
      </w:pPr>
      <w:r>
        <w:t xml:space="preserve">                "uri": "file:///home/buildAgent/src/collections/list.h",</w:t>
      </w:r>
    </w:p>
    <w:p w14:paraId="417AE2E3" w14:textId="77777777" w:rsidR="006043FF" w:rsidRDefault="006043FF" w:rsidP="006043FF">
      <w:pPr>
        <w:pStyle w:val="Code"/>
      </w:pPr>
      <w:r>
        <w:t xml:space="preserve">                "region": {</w:t>
      </w:r>
    </w:p>
    <w:p w14:paraId="225EECD8" w14:textId="77777777" w:rsidR="006043FF" w:rsidRDefault="006043FF" w:rsidP="006043FF">
      <w:pPr>
        <w:pStyle w:val="Code"/>
      </w:pPr>
      <w:r>
        <w:t xml:space="preserve">                  "startLine": 15,</w:t>
      </w:r>
    </w:p>
    <w:p w14:paraId="2EB0CDCC" w14:textId="77777777" w:rsidR="006043FF" w:rsidRDefault="006043FF" w:rsidP="006043FF">
      <w:pPr>
        <w:pStyle w:val="Code"/>
      </w:pPr>
      <w:r>
        <w:t xml:space="preserve">                  "startColumn": 9,</w:t>
      </w:r>
    </w:p>
    <w:p w14:paraId="4FD3CED8" w14:textId="77777777" w:rsidR="006043FF" w:rsidRDefault="006043FF" w:rsidP="006043FF">
      <w:pPr>
        <w:pStyle w:val="Code"/>
      </w:pPr>
      <w:r>
        <w:t xml:space="preserve">                  "endLine": 15,</w:t>
      </w:r>
    </w:p>
    <w:p w14:paraId="0BB3161B" w14:textId="77777777" w:rsidR="006043FF" w:rsidRDefault="006043FF" w:rsidP="006043FF">
      <w:pPr>
        <w:pStyle w:val="Code"/>
      </w:pPr>
      <w:r>
        <w:t xml:space="preserve">                  "endColumn": 10,</w:t>
      </w:r>
    </w:p>
    <w:p w14:paraId="7063B0EB" w14:textId="77777777" w:rsidR="006043FF" w:rsidRDefault="006043FF" w:rsidP="006043FF">
      <w:pPr>
        <w:pStyle w:val="Code"/>
      </w:pPr>
      <w:r>
        <w:t xml:space="preserve">                  "length": 1,</w:t>
      </w:r>
    </w:p>
    <w:p w14:paraId="3B872088" w14:textId="77777777" w:rsidR="006043FF" w:rsidRDefault="006043FF" w:rsidP="006043FF">
      <w:pPr>
        <w:pStyle w:val="Code"/>
      </w:pPr>
      <w:r>
        <w:lastRenderedPageBreak/>
        <w:t xml:space="preserve">                  "offset": 254</w:t>
      </w:r>
    </w:p>
    <w:p w14:paraId="49F7D04E" w14:textId="77777777" w:rsidR="006043FF" w:rsidRDefault="006043FF" w:rsidP="006043FF">
      <w:pPr>
        <w:pStyle w:val="Code"/>
      </w:pPr>
      <w:r>
        <w:t xml:space="preserve">                }</w:t>
      </w:r>
    </w:p>
    <w:p w14:paraId="42FF2471" w14:textId="77777777" w:rsidR="006043FF" w:rsidRDefault="006043FF" w:rsidP="006043FF">
      <w:pPr>
        <w:pStyle w:val="Code"/>
      </w:pPr>
      <w:r>
        <w:t xml:space="preserve">              },</w:t>
      </w:r>
    </w:p>
    <w:p w14:paraId="5125D04D" w14:textId="77777777" w:rsidR="006043FF" w:rsidRDefault="006043FF" w:rsidP="006043FF">
      <w:pPr>
        <w:pStyle w:val="Code"/>
      </w:pPr>
      <w:r>
        <w:t xml:space="preserve">              "fullyQualifiedLogicalName": "collections::list:add",</w:t>
      </w:r>
    </w:p>
    <w:p w14:paraId="32B4FE3A" w14:textId="77777777" w:rsidR="006043FF" w:rsidRDefault="006043FF" w:rsidP="006043FF">
      <w:pPr>
        <w:pStyle w:val="Code"/>
      </w:pPr>
      <w:r>
        <w:t xml:space="preserve">              "decoratedName": "?add@list@collections@@QAEXH@Z"</w:t>
      </w:r>
    </w:p>
    <w:p w14:paraId="6489D242" w14:textId="77777777" w:rsidR="006043FF" w:rsidRDefault="006043FF" w:rsidP="006043FF">
      <w:pPr>
        <w:pStyle w:val="Code"/>
      </w:pPr>
      <w:r>
        <w:t xml:space="preserve">            }</w:t>
      </w:r>
    </w:p>
    <w:p w14:paraId="165409FE" w14:textId="77777777" w:rsidR="006043FF" w:rsidRDefault="006043FF" w:rsidP="006043FF">
      <w:pPr>
        <w:pStyle w:val="Code"/>
      </w:pPr>
      <w:r>
        <w:t xml:space="preserve">          ],</w:t>
      </w:r>
    </w:p>
    <w:p w14:paraId="31100AD9" w14:textId="77777777" w:rsidR="006043FF" w:rsidRDefault="006043FF" w:rsidP="006043FF">
      <w:pPr>
        <w:pStyle w:val="Code"/>
      </w:pPr>
      <w:r>
        <w:t xml:space="preserve">          "relatedLocations": [</w:t>
      </w:r>
    </w:p>
    <w:p w14:paraId="4F7CFBCD" w14:textId="77777777" w:rsidR="006043FF" w:rsidRDefault="006043FF" w:rsidP="006043FF">
      <w:pPr>
        <w:pStyle w:val="Code"/>
      </w:pPr>
      <w:r>
        <w:t xml:space="preserve">            {</w:t>
      </w:r>
    </w:p>
    <w:p w14:paraId="08D4C091" w14:textId="24C78D38" w:rsidR="006043FF" w:rsidRDefault="006043FF" w:rsidP="006043FF">
      <w:pPr>
        <w:pStyle w:val="Code"/>
      </w:pPr>
      <w:r>
        <w:t xml:space="preserve">              "message": "\"count\" was declared here.",</w:t>
      </w:r>
    </w:p>
    <w:p w14:paraId="16816787" w14:textId="2BADAB04" w:rsidR="00162A07" w:rsidRDefault="00162A07" w:rsidP="006043FF">
      <w:pPr>
        <w:pStyle w:val="Code"/>
      </w:pPr>
      <w:r>
        <w:t xml:space="preserve">              "richMessage": "Variable `ptr` declared.",</w:t>
      </w:r>
    </w:p>
    <w:p w14:paraId="64EC2D07" w14:textId="77777777" w:rsidR="006043FF" w:rsidRDefault="006043FF" w:rsidP="006043FF">
      <w:pPr>
        <w:pStyle w:val="Code"/>
      </w:pPr>
      <w:r>
        <w:t xml:space="preserve">              "physicalLocation": {</w:t>
      </w:r>
    </w:p>
    <w:p w14:paraId="538841C7" w14:textId="77777777" w:rsidR="006043FF" w:rsidRDefault="006043FF" w:rsidP="006043FF">
      <w:pPr>
        <w:pStyle w:val="Code"/>
      </w:pPr>
      <w:r>
        <w:t xml:space="preserve">                "uri": "file:///home/buildAgent/src/collections/list.h",</w:t>
      </w:r>
    </w:p>
    <w:p w14:paraId="2D506023" w14:textId="77777777" w:rsidR="006043FF" w:rsidRDefault="006043FF" w:rsidP="006043FF">
      <w:pPr>
        <w:pStyle w:val="Code"/>
      </w:pPr>
      <w:r>
        <w:t xml:space="preserve">                "region": {</w:t>
      </w:r>
    </w:p>
    <w:p w14:paraId="7F84E751" w14:textId="77777777" w:rsidR="006043FF" w:rsidRDefault="006043FF" w:rsidP="006043FF">
      <w:pPr>
        <w:pStyle w:val="Code"/>
      </w:pPr>
      <w:r>
        <w:t xml:space="preserve">                  "startLine": 8,</w:t>
      </w:r>
    </w:p>
    <w:p w14:paraId="28AB0F01" w14:textId="77777777" w:rsidR="006043FF" w:rsidRDefault="006043FF" w:rsidP="006043FF">
      <w:pPr>
        <w:pStyle w:val="Code"/>
      </w:pPr>
      <w:r>
        <w:t xml:space="preserve">                  "startColumn": 5</w:t>
      </w:r>
    </w:p>
    <w:p w14:paraId="456B6783" w14:textId="77777777" w:rsidR="006043FF" w:rsidRDefault="006043FF" w:rsidP="006043FF">
      <w:pPr>
        <w:pStyle w:val="Code"/>
      </w:pPr>
      <w:r>
        <w:t xml:space="preserve">                }</w:t>
      </w:r>
    </w:p>
    <w:p w14:paraId="446EF7BD" w14:textId="77777777" w:rsidR="006043FF" w:rsidRDefault="006043FF" w:rsidP="006043FF">
      <w:pPr>
        <w:pStyle w:val="Code"/>
      </w:pPr>
      <w:r>
        <w:t xml:space="preserve">              },</w:t>
      </w:r>
    </w:p>
    <w:p w14:paraId="7022DDC2" w14:textId="77777777" w:rsidR="006043FF" w:rsidRDefault="006043FF" w:rsidP="006043FF">
      <w:pPr>
        <w:pStyle w:val="Code"/>
      </w:pPr>
      <w:r>
        <w:t xml:space="preserve">              "fullyQualifiedLogicalName": "collections::list:add"</w:t>
      </w:r>
    </w:p>
    <w:p w14:paraId="04A23BFD" w14:textId="77777777" w:rsidR="006043FF" w:rsidRDefault="006043FF" w:rsidP="006043FF">
      <w:pPr>
        <w:pStyle w:val="Code"/>
      </w:pPr>
      <w:r>
        <w:t xml:space="preserve">            }</w:t>
      </w:r>
    </w:p>
    <w:p w14:paraId="5EE40A96" w14:textId="77777777" w:rsidR="006043FF" w:rsidRDefault="006043FF" w:rsidP="006043FF">
      <w:pPr>
        <w:pStyle w:val="Code"/>
      </w:pPr>
      <w:r>
        <w:t xml:space="preserve">          ],</w:t>
      </w:r>
    </w:p>
    <w:p w14:paraId="6D7706BD" w14:textId="77777777" w:rsidR="006043FF" w:rsidRDefault="006043FF" w:rsidP="006043FF">
      <w:pPr>
        <w:pStyle w:val="Code"/>
      </w:pPr>
      <w:r>
        <w:t xml:space="preserve">          "codeFlows": [</w:t>
      </w:r>
    </w:p>
    <w:p w14:paraId="0A4A703B" w14:textId="77777777" w:rsidR="006043FF" w:rsidRDefault="006043FF" w:rsidP="006043FF">
      <w:pPr>
        <w:pStyle w:val="Code"/>
      </w:pPr>
      <w:r>
        <w:t xml:space="preserve">            {</w:t>
      </w:r>
    </w:p>
    <w:p w14:paraId="64C04CBE" w14:textId="77777777" w:rsidR="006043FF" w:rsidRDefault="006043FF" w:rsidP="006043FF">
      <w:pPr>
        <w:pStyle w:val="Code"/>
      </w:pPr>
      <w:r>
        <w:t xml:space="preserve">              "message": "Path from declaration to usage",</w:t>
      </w:r>
    </w:p>
    <w:p w14:paraId="404CEF8A" w14:textId="77777777" w:rsidR="006043FF" w:rsidRDefault="006043FF" w:rsidP="006043FF">
      <w:pPr>
        <w:pStyle w:val="Code"/>
      </w:pPr>
      <w:r>
        <w:t xml:space="preserve">              "locations": [</w:t>
      </w:r>
    </w:p>
    <w:p w14:paraId="628E44CB" w14:textId="77777777" w:rsidR="006043FF" w:rsidRDefault="006043FF" w:rsidP="006043FF">
      <w:pPr>
        <w:pStyle w:val="Code"/>
      </w:pPr>
      <w:r>
        <w:t xml:space="preserve">                {</w:t>
      </w:r>
    </w:p>
    <w:p w14:paraId="06F1FA6A" w14:textId="50B2F070" w:rsidR="006043FF" w:rsidRDefault="006043FF" w:rsidP="006043FF">
      <w:pPr>
        <w:pStyle w:val="Code"/>
      </w:pPr>
      <w:r>
        <w:t xml:space="preserve">                  "step": </w:t>
      </w:r>
      <w:r w:rsidR="00652B5C">
        <w:t>1</w:t>
      </w:r>
      <w:r>
        <w:t>,</w:t>
      </w:r>
    </w:p>
    <w:p w14:paraId="0C205FBF" w14:textId="6CDC2B6F" w:rsidR="006043FF" w:rsidRDefault="006043FF" w:rsidP="006043FF">
      <w:pPr>
        <w:pStyle w:val="Code"/>
      </w:pPr>
      <w:r>
        <w:t xml:space="preserve">                  "kind": "declaration",</w:t>
      </w:r>
    </w:p>
    <w:p w14:paraId="557B2880" w14:textId="622949A5" w:rsidR="006C19C1" w:rsidRDefault="006C19C1" w:rsidP="006043FF">
      <w:pPr>
        <w:pStyle w:val="Code"/>
      </w:pPr>
      <w:r>
        <w:t xml:space="preserve">                  "target": "ptr",</w:t>
      </w:r>
    </w:p>
    <w:p w14:paraId="5105CE72" w14:textId="77777777" w:rsidR="006043FF" w:rsidRDefault="006043FF" w:rsidP="006043FF">
      <w:pPr>
        <w:pStyle w:val="Code"/>
      </w:pPr>
      <w:r>
        <w:t xml:space="preserve">                  "importance": "essential",</w:t>
      </w:r>
    </w:p>
    <w:p w14:paraId="66CDBDC2" w14:textId="77777777" w:rsidR="006043FF" w:rsidRDefault="006043FF" w:rsidP="006043FF">
      <w:pPr>
        <w:pStyle w:val="Code"/>
      </w:pPr>
      <w:r>
        <w:t xml:space="preserve">                  "message": "Variable \"ptr\" declared.",</w:t>
      </w:r>
    </w:p>
    <w:p w14:paraId="7DF5AD37" w14:textId="77777777" w:rsidR="006043FF" w:rsidRDefault="006043FF" w:rsidP="006043FF">
      <w:pPr>
        <w:pStyle w:val="Code"/>
      </w:pPr>
      <w:r>
        <w:t xml:space="preserve">                  "snippet": "int *ptr;",</w:t>
      </w:r>
    </w:p>
    <w:p w14:paraId="55030CD7" w14:textId="77777777" w:rsidR="006043FF" w:rsidRDefault="006043FF" w:rsidP="006043FF">
      <w:pPr>
        <w:pStyle w:val="Code"/>
      </w:pPr>
      <w:r>
        <w:t xml:space="preserve">                  "physicalLocation": {</w:t>
      </w:r>
    </w:p>
    <w:p w14:paraId="711089AA" w14:textId="77777777" w:rsidR="006043FF" w:rsidRDefault="006043FF" w:rsidP="006043FF">
      <w:pPr>
        <w:pStyle w:val="Code"/>
      </w:pPr>
      <w:r>
        <w:t xml:space="preserve">                    "uri": "file:///home/buildAgent/src/collections/list.h",</w:t>
      </w:r>
    </w:p>
    <w:p w14:paraId="227E3EBD" w14:textId="77777777" w:rsidR="006043FF" w:rsidRDefault="006043FF" w:rsidP="006043FF">
      <w:pPr>
        <w:pStyle w:val="Code"/>
      </w:pPr>
      <w:r>
        <w:t xml:space="preserve">                    "region": {</w:t>
      </w:r>
    </w:p>
    <w:p w14:paraId="6039956D" w14:textId="77777777" w:rsidR="006043FF" w:rsidRDefault="006043FF" w:rsidP="006043FF">
      <w:pPr>
        <w:pStyle w:val="Code"/>
      </w:pPr>
      <w:r>
        <w:t xml:space="preserve">                      "startLine": 15</w:t>
      </w:r>
    </w:p>
    <w:p w14:paraId="1C265C5A" w14:textId="77777777" w:rsidR="006043FF" w:rsidRDefault="006043FF" w:rsidP="006043FF">
      <w:pPr>
        <w:pStyle w:val="Code"/>
      </w:pPr>
      <w:r>
        <w:t xml:space="preserve">                    }</w:t>
      </w:r>
    </w:p>
    <w:p w14:paraId="06B1B5CD" w14:textId="77777777" w:rsidR="006043FF" w:rsidRDefault="006043FF" w:rsidP="006043FF">
      <w:pPr>
        <w:pStyle w:val="Code"/>
      </w:pPr>
      <w:r>
        <w:t xml:space="preserve">                  },</w:t>
      </w:r>
    </w:p>
    <w:p w14:paraId="6A98296D" w14:textId="77777777" w:rsidR="006043FF" w:rsidRDefault="006043FF" w:rsidP="006043FF">
      <w:pPr>
        <w:pStyle w:val="Code"/>
      </w:pPr>
      <w:r>
        <w:t xml:space="preserve">                  "fullyQualifiedLogicalName": "collections::list:add",</w:t>
      </w:r>
    </w:p>
    <w:p w14:paraId="6A7A1E06" w14:textId="77777777" w:rsidR="006043FF" w:rsidRDefault="006043FF" w:rsidP="006043FF">
      <w:pPr>
        <w:pStyle w:val="Code"/>
      </w:pPr>
      <w:r>
        <w:t xml:space="preserve">                  "module": "platform",</w:t>
      </w:r>
    </w:p>
    <w:p w14:paraId="69DECDCE" w14:textId="77777777" w:rsidR="006043FF" w:rsidRDefault="006043FF" w:rsidP="006043FF">
      <w:pPr>
        <w:pStyle w:val="Code"/>
      </w:pPr>
      <w:r>
        <w:t xml:space="preserve">                  "threadId": 52</w:t>
      </w:r>
    </w:p>
    <w:p w14:paraId="238A3AD1" w14:textId="77777777" w:rsidR="006043FF" w:rsidRDefault="006043FF" w:rsidP="006043FF">
      <w:pPr>
        <w:pStyle w:val="Code"/>
      </w:pPr>
      <w:r>
        <w:t xml:space="preserve">                },</w:t>
      </w:r>
    </w:p>
    <w:p w14:paraId="08FF3BBF" w14:textId="77777777" w:rsidR="006043FF" w:rsidRDefault="006043FF" w:rsidP="006043FF">
      <w:pPr>
        <w:pStyle w:val="Code"/>
      </w:pPr>
      <w:r>
        <w:t xml:space="preserve">                {</w:t>
      </w:r>
    </w:p>
    <w:p w14:paraId="42A3BD5E" w14:textId="3768DC97" w:rsidR="006043FF" w:rsidRDefault="006043FF" w:rsidP="006043FF">
      <w:pPr>
        <w:pStyle w:val="Code"/>
      </w:pPr>
      <w:r>
        <w:t xml:space="preserve">                  "step": </w:t>
      </w:r>
      <w:r w:rsidR="00652B5C">
        <w:t>2</w:t>
      </w:r>
      <w:r>
        <w:t>,</w:t>
      </w:r>
    </w:p>
    <w:p w14:paraId="1EA494B8" w14:textId="3A7F4059" w:rsidR="006043FF" w:rsidRDefault="006043FF" w:rsidP="006043FF">
      <w:pPr>
        <w:pStyle w:val="Code"/>
      </w:pPr>
      <w:r>
        <w:t xml:space="preserve">                  "kind": "assignment",</w:t>
      </w:r>
    </w:p>
    <w:p w14:paraId="3ED46827" w14:textId="54CDA527" w:rsidR="006C19C1" w:rsidRDefault="006C19C1" w:rsidP="006043FF">
      <w:pPr>
        <w:pStyle w:val="Code"/>
      </w:pPr>
      <w:r>
        <w:t xml:space="preserve">                  "target": "offset",</w:t>
      </w:r>
    </w:p>
    <w:p w14:paraId="38F435AB" w14:textId="77777777" w:rsidR="006C19C1" w:rsidRDefault="006C19C1" w:rsidP="006C19C1">
      <w:pPr>
        <w:pStyle w:val="Code"/>
      </w:pPr>
      <w:r>
        <w:t xml:space="preserve">                  "values": [</w:t>
      </w:r>
    </w:p>
    <w:p w14:paraId="0BBBC647" w14:textId="26B31AAF" w:rsidR="006C19C1" w:rsidRDefault="006C19C1" w:rsidP="006C19C1">
      <w:pPr>
        <w:pStyle w:val="Code"/>
      </w:pPr>
      <w:r>
        <w:t xml:space="preserve">                    "43"</w:t>
      </w:r>
    </w:p>
    <w:p w14:paraId="3DB258FA" w14:textId="77777777" w:rsidR="006C19C1" w:rsidRDefault="006C19C1" w:rsidP="006C19C1">
      <w:pPr>
        <w:pStyle w:val="Code"/>
      </w:pPr>
      <w:r>
        <w:t xml:space="preserve">                  ],</w:t>
      </w:r>
    </w:p>
    <w:p w14:paraId="7E0C37B9" w14:textId="77777777" w:rsidR="006C19C1" w:rsidRDefault="006C19C1" w:rsidP="006C19C1">
      <w:pPr>
        <w:pStyle w:val="Code"/>
      </w:pPr>
      <w:r>
        <w:t xml:space="preserve">                  "state": {</w:t>
      </w:r>
    </w:p>
    <w:p w14:paraId="35C2AA4C" w14:textId="77777777" w:rsidR="006C19C1" w:rsidRDefault="006C19C1" w:rsidP="006C19C1">
      <w:pPr>
        <w:pStyle w:val="Code"/>
      </w:pPr>
      <w:r>
        <w:t xml:space="preserve">                    "y": "2",</w:t>
      </w:r>
    </w:p>
    <w:p w14:paraId="080BE347" w14:textId="77777777" w:rsidR="006C19C1" w:rsidRDefault="006C19C1" w:rsidP="006C19C1">
      <w:pPr>
        <w:pStyle w:val="Code"/>
      </w:pPr>
      <w:r>
        <w:t xml:space="preserve">                    "z": "4",</w:t>
      </w:r>
    </w:p>
    <w:p w14:paraId="4B1AE113" w14:textId="77777777" w:rsidR="006C19C1" w:rsidRDefault="006C19C1" w:rsidP="006C19C1">
      <w:pPr>
        <w:pStyle w:val="Code"/>
      </w:pPr>
      <w:r>
        <w:t xml:space="preserve">                    "y + z": "6",</w:t>
      </w:r>
    </w:p>
    <w:p w14:paraId="61397E47" w14:textId="77777777" w:rsidR="006C19C1" w:rsidRDefault="006C19C1" w:rsidP="006C19C1">
      <w:pPr>
        <w:pStyle w:val="Code"/>
      </w:pPr>
      <w:r>
        <w:t xml:space="preserve">                    "q": "7"</w:t>
      </w:r>
    </w:p>
    <w:p w14:paraId="75AE449A" w14:textId="77777777" w:rsidR="006C19C1" w:rsidRDefault="006C19C1" w:rsidP="006C19C1">
      <w:pPr>
        <w:pStyle w:val="Code"/>
      </w:pPr>
      <w:r>
        <w:t xml:space="preserve">                  },</w:t>
      </w:r>
    </w:p>
    <w:p w14:paraId="2AEA1AF5" w14:textId="77777777" w:rsidR="006043FF" w:rsidRDefault="006043FF" w:rsidP="006043FF">
      <w:pPr>
        <w:pStyle w:val="Code"/>
      </w:pPr>
      <w:r>
        <w:t xml:space="preserve">                  "importance": "unimportant",</w:t>
      </w:r>
    </w:p>
    <w:p w14:paraId="7218E0BF" w14:textId="5E636AA5" w:rsidR="006043FF" w:rsidRDefault="006043FF" w:rsidP="006043FF">
      <w:pPr>
        <w:pStyle w:val="Code"/>
      </w:pPr>
      <w:r>
        <w:t xml:space="preserve">                  "snippet": "offset = (y + z)</w:t>
      </w:r>
      <w:r w:rsidR="006C19C1">
        <w:t xml:space="preserve"> * q</w:t>
      </w:r>
      <w:r>
        <w:t xml:space="preserve"> + 1;",</w:t>
      </w:r>
    </w:p>
    <w:p w14:paraId="3F7304FC" w14:textId="77777777" w:rsidR="006043FF" w:rsidRDefault="006043FF" w:rsidP="006043FF">
      <w:pPr>
        <w:pStyle w:val="Code"/>
      </w:pPr>
      <w:r>
        <w:t xml:space="preserve">                  "physicalLocation": {</w:t>
      </w:r>
    </w:p>
    <w:p w14:paraId="3A930C4B" w14:textId="77777777" w:rsidR="006043FF" w:rsidRDefault="006043FF" w:rsidP="006043FF">
      <w:pPr>
        <w:pStyle w:val="Code"/>
      </w:pPr>
      <w:r>
        <w:t xml:space="preserve">                    "uri": "file:///home/buildAgent/src/collections/list.h",</w:t>
      </w:r>
    </w:p>
    <w:p w14:paraId="364B5D6F" w14:textId="77777777" w:rsidR="006043FF" w:rsidRDefault="006043FF" w:rsidP="006043FF">
      <w:pPr>
        <w:pStyle w:val="Code"/>
      </w:pPr>
      <w:r>
        <w:t xml:space="preserve">                    "region": {</w:t>
      </w:r>
    </w:p>
    <w:p w14:paraId="044C2A0B" w14:textId="77777777" w:rsidR="006043FF" w:rsidRDefault="006043FF" w:rsidP="006043FF">
      <w:pPr>
        <w:pStyle w:val="Code"/>
      </w:pPr>
      <w:r>
        <w:t xml:space="preserve">                      "startLine": 15</w:t>
      </w:r>
    </w:p>
    <w:p w14:paraId="78F59CBE" w14:textId="77777777" w:rsidR="006043FF" w:rsidRDefault="006043FF" w:rsidP="006043FF">
      <w:pPr>
        <w:pStyle w:val="Code"/>
      </w:pPr>
      <w:r>
        <w:t xml:space="preserve">                    }</w:t>
      </w:r>
    </w:p>
    <w:p w14:paraId="018B206F" w14:textId="77777777" w:rsidR="006043FF" w:rsidRDefault="006043FF" w:rsidP="006043FF">
      <w:pPr>
        <w:pStyle w:val="Code"/>
      </w:pPr>
      <w:r>
        <w:t xml:space="preserve">                  },</w:t>
      </w:r>
    </w:p>
    <w:p w14:paraId="336F3699" w14:textId="77777777" w:rsidR="006043FF" w:rsidRDefault="006043FF" w:rsidP="006043FF">
      <w:pPr>
        <w:pStyle w:val="Code"/>
      </w:pPr>
      <w:r>
        <w:t xml:space="preserve">                  "annotations": [</w:t>
      </w:r>
    </w:p>
    <w:p w14:paraId="4C8E48CC" w14:textId="77777777" w:rsidR="006043FF" w:rsidRDefault="006043FF" w:rsidP="006043FF">
      <w:pPr>
        <w:pStyle w:val="Code"/>
      </w:pPr>
      <w:r>
        <w:lastRenderedPageBreak/>
        <w:t xml:space="preserve">                    {</w:t>
      </w:r>
    </w:p>
    <w:p w14:paraId="098BA350" w14:textId="77777777" w:rsidR="006043FF" w:rsidRDefault="006043FF" w:rsidP="006043FF">
      <w:pPr>
        <w:pStyle w:val="Code"/>
      </w:pPr>
      <w:r>
        <w:t xml:space="preserve">                      "message": "(y + z) = 42",</w:t>
      </w:r>
    </w:p>
    <w:p w14:paraId="49EFAACA" w14:textId="0E369D29" w:rsidR="00162A07" w:rsidRDefault="00162A07" w:rsidP="00162A07">
      <w:pPr>
        <w:pStyle w:val="Code"/>
      </w:pPr>
      <w:r>
        <w:t xml:space="preserve">                      "richMessage": "`(y + z) = 42`",</w:t>
      </w:r>
    </w:p>
    <w:p w14:paraId="4D04E870" w14:textId="77777777" w:rsidR="006043FF" w:rsidRDefault="006043FF" w:rsidP="006043FF">
      <w:pPr>
        <w:pStyle w:val="Code"/>
      </w:pPr>
      <w:r>
        <w:t xml:space="preserve">                      "locations": [</w:t>
      </w:r>
    </w:p>
    <w:p w14:paraId="5055E941" w14:textId="77777777" w:rsidR="006043FF" w:rsidRDefault="006043FF" w:rsidP="006043FF">
      <w:pPr>
        <w:pStyle w:val="Code"/>
      </w:pPr>
      <w:r>
        <w:t xml:space="preserve">                        {</w:t>
      </w:r>
    </w:p>
    <w:p w14:paraId="0AE230EB" w14:textId="77777777" w:rsidR="006043FF" w:rsidRDefault="006043FF" w:rsidP="006043FF">
      <w:pPr>
        <w:pStyle w:val="Code"/>
      </w:pPr>
      <w:r>
        <w:t xml:space="preserve">                          "region": {</w:t>
      </w:r>
    </w:p>
    <w:p w14:paraId="227B53BB" w14:textId="77777777" w:rsidR="006043FF" w:rsidRDefault="006043FF" w:rsidP="006043FF">
      <w:pPr>
        <w:pStyle w:val="Code"/>
      </w:pPr>
      <w:r>
        <w:t xml:space="preserve">                            "startLine": 15,</w:t>
      </w:r>
    </w:p>
    <w:p w14:paraId="7047F4CA" w14:textId="77777777" w:rsidR="006043FF" w:rsidRDefault="006043FF" w:rsidP="006043FF">
      <w:pPr>
        <w:pStyle w:val="Code"/>
      </w:pPr>
      <w:r>
        <w:t xml:space="preserve">                            "startColumn": 13,</w:t>
      </w:r>
    </w:p>
    <w:p w14:paraId="1386CAA5" w14:textId="77777777" w:rsidR="006043FF" w:rsidRDefault="006043FF" w:rsidP="006043FF">
      <w:pPr>
        <w:pStyle w:val="Code"/>
      </w:pPr>
      <w:r>
        <w:t xml:space="preserve">                            "endColumn": 19</w:t>
      </w:r>
    </w:p>
    <w:p w14:paraId="3518C6BA" w14:textId="77777777" w:rsidR="006043FF" w:rsidRDefault="006043FF" w:rsidP="006043FF">
      <w:pPr>
        <w:pStyle w:val="Code"/>
      </w:pPr>
      <w:r>
        <w:t xml:space="preserve">                          }</w:t>
      </w:r>
    </w:p>
    <w:p w14:paraId="128C9C8C" w14:textId="77777777" w:rsidR="006043FF" w:rsidRDefault="006043FF" w:rsidP="006043FF">
      <w:pPr>
        <w:pStyle w:val="Code"/>
      </w:pPr>
      <w:r>
        <w:t xml:space="preserve">                        }</w:t>
      </w:r>
    </w:p>
    <w:p w14:paraId="375E6B92" w14:textId="77777777" w:rsidR="006043FF" w:rsidRDefault="006043FF" w:rsidP="006043FF">
      <w:pPr>
        <w:pStyle w:val="Code"/>
      </w:pPr>
      <w:r>
        <w:t xml:space="preserve">                      ]</w:t>
      </w:r>
    </w:p>
    <w:p w14:paraId="3C51892B" w14:textId="77777777" w:rsidR="006043FF" w:rsidRDefault="006043FF" w:rsidP="006043FF">
      <w:pPr>
        <w:pStyle w:val="Code"/>
      </w:pPr>
      <w:r>
        <w:t xml:space="preserve">                    }</w:t>
      </w:r>
    </w:p>
    <w:p w14:paraId="1F081B41" w14:textId="77777777" w:rsidR="006043FF" w:rsidRDefault="006043FF" w:rsidP="006043FF">
      <w:pPr>
        <w:pStyle w:val="Code"/>
      </w:pPr>
      <w:r>
        <w:t xml:space="preserve">                  ],</w:t>
      </w:r>
    </w:p>
    <w:p w14:paraId="150A3DEB" w14:textId="77777777" w:rsidR="006043FF" w:rsidRDefault="006043FF" w:rsidP="006043FF">
      <w:pPr>
        <w:pStyle w:val="Code"/>
      </w:pPr>
      <w:r>
        <w:t xml:space="preserve">                  "fullyQualifiedLogicalName": "collections::list:add",</w:t>
      </w:r>
    </w:p>
    <w:p w14:paraId="44F627C7" w14:textId="77777777" w:rsidR="006043FF" w:rsidRDefault="006043FF" w:rsidP="006043FF">
      <w:pPr>
        <w:pStyle w:val="Code"/>
      </w:pPr>
      <w:r>
        <w:t xml:space="preserve">                  "module": "platform",</w:t>
      </w:r>
    </w:p>
    <w:p w14:paraId="3260DB1B" w14:textId="77777777" w:rsidR="006043FF" w:rsidRDefault="006043FF" w:rsidP="006043FF">
      <w:pPr>
        <w:pStyle w:val="Code"/>
      </w:pPr>
      <w:r>
        <w:t xml:space="preserve">                  "threadId": 52</w:t>
      </w:r>
    </w:p>
    <w:p w14:paraId="48C25E2B" w14:textId="77777777" w:rsidR="006043FF" w:rsidRDefault="006043FF" w:rsidP="006043FF">
      <w:pPr>
        <w:pStyle w:val="Code"/>
      </w:pPr>
      <w:r>
        <w:t xml:space="preserve">                },</w:t>
      </w:r>
    </w:p>
    <w:p w14:paraId="63A37CC6" w14:textId="77777777" w:rsidR="006043FF" w:rsidRDefault="006043FF" w:rsidP="006043FF">
      <w:pPr>
        <w:pStyle w:val="Code"/>
      </w:pPr>
      <w:r>
        <w:t xml:space="preserve">                {</w:t>
      </w:r>
    </w:p>
    <w:p w14:paraId="11F69A04" w14:textId="2A4CCBD1" w:rsidR="006043FF" w:rsidRDefault="006043FF" w:rsidP="006043FF">
      <w:pPr>
        <w:pStyle w:val="Code"/>
      </w:pPr>
      <w:r>
        <w:t xml:space="preserve">                  "step": </w:t>
      </w:r>
      <w:r w:rsidR="00652B5C">
        <w:t>3</w:t>
      </w:r>
      <w:r>
        <w:t>,</w:t>
      </w:r>
    </w:p>
    <w:p w14:paraId="3C7F3603" w14:textId="77777777" w:rsidR="006043FF" w:rsidRDefault="006043FF" w:rsidP="006043FF">
      <w:pPr>
        <w:pStyle w:val="Code"/>
      </w:pPr>
      <w:r>
        <w:t xml:space="preserve">                  "kind": "call",</w:t>
      </w:r>
    </w:p>
    <w:p w14:paraId="7747F185" w14:textId="77777777" w:rsidR="006043FF" w:rsidRDefault="006043FF" w:rsidP="006043FF">
      <w:pPr>
        <w:pStyle w:val="Code"/>
      </w:pPr>
      <w:r>
        <w:t xml:space="preserve">                  "importance": "essential",</w:t>
      </w:r>
    </w:p>
    <w:p w14:paraId="6C8813A7" w14:textId="77777777" w:rsidR="006C19C1" w:rsidRDefault="006043FF" w:rsidP="006043FF">
      <w:pPr>
        <w:pStyle w:val="Code"/>
      </w:pPr>
      <w:r>
        <w:t xml:space="preserve">                  "message": "Uninitialized variable \"ptr\" passed to</w:t>
      </w:r>
    </w:p>
    <w:p w14:paraId="1E0972C1" w14:textId="03EA1615" w:rsidR="006043FF" w:rsidRDefault="006C19C1" w:rsidP="006043FF">
      <w:pPr>
        <w:pStyle w:val="Code"/>
      </w:pPr>
      <w:r>
        <w:t xml:space="preserve">                             </w:t>
      </w:r>
      <w:r w:rsidR="006043FF">
        <w:t>method \"add_core\".",</w:t>
      </w:r>
    </w:p>
    <w:p w14:paraId="6B841E44" w14:textId="77777777" w:rsidR="006043FF" w:rsidRDefault="006043FF" w:rsidP="006043FF">
      <w:pPr>
        <w:pStyle w:val="Code"/>
      </w:pPr>
      <w:r>
        <w:t xml:space="preserve">                  "snippet": "add_core(ptr, offset, val)",</w:t>
      </w:r>
    </w:p>
    <w:p w14:paraId="468A13D5" w14:textId="6BE6E605" w:rsidR="006043FF" w:rsidRDefault="006043FF" w:rsidP="006043FF">
      <w:pPr>
        <w:pStyle w:val="Code"/>
      </w:pPr>
      <w:r>
        <w:t xml:space="preserve">                  "</w:t>
      </w:r>
      <w:r w:rsidR="00652B5C">
        <w:t>target</w:t>
      </w:r>
      <w:r>
        <w:t>": "collections::list:add_core",</w:t>
      </w:r>
    </w:p>
    <w:p w14:paraId="3A27B968" w14:textId="77777777" w:rsidR="006043FF" w:rsidRDefault="006043FF" w:rsidP="006043FF">
      <w:pPr>
        <w:pStyle w:val="Code"/>
      </w:pPr>
      <w:r>
        <w:t xml:space="preserve">                  "physicalLocation": {</w:t>
      </w:r>
    </w:p>
    <w:p w14:paraId="21009B42" w14:textId="77777777" w:rsidR="006043FF" w:rsidRDefault="006043FF" w:rsidP="006043FF">
      <w:pPr>
        <w:pStyle w:val="Code"/>
      </w:pPr>
      <w:r>
        <w:t xml:space="preserve">                    "uri": "file:///home/buildAgent/src/collections/list.h",</w:t>
      </w:r>
    </w:p>
    <w:p w14:paraId="2F50E99A" w14:textId="77777777" w:rsidR="006043FF" w:rsidRDefault="006043FF" w:rsidP="006043FF">
      <w:pPr>
        <w:pStyle w:val="Code"/>
      </w:pPr>
      <w:r>
        <w:t xml:space="preserve">                    "region": {</w:t>
      </w:r>
    </w:p>
    <w:p w14:paraId="4E1E7C61" w14:textId="77777777" w:rsidR="006043FF" w:rsidRDefault="006043FF" w:rsidP="006043FF">
      <w:pPr>
        <w:pStyle w:val="Code"/>
      </w:pPr>
      <w:r>
        <w:t xml:space="preserve">                      "startLine": 25</w:t>
      </w:r>
    </w:p>
    <w:p w14:paraId="0296815D" w14:textId="77777777" w:rsidR="006043FF" w:rsidRDefault="006043FF" w:rsidP="006043FF">
      <w:pPr>
        <w:pStyle w:val="Code"/>
      </w:pPr>
      <w:r>
        <w:t xml:space="preserve">                    }</w:t>
      </w:r>
    </w:p>
    <w:p w14:paraId="62ED8461" w14:textId="77777777" w:rsidR="006043FF" w:rsidRDefault="006043FF" w:rsidP="006043FF">
      <w:pPr>
        <w:pStyle w:val="Code"/>
      </w:pPr>
      <w:r>
        <w:t xml:space="preserve">                  },</w:t>
      </w:r>
    </w:p>
    <w:p w14:paraId="4CFC74E7" w14:textId="77777777" w:rsidR="006043FF" w:rsidRDefault="006043FF" w:rsidP="006043FF">
      <w:pPr>
        <w:pStyle w:val="Code"/>
      </w:pPr>
      <w:r>
        <w:t xml:space="preserve">                  "fullyQualifiedLogicalName": "collections::list:add",</w:t>
      </w:r>
    </w:p>
    <w:p w14:paraId="0C1D8F79" w14:textId="77777777" w:rsidR="006043FF" w:rsidRDefault="006043FF" w:rsidP="006043FF">
      <w:pPr>
        <w:pStyle w:val="Code"/>
      </w:pPr>
      <w:r>
        <w:t xml:space="preserve">                  "module": "platform",</w:t>
      </w:r>
    </w:p>
    <w:p w14:paraId="6515C85B" w14:textId="77777777" w:rsidR="006043FF" w:rsidRDefault="006043FF" w:rsidP="006043FF">
      <w:pPr>
        <w:pStyle w:val="Code"/>
      </w:pPr>
      <w:r>
        <w:t xml:space="preserve">                  "threadId": 52</w:t>
      </w:r>
    </w:p>
    <w:p w14:paraId="0FB43C21" w14:textId="77777777" w:rsidR="006043FF" w:rsidRDefault="006043FF" w:rsidP="006043FF">
      <w:pPr>
        <w:pStyle w:val="Code"/>
      </w:pPr>
      <w:r>
        <w:t xml:space="preserve">                }</w:t>
      </w:r>
    </w:p>
    <w:p w14:paraId="10737524" w14:textId="77777777" w:rsidR="006043FF" w:rsidRDefault="006043FF" w:rsidP="006043FF">
      <w:pPr>
        <w:pStyle w:val="Code"/>
      </w:pPr>
      <w:r>
        <w:t xml:space="preserve">              ]</w:t>
      </w:r>
    </w:p>
    <w:p w14:paraId="38618D91" w14:textId="77777777" w:rsidR="006043FF" w:rsidRDefault="006043FF" w:rsidP="006043FF">
      <w:pPr>
        <w:pStyle w:val="Code"/>
      </w:pPr>
      <w:r>
        <w:t xml:space="preserve">            }</w:t>
      </w:r>
    </w:p>
    <w:p w14:paraId="1180C2F4" w14:textId="77777777" w:rsidR="006043FF" w:rsidRDefault="006043FF" w:rsidP="006043FF">
      <w:pPr>
        <w:pStyle w:val="Code"/>
      </w:pPr>
      <w:r>
        <w:t xml:space="preserve">          ],</w:t>
      </w:r>
    </w:p>
    <w:p w14:paraId="13C3C4DD" w14:textId="77777777" w:rsidR="006043FF" w:rsidRDefault="006043FF" w:rsidP="006043FF">
      <w:pPr>
        <w:pStyle w:val="Code"/>
      </w:pPr>
      <w:r>
        <w:t xml:space="preserve">          "stacks": [</w:t>
      </w:r>
    </w:p>
    <w:p w14:paraId="58640AEE" w14:textId="77777777" w:rsidR="006043FF" w:rsidRDefault="006043FF" w:rsidP="006043FF">
      <w:pPr>
        <w:pStyle w:val="Code"/>
      </w:pPr>
      <w:r>
        <w:t xml:space="preserve">            {</w:t>
      </w:r>
    </w:p>
    <w:p w14:paraId="23F52E9E" w14:textId="77777777" w:rsidR="006C19C1" w:rsidRDefault="006043FF" w:rsidP="006043FF">
      <w:pPr>
        <w:pStyle w:val="Code"/>
      </w:pPr>
      <w:r>
        <w:t xml:space="preserve">              "message": "Cal</w:t>
      </w:r>
      <w:r w:rsidR="006C19C1">
        <w:t>l stack resulting from usage of</w:t>
      </w:r>
    </w:p>
    <w:p w14:paraId="11043297" w14:textId="0DAEBE10" w:rsidR="006043FF" w:rsidRDefault="006C19C1" w:rsidP="006043FF">
      <w:pPr>
        <w:pStyle w:val="Code"/>
      </w:pPr>
      <w:r>
        <w:t xml:space="preserve">                         </w:t>
      </w:r>
      <w:r w:rsidR="006043FF">
        <w:t>uninitialized variable.",</w:t>
      </w:r>
    </w:p>
    <w:p w14:paraId="6915946F" w14:textId="77777777" w:rsidR="006043FF" w:rsidRDefault="006043FF" w:rsidP="006043FF">
      <w:pPr>
        <w:pStyle w:val="Code"/>
      </w:pPr>
      <w:r>
        <w:t xml:space="preserve">              "frames": [</w:t>
      </w:r>
    </w:p>
    <w:p w14:paraId="7BEC4E65" w14:textId="77777777" w:rsidR="006043FF" w:rsidRDefault="006043FF" w:rsidP="006043FF">
      <w:pPr>
        <w:pStyle w:val="Code"/>
      </w:pPr>
      <w:r>
        <w:t xml:space="preserve">                {</w:t>
      </w:r>
    </w:p>
    <w:p w14:paraId="3388845C" w14:textId="77777777" w:rsidR="006043FF" w:rsidRDefault="006043FF" w:rsidP="006043FF">
      <w:pPr>
        <w:pStyle w:val="Code"/>
      </w:pPr>
      <w:r>
        <w:t xml:space="preserve">                  "message": "Exception thrown.",</w:t>
      </w:r>
    </w:p>
    <w:p w14:paraId="174A8714" w14:textId="77777777" w:rsidR="006043FF" w:rsidRDefault="006043FF" w:rsidP="006043FF">
      <w:pPr>
        <w:pStyle w:val="Code"/>
      </w:pPr>
      <w:r>
        <w:t xml:space="preserve">                  "uri": "file:///home/buildAgent/src/collections/list.h",</w:t>
      </w:r>
    </w:p>
    <w:p w14:paraId="212CD2F3" w14:textId="77777777" w:rsidR="006043FF" w:rsidRDefault="006043FF" w:rsidP="006043FF">
      <w:pPr>
        <w:pStyle w:val="Code"/>
      </w:pPr>
      <w:r>
        <w:t xml:space="preserve">                  "line": 110,</w:t>
      </w:r>
    </w:p>
    <w:p w14:paraId="4FA56F18" w14:textId="77777777" w:rsidR="006043FF" w:rsidRDefault="006043FF" w:rsidP="006043FF">
      <w:pPr>
        <w:pStyle w:val="Code"/>
      </w:pPr>
      <w:r>
        <w:t xml:space="preserve">                  "column": 15,</w:t>
      </w:r>
    </w:p>
    <w:p w14:paraId="18A3DC1D" w14:textId="77777777" w:rsidR="006043FF" w:rsidRDefault="006043FF" w:rsidP="006043FF">
      <w:pPr>
        <w:pStyle w:val="Code"/>
      </w:pPr>
      <w:r>
        <w:t xml:space="preserve">                  "module": "platform",</w:t>
      </w:r>
    </w:p>
    <w:p w14:paraId="614009B1" w14:textId="77777777" w:rsidR="006043FF" w:rsidRDefault="006043FF" w:rsidP="006043FF">
      <w:pPr>
        <w:pStyle w:val="Code"/>
      </w:pPr>
      <w:r>
        <w:t xml:space="preserve">                  "threadId": 52,</w:t>
      </w:r>
    </w:p>
    <w:p w14:paraId="70C0BE3D" w14:textId="77777777" w:rsidR="006043FF" w:rsidRDefault="006043FF" w:rsidP="006043FF">
      <w:pPr>
        <w:pStyle w:val="Code"/>
      </w:pPr>
      <w:r>
        <w:t xml:space="preserve">                  "fullyQualifiedLogicalName": "collections::list:add_core",</w:t>
      </w:r>
    </w:p>
    <w:p w14:paraId="2D4F1C6D" w14:textId="77777777" w:rsidR="006043FF" w:rsidRDefault="006043FF" w:rsidP="006043FF">
      <w:pPr>
        <w:pStyle w:val="Code"/>
      </w:pPr>
      <w:r>
        <w:t xml:space="preserve">                  "address": 10092852,</w:t>
      </w:r>
    </w:p>
    <w:p w14:paraId="4F025B96" w14:textId="77777777" w:rsidR="006043FF" w:rsidRDefault="006043FF" w:rsidP="006043FF">
      <w:pPr>
        <w:pStyle w:val="Code"/>
      </w:pPr>
      <w:r>
        <w:t xml:space="preserve">                  "offset": 16,</w:t>
      </w:r>
    </w:p>
    <w:p w14:paraId="2880691A" w14:textId="77777777" w:rsidR="006043FF" w:rsidRDefault="006043FF" w:rsidP="006043FF">
      <w:pPr>
        <w:pStyle w:val="Code"/>
      </w:pPr>
      <w:r>
        <w:t xml:space="preserve">                  "parameters": [ "null", "0", "14" ]</w:t>
      </w:r>
    </w:p>
    <w:p w14:paraId="614CDB97" w14:textId="77777777" w:rsidR="006043FF" w:rsidRDefault="006043FF" w:rsidP="006043FF">
      <w:pPr>
        <w:pStyle w:val="Code"/>
      </w:pPr>
      <w:r>
        <w:t xml:space="preserve">                },</w:t>
      </w:r>
    </w:p>
    <w:p w14:paraId="5C912531" w14:textId="77777777" w:rsidR="006043FF" w:rsidRDefault="006043FF" w:rsidP="006043FF">
      <w:pPr>
        <w:pStyle w:val="Code"/>
      </w:pPr>
      <w:r>
        <w:t xml:space="preserve">                {</w:t>
      </w:r>
    </w:p>
    <w:p w14:paraId="474CB3E0" w14:textId="77777777" w:rsidR="006043FF" w:rsidRDefault="006043FF" w:rsidP="006043FF">
      <w:pPr>
        <w:pStyle w:val="Code"/>
      </w:pPr>
      <w:r>
        <w:t xml:space="preserve">                  "uri": "file:///home/buildAgent/src/collections/list.h",</w:t>
      </w:r>
    </w:p>
    <w:p w14:paraId="649D6181" w14:textId="77777777" w:rsidR="006043FF" w:rsidRDefault="006043FF" w:rsidP="006043FF">
      <w:pPr>
        <w:pStyle w:val="Code"/>
      </w:pPr>
      <w:r>
        <w:t xml:space="preserve">                  "line": 43,</w:t>
      </w:r>
    </w:p>
    <w:p w14:paraId="04B2767F" w14:textId="77777777" w:rsidR="006043FF" w:rsidRDefault="006043FF" w:rsidP="006043FF">
      <w:pPr>
        <w:pStyle w:val="Code"/>
      </w:pPr>
      <w:r>
        <w:t xml:space="preserve">                  "column": 15,</w:t>
      </w:r>
    </w:p>
    <w:p w14:paraId="4D789770" w14:textId="77777777" w:rsidR="006043FF" w:rsidRDefault="006043FF" w:rsidP="006043FF">
      <w:pPr>
        <w:pStyle w:val="Code"/>
      </w:pPr>
      <w:r>
        <w:t xml:space="preserve">                  "module": "platform",</w:t>
      </w:r>
    </w:p>
    <w:p w14:paraId="26569176" w14:textId="77777777" w:rsidR="006043FF" w:rsidRDefault="006043FF" w:rsidP="006043FF">
      <w:pPr>
        <w:pStyle w:val="Code"/>
      </w:pPr>
      <w:r>
        <w:t xml:space="preserve">                  "threadId": 52,</w:t>
      </w:r>
    </w:p>
    <w:p w14:paraId="62171350" w14:textId="77777777" w:rsidR="006043FF" w:rsidRDefault="006043FF" w:rsidP="006043FF">
      <w:pPr>
        <w:pStyle w:val="Code"/>
      </w:pPr>
      <w:r>
        <w:t xml:space="preserve">                  "fullyQualifiedLogicalName": "collections::list:add",</w:t>
      </w:r>
    </w:p>
    <w:p w14:paraId="2A4CCDCA" w14:textId="77777777" w:rsidR="006043FF" w:rsidRDefault="006043FF" w:rsidP="006043FF">
      <w:pPr>
        <w:pStyle w:val="Code"/>
      </w:pPr>
      <w:r>
        <w:t xml:space="preserve">                  "address": 10092176,</w:t>
      </w:r>
    </w:p>
    <w:p w14:paraId="5F7F7D2C" w14:textId="77777777" w:rsidR="006043FF" w:rsidRDefault="006043FF" w:rsidP="006043FF">
      <w:pPr>
        <w:pStyle w:val="Code"/>
      </w:pPr>
      <w:r>
        <w:lastRenderedPageBreak/>
        <w:t xml:space="preserve">                  "offset": 84,</w:t>
      </w:r>
    </w:p>
    <w:p w14:paraId="38F1E311" w14:textId="77777777" w:rsidR="006043FF" w:rsidRDefault="006043FF" w:rsidP="006043FF">
      <w:pPr>
        <w:pStyle w:val="Code"/>
      </w:pPr>
      <w:r>
        <w:t xml:space="preserve">                  "parameters": [ "14" ]</w:t>
      </w:r>
    </w:p>
    <w:p w14:paraId="32A0D419" w14:textId="77777777" w:rsidR="006043FF" w:rsidRDefault="006043FF" w:rsidP="006043FF">
      <w:pPr>
        <w:pStyle w:val="Code"/>
      </w:pPr>
      <w:r>
        <w:t xml:space="preserve">                },</w:t>
      </w:r>
    </w:p>
    <w:p w14:paraId="5EF5A383" w14:textId="77777777" w:rsidR="006043FF" w:rsidRDefault="006043FF" w:rsidP="006043FF">
      <w:pPr>
        <w:pStyle w:val="Code"/>
      </w:pPr>
      <w:r>
        <w:t xml:space="preserve">                {</w:t>
      </w:r>
    </w:p>
    <w:p w14:paraId="108ED007" w14:textId="77777777" w:rsidR="006043FF" w:rsidRDefault="006043FF" w:rsidP="006043FF">
      <w:pPr>
        <w:pStyle w:val="Code"/>
      </w:pPr>
      <w:r>
        <w:t xml:space="preserve">                  "uri": "file:///home/buildAgent/src/application/main.cpp",</w:t>
      </w:r>
    </w:p>
    <w:p w14:paraId="51CF648C" w14:textId="77777777" w:rsidR="006043FF" w:rsidRDefault="006043FF" w:rsidP="006043FF">
      <w:pPr>
        <w:pStyle w:val="Code"/>
      </w:pPr>
      <w:r>
        <w:t xml:space="preserve">                  "line": 28,</w:t>
      </w:r>
    </w:p>
    <w:p w14:paraId="1C513E0E" w14:textId="77777777" w:rsidR="006043FF" w:rsidRDefault="006043FF" w:rsidP="006043FF">
      <w:pPr>
        <w:pStyle w:val="Code"/>
      </w:pPr>
      <w:r>
        <w:t xml:space="preserve">                  "column": 9,</w:t>
      </w:r>
    </w:p>
    <w:p w14:paraId="73C667D7" w14:textId="77777777" w:rsidR="006043FF" w:rsidRDefault="006043FF" w:rsidP="006043FF">
      <w:pPr>
        <w:pStyle w:val="Code"/>
      </w:pPr>
      <w:r>
        <w:t xml:space="preserve">                  "module": "application",</w:t>
      </w:r>
    </w:p>
    <w:p w14:paraId="1D8A8B42" w14:textId="77777777" w:rsidR="006043FF" w:rsidRDefault="006043FF" w:rsidP="006043FF">
      <w:pPr>
        <w:pStyle w:val="Code"/>
      </w:pPr>
      <w:r>
        <w:t xml:space="preserve">                  "threadId": 52,</w:t>
      </w:r>
    </w:p>
    <w:p w14:paraId="670D2908" w14:textId="77777777" w:rsidR="006043FF" w:rsidRDefault="006043FF" w:rsidP="006043FF">
      <w:pPr>
        <w:pStyle w:val="Code"/>
      </w:pPr>
      <w:r>
        <w:t xml:space="preserve">                  "fullyQualifiedLogicalName": "main",</w:t>
      </w:r>
    </w:p>
    <w:p w14:paraId="7EEC11BC" w14:textId="77777777" w:rsidR="006043FF" w:rsidRDefault="006043FF" w:rsidP="006043FF">
      <w:pPr>
        <w:pStyle w:val="Code"/>
      </w:pPr>
      <w:r>
        <w:t xml:space="preserve">                  "address": 10091200,</w:t>
      </w:r>
    </w:p>
    <w:p w14:paraId="417166D6" w14:textId="77777777" w:rsidR="006043FF" w:rsidRDefault="006043FF" w:rsidP="006043FF">
      <w:pPr>
        <w:pStyle w:val="Code"/>
      </w:pPr>
      <w:r>
        <w:t xml:space="preserve">                  "offset": 156</w:t>
      </w:r>
    </w:p>
    <w:p w14:paraId="3682FE3A" w14:textId="77777777" w:rsidR="006043FF" w:rsidRDefault="006043FF" w:rsidP="006043FF">
      <w:pPr>
        <w:pStyle w:val="Code"/>
      </w:pPr>
      <w:r>
        <w:t xml:space="preserve">                }</w:t>
      </w:r>
    </w:p>
    <w:p w14:paraId="5A5FD2C8" w14:textId="77777777" w:rsidR="006043FF" w:rsidRDefault="006043FF" w:rsidP="006043FF">
      <w:pPr>
        <w:pStyle w:val="Code"/>
      </w:pPr>
      <w:r>
        <w:t xml:space="preserve">              ]</w:t>
      </w:r>
    </w:p>
    <w:p w14:paraId="29262916" w14:textId="77777777" w:rsidR="006043FF" w:rsidRDefault="006043FF" w:rsidP="006043FF">
      <w:pPr>
        <w:pStyle w:val="Code"/>
      </w:pPr>
      <w:r>
        <w:t xml:space="preserve">            } </w:t>
      </w:r>
    </w:p>
    <w:p w14:paraId="3802F015" w14:textId="77777777" w:rsidR="006043FF" w:rsidRDefault="006043FF" w:rsidP="006043FF">
      <w:pPr>
        <w:pStyle w:val="Code"/>
      </w:pPr>
      <w:r>
        <w:t xml:space="preserve">          ],</w:t>
      </w:r>
    </w:p>
    <w:p w14:paraId="63C12D38" w14:textId="77777777" w:rsidR="006043FF" w:rsidRDefault="006043FF" w:rsidP="006043FF">
      <w:pPr>
        <w:pStyle w:val="Code"/>
      </w:pPr>
      <w:r>
        <w:t xml:space="preserve">          "fixes": [</w:t>
      </w:r>
    </w:p>
    <w:p w14:paraId="04F0A426" w14:textId="77777777" w:rsidR="006043FF" w:rsidRDefault="006043FF" w:rsidP="006043FF">
      <w:pPr>
        <w:pStyle w:val="Code"/>
      </w:pPr>
      <w:r>
        <w:t xml:space="preserve">            {</w:t>
      </w:r>
    </w:p>
    <w:p w14:paraId="1ED60160" w14:textId="77777777" w:rsidR="006043FF" w:rsidRDefault="006043FF" w:rsidP="006043FF">
      <w:pPr>
        <w:pStyle w:val="Code"/>
      </w:pPr>
      <w:r>
        <w:t xml:space="preserve">              "description": "Initialize the variable to null",</w:t>
      </w:r>
    </w:p>
    <w:p w14:paraId="12FF82DD" w14:textId="77777777" w:rsidR="006043FF" w:rsidRDefault="006043FF" w:rsidP="006043FF">
      <w:pPr>
        <w:pStyle w:val="Code"/>
      </w:pPr>
      <w:r>
        <w:t xml:space="preserve">              "fileChanges": [</w:t>
      </w:r>
    </w:p>
    <w:p w14:paraId="6F4C1A98" w14:textId="77777777" w:rsidR="006043FF" w:rsidRDefault="006043FF" w:rsidP="006043FF">
      <w:pPr>
        <w:pStyle w:val="Code"/>
      </w:pPr>
      <w:r>
        <w:t xml:space="preserve">                {</w:t>
      </w:r>
    </w:p>
    <w:p w14:paraId="55A52FE7" w14:textId="77777777" w:rsidR="006043FF" w:rsidRDefault="006043FF" w:rsidP="006043FF">
      <w:pPr>
        <w:pStyle w:val="Code"/>
      </w:pPr>
      <w:r>
        <w:t xml:space="preserve">                  "uri": "file:///home/buildAgent/src/collections/list.h",</w:t>
      </w:r>
    </w:p>
    <w:p w14:paraId="3D2BA655" w14:textId="77777777" w:rsidR="006043FF" w:rsidRDefault="006043FF" w:rsidP="006043FF">
      <w:pPr>
        <w:pStyle w:val="Code"/>
      </w:pPr>
      <w:r>
        <w:t xml:space="preserve">                  "replacements": [</w:t>
      </w:r>
    </w:p>
    <w:p w14:paraId="4E98D68E" w14:textId="77777777" w:rsidR="006043FF" w:rsidRDefault="006043FF" w:rsidP="006043FF">
      <w:pPr>
        <w:pStyle w:val="Code"/>
      </w:pPr>
      <w:r>
        <w:t xml:space="preserve">                    {</w:t>
      </w:r>
    </w:p>
    <w:p w14:paraId="586BF0F5" w14:textId="77777777" w:rsidR="006043FF" w:rsidRDefault="006043FF" w:rsidP="006043FF">
      <w:pPr>
        <w:pStyle w:val="Code"/>
      </w:pPr>
      <w:r>
        <w:t xml:space="preserve">                      "offset": 109,</w:t>
      </w:r>
    </w:p>
    <w:p w14:paraId="4007CC02" w14:textId="77777777" w:rsidR="006043FF" w:rsidRDefault="006043FF" w:rsidP="006043FF">
      <w:pPr>
        <w:pStyle w:val="Code"/>
      </w:pPr>
      <w:r>
        <w:t xml:space="preserve">                      "insertedBytes": "PSBudWxs"</w:t>
      </w:r>
    </w:p>
    <w:p w14:paraId="062A3CE0" w14:textId="77777777" w:rsidR="006043FF" w:rsidRDefault="006043FF" w:rsidP="006043FF">
      <w:pPr>
        <w:pStyle w:val="Code"/>
      </w:pPr>
      <w:r>
        <w:t xml:space="preserve">                    }</w:t>
      </w:r>
    </w:p>
    <w:p w14:paraId="1D6E102E" w14:textId="77777777" w:rsidR="006043FF" w:rsidRDefault="006043FF" w:rsidP="006043FF">
      <w:pPr>
        <w:pStyle w:val="Code"/>
      </w:pPr>
      <w:r>
        <w:t xml:space="preserve">                  ]</w:t>
      </w:r>
    </w:p>
    <w:p w14:paraId="226F6E09" w14:textId="77777777" w:rsidR="006043FF" w:rsidRDefault="006043FF" w:rsidP="006043FF">
      <w:pPr>
        <w:pStyle w:val="Code"/>
      </w:pPr>
      <w:r>
        <w:t xml:space="preserve">                }</w:t>
      </w:r>
    </w:p>
    <w:p w14:paraId="27DD0106" w14:textId="77777777" w:rsidR="006043FF" w:rsidRDefault="006043FF" w:rsidP="006043FF">
      <w:pPr>
        <w:pStyle w:val="Code"/>
      </w:pPr>
      <w:r>
        <w:t xml:space="preserve">              ]</w:t>
      </w:r>
    </w:p>
    <w:p w14:paraId="647D0E08" w14:textId="77777777" w:rsidR="006043FF" w:rsidRDefault="006043FF" w:rsidP="006043FF">
      <w:pPr>
        <w:pStyle w:val="Code"/>
      </w:pPr>
      <w:r>
        <w:t xml:space="preserve">            }</w:t>
      </w:r>
    </w:p>
    <w:p w14:paraId="2C90345B" w14:textId="77777777" w:rsidR="006043FF" w:rsidRDefault="006043FF" w:rsidP="006043FF">
      <w:pPr>
        <w:pStyle w:val="Code"/>
      </w:pPr>
      <w:r>
        <w:t xml:space="preserve">          ]</w:t>
      </w:r>
    </w:p>
    <w:p w14:paraId="33354CAB" w14:textId="77777777" w:rsidR="006043FF" w:rsidRDefault="006043FF" w:rsidP="006043FF">
      <w:pPr>
        <w:pStyle w:val="Code"/>
      </w:pPr>
      <w:r>
        <w:t xml:space="preserve">        }</w:t>
      </w:r>
    </w:p>
    <w:p w14:paraId="1ECB0C26" w14:textId="77777777" w:rsidR="006043FF" w:rsidRDefault="006043FF" w:rsidP="006043FF">
      <w:pPr>
        <w:pStyle w:val="Code"/>
      </w:pPr>
      <w:r>
        <w:t xml:space="preserve">      ],</w:t>
      </w:r>
    </w:p>
    <w:p w14:paraId="6E9DC0FA" w14:textId="77777777" w:rsidR="006043FF" w:rsidRDefault="006043FF" w:rsidP="006043FF">
      <w:pPr>
        <w:pStyle w:val="Code"/>
      </w:pPr>
      <w:r>
        <w:t xml:space="preserve">      "configurationNotifications": [</w:t>
      </w:r>
    </w:p>
    <w:p w14:paraId="35013959" w14:textId="77777777" w:rsidR="006043FF" w:rsidRDefault="006043FF" w:rsidP="006043FF">
      <w:pPr>
        <w:pStyle w:val="Code"/>
      </w:pPr>
      <w:r>
        <w:t xml:space="preserve">        {</w:t>
      </w:r>
    </w:p>
    <w:p w14:paraId="0B01CEFF" w14:textId="77777777" w:rsidR="006043FF" w:rsidRDefault="006043FF" w:rsidP="006043FF">
      <w:pPr>
        <w:pStyle w:val="Code"/>
      </w:pPr>
      <w:r>
        <w:t xml:space="preserve">          "id": "UnknownRule",</w:t>
      </w:r>
    </w:p>
    <w:p w14:paraId="5F6EC0EF" w14:textId="77777777" w:rsidR="006043FF" w:rsidRDefault="006043FF" w:rsidP="006043FF">
      <w:pPr>
        <w:pStyle w:val="Code"/>
      </w:pPr>
      <w:r>
        <w:t xml:space="preserve">          "ruleId": "ABC0001",</w:t>
      </w:r>
    </w:p>
    <w:p w14:paraId="36EC88C9" w14:textId="77777777" w:rsidR="006043FF" w:rsidRDefault="006043FF" w:rsidP="006043FF">
      <w:pPr>
        <w:pStyle w:val="Code"/>
      </w:pPr>
      <w:r>
        <w:t xml:space="preserve">          "level": "warning",</w:t>
      </w:r>
    </w:p>
    <w:p w14:paraId="04B140D3" w14:textId="77777777" w:rsidR="00D336F4" w:rsidRDefault="006043FF" w:rsidP="006043FF">
      <w:pPr>
        <w:pStyle w:val="Code"/>
      </w:pPr>
      <w:r>
        <w:t xml:space="preserve">          "message": "Could not d</w:t>
      </w:r>
      <w:r w:rsidR="00D336F4">
        <w:t>isable rule \"ABC0001\" because</w:t>
      </w:r>
    </w:p>
    <w:p w14:paraId="2B485971" w14:textId="19D55E2D" w:rsidR="006043FF" w:rsidRDefault="00D336F4" w:rsidP="006043FF">
      <w:pPr>
        <w:pStyle w:val="Code"/>
      </w:pPr>
      <w:r>
        <w:t xml:space="preserve">                     </w:t>
      </w:r>
      <w:r w:rsidR="006043FF">
        <w:t xml:space="preserve">there is no rule with that id." </w:t>
      </w:r>
    </w:p>
    <w:p w14:paraId="119C1666" w14:textId="77777777" w:rsidR="006043FF" w:rsidRDefault="006043FF" w:rsidP="006043FF">
      <w:pPr>
        <w:pStyle w:val="Code"/>
      </w:pPr>
      <w:r>
        <w:t xml:space="preserve">        }</w:t>
      </w:r>
    </w:p>
    <w:p w14:paraId="2C14126F" w14:textId="77777777" w:rsidR="006043FF" w:rsidRDefault="006043FF" w:rsidP="006043FF">
      <w:pPr>
        <w:pStyle w:val="Code"/>
      </w:pPr>
      <w:r>
        <w:t xml:space="preserve">      ],</w:t>
      </w:r>
    </w:p>
    <w:p w14:paraId="1913FBD3" w14:textId="77777777" w:rsidR="006043FF" w:rsidRDefault="006043FF" w:rsidP="006043FF">
      <w:pPr>
        <w:pStyle w:val="Code"/>
      </w:pPr>
      <w:r>
        <w:t xml:space="preserve">      "toolNotifications": [</w:t>
      </w:r>
    </w:p>
    <w:p w14:paraId="2EB09CC7" w14:textId="77777777" w:rsidR="006043FF" w:rsidRDefault="006043FF" w:rsidP="006043FF">
      <w:pPr>
        <w:pStyle w:val="Code"/>
      </w:pPr>
      <w:r>
        <w:t xml:space="preserve">        {</w:t>
      </w:r>
    </w:p>
    <w:p w14:paraId="487B50F0" w14:textId="77777777" w:rsidR="006043FF" w:rsidRDefault="006043FF" w:rsidP="006043FF">
      <w:pPr>
        <w:pStyle w:val="Code"/>
      </w:pPr>
      <w:r>
        <w:t xml:space="preserve">          "id": "CTN0001",</w:t>
      </w:r>
    </w:p>
    <w:p w14:paraId="3DDCEE70" w14:textId="77777777" w:rsidR="006043FF" w:rsidRDefault="006043FF" w:rsidP="006043FF">
      <w:pPr>
        <w:pStyle w:val="Code"/>
      </w:pPr>
      <w:r>
        <w:t xml:space="preserve">          "level": "note",</w:t>
      </w:r>
    </w:p>
    <w:p w14:paraId="5FB42410" w14:textId="77777777" w:rsidR="006043FF" w:rsidRDefault="006043FF" w:rsidP="006043FF">
      <w:pPr>
        <w:pStyle w:val="Code"/>
      </w:pPr>
      <w:r>
        <w:t xml:space="preserve">          "message": "Run started."</w:t>
      </w:r>
    </w:p>
    <w:p w14:paraId="1CD870CD" w14:textId="77777777" w:rsidR="006043FF" w:rsidRDefault="006043FF" w:rsidP="006043FF">
      <w:pPr>
        <w:pStyle w:val="Code"/>
      </w:pPr>
      <w:r>
        <w:t xml:space="preserve">        },</w:t>
      </w:r>
    </w:p>
    <w:p w14:paraId="366C2D08" w14:textId="77777777" w:rsidR="006043FF" w:rsidRDefault="006043FF" w:rsidP="006043FF">
      <w:pPr>
        <w:pStyle w:val="Code"/>
      </w:pPr>
      <w:r>
        <w:t xml:space="preserve">        {</w:t>
      </w:r>
    </w:p>
    <w:p w14:paraId="6F086D76" w14:textId="77777777" w:rsidR="006043FF" w:rsidRDefault="006043FF" w:rsidP="006043FF">
      <w:pPr>
        <w:pStyle w:val="Code"/>
      </w:pPr>
      <w:r>
        <w:t xml:space="preserve">          "id": "CTN9999",</w:t>
      </w:r>
    </w:p>
    <w:p w14:paraId="315C34BD" w14:textId="77777777" w:rsidR="006043FF" w:rsidRDefault="006043FF" w:rsidP="006043FF">
      <w:pPr>
        <w:pStyle w:val="Code"/>
      </w:pPr>
      <w:r>
        <w:t xml:space="preserve">          "ruleId": "C2152",</w:t>
      </w:r>
    </w:p>
    <w:p w14:paraId="39600DA7" w14:textId="77777777" w:rsidR="006043FF" w:rsidRDefault="006043FF" w:rsidP="006043FF">
      <w:pPr>
        <w:pStyle w:val="Code"/>
      </w:pPr>
      <w:r>
        <w:t xml:space="preserve">          "level": "error",</w:t>
      </w:r>
    </w:p>
    <w:p w14:paraId="0B2A0618" w14:textId="77777777" w:rsidR="00D336F4" w:rsidRDefault="006043FF" w:rsidP="006043FF">
      <w:pPr>
        <w:pStyle w:val="Code"/>
      </w:pPr>
      <w:r>
        <w:t xml:space="preserve">          "message": "Exception evaluating</w:t>
      </w:r>
      <w:r w:rsidR="00D336F4">
        <w:t xml:space="preserve"> rule \"C2152\". Rule disabled;</w:t>
      </w:r>
    </w:p>
    <w:p w14:paraId="34F89516" w14:textId="5E7D0D28" w:rsidR="006043FF" w:rsidRDefault="00D336F4" w:rsidP="006043FF">
      <w:pPr>
        <w:pStyle w:val="Code"/>
      </w:pPr>
      <w:r>
        <w:t xml:space="preserve">                     </w:t>
      </w:r>
      <w:r w:rsidR="006043FF">
        <w:t>run continues.",</w:t>
      </w:r>
    </w:p>
    <w:p w14:paraId="3F7C4987" w14:textId="77777777" w:rsidR="006043FF" w:rsidRDefault="006043FF" w:rsidP="006043FF">
      <w:pPr>
        <w:pStyle w:val="Code"/>
      </w:pPr>
      <w:r>
        <w:t xml:space="preserve">          "physicalLocation": {</w:t>
      </w:r>
    </w:p>
    <w:p w14:paraId="1E1DA666" w14:textId="77777777" w:rsidR="006043FF" w:rsidRDefault="006043FF" w:rsidP="006043FF">
      <w:pPr>
        <w:pStyle w:val="Code"/>
      </w:pPr>
      <w:r>
        <w:t xml:space="preserve">            "uri": "file:///home/buildAgent/src/crypto/hash.cpp"</w:t>
      </w:r>
    </w:p>
    <w:p w14:paraId="72854F2C" w14:textId="77777777" w:rsidR="006043FF" w:rsidRDefault="006043FF" w:rsidP="006043FF">
      <w:pPr>
        <w:pStyle w:val="Code"/>
      </w:pPr>
      <w:r>
        <w:t xml:space="preserve">          },</w:t>
      </w:r>
    </w:p>
    <w:p w14:paraId="7F3B4D0E" w14:textId="77777777" w:rsidR="006043FF" w:rsidRDefault="006043FF" w:rsidP="006043FF">
      <w:pPr>
        <w:pStyle w:val="Code"/>
      </w:pPr>
      <w:r>
        <w:t xml:space="preserve">          "threadId": 52,</w:t>
      </w:r>
    </w:p>
    <w:p w14:paraId="21081EE1" w14:textId="77777777" w:rsidR="006043FF" w:rsidRDefault="006043FF" w:rsidP="006043FF">
      <w:pPr>
        <w:pStyle w:val="Code"/>
      </w:pPr>
      <w:r>
        <w:t xml:space="preserve">          "time": "2016-07-16T14:18:43.119Z",</w:t>
      </w:r>
    </w:p>
    <w:p w14:paraId="4F955CE7" w14:textId="77777777" w:rsidR="006043FF" w:rsidRDefault="006043FF" w:rsidP="006043FF">
      <w:pPr>
        <w:pStyle w:val="Code"/>
      </w:pPr>
      <w:r>
        <w:t xml:space="preserve">          "exception": {</w:t>
      </w:r>
    </w:p>
    <w:p w14:paraId="3019E87B" w14:textId="77777777" w:rsidR="006043FF" w:rsidRDefault="006043FF" w:rsidP="006043FF">
      <w:pPr>
        <w:pStyle w:val="Code"/>
      </w:pPr>
      <w:r>
        <w:t xml:space="preserve">            "kind": "ExecutionEngine.RuleFailureException",</w:t>
      </w:r>
    </w:p>
    <w:p w14:paraId="6CF87300" w14:textId="77777777" w:rsidR="006043FF" w:rsidRDefault="006043FF" w:rsidP="006043FF">
      <w:pPr>
        <w:pStyle w:val="Code"/>
      </w:pPr>
      <w:r>
        <w:t xml:space="preserve">            "message": "Unhandled exception during rule evaluation.",</w:t>
      </w:r>
    </w:p>
    <w:p w14:paraId="1260A94F" w14:textId="77777777" w:rsidR="006043FF" w:rsidRDefault="006043FF" w:rsidP="006043FF">
      <w:pPr>
        <w:pStyle w:val="Code"/>
      </w:pPr>
      <w:r>
        <w:t xml:space="preserve">            "stack": {</w:t>
      </w:r>
    </w:p>
    <w:p w14:paraId="214BFB2A" w14:textId="77777777" w:rsidR="006043FF" w:rsidRDefault="006043FF" w:rsidP="006043FF">
      <w:pPr>
        <w:pStyle w:val="Code"/>
      </w:pPr>
      <w:r>
        <w:lastRenderedPageBreak/>
        <w:t xml:space="preserve">              "frames": [</w:t>
      </w:r>
    </w:p>
    <w:p w14:paraId="7AEF4E53" w14:textId="77777777" w:rsidR="006043FF" w:rsidRDefault="006043FF" w:rsidP="006043FF">
      <w:pPr>
        <w:pStyle w:val="Code"/>
      </w:pPr>
      <w:r>
        <w:t xml:space="preserve">                {</w:t>
      </w:r>
    </w:p>
    <w:p w14:paraId="499CBEB6" w14:textId="77777777" w:rsidR="006043FF" w:rsidRDefault="006043FF" w:rsidP="006043FF">
      <w:pPr>
        <w:pStyle w:val="Code"/>
      </w:pPr>
      <w:r>
        <w:t xml:space="preserve">                  "message": "Exception thrown",</w:t>
      </w:r>
    </w:p>
    <w:p w14:paraId="1D4D3000" w14:textId="77777777" w:rsidR="006043FF" w:rsidRDefault="006043FF" w:rsidP="006043FF">
      <w:pPr>
        <w:pStyle w:val="Code"/>
      </w:pPr>
      <w:r>
        <w:t xml:space="preserve">                  "module": "RuleLibrary",</w:t>
      </w:r>
    </w:p>
    <w:p w14:paraId="35372859" w14:textId="77777777" w:rsidR="006043FF" w:rsidRDefault="006043FF" w:rsidP="006043FF">
      <w:pPr>
        <w:pStyle w:val="Code"/>
      </w:pPr>
      <w:r>
        <w:t xml:space="preserve">                  "threadId": 52,</w:t>
      </w:r>
    </w:p>
    <w:p w14:paraId="798AC078" w14:textId="77777777" w:rsidR="006C19C1" w:rsidRDefault="006043FF" w:rsidP="006043FF">
      <w:pPr>
        <w:pStyle w:val="Code"/>
      </w:pPr>
      <w:r>
        <w:t xml:space="preserve">               </w:t>
      </w:r>
      <w:r w:rsidR="006C19C1">
        <w:t xml:space="preserve">   "fullyQualifiedLogicalName":</w:t>
      </w:r>
    </w:p>
    <w:p w14:paraId="2013A897" w14:textId="69C1AECE" w:rsidR="006043FF" w:rsidRDefault="006C19C1" w:rsidP="006043FF">
      <w:pPr>
        <w:pStyle w:val="Code"/>
      </w:pPr>
      <w:r>
        <w:t xml:space="preserve">                      </w:t>
      </w:r>
      <w:r w:rsidR="006043FF">
        <w:t>"Rules.SecureHashAlgorithmRule.Evaluate",</w:t>
      </w:r>
    </w:p>
    <w:p w14:paraId="2D375C8F" w14:textId="77777777" w:rsidR="006043FF" w:rsidRDefault="006043FF" w:rsidP="006043FF">
      <w:pPr>
        <w:pStyle w:val="Code"/>
      </w:pPr>
      <w:r>
        <w:t xml:space="preserve">                  "address": 10092852</w:t>
      </w:r>
    </w:p>
    <w:p w14:paraId="3FE69A2A" w14:textId="77777777" w:rsidR="006043FF" w:rsidRDefault="006043FF" w:rsidP="006043FF">
      <w:pPr>
        <w:pStyle w:val="Code"/>
      </w:pPr>
      <w:r>
        <w:t xml:space="preserve">                },</w:t>
      </w:r>
    </w:p>
    <w:p w14:paraId="0CB50A4A" w14:textId="77777777" w:rsidR="006043FF" w:rsidRDefault="006043FF" w:rsidP="006043FF">
      <w:pPr>
        <w:pStyle w:val="Code"/>
      </w:pPr>
      <w:r>
        <w:t xml:space="preserve">                {</w:t>
      </w:r>
    </w:p>
    <w:p w14:paraId="185861DF" w14:textId="77777777" w:rsidR="006043FF" w:rsidRDefault="006043FF" w:rsidP="006043FF">
      <w:pPr>
        <w:pStyle w:val="Code"/>
      </w:pPr>
      <w:r>
        <w:t xml:space="preserve">                  "module": "ExecutionEngine",</w:t>
      </w:r>
    </w:p>
    <w:p w14:paraId="11AF6934" w14:textId="77777777" w:rsidR="006043FF" w:rsidRDefault="006043FF" w:rsidP="006043FF">
      <w:pPr>
        <w:pStyle w:val="Code"/>
      </w:pPr>
      <w:r>
        <w:t xml:space="preserve">                  "threadId": 52,</w:t>
      </w:r>
    </w:p>
    <w:p w14:paraId="302D457D" w14:textId="77777777" w:rsidR="006C19C1" w:rsidRDefault="006043FF" w:rsidP="006043FF">
      <w:pPr>
        <w:pStyle w:val="Code"/>
      </w:pPr>
      <w:r>
        <w:t xml:space="preserve">               </w:t>
      </w:r>
      <w:r w:rsidR="006C19C1">
        <w:t xml:space="preserve">   "fullyQualifiedLogicalName":</w:t>
      </w:r>
    </w:p>
    <w:p w14:paraId="1163A46B" w14:textId="4819F361" w:rsidR="006043FF" w:rsidRDefault="006C19C1" w:rsidP="006043FF">
      <w:pPr>
        <w:pStyle w:val="Code"/>
      </w:pPr>
      <w:r>
        <w:t xml:space="preserve">                      </w:t>
      </w:r>
      <w:r w:rsidR="006043FF">
        <w:t>"ExecutionEngine.Engine.EvaluateRule",</w:t>
      </w:r>
    </w:p>
    <w:p w14:paraId="36A75D03" w14:textId="77777777" w:rsidR="006043FF" w:rsidRDefault="006043FF" w:rsidP="006043FF">
      <w:pPr>
        <w:pStyle w:val="Code"/>
      </w:pPr>
      <w:r>
        <w:t xml:space="preserve">                  "address": 10073356</w:t>
      </w:r>
    </w:p>
    <w:p w14:paraId="4DA80226" w14:textId="77777777" w:rsidR="006043FF" w:rsidRDefault="006043FF" w:rsidP="006043FF">
      <w:pPr>
        <w:pStyle w:val="Code"/>
      </w:pPr>
      <w:r>
        <w:t xml:space="preserve">                }</w:t>
      </w:r>
    </w:p>
    <w:p w14:paraId="41673F46" w14:textId="77777777" w:rsidR="006043FF" w:rsidRDefault="006043FF" w:rsidP="006043FF">
      <w:pPr>
        <w:pStyle w:val="Code"/>
      </w:pPr>
      <w:r>
        <w:t xml:space="preserve">              ]</w:t>
      </w:r>
    </w:p>
    <w:p w14:paraId="30F3479B" w14:textId="77777777" w:rsidR="006043FF" w:rsidRDefault="006043FF" w:rsidP="006043FF">
      <w:pPr>
        <w:pStyle w:val="Code"/>
      </w:pPr>
      <w:r>
        <w:t xml:space="preserve">            },</w:t>
      </w:r>
    </w:p>
    <w:p w14:paraId="000EE3B9" w14:textId="77777777" w:rsidR="006043FF" w:rsidRDefault="006043FF" w:rsidP="006043FF">
      <w:pPr>
        <w:pStyle w:val="Code"/>
      </w:pPr>
      <w:r>
        <w:t xml:space="preserve">            "innerExceptions": [</w:t>
      </w:r>
    </w:p>
    <w:p w14:paraId="5642DE96" w14:textId="77777777" w:rsidR="006043FF" w:rsidRDefault="006043FF" w:rsidP="006043FF">
      <w:pPr>
        <w:pStyle w:val="Code"/>
      </w:pPr>
      <w:r>
        <w:t xml:space="preserve">              {</w:t>
      </w:r>
    </w:p>
    <w:p w14:paraId="5E620B0A" w14:textId="77777777" w:rsidR="006043FF" w:rsidRDefault="006043FF" w:rsidP="006043FF">
      <w:pPr>
        <w:pStyle w:val="Code"/>
      </w:pPr>
      <w:r>
        <w:t xml:space="preserve">                "kind": "System.ArgumentException",</w:t>
      </w:r>
    </w:p>
    <w:p w14:paraId="724E7158" w14:textId="77777777" w:rsidR="006043FF" w:rsidRDefault="006043FF" w:rsidP="006043FF">
      <w:pPr>
        <w:pStyle w:val="Code"/>
      </w:pPr>
      <w:r>
        <w:t xml:space="preserve">                "message": "length is &lt; 0"</w:t>
      </w:r>
    </w:p>
    <w:p w14:paraId="465F40B1" w14:textId="77777777" w:rsidR="006043FF" w:rsidRDefault="006043FF" w:rsidP="006043FF">
      <w:pPr>
        <w:pStyle w:val="Code"/>
      </w:pPr>
      <w:r>
        <w:t xml:space="preserve">              }</w:t>
      </w:r>
    </w:p>
    <w:p w14:paraId="4F41ACBA" w14:textId="77777777" w:rsidR="006043FF" w:rsidRDefault="006043FF" w:rsidP="006043FF">
      <w:pPr>
        <w:pStyle w:val="Code"/>
      </w:pPr>
      <w:r>
        <w:t xml:space="preserve">            ]</w:t>
      </w:r>
    </w:p>
    <w:p w14:paraId="258C4106" w14:textId="77777777" w:rsidR="006043FF" w:rsidRDefault="006043FF" w:rsidP="006043FF">
      <w:pPr>
        <w:pStyle w:val="Code"/>
      </w:pPr>
      <w:r>
        <w:t xml:space="preserve">          }</w:t>
      </w:r>
    </w:p>
    <w:p w14:paraId="10A75AC6" w14:textId="77777777" w:rsidR="006043FF" w:rsidRDefault="006043FF" w:rsidP="006043FF">
      <w:pPr>
        <w:pStyle w:val="Code"/>
      </w:pPr>
      <w:r>
        <w:t xml:space="preserve">        },</w:t>
      </w:r>
    </w:p>
    <w:p w14:paraId="7F521E5D" w14:textId="77777777" w:rsidR="006043FF" w:rsidRDefault="006043FF" w:rsidP="006043FF">
      <w:pPr>
        <w:pStyle w:val="Code"/>
      </w:pPr>
      <w:r>
        <w:t xml:space="preserve">        {</w:t>
      </w:r>
    </w:p>
    <w:p w14:paraId="0C63DE15" w14:textId="77777777" w:rsidR="006043FF" w:rsidRDefault="006043FF" w:rsidP="006043FF">
      <w:pPr>
        <w:pStyle w:val="Code"/>
      </w:pPr>
      <w:r>
        <w:t xml:space="preserve">          "id": "CTN0002",</w:t>
      </w:r>
    </w:p>
    <w:p w14:paraId="6E4B8EB0" w14:textId="77777777" w:rsidR="006043FF" w:rsidRDefault="006043FF" w:rsidP="006043FF">
      <w:pPr>
        <w:pStyle w:val="Code"/>
      </w:pPr>
      <w:r>
        <w:t xml:space="preserve">          "level": "note",</w:t>
      </w:r>
    </w:p>
    <w:p w14:paraId="63ADE594" w14:textId="77777777" w:rsidR="006043FF" w:rsidRDefault="006043FF" w:rsidP="006043FF">
      <w:pPr>
        <w:pStyle w:val="Code"/>
      </w:pPr>
      <w:r>
        <w:t xml:space="preserve">          "message": "Run ended."</w:t>
      </w:r>
    </w:p>
    <w:p w14:paraId="214D517C" w14:textId="77777777" w:rsidR="006043FF" w:rsidRDefault="006043FF" w:rsidP="006043FF">
      <w:pPr>
        <w:pStyle w:val="Code"/>
      </w:pPr>
      <w:r>
        <w:t xml:space="preserve">        }</w:t>
      </w:r>
    </w:p>
    <w:p w14:paraId="2E3BB90C" w14:textId="77777777" w:rsidR="006043FF" w:rsidRDefault="006043FF" w:rsidP="006043FF">
      <w:pPr>
        <w:pStyle w:val="Code"/>
      </w:pPr>
      <w:r>
        <w:t xml:space="preserve">      ],</w:t>
      </w:r>
    </w:p>
    <w:p w14:paraId="4436C146" w14:textId="77777777" w:rsidR="006043FF" w:rsidRDefault="006043FF" w:rsidP="006043FF">
      <w:pPr>
        <w:pStyle w:val="Code"/>
      </w:pPr>
      <w:r>
        <w:t xml:space="preserve">      "rules": {</w:t>
      </w:r>
    </w:p>
    <w:p w14:paraId="03A171F3" w14:textId="77777777" w:rsidR="006043FF" w:rsidRDefault="006043FF" w:rsidP="006043FF">
      <w:pPr>
        <w:pStyle w:val="Code"/>
      </w:pPr>
      <w:r>
        <w:t xml:space="preserve">        "C2001": {</w:t>
      </w:r>
    </w:p>
    <w:p w14:paraId="639D30BF" w14:textId="77777777" w:rsidR="006043FF" w:rsidRDefault="006043FF" w:rsidP="006043FF">
      <w:pPr>
        <w:pStyle w:val="Code"/>
      </w:pPr>
      <w:r>
        <w:t xml:space="preserve">          "id": "C2001",</w:t>
      </w:r>
    </w:p>
    <w:p w14:paraId="105CDD25" w14:textId="77777777" w:rsidR="00D336F4" w:rsidRDefault="006043FF" w:rsidP="006043FF">
      <w:pPr>
        <w:pStyle w:val="Code"/>
      </w:pPr>
      <w:r>
        <w:t xml:space="preserve">          "shortDescription": "A </w:t>
      </w:r>
      <w:r w:rsidR="00D336F4">
        <w:t>variable was used without being</w:t>
      </w:r>
    </w:p>
    <w:p w14:paraId="2063F571" w14:textId="0C7834C5" w:rsidR="006043FF" w:rsidRDefault="00D336F4" w:rsidP="006043FF">
      <w:pPr>
        <w:pStyle w:val="Code"/>
      </w:pPr>
      <w:r>
        <w:t xml:space="preserve">                              </w:t>
      </w:r>
      <w:r w:rsidR="006043FF">
        <w:t>initialized.",</w:t>
      </w:r>
    </w:p>
    <w:p w14:paraId="0690180C" w14:textId="77777777" w:rsidR="00D336F4" w:rsidRDefault="006043FF" w:rsidP="006043FF">
      <w:pPr>
        <w:pStyle w:val="Code"/>
      </w:pPr>
      <w:r>
        <w:t xml:space="preserve">          "fullDescription": "A variable was </w:t>
      </w:r>
      <w:r w:rsidR="00D336F4">
        <w:t>used without being initialized.</w:t>
      </w:r>
    </w:p>
    <w:p w14:paraId="0FD1C63C" w14:textId="77777777" w:rsidR="00D336F4" w:rsidRDefault="00D336F4" w:rsidP="006043FF">
      <w:pPr>
        <w:pStyle w:val="Code"/>
      </w:pPr>
      <w:r>
        <w:t xml:space="preserve">                             </w:t>
      </w:r>
      <w:r w:rsidR="006043FF">
        <w:t>This can r</w:t>
      </w:r>
      <w:r>
        <w:t>esult in runtime errors such as</w:t>
      </w:r>
    </w:p>
    <w:p w14:paraId="35CBB2AA" w14:textId="30E3F1DE" w:rsidR="006043FF" w:rsidRDefault="00D336F4" w:rsidP="006043FF">
      <w:pPr>
        <w:pStyle w:val="Code"/>
      </w:pPr>
      <w:r>
        <w:t xml:space="preserve">                             </w:t>
      </w:r>
      <w:r w:rsidR="006043FF">
        <w:t>null reference exceptions.",</w:t>
      </w:r>
    </w:p>
    <w:p w14:paraId="6291E997" w14:textId="410A6393" w:rsidR="006043FF" w:rsidRDefault="006043FF" w:rsidP="006043FF">
      <w:pPr>
        <w:pStyle w:val="Code"/>
      </w:pPr>
      <w:r>
        <w:t xml:space="preserve">          "message</w:t>
      </w:r>
      <w:r w:rsidR="000F7985">
        <w:t>Template</w:t>
      </w:r>
      <w:r>
        <w:t>s": {</w:t>
      </w:r>
    </w:p>
    <w:p w14:paraId="12BB2AC9" w14:textId="77777777" w:rsidR="006043FF" w:rsidRDefault="006043FF" w:rsidP="006043FF">
      <w:pPr>
        <w:pStyle w:val="Code"/>
      </w:pPr>
      <w:r>
        <w:t xml:space="preserve">            "default": "Variable \"{0}\" was used without being initialized."</w:t>
      </w:r>
    </w:p>
    <w:p w14:paraId="31652E32" w14:textId="61F761ED" w:rsidR="006043FF" w:rsidRDefault="006043FF" w:rsidP="006043FF">
      <w:pPr>
        <w:pStyle w:val="Code"/>
      </w:pPr>
      <w:r>
        <w:t xml:space="preserve">          }</w:t>
      </w:r>
      <w:r w:rsidR="000F7985">
        <w:t>,</w:t>
      </w:r>
    </w:p>
    <w:p w14:paraId="5ED24C4A" w14:textId="16D8061B" w:rsidR="000F7985" w:rsidRDefault="000F7985" w:rsidP="000F7985">
      <w:pPr>
        <w:pStyle w:val="Code"/>
      </w:pPr>
      <w:r>
        <w:t xml:space="preserve">          "richMessageTemplates": {</w:t>
      </w:r>
    </w:p>
    <w:p w14:paraId="44C5AA3E" w14:textId="6D095886" w:rsidR="000F7985" w:rsidRDefault="000F7985" w:rsidP="000F7985">
      <w:pPr>
        <w:pStyle w:val="Code"/>
      </w:pPr>
      <w:r>
        <w:t xml:space="preserve">            "default": "Variable `{0}` was used without being initialized."</w:t>
      </w:r>
    </w:p>
    <w:p w14:paraId="6E20F3EC" w14:textId="77777777" w:rsidR="000F7985" w:rsidRDefault="000F7985" w:rsidP="000F7985">
      <w:pPr>
        <w:pStyle w:val="Code"/>
      </w:pPr>
      <w:r>
        <w:t xml:space="preserve">          }</w:t>
      </w:r>
    </w:p>
    <w:p w14:paraId="11AA1174" w14:textId="77777777" w:rsidR="006043FF" w:rsidRDefault="006043FF" w:rsidP="006043FF">
      <w:pPr>
        <w:pStyle w:val="Code"/>
      </w:pPr>
      <w:r>
        <w:t xml:space="preserve">        }</w:t>
      </w:r>
    </w:p>
    <w:p w14:paraId="446C4816" w14:textId="77777777" w:rsidR="006043FF" w:rsidRDefault="006043FF" w:rsidP="006043FF">
      <w:pPr>
        <w:pStyle w:val="Code"/>
      </w:pPr>
      <w:r>
        <w:t xml:space="preserve">      }</w:t>
      </w:r>
    </w:p>
    <w:p w14:paraId="09164FA2" w14:textId="77777777" w:rsidR="006043FF" w:rsidRDefault="006043FF" w:rsidP="006043FF">
      <w:pPr>
        <w:pStyle w:val="Code"/>
      </w:pPr>
      <w:r>
        <w:t xml:space="preserve">    }</w:t>
      </w:r>
    </w:p>
    <w:p w14:paraId="37F9B2F3" w14:textId="77777777" w:rsidR="006043FF" w:rsidRDefault="006043FF" w:rsidP="006043FF">
      <w:pPr>
        <w:pStyle w:val="Code"/>
      </w:pPr>
      <w:r>
        <w:t xml:space="preserve">  ]</w:t>
      </w:r>
    </w:p>
    <w:p w14:paraId="30962DB6" w14:textId="3742C786" w:rsidR="006043FF" w:rsidRPr="006043FF" w:rsidRDefault="006043FF" w:rsidP="006043FF">
      <w:pPr>
        <w:pStyle w:val="Code"/>
      </w:pPr>
      <w:r>
        <w:t>}</w:t>
      </w:r>
    </w:p>
    <w:p w14:paraId="2611FA26" w14:textId="77777777" w:rsidR="00A05FDF" w:rsidRDefault="00A05FDF" w:rsidP="00A05FDF">
      <w:pPr>
        <w:pStyle w:val="AppendixHeading1"/>
      </w:pPr>
      <w:bookmarkStart w:id="506" w:name="AppendixRevisionHistory"/>
      <w:bookmarkStart w:id="507" w:name="_Toc85472898"/>
      <w:bookmarkStart w:id="508" w:name="_Toc287332014"/>
      <w:bookmarkStart w:id="509" w:name="_Toc503451090"/>
      <w:bookmarkEnd w:id="506"/>
      <w:r>
        <w:lastRenderedPageBreak/>
        <w:t>Revision History</w:t>
      </w:r>
      <w:bookmarkEnd w:id="507"/>
      <w:bookmarkEnd w:id="508"/>
      <w:bookmarkEnd w:id="509"/>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548"/>
        <w:gridCol w:w="1440"/>
        <w:gridCol w:w="2160"/>
        <w:gridCol w:w="4428"/>
      </w:tblGrid>
      <w:tr w:rsidR="00A05FDF" w14:paraId="67A5EC13" w14:textId="77777777" w:rsidTr="00C7321D">
        <w:tc>
          <w:tcPr>
            <w:tcW w:w="1548" w:type="dxa"/>
          </w:tcPr>
          <w:p w14:paraId="1AB65541" w14:textId="77777777" w:rsidR="00A05FDF" w:rsidRPr="00C7321D" w:rsidRDefault="00A05FDF" w:rsidP="00C7321D">
            <w:pPr>
              <w:jc w:val="center"/>
              <w:rPr>
                <w:b/>
              </w:rPr>
            </w:pPr>
            <w:r w:rsidRPr="00C7321D">
              <w:rPr>
                <w:b/>
              </w:rPr>
              <w:t>Revision</w:t>
            </w:r>
          </w:p>
        </w:tc>
        <w:tc>
          <w:tcPr>
            <w:tcW w:w="1440" w:type="dxa"/>
          </w:tcPr>
          <w:p w14:paraId="5FF16319" w14:textId="77777777" w:rsidR="00A05FDF" w:rsidRPr="00C7321D" w:rsidRDefault="00A05FDF" w:rsidP="00C7321D">
            <w:pPr>
              <w:jc w:val="center"/>
              <w:rPr>
                <w:b/>
              </w:rPr>
            </w:pPr>
            <w:r w:rsidRPr="00C7321D">
              <w:rPr>
                <w:b/>
              </w:rPr>
              <w:t>Date</w:t>
            </w:r>
          </w:p>
        </w:tc>
        <w:tc>
          <w:tcPr>
            <w:tcW w:w="2160" w:type="dxa"/>
          </w:tcPr>
          <w:p w14:paraId="4A7390AC" w14:textId="77777777" w:rsidR="00A05FDF" w:rsidRPr="00C7321D" w:rsidRDefault="00A05FDF" w:rsidP="00C7321D">
            <w:pPr>
              <w:jc w:val="center"/>
              <w:rPr>
                <w:b/>
              </w:rPr>
            </w:pPr>
            <w:r w:rsidRPr="00C7321D">
              <w:rPr>
                <w:b/>
              </w:rPr>
              <w:t>Editor</w:t>
            </w:r>
          </w:p>
        </w:tc>
        <w:tc>
          <w:tcPr>
            <w:tcW w:w="4428" w:type="dxa"/>
          </w:tcPr>
          <w:p w14:paraId="4E81E11D" w14:textId="77777777" w:rsidR="00A05FDF" w:rsidRPr="00C7321D" w:rsidRDefault="00A05FDF" w:rsidP="00AC5012">
            <w:pPr>
              <w:rPr>
                <w:b/>
              </w:rPr>
            </w:pPr>
            <w:r w:rsidRPr="00C7321D">
              <w:rPr>
                <w:b/>
              </w:rPr>
              <w:t>Changes Made</w:t>
            </w:r>
          </w:p>
        </w:tc>
      </w:tr>
      <w:tr w:rsidR="00A05FDF" w14:paraId="4F7190FF" w14:textId="77777777" w:rsidTr="00C7321D">
        <w:tc>
          <w:tcPr>
            <w:tcW w:w="1548" w:type="dxa"/>
          </w:tcPr>
          <w:p w14:paraId="635E8D3C" w14:textId="7AF94BF5" w:rsidR="00A05FDF" w:rsidRDefault="00213A75" w:rsidP="00AC5012">
            <w:r>
              <w:t>01</w:t>
            </w:r>
          </w:p>
        </w:tc>
        <w:tc>
          <w:tcPr>
            <w:tcW w:w="1440" w:type="dxa"/>
          </w:tcPr>
          <w:p w14:paraId="3D5D2C0F" w14:textId="4D41C8EF" w:rsidR="00A05FDF" w:rsidRDefault="00213A75" w:rsidP="00AC5012">
            <w:r>
              <w:t>2017/09/22</w:t>
            </w:r>
          </w:p>
        </w:tc>
        <w:tc>
          <w:tcPr>
            <w:tcW w:w="2160" w:type="dxa"/>
          </w:tcPr>
          <w:p w14:paraId="3A701F8E" w14:textId="13BA2AD2" w:rsidR="00A05FDF" w:rsidRDefault="00213A75" w:rsidP="00AC5012">
            <w:r>
              <w:t>Laurence J. Golding</w:t>
            </w:r>
          </w:p>
        </w:tc>
        <w:tc>
          <w:tcPr>
            <w:tcW w:w="4428" w:type="dxa"/>
          </w:tcPr>
          <w:p w14:paraId="7A7757D5" w14:textId="06E4B71D" w:rsidR="00A05FDF" w:rsidRDefault="00213A75" w:rsidP="00AC5012">
            <w:r>
              <w:t>Initial version, transcribed from contribution with minor corrections.</w:t>
            </w:r>
          </w:p>
        </w:tc>
      </w:tr>
      <w:tr w:rsidR="001C0F56" w14:paraId="279AB9F5" w14:textId="77777777" w:rsidTr="00C7321D">
        <w:tc>
          <w:tcPr>
            <w:tcW w:w="1548" w:type="dxa"/>
          </w:tcPr>
          <w:p w14:paraId="78D1CC34" w14:textId="1ABC645E" w:rsidR="001C0F56" w:rsidRDefault="001C0F56" w:rsidP="00AC5012">
            <w:r>
              <w:t>02</w:t>
            </w:r>
          </w:p>
        </w:tc>
        <w:tc>
          <w:tcPr>
            <w:tcW w:w="1440" w:type="dxa"/>
          </w:tcPr>
          <w:p w14:paraId="2393E18D" w14:textId="22482A20" w:rsidR="001C0F56" w:rsidRDefault="001C0F56" w:rsidP="00AC5012">
            <w:r>
              <w:t>2017/11/29</w:t>
            </w:r>
          </w:p>
        </w:tc>
        <w:tc>
          <w:tcPr>
            <w:tcW w:w="2160" w:type="dxa"/>
          </w:tcPr>
          <w:p w14:paraId="7B409F08" w14:textId="2170C461" w:rsidR="001C0F56" w:rsidRDefault="001C0F56" w:rsidP="00AC5012">
            <w:r>
              <w:t>Laurence J. Golding</w:t>
            </w:r>
          </w:p>
        </w:tc>
        <w:tc>
          <w:tcPr>
            <w:tcW w:w="4428" w:type="dxa"/>
          </w:tcPr>
          <w:p w14:paraId="7921FAAD" w14:textId="276F503F" w:rsidR="001C0F56" w:rsidRDefault="001C0F56" w:rsidP="00AC5012">
            <w:r>
              <w:t>Incorporate</w:t>
            </w:r>
            <w:r w:rsidR="00CD3924">
              <w:t>d</w:t>
            </w:r>
            <w:r>
              <w:t xml:space="preserve"> changes for GitHub Issues </w:t>
            </w:r>
            <w:hyperlink r:id="rId54" w:history="1">
              <w:r w:rsidRPr="00115843">
                <w:rPr>
                  <w:rStyle w:val="Hyperlink"/>
                </w:rPr>
                <w:t>#25</w:t>
              </w:r>
            </w:hyperlink>
            <w:r w:rsidR="00115843">
              <w:t xml:space="preserve">, </w:t>
            </w:r>
            <w:hyperlink r:id="rId55" w:history="1">
              <w:r w:rsidRPr="00115843">
                <w:rPr>
                  <w:rStyle w:val="Hyperlink"/>
                </w:rPr>
                <w:t>#27</w:t>
              </w:r>
            </w:hyperlink>
            <w:r w:rsidR="00115843">
              <w:t xml:space="preserve">, and </w:t>
            </w:r>
            <w:hyperlink r:id="rId56" w:history="1">
              <w:r w:rsidR="00115843" w:rsidRPr="00115843">
                <w:rPr>
                  <w:rStyle w:val="Hyperlink"/>
                </w:rPr>
                <w:t>#56</w:t>
              </w:r>
            </w:hyperlink>
            <w:r>
              <w:t>.</w:t>
            </w:r>
          </w:p>
        </w:tc>
      </w:tr>
      <w:tr w:rsidR="00CD3924" w14:paraId="4AD95037" w14:textId="77777777" w:rsidTr="00C7321D">
        <w:tc>
          <w:tcPr>
            <w:tcW w:w="1548" w:type="dxa"/>
          </w:tcPr>
          <w:p w14:paraId="05ADD46E" w14:textId="24935F96" w:rsidR="00CD3924" w:rsidRDefault="00CD3924" w:rsidP="00AC5012">
            <w:r>
              <w:t>03</w:t>
            </w:r>
          </w:p>
        </w:tc>
        <w:tc>
          <w:tcPr>
            <w:tcW w:w="1440" w:type="dxa"/>
          </w:tcPr>
          <w:p w14:paraId="78BB2ECA" w14:textId="2070B2CD" w:rsidR="00CD3924" w:rsidRDefault="00CD3924" w:rsidP="00AC5012">
            <w:r>
              <w:t>2018/01/10</w:t>
            </w:r>
          </w:p>
        </w:tc>
        <w:tc>
          <w:tcPr>
            <w:tcW w:w="2160" w:type="dxa"/>
          </w:tcPr>
          <w:p w14:paraId="3FFEE961" w14:textId="059D4F83" w:rsidR="00CD3924" w:rsidRDefault="00CD3924" w:rsidP="00AC5012">
            <w:r>
              <w:t>Laurence J. Golding</w:t>
            </w:r>
          </w:p>
        </w:tc>
        <w:tc>
          <w:tcPr>
            <w:tcW w:w="4428" w:type="dxa"/>
          </w:tcPr>
          <w:p w14:paraId="314BFA97" w14:textId="300E02EE" w:rsidR="00CD3924" w:rsidRDefault="00CD3924" w:rsidP="00AC5012">
            <w:r>
              <w:t xml:space="preserve">Incorporated changes for GitHub Issues </w:t>
            </w:r>
            <w:hyperlink r:id="rId57" w:history="1">
              <w:r w:rsidRPr="00115843">
                <w:rPr>
                  <w:rStyle w:val="Hyperlink"/>
                </w:rPr>
                <w:t>#33</w:t>
              </w:r>
            </w:hyperlink>
            <w:r>
              <w:t>, #</w:t>
            </w:r>
            <w:hyperlink r:id="rId58" w:history="1">
              <w:r w:rsidRPr="00115843">
                <w:rPr>
                  <w:rStyle w:val="Hyperlink"/>
                </w:rPr>
                <w:t>61</w:t>
              </w:r>
            </w:hyperlink>
            <w:r>
              <w:t xml:space="preserve">, </w:t>
            </w:r>
            <w:hyperlink r:id="rId59" w:history="1">
              <w:r w:rsidRPr="00115843">
                <w:rPr>
                  <w:rStyle w:val="Hyperlink"/>
                </w:rPr>
                <w:t>#69</w:t>
              </w:r>
            </w:hyperlink>
            <w:r>
              <w:t xml:space="preserve">, and </w:t>
            </w:r>
            <w:hyperlink r:id="rId60" w:history="1">
              <w:r w:rsidRPr="00115843">
                <w:rPr>
                  <w:rStyle w:val="Hyperlink"/>
                </w:rPr>
                <w:t>#72</w:t>
              </w:r>
            </w:hyperlink>
            <w:r>
              <w:t>. Made several minor editorial changes and a few changes to correct inaccuracies.</w:t>
            </w:r>
          </w:p>
        </w:tc>
      </w:tr>
    </w:tbl>
    <w:p w14:paraId="52D461F9" w14:textId="77777777" w:rsidR="003129C6" w:rsidRPr="003129C6" w:rsidRDefault="003129C6" w:rsidP="003129C6"/>
    <w:sectPr w:rsidR="003129C6" w:rsidRPr="003129C6" w:rsidSect="0012387E">
      <w:pgSz w:w="12240" w:h="15840" w:code="1"/>
      <w:pgMar w:top="1440" w:right="1440"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7B2EBD0" w14:textId="77777777" w:rsidR="009A5AEE" w:rsidRDefault="009A5AEE" w:rsidP="008C100C">
      <w:r>
        <w:separator/>
      </w:r>
    </w:p>
    <w:p w14:paraId="060D793C" w14:textId="77777777" w:rsidR="009A5AEE" w:rsidRDefault="009A5AEE" w:rsidP="008C100C"/>
    <w:p w14:paraId="4DF0B123" w14:textId="77777777" w:rsidR="009A5AEE" w:rsidRDefault="009A5AEE" w:rsidP="008C100C"/>
    <w:p w14:paraId="25C86A5A" w14:textId="77777777" w:rsidR="009A5AEE" w:rsidRDefault="009A5AEE" w:rsidP="008C100C"/>
    <w:p w14:paraId="14A4C1FC" w14:textId="77777777" w:rsidR="009A5AEE" w:rsidRDefault="009A5AEE" w:rsidP="008C100C"/>
    <w:p w14:paraId="0FB2985F" w14:textId="77777777" w:rsidR="009A5AEE" w:rsidRDefault="009A5AEE" w:rsidP="008C100C"/>
    <w:p w14:paraId="518C345A" w14:textId="77777777" w:rsidR="009A5AEE" w:rsidRDefault="009A5AEE" w:rsidP="008C100C"/>
  </w:endnote>
  <w:endnote w:type="continuationSeparator" w:id="0">
    <w:p w14:paraId="308AFB7B" w14:textId="77777777" w:rsidR="009A5AEE" w:rsidRDefault="009A5AEE" w:rsidP="008C100C">
      <w:r>
        <w:continuationSeparator/>
      </w:r>
    </w:p>
    <w:p w14:paraId="5EDE5CFF" w14:textId="77777777" w:rsidR="009A5AEE" w:rsidRDefault="009A5AEE" w:rsidP="008C100C"/>
    <w:p w14:paraId="13A28F23" w14:textId="77777777" w:rsidR="009A5AEE" w:rsidRDefault="009A5AEE" w:rsidP="008C100C"/>
    <w:p w14:paraId="5E59E5CA" w14:textId="77777777" w:rsidR="009A5AEE" w:rsidRDefault="009A5AEE" w:rsidP="008C100C"/>
    <w:p w14:paraId="39D15970" w14:textId="77777777" w:rsidR="009A5AEE" w:rsidRDefault="009A5AEE" w:rsidP="008C100C"/>
    <w:p w14:paraId="2F60FC79" w14:textId="77777777" w:rsidR="009A5AEE" w:rsidRDefault="009A5AEE" w:rsidP="008C100C"/>
    <w:p w14:paraId="36C27F2E" w14:textId="77777777" w:rsidR="009A5AEE" w:rsidRDefault="009A5AEE" w:rsidP="008C10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Unicode MS">
    <w:panose1 w:val="020B0604020202020204"/>
    <w:charset w:val="80"/>
    <w:family w:val="swiss"/>
    <w:pitch w:val="variable"/>
    <w:sig w:usb0="F7FFAFFF" w:usb1="E9DFFFFF" w:usb2="0000003F" w:usb3="00000000" w:csb0="003F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A99FBD9" w14:textId="77777777" w:rsidR="008E09FB" w:rsidRDefault="008E09F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AD1DFC2" w14:textId="718BF733" w:rsidR="008E09FB" w:rsidRPr="00195F88" w:rsidRDefault="008E09FB" w:rsidP="008F61FB">
    <w:pPr>
      <w:pStyle w:val="Footer"/>
      <w:tabs>
        <w:tab w:val="clear" w:pos="4320"/>
        <w:tab w:val="clear" w:pos="8640"/>
        <w:tab w:val="center" w:pos="4680"/>
        <w:tab w:val="right" w:pos="9360"/>
      </w:tabs>
      <w:spacing w:after="0"/>
      <w:rPr>
        <w:sz w:val="16"/>
        <w:szCs w:val="16"/>
        <w:lang w:val="en-US"/>
      </w:rPr>
    </w:pPr>
    <w:r>
      <w:rPr>
        <w:sz w:val="16"/>
        <w:szCs w:val="16"/>
        <w:lang w:val="en-US"/>
      </w:rPr>
      <w:t>sarif-v2.0-wd02</w:t>
    </w:r>
    <w:r>
      <w:rPr>
        <w:sz w:val="16"/>
        <w:szCs w:val="16"/>
      </w:rPr>
      <w:tab/>
      <w:t>Working Draft 0</w:t>
    </w:r>
    <w:r>
      <w:rPr>
        <w:sz w:val="16"/>
        <w:szCs w:val="16"/>
        <w:lang w:val="en-US"/>
      </w:rPr>
      <w:t>2</w:t>
    </w:r>
    <w:r>
      <w:rPr>
        <w:sz w:val="16"/>
        <w:szCs w:val="16"/>
      </w:rPr>
      <w:tab/>
    </w:r>
    <w:r>
      <w:rPr>
        <w:sz w:val="16"/>
        <w:szCs w:val="16"/>
        <w:lang w:val="en-US"/>
      </w:rPr>
      <w:t>11 January 2018</w:t>
    </w:r>
  </w:p>
  <w:p w14:paraId="2081D924" w14:textId="3740BA65" w:rsidR="008E09FB" w:rsidRPr="00195F88" w:rsidRDefault="008E09FB" w:rsidP="00195F88">
    <w:pPr>
      <w:pStyle w:val="Footer"/>
      <w:tabs>
        <w:tab w:val="clear" w:pos="4320"/>
        <w:tab w:val="clear" w:pos="8640"/>
        <w:tab w:val="center" w:pos="4680"/>
        <w:tab w:val="right" w:pos="9360"/>
      </w:tabs>
      <w:spacing w:before="0" w:after="0"/>
      <w:rPr>
        <w:sz w:val="16"/>
        <w:szCs w:val="16"/>
        <w:lang w:val="en-US"/>
      </w:rPr>
    </w:pPr>
    <w:r w:rsidRPr="00F50E2C">
      <w:rPr>
        <w:sz w:val="16"/>
        <w:szCs w:val="16"/>
      </w:rPr>
      <w:t xml:space="preserve">Standards Track </w:t>
    </w:r>
    <w:r>
      <w:rPr>
        <w:sz w:val="16"/>
        <w:szCs w:val="16"/>
        <w:lang w:val="en-US"/>
      </w:rPr>
      <w:t>Draft</w:t>
    </w:r>
    <w:r>
      <w:rPr>
        <w:sz w:val="16"/>
        <w:szCs w:val="16"/>
      </w:rPr>
      <w:tab/>
      <w:t xml:space="preserve">Copyright </w:t>
    </w:r>
    <w:r>
      <w:rPr>
        <w:rFonts w:cs="Arial"/>
        <w:sz w:val="16"/>
        <w:szCs w:val="16"/>
      </w:rPr>
      <w:t>©</w:t>
    </w:r>
    <w:r w:rsidRPr="000E28CA">
      <w:rPr>
        <w:sz w:val="16"/>
        <w:szCs w:val="16"/>
      </w:rPr>
      <w:t xml:space="preserve"> O</w:t>
    </w:r>
    <w:r>
      <w:rPr>
        <w:sz w:val="16"/>
        <w:szCs w:val="16"/>
      </w:rPr>
      <w:t>ASIS Open 2017</w:t>
    </w:r>
    <w:r w:rsidRPr="00852E10">
      <w:rPr>
        <w:sz w:val="16"/>
        <w:szCs w:val="16"/>
      </w:rPr>
      <w:t>. All Rights Reserved.</w:t>
    </w:r>
    <w:r>
      <w:rPr>
        <w:sz w:val="16"/>
        <w:szCs w:val="16"/>
      </w:rPr>
      <w:tab/>
    </w:r>
    <w:r w:rsidRPr="0051640A">
      <w:rPr>
        <w:sz w:val="16"/>
        <w:szCs w:val="16"/>
      </w:rPr>
      <w:t xml:space="preserve">Page </w:t>
    </w:r>
    <w:r w:rsidRPr="0051640A">
      <w:rPr>
        <w:rStyle w:val="PageNumber"/>
        <w:sz w:val="16"/>
        <w:szCs w:val="16"/>
      </w:rPr>
      <w:fldChar w:fldCharType="begin"/>
    </w:r>
    <w:r w:rsidRPr="0051640A">
      <w:rPr>
        <w:rStyle w:val="PageNumber"/>
        <w:sz w:val="16"/>
        <w:szCs w:val="16"/>
      </w:rPr>
      <w:instrText xml:space="preserve"> PAGE </w:instrText>
    </w:r>
    <w:r w:rsidRPr="0051640A">
      <w:rPr>
        <w:rStyle w:val="PageNumber"/>
        <w:sz w:val="16"/>
        <w:szCs w:val="16"/>
      </w:rPr>
      <w:fldChar w:fldCharType="separate"/>
    </w:r>
    <w:r w:rsidR="00460340">
      <w:rPr>
        <w:rStyle w:val="PageNumber"/>
        <w:noProof/>
        <w:sz w:val="16"/>
        <w:szCs w:val="16"/>
      </w:rPr>
      <w:t>15</w:t>
    </w:r>
    <w:r w:rsidRPr="0051640A">
      <w:rPr>
        <w:rStyle w:val="PageNumber"/>
        <w:sz w:val="16"/>
        <w:szCs w:val="16"/>
      </w:rPr>
      <w:fldChar w:fldCharType="end"/>
    </w:r>
    <w:r w:rsidRPr="0051640A">
      <w:rPr>
        <w:rStyle w:val="PageNumber"/>
        <w:sz w:val="16"/>
        <w:szCs w:val="16"/>
      </w:rPr>
      <w:t xml:space="preserve"> of </w:t>
    </w:r>
    <w:r w:rsidRPr="0051640A">
      <w:rPr>
        <w:rStyle w:val="PageNumber"/>
        <w:sz w:val="16"/>
        <w:szCs w:val="16"/>
      </w:rPr>
      <w:fldChar w:fldCharType="begin"/>
    </w:r>
    <w:r w:rsidRPr="0051640A">
      <w:rPr>
        <w:rStyle w:val="PageNumber"/>
        <w:sz w:val="16"/>
        <w:szCs w:val="16"/>
      </w:rPr>
      <w:instrText xml:space="preserve"> NUMPAGES </w:instrText>
    </w:r>
    <w:r w:rsidRPr="0051640A">
      <w:rPr>
        <w:rStyle w:val="PageNumber"/>
        <w:sz w:val="16"/>
        <w:szCs w:val="16"/>
      </w:rPr>
      <w:fldChar w:fldCharType="separate"/>
    </w:r>
    <w:r w:rsidR="00460340">
      <w:rPr>
        <w:rStyle w:val="PageNumber"/>
        <w:noProof/>
        <w:sz w:val="16"/>
        <w:szCs w:val="16"/>
      </w:rPr>
      <w:t>98</w:t>
    </w:r>
    <w:r w:rsidRPr="0051640A">
      <w:rPr>
        <w:rStyle w:val="PageNumber"/>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D117E8" w14:textId="77777777" w:rsidR="008E09FB" w:rsidRDefault="008E09F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EB8C7C3" w14:textId="77777777" w:rsidR="009A5AEE" w:rsidRDefault="009A5AEE" w:rsidP="008C100C">
      <w:r>
        <w:separator/>
      </w:r>
    </w:p>
    <w:p w14:paraId="31D4537D" w14:textId="77777777" w:rsidR="009A5AEE" w:rsidRDefault="009A5AEE" w:rsidP="008C100C"/>
  </w:footnote>
  <w:footnote w:type="continuationSeparator" w:id="0">
    <w:p w14:paraId="74254F5C" w14:textId="77777777" w:rsidR="009A5AEE" w:rsidRDefault="009A5AEE" w:rsidP="008C100C">
      <w:r>
        <w:continuationSeparator/>
      </w:r>
    </w:p>
    <w:p w14:paraId="5662646C" w14:textId="77777777" w:rsidR="009A5AEE" w:rsidRDefault="009A5AEE" w:rsidP="008C100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128BA2" w14:textId="77777777" w:rsidR="008E09FB" w:rsidRDefault="008E09F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06465F" w14:textId="77777777" w:rsidR="008E09FB" w:rsidRDefault="008E09F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7E86969" w14:textId="77777777" w:rsidR="008E09FB" w:rsidRDefault="008E09F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3"/>
    <w:multiLevelType w:val="singleLevel"/>
    <w:tmpl w:val="8C703C70"/>
    <w:lvl w:ilvl="0">
      <w:start w:val="1"/>
      <w:numFmt w:val="bullet"/>
      <w:pStyle w:val="ListBullet2"/>
      <w:lvlText w:val="–"/>
      <w:lvlJc w:val="left"/>
      <w:pPr>
        <w:tabs>
          <w:tab w:val="num" w:pos="720"/>
        </w:tabs>
        <w:ind w:left="720" w:hanging="360"/>
      </w:pPr>
      <w:rPr>
        <w:rFonts w:hAnsi="Arial" w:hint="default"/>
      </w:rPr>
    </w:lvl>
  </w:abstractNum>
  <w:abstractNum w:abstractNumId="1" w15:restartNumberingAfterBreak="0">
    <w:nsid w:val="FFFFFF89"/>
    <w:multiLevelType w:val="singleLevel"/>
    <w:tmpl w:val="3DD4544A"/>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027D250E"/>
    <w:multiLevelType w:val="hybridMultilevel"/>
    <w:tmpl w:val="8C42471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B4517F"/>
    <w:multiLevelType w:val="hybridMultilevel"/>
    <w:tmpl w:val="61986B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2207B10"/>
    <w:multiLevelType w:val="hybridMultilevel"/>
    <w:tmpl w:val="DD70B06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230B5F"/>
    <w:multiLevelType w:val="hybridMultilevel"/>
    <w:tmpl w:val="F4E20F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2A73E9A"/>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47B569C"/>
    <w:multiLevelType w:val="hybridMultilevel"/>
    <w:tmpl w:val="DE3C30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7FB2F05"/>
    <w:multiLevelType w:val="hybridMultilevel"/>
    <w:tmpl w:val="386AC8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BC20D1"/>
    <w:multiLevelType w:val="hybridMultilevel"/>
    <w:tmpl w:val="3AFEB1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E2243DB"/>
    <w:multiLevelType w:val="hybridMultilevel"/>
    <w:tmpl w:val="B79094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1E6E19BE"/>
    <w:multiLevelType w:val="hybridMultilevel"/>
    <w:tmpl w:val="6598DC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F3E5227"/>
    <w:multiLevelType w:val="hybridMultilevel"/>
    <w:tmpl w:val="E23CC3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6B0598C"/>
    <w:multiLevelType w:val="hybridMultilevel"/>
    <w:tmpl w:val="10FCFC7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ED30EC1"/>
    <w:multiLevelType w:val="hybridMultilevel"/>
    <w:tmpl w:val="88B40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FC97442"/>
    <w:multiLevelType w:val="hybridMultilevel"/>
    <w:tmpl w:val="215E91C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0294FD2"/>
    <w:multiLevelType w:val="hybridMultilevel"/>
    <w:tmpl w:val="FCE8E3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33ED3F0F"/>
    <w:multiLevelType w:val="multilevel"/>
    <w:tmpl w:val="3162D9F2"/>
    <w:lvl w:ilvl="0">
      <w:start w:val="1"/>
      <w:numFmt w:val="upperLetter"/>
      <w:pStyle w:val="AppendixHeading1"/>
      <w:suff w:val="space"/>
      <w:lvlText w:val="Appendix %1."/>
      <w:lvlJc w:val="left"/>
      <w:pPr>
        <w:ind w:left="360" w:hanging="360"/>
      </w:pPr>
      <w:rPr>
        <w:rFonts w:hint="default"/>
      </w:rPr>
    </w:lvl>
    <w:lvl w:ilvl="1">
      <w:start w:val="1"/>
      <w:numFmt w:val="decimal"/>
      <w:pStyle w:val="AppendixHeading2"/>
      <w:suff w:val="space"/>
      <w:lvlText w:val="%1.%2"/>
      <w:lvlJc w:val="left"/>
      <w:pPr>
        <w:ind w:left="1026" w:hanging="576"/>
      </w:pPr>
      <w:rPr>
        <w:rFonts w:hint="default"/>
      </w:rPr>
    </w:lvl>
    <w:lvl w:ilvl="2">
      <w:start w:val="1"/>
      <w:numFmt w:val="decimal"/>
      <w:pStyle w:val="AppendixHeading3"/>
      <w:suff w:val="space"/>
      <w:lvlText w:val="%1.%2.%3"/>
      <w:lvlJc w:val="left"/>
      <w:pPr>
        <w:ind w:left="360" w:hanging="360"/>
      </w:pPr>
      <w:rPr>
        <w:rFonts w:hint="default"/>
      </w:rPr>
    </w:lvl>
    <w:lvl w:ilvl="3">
      <w:start w:val="1"/>
      <w:numFmt w:val="decimal"/>
      <w:pStyle w:val="AppendixHeading4"/>
      <w:suff w:val="space"/>
      <w:lvlText w:val="%1.%2.%3.%4"/>
      <w:lvlJc w:val="left"/>
      <w:pPr>
        <w:ind w:left="810" w:hanging="360"/>
      </w:pPr>
      <w:rPr>
        <w:rFonts w:hint="default"/>
      </w:rPr>
    </w:lvl>
    <w:lvl w:ilvl="4">
      <w:start w:val="1"/>
      <w:numFmt w:val="decimal"/>
      <w:pStyle w:val="AppendixHeading5"/>
      <w:suff w:val="space"/>
      <w:lvlText w:val="%1.%2.%3.%4.%5"/>
      <w:lvlJc w:val="left"/>
      <w:pPr>
        <w:ind w:left="1008" w:hanging="1008"/>
      </w:pPr>
      <w:rPr>
        <w:rFonts w:hint="default"/>
        <w:b/>
        <w:bCs w:val="0"/>
        <w:i/>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8" w15:restartNumberingAfterBreak="0">
    <w:nsid w:val="34BE0922"/>
    <w:multiLevelType w:val="hybridMultilevel"/>
    <w:tmpl w:val="354AD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376D04D7"/>
    <w:multiLevelType w:val="hybridMultilevel"/>
    <w:tmpl w:val="CF685B4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D40C26"/>
    <w:multiLevelType w:val="hybridMultilevel"/>
    <w:tmpl w:val="770805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38723A19"/>
    <w:multiLevelType w:val="hybridMultilevel"/>
    <w:tmpl w:val="3D2088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3C5A7FCC"/>
    <w:multiLevelType w:val="hybridMultilevel"/>
    <w:tmpl w:val="086469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3CB65EE6"/>
    <w:multiLevelType w:val="hybridMultilevel"/>
    <w:tmpl w:val="D20481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D326C4A"/>
    <w:multiLevelType w:val="hybridMultilevel"/>
    <w:tmpl w:val="7D12AA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EAF0BDC"/>
    <w:multiLevelType w:val="hybridMultilevel"/>
    <w:tmpl w:val="2DAA2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433454A8"/>
    <w:multiLevelType w:val="hybridMultilevel"/>
    <w:tmpl w:val="0F349D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43857ED2"/>
    <w:multiLevelType w:val="hybridMultilevel"/>
    <w:tmpl w:val="39F6122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4B787121"/>
    <w:multiLevelType w:val="hybridMultilevel"/>
    <w:tmpl w:val="8716D18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BA113C0"/>
    <w:multiLevelType w:val="hybridMultilevel"/>
    <w:tmpl w:val="02A016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65F14"/>
    <w:multiLevelType w:val="hybridMultilevel"/>
    <w:tmpl w:val="982E97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1F20A73"/>
    <w:multiLevelType w:val="hybridMultilevel"/>
    <w:tmpl w:val="1132FB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5E15D3F"/>
    <w:multiLevelType w:val="hybridMultilevel"/>
    <w:tmpl w:val="00B8D6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3" w15:restartNumberingAfterBreak="0">
    <w:nsid w:val="5ABD5E5F"/>
    <w:multiLevelType w:val="hybridMultilevel"/>
    <w:tmpl w:val="63C851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5FB31357"/>
    <w:multiLevelType w:val="multilevel"/>
    <w:tmpl w:val="E6D895E0"/>
    <w:lvl w:ilvl="0">
      <w:start w:val="1"/>
      <w:numFmt w:val="decimal"/>
      <w:pStyle w:val="Heading1"/>
      <w:lvlText w:val="%1"/>
      <w:lvlJc w:val="left"/>
      <w:pPr>
        <w:tabs>
          <w:tab w:val="num" w:pos="432"/>
        </w:tabs>
        <w:ind w:left="432" w:hanging="432"/>
      </w:pPr>
      <w:rPr>
        <w:rFonts w:hint="default"/>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rPr>
    </w:lvl>
    <w:lvl w:ilvl="3">
      <w:start w:val="1"/>
      <w:numFmt w:val="decimal"/>
      <w:pStyle w:val="Heading4"/>
      <w:suff w:val="space"/>
      <w:lvlText w:val="%1.%2.%3.%4"/>
      <w:lvlJc w:val="left"/>
      <w:pPr>
        <w:ind w:left="864" w:hanging="864"/>
      </w:pPr>
      <w:rPr>
        <w:rFonts w:hint="default"/>
      </w:rPr>
    </w:lvl>
    <w:lvl w:ilvl="4">
      <w:start w:val="1"/>
      <w:numFmt w:val="decimal"/>
      <w:pStyle w:val="Heading5"/>
      <w:suff w:val="space"/>
      <w:lvlText w:val="%1.%2.%3.%4.%5"/>
      <w:lvlJc w:val="left"/>
      <w:pPr>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35" w15:restartNumberingAfterBreak="0">
    <w:nsid w:val="606E2730"/>
    <w:multiLevelType w:val="hybridMultilevel"/>
    <w:tmpl w:val="4AF86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5651F15"/>
    <w:multiLevelType w:val="hybridMultilevel"/>
    <w:tmpl w:val="57302816"/>
    <w:lvl w:ilvl="0" w:tplc="0409000F">
      <w:start w:val="1"/>
      <w:numFmt w:val="decimal"/>
      <w:lvlText w:val="%1."/>
      <w:lvlJc w:val="left"/>
      <w:pPr>
        <w:ind w:left="720" w:hanging="360"/>
      </w:pPr>
    </w:lvl>
    <w:lvl w:ilvl="1" w:tplc="04090001">
      <w:start w:val="1"/>
      <w:numFmt w:val="bullet"/>
      <w:lvlText w:val=""/>
      <w:lvlJc w:val="left"/>
      <w:pPr>
        <w:ind w:left="1440" w:hanging="360"/>
      </w:pPr>
      <w:rPr>
        <w:rFonts w:ascii="Symbol" w:hAnsi="Symbol"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7F44AED"/>
    <w:multiLevelType w:val="hybridMultilevel"/>
    <w:tmpl w:val="7DF6C8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9D31C3D"/>
    <w:multiLevelType w:val="hybridMultilevel"/>
    <w:tmpl w:val="0D2EDF7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C193DD9"/>
    <w:multiLevelType w:val="hybridMultilevel"/>
    <w:tmpl w:val="06403A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2924A2"/>
    <w:multiLevelType w:val="hybridMultilevel"/>
    <w:tmpl w:val="210C0D8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1" w15:restartNumberingAfterBreak="0">
    <w:nsid w:val="754A5642"/>
    <w:multiLevelType w:val="hybridMultilevel"/>
    <w:tmpl w:val="28D265B2"/>
    <w:lvl w:ilvl="0" w:tplc="BB008B04">
      <w:start w:val="1"/>
      <w:numFmt w:val="bullet"/>
      <w:pStyle w:val="RelatedWork"/>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cs="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42" w15:restartNumberingAfterBreak="0">
    <w:nsid w:val="77D04651"/>
    <w:multiLevelType w:val="hybridMultilevel"/>
    <w:tmpl w:val="A99A2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7A224CDA"/>
    <w:multiLevelType w:val="hybridMultilevel"/>
    <w:tmpl w:val="2DB24A7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44" w15:restartNumberingAfterBreak="0">
    <w:nsid w:val="7B4732BC"/>
    <w:multiLevelType w:val="hybridMultilevel"/>
    <w:tmpl w:val="178E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C8A1C57"/>
    <w:multiLevelType w:val="hybridMultilevel"/>
    <w:tmpl w:val="F3885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E195F10"/>
    <w:multiLevelType w:val="hybridMultilevel"/>
    <w:tmpl w:val="029C5BD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7" w15:restartNumberingAfterBreak="0">
    <w:nsid w:val="7F91258D"/>
    <w:multiLevelType w:val="hybridMultilevel"/>
    <w:tmpl w:val="72443C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34"/>
  </w:num>
  <w:num w:numId="3">
    <w:abstractNumId w:val="34"/>
  </w:num>
  <w:num w:numId="4">
    <w:abstractNumId w:val="0"/>
  </w:num>
  <w:num w:numId="5">
    <w:abstractNumId w:val="41"/>
  </w:num>
  <w:num w:numId="6">
    <w:abstractNumId w:val="17"/>
  </w:num>
  <w:num w:numId="7">
    <w:abstractNumId w:val="32"/>
  </w:num>
  <w:num w:numId="8">
    <w:abstractNumId w:val="25"/>
  </w:num>
  <w:num w:numId="9">
    <w:abstractNumId w:val="26"/>
  </w:num>
  <w:num w:numId="10">
    <w:abstractNumId w:val="2"/>
  </w:num>
  <w:num w:numId="11">
    <w:abstractNumId w:val="39"/>
  </w:num>
  <w:num w:numId="12">
    <w:abstractNumId w:val="31"/>
  </w:num>
  <w:num w:numId="13">
    <w:abstractNumId w:val="13"/>
  </w:num>
  <w:num w:numId="14">
    <w:abstractNumId w:val="10"/>
  </w:num>
  <w:num w:numId="15">
    <w:abstractNumId w:val="11"/>
  </w:num>
  <w:num w:numId="16">
    <w:abstractNumId w:val="42"/>
  </w:num>
  <w:num w:numId="17">
    <w:abstractNumId w:val="30"/>
  </w:num>
  <w:num w:numId="18">
    <w:abstractNumId w:val="45"/>
  </w:num>
  <w:num w:numId="19">
    <w:abstractNumId w:val="33"/>
  </w:num>
  <w:num w:numId="20">
    <w:abstractNumId w:val="46"/>
  </w:num>
  <w:num w:numId="21">
    <w:abstractNumId w:val="37"/>
  </w:num>
  <w:num w:numId="22">
    <w:abstractNumId w:val="18"/>
  </w:num>
  <w:num w:numId="23">
    <w:abstractNumId w:val="35"/>
  </w:num>
  <w:num w:numId="24">
    <w:abstractNumId w:val="38"/>
  </w:num>
  <w:num w:numId="25">
    <w:abstractNumId w:val="29"/>
  </w:num>
  <w:num w:numId="26">
    <w:abstractNumId w:val="28"/>
  </w:num>
  <w:num w:numId="27">
    <w:abstractNumId w:val="24"/>
  </w:num>
  <w:num w:numId="28">
    <w:abstractNumId w:val="3"/>
  </w:num>
  <w:num w:numId="29">
    <w:abstractNumId w:val="22"/>
  </w:num>
  <w:num w:numId="30">
    <w:abstractNumId w:val="12"/>
  </w:num>
  <w:num w:numId="31">
    <w:abstractNumId w:val="40"/>
  </w:num>
  <w:num w:numId="32">
    <w:abstractNumId w:val="20"/>
  </w:num>
  <w:num w:numId="33">
    <w:abstractNumId w:val="7"/>
  </w:num>
  <w:num w:numId="34">
    <w:abstractNumId w:val="27"/>
  </w:num>
  <w:num w:numId="35">
    <w:abstractNumId w:val="14"/>
  </w:num>
  <w:num w:numId="36">
    <w:abstractNumId w:val="9"/>
  </w:num>
  <w:num w:numId="37">
    <w:abstractNumId w:val="5"/>
  </w:num>
  <w:num w:numId="38">
    <w:abstractNumId w:val="21"/>
  </w:num>
  <w:num w:numId="39">
    <w:abstractNumId w:val="16"/>
  </w:num>
  <w:num w:numId="40">
    <w:abstractNumId w:val="44"/>
  </w:num>
  <w:num w:numId="41">
    <w:abstractNumId w:val="6"/>
  </w:num>
  <w:num w:numId="42">
    <w:abstractNumId w:val="36"/>
  </w:num>
  <w:num w:numId="43">
    <w:abstractNumId w:val="19"/>
  </w:num>
  <w:num w:numId="44">
    <w:abstractNumId w:val="15"/>
  </w:num>
  <w:num w:numId="45">
    <w:abstractNumId w:val="8"/>
  </w:num>
  <w:num w:numId="46">
    <w:abstractNumId w:val="47"/>
  </w:num>
  <w:num w:numId="47">
    <w:abstractNumId w:val="23"/>
  </w:num>
  <w:num w:numId="48">
    <w:abstractNumId w:val="4"/>
  </w:num>
  <w:num w:numId="49">
    <w:abstractNumId w:val="43"/>
  </w:num>
  <w:numIdMacAtCleanup w:val="4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9"/>
  <w:displayBackgroundShape/>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trackRevisions/>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76113A"/>
    <w:rsid w:val="00002DA1"/>
    <w:rsid w:val="00005F1F"/>
    <w:rsid w:val="00006B3A"/>
    <w:rsid w:val="00022C2B"/>
    <w:rsid w:val="00024C43"/>
    <w:rsid w:val="00025117"/>
    <w:rsid w:val="0003129F"/>
    <w:rsid w:val="00035E41"/>
    <w:rsid w:val="0004318A"/>
    <w:rsid w:val="00045705"/>
    <w:rsid w:val="00050DE8"/>
    <w:rsid w:val="000514EF"/>
    <w:rsid w:val="00054447"/>
    <w:rsid w:val="000712FC"/>
    <w:rsid w:val="0007362C"/>
    <w:rsid w:val="00075DEE"/>
    <w:rsid w:val="00076EFC"/>
    <w:rsid w:val="000804E2"/>
    <w:rsid w:val="00082AAE"/>
    <w:rsid w:val="0008346E"/>
    <w:rsid w:val="00084D2F"/>
    <w:rsid w:val="000928F9"/>
    <w:rsid w:val="00096E2D"/>
    <w:rsid w:val="000A7DA8"/>
    <w:rsid w:val="000B071A"/>
    <w:rsid w:val="000B1B0C"/>
    <w:rsid w:val="000B428A"/>
    <w:rsid w:val="000B6674"/>
    <w:rsid w:val="000C304E"/>
    <w:rsid w:val="000C471B"/>
    <w:rsid w:val="000C5446"/>
    <w:rsid w:val="000C5A2B"/>
    <w:rsid w:val="000C66BB"/>
    <w:rsid w:val="000C756E"/>
    <w:rsid w:val="000D32C1"/>
    <w:rsid w:val="000D4DB2"/>
    <w:rsid w:val="000E28CA"/>
    <w:rsid w:val="000E714F"/>
    <w:rsid w:val="000F0B58"/>
    <w:rsid w:val="000F36D1"/>
    <w:rsid w:val="000F3A82"/>
    <w:rsid w:val="000F7985"/>
    <w:rsid w:val="00101FF7"/>
    <w:rsid w:val="00103406"/>
    <w:rsid w:val="001037D4"/>
    <w:rsid w:val="001057D2"/>
    <w:rsid w:val="00111DDA"/>
    <w:rsid w:val="0011364B"/>
    <w:rsid w:val="00115843"/>
    <w:rsid w:val="0011740D"/>
    <w:rsid w:val="001201D3"/>
    <w:rsid w:val="00123427"/>
    <w:rsid w:val="0012387E"/>
    <w:rsid w:val="00123F2F"/>
    <w:rsid w:val="00124F1F"/>
    <w:rsid w:val="00125EA7"/>
    <w:rsid w:val="00126D77"/>
    <w:rsid w:val="00130B0A"/>
    <w:rsid w:val="00132810"/>
    <w:rsid w:val="00135BCE"/>
    <w:rsid w:val="0013636C"/>
    <w:rsid w:val="00136F19"/>
    <w:rsid w:val="001417F8"/>
    <w:rsid w:val="00147F63"/>
    <w:rsid w:val="00154655"/>
    <w:rsid w:val="00155251"/>
    <w:rsid w:val="00161D0D"/>
    <w:rsid w:val="00162A07"/>
    <w:rsid w:val="00165F54"/>
    <w:rsid w:val="00174363"/>
    <w:rsid w:val="00176B0C"/>
    <w:rsid w:val="00177DED"/>
    <w:rsid w:val="00180B28"/>
    <w:rsid w:val="001847BD"/>
    <w:rsid w:val="00185B10"/>
    <w:rsid w:val="001945A5"/>
    <w:rsid w:val="00194A04"/>
    <w:rsid w:val="00195F88"/>
    <w:rsid w:val="00197743"/>
    <w:rsid w:val="001A344F"/>
    <w:rsid w:val="001A52C9"/>
    <w:rsid w:val="001A7143"/>
    <w:rsid w:val="001A79B6"/>
    <w:rsid w:val="001B06D8"/>
    <w:rsid w:val="001B103C"/>
    <w:rsid w:val="001B4C41"/>
    <w:rsid w:val="001B7ED2"/>
    <w:rsid w:val="001C0F56"/>
    <w:rsid w:val="001C3E3E"/>
    <w:rsid w:val="001C6328"/>
    <w:rsid w:val="001D1D6C"/>
    <w:rsid w:val="001D5109"/>
    <w:rsid w:val="001D7651"/>
    <w:rsid w:val="001E392A"/>
    <w:rsid w:val="001E46CF"/>
    <w:rsid w:val="001E614C"/>
    <w:rsid w:val="001F03CC"/>
    <w:rsid w:val="001F05E0"/>
    <w:rsid w:val="001F2095"/>
    <w:rsid w:val="001F52B5"/>
    <w:rsid w:val="001F591E"/>
    <w:rsid w:val="002017D5"/>
    <w:rsid w:val="00203622"/>
    <w:rsid w:val="00205FE1"/>
    <w:rsid w:val="0020630E"/>
    <w:rsid w:val="00213A75"/>
    <w:rsid w:val="0022141B"/>
    <w:rsid w:val="00225C3B"/>
    <w:rsid w:val="00233FDD"/>
    <w:rsid w:val="0023482D"/>
    <w:rsid w:val="00244809"/>
    <w:rsid w:val="0025208C"/>
    <w:rsid w:val="0025687E"/>
    <w:rsid w:val="002644D0"/>
    <w:rsid w:val="00265702"/>
    <w:rsid w:val="00273E05"/>
    <w:rsid w:val="00275FD8"/>
    <w:rsid w:val="00285F85"/>
    <w:rsid w:val="00286B5F"/>
    <w:rsid w:val="00286EC7"/>
    <w:rsid w:val="0029073A"/>
    <w:rsid w:val="00294FB3"/>
    <w:rsid w:val="002957C4"/>
    <w:rsid w:val="00295C45"/>
    <w:rsid w:val="0029702B"/>
    <w:rsid w:val="002973F0"/>
    <w:rsid w:val="002A216C"/>
    <w:rsid w:val="002A24FE"/>
    <w:rsid w:val="002A334F"/>
    <w:rsid w:val="002A48C0"/>
    <w:rsid w:val="002A5CA9"/>
    <w:rsid w:val="002B197B"/>
    <w:rsid w:val="002B41B0"/>
    <w:rsid w:val="002B48E2"/>
    <w:rsid w:val="002B57DD"/>
    <w:rsid w:val="002B7E99"/>
    <w:rsid w:val="002C0868"/>
    <w:rsid w:val="002C4966"/>
    <w:rsid w:val="002C5B97"/>
    <w:rsid w:val="002D0FAE"/>
    <w:rsid w:val="002E25E7"/>
    <w:rsid w:val="002F18F3"/>
    <w:rsid w:val="002F793A"/>
    <w:rsid w:val="00301208"/>
    <w:rsid w:val="00310E8A"/>
    <w:rsid w:val="003129C6"/>
    <w:rsid w:val="0031494F"/>
    <w:rsid w:val="00321264"/>
    <w:rsid w:val="00324D23"/>
    <w:rsid w:val="003374BB"/>
    <w:rsid w:val="003409C5"/>
    <w:rsid w:val="003423A1"/>
    <w:rsid w:val="003426DD"/>
    <w:rsid w:val="003476C1"/>
    <w:rsid w:val="00353739"/>
    <w:rsid w:val="00353EC5"/>
    <w:rsid w:val="003542DA"/>
    <w:rsid w:val="00354823"/>
    <w:rsid w:val="00361885"/>
    <w:rsid w:val="0036486E"/>
    <w:rsid w:val="00365886"/>
    <w:rsid w:val="003672C8"/>
    <w:rsid w:val="00367564"/>
    <w:rsid w:val="00367B83"/>
    <w:rsid w:val="0037269A"/>
    <w:rsid w:val="0037313D"/>
    <w:rsid w:val="00375394"/>
    <w:rsid w:val="003810C0"/>
    <w:rsid w:val="003817AC"/>
    <w:rsid w:val="0038356E"/>
    <w:rsid w:val="003A433A"/>
    <w:rsid w:val="003A630D"/>
    <w:rsid w:val="003B0E37"/>
    <w:rsid w:val="003B37EF"/>
    <w:rsid w:val="003B5868"/>
    <w:rsid w:val="003B60FC"/>
    <w:rsid w:val="003C18EF"/>
    <w:rsid w:val="003C50C5"/>
    <w:rsid w:val="003C61EA"/>
    <w:rsid w:val="003C6CE7"/>
    <w:rsid w:val="003C7D94"/>
    <w:rsid w:val="003D1945"/>
    <w:rsid w:val="003D3627"/>
    <w:rsid w:val="003D6897"/>
    <w:rsid w:val="003E1E75"/>
    <w:rsid w:val="003E62A7"/>
    <w:rsid w:val="003E72A2"/>
    <w:rsid w:val="003F487C"/>
    <w:rsid w:val="003F533C"/>
    <w:rsid w:val="004008DF"/>
    <w:rsid w:val="00401B55"/>
    <w:rsid w:val="00401BB5"/>
    <w:rsid w:val="00402451"/>
    <w:rsid w:val="0040694F"/>
    <w:rsid w:val="004122F1"/>
    <w:rsid w:val="00412A4B"/>
    <w:rsid w:val="00413D45"/>
    <w:rsid w:val="00413EB8"/>
    <w:rsid w:val="00417AFA"/>
    <w:rsid w:val="004226B7"/>
    <w:rsid w:val="004258D4"/>
    <w:rsid w:val="0043737C"/>
    <w:rsid w:val="0044419A"/>
    <w:rsid w:val="00454769"/>
    <w:rsid w:val="0045634D"/>
    <w:rsid w:val="00460340"/>
    <w:rsid w:val="00463B76"/>
    <w:rsid w:val="00465D52"/>
    <w:rsid w:val="0048683B"/>
    <w:rsid w:val="00490AEA"/>
    <w:rsid w:val="004925B5"/>
    <w:rsid w:val="00492D47"/>
    <w:rsid w:val="004A0B66"/>
    <w:rsid w:val="004A35E6"/>
    <w:rsid w:val="004A77ED"/>
    <w:rsid w:val="004B0764"/>
    <w:rsid w:val="004B203E"/>
    <w:rsid w:val="004C1F0A"/>
    <w:rsid w:val="004C4D7C"/>
    <w:rsid w:val="004D0E5E"/>
    <w:rsid w:val="004D196B"/>
    <w:rsid w:val="004D265A"/>
    <w:rsid w:val="004D77B7"/>
    <w:rsid w:val="004F272B"/>
    <w:rsid w:val="004F390D"/>
    <w:rsid w:val="005126F2"/>
    <w:rsid w:val="00513AC5"/>
    <w:rsid w:val="0051443F"/>
    <w:rsid w:val="00514964"/>
    <w:rsid w:val="0051640A"/>
    <w:rsid w:val="005174D1"/>
    <w:rsid w:val="00517BAE"/>
    <w:rsid w:val="0052099F"/>
    <w:rsid w:val="00522E14"/>
    <w:rsid w:val="0052312C"/>
    <w:rsid w:val="00536F45"/>
    <w:rsid w:val="00540CA6"/>
    <w:rsid w:val="005416D4"/>
    <w:rsid w:val="00542191"/>
    <w:rsid w:val="00544386"/>
    <w:rsid w:val="0054489F"/>
    <w:rsid w:val="00547D8B"/>
    <w:rsid w:val="00552A4F"/>
    <w:rsid w:val="005531A5"/>
    <w:rsid w:val="00565A0A"/>
    <w:rsid w:val="0056708D"/>
    <w:rsid w:val="005672EA"/>
    <w:rsid w:val="00567DE6"/>
    <w:rsid w:val="00572E88"/>
    <w:rsid w:val="00576770"/>
    <w:rsid w:val="00584D35"/>
    <w:rsid w:val="00590B1D"/>
    <w:rsid w:val="00590FE3"/>
    <w:rsid w:val="00592BE0"/>
    <w:rsid w:val="005950DA"/>
    <w:rsid w:val="005A293B"/>
    <w:rsid w:val="005A5E41"/>
    <w:rsid w:val="005B76B8"/>
    <w:rsid w:val="005D1F70"/>
    <w:rsid w:val="005D2EE1"/>
    <w:rsid w:val="005D4D17"/>
    <w:rsid w:val="005E587C"/>
    <w:rsid w:val="005E5FAD"/>
    <w:rsid w:val="005F48D5"/>
    <w:rsid w:val="00603610"/>
    <w:rsid w:val="006041EE"/>
    <w:rsid w:val="006043FF"/>
    <w:rsid w:val="006047D8"/>
    <w:rsid w:val="00604E9A"/>
    <w:rsid w:val="006066AC"/>
    <w:rsid w:val="006107FC"/>
    <w:rsid w:val="00616C1A"/>
    <w:rsid w:val="0063202C"/>
    <w:rsid w:val="00632957"/>
    <w:rsid w:val="0063361A"/>
    <w:rsid w:val="00633D82"/>
    <w:rsid w:val="00642FA1"/>
    <w:rsid w:val="00643397"/>
    <w:rsid w:val="00646038"/>
    <w:rsid w:val="00647E64"/>
    <w:rsid w:val="00652AA9"/>
    <w:rsid w:val="00652B5C"/>
    <w:rsid w:val="00653B8E"/>
    <w:rsid w:val="006570BF"/>
    <w:rsid w:val="006640DD"/>
    <w:rsid w:val="00666A43"/>
    <w:rsid w:val="00666BE5"/>
    <w:rsid w:val="006679CA"/>
    <w:rsid w:val="00675B49"/>
    <w:rsid w:val="00675C8D"/>
    <w:rsid w:val="0068398A"/>
    <w:rsid w:val="00692CC8"/>
    <w:rsid w:val="0069440C"/>
    <w:rsid w:val="006A0BE4"/>
    <w:rsid w:val="006A0D86"/>
    <w:rsid w:val="006A1B10"/>
    <w:rsid w:val="006A4281"/>
    <w:rsid w:val="006A48F3"/>
    <w:rsid w:val="006A5962"/>
    <w:rsid w:val="006A6A3A"/>
    <w:rsid w:val="006B272F"/>
    <w:rsid w:val="006B58F4"/>
    <w:rsid w:val="006B65C7"/>
    <w:rsid w:val="006C19C1"/>
    <w:rsid w:val="006C3C8C"/>
    <w:rsid w:val="006C787E"/>
    <w:rsid w:val="006D31DB"/>
    <w:rsid w:val="006E09CB"/>
    <w:rsid w:val="006E3C85"/>
    <w:rsid w:val="006E4329"/>
    <w:rsid w:val="006E546E"/>
    <w:rsid w:val="006E7B53"/>
    <w:rsid w:val="006F1B41"/>
    <w:rsid w:val="006F21F3"/>
    <w:rsid w:val="006F2371"/>
    <w:rsid w:val="006F467D"/>
    <w:rsid w:val="006F4D22"/>
    <w:rsid w:val="006F7350"/>
    <w:rsid w:val="007054DD"/>
    <w:rsid w:val="00706D59"/>
    <w:rsid w:val="00710FE0"/>
    <w:rsid w:val="0071217C"/>
    <w:rsid w:val="007165BD"/>
    <w:rsid w:val="00727F08"/>
    <w:rsid w:val="00732E87"/>
    <w:rsid w:val="00735E3A"/>
    <w:rsid w:val="00741FE3"/>
    <w:rsid w:val="0074463C"/>
    <w:rsid w:val="00745446"/>
    <w:rsid w:val="00745595"/>
    <w:rsid w:val="00750BBC"/>
    <w:rsid w:val="00754545"/>
    <w:rsid w:val="00755676"/>
    <w:rsid w:val="0076113A"/>
    <w:rsid w:val="007611CD"/>
    <w:rsid w:val="00770A97"/>
    <w:rsid w:val="0077347A"/>
    <w:rsid w:val="00780AD1"/>
    <w:rsid w:val="00780EC3"/>
    <w:rsid w:val="007816D7"/>
    <w:rsid w:val="007A3843"/>
    <w:rsid w:val="007A4110"/>
    <w:rsid w:val="007A53E1"/>
    <w:rsid w:val="007C2C52"/>
    <w:rsid w:val="007C64F1"/>
    <w:rsid w:val="007D079E"/>
    <w:rsid w:val="007E3373"/>
    <w:rsid w:val="007F5126"/>
    <w:rsid w:val="00801EC5"/>
    <w:rsid w:val="00806D7D"/>
    <w:rsid w:val="00813A9A"/>
    <w:rsid w:val="00815787"/>
    <w:rsid w:val="00821A6C"/>
    <w:rsid w:val="0082371F"/>
    <w:rsid w:val="008341CC"/>
    <w:rsid w:val="008354A2"/>
    <w:rsid w:val="0083739E"/>
    <w:rsid w:val="00844B2F"/>
    <w:rsid w:val="00847950"/>
    <w:rsid w:val="00847EA1"/>
    <w:rsid w:val="00850F1B"/>
    <w:rsid w:val="00851329"/>
    <w:rsid w:val="00852177"/>
    <w:rsid w:val="00852E10"/>
    <w:rsid w:val="00853AE7"/>
    <w:rsid w:val="008546B3"/>
    <w:rsid w:val="00854B1E"/>
    <w:rsid w:val="00857191"/>
    <w:rsid w:val="00860008"/>
    <w:rsid w:val="008651CE"/>
    <w:rsid w:val="008677C6"/>
    <w:rsid w:val="00881AF1"/>
    <w:rsid w:val="00882021"/>
    <w:rsid w:val="00882FC4"/>
    <w:rsid w:val="0088732F"/>
    <w:rsid w:val="00890065"/>
    <w:rsid w:val="008A0E1E"/>
    <w:rsid w:val="008A1D1D"/>
    <w:rsid w:val="008A6250"/>
    <w:rsid w:val="008A6BC2"/>
    <w:rsid w:val="008B35FC"/>
    <w:rsid w:val="008B3FB3"/>
    <w:rsid w:val="008C100C"/>
    <w:rsid w:val="008C7396"/>
    <w:rsid w:val="008D23C9"/>
    <w:rsid w:val="008D464F"/>
    <w:rsid w:val="008E09FB"/>
    <w:rsid w:val="008E1CE1"/>
    <w:rsid w:val="008F022E"/>
    <w:rsid w:val="008F0C80"/>
    <w:rsid w:val="008F38CE"/>
    <w:rsid w:val="008F5087"/>
    <w:rsid w:val="008F61FB"/>
    <w:rsid w:val="00903557"/>
    <w:rsid w:val="00903BE1"/>
    <w:rsid w:val="00903F25"/>
    <w:rsid w:val="009158FC"/>
    <w:rsid w:val="009225E1"/>
    <w:rsid w:val="0092395F"/>
    <w:rsid w:val="00932BEE"/>
    <w:rsid w:val="00933ED8"/>
    <w:rsid w:val="00944CF4"/>
    <w:rsid w:val="00945051"/>
    <w:rsid w:val="00951C02"/>
    <w:rsid w:val="009523EF"/>
    <w:rsid w:val="009558EF"/>
    <w:rsid w:val="00957AE3"/>
    <w:rsid w:val="00960D49"/>
    <w:rsid w:val="009738A4"/>
    <w:rsid w:val="009853E2"/>
    <w:rsid w:val="00992B66"/>
    <w:rsid w:val="00995224"/>
    <w:rsid w:val="00996B9D"/>
    <w:rsid w:val="009A1CFF"/>
    <w:rsid w:val="009A44D0"/>
    <w:rsid w:val="009A4C1B"/>
    <w:rsid w:val="009A5AEE"/>
    <w:rsid w:val="009B1274"/>
    <w:rsid w:val="009C2B7C"/>
    <w:rsid w:val="009C7DCE"/>
    <w:rsid w:val="009D1D26"/>
    <w:rsid w:val="009D5461"/>
    <w:rsid w:val="009E2F18"/>
    <w:rsid w:val="009E5ACB"/>
    <w:rsid w:val="009F03D2"/>
    <w:rsid w:val="009F3D61"/>
    <w:rsid w:val="009F6A4E"/>
    <w:rsid w:val="00A001B9"/>
    <w:rsid w:val="00A046ED"/>
    <w:rsid w:val="00A05FDF"/>
    <w:rsid w:val="00A0789C"/>
    <w:rsid w:val="00A12CC2"/>
    <w:rsid w:val="00A14F9A"/>
    <w:rsid w:val="00A25A6E"/>
    <w:rsid w:val="00A355DC"/>
    <w:rsid w:val="00A36268"/>
    <w:rsid w:val="00A403F5"/>
    <w:rsid w:val="00A4123E"/>
    <w:rsid w:val="00A43E5D"/>
    <w:rsid w:val="00A44E81"/>
    <w:rsid w:val="00A471E7"/>
    <w:rsid w:val="00A50716"/>
    <w:rsid w:val="00A55204"/>
    <w:rsid w:val="00A620C3"/>
    <w:rsid w:val="00A710C8"/>
    <w:rsid w:val="00A74192"/>
    <w:rsid w:val="00A83CAA"/>
    <w:rsid w:val="00A86F30"/>
    <w:rsid w:val="00A9135E"/>
    <w:rsid w:val="00A91CEB"/>
    <w:rsid w:val="00A92A05"/>
    <w:rsid w:val="00AA1F70"/>
    <w:rsid w:val="00AA7BD8"/>
    <w:rsid w:val="00AB66A4"/>
    <w:rsid w:val="00AC1887"/>
    <w:rsid w:val="00AC44F2"/>
    <w:rsid w:val="00AC5012"/>
    <w:rsid w:val="00AD0665"/>
    <w:rsid w:val="00AD0F45"/>
    <w:rsid w:val="00AD1298"/>
    <w:rsid w:val="00AD4704"/>
    <w:rsid w:val="00AD6C00"/>
    <w:rsid w:val="00AD7FD8"/>
    <w:rsid w:val="00AE0702"/>
    <w:rsid w:val="00AE5548"/>
    <w:rsid w:val="00AF0908"/>
    <w:rsid w:val="00AF0D84"/>
    <w:rsid w:val="00AF1133"/>
    <w:rsid w:val="00AF5EEC"/>
    <w:rsid w:val="00AF7697"/>
    <w:rsid w:val="00B01B8E"/>
    <w:rsid w:val="00B02B47"/>
    <w:rsid w:val="00B050AF"/>
    <w:rsid w:val="00B05C99"/>
    <w:rsid w:val="00B07128"/>
    <w:rsid w:val="00B103B8"/>
    <w:rsid w:val="00B10DFC"/>
    <w:rsid w:val="00B13AF7"/>
    <w:rsid w:val="00B14DB7"/>
    <w:rsid w:val="00B2415D"/>
    <w:rsid w:val="00B26B4C"/>
    <w:rsid w:val="00B27191"/>
    <w:rsid w:val="00B31516"/>
    <w:rsid w:val="00B31D35"/>
    <w:rsid w:val="00B356DD"/>
    <w:rsid w:val="00B35B4A"/>
    <w:rsid w:val="00B36720"/>
    <w:rsid w:val="00B5002D"/>
    <w:rsid w:val="00B53807"/>
    <w:rsid w:val="00B56878"/>
    <w:rsid w:val="00B569DB"/>
    <w:rsid w:val="00B62028"/>
    <w:rsid w:val="00B62E2E"/>
    <w:rsid w:val="00B641A5"/>
    <w:rsid w:val="00B641AA"/>
    <w:rsid w:val="00B64B1A"/>
    <w:rsid w:val="00B668D7"/>
    <w:rsid w:val="00B73A86"/>
    <w:rsid w:val="00B75681"/>
    <w:rsid w:val="00B76444"/>
    <w:rsid w:val="00B80CDB"/>
    <w:rsid w:val="00B81AB9"/>
    <w:rsid w:val="00B84D7B"/>
    <w:rsid w:val="00B86BC7"/>
    <w:rsid w:val="00B93485"/>
    <w:rsid w:val="00B9497D"/>
    <w:rsid w:val="00BA0919"/>
    <w:rsid w:val="00BA2083"/>
    <w:rsid w:val="00BA3A45"/>
    <w:rsid w:val="00BA7DAA"/>
    <w:rsid w:val="00BB78A9"/>
    <w:rsid w:val="00BC439B"/>
    <w:rsid w:val="00BC7D72"/>
    <w:rsid w:val="00BD0C18"/>
    <w:rsid w:val="00BD5C4F"/>
    <w:rsid w:val="00BD74E8"/>
    <w:rsid w:val="00BE00AC"/>
    <w:rsid w:val="00BE0637"/>
    <w:rsid w:val="00BE1CE0"/>
    <w:rsid w:val="00C02DEC"/>
    <w:rsid w:val="00C130CD"/>
    <w:rsid w:val="00C20C97"/>
    <w:rsid w:val="00C21C43"/>
    <w:rsid w:val="00C23558"/>
    <w:rsid w:val="00C254A7"/>
    <w:rsid w:val="00C30BBD"/>
    <w:rsid w:val="00C32606"/>
    <w:rsid w:val="00C40BDA"/>
    <w:rsid w:val="00C45F5B"/>
    <w:rsid w:val="00C52EFC"/>
    <w:rsid w:val="00C56762"/>
    <w:rsid w:val="00C56949"/>
    <w:rsid w:val="00C6111F"/>
    <w:rsid w:val="00C6211E"/>
    <w:rsid w:val="00C66549"/>
    <w:rsid w:val="00C71349"/>
    <w:rsid w:val="00C7242E"/>
    <w:rsid w:val="00C7321D"/>
    <w:rsid w:val="00C7613B"/>
    <w:rsid w:val="00C76CAA"/>
    <w:rsid w:val="00C77916"/>
    <w:rsid w:val="00C83566"/>
    <w:rsid w:val="00C9139F"/>
    <w:rsid w:val="00C93F2E"/>
    <w:rsid w:val="00CA025D"/>
    <w:rsid w:val="00CA144C"/>
    <w:rsid w:val="00CA2698"/>
    <w:rsid w:val="00CA5EC9"/>
    <w:rsid w:val="00CA5F99"/>
    <w:rsid w:val="00CC59E5"/>
    <w:rsid w:val="00CC5EC1"/>
    <w:rsid w:val="00CD2928"/>
    <w:rsid w:val="00CD3924"/>
    <w:rsid w:val="00CE035E"/>
    <w:rsid w:val="00CE0648"/>
    <w:rsid w:val="00CE06CB"/>
    <w:rsid w:val="00CE1F32"/>
    <w:rsid w:val="00CF18D3"/>
    <w:rsid w:val="00CF2745"/>
    <w:rsid w:val="00CF4874"/>
    <w:rsid w:val="00D027BA"/>
    <w:rsid w:val="00D06421"/>
    <w:rsid w:val="00D10846"/>
    <w:rsid w:val="00D122C5"/>
    <w:rsid w:val="00D142A8"/>
    <w:rsid w:val="00D17F06"/>
    <w:rsid w:val="00D211A8"/>
    <w:rsid w:val="00D24DAF"/>
    <w:rsid w:val="00D27F14"/>
    <w:rsid w:val="00D27F62"/>
    <w:rsid w:val="00D336F4"/>
    <w:rsid w:val="00D34E24"/>
    <w:rsid w:val="00D422AB"/>
    <w:rsid w:val="00D4234B"/>
    <w:rsid w:val="00D43CB9"/>
    <w:rsid w:val="00D44AFA"/>
    <w:rsid w:val="00D5207A"/>
    <w:rsid w:val="00D54431"/>
    <w:rsid w:val="00D56563"/>
    <w:rsid w:val="00D57FAD"/>
    <w:rsid w:val="00D60DFE"/>
    <w:rsid w:val="00D62F3E"/>
    <w:rsid w:val="00D763BC"/>
    <w:rsid w:val="00D8216B"/>
    <w:rsid w:val="00D852A1"/>
    <w:rsid w:val="00D862A8"/>
    <w:rsid w:val="00DA5475"/>
    <w:rsid w:val="00DB7C1F"/>
    <w:rsid w:val="00DC3F77"/>
    <w:rsid w:val="00DC75C8"/>
    <w:rsid w:val="00DD0478"/>
    <w:rsid w:val="00DD2BDF"/>
    <w:rsid w:val="00DD3F2A"/>
    <w:rsid w:val="00DD45F4"/>
    <w:rsid w:val="00DD73AA"/>
    <w:rsid w:val="00DE0F9F"/>
    <w:rsid w:val="00DE46EE"/>
    <w:rsid w:val="00DE6F0E"/>
    <w:rsid w:val="00DE6F8D"/>
    <w:rsid w:val="00DE7AAC"/>
    <w:rsid w:val="00DF1F29"/>
    <w:rsid w:val="00DF5EAF"/>
    <w:rsid w:val="00DF71DF"/>
    <w:rsid w:val="00E01912"/>
    <w:rsid w:val="00E06227"/>
    <w:rsid w:val="00E06A9A"/>
    <w:rsid w:val="00E1429C"/>
    <w:rsid w:val="00E20F80"/>
    <w:rsid w:val="00E21636"/>
    <w:rsid w:val="00E230BA"/>
    <w:rsid w:val="00E31A55"/>
    <w:rsid w:val="00E35020"/>
    <w:rsid w:val="00E36FE1"/>
    <w:rsid w:val="00E4299F"/>
    <w:rsid w:val="00E43C11"/>
    <w:rsid w:val="00E55AD3"/>
    <w:rsid w:val="00E57DB7"/>
    <w:rsid w:val="00E66BA0"/>
    <w:rsid w:val="00E66E38"/>
    <w:rsid w:val="00E72306"/>
    <w:rsid w:val="00E7674F"/>
    <w:rsid w:val="00E769D4"/>
    <w:rsid w:val="00E9034C"/>
    <w:rsid w:val="00E90717"/>
    <w:rsid w:val="00E947B6"/>
    <w:rsid w:val="00EA23DD"/>
    <w:rsid w:val="00EB7C69"/>
    <w:rsid w:val="00EC1016"/>
    <w:rsid w:val="00EC4D9D"/>
    <w:rsid w:val="00EC6397"/>
    <w:rsid w:val="00ED540D"/>
    <w:rsid w:val="00EE1E0B"/>
    <w:rsid w:val="00EE3179"/>
    <w:rsid w:val="00EE32B1"/>
    <w:rsid w:val="00EE3C80"/>
    <w:rsid w:val="00EE4410"/>
    <w:rsid w:val="00EE6A00"/>
    <w:rsid w:val="00EE7D13"/>
    <w:rsid w:val="00EF4226"/>
    <w:rsid w:val="00EF4882"/>
    <w:rsid w:val="00EF545E"/>
    <w:rsid w:val="00EF5B8E"/>
    <w:rsid w:val="00F003C0"/>
    <w:rsid w:val="00F07E6A"/>
    <w:rsid w:val="00F10B93"/>
    <w:rsid w:val="00F24170"/>
    <w:rsid w:val="00F249F9"/>
    <w:rsid w:val="00F30566"/>
    <w:rsid w:val="00F3260A"/>
    <w:rsid w:val="00F41277"/>
    <w:rsid w:val="00F42099"/>
    <w:rsid w:val="00F4291F"/>
    <w:rsid w:val="00F45E0E"/>
    <w:rsid w:val="00F46438"/>
    <w:rsid w:val="00F47F30"/>
    <w:rsid w:val="00F50B4E"/>
    <w:rsid w:val="00F5125F"/>
    <w:rsid w:val="00F51AF1"/>
    <w:rsid w:val="00F5240A"/>
    <w:rsid w:val="00F53893"/>
    <w:rsid w:val="00F552C7"/>
    <w:rsid w:val="00F55A86"/>
    <w:rsid w:val="00F633FA"/>
    <w:rsid w:val="00F636FC"/>
    <w:rsid w:val="00F66C85"/>
    <w:rsid w:val="00F719DB"/>
    <w:rsid w:val="00F71A67"/>
    <w:rsid w:val="00F7356C"/>
    <w:rsid w:val="00F81243"/>
    <w:rsid w:val="00F83B35"/>
    <w:rsid w:val="00F84A73"/>
    <w:rsid w:val="00F85576"/>
    <w:rsid w:val="00F90F0E"/>
    <w:rsid w:val="00F94152"/>
    <w:rsid w:val="00FA2059"/>
    <w:rsid w:val="00FA361D"/>
    <w:rsid w:val="00FB1E02"/>
    <w:rsid w:val="00FB384A"/>
    <w:rsid w:val="00FB3A75"/>
    <w:rsid w:val="00FB5300"/>
    <w:rsid w:val="00FC1320"/>
    <w:rsid w:val="00FC5615"/>
    <w:rsid w:val="00FC566D"/>
    <w:rsid w:val="00FD012A"/>
    <w:rsid w:val="00FD070C"/>
    <w:rsid w:val="00FD22AC"/>
    <w:rsid w:val="00FD445B"/>
    <w:rsid w:val="00FD48FE"/>
    <w:rsid w:val="00FE5C1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259419A"/>
  <w15:docId w15:val="{159AC91B-1B18-4302-9C42-B01C5FE08F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unhideWhenUsed="1"/>
    <w:lsdException w:name="List Number" w:semiHidden="1" w:unhideWhenUsed="1"/>
    <w:lsdException w:name="List 2" w:semiHidden="1" w:unhideWhenUsed="1"/>
    <w:lsdException w:name="List 3" w:unhideWhenUsed="1"/>
    <w:lsdException w:name="List 4"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unhideWhenUsed="1"/>
    <w:lsdException w:name="Subtitle" w:qFormat="1"/>
    <w:lsdException w:name="Salutation" w:unhideWhenUsed="1"/>
    <w:lsdException w:name="Date"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3426DD"/>
    <w:pPr>
      <w:spacing w:before="80" w:after="80"/>
    </w:pPr>
    <w:rPr>
      <w:rFonts w:ascii="Arial" w:hAnsi="Arial"/>
      <w:szCs w:val="24"/>
    </w:rPr>
  </w:style>
  <w:style w:type="paragraph" w:styleId="Heading1">
    <w:name w:val="heading 1"/>
    <w:basedOn w:val="Normal"/>
    <w:next w:val="Normal"/>
    <w:qFormat/>
    <w:rsid w:val="00E01912"/>
    <w:pPr>
      <w:keepNext/>
      <w:pageBreakBefore/>
      <w:numPr>
        <w:numId w:val="3"/>
      </w:numPr>
      <w:pBdr>
        <w:top w:val="single" w:sz="4" w:space="6" w:color="808080"/>
      </w:pBdr>
      <w:spacing w:before="480" w:after="120"/>
      <w:outlineLvl w:val="0"/>
    </w:pPr>
    <w:rPr>
      <w:rFonts w:cs="Arial"/>
      <w:b/>
      <w:bCs/>
      <w:color w:val="3B006F"/>
      <w:kern w:val="32"/>
      <w:sz w:val="36"/>
      <w:szCs w:val="36"/>
    </w:rPr>
  </w:style>
  <w:style w:type="paragraph" w:styleId="Heading2">
    <w:name w:val="heading 2"/>
    <w:aliases w:val="H2"/>
    <w:basedOn w:val="Heading1"/>
    <w:next w:val="Normal"/>
    <w:qFormat/>
    <w:rsid w:val="00A710C8"/>
    <w:pPr>
      <w:pageBreakBefore w:val="0"/>
      <w:numPr>
        <w:ilvl w:val="1"/>
      </w:numPr>
      <w:pBdr>
        <w:top w:val="none" w:sz="0" w:space="0" w:color="auto"/>
      </w:pBdr>
      <w:spacing w:before="240"/>
      <w:outlineLvl w:val="1"/>
    </w:pPr>
    <w:rPr>
      <w:bCs w:val="0"/>
      <w:iCs/>
      <w:sz w:val="28"/>
      <w:szCs w:val="28"/>
    </w:rPr>
  </w:style>
  <w:style w:type="paragraph" w:styleId="Heading3">
    <w:name w:val="heading 3"/>
    <w:aliases w:val="H3"/>
    <w:basedOn w:val="Heading2"/>
    <w:next w:val="Normal"/>
    <w:qFormat/>
    <w:pPr>
      <w:numPr>
        <w:ilvl w:val="2"/>
      </w:numPr>
      <w:outlineLvl w:val="2"/>
    </w:pPr>
    <w:rPr>
      <w:bCs/>
      <w:sz w:val="26"/>
      <w:szCs w:val="26"/>
    </w:rPr>
  </w:style>
  <w:style w:type="paragraph" w:styleId="Heading4">
    <w:name w:val="heading 4"/>
    <w:aliases w:val="H4"/>
    <w:basedOn w:val="Heading3"/>
    <w:next w:val="Normal"/>
    <w:qFormat/>
    <w:pPr>
      <w:numPr>
        <w:ilvl w:val="3"/>
      </w:numPr>
      <w:outlineLvl w:val="3"/>
    </w:pPr>
    <w:rPr>
      <w:bCs w:val="0"/>
      <w:sz w:val="24"/>
      <w:szCs w:val="28"/>
    </w:rPr>
  </w:style>
  <w:style w:type="paragraph" w:styleId="Heading5">
    <w:name w:val="heading 5"/>
    <w:basedOn w:val="Heading4"/>
    <w:next w:val="Normal"/>
    <w:qFormat/>
    <w:pPr>
      <w:numPr>
        <w:ilvl w:val="4"/>
      </w:numPr>
      <w:outlineLvl w:val="4"/>
    </w:pPr>
    <w:rPr>
      <w:bCs/>
      <w:iCs w:val="0"/>
      <w:szCs w:val="26"/>
    </w:rPr>
  </w:style>
  <w:style w:type="paragraph" w:styleId="Heading6">
    <w:name w:val="heading 6"/>
    <w:basedOn w:val="Heading5"/>
    <w:next w:val="Normal"/>
    <w:qFormat/>
    <w:pPr>
      <w:numPr>
        <w:ilvl w:val="5"/>
      </w:numPr>
      <w:outlineLvl w:val="5"/>
    </w:pPr>
    <w:rPr>
      <w:bCs w:val="0"/>
      <w:sz w:val="22"/>
      <w:szCs w:val="22"/>
    </w:rPr>
  </w:style>
  <w:style w:type="paragraph" w:styleId="Heading7">
    <w:name w:val="heading 7"/>
    <w:basedOn w:val="Heading6"/>
    <w:next w:val="Normal"/>
    <w:qFormat/>
    <w:pPr>
      <w:numPr>
        <w:ilvl w:val="6"/>
      </w:numPr>
      <w:outlineLvl w:val="6"/>
    </w:pPr>
  </w:style>
  <w:style w:type="paragraph" w:styleId="Heading8">
    <w:name w:val="heading 8"/>
    <w:basedOn w:val="Heading7"/>
    <w:next w:val="Normal"/>
    <w:qFormat/>
    <w:pPr>
      <w:numPr>
        <w:ilvl w:val="7"/>
      </w:numPr>
      <w:outlineLvl w:val="7"/>
    </w:pPr>
    <w:rPr>
      <w:i/>
      <w:iCs/>
    </w:rPr>
  </w:style>
  <w:style w:type="paragraph" w:styleId="Heading9">
    <w:name w:val="heading 9"/>
    <w:basedOn w:val="Heading8"/>
    <w:next w:val="Normal"/>
    <w:qFormat/>
    <w:pPr>
      <w:numPr>
        <w:ilvl w:val="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qFormat/>
    <w:rsid w:val="00B2415D"/>
    <w:pPr>
      <w:pBdr>
        <w:top w:val="single" w:sz="4" w:space="1" w:color="808080"/>
      </w:pBdr>
      <w:spacing w:before="0" w:after="240"/>
    </w:pPr>
    <w:rPr>
      <w:rFonts w:cs="Arial"/>
      <w:b/>
      <w:bCs/>
      <w:color w:val="3B006F"/>
      <w:kern w:val="28"/>
      <w:sz w:val="48"/>
      <w:szCs w:val="48"/>
    </w:rPr>
  </w:style>
  <w:style w:type="paragraph" w:styleId="Subtitle">
    <w:name w:val="Subtitle"/>
    <w:basedOn w:val="Title"/>
    <w:qFormat/>
    <w:rsid w:val="00B2415D"/>
    <w:rPr>
      <w:sz w:val="36"/>
      <w:szCs w:val="36"/>
    </w:rPr>
  </w:style>
  <w:style w:type="paragraph" w:customStyle="1" w:styleId="Titlepageinfo">
    <w:name w:val="Title page info"/>
    <w:basedOn w:val="Normal"/>
    <w:next w:val="Titlepageinfodescription"/>
    <w:rsid w:val="00B2415D"/>
    <w:pPr>
      <w:keepNext/>
      <w:spacing w:before="0" w:after="0"/>
    </w:pPr>
    <w:rPr>
      <w:b/>
      <w:color w:val="3B006F"/>
      <w:szCs w:val="20"/>
    </w:rPr>
  </w:style>
  <w:style w:type="paragraph" w:customStyle="1" w:styleId="Titlepageinfodescription">
    <w:name w:val="Title page info description"/>
    <w:basedOn w:val="Titlepageinfo"/>
    <w:next w:val="Titlepageinfo"/>
    <w:rsid w:val="003D1945"/>
    <w:pPr>
      <w:keepNext w:val="0"/>
      <w:spacing w:after="80"/>
      <w:ind w:left="720"/>
      <w:contextualSpacing/>
    </w:pPr>
    <w:rPr>
      <w:b w:val="0"/>
      <w:color w:val="auto"/>
    </w:rPr>
  </w:style>
  <w:style w:type="paragraph" w:customStyle="1" w:styleId="Contributor">
    <w:name w:val="Contributor"/>
    <w:basedOn w:val="Titlepageinfodescription"/>
    <w:rsid w:val="00E31A55"/>
  </w:style>
  <w:style w:type="paragraph" w:customStyle="1" w:styleId="Legalnotice">
    <w:name w:val="Legal notice"/>
    <w:basedOn w:val="Titlepageinfodescription"/>
    <w:pPr>
      <w:spacing w:before="240"/>
      <w:ind w:left="0"/>
    </w:pPr>
  </w:style>
  <w:style w:type="character" w:customStyle="1" w:styleId="Datatype">
    <w:name w:val="Datatype"/>
    <w:rPr>
      <w:rFonts w:ascii="Courier New" w:hAnsi="Courier New"/>
    </w:rPr>
  </w:style>
  <w:style w:type="character" w:styleId="Hyperlink">
    <w:name w:val="Hyperlink"/>
    <w:uiPriority w:val="99"/>
    <w:rPr>
      <w:color w:val="0000EE"/>
      <w:u w:val="none"/>
    </w:rPr>
  </w:style>
  <w:style w:type="paragraph" w:styleId="TOC1">
    <w:name w:val="toc 1"/>
    <w:basedOn w:val="Normal"/>
    <w:next w:val="Normal"/>
    <w:autoRedefine/>
    <w:uiPriority w:val="39"/>
    <w:rsid w:val="00F003C0"/>
    <w:pPr>
      <w:tabs>
        <w:tab w:val="left" w:pos="480"/>
        <w:tab w:val="right" w:leader="dot" w:pos="9350"/>
      </w:tabs>
      <w:spacing w:before="60" w:after="60"/>
    </w:pPr>
  </w:style>
  <w:style w:type="paragraph" w:styleId="TOC2">
    <w:name w:val="toc 2"/>
    <w:basedOn w:val="Normal"/>
    <w:next w:val="Normal"/>
    <w:autoRedefine/>
    <w:uiPriority w:val="39"/>
    <w:pPr>
      <w:spacing w:before="60" w:after="60"/>
      <w:ind w:left="240"/>
    </w:pPr>
  </w:style>
  <w:style w:type="paragraph" w:styleId="TOC3">
    <w:name w:val="toc 3"/>
    <w:basedOn w:val="Normal"/>
    <w:next w:val="Normal"/>
    <w:autoRedefine/>
    <w:uiPriority w:val="39"/>
    <w:pPr>
      <w:spacing w:before="60" w:after="60"/>
      <w:ind w:left="480"/>
    </w:pPr>
  </w:style>
  <w:style w:type="paragraph" w:customStyle="1" w:styleId="Code">
    <w:name w:val="Code"/>
    <w:basedOn w:val="Normal"/>
    <w:pPr>
      <w:keepLines/>
      <w:pBdr>
        <w:top w:val="single" w:sz="4" w:space="3" w:color="auto"/>
        <w:bottom w:val="single" w:sz="4" w:space="3" w:color="auto"/>
      </w:pBdr>
      <w:shd w:val="clear" w:color="auto" w:fill="D9D9D9"/>
      <w:spacing w:before="0" w:after="0"/>
      <w:ind w:left="432" w:right="432"/>
    </w:pPr>
    <w:rPr>
      <w:rFonts w:ascii="Courier New" w:hAnsi="Courier New"/>
      <w:sz w:val="18"/>
    </w:rPr>
  </w:style>
  <w:style w:type="paragraph" w:customStyle="1" w:styleId="AppendixHeading2">
    <w:name w:val="AppendixHeading2"/>
    <w:basedOn w:val="Heading2"/>
    <w:next w:val="Normal"/>
    <w:rsid w:val="00F003C0"/>
    <w:pPr>
      <w:numPr>
        <w:numId w:val="6"/>
      </w:numPr>
      <w:ind w:left="576"/>
    </w:pPr>
  </w:style>
  <w:style w:type="character" w:styleId="FollowedHyperlink">
    <w:name w:val="FollowedHyperlink"/>
    <w:rPr>
      <w:color w:val="800080"/>
      <w:u w:val="single"/>
    </w:rPr>
  </w:style>
  <w:style w:type="character" w:customStyle="1" w:styleId="Element">
    <w:name w:val="Element"/>
    <w:rPr>
      <w:rFonts w:ascii="Courier New" w:hAnsi="Courier New"/>
      <w:sz w:val="20"/>
    </w:rPr>
  </w:style>
  <w:style w:type="character" w:customStyle="1" w:styleId="Attribute">
    <w:name w:val="Attribute"/>
    <w:rPr>
      <w:rFonts w:ascii="Courier New" w:hAnsi="Courier New"/>
      <w:sz w:val="20"/>
    </w:rPr>
  </w:style>
  <w:style w:type="character" w:customStyle="1" w:styleId="Keyword">
    <w:name w:val="Keyword"/>
    <w:basedOn w:val="Element"/>
    <w:rPr>
      <w:rFonts w:ascii="Courier New" w:hAnsi="Courier New"/>
      <w:sz w:val="20"/>
    </w:rPr>
  </w:style>
  <w:style w:type="paragraph" w:styleId="NormalWeb">
    <w:name w:val="Normal (Web)"/>
    <w:basedOn w:val="Normal"/>
    <w:pPr>
      <w:spacing w:before="100" w:beforeAutospacing="1" w:after="100" w:afterAutospacing="1"/>
    </w:pPr>
    <w:rPr>
      <w:rFonts w:ascii="Arial Unicode MS" w:eastAsia="Arial Unicode MS" w:hAnsi="Arial Unicode MS" w:cs="Arial Unicode MS"/>
    </w:rPr>
  </w:style>
  <w:style w:type="character" w:styleId="Emphasis">
    <w:name w:val="Emphasis"/>
    <w:qFormat/>
    <w:rPr>
      <w:i/>
      <w:iCs/>
    </w:rPr>
  </w:style>
  <w:style w:type="character" w:styleId="HTMLTypewriter">
    <w:name w:val="HTML Typewriter"/>
    <w:rPr>
      <w:rFonts w:ascii="Arial Unicode MS" w:eastAsia="Arial Unicode MS" w:hAnsi="Arial Unicode MS" w:cs="Arial Unicode MS"/>
      <w:sz w:val="20"/>
      <w:szCs w:val="20"/>
    </w:rPr>
  </w:style>
  <w:style w:type="paragraph" w:styleId="HTMLPreformatted">
    <w:name w:val="HTML Preformatted"/>
    <w:basedOn w:val="Normal"/>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after="0"/>
    </w:pPr>
    <w:rPr>
      <w:rFonts w:ascii="Arial Unicode MS" w:eastAsia="Arial Unicode MS" w:hAnsi="Arial Unicode MS" w:cs="Arial Unicode MS"/>
      <w:szCs w:val="20"/>
    </w:rPr>
  </w:style>
  <w:style w:type="paragraph" w:styleId="NoteHeading">
    <w:name w:val="Note Heading"/>
    <w:basedOn w:val="Normal"/>
    <w:next w:val="Normal"/>
  </w:style>
  <w:style w:type="paragraph" w:customStyle="1" w:styleId="Note">
    <w:name w:val="Note"/>
    <w:basedOn w:val="Normal"/>
    <w:next w:val="Normal"/>
    <w:pPr>
      <w:spacing w:before="120" w:after="120"/>
      <w:ind w:left="720" w:right="720"/>
    </w:pPr>
  </w:style>
  <w:style w:type="paragraph" w:customStyle="1" w:styleId="Definitionterm">
    <w:name w:val="Definition term"/>
    <w:basedOn w:val="Normal"/>
    <w:next w:val="Definition"/>
    <w:pPr>
      <w:ind w:right="2880"/>
    </w:pPr>
    <w:rPr>
      <w:rFonts w:eastAsia="Arial Unicode MS"/>
      <w:b/>
    </w:rPr>
  </w:style>
  <w:style w:type="paragraph" w:customStyle="1" w:styleId="Definition">
    <w:name w:val="Definition"/>
    <w:basedOn w:val="Normal"/>
    <w:next w:val="Definitionterm"/>
    <w:pPr>
      <w:spacing w:after="120"/>
      <w:ind w:left="720"/>
    </w:pPr>
    <w:rPr>
      <w:rFonts w:eastAsia="Arial Unicode MS"/>
    </w:rPr>
  </w:style>
  <w:style w:type="paragraph" w:customStyle="1" w:styleId="Ref">
    <w:name w:val="Ref"/>
    <w:basedOn w:val="Normal"/>
    <w:autoRedefine/>
    <w:rsid w:val="00F85576"/>
    <w:pPr>
      <w:spacing w:before="40" w:after="40"/>
      <w:ind w:left="2160" w:hanging="1800"/>
    </w:pPr>
    <w:rPr>
      <w:bCs/>
      <w:color w:val="000000"/>
    </w:rPr>
  </w:style>
  <w:style w:type="paragraph" w:styleId="Header">
    <w:name w:val="header"/>
    <w:basedOn w:val="Normal"/>
    <w:pPr>
      <w:tabs>
        <w:tab w:val="center" w:pos="4320"/>
        <w:tab w:val="right" w:pos="8640"/>
      </w:tabs>
    </w:pPr>
  </w:style>
  <w:style w:type="paragraph" w:styleId="Footer">
    <w:name w:val="footer"/>
    <w:basedOn w:val="Normal"/>
    <w:link w:val="FooterChar"/>
    <w:pPr>
      <w:tabs>
        <w:tab w:val="center" w:pos="4320"/>
        <w:tab w:val="right" w:pos="8640"/>
      </w:tabs>
    </w:pPr>
    <w:rPr>
      <w:lang w:val="x-none" w:eastAsia="x-none"/>
    </w:rPr>
  </w:style>
  <w:style w:type="character" w:styleId="PageNumber">
    <w:name w:val="page number"/>
    <w:basedOn w:val="DefaultParagraphFont"/>
  </w:style>
  <w:style w:type="paragraph" w:customStyle="1" w:styleId="AppendixHeading1">
    <w:name w:val="AppendixHeading1"/>
    <w:basedOn w:val="Heading1"/>
    <w:next w:val="Normal"/>
    <w:rsid w:val="00225C3B"/>
    <w:pPr>
      <w:numPr>
        <w:numId w:val="6"/>
      </w:numPr>
      <w:spacing w:before="100" w:beforeAutospacing="1" w:after="100" w:afterAutospacing="1"/>
    </w:pPr>
    <w:rPr>
      <w:kern w:val="36"/>
    </w:rPr>
  </w:style>
  <w:style w:type="character" w:customStyle="1" w:styleId="Refterm">
    <w:name w:val="Ref term"/>
    <w:rPr>
      <w:b/>
    </w:rPr>
  </w:style>
  <w:style w:type="character" w:styleId="LineNumber">
    <w:name w:val="line number"/>
    <w:basedOn w:val="DefaultParagraphFont"/>
  </w:style>
  <w:style w:type="paragraph" w:styleId="TOC7">
    <w:name w:val="toc 7"/>
    <w:basedOn w:val="Normal"/>
    <w:next w:val="Normal"/>
    <w:autoRedefine/>
    <w:uiPriority w:val="39"/>
    <w:pPr>
      <w:spacing w:before="0" w:after="120"/>
      <w:ind w:left="1440"/>
    </w:pPr>
  </w:style>
  <w:style w:type="paragraph" w:customStyle="1" w:styleId="Example">
    <w:name w:val="Example"/>
    <w:basedOn w:val="Code"/>
    <w:pPr>
      <w:pBdr>
        <w:top w:val="none" w:sz="0" w:space="0" w:color="auto"/>
        <w:bottom w:val="none" w:sz="0" w:space="0" w:color="auto"/>
      </w:pBdr>
      <w:shd w:val="clear" w:color="auto" w:fill="E6E6E6"/>
    </w:pPr>
  </w:style>
  <w:style w:type="character" w:customStyle="1" w:styleId="CODEtemp">
    <w:name w:val="CODE temp"/>
    <w:rPr>
      <w:rFonts w:ascii="Courier New" w:hAnsi="Courier New"/>
      <w:sz w:val="20"/>
    </w:rPr>
  </w:style>
  <w:style w:type="paragraph" w:customStyle="1" w:styleId="Codesmall">
    <w:name w:val="Code small"/>
    <w:basedOn w:val="Code"/>
    <w:pPr>
      <w:shd w:val="clear" w:color="auto" w:fill="E6E6E6"/>
    </w:pPr>
    <w:rPr>
      <w:sz w:val="16"/>
    </w:rPr>
  </w:style>
  <w:style w:type="paragraph" w:customStyle="1" w:styleId="Examplesmall">
    <w:name w:val="Example small"/>
    <w:basedOn w:val="Example"/>
    <w:rPr>
      <w:sz w:val="16"/>
    </w:rPr>
  </w:style>
  <w:style w:type="paragraph" w:styleId="ListBullet">
    <w:name w:val="List Bullet"/>
    <w:basedOn w:val="Normal"/>
    <w:pPr>
      <w:numPr>
        <w:numId w:val="1"/>
      </w:numPr>
    </w:pPr>
  </w:style>
  <w:style w:type="paragraph" w:styleId="TOC4">
    <w:name w:val="toc 4"/>
    <w:basedOn w:val="TOC3"/>
    <w:next w:val="Normal"/>
    <w:autoRedefine/>
    <w:uiPriority w:val="39"/>
    <w:pPr>
      <w:ind w:left="720"/>
    </w:pPr>
    <w:rPr>
      <w:sz w:val="18"/>
    </w:rPr>
  </w:style>
  <w:style w:type="character" w:customStyle="1" w:styleId="Variable">
    <w:name w:val="Variable"/>
    <w:rPr>
      <w:i/>
    </w:rPr>
  </w:style>
  <w:style w:type="paragraph" w:styleId="TOC5">
    <w:name w:val="toc 5"/>
    <w:basedOn w:val="TOC4"/>
    <w:next w:val="Normal"/>
    <w:autoRedefine/>
    <w:uiPriority w:val="39"/>
    <w:pPr>
      <w:ind w:left="960"/>
    </w:pPr>
  </w:style>
  <w:style w:type="paragraph" w:styleId="TOC6">
    <w:name w:val="toc 6"/>
    <w:basedOn w:val="Normal"/>
    <w:next w:val="Normal"/>
    <w:autoRedefine/>
    <w:uiPriority w:val="39"/>
    <w:pPr>
      <w:ind w:left="1200"/>
    </w:pPr>
    <w:rPr>
      <w:sz w:val="18"/>
    </w:rPr>
  </w:style>
  <w:style w:type="paragraph" w:customStyle="1" w:styleId="AppendixHeading4">
    <w:name w:val="AppendixHeading4"/>
    <w:basedOn w:val="AppendixHeading3"/>
    <w:next w:val="Normal"/>
    <w:rsid w:val="00F003C0"/>
    <w:pPr>
      <w:numPr>
        <w:ilvl w:val="3"/>
      </w:numPr>
      <w:ind w:left="360"/>
      <w:outlineLvl w:val="3"/>
    </w:pPr>
    <w:rPr>
      <w:iCs w:val="0"/>
      <w:sz w:val="24"/>
    </w:rPr>
  </w:style>
  <w:style w:type="character" w:customStyle="1" w:styleId="FooterChar">
    <w:name w:val="Footer Char"/>
    <w:link w:val="Footer"/>
    <w:rsid w:val="00735E3A"/>
    <w:rPr>
      <w:rFonts w:ascii="Arial" w:hAnsi="Arial"/>
      <w:szCs w:val="24"/>
    </w:rPr>
  </w:style>
  <w:style w:type="paragraph" w:styleId="Caption">
    <w:name w:val="caption"/>
    <w:basedOn w:val="Normal"/>
    <w:next w:val="Normal"/>
    <w:autoRedefine/>
    <w:qFormat/>
    <w:pPr>
      <w:spacing w:before="120" w:after="120"/>
    </w:pPr>
    <w:rPr>
      <w:bCs/>
      <w:i/>
      <w:sz w:val="18"/>
      <w:szCs w:val="20"/>
    </w:rPr>
  </w:style>
  <w:style w:type="paragraph" w:styleId="ListBullet2">
    <w:name w:val="List Bullet 2"/>
    <w:basedOn w:val="Normal"/>
    <w:pPr>
      <w:numPr>
        <w:numId w:val="4"/>
      </w:numPr>
    </w:pPr>
  </w:style>
  <w:style w:type="paragraph" w:customStyle="1" w:styleId="RelatedWork">
    <w:name w:val="Related Work"/>
    <w:basedOn w:val="Titlepageinfodescription"/>
    <w:rsid w:val="0023482D"/>
    <w:pPr>
      <w:numPr>
        <w:numId w:val="5"/>
      </w:numPr>
      <w:tabs>
        <w:tab w:val="clear" w:pos="1440"/>
        <w:tab w:val="num" w:pos="1080"/>
      </w:tabs>
      <w:ind w:left="1080"/>
    </w:pPr>
  </w:style>
  <w:style w:type="paragraph" w:customStyle="1" w:styleId="Abstract">
    <w:name w:val="Abstract"/>
    <w:basedOn w:val="Titlepageinfodescription"/>
    <w:rsid w:val="00B569DB"/>
    <w:pPr>
      <w:contextualSpacing w:val="0"/>
    </w:pPr>
  </w:style>
  <w:style w:type="paragraph" w:customStyle="1" w:styleId="Notices">
    <w:name w:val="Notices"/>
    <w:basedOn w:val="Subtitle"/>
    <w:next w:val="TextBody"/>
    <w:rsid w:val="00B2415D"/>
    <w:pPr>
      <w:pageBreakBefore/>
    </w:pPr>
  </w:style>
  <w:style w:type="paragraph" w:customStyle="1" w:styleId="TextBody">
    <w:name w:val="Text Body"/>
    <w:basedOn w:val="Abstract"/>
    <w:rsid w:val="008677C6"/>
    <w:pPr>
      <w:ind w:left="0"/>
    </w:pPr>
  </w:style>
  <w:style w:type="table" w:styleId="TableGrid">
    <w:name w:val="Table Grid"/>
    <w:basedOn w:val="TableNormal"/>
    <w:rsid w:val="008C100C"/>
    <w:pPr>
      <w:spacing w:before="80" w:after="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ppendixHeading3">
    <w:name w:val="AppendixHeading3"/>
    <w:basedOn w:val="Heading3"/>
    <w:next w:val="Normal"/>
    <w:rsid w:val="00B2415D"/>
    <w:pPr>
      <w:numPr>
        <w:numId w:val="6"/>
      </w:numPr>
    </w:pPr>
  </w:style>
  <w:style w:type="paragraph" w:styleId="BalloonText">
    <w:name w:val="Balloon Text"/>
    <w:basedOn w:val="Normal"/>
    <w:link w:val="BalloonTextChar"/>
    <w:rsid w:val="00BE0637"/>
    <w:pPr>
      <w:spacing w:before="0" w:after="0"/>
    </w:pPr>
    <w:rPr>
      <w:rFonts w:ascii="Tahoma" w:hAnsi="Tahoma"/>
      <w:sz w:val="16"/>
      <w:szCs w:val="16"/>
      <w:lang w:val="x-none" w:eastAsia="x-none"/>
    </w:rPr>
  </w:style>
  <w:style w:type="character" w:customStyle="1" w:styleId="BalloonTextChar">
    <w:name w:val="Balloon Text Char"/>
    <w:link w:val="BalloonText"/>
    <w:rsid w:val="00BE0637"/>
    <w:rPr>
      <w:rFonts w:ascii="Tahoma" w:hAnsi="Tahoma" w:cs="Tahoma"/>
      <w:sz w:val="16"/>
      <w:szCs w:val="16"/>
    </w:rPr>
  </w:style>
  <w:style w:type="paragraph" w:styleId="FootnoteText">
    <w:name w:val="footnote text"/>
    <w:basedOn w:val="Normal"/>
    <w:link w:val="FootnoteTextChar"/>
    <w:rsid w:val="00025117"/>
    <w:rPr>
      <w:szCs w:val="20"/>
    </w:rPr>
  </w:style>
  <w:style w:type="character" w:customStyle="1" w:styleId="FootnoteTextChar">
    <w:name w:val="Footnote Text Char"/>
    <w:link w:val="FootnoteText"/>
    <w:rsid w:val="00025117"/>
    <w:rPr>
      <w:rFonts w:ascii="Arial" w:hAnsi="Arial"/>
    </w:rPr>
  </w:style>
  <w:style w:type="character" w:styleId="FootnoteReference">
    <w:name w:val="footnote reference"/>
    <w:rsid w:val="00025117"/>
    <w:rPr>
      <w:vertAlign w:val="superscript"/>
    </w:rPr>
  </w:style>
  <w:style w:type="paragraph" w:customStyle="1" w:styleId="AppendixHeading5">
    <w:name w:val="AppendixHeading5"/>
    <w:basedOn w:val="AppendixHeading4"/>
    <w:next w:val="Normal"/>
    <w:rsid w:val="00FD445B"/>
    <w:pPr>
      <w:numPr>
        <w:ilvl w:val="4"/>
      </w:numPr>
      <w:spacing w:before="200"/>
      <w:outlineLvl w:val="4"/>
    </w:pPr>
    <w:rPr>
      <w:i/>
      <w:sz w:val="20"/>
    </w:rPr>
  </w:style>
  <w:style w:type="paragraph" w:styleId="TOC8">
    <w:name w:val="toc 8"/>
    <w:basedOn w:val="Normal"/>
    <w:next w:val="Normal"/>
    <w:autoRedefine/>
    <w:uiPriority w:val="39"/>
    <w:unhideWhenUsed/>
    <w:rsid w:val="00402451"/>
    <w:pPr>
      <w:spacing w:after="100"/>
      <w:ind w:left="1400"/>
    </w:pPr>
  </w:style>
  <w:style w:type="paragraph" w:styleId="TOC9">
    <w:name w:val="toc 9"/>
    <w:basedOn w:val="Normal"/>
    <w:next w:val="Normal"/>
    <w:autoRedefine/>
    <w:uiPriority w:val="39"/>
    <w:unhideWhenUsed/>
    <w:rsid w:val="00402451"/>
    <w:pPr>
      <w:spacing w:after="100"/>
      <w:ind w:left="1600"/>
    </w:pPr>
  </w:style>
  <w:style w:type="character" w:styleId="UnresolvedMention">
    <w:name w:val="Unresolved Mention"/>
    <w:basedOn w:val="DefaultParagraphFont"/>
    <w:uiPriority w:val="99"/>
    <w:semiHidden/>
    <w:unhideWhenUsed/>
    <w:rsid w:val="000928F9"/>
    <w:rPr>
      <w:color w:val="808080"/>
      <w:shd w:val="clear" w:color="auto" w:fill="E6E6E6"/>
    </w:rPr>
  </w:style>
  <w:style w:type="paragraph" w:styleId="ListParagraph">
    <w:name w:val="List Paragraph"/>
    <w:basedOn w:val="Normal"/>
    <w:uiPriority w:val="34"/>
    <w:qFormat/>
    <w:rsid w:val="002C4966"/>
    <w:pPr>
      <w:ind w:left="720"/>
      <w:contextualSpacing/>
    </w:pPr>
  </w:style>
  <w:style w:type="character" w:styleId="CommentReference">
    <w:name w:val="annotation reference"/>
    <w:basedOn w:val="DefaultParagraphFont"/>
    <w:semiHidden/>
    <w:unhideWhenUsed/>
    <w:rsid w:val="003B5868"/>
    <w:rPr>
      <w:sz w:val="16"/>
      <w:szCs w:val="16"/>
    </w:rPr>
  </w:style>
  <w:style w:type="paragraph" w:styleId="CommentText">
    <w:name w:val="annotation text"/>
    <w:basedOn w:val="Normal"/>
    <w:link w:val="CommentTextChar"/>
    <w:semiHidden/>
    <w:unhideWhenUsed/>
    <w:rsid w:val="003B5868"/>
    <w:rPr>
      <w:szCs w:val="20"/>
    </w:rPr>
  </w:style>
  <w:style w:type="character" w:customStyle="1" w:styleId="CommentTextChar">
    <w:name w:val="Comment Text Char"/>
    <w:basedOn w:val="DefaultParagraphFont"/>
    <w:link w:val="CommentText"/>
    <w:semiHidden/>
    <w:rsid w:val="003B5868"/>
    <w:rPr>
      <w:rFonts w:ascii="Arial" w:hAnsi="Arial"/>
    </w:rPr>
  </w:style>
  <w:style w:type="paragraph" w:styleId="CommentSubject">
    <w:name w:val="annotation subject"/>
    <w:basedOn w:val="CommentText"/>
    <w:next w:val="CommentText"/>
    <w:link w:val="CommentSubjectChar"/>
    <w:semiHidden/>
    <w:unhideWhenUsed/>
    <w:rsid w:val="003B5868"/>
    <w:rPr>
      <w:b/>
      <w:bCs/>
    </w:rPr>
  </w:style>
  <w:style w:type="character" w:customStyle="1" w:styleId="CommentSubjectChar">
    <w:name w:val="Comment Subject Char"/>
    <w:basedOn w:val="CommentTextChar"/>
    <w:link w:val="CommentSubject"/>
    <w:semiHidden/>
    <w:rsid w:val="003B5868"/>
    <w:rPr>
      <w:rFonts w:ascii="Arial" w:hAnsi="Arial"/>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834179">
      <w:bodyDiv w:val="1"/>
      <w:marLeft w:val="0"/>
      <w:marRight w:val="0"/>
      <w:marTop w:val="0"/>
      <w:marBottom w:val="0"/>
      <w:divBdr>
        <w:top w:val="none" w:sz="0" w:space="0" w:color="auto"/>
        <w:left w:val="none" w:sz="0" w:space="0" w:color="auto"/>
        <w:bottom w:val="none" w:sz="0" w:space="0" w:color="auto"/>
        <w:right w:val="none" w:sz="0" w:space="0" w:color="auto"/>
      </w:divBdr>
      <w:divsChild>
        <w:div w:id="739716025">
          <w:marLeft w:val="0"/>
          <w:marRight w:val="0"/>
          <w:marTop w:val="120"/>
          <w:marBottom w:val="120"/>
          <w:divBdr>
            <w:top w:val="none" w:sz="0" w:space="0" w:color="auto"/>
            <w:left w:val="none" w:sz="0" w:space="0" w:color="auto"/>
            <w:bottom w:val="none" w:sz="0" w:space="0" w:color="auto"/>
            <w:right w:val="none" w:sz="0" w:space="0" w:color="auto"/>
          </w:divBdr>
        </w:div>
        <w:div w:id="2125148257">
          <w:marLeft w:val="0"/>
          <w:marRight w:val="0"/>
          <w:marTop w:val="120"/>
          <w:marBottom w:val="120"/>
          <w:divBdr>
            <w:top w:val="none" w:sz="0" w:space="0" w:color="auto"/>
            <w:left w:val="none" w:sz="0" w:space="0" w:color="auto"/>
            <w:bottom w:val="none" w:sz="0" w:space="0" w:color="auto"/>
            <w:right w:val="none" w:sz="0" w:space="0" w:color="auto"/>
          </w:divBdr>
        </w:div>
      </w:divsChild>
    </w:div>
    <w:div w:id="10691181">
      <w:bodyDiv w:val="1"/>
      <w:marLeft w:val="0"/>
      <w:marRight w:val="0"/>
      <w:marTop w:val="0"/>
      <w:marBottom w:val="0"/>
      <w:divBdr>
        <w:top w:val="none" w:sz="0" w:space="0" w:color="auto"/>
        <w:left w:val="none" w:sz="0" w:space="0" w:color="auto"/>
        <w:bottom w:val="none" w:sz="0" w:space="0" w:color="auto"/>
        <w:right w:val="none" w:sz="0" w:space="0" w:color="auto"/>
      </w:divBdr>
    </w:div>
    <w:div w:id="14503425">
      <w:bodyDiv w:val="1"/>
      <w:marLeft w:val="0"/>
      <w:marRight w:val="0"/>
      <w:marTop w:val="0"/>
      <w:marBottom w:val="0"/>
      <w:divBdr>
        <w:top w:val="none" w:sz="0" w:space="0" w:color="auto"/>
        <w:left w:val="none" w:sz="0" w:space="0" w:color="auto"/>
        <w:bottom w:val="none" w:sz="0" w:space="0" w:color="auto"/>
        <w:right w:val="none" w:sz="0" w:space="0" w:color="auto"/>
      </w:divBdr>
    </w:div>
    <w:div w:id="43524378">
      <w:bodyDiv w:val="1"/>
      <w:marLeft w:val="0"/>
      <w:marRight w:val="0"/>
      <w:marTop w:val="0"/>
      <w:marBottom w:val="0"/>
      <w:divBdr>
        <w:top w:val="none" w:sz="0" w:space="0" w:color="auto"/>
        <w:left w:val="none" w:sz="0" w:space="0" w:color="auto"/>
        <w:bottom w:val="none" w:sz="0" w:space="0" w:color="auto"/>
        <w:right w:val="none" w:sz="0" w:space="0" w:color="auto"/>
      </w:divBdr>
    </w:div>
    <w:div w:id="63380913">
      <w:bodyDiv w:val="1"/>
      <w:marLeft w:val="0"/>
      <w:marRight w:val="0"/>
      <w:marTop w:val="0"/>
      <w:marBottom w:val="0"/>
      <w:divBdr>
        <w:top w:val="none" w:sz="0" w:space="0" w:color="auto"/>
        <w:left w:val="none" w:sz="0" w:space="0" w:color="auto"/>
        <w:bottom w:val="none" w:sz="0" w:space="0" w:color="auto"/>
        <w:right w:val="none" w:sz="0" w:space="0" w:color="auto"/>
      </w:divBdr>
    </w:div>
    <w:div w:id="77141347">
      <w:bodyDiv w:val="1"/>
      <w:marLeft w:val="0"/>
      <w:marRight w:val="0"/>
      <w:marTop w:val="0"/>
      <w:marBottom w:val="0"/>
      <w:divBdr>
        <w:top w:val="none" w:sz="0" w:space="0" w:color="auto"/>
        <w:left w:val="none" w:sz="0" w:space="0" w:color="auto"/>
        <w:bottom w:val="none" w:sz="0" w:space="0" w:color="auto"/>
        <w:right w:val="none" w:sz="0" w:space="0" w:color="auto"/>
      </w:divBdr>
    </w:div>
    <w:div w:id="77680559">
      <w:bodyDiv w:val="1"/>
      <w:marLeft w:val="0"/>
      <w:marRight w:val="0"/>
      <w:marTop w:val="0"/>
      <w:marBottom w:val="0"/>
      <w:divBdr>
        <w:top w:val="none" w:sz="0" w:space="0" w:color="auto"/>
        <w:left w:val="none" w:sz="0" w:space="0" w:color="auto"/>
        <w:bottom w:val="none" w:sz="0" w:space="0" w:color="auto"/>
        <w:right w:val="none" w:sz="0" w:space="0" w:color="auto"/>
      </w:divBdr>
    </w:div>
    <w:div w:id="78410246">
      <w:bodyDiv w:val="1"/>
      <w:marLeft w:val="0"/>
      <w:marRight w:val="0"/>
      <w:marTop w:val="0"/>
      <w:marBottom w:val="0"/>
      <w:divBdr>
        <w:top w:val="none" w:sz="0" w:space="0" w:color="auto"/>
        <w:left w:val="none" w:sz="0" w:space="0" w:color="auto"/>
        <w:bottom w:val="none" w:sz="0" w:space="0" w:color="auto"/>
        <w:right w:val="none" w:sz="0" w:space="0" w:color="auto"/>
      </w:divBdr>
    </w:div>
    <w:div w:id="81536119">
      <w:bodyDiv w:val="1"/>
      <w:marLeft w:val="0"/>
      <w:marRight w:val="0"/>
      <w:marTop w:val="0"/>
      <w:marBottom w:val="0"/>
      <w:divBdr>
        <w:top w:val="none" w:sz="0" w:space="0" w:color="auto"/>
        <w:left w:val="none" w:sz="0" w:space="0" w:color="auto"/>
        <w:bottom w:val="none" w:sz="0" w:space="0" w:color="auto"/>
        <w:right w:val="none" w:sz="0" w:space="0" w:color="auto"/>
      </w:divBdr>
    </w:div>
    <w:div w:id="83918763">
      <w:bodyDiv w:val="1"/>
      <w:marLeft w:val="0"/>
      <w:marRight w:val="0"/>
      <w:marTop w:val="0"/>
      <w:marBottom w:val="0"/>
      <w:divBdr>
        <w:top w:val="none" w:sz="0" w:space="0" w:color="auto"/>
        <w:left w:val="none" w:sz="0" w:space="0" w:color="auto"/>
        <w:bottom w:val="none" w:sz="0" w:space="0" w:color="auto"/>
        <w:right w:val="none" w:sz="0" w:space="0" w:color="auto"/>
      </w:divBdr>
    </w:div>
    <w:div w:id="150685520">
      <w:bodyDiv w:val="1"/>
      <w:marLeft w:val="0"/>
      <w:marRight w:val="0"/>
      <w:marTop w:val="0"/>
      <w:marBottom w:val="0"/>
      <w:divBdr>
        <w:top w:val="none" w:sz="0" w:space="0" w:color="auto"/>
        <w:left w:val="none" w:sz="0" w:space="0" w:color="auto"/>
        <w:bottom w:val="none" w:sz="0" w:space="0" w:color="auto"/>
        <w:right w:val="none" w:sz="0" w:space="0" w:color="auto"/>
      </w:divBdr>
    </w:div>
    <w:div w:id="181214611">
      <w:bodyDiv w:val="1"/>
      <w:marLeft w:val="0"/>
      <w:marRight w:val="0"/>
      <w:marTop w:val="0"/>
      <w:marBottom w:val="0"/>
      <w:divBdr>
        <w:top w:val="none" w:sz="0" w:space="0" w:color="auto"/>
        <w:left w:val="none" w:sz="0" w:space="0" w:color="auto"/>
        <w:bottom w:val="none" w:sz="0" w:space="0" w:color="auto"/>
        <w:right w:val="none" w:sz="0" w:space="0" w:color="auto"/>
      </w:divBdr>
    </w:div>
    <w:div w:id="200018760">
      <w:bodyDiv w:val="1"/>
      <w:marLeft w:val="0"/>
      <w:marRight w:val="0"/>
      <w:marTop w:val="0"/>
      <w:marBottom w:val="0"/>
      <w:divBdr>
        <w:top w:val="none" w:sz="0" w:space="0" w:color="auto"/>
        <w:left w:val="none" w:sz="0" w:space="0" w:color="auto"/>
        <w:bottom w:val="none" w:sz="0" w:space="0" w:color="auto"/>
        <w:right w:val="none" w:sz="0" w:space="0" w:color="auto"/>
      </w:divBdr>
    </w:div>
    <w:div w:id="204417118">
      <w:bodyDiv w:val="1"/>
      <w:marLeft w:val="0"/>
      <w:marRight w:val="0"/>
      <w:marTop w:val="0"/>
      <w:marBottom w:val="0"/>
      <w:divBdr>
        <w:top w:val="none" w:sz="0" w:space="0" w:color="auto"/>
        <w:left w:val="none" w:sz="0" w:space="0" w:color="auto"/>
        <w:bottom w:val="none" w:sz="0" w:space="0" w:color="auto"/>
        <w:right w:val="none" w:sz="0" w:space="0" w:color="auto"/>
      </w:divBdr>
    </w:div>
    <w:div w:id="242027448">
      <w:bodyDiv w:val="1"/>
      <w:marLeft w:val="0"/>
      <w:marRight w:val="0"/>
      <w:marTop w:val="0"/>
      <w:marBottom w:val="0"/>
      <w:divBdr>
        <w:top w:val="none" w:sz="0" w:space="0" w:color="auto"/>
        <w:left w:val="none" w:sz="0" w:space="0" w:color="auto"/>
        <w:bottom w:val="none" w:sz="0" w:space="0" w:color="auto"/>
        <w:right w:val="none" w:sz="0" w:space="0" w:color="auto"/>
      </w:divBdr>
    </w:div>
    <w:div w:id="277764737">
      <w:bodyDiv w:val="1"/>
      <w:marLeft w:val="0"/>
      <w:marRight w:val="0"/>
      <w:marTop w:val="0"/>
      <w:marBottom w:val="0"/>
      <w:divBdr>
        <w:top w:val="none" w:sz="0" w:space="0" w:color="auto"/>
        <w:left w:val="none" w:sz="0" w:space="0" w:color="auto"/>
        <w:bottom w:val="none" w:sz="0" w:space="0" w:color="auto"/>
        <w:right w:val="none" w:sz="0" w:space="0" w:color="auto"/>
      </w:divBdr>
      <w:divsChild>
        <w:div w:id="372005481">
          <w:marLeft w:val="0"/>
          <w:marRight w:val="0"/>
          <w:marTop w:val="120"/>
          <w:marBottom w:val="120"/>
          <w:divBdr>
            <w:top w:val="none" w:sz="0" w:space="0" w:color="auto"/>
            <w:left w:val="none" w:sz="0" w:space="0" w:color="auto"/>
            <w:bottom w:val="none" w:sz="0" w:space="0" w:color="auto"/>
            <w:right w:val="none" w:sz="0" w:space="0" w:color="auto"/>
          </w:divBdr>
        </w:div>
      </w:divsChild>
    </w:div>
    <w:div w:id="297999988">
      <w:bodyDiv w:val="1"/>
      <w:marLeft w:val="0"/>
      <w:marRight w:val="0"/>
      <w:marTop w:val="0"/>
      <w:marBottom w:val="0"/>
      <w:divBdr>
        <w:top w:val="none" w:sz="0" w:space="0" w:color="auto"/>
        <w:left w:val="none" w:sz="0" w:space="0" w:color="auto"/>
        <w:bottom w:val="none" w:sz="0" w:space="0" w:color="auto"/>
        <w:right w:val="none" w:sz="0" w:space="0" w:color="auto"/>
      </w:divBdr>
      <w:divsChild>
        <w:div w:id="757404517">
          <w:marLeft w:val="0"/>
          <w:marRight w:val="0"/>
          <w:marTop w:val="120"/>
          <w:marBottom w:val="120"/>
          <w:divBdr>
            <w:top w:val="none" w:sz="0" w:space="0" w:color="auto"/>
            <w:left w:val="none" w:sz="0" w:space="0" w:color="auto"/>
            <w:bottom w:val="none" w:sz="0" w:space="0" w:color="auto"/>
            <w:right w:val="none" w:sz="0" w:space="0" w:color="auto"/>
          </w:divBdr>
        </w:div>
      </w:divsChild>
    </w:div>
    <w:div w:id="356808009">
      <w:bodyDiv w:val="1"/>
      <w:marLeft w:val="0"/>
      <w:marRight w:val="0"/>
      <w:marTop w:val="0"/>
      <w:marBottom w:val="0"/>
      <w:divBdr>
        <w:top w:val="none" w:sz="0" w:space="0" w:color="auto"/>
        <w:left w:val="none" w:sz="0" w:space="0" w:color="auto"/>
        <w:bottom w:val="none" w:sz="0" w:space="0" w:color="auto"/>
        <w:right w:val="none" w:sz="0" w:space="0" w:color="auto"/>
      </w:divBdr>
    </w:div>
    <w:div w:id="357391701">
      <w:bodyDiv w:val="1"/>
      <w:marLeft w:val="0"/>
      <w:marRight w:val="0"/>
      <w:marTop w:val="0"/>
      <w:marBottom w:val="0"/>
      <w:divBdr>
        <w:top w:val="none" w:sz="0" w:space="0" w:color="auto"/>
        <w:left w:val="none" w:sz="0" w:space="0" w:color="auto"/>
        <w:bottom w:val="none" w:sz="0" w:space="0" w:color="auto"/>
        <w:right w:val="none" w:sz="0" w:space="0" w:color="auto"/>
      </w:divBdr>
      <w:divsChild>
        <w:div w:id="39091311">
          <w:blockQuote w:val="1"/>
          <w:marLeft w:val="720"/>
          <w:marRight w:val="720"/>
          <w:marTop w:val="86"/>
          <w:marBottom w:val="100"/>
          <w:divBdr>
            <w:top w:val="none" w:sz="0" w:space="0" w:color="auto"/>
            <w:left w:val="none" w:sz="0" w:space="0" w:color="auto"/>
            <w:bottom w:val="none" w:sz="0" w:space="0" w:color="auto"/>
            <w:right w:val="none" w:sz="0" w:space="0" w:color="auto"/>
          </w:divBdr>
        </w:div>
        <w:div w:id="78791658">
          <w:blockQuote w:val="1"/>
          <w:marLeft w:val="720"/>
          <w:marRight w:val="720"/>
          <w:marTop w:val="86"/>
          <w:marBottom w:val="100"/>
          <w:divBdr>
            <w:top w:val="none" w:sz="0" w:space="0" w:color="auto"/>
            <w:left w:val="none" w:sz="0" w:space="0" w:color="auto"/>
            <w:bottom w:val="none" w:sz="0" w:space="0" w:color="auto"/>
            <w:right w:val="none" w:sz="0" w:space="0" w:color="auto"/>
          </w:divBdr>
        </w:div>
        <w:div w:id="482627936">
          <w:blockQuote w:val="1"/>
          <w:marLeft w:val="720"/>
          <w:marRight w:val="720"/>
          <w:marTop w:val="86"/>
          <w:marBottom w:val="100"/>
          <w:divBdr>
            <w:top w:val="none" w:sz="0" w:space="0" w:color="auto"/>
            <w:left w:val="none" w:sz="0" w:space="0" w:color="auto"/>
            <w:bottom w:val="none" w:sz="0" w:space="0" w:color="auto"/>
            <w:right w:val="none" w:sz="0" w:space="0" w:color="auto"/>
          </w:divBdr>
        </w:div>
        <w:div w:id="1146894887">
          <w:blockQuote w:val="1"/>
          <w:marLeft w:val="720"/>
          <w:marRight w:val="720"/>
          <w:marTop w:val="86"/>
          <w:marBottom w:val="100"/>
          <w:divBdr>
            <w:top w:val="none" w:sz="0" w:space="0" w:color="auto"/>
            <w:left w:val="none" w:sz="0" w:space="0" w:color="auto"/>
            <w:bottom w:val="none" w:sz="0" w:space="0" w:color="auto"/>
            <w:right w:val="none" w:sz="0" w:space="0" w:color="auto"/>
          </w:divBdr>
        </w:div>
        <w:div w:id="1409039306">
          <w:blockQuote w:val="1"/>
          <w:marLeft w:val="720"/>
          <w:marRight w:val="720"/>
          <w:marTop w:val="86"/>
          <w:marBottom w:val="100"/>
          <w:divBdr>
            <w:top w:val="none" w:sz="0" w:space="0" w:color="auto"/>
            <w:left w:val="none" w:sz="0" w:space="0" w:color="auto"/>
            <w:bottom w:val="none" w:sz="0" w:space="0" w:color="auto"/>
            <w:right w:val="none" w:sz="0" w:space="0" w:color="auto"/>
          </w:divBdr>
        </w:div>
        <w:div w:id="1571235596">
          <w:blockQuote w:val="1"/>
          <w:marLeft w:val="720"/>
          <w:marRight w:val="720"/>
          <w:marTop w:val="86"/>
          <w:marBottom w:val="100"/>
          <w:divBdr>
            <w:top w:val="none" w:sz="0" w:space="0" w:color="auto"/>
            <w:left w:val="none" w:sz="0" w:space="0" w:color="auto"/>
            <w:bottom w:val="none" w:sz="0" w:space="0" w:color="auto"/>
            <w:right w:val="none" w:sz="0" w:space="0" w:color="auto"/>
          </w:divBdr>
        </w:div>
        <w:div w:id="1934511894">
          <w:blockQuote w:val="1"/>
          <w:marLeft w:val="720"/>
          <w:marRight w:val="720"/>
          <w:marTop w:val="86"/>
          <w:marBottom w:val="100"/>
          <w:divBdr>
            <w:top w:val="none" w:sz="0" w:space="0" w:color="auto"/>
            <w:left w:val="none" w:sz="0" w:space="0" w:color="auto"/>
            <w:bottom w:val="none" w:sz="0" w:space="0" w:color="auto"/>
            <w:right w:val="none" w:sz="0" w:space="0" w:color="auto"/>
          </w:divBdr>
        </w:div>
        <w:div w:id="1953051118">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373970378">
      <w:bodyDiv w:val="1"/>
      <w:marLeft w:val="0"/>
      <w:marRight w:val="0"/>
      <w:marTop w:val="0"/>
      <w:marBottom w:val="0"/>
      <w:divBdr>
        <w:top w:val="none" w:sz="0" w:space="0" w:color="auto"/>
        <w:left w:val="none" w:sz="0" w:space="0" w:color="auto"/>
        <w:bottom w:val="none" w:sz="0" w:space="0" w:color="auto"/>
        <w:right w:val="none" w:sz="0" w:space="0" w:color="auto"/>
      </w:divBdr>
      <w:divsChild>
        <w:div w:id="1587153395">
          <w:marLeft w:val="0"/>
          <w:marRight w:val="0"/>
          <w:marTop w:val="120"/>
          <w:marBottom w:val="120"/>
          <w:divBdr>
            <w:top w:val="none" w:sz="0" w:space="0" w:color="auto"/>
            <w:left w:val="none" w:sz="0" w:space="0" w:color="auto"/>
            <w:bottom w:val="none" w:sz="0" w:space="0" w:color="auto"/>
            <w:right w:val="none" w:sz="0" w:space="0" w:color="auto"/>
          </w:divBdr>
        </w:div>
        <w:div w:id="1079400936">
          <w:marLeft w:val="0"/>
          <w:marRight w:val="0"/>
          <w:marTop w:val="120"/>
          <w:marBottom w:val="120"/>
          <w:divBdr>
            <w:top w:val="none" w:sz="0" w:space="0" w:color="auto"/>
            <w:left w:val="none" w:sz="0" w:space="0" w:color="auto"/>
            <w:bottom w:val="none" w:sz="0" w:space="0" w:color="auto"/>
            <w:right w:val="none" w:sz="0" w:space="0" w:color="auto"/>
          </w:divBdr>
        </w:div>
        <w:div w:id="1097750768">
          <w:marLeft w:val="0"/>
          <w:marRight w:val="0"/>
          <w:marTop w:val="120"/>
          <w:marBottom w:val="120"/>
          <w:divBdr>
            <w:top w:val="none" w:sz="0" w:space="0" w:color="auto"/>
            <w:left w:val="none" w:sz="0" w:space="0" w:color="auto"/>
            <w:bottom w:val="none" w:sz="0" w:space="0" w:color="auto"/>
            <w:right w:val="none" w:sz="0" w:space="0" w:color="auto"/>
          </w:divBdr>
        </w:div>
      </w:divsChild>
    </w:div>
    <w:div w:id="391194124">
      <w:bodyDiv w:val="1"/>
      <w:marLeft w:val="0"/>
      <w:marRight w:val="0"/>
      <w:marTop w:val="0"/>
      <w:marBottom w:val="0"/>
      <w:divBdr>
        <w:top w:val="none" w:sz="0" w:space="0" w:color="auto"/>
        <w:left w:val="none" w:sz="0" w:space="0" w:color="auto"/>
        <w:bottom w:val="none" w:sz="0" w:space="0" w:color="auto"/>
        <w:right w:val="none" w:sz="0" w:space="0" w:color="auto"/>
      </w:divBdr>
    </w:div>
    <w:div w:id="394933305">
      <w:bodyDiv w:val="1"/>
      <w:marLeft w:val="0"/>
      <w:marRight w:val="0"/>
      <w:marTop w:val="0"/>
      <w:marBottom w:val="0"/>
      <w:divBdr>
        <w:top w:val="none" w:sz="0" w:space="0" w:color="auto"/>
        <w:left w:val="none" w:sz="0" w:space="0" w:color="auto"/>
        <w:bottom w:val="none" w:sz="0" w:space="0" w:color="auto"/>
        <w:right w:val="none" w:sz="0" w:space="0" w:color="auto"/>
      </w:divBdr>
    </w:div>
    <w:div w:id="397442187">
      <w:bodyDiv w:val="1"/>
      <w:marLeft w:val="0"/>
      <w:marRight w:val="0"/>
      <w:marTop w:val="0"/>
      <w:marBottom w:val="0"/>
      <w:divBdr>
        <w:top w:val="none" w:sz="0" w:space="0" w:color="auto"/>
        <w:left w:val="none" w:sz="0" w:space="0" w:color="auto"/>
        <w:bottom w:val="none" w:sz="0" w:space="0" w:color="auto"/>
        <w:right w:val="none" w:sz="0" w:space="0" w:color="auto"/>
      </w:divBdr>
      <w:divsChild>
        <w:div w:id="1337341586">
          <w:marLeft w:val="0"/>
          <w:marRight w:val="0"/>
          <w:marTop w:val="120"/>
          <w:marBottom w:val="120"/>
          <w:divBdr>
            <w:top w:val="none" w:sz="0" w:space="0" w:color="auto"/>
            <w:left w:val="none" w:sz="0" w:space="0" w:color="auto"/>
            <w:bottom w:val="none" w:sz="0" w:space="0" w:color="auto"/>
            <w:right w:val="none" w:sz="0" w:space="0" w:color="auto"/>
          </w:divBdr>
        </w:div>
      </w:divsChild>
    </w:div>
    <w:div w:id="406538249">
      <w:bodyDiv w:val="1"/>
      <w:marLeft w:val="0"/>
      <w:marRight w:val="0"/>
      <w:marTop w:val="0"/>
      <w:marBottom w:val="0"/>
      <w:divBdr>
        <w:top w:val="none" w:sz="0" w:space="0" w:color="auto"/>
        <w:left w:val="none" w:sz="0" w:space="0" w:color="auto"/>
        <w:bottom w:val="none" w:sz="0" w:space="0" w:color="auto"/>
        <w:right w:val="none" w:sz="0" w:space="0" w:color="auto"/>
      </w:divBdr>
    </w:div>
    <w:div w:id="409625110">
      <w:bodyDiv w:val="1"/>
      <w:marLeft w:val="0"/>
      <w:marRight w:val="0"/>
      <w:marTop w:val="0"/>
      <w:marBottom w:val="0"/>
      <w:divBdr>
        <w:top w:val="none" w:sz="0" w:space="0" w:color="auto"/>
        <w:left w:val="none" w:sz="0" w:space="0" w:color="auto"/>
        <w:bottom w:val="none" w:sz="0" w:space="0" w:color="auto"/>
        <w:right w:val="none" w:sz="0" w:space="0" w:color="auto"/>
      </w:divBdr>
      <w:divsChild>
        <w:div w:id="268513134">
          <w:marLeft w:val="0"/>
          <w:marRight w:val="0"/>
          <w:marTop w:val="120"/>
          <w:marBottom w:val="120"/>
          <w:divBdr>
            <w:top w:val="none" w:sz="0" w:space="0" w:color="auto"/>
            <w:left w:val="none" w:sz="0" w:space="0" w:color="auto"/>
            <w:bottom w:val="none" w:sz="0" w:space="0" w:color="auto"/>
            <w:right w:val="none" w:sz="0" w:space="0" w:color="auto"/>
          </w:divBdr>
        </w:div>
        <w:div w:id="930042790">
          <w:marLeft w:val="0"/>
          <w:marRight w:val="0"/>
          <w:marTop w:val="120"/>
          <w:marBottom w:val="120"/>
          <w:divBdr>
            <w:top w:val="none" w:sz="0" w:space="0" w:color="auto"/>
            <w:left w:val="none" w:sz="0" w:space="0" w:color="auto"/>
            <w:bottom w:val="none" w:sz="0" w:space="0" w:color="auto"/>
            <w:right w:val="none" w:sz="0" w:space="0" w:color="auto"/>
          </w:divBdr>
        </w:div>
      </w:divsChild>
    </w:div>
    <w:div w:id="416559861">
      <w:bodyDiv w:val="1"/>
      <w:marLeft w:val="0"/>
      <w:marRight w:val="0"/>
      <w:marTop w:val="0"/>
      <w:marBottom w:val="0"/>
      <w:divBdr>
        <w:top w:val="none" w:sz="0" w:space="0" w:color="auto"/>
        <w:left w:val="none" w:sz="0" w:space="0" w:color="auto"/>
        <w:bottom w:val="none" w:sz="0" w:space="0" w:color="auto"/>
        <w:right w:val="none" w:sz="0" w:space="0" w:color="auto"/>
      </w:divBdr>
      <w:divsChild>
        <w:div w:id="174538623">
          <w:marLeft w:val="0"/>
          <w:marRight w:val="0"/>
          <w:marTop w:val="120"/>
          <w:marBottom w:val="120"/>
          <w:divBdr>
            <w:top w:val="none" w:sz="0" w:space="0" w:color="auto"/>
            <w:left w:val="none" w:sz="0" w:space="0" w:color="auto"/>
            <w:bottom w:val="none" w:sz="0" w:space="0" w:color="auto"/>
            <w:right w:val="none" w:sz="0" w:space="0" w:color="auto"/>
          </w:divBdr>
        </w:div>
      </w:divsChild>
    </w:div>
    <w:div w:id="420374587">
      <w:bodyDiv w:val="1"/>
      <w:marLeft w:val="0"/>
      <w:marRight w:val="0"/>
      <w:marTop w:val="0"/>
      <w:marBottom w:val="0"/>
      <w:divBdr>
        <w:top w:val="none" w:sz="0" w:space="0" w:color="auto"/>
        <w:left w:val="none" w:sz="0" w:space="0" w:color="auto"/>
        <w:bottom w:val="none" w:sz="0" w:space="0" w:color="auto"/>
        <w:right w:val="none" w:sz="0" w:space="0" w:color="auto"/>
      </w:divBdr>
    </w:div>
    <w:div w:id="448671587">
      <w:bodyDiv w:val="1"/>
      <w:marLeft w:val="0"/>
      <w:marRight w:val="0"/>
      <w:marTop w:val="0"/>
      <w:marBottom w:val="0"/>
      <w:divBdr>
        <w:top w:val="none" w:sz="0" w:space="0" w:color="auto"/>
        <w:left w:val="none" w:sz="0" w:space="0" w:color="auto"/>
        <w:bottom w:val="none" w:sz="0" w:space="0" w:color="auto"/>
        <w:right w:val="none" w:sz="0" w:space="0" w:color="auto"/>
      </w:divBdr>
    </w:div>
    <w:div w:id="466044688">
      <w:bodyDiv w:val="1"/>
      <w:marLeft w:val="0"/>
      <w:marRight w:val="0"/>
      <w:marTop w:val="0"/>
      <w:marBottom w:val="0"/>
      <w:divBdr>
        <w:top w:val="none" w:sz="0" w:space="0" w:color="auto"/>
        <w:left w:val="none" w:sz="0" w:space="0" w:color="auto"/>
        <w:bottom w:val="none" w:sz="0" w:space="0" w:color="auto"/>
        <w:right w:val="none" w:sz="0" w:space="0" w:color="auto"/>
      </w:divBdr>
    </w:div>
    <w:div w:id="473451447">
      <w:bodyDiv w:val="1"/>
      <w:marLeft w:val="0"/>
      <w:marRight w:val="0"/>
      <w:marTop w:val="0"/>
      <w:marBottom w:val="0"/>
      <w:divBdr>
        <w:top w:val="none" w:sz="0" w:space="0" w:color="auto"/>
        <w:left w:val="none" w:sz="0" w:space="0" w:color="auto"/>
        <w:bottom w:val="none" w:sz="0" w:space="0" w:color="auto"/>
        <w:right w:val="none" w:sz="0" w:space="0" w:color="auto"/>
      </w:divBdr>
    </w:div>
    <w:div w:id="536311858">
      <w:bodyDiv w:val="1"/>
      <w:marLeft w:val="0"/>
      <w:marRight w:val="0"/>
      <w:marTop w:val="0"/>
      <w:marBottom w:val="0"/>
      <w:divBdr>
        <w:top w:val="none" w:sz="0" w:space="0" w:color="auto"/>
        <w:left w:val="none" w:sz="0" w:space="0" w:color="auto"/>
        <w:bottom w:val="none" w:sz="0" w:space="0" w:color="auto"/>
        <w:right w:val="none" w:sz="0" w:space="0" w:color="auto"/>
      </w:divBdr>
    </w:div>
    <w:div w:id="563151281">
      <w:bodyDiv w:val="1"/>
      <w:marLeft w:val="0"/>
      <w:marRight w:val="0"/>
      <w:marTop w:val="0"/>
      <w:marBottom w:val="0"/>
      <w:divBdr>
        <w:top w:val="none" w:sz="0" w:space="0" w:color="auto"/>
        <w:left w:val="none" w:sz="0" w:space="0" w:color="auto"/>
        <w:bottom w:val="none" w:sz="0" w:space="0" w:color="auto"/>
        <w:right w:val="none" w:sz="0" w:space="0" w:color="auto"/>
      </w:divBdr>
    </w:div>
    <w:div w:id="573395154">
      <w:bodyDiv w:val="1"/>
      <w:marLeft w:val="0"/>
      <w:marRight w:val="0"/>
      <w:marTop w:val="0"/>
      <w:marBottom w:val="0"/>
      <w:divBdr>
        <w:top w:val="none" w:sz="0" w:space="0" w:color="auto"/>
        <w:left w:val="none" w:sz="0" w:space="0" w:color="auto"/>
        <w:bottom w:val="none" w:sz="0" w:space="0" w:color="auto"/>
        <w:right w:val="none" w:sz="0" w:space="0" w:color="auto"/>
      </w:divBdr>
    </w:div>
    <w:div w:id="590970467">
      <w:bodyDiv w:val="1"/>
      <w:marLeft w:val="0"/>
      <w:marRight w:val="0"/>
      <w:marTop w:val="0"/>
      <w:marBottom w:val="0"/>
      <w:divBdr>
        <w:top w:val="none" w:sz="0" w:space="0" w:color="auto"/>
        <w:left w:val="none" w:sz="0" w:space="0" w:color="auto"/>
        <w:bottom w:val="none" w:sz="0" w:space="0" w:color="auto"/>
        <w:right w:val="none" w:sz="0" w:space="0" w:color="auto"/>
      </w:divBdr>
    </w:div>
    <w:div w:id="620183480">
      <w:bodyDiv w:val="1"/>
      <w:marLeft w:val="0"/>
      <w:marRight w:val="0"/>
      <w:marTop w:val="0"/>
      <w:marBottom w:val="0"/>
      <w:divBdr>
        <w:top w:val="none" w:sz="0" w:space="0" w:color="auto"/>
        <w:left w:val="none" w:sz="0" w:space="0" w:color="auto"/>
        <w:bottom w:val="none" w:sz="0" w:space="0" w:color="auto"/>
        <w:right w:val="none" w:sz="0" w:space="0" w:color="auto"/>
      </w:divBdr>
    </w:div>
    <w:div w:id="643509795">
      <w:bodyDiv w:val="1"/>
      <w:marLeft w:val="0"/>
      <w:marRight w:val="0"/>
      <w:marTop w:val="0"/>
      <w:marBottom w:val="0"/>
      <w:divBdr>
        <w:top w:val="none" w:sz="0" w:space="0" w:color="auto"/>
        <w:left w:val="none" w:sz="0" w:space="0" w:color="auto"/>
        <w:bottom w:val="none" w:sz="0" w:space="0" w:color="auto"/>
        <w:right w:val="none" w:sz="0" w:space="0" w:color="auto"/>
      </w:divBdr>
    </w:div>
    <w:div w:id="660232277">
      <w:bodyDiv w:val="1"/>
      <w:marLeft w:val="0"/>
      <w:marRight w:val="0"/>
      <w:marTop w:val="0"/>
      <w:marBottom w:val="0"/>
      <w:divBdr>
        <w:top w:val="none" w:sz="0" w:space="0" w:color="auto"/>
        <w:left w:val="none" w:sz="0" w:space="0" w:color="auto"/>
        <w:bottom w:val="none" w:sz="0" w:space="0" w:color="auto"/>
        <w:right w:val="none" w:sz="0" w:space="0" w:color="auto"/>
      </w:divBdr>
      <w:divsChild>
        <w:div w:id="1346708003">
          <w:marLeft w:val="0"/>
          <w:marRight w:val="0"/>
          <w:marTop w:val="120"/>
          <w:marBottom w:val="120"/>
          <w:divBdr>
            <w:top w:val="none" w:sz="0" w:space="0" w:color="auto"/>
            <w:left w:val="none" w:sz="0" w:space="0" w:color="auto"/>
            <w:bottom w:val="none" w:sz="0" w:space="0" w:color="auto"/>
            <w:right w:val="none" w:sz="0" w:space="0" w:color="auto"/>
          </w:divBdr>
        </w:div>
      </w:divsChild>
    </w:div>
    <w:div w:id="688259482">
      <w:bodyDiv w:val="1"/>
      <w:marLeft w:val="0"/>
      <w:marRight w:val="0"/>
      <w:marTop w:val="0"/>
      <w:marBottom w:val="0"/>
      <w:divBdr>
        <w:top w:val="none" w:sz="0" w:space="0" w:color="auto"/>
        <w:left w:val="none" w:sz="0" w:space="0" w:color="auto"/>
        <w:bottom w:val="none" w:sz="0" w:space="0" w:color="auto"/>
        <w:right w:val="none" w:sz="0" w:space="0" w:color="auto"/>
      </w:divBdr>
    </w:div>
    <w:div w:id="691759993">
      <w:bodyDiv w:val="1"/>
      <w:marLeft w:val="0"/>
      <w:marRight w:val="0"/>
      <w:marTop w:val="0"/>
      <w:marBottom w:val="0"/>
      <w:divBdr>
        <w:top w:val="none" w:sz="0" w:space="0" w:color="auto"/>
        <w:left w:val="none" w:sz="0" w:space="0" w:color="auto"/>
        <w:bottom w:val="none" w:sz="0" w:space="0" w:color="auto"/>
        <w:right w:val="none" w:sz="0" w:space="0" w:color="auto"/>
      </w:divBdr>
    </w:div>
    <w:div w:id="692346845">
      <w:bodyDiv w:val="1"/>
      <w:marLeft w:val="0"/>
      <w:marRight w:val="0"/>
      <w:marTop w:val="0"/>
      <w:marBottom w:val="0"/>
      <w:divBdr>
        <w:top w:val="none" w:sz="0" w:space="0" w:color="auto"/>
        <w:left w:val="none" w:sz="0" w:space="0" w:color="auto"/>
        <w:bottom w:val="none" w:sz="0" w:space="0" w:color="auto"/>
        <w:right w:val="none" w:sz="0" w:space="0" w:color="auto"/>
      </w:divBdr>
      <w:divsChild>
        <w:div w:id="879437514">
          <w:marLeft w:val="0"/>
          <w:marRight w:val="0"/>
          <w:marTop w:val="120"/>
          <w:marBottom w:val="120"/>
          <w:divBdr>
            <w:top w:val="none" w:sz="0" w:space="0" w:color="auto"/>
            <w:left w:val="none" w:sz="0" w:space="0" w:color="auto"/>
            <w:bottom w:val="none" w:sz="0" w:space="0" w:color="auto"/>
            <w:right w:val="none" w:sz="0" w:space="0" w:color="auto"/>
          </w:divBdr>
        </w:div>
        <w:div w:id="820929277">
          <w:marLeft w:val="0"/>
          <w:marRight w:val="0"/>
          <w:marTop w:val="120"/>
          <w:marBottom w:val="120"/>
          <w:divBdr>
            <w:top w:val="none" w:sz="0" w:space="0" w:color="auto"/>
            <w:left w:val="none" w:sz="0" w:space="0" w:color="auto"/>
            <w:bottom w:val="none" w:sz="0" w:space="0" w:color="auto"/>
            <w:right w:val="none" w:sz="0" w:space="0" w:color="auto"/>
          </w:divBdr>
        </w:div>
      </w:divsChild>
    </w:div>
    <w:div w:id="721709698">
      <w:bodyDiv w:val="1"/>
      <w:marLeft w:val="0"/>
      <w:marRight w:val="0"/>
      <w:marTop w:val="0"/>
      <w:marBottom w:val="0"/>
      <w:divBdr>
        <w:top w:val="none" w:sz="0" w:space="0" w:color="auto"/>
        <w:left w:val="none" w:sz="0" w:space="0" w:color="auto"/>
        <w:bottom w:val="none" w:sz="0" w:space="0" w:color="auto"/>
        <w:right w:val="none" w:sz="0" w:space="0" w:color="auto"/>
      </w:divBdr>
      <w:divsChild>
        <w:div w:id="1638953916">
          <w:marLeft w:val="0"/>
          <w:marRight w:val="0"/>
          <w:marTop w:val="120"/>
          <w:marBottom w:val="120"/>
          <w:divBdr>
            <w:top w:val="none" w:sz="0" w:space="0" w:color="auto"/>
            <w:left w:val="none" w:sz="0" w:space="0" w:color="auto"/>
            <w:bottom w:val="none" w:sz="0" w:space="0" w:color="auto"/>
            <w:right w:val="none" w:sz="0" w:space="0" w:color="auto"/>
          </w:divBdr>
        </w:div>
      </w:divsChild>
    </w:div>
    <w:div w:id="773284456">
      <w:bodyDiv w:val="1"/>
      <w:marLeft w:val="0"/>
      <w:marRight w:val="0"/>
      <w:marTop w:val="0"/>
      <w:marBottom w:val="0"/>
      <w:divBdr>
        <w:top w:val="none" w:sz="0" w:space="0" w:color="auto"/>
        <w:left w:val="none" w:sz="0" w:space="0" w:color="auto"/>
        <w:bottom w:val="none" w:sz="0" w:space="0" w:color="auto"/>
        <w:right w:val="none" w:sz="0" w:space="0" w:color="auto"/>
      </w:divBdr>
    </w:div>
    <w:div w:id="810639259">
      <w:bodyDiv w:val="1"/>
      <w:marLeft w:val="0"/>
      <w:marRight w:val="0"/>
      <w:marTop w:val="0"/>
      <w:marBottom w:val="0"/>
      <w:divBdr>
        <w:top w:val="none" w:sz="0" w:space="0" w:color="auto"/>
        <w:left w:val="none" w:sz="0" w:space="0" w:color="auto"/>
        <w:bottom w:val="none" w:sz="0" w:space="0" w:color="auto"/>
        <w:right w:val="none" w:sz="0" w:space="0" w:color="auto"/>
      </w:divBdr>
      <w:divsChild>
        <w:div w:id="16124502">
          <w:blockQuote w:val="1"/>
          <w:marLeft w:val="720"/>
          <w:marRight w:val="720"/>
          <w:marTop w:val="86"/>
          <w:marBottom w:val="100"/>
          <w:divBdr>
            <w:top w:val="none" w:sz="0" w:space="0" w:color="auto"/>
            <w:left w:val="none" w:sz="0" w:space="0" w:color="auto"/>
            <w:bottom w:val="none" w:sz="0" w:space="0" w:color="auto"/>
            <w:right w:val="none" w:sz="0" w:space="0" w:color="auto"/>
          </w:divBdr>
        </w:div>
        <w:div w:id="169490777">
          <w:blockQuote w:val="1"/>
          <w:marLeft w:val="720"/>
          <w:marRight w:val="720"/>
          <w:marTop w:val="86"/>
          <w:marBottom w:val="100"/>
          <w:divBdr>
            <w:top w:val="none" w:sz="0" w:space="0" w:color="auto"/>
            <w:left w:val="none" w:sz="0" w:space="0" w:color="auto"/>
            <w:bottom w:val="none" w:sz="0" w:space="0" w:color="auto"/>
            <w:right w:val="none" w:sz="0" w:space="0" w:color="auto"/>
          </w:divBdr>
        </w:div>
        <w:div w:id="1003556952">
          <w:blockQuote w:val="1"/>
          <w:marLeft w:val="720"/>
          <w:marRight w:val="720"/>
          <w:marTop w:val="86"/>
          <w:marBottom w:val="100"/>
          <w:divBdr>
            <w:top w:val="none" w:sz="0" w:space="0" w:color="auto"/>
            <w:left w:val="none" w:sz="0" w:space="0" w:color="auto"/>
            <w:bottom w:val="none" w:sz="0" w:space="0" w:color="auto"/>
            <w:right w:val="none" w:sz="0" w:space="0" w:color="auto"/>
          </w:divBdr>
        </w:div>
        <w:div w:id="1150248586">
          <w:blockQuote w:val="1"/>
          <w:marLeft w:val="720"/>
          <w:marRight w:val="720"/>
          <w:marTop w:val="86"/>
          <w:marBottom w:val="100"/>
          <w:divBdr>
            <w:top w:val="none" w:sz="0" w:space="0" w:color="auto"/>
            <w:left w:val="none" w:sz="0" w:space="0" w:color="auto"/>
            <w:bottom w:val="none" w:sz="0" w:space="0" w:color="auto"/>
            <w:right w:val="none" w:sz="0" w:space="0" w:color="auto"/>
          </w:divBdr>
        </w:div>
        <w:div w:id="1213074541">
          <w:blockQuote w:val="1"/>
          <w:marLeft w:val="720"/>
          <w:marRight w:val="720"/>
          <w:marTop w:val="86"/>
          <w:marBottom w:val="100"/>
          <w:divBdr>
            <w:top w:val="none" w:sz="0" w:space="0" w:color="auto"/>
            <w:left w:val="none" w:sz="0" w:space="0" w:color="auto"/>
            <w:bottom w:val="none" w:sz="0" w:space="0" w:color="auto"/>
            <w:right w:val="none" w:sz="0" w:space="0" w:color="auto"/>
          </w:divBdr>
        </w:div>
        <w:div w:id="1236470533">
          <w:blockQuote w:val="1"/>
          <w:marLeft w:val="720"/>
          <w:marRight w:val="720"/>
          <w:marTop w:val="86"/>
          <w:marBottom w:val="100"/>
          <w:divBdr>
            <w:top w:val="none" w:sz="0" w:space="0" w:color="auto"/>
            <w:left w:val="none" w:sz="0" w:space="0" w:color="auto"/>
            <w:bottom w:val="none" w:sz="0" w:space="0" w:color="auto"/>
            <w:right w:val="none" w:sz="0" w:space="0" w:color="auto"/>
          </w:divBdr>
        </w:div>
        <w:div w:id="1638946580">
          <w:blockQuote w:val="1"/>
          <w:marLeft w:val="720"/>
          <w:marRight w:val="720"/>
          <w:marTop w:val="86"/>
          <w:marBottom w:val="100"/>
          <w:divBdr>
            <w:top w:val="none" w:sz="0" w:space="0" w:color="auto"/>
            <w:left w:val="none" w:sz="0" w:space="0" w:color="auto"/>
            <w:bottom w:val="none" w:sz="0" w:space="0" w:color="auto"/>
            <w:right w:val="none" w:sz="0" w:space="0" w:color="auto"/>
          </w:divBdr>
        </w:div>
        <w:div w:id="1934434389">
          <w:blockQuote w:val="1"/>
          <w:marLeft w:val="720"/>
          <w:marRight w:val="720"/>
          <w:marTop w:val="86"/>
          <w:marBottom w:val="100"/>
          <w:divBdr>
            <w:top w:val="none" w:sz="0" w:space="0" w:color="auto"/>
            <w:left w:val="none" w:sz="0" w:space="0" w:color="auto"/>
            <w:bottom w:val="none" w:sz="0" w:space="0" w:color="auto"/>
            <w:right w:val="none" w:sz="0" w:space="0" w:color="auto"/>
          </w:divBdr>
        </w:div>
      </w:divsChild>
    </w:div>
    <w:div w:id="812990008">
      <w:bodyDiv w:val="1"/>
      <w:marLeft w:val="0"/>
      <w:marRight w:val="0"/>
      <w:marTop w:val="0"/>
      <w:marBottom w:val="0"/>
      <w:divBdr>
        <w:top w:val="none" w:sz="0" w:space="0" w:color="auto"/>
        <w:left w:val="none" w:sz="0" w:space="0" w:color="auto"/>
        <w:bottom w:val="none" w:sz="0" w:space="0" w:color="auto"/>
        <w:right w:val="none" w:sz="0" w:space="0" w:color="auto"/>
      </w:divBdr>
    </w:div>
    <w:div w:id="815144425">
      <w:bodyDiv w:val="1"/>
      <w:marLeft w:val="0"/>
      <w:marRight w:val="0"/>
      <w:marTop w:val="0"/>
      <w:marBottom w:val="0"/>
      <w:divBdr>
        <w:top w:val="none" w:sz="0" w:space="0" w:color="auto"/>
        <w:left w:val="none" w:sz="0" w:space="0" w:color="auto"/>
        <w:bottom w:val="none" w:sz="0" w:space="0" w:color="auto"/>
        <w:right w:val="none" w:sz="0" w:space="0" w:color="auto"/>
      </w:divBdr>
    </w:div>
    <w:div w:id="822428077">
      <w:bodyDiv w:val="1"/>
      <w:marLeft w:val="0"/>
      <w:marRight w:val="0"/>
      <w:marTop w:val="0"/>
      <w:marBottom w:val="0"/>
      <w:divBdr>
        <w:top w:val="none" w:sz="0" w:space="0" w:color="auto"/>
        <w:left w:val="none" w:sz="0" w:space="0" w:color="auto"/>
        <w:bottom w:val="none" w:sz="0" w:space="0" w:color="auto"/>
        <w:right w:val="none" w:sz="0" w:space="0" w:color="auto"/>
      </w:divBdr>
      <w:divsChild>
        <w:div w:id="1157454439">
          <w:marLeft w:val="0"/>
          <w:marRight w:val="0"/>
          <w:marTop w:val="120"/>
          <w:marBottom w:val="120"/>
          <w:divBdr>
            <w:top w:val="none" w:sz="0" w:space="0" w:color="auto"/>
            <w:left w:val="none" w:sz="0" w:space="0" w:color="auto"/>
            <w:bottom w:val="none" w:sz="0" w:space="0" w:color="auto"/>
            <w:right w:val="none" w:sz="0" w:space="0" w:color="auto"/>
          </w:divBdr>
        </w:div>
        <w:div w:id="907301228">
          <w:marLeft w:val="0"/>
          <w:marRight w:val="0"/>
          <w:marTop w:val="120"/>
          <w:marBottom w:val="120"/>
          <w:divBdr>
            <w:top w:val="none" w:sz="0" w:space="0" w:color="auto"/>
            <w:left w:val="none" w:sz="0" w:space="0" w:color="auto"/>
            <w:bottom w:val="none" w:sz="0" w:space="0" w:color="auto"/>
            <w:right w:val="none" w:sz="0" w:space="0" w:color="auto"/>
          </w:divBdr>
        </w:div>
      </w:divsChild>
    </w:div>
    <w:div w:id="827676178">
      <w:bodyDiv w:val="1"/>
      <w:marLeft w:val="0"/>
      <w:marRight w:val="0"/>
      <w:marTop w:val="0"/>
      <w:marBottom w:val="0"/>
      <w:divBdr>
        <w:top w:val="none" w:sz="0" w:space="0" w:color="auto"/>
        <w:left w:val="none" w:sz="0" w:space="0" w:color="auto"/>
        <w:bottom w:val="none" w:sz="0" w:space="0" w:color="auto"/>
        <w:right w:val="none" w:sz="0" w:space="0" w:color="auto"/>
      </w:divBdr>
    </w:div>
    <w:div w:id="836188830">
      <w:bodyDiv w:val="1"/>
      <w:marLeft w:val="0"/>
      <w:marRight w:val="0"/>
      <w:marTop w:val="0"/>
      <w:marBottom w:val="0"/>
      <w:divBdr>
        <w:top w:val="none" w:sz="0" w:space="0" w:color="auto"/>
        <w:left w:val="none" w:sz="0" w:space="0" w:color="auto"/>
        <w:bottom w:val="none" w:sz="0" w:space="0" w:color="auto"/>
        <w:right w:val="none" w:sz="0" w:space="0" w:color="auto"/>
      </w:divBdr>
      <w:divsChild>
        <w:div w:id="231240482">
          <w:marLeft w:val="0"/>
          <w:marRight w:val="0"/>
          <w:marTop w:val="120"/>
          <w:marBottom w:val="120"/>
          <w:divBdr>
            <w:top w:val="none" w:sz="0" w:space="0" w:color="auto"/>
            <w:left w:val="none" w:sz="0" w:space="0" w:color="auto"/>
            <w:bottom w:val="none" w:sz="0" w:space="0" w:color="auto"/>
            <w:right w:val="none" w:sz="0" w:space="0" w:color="auto"/>
          </w:divBdr>
        </w:div>
        <w:div w:id="147670350">
          <w:marLeft w:val="0"/>
          <w:marRight w:val="0"/>
          <w:marTop w:val="120"/>
          <w:marBottom w:val="120"/>
          <w:divBdr>
            <w:top w:val="none" w:sz="0" w:space="0" w:color="auto"/>
            <w:left w:val="none" w:sz="0" w:space="0" w:color="auto"/>
            <w:bottom w:val="none" w:sz="0" w:space="0" w:color="auto"/>
            <w:right w:val="none" w:sz="0" w:space="0" w:color="auto"/>
          </w:divBdr>
        </w:div>
        <w:div w:id="745103507">
          <w:marLeft w:val="0"/>
          <w:marRight w:val="0"/>
          <w:marTop w:val="120"/>
          <w:marBottom w:val="120"/>
          <w:divBdr>
            <w:top w:val="none" w:sz="0" w:space="0" w:color="auto"/>
            <w:left w:val="none" w:sz="0" w:space="0" w:color="auto"/>
            <w:bottom w:val="none" w:sz="0" w:space="0" w:color="auto"/>
            <w:right w:val="none" w:sz="0" w:space="0" w:color="auto"/>
          </w:divBdr>
        </w:div>
        <w:div w:id="357893768">
          <w:marLeft w:val="0"/>
          <w:marRight w:val="0"/>
          <w:marTop w:val="120"/>
          <w:marBottom w:val="120"/>
          <w:divBdr>
            <w:top w:val="none" w:sz="0" w:space="0" w:color="auto"/>
            <w:left w:val="none" w:sz="0" w:space="0" w:color="auto"/>
            <w:bottom w:val="none" w:sz="0" w:space="0" w:color="auto"/>
            <w:right w:val="none" w:sz="0" w:space="0" w:color="auto"/>
          </w:divBdr>
        </w:div>
        <w:div w:id="1761872469">
          <w:marLeft w:val="0"/>
          <w:marRight w:val="0"/>
          <w:marTop w:val="120"/>
          <w:marBottom w:val="120"/>
          <w:divBdr>
            <w:top w:val="none" w:sz="0" w:space="0" w:color="auto"/>
            <w:left w:val="none" w:sz="0" w:space="0" w:color="auto"/>
            <w:bottom w:val="none" w:sz="0" w:space="0" w:color="auto"/>
            <w:right w:val="none" w:sz="0" w:space="0" w:color="auto"/>
          </w:divBdr>
        </w:div>
        <w:div w:id="1945065210">
          <w:marLeft w:val="0"/>
          <w:marRight w:val="0"/>
          <w:marTop w:val="120"/>
          <w:marBottom w:val="120"/>
          <w:divBdr>
            <w:top w:val="none" w:sz="0" w:space="0" w:color="auto"/>
            <w:left w:val="none" w:sz="0" w:space="0" w:color="auto"/>
            <w:bottom w:val="none" w:sz="0" w:space="0" w:color="auto"/>
            <w:right w:val="none" w:sz="0" w:space="0" w:color="auto"/>
          </w:divBdr>
        </w:div>
        <w:div w:id="1350595550">
          <w:marLeft w:val="0"/>
          <w:marRight w:val="0"/>
          <w:marTop w:val="120"/>
          <w:marBottom w:val="120"/>
          <w:divBdr>
            <w:top w:val="none" w:sz="0" w:space="0" w:color="auto"/>
            <w:left w:val="none" w:sz="0" w:space="0" w:color="auto"/>
            <w:bottom w:val="none" w:sz="0" w:space="0" w:color="auto"/>
            <w:right w:val="none" w:sz="0" w:space="0" w:color="auto"/>
          </w:divBdr>
        </w:div>
        <w:div w:id="1159926912">
          <w:marLeft w:val="0"/>
          <w:marRight w:val="0"/>
          <w:marTop w:val="120"/>
          <w:marBottom w:val="120"/>
          <w:divBdr>
            <w:top w:val="none" w:sz="0" w:space="0" w:color="auto"/>
            <w:left w:val="none" w:sz="0" w:space="0" w:color="auto"/>
            <w:bottom w:val="none" w:sz="0" w:space="0" w:color="auto"/>
            <w:right w:val="none" w:sz="0" w:space="0" w:color="auto"/>
          </w:divBdr>
        </w:div>
        <w:div w:id="85738239">
          <w:marLeft w:val="0"/>
          <w:marRight w:val="0"/>
          <w:marTop w:val="120"/>
          <w:marBottom w:val="120"/>
          <w:divBdr>
            <w:top w:val="none" w:sz="0" w:space="0" w:color="auto"/>
            <w:left w:val="none" w:sz="0" w:space="0" w:color="auto"/>
            <w:bottom w:val="none" w:sz="0" w:space="0" w:color="auto"/>
            <w:right w:val="none" w:sz="0" w:space="0" w:color="auto"/>
          </w:divBdr>
        </w:div>
        <w:div w:id="1243568263">
          <w:marLeft w:val="0"/>
          <w:marRight w:val="0"/>
          <w:marTop w:val="120"/>
          <w:marBottom w:val="120"/>
          <w:divBdr>
            <w:top w:val="none" w:sz="0" w:space="0" w:color="auto"/>
            <w:left w:val="none" w:sz="0" w:space="0" w:color="auto"/>
            <w:bottom w:val="none" w:sz="0" w:space="0" w:color="auto"/>
            <w:right w:val="none" w:sz="0" w:space="0" w:color="auto"/>
          </w:divBdr>
        </w:div>
        <w:div w:id="1421369578">
          <w:marLeft w:val="0"/>
          <w:marRight w:val="0"/>
          <w:marTop w:val="120"/>
          <w:marBottom w:val="120"/>
          <w:divBdr>
            <w:top w:val="none" w:sz="0" w:space="0" w:color="auto"/>
            <w:left w:val="none" w:sz="0" w:space="0" w:color="auto"/>
            <w:bottom w:val="none" w:sz="0" w:space="0" w:color="auto"/>
            <w:right w:val="none" w:sz="0" w:space="0" w:color="auto"/>
          </w:divBdr>
        </w:div>
        <w:div w:id="95684041">
          <w:marLeft w:val="0"/>
          <w:marRight w:val="0"/>
          <w:marTop w:val="120"/>
          <w:marBottom w:val="120"/>
          <w:divBdr>
            <w:top w:val="none" w:sz="0" w:space="0" w:color="auto"/>
            <w:left w:val="none" w:sz="0" w:space="0" w:color="auto"/>
            <w:bottom w:val="none" w:sz="0" w:space="0" w:color="auto"/>
            <w:right w:val="none" w:sz="0" w:space="0" w:color="auto"/>
          </w:divBdr>
        </w:div>
        <w:div w:id="10107940">
          <w:marLeft w:val="0"/>
          <w:marRight w:val="0"/>
          <w:marTop w:val="120"/>
          <w:marBottom w:val="120"/>
          <w:divBdr>
            <w:top w:val="none" w:sz="0" w:space="0" w:color="auto"/>
            <w:left w:val="none" w:sz="0" w:space="0" w:color="auto"/>
            <w:bottom w:val="none" w:sz="0" w:space="0" w:color="auto"/>
            <w:right w:val="none" w:sz="0" w:space="0" w:color="auto"/>
          </w:divBdr>
        </w:div>
        <w:div w:id="1157457758">
          <w:marLeft w:val="0"/>
          <w:marRight w:val="0"/>
          <w:marTop w:val="120"/>
          <w:marBottom w:val="120"/>
          <w:divBdr>
            <w:top w:val="none" w:sz="0" w:space="0" w:color="auto"/>
            <w:left w:val="none" w:sz="0" w:space="0" w:color="auto"/>
            <w:bottom w:val="none" w:sz="0" w:space="0" w:color="auto"/>
            <w:right w:val="none" w:sz="0" w:space="0" w:color="auto"/>
          </w:divBdr>
        </w:div>
      </w:divsChild>
    </w:div>
    <w:div w:id="855002535">
      <w:bodyDiv w:val="1"/>
      <w:marLeft w:val="0"/>
      <w:marRight w:val="0"/>
      <w:marTop w:val="0"/>
      <w:marBottom w:val="0"/>
      <w:divBdr>
        <w:top w:val="none" w:sz="0" w:space="0" w:color="auto"/>
        <w:left w:val="none" w:sz="0" w:space="0" w:color="auto"/>
        <w:bottom w:val="none" w:sz="0" w:space="0" w:color="auto"/>
        <w:right w:val="none" w:sz="0" w:space="0" w:color="auto"/>
      </w:divBdr>
    </w:div>
    <w:div w:id="872577204">
      <w:bodyDiv w:val="1"/>
      <w:marLeft w:val="0"/>
      <w:marRight w:val="0"/>
      <w:marTop w:val="0"/>
      <w:marBottom w:val="0"/>
      <w:divBdr>
        <w:top w:val="none" w:sz="0" w:space="0" w:color="auto"/>
        <w:left w:val="none" w:sz="0" w:space="0" w:color="auto"/>
        <w:bottom w:val="none" w:sz="0" w:space="0" w:color="auto"/>
        <w:right w:val="none" w:sz="0" w:space="0" w:color="auto"/>
      </w:divBdr>
    </w:div>
    <w:div w:id="883054652">
      <w:bodyDiv w:val="1"/>
      <w:marLeft w:val="0"/>
      <w:marRight w:val="0"/>
      <w:marTop w:val="0"/>
      <w:marBottom w:val="0"/>
      <w:divBdr>
        <w:top w:val="none" w:sz="0" w:space="0" w:color="auto"/>
        <w:left w:val="none" w:sz="0" w:space="0" w:color="auto"/>
        <w:bottom w:val="none" w:sz="0" w:space="0" w:color="auto"/>
        <w:right w:val="none" w:sz="0" w:space="0" w:color="auto"/>
      </w:divBdr>
    </w:div>
    <w:div w:id="888954848">
      <w:bodyDiv w:val="1"/>
      <w:marLeft w:val="0"/>
      <w:marRight w:val="0"/>
      <w:marTop w:val="0"/>
      <w:marBottom w:val="0"/>
      <w:divBdr>
        <w:top w:val="none" w:sz="0" w:space="0" w:color="auto"/>
        <w:left w:val="none" w:sz="0" w:space="0" w:color="auto"/>
        <w:bottom w:val="none" w:sz="0" w:space="0" w:color="auto"/>
        <w:right w:val="none" w:sz="0" w:space="0" w:color="auto"/>
      </w:divBdr>
      <w:divsChild>
        <w:div w:id="1046027902">
          <w:marLeft w:val="0"/>
          <w:marRight w:val="0"/>
          <w:marTop w:val="120"/>
          <w:marBottom w:val="120"/>
          <w:divBdr>
            <w:top w:val="none" w:sz="0" w:space="0" w:color="auto"/>
            <w:left w:val="none" w:sz="0" w:space="0" w:color="auto"/>
            <w:bottom w:val="none" w:sz="0" w:space="0" w:color="auto"/>
            <w:right w:val="none" w:sz="0" w:space="0" w:color="auto"/>
          </w:divBdr>
        </w:div>
        <w:div w:id="1486893044">
          <w:marLeft w:val="0"/>
          <w:marRight w:val="0"/>
          <w:marTop w:val="120"/>
          <w:marBottom w:val="120"/>
          <w:divBdr>
            <w:top w:val="none" w:sz="0" w:space="0" w:color="auto"/>
            <w:left w:val="none" w:sz="0" w:space="0" w:color="auto"/>
            <w:bottom w:val="none" w:sz="0" w:space="0" w:color="auto"/>
            <w:right w:val="none" w:sz="0" w:space="0" w:color="auto"/>
          </w:divBdr>
        </w:div>
      </w:divsChild>
    </w:div>
    <w:div w:id="916405269">
      <w:bodyDiv w:val="1"/>
      <w:marLeft w:val="0"/>
      <w:marRight w:val="0"/>
      <w:marTop w:val="0"/>
      <w:marBottom w:val="0"/>
      <w:divBdr>
        <w:top w:val="none" w:sz="0" w:space="0" w:color="auto"/>
        <w:left w:val="none" w:sz="0" w:space="0" w:color="auto"/>
        <w:bottom w:val="none" w:sz="0" w:space="0" w:color="auto"/>
        <w:right w:val="none" w:sz="0" w:space="0" w:color="auto"/>
      </w:divBdr>
    </w:div>
    <w:div w:id="943390729">
      <w:bodyDiv w:val="1"/>
      <w:marLeft w:val="0"/>
      <w:marRight w:val="0"/>
      <w:marTop w:val="0"/>
      <w:marBottom w:val="0"/>
      <w:divBdr>
        <w:top w:val="none" w:sz="0" w:space="0" w:color="auto"/>
        <w:left w:val="none" w:sz="0" w:space="0" w:color="auto"/>
        <w:bottom w:val="none" w:sz="0" w:space="0" w:color="auto"/>
        <w:right w:val="none" w:sz="0" w:space="0" w:color="auto"/>
      </w:divBdr>
    </w:div>
    <w:div w:id="950283710">
      <w:bodyDiv w:val="1"/>
      <w:marLeft w:val="0"/>
      <w:marRight w:val="0"/>
      <w:marTop w:val="0"/>
      <w:marBottom w:val="0"/>
      <w:divBdr>
        <w:top w:val="none" w:sz="0" w:space="0" w:color="auto"/>
        <w:left w:val="none" w:sz="0" w:space="0" w:color="auto"/>
        <w:bottom w:val="none" w:sz="0" w:space="0" w:color="auto"/>
        <w:right w:val="none" w:sz="0" w:space="0" w:color="auto"/>
      </w:divBdr>
    </w:div>
    <w:div w:id="954403620">
      <w:bodyDiv w:val="1"/>
      <w:marLeft w:val="0"/>
      <w:marRight w:val="0"/>
      <w:marTop w:val="0"/>
      <w:marBottom w:val="0"/>
      <w:divBdr>
        <w:top w:val="none" w:sz="0" w:space="0" w:color="auto"/>
        <w:left w:val="none" w:sz="0" w:space="0" w:color="auto"/>
        <w:bottom w:val="none" w:sz="0" w:space="0" w:color="auto"/>
        <w:right w:val="none" w:sz="0" w:space="0" w:color="auto"/>
      </w:divBdr>
    </w:div>
    <w:div w:id="955528879">
      <w:bodyDiv w:val="1"/>
      <w:marLeft w:val="0"/>
      <w:marRight w:val="0"/>
      <w:marTop w:val="0"/>
      <w:marBottom w:val="0"/>
      <w:divBdr>
        <w:top w:val="none" w:sz="0" w:space="0" w:color="auto"/>
        <w:left w:val="none" w:sz="0" w:space="0" w:color="auto"/>
        <w:bottom w:val="none" w:sz="0" w:space="0" w:color="auto"/>
        <w:right w:val="none" w:sz="0" w:space="0" w:color="auto"/>
      </w:divBdr>
    </w:div>
    <w:div w:id="964386678">
      <w:bodyDiv w:val="1"/>
      <w:marLeft w:val="0"/>
      <w:marRight w:val="0"/>
      <w:marTop w:val="0"/>
      <w:marBottom w:val="0"/>
      <w:divBdr>
        <w:top w:val="none" w:sz="0" w:space="0" w:color="auto"/>
        <w:left w:val="none" w:sz="0" w:space="0" w:color="auto"/>
        <w:bottom w:val="none" w:sz="0" w:space="0" w:color="auto"/>
        <w:right w:val="none" w:sz="0" w:space="0" w:color="auto"/>
      </w:divBdr>
    </w:div>
    <w:div w:id="1002393031">
      <w:bodyDiv w:val="1"/>
      <w:marLeft w:val="0"/>
      <w:marRight w:val="0"/>
      <w:marTop w:val="0"/>
      <w:marBottom w:val="0"/>
      <w:divBdr>
        <w:top w:val="none" w:sz="0" w:space="0" w:color="auto"/>
        <w:left w:val="none" w:sz="0" w:space="0" w:color="auto"/>
        <w:bottom w:val="none" w:sz="0" w:space="0" w:color="auto"/>
        <w:right w:val="none" w:sz="0" w:space="0" w:color="auto"/>
      </w:divBdr>
    </w:div>
    <w:div w:id="1021514603">
      <w:bodyDiv w:val="1"/>
      <w:marLeft w:val="0"/>
      <w:marRight w:val="0"/>
      <w:marTop w:val="0"/>
      <w:marBottom w:val="0"/>
      <w:divBdr>
        <w:top w:val="none" w:sz="0" w:space="0" w:color="auto"/>
        <w:left w:val="none" w:sz="0" w:space="0" w:color="auto"/>
        <w:bottom w:val="none" w:sz="0" w:space="0" w:color="auto"/>
        <w:right w:val="none" w:sz="0" w:space="0" w:color="auto"/>
      </w:divBdr>
      <w:divsChild>
        <w:div w:id="1041397099">
          <w:marLeft w:val="0"/>
          <w:marRight w:val="0"/>
          <w:marTop w:val="120"/>
          <w:marBottom w:val="120"/>
          <w:divBdr>
            <w:top w:val="none" w:sz="0" w:space="0" w:color="auto"/>
            <w:left w:val="none" w:sz="0" w:space="0" w:color="auto"/>
            <w:bottom w:val="none" w:sz="0" w:space="0" w:color="auto"/>
            <w:right w:val="none" w:sz="0" w:space="0" w:color="auto"/>
          </w:divBdr>
        </w:div>
      </w:divsChild>
    </w:div>
    <w:div w:id="1064181971">
      <w:bodyDiv w:val="1"/>
      <w:marLeft w:val="0"/>
      <w:marRight w:val="0"/>
      <w:marTop w:val="0"/>
      <w:marBottom w:val="0"/>
      <w:divBdr>
        <w:top w:val="none" w:sz="0" w:space="0" w:color="auto"/>
        <w:left w:val="none" w:sz="0" w:space="0" w:color="auto"/>
        <w:bottom w:val="none" w:sz="0" w:space="0" w:color="auto"/>
        <w:right w:val="none" w:sz="0" w:space="0" w:color="auto"/>
      </w:divBdr>
    </w:div>
    <w:div w:id="1081370273">
      <w:bodyDiv w:val="1"/>
      <w:marLeft w:val="0"/>
      <w:marRight w:val="0"/>
      <w:marTop w:val="0"/>
      <w:marBottom w:val="0"/>
      <w:divBdr>
        <w:top w:val="none" w:sz="0" w:space="0" w:color="auto"/>
        <w:left w:val="none" w:sz="0" w:space="0" w:color="auto"/>
        <w:bottom w:val="none" w:sz="0" w:space="0" w:color="auto"/>
        <w:right w:val="none" w:sz="0" w:space="0" w:color="auto"/>
      </w:divBdr>
    </w:div>
    <w:div w:id="1119765894">
      <w:bodyDiv w:val="1"/>
      <w:marLeft w:val="0"/>
      <w:marRight w:val="0"/>
      <w:marTop w:val="0"/>
      <w:marBottom w:val="0"/>
      <w:divBdr>
        <w:top w:val="none" w:sz="0" w:space="0" w:color="auto"/>
        <w:left w:val="none" w:sz="0" w:space="0" w:color="auto"/>
        <w:bottom w:val="none" w:sz="0" w:space="0" w:color="auto"/>
        <w:right w:val="none" w:sz="0" w:space="0" w:color="auto"/>
      </w:divBdr>
    </w:div>
    <w:div w:id="1134521623">
      <w:bodyDiv w:val="1"/>
      <w:marLeft w:val="0"/>
      <w:marRight w:val="0"/>
      <w:marTop w:val="0"/>
      <w:marBottom w:val="0"/>
      <w:divBdr>
        <w:top w:val="none" w:sz="0" w:space="0" w:color="auto"/>
        <w:left w:val="none" w:sz="0" w:space="0" w:color="auto"/>
        <w:bottom w:val="none" w:sz="0" w:space="0" w:color="auto"/>
        <w:right w:val="none" w:sz="0" w:space="0" w:color="auto"/>
      </w:divBdr>
    </w:div>
    <w:div w:id="1148283771">
      <w:bodyDiv w:val="1"/>
      <w:marLeft w:val="0"/>
      <w:marRight w:val="0"/>
      <w:marTop w:val="0"/>
      <w:marBottom w:val="0"/>
      <w:divBdr>
        <w:top w:val="none" w:sz="0" w:space="0" w:color="auto"/>
        <w:left w:val="none" w:sz="0" w:space="0" w:color="auto"/>
        <w:bottom w:val="none" w:sz="0" w:space="0" w:color="auto"/>
        <w:right w:val="none" w:sz="0" w:space="0" w:color="auto"/>
      </w:divBdr>
      <w:divsChild>
        <w:div w:id="1163081857">
          <w:marLeft w:val="0"/>
          <w:marRight w:val="0"/>
          <w:marTop w:val="120"/>
          <w:marBottom w:val="120"/>
          <w:divBdr>
            <w:top w:val="none" w:sz="0" w:space="0" w:color="auto"/>
            <w:left w:val="none" w:sz="0" w:space="0" w:color="auto"/>
            <w:bottom w:val="none" w:sz="0" w:space="0" w:color="auto"/>
            <w:right w:val="none" w:sz="0" w:space="0" w:color="auto"/>
          </w:divBdr>
        </w:div>
      </w:divsChild>
    </w:div>
    <w:div w:id="1169637747">
      <w:bodyDiv w:val="1"/>
      <w:marLeft w:val="0"/>
      <w:marRight w:val="0"/>
      <w:marTop w:val="0"/>
      <w:marBottom w:val="0"/>
      <w:divBdr>
        <w:top w:val="none" w:sz="0" w:space="0" w:color="auto"/>
        <w:left w:val="none" w:sz="0" w:space="0" w:color="auto"/>
        <w:bottom w:val="none" w:sz="0" w:space="0" w:color="auto"/>
        <w:right w:val="none" w:sz="0" w:space="0" w:color="auto"/>
      </w:divBdr>
      <w:divsChild>
        <w:div w:id="916132824">
          <w:marLeft w:val="0"/>
          <w:marRight w:val="0"/>
          <w:marTop w:val="120"/>
          <w:marBottom w:val="120"/>
          <w:divBdr>
            <w:top w:val="none" w:sz="0" w:space="0" w:color="auto"/>
            <w:left w:val="none" w:sz="0" w:space="0" w:color="auto"/>
            <w:bottom w:val="none" w:sz="0" w:space="0" w:color="auto"/>
            <w:right w:val="none" w:sz="0" w:space="0" w:color="auto"/>
          </w:divBdr>
        </w:div>
      </w:divsChild>
    </w:div>
    <w:div w:id="1200820652">
      <w:bodyDiv w:val="1"/>
      <w:marLeft w:val="0"/>
      <w:marRight w:val="0"/>
      <w:marTop w:val="0"/>
      <w:marBottom w:val="0"/>
      <w:divBdr>
        <w:top w:val="none" w:sz="0" w:space="0" w:color="auto"/>
        <w:left w:val="none" w:sz="0" w:space="0" w:color="auto"/>
        <w:bottom w:val="none" w:sz="0" w:space="0" w:color="auto"/>
        <w:right w:val="none" w:sz="0" w:space="0" w:color="auto"/>
      </w:divBdr>
    </w:div>
    <w:div w:id="1206333366">
      <w:bodyDiv w:val="1"/>
      <w:marLeft w:val="0"/>
      <w:marRight w:val="0"/>
      <w:marTop w:val="0"/>
      <w:marBottom w:val="0"/>
      <w:divBdr>
        <w:top w:val="none" w:sz="0" w:space="0" w:color="auto"/>
        <w:left w:val="none" w:sz="0" w:space="0" w:color="auto"/>
        <w:bottom w:val="none" w:sz="0" w:space="0" w:color="auto"/>
        <w:right w:val="none" w:sz="0" w:space="0" w:color="auto"/>
      </w:divBdr>
      <w:divsChild>
        <w:div w:id="1363365331">
          <w:marLeft w:val="0"/>
          <w:marRight w:val="0"/>
          <w:marTop w:val="120"/>
          <w:marBottom w:val="120"/>
          <w:divBdr>
            <w:top w:val="none" w:sz="0" w:space="0" w:color="auto"/>
            <w:left w:val="none" w:sz="0" w:space="0" w:color="auto"/>
            <w:bottom w:val="none" w:sz="0" w:space="0" w:color="auto"/>
            <w:right w:val="none" w:sz="0" w:space="0" w:color="auto"/>
          </w:divBdr>
        </w:div>
      </w:divsChild>
    </w:div>
    <w:div w:id="1216314422">
      <w:bodyDiv w:val="1"/>
      <w:marLeft w:val="0"/>
      <w:marRight w:val="0"/>
      <w:marTop w:val="0"/>
      <w:marBottom w:val="0"/>
      <w:divBdr>
        <w:top w:val="none" w:sz="0" w:space="0" w:color="auto"/>
        <w:left w:val="none" w:sz="0" w:space="0" w:color="auto"/>
        <w:bottom w:val="none" w:sz="0" w:space="0" w:color="auto"/>
        <w:right w:val="none" w:sz="0" w:space="0" w:color="auto"/>
      </w:divBdr>
      <w:divsChild>
        <w:div w:id="163977139">
          <w:marLeft w:val="0"/>
          <w:marRight w:val="0"/>
          <w:marTop w:val="120"/>
          <w:marBottom w:val="120"/>
          <w:divBdr>
            <w:top w:val="none" w:sz="0" w:space="0" w:color="auto"/>
            <w:left w:val="none" w:sz="0" w:space="0" w:color="auto"/>
            <w:bottom w:val="none" w:sz="0" w:space="0" w:color="auto"/>
            <w:right w:val="none" w:sz="0" w:space="0" w:color="auto"/>
          </w:divBdr>
        </w:div>
      </w:divsChild>
    </w:div>
    <w:div w:id="1284655689">
      <w:bodyDiv w:val="1"/>
      <w:marLeft w:val="0"/>
      <w:marRight w:val="0"/>
      <w:marTop w:val="0"/>
      <w:marBottom w:val="0"/>
      <w:divBdr>
        <w:top w:val="none" w:sz="0" w:space="0" w:color="auto"/>
        <w:left w:val="none" w:sz="0" w:space="0" w:color="auto"/>
        <w:bottom w:val="none" w:sz="0" w:space="0" w:color="auto"/>
        <w:right w:val="none" w:sz="0" w:space="0" w:color="auto"/>
      </w:divBdr>
    </w:div>
    <w:div w:id="1297027176">
      <w:bodyDiv w:val="1"/>
      <w:marLeft w:val="0"/>
      <w:marRight w:val="0"/>
      <w:marTop w:val="0"/>
      <w:marBottom w:val="0"/>
      <w:divBdr>
        <w:top w:val="none" w:sz="0" w:space="0" w:color="auto"/>
        <w:left w:val="none" w:sz="0" w:space="0" w:color="auto"/>
        <w:bottom w:val="none" w:sz="0" w:space="0" w:color="auto"/>
        <w:right w:val="none" w:sz="0" w:space="0" w:color="auto"/>
      </w:divBdr>
    </w:div>
    <w:div w:id="1303778042">
      <w:bodyDiv w:val="1"/>
      <w:marLeft w:val="0"/>
      <w:marRight w:val="0"/>
      <w:marTop w:val="0"/>
      <w:marBottom w:val="0"/>
      <w:divBdr>
        <w:top w:val="none" w:sz="0" w:space="0" w:color="auto"/>
        <w:left w:val="none" w:sz="0" w:space="0" w:color="auto"/>
        <w:bottom w:val="none" w:sz="0" w:space="0" w:color="auto"/>
        <w:right w:val="none" w:sz="0" w:space="0" w:color="auto"/>
      </w:divBdr>
    </w:div>
    <w:div w:id="1313368145">
      <w:bodyDiv w:val="1"/>
      <w:marLeft w:val="0"/>
      <w:marRight w:val="0"/>
      <w:marTop w:val="0"/>
      <w:marBottom w:val="0"/>
      <w:divBdr>
        <w:top w:val="none" w:sz="0" w:space="0" w:color="auto"/>
        <w:left w:val="none" w:sz="0" w:space="0" w:color="auto"/>
        <w:bottom w:val="none" w:sz="0" w:space="0" w:color="auto"/>
        <w:right w:val="none" w:sz="0" w:space="0" w:color="auto"/>
      </w:divBdr>
      <w:divsChild>
        <w:div w:id="1470903285">
          <w:marLeft w:val="0"/>
          <w:marRight w:val="0"/>
          <w:marTop w:val="120"/>
          <w:marBottom w:val="120"/>
          <w:divBdr>
            <w:top w:val="none" w:sz="0" w:space="0" w:color="auto"/>
            <w:left w:val="none" w:sz="0" w:space="0" w:color="auto"/>
            <w:bottom w:val="none" w:sz="0" w:space="0" w:color="auto"/>
            <w:right w:val="none" w:sz="0" w:space="0" w:color="auto"/>
          </w:divBdr>
        </w:div>
      </w:divsChild>
    </w:div>
    <w:div w:id="1338919885">
      <w:bodyDiv w:val="1"/>
      <w:marLeft w:val="0"/>
      <w:marRight w:val="0"/>
      <w:marTop w:val="0"/>
      <w:marBottom w:val="0"/>
      <w:divBdr>
        <w:top w:val="none" w:sz="0" w:space="0" w:color="auto"/>
        <w:left w:val="none" w:sz="0" w:space="0" w:color="auto"/>
        <w:bottom w:val="none" w:sz="0" w:space="0" w:color="auto"/>
        <w:right w:val="none" w:sz="0" w:space="0" w:color="auto"/>
      </w:divBdr>
      <w:divsChild>
        <w:div w:id="1098253846">
          <w:marLeft w:val="0"/>
          <w:marRight w:val="0"/>
          <w:marTop w:val="120"/>
          <w:marBottom w:val="120"/>
          <w:divBdr>
            <w:top w:val="none" w:sz="0" w:space="0" w:color="auto"/>
            <w:left w:val="none" w:sz="0" w:space="0" w:color="auto"/>
            <w:bottom w:val="none" w:sz="0" w:space="0" w:color="auto"/>
            <w:right w:val="none" w:sz="0" w:space="0" w:color="auto"/>
          </w:divBdr>
        </w:div>
        <w:div w:id="1545601495">
          <w:marLeft w:val="0"/>
          <w:marRight w:val="0"/>
          <w:marTop w:val="120"/>
          <w:marBottom w:val="120"/>
          <w:divBdr>
            <w:top w:val="none" w:sz="0" w:space="0" w:color="auto"/>
            <w:left w:val="none" w:sz="0" w:space="0" w:color="auto"/>
            <w:bottom w:val="none" w:sz="0" w:space="0" w:color="auto"/>
            <w:right w:val="none" w:sz="0" w:space="0" w:color="auto"/>
          </w:divBdr>
        </w:div>
        <w:div w:id="124088371">
          <w:marLeft w:val="0"/>
          <w:marRight w:val="0"/>
          <w:marTop w:val="120"/>
          <w:marBottom w:val="120"/>
          <w:divBdr>
            <w:top w:val="none" w:sz="0" w:space="0" w:color="auto"/>
            <w:left w:val="none" w:sz="0" w:space="0" w:color="auto"/>
            <w:bottom w:val="none" w:sz="0" w:space="0" w:color="auto"/>
            <w:right w:val="none" w:sz="0" w:space="0" w:color="auto"/>
          </w:divBdr>
        </w:div>
        <w:div w:id="296183802">
          <w:marLeft w:val="0"/>
          <w:marRight w:val="0"/>
          <w:marTop w:val="120"/>
          <w:marBottom w:val="120"/>
          <w:divBdr>
            <w:top w:val="none" w:sz="0" w:space="0" w:color="auto"/>
            <w:left w:val="none" w:sz="0" w:space="0" w:color="auto"/>
            <w:bottom w:val="none" w:sz="0" w:space="0" w:color="auto"/>
            <w:right w:val="none" w:sz="0" w:space="0" w:color="auto"/>
          </w:divBdr>
        </w:div>
        <w:div w:id="77219984">
          <w:marLeft w:val="0"/>
          <w:marRight w:val="0"/>
          <w:marTop w:val="120"/>
          <w:marBottom w:val="120"/>
          <w:divBdr>
            <w:top w:val="none" w:sz="0" w:space="0" w:color="auto"/>
            <w:left w:val="none" w:sz="0" w:space="0" w:color="auto"/>
            <w:bottom w:val="none" w:sz="0" w:space="0" w:color="auto"/>
            <w:right w:val="none" w:sz="0" w:space="0" w:color="auto"/>
          </w:divBdr>
        </w:div>
      </w:divsChild>
    </w:div>
    <w:div w:id="1341395780">
      <w:bodyDiv w:val="1"/>
      <w:marLeft w:val="0"/>
      <w:marRight w:val="0"/>
      <w:marTop w:val="0"/>
      <w:marBottom w:val="0"/>
      <w:divBdr>
        <w:top w:val="none" w:sz="0" w:space="0" w:color="auto"/>
        <w:left w:val="none" w:sz="0" w:space="0" w:color="auto"/>
        <w:bottom w:val="none" w:sz="0" w:space="0" w:color="auto"/>
        <w:right w:val="none" w:sz="0" w:space="0" w:color="auto"/>
      </w:divBdr>
    </w:div>
    <w:div w:id="1378168132">
      <w:bodyDiv w:val="1"/>
      <w:marLeft w:val="0"/>
      <w:marRight w:val="0"/>
      <w:marTop w:val="0"/>
      <w:marBottom w:val="0"/>
      <w:divBdr>
        <w:top w:val="none" w:sz="0" w:space="0" w:color="auto"/>
        <w:left w:val="none" w:sz="0" w:space="0" w:color="auto"/>
        <w:bottom w:val="none" w:sz="0" w:space="0" w:color="auto"/>
        <w:right w:val="none" w:sz="0" w:space="0" w:color="auto"/>
      </w:divBdr>
      <w:divsChild>
        <w:div w:id="1071007084">
          <w:marLeft w:val="0"/>
          <w:marRight w:val="0"/>
          <w:marTop w:val="120"/>
          <w:marBottom w:val="120"/>
          <w:divBdr>
            <w:top w:val="none" w:sz="0" w:space="0" w:color="auto"/>
            <w:left w:val="none" w:sz="0" w:space="0" w:color="auto"/>
            <w:bottom w:val="none" w:sz="0" w:space="0" w:color="auto"/>
            <w:right w:val="none" w:sz="0" w:space="0" w:color="auto"/>
          </w:divBdr>
        </w:div>
      </w:divsChild>
    </w:div>
    <w:div w:id="1414005804">
      <w:bodyDiv w:val="1"/>
      <w:marLeft w:val="0"/>
      <w:marRight w:val="0"/>
      <w:marTop w:val="0"/>
      <w:marBottom w:val="0"/>
      <w:divBdr>
        <w:top w:val="none" w:sz="0" w:space="0" w:color="auto"/>
        <w:left w:val="none" w:sz="0" w:space="0" w:color="auto"/>
        <w:bottom w:val="none" w:sz="0" w:space="0" w:color="auto"/>
        <w:right w:val="none" w:sz="0" w:space="0" w:color="auto"/>
      </w:divBdr>
      <w:divsChild>
        <w:div w:id="1787432374">
          <w:marLeft w:val="0"/>
          <w:marRight w:val="0"/>
          <w:marTop w:val="120"/>
          <w:marBottom w:val="120"/>
          <w:divBdr>
            <w:top w:val="none" w:sz="0" w:space="0" w:color="auto"/>
            <w:left w:val="none" w:sz="0" w:space="0" w:color="auto"/>
            <w:bottom w:val="none" w:sz="0" w:space="0" w:color="auto"/>
            <w:right w:val="none" w:sz="0" w:space="0" w:color="auto"/>
          </w:divBdr>
        </w:div>
        <w:div w:id="391001928">
          <w:marLeft w:val="0"/>
          <w:marRight w:val="0"/>
          <w:marTop w:val="120"/>
          <w:marBottom w:val="120"/>
          <w:divBdr>
            <w:top w:val="none" w:sz="0" w:space="0" w:color="auto"/>
            <w:left w:val="none" w:sz="0" w:space="0" w:color="auto"/>
            <w:bottom w:val="none" w:sz="0" w:space="0" w:color="auto"/>
            <w:right w:val="none" w:sz="0" w:space="0" w:color="auto"/>
          </w:divBdr>
        </w:div>
        <w:div w:id="1779638449">
          <w:marLeft w:val="0"/>
          <w:marRight w:val="0"/>
          <w:marTop w:val="120"/>
          <w:marBottom w:val="120"/>
          <w:divBdr>
            <w:top w:val="none" w:sz="0" w:space="0" w:color="auto"/>
            <w:left w:val="none" w:sz="0" w:space="0" w:color="auto"/>
            <w:bottom w:val="none" w:sz="0" w:space="0" w:color="auto"/>
            <w:right w:val="none" w:sz="0" w:space="0" w:color="auto"/>
          </w:divBdr>
        </w:div>
        <w:div w:id="984286154">
          <w:marLeft w:val="0"/>
          <w:marRight w:val="0"/>
          <w:marTop w:val="120"/>
          <w:marBottom w:val="120"/>
          <w:divBdr>
            <w:top w:val="none" w:sz="0" w:space="0" w:color="auto"/>
            <w:left w:val="none" w:sz="0" w:space="0" w:color="auto"/>
            <w:bottom w:val="none" w:sz="0" w:space="0" w:color="auto"/>
            <w:right w:val="none" w:sz="0" w:space="0" w:color="auto"/>
          </w:divBdr>
        </w:div>
      </w:divsChild>
    </w:div>
    <w:div w:id="1423064372">
      <w:bodyDiv w:val="1"/>
      <w:marLeft w:val="0"/>
      <w:marRight w:val="0"/>
      <w:marTop w:val="0"/>
      <w:marBottom w:val="0"/>
      <w:divBdr>
        <w:top w:val="none" w:sz="0" w:space="0" w:color="auto"/>
        <w:left w:val="none" w:sz="0" w:space="0" w:color="auto"/>
        <w:bottom w:val="none" w:sz="0" w:space="0" w:color="auto"/>
        <w:right w:val="none" w:sz="0" w:space="0" w:color="auto"/>
      </w:divBdr>
      <w:divsChild>
        <w:div w:id="1770195754">
          <w:marLeft w:val="0"/>
          <w:marRight w:val="0"/>
          <w:marTop w:val="120"/>
          <w:marBottom w:val="120"/>
          <w:divBdr>
            <w:top w:val="none" w:sz="0" w:space="0" w:color="auto"/>
            <w:left w:val="none" w:sz="0" w:space="0" w:color="auto"/>
            <w:bottom w:val="none" w:sz="0" w:space="0" w:color="auto"/>
            <w:right w:val="none" w:sz="0" w:space="0" w:color="auto"/>
          </w:divBdr>
        </w:div>
        <w:div w:id="1413626286">
          <w:marLeft w:val="0"/>
          <w:marRight w:val="0"/>
          <w:marTop w:val="120"/>
          <w:marBottom w:val="120"/>
          <w:divBdr>
            <w:top w:val="none" w:sz="0" w:space="0" w:color="auto"/>
            <w:left w:val="none" w:sz="0" w:space="0" w:color="auto"/>
            <w:bottom w:val="none" w:sz="0" w:space="0" w:color="auto"/>
            <w:right w:val="none" w:sz="0" w:space="0" w:color="auto"/>
          </w:divBdr>
        </w:div>
      </w:divsChild>
    </w:div>
    <w:div w:id="1471363010">
      <w:bodyDiv w:val="1"/>
      <w:marLeft w:val="0"/>
      <w:marRight w:val="0"/>
      <w:marTop w:val="0"/>
      <w:marBottom w:val="0"/>
      <w:divBdr>
        <w:top w:val="none" w:sz="0" w:space="0" w:color="auto"/>
        <w:left w:val="none" w:sz="0" w:space="0" w:color="auto"/>
        <w:bottom w:val="none" w:sz="0" w:space="0" w:color="auto"/>
        <w:right w:val="none" w:sz="0" w:space="0" w:color="auto"/>
      </w:divBdr>
    </w:div>
    <w:div w:id="1477842753">
      <w:bodyDiv w:val="1"/>
      <w:marLeft w:val="0"/>
      <w:marRight w:val="0"/>
      <w:marTop w:val="0"/>
      <w:marBottom w:val="0"/>
      <w:divBdr>
        <w:top w:val="none" w:sz="0" w:space="0" w:color="auto"/>
        <w:left w:val="none" w:sz="0" w:space="0" w:color="auto"/>
        <w:bottom w:val="none" w:sz="0" w:space="0" w:color="auto"/>
        <w:right w:val="none" w:sz="0" w:space="0" w:color="auto"/>
      </w:divBdr>
    </w:div>
    <w:div w:id="1497912714">
      <w:bodyDiv w:val="1"/>
      <w:marLeft w:val="0"/>
      <w:marRight w:val="0"/>
      <w:marTop w:val="0"/>
      <w:marBottom w:val="0"/>
      <w:divBdr>
        <w:top w:val="none" w:sz="0" w:space="0" w:color="auto"/>
        <w:left w:val="none" w:sz="0" w:space="0" w:color="auto"/>
        <w:bottom w:val="none" w:sz="0" w:space="0" w:color="auto"/>
        <w:right w:val="none" w:sz="0" w:space="0" w:color="auto"/>
      </w:divBdr>
    </w:div>
    <w:div w:id="1527325751">
      <w:bodyDiv w:val="1"/>
      <w:marLeft w:val="0"/>
      <w:marRight w:val="0"/>
      <w:marTop w:val="0"/>
      <w:marBottom w:val="0"/>
      <w:divBdr>
        <w:top w:val="none" w:sz="0" w:space="0" w:color="auto"/>
        <w:left w:val="none" w:sz="0" w:space="0" w:color="auto"/>
        <w:bottom w:val="none" w:sz="0" w:space="0" w:color="auto"/>
        <w:right w:val="none" w:sz="0" w:space="0" w:color="auto"/>
      </w:divBdr>
    </w:div>
    <w:div w:id="1585216214">
      <w:bodyDiv w:val="1"/>
      <w:marLeft w:val="0"/>
      <w:marRight w:val="0"/>
      <w:marTop w:val="0"/>
      <w:marBottom w:val="0"/>
      <w:divBdr>
        <w:top w:val="none" w:sz="0" w:space="0" w:color="auto"/>
        <w:left w:val="none" w:sz="0" w:space="0" w:color="auto"/>
        <w:bottom w:val="none" w:sz="0" w:space="0" w:color="auto"/>
        <w:right w:val="none" w:sz="0" w:space="0" w:color="auto"/>
      </w:divBdr>
    </w:div>
    <w:div w:id="1611818142">
      <w:bodyDiv w:val="1"/>
      <w:marLeft w:val="0"/>
      <w:marRight w:val="0"/>
      <w:marTop w:val="0"/>
      <w:marBottom w:val="0"/>
      <w:divBdr>
        <w:top w:val="none" w:sz="0" w:space="0" w:color="auto"/>
        <w:left w:val="none" w:sz="0" w:space="0" w:color="auto"/>
        <w:bottom w:val="none" w:sz="0" w:space="0" w:color="auto"/>
        <w:right w:val="none" w:sz="0" w:space="0" w:color="auto"/>
      </w:divBdr>
    </w:div>
    <w:div w:id="1658420125">
      <w:bodyDiv w:val="1"/>
      <w:marLeft w:val="0"/>
      <w:marRight w:val="0"/>
      <w:marTop w:val="0"/>
      <w:marBottom w:val="0"/>
      <w:divBdr>
        <w:top w:val="none" w:sz="0" w:space="0" w:color="auto"/>
        <w:left w:val="none" w:sz="0" w:space="0" w:color="auto"/>
        <w:bottom w:val="none" w:sz="0" w:space="0" w:color="auto"/>
        <w:right w:val="none" w:sz="0" w:space="0" w:color="auto"/>
      </w:divBdr>
    </w:div>
    <w:div w:id="1664158426">
      <w:bodyDiv w:val="1"/>
      <w:marLeft w:val="0"/>
      <w:marRight w:val="0"/>
      <w:marTop w:val="0"/>
      <w:marBottom w:val="0"/>
      <w:divBdr>
        <w:top w:val="none" w:sz="0" w:space="0" w:color="auto"/>
        <w:left w:val="none" w:sz="0" w:space="0" w:color="auto"/>
        <w:bottom w:val="none" w:sz="0" w:space="0" w:color="auto"/>
        <w:right w:val="none" w:sz="0" w:space="0" w:color="auto"/>
      </w:divBdr>
      <w:divsChild>
        <w:div w:id="121969388">
          <w:marLeft w:val="0"/>
          <w:marRight w:val="0"/>
          <w:marTop w:val="120"/>
          <w:marBottom w:val="120"/>
          <w:divBdr>
            <w:top w:val="none" w:sz="0" w:space="0" w:color="auto"/>
            <w:left w:val="none" w:sz="0" w:space="0" w:color="auto"/>
            <w:bottom w:val="none" w:sz="0" w:space="0" w:color="auto"/>
            <w:right w:val="none" w:sz="0" w:space="0" w:color="auto"/>
          </w:divBdr>
        </w:div>
      </w:divsChild>
    </w:div>
    <w:div w:id="1664549985">
      <w:bodyDiv w:val="1"/>
      <w:marLeft w:val="0"/>
      <w:marRight w:val="0"/>
      <w:marTop w:val="0"/>
      <w:marBottom w:val="0"/>
      <w:divBdr>
        <w:top w:val="none" w:sz="0" w:space="0" w:color="auto"/>
        <w:left w:val="none" w:sz="0" w:space="0" w:color="auto"/>
        <w:bottom w:val="none" w:sz="0" w:space="0" w:color="auto"/>
        <w:right w:val="none" w:sz="0" w:space="0" w:color="auto"/>
      </w:divBdr>
    </w:div>
    <w:div w:id="1741757500">
      <w:bodyDiv w:val="1"/>
      <w:marLeft w:val="0"/>
      <w:marRight w:val="0"/>
      <w:marTop w:val="0"/>
      <w:marBottom w:val="0"/>
      <w:divBdr>
        <w:top w:val="none" w:sz="0" w:space="0" w:color="auto"/>
        <w:left w:val="none" w:sz="0" w:space="0" w:color="auto"/>
        <w:bottom w:val="none" w:sz="0" w:space="0" w:color="auto"/>
        <w:right w:val="none" w:sz="0" w:space="0" w:color="auto"/>
      </w:divBdr>
    </w:div>
    <w:div w:id="1752894585">
      <w:bodyDiv w:val="1"/>
      <w:marLeft w:val="0"/>
      <w:marRight w:val="0"/>
      <w:marTop w:val="0"/>
      <w:marBottom w:val="0"/>
      <w:divBdr>
        <w:top w:val="none" w:sz="0" w:space="0" w:color="auto"/>
        <w:left w:val="none" w:sz="0" w:space="0" w:color="auto"/>
        <w:bottom w:val="none" w:sz="0" w:space="0" w:color="auto"/>
        <w:right w:val="none" w:sz="0" w:space="0" w:color="auto"/>
      </w:divBdr>
    </w:div>
    <w:div w:id="1768041482">
      <w:bodyDiv w:val="1"/>
      <w:marLeft w:val="0"/>
      <w:marRight w:val="0"/>
      <w:marTop w:val="0"/>
      <w:marBottom w:val="0"/>
      <w:divBdr>
        <w:top w:val="none" w:sz="0" w:space="0" w:color="auto"/>
        <w:left w:val="none" w:sz="0" w:space="0" w:color="auto"/>
        <w:bottom w:val="none" w:sz="0" w:space="0" w:color="auto"/>
        <w:right w:val="none" w:sz="0" w:space="0" w:color="auto"/>
      </w:divBdr>
    </w:div>
    <w:div w:id="1892497207">
      <w:bodyDiv w:val="1"/>
      <w:marLeft w:val="0"/>
      <w:marRight w:val="0"/>
      <w:marTop w:val="0"/>
      <w:marBottom w:val="0"/>
      <w:divBdr>
        <w:top w:val="none" w:sz="0" w:space="0" w:color="auto"/>
        <w:left w:val="none" w:sz="0" w:space="0" w:color="auto"/>
        <w:bottom w:val="none" w:sz="0" w:space="0" w:color="auto"/>
        <w:right w:val="none" w:sz="0" w:space="0" w:color="auto"/>
      </w:divBdr>
    </w:div>
    <w:div w:id="1926569930">
      <w:bodyDiv w:val="1"/>
      <w:marLeft w:val="0"/>
      <w:marRight w:val="0"/>
      <w:marTop w:val="0"/>
      <w:marBottom w:val="0"/>
      <w:divBdr>
        <w:top w:val="none" w:sz="0" w:space="0" w:color="auto"/>
        <w:left w:val="none" w:sz="0" w:space="0" w:color="auto"/>
        <w:bottom w:val="none" w:sz="0" w:space="0" w:color="auto"/>
        <w:right w:val="none" w:sz="0" w:space="0" w:color="auto"/>
      </w:divBdr>
      <w:divsChild>
        <w:div w:id="974525660">
          <w:marLeft w:val="0"/>
          <w:marRight w:val="0"/>
          <w:marTop w:val="120"/>
          <w:marBottom w:val="120"/>
          <w:divBdr>
            <w:top w:val="none" w:sz="0" w:space="0" w:color="auto"/>
            <w:left w:val="none" w:sz="0" w:space="0" w:color="auto"/>
            <w:bottom w:val="none" w:sz="0" w:space="0" w:color="auto"/>
            <w:right w:val="none" w:sz="0" w:space="0" w:color="auto"/>
          </w:divBdr>
        </w:div>
        <w:div w:id="2073232060">
          <w:marLeft w:val="0"/>
          <w:marRight w:val="0"/>
          <w:marTop w:val="120"/>
          <w:marBottom w:val="120"/>
          <w:divBdr>
            <w:top w:val="none" w:sz="0" w:space="0" w:color="auto"/>
            <w:left w:val="none" w:sz="0" w:space="0" w:color="auto"/>
            <w:bottom w:val="none" w:sz="0" w:space="0" w:color="auto"/>
            <w:right w:val="none" w:sz="0" w:space="0" w:color="auto"/>
          </w:divBdr>
        </w:div>
      </w:divsChild>
    </w:div>
    <w:div w:id="1937787713">
      <w:bodyDiv w:val="1"/>
      <w:marLeft w:val="0"/>
      <w:marRight w:val="0"/>
      <w:marTop w:val="0"/>
      <w:marBottom w:val="0"/>
      <w:divBdr>
        <w:top w:val="none" w:sz="0" w:space="0" w:color="auto"/>
        <w:left w:val="none" w:sz="0" w:space="0" w:color="auto"/>
        <w:bottom w:val="none" w:sz="0" w:space="0" w:color="auto"/>
        <w:right w:val="none" w:sz="0" w:space="0" w:color="auto"/>
      </w:divBdr>
    </w:div>
    <w:div w:id="1941139395">
      <w:bodyDiv w:val="1"/>
      <w:marLeft w:val="0"/>
      <w:marRight w:val="0"/>
      <w:marTop w:val="0"/>
      <w:marBottom w:val="0"/>
      <w:divBdr>
        <w:top w:val="none" w:sz="0" w:space="0" w:color="auto"/>
        <w:left w:val="none" w:sz="0" w:space="0" w:color="auto"/>
        <w:bottom w:val="none" w:sz="0" w:space="0" w:color="auto"/>
        <w:right w:val="none" w:sz="0" w:space="0" w:color="auto"/>
      </w:divBdr>
      <w:divsChild>
        <w:div w:id="1983462687">
          <w:marLeft w:val="0"/>
          <w:marRight w:val="0"/>
          <w:marTop w:val="120"/>
          <w:marBottom w:val="120"/>
          <w:divBdr>
            <w:top w:val="none" w:sz="0" w:space="0" w:color="auto"/>
            <w:left w:val="none" w:sz="0" w:space="0" w:color="auto"/>
            <w:bottom w:val="none" w:sz="0" w:space="0" w:color="auto"/>
            <w:right w:val="none" w:sz="0" w:space="0" w:color="auto"/>
          </w:divBdr>
        </w:div>
      </w:divsChild>
    </w:div>
    <w:div w:id="1995448642">
      <w:bodyDiv w:val="1"/>
      <w:marLeft w:val="0"/>
      <w:marRight w:val="0"/>
      <w:marTop w:val="0"/>
      <w:marBottom w:val="0"/>
      <w:divBdr>
        <w:top w:val="none" w:sz="0" w:space="0" w:color="auto"/>
        <w:left w:val="none" w:sz="0" w:space="0" w:color="auto"/>
        <w:bottom w:val="none" w:sz="0" w:space="0" w:color="auto"/>
        <w:right w:val="none" w:sz="0" w:space="0" w:color="auto"/>
      </w:divBdr>
    </w:div>
    <w:div w:id="1997879897">
      <w:bodyDiv w:val="1"/>
      <w:marLeft w:val="0"/>
      <w:marRight w:val="0"/>
      <w:marTop w:val="0"/>
      <w:marBottom w:val="0"/>
      <w:divBdr>
        <w:top w:val="none" w:sz="0" w:space="0" w:color="auto"/>
        <w:left w:val="none" w:sz="0" w:space="0" w:color="auto"/>
        <w:bottom w:val="none" w:sz="0" w:space="0" w:color="auto"/>
        <w:right w:val="none" w:sz="0" w:space="0" w:color="auto"/>
      </w:divBdr>
    </w:div>
    <w:div w:id="2016493515">
      <w:bodyDiv w:val="1"/>
      <w:marLeft w:val="0"/>
      <w:marRight w:val="0"/>
      <w:marTop w:val="0"/>
      <w:marBottom w:val="0"/>
      <w:divBdr>
        <w:top w:val="none" w:sz="0" w:space="0" w:color="auto"/>
        <w:left w:val="none" w:sz="0" w:space="0" w:color="auto"/>
        <w:bottom w:val="none" w:sz="0" w:space="0" w:color="auto"/>
        <w:right w:val="none" w:sz="0" w:space="0" w:color="auto"/>
      </w:divBdr>
    </w:div>
    <w:div w:id="2032753930">
      <w:bodyDiv w:val="1"/>
      <w:marLeft w:val="0"/>
      <w:marRight w:val="0"/>
      <w:marTop w:val="0"/>
      <w:marBottom w:val="0"/>
      <w:divBdr>
        <w:top w:val="none" w:sz="0" w:space="0" w:color="auto"/>
        <w:left w:val="none" w:sz="0" w:space="0" w:color="auto"/>
        <w:bottom w:val="none" w:sz="0" w:space="0" w:color="auto"/>
        <w:right w:val="none" w:sz="0" w:space="0" w:color="auto"/>
      </w:divBdr>
    </w:div>
    <w:div w:id="2049183217">
      <w:bodyDiv w:val="1"/>
      <w:marLeft w:val="0"/>
      <w:marRight w:val="0"/>
      <w:marTop w:val="0"/>
      <w:marBottom w:val="0"/>
      <w:divBdr>
        <w:top w:val="none" w:sz="0" w:space="0" w:color="auto"/>
        <w:left w:val="none" w:sz="0" w:space="0" w:color="auto"/>
        <w:bottom w:val="none" w:sz="0" w:space="0" w:color="auto"/>
        <w:right w:val="none" w:sz="0" w:space="0" w:color="auto"/>
      </w:divBdr>
    </w:div>
    <w:div w:id="2050105519">
      <w:bodyDiv w:val="1"/>
      <w:marLeft w:val="0"/>
      <w:marRight w:val="0"/>
      <w:marTop w:val="0"/>
      <w:marBottom w:val="0"/>
      <w:divBdr>
        <w:top w:val="none" w:sz="0" w:space="0" w:color="auto"/>
        <w:left w:val="none" w:sz="0" w:space="0" w:color="auto"/>
        <w:bottom w:val="none" w:sz="0" w:space="0" w:color="auto"/>
        <w:right w:val="none" w:sz="0" w:space="0" w:color="auto"/>
      </w:divBdr>
    </w:div>
    <w:div w:id="2056196886">
      <w:bodyDiv w:val="1"/>
      <w:marLeft w:val="0"/>
      <w:marRight w:val="0"/>
      <w:marTop w:val="0"/>
      <w:marBottom w:val="0"/>
      <w:divBdr>
        <w:top w:val="none" w:sz="0" w:space="0" w:color="auto"/>
        <w:left w:val="none" w:sz="0" w:space="0" w:color="auto"/>
        <w:bottom w:val="none" w:sz="0" w:space="0" w:color="auto"/>
        <w:right w:val="none" w:sz="0" w:space="0" w:color="auto"/>
      </w:divBdr>
    </w:div>
    <w:div w:id="2058431289">
      <w:bodyDiv w:val="1"/>
      <w:marLeft w:val="0"/>
      <w:marRight w:val="0"/>
      <w:marTop w:val="0"/>
      <w:marBottom w:val="0"/>
      <w:divBdr>
        <w:top w:val="none" w:sz="0" w:space="0" w:color="auto"/>
        <w:left w:val="none" w:sz="0" w:space="0" w:color="auto"/>
        <w:bottom w:val="none" w:sz="0" w:space="0" w:color="auto"/>
        <w:right w:val="none" w:sz="0" w:space="0" w:color="auto"/>
      </w:divBdr>
    </w:div>
    <w:div w:id="2070880375">
      <w:bodyDiv w:val="1"/>
      <w:marLeft w:val="0"/>
      <w:marRight w:val="0"/>
      <w:marTop w:val="0"/>
      <w:marBottom w:val="0"/>
      <w:divBdr>
        <w:top w:val="none" w:sz="0" w:space="0" w:color="auto"/>
        <w:left w:val="none" w:sz="0" w:space="0" w:color="auto"/>
        <w:bottom w:val="none" w:sz="0" w:space="0" w:color="auto"/>
        <w:right w:val="none" w:sz="0" w:space="0" w:color="auto"/>
      </w:divBdr>
    </w:div>
    <w:div w:id="2081318893">
      <w:bodyDiv w:val="1"/>
      <w:marLeft w:val="0"/>
      <w:marRight w:val="0"/>
      <w:marTop w:val="0"/>
      <w:marBottom w:val="0"/>
      <w:divBdr>
        <w:top w:val="none" w:sz="0" w:space="0" w:color="auto"/>
        <w:left w:val="none" w:sz="0" w:space="0" w:color="auto"/>
        <w:bottom w:val="none" w:sz="0" w:space="0" w:color="auto"/>
        <w:right w:val="none" w:sz="0" w:space="0" w:color="auto"/>
      </w:divBdr>
      <w:divsChild>
        <w:div w:id="28602985">
          <w:marLeft w:val="0"/>
          <w:marRight w:val="0"/>
          <w:marTop w:val="120"/>
          <w:marBottom w:val="120"/>
          <w:divBdr>
            <w:top w:val="none" w:sz="0" w:space="0" w:color="auto"/>
            <w:left w:val="none" w:sz="0" w:space="0" w:color="auto"/>
            <w:bottom w:val="none" w:sz="0" w:space="0" w:color="auto"/>
            <w:right w:val="none" w:sz="0" w:space="0" w:color="auto"/>
          </w:divBdr>
        </w:div>
      </w:divsChild>
    </w:div>
    <w:div w:id="2086954670">
      <w:bodyDiv w:val="1"/>
      <w:marLeft w:val="0"/>
      <w:marRight w:val="0"/>
      <w:marTop w:val="0"/>
      <w:marBottom w:val="0"/>
      <w:divBdr>
        <w:top w:val="none" w:sz="0" w:space="0" w:color="auto"/>
        <w:left w:val="none" w:sz="0" w:space="0" w:color="auto"/>
        <w:bottom w:val="none" w:sz="0" w:space="0" w:color="auto"/>
        <w:right w:val="none" w:sz="0" w:space="0" w:color="auto"/>
      </w:divBdr>
    </w:div>
    <w:div w:id="2087532871">
      <w:bodyDiv w:val="1"/>
      <w:marLeft w:val="0"/>
      <w:marRight w:val="0"/>
      <w:marTop w:val="0"/>
      <w:marBottom w:val="0"/>
      <w:divBdr>
        <w:top w:val="none" w:sz="0" w:space="0" w:color="auto"/>
        <w:left w:val="none" w:sz="0" w:space="0" w:color="auto"/>
        <w:bottom w:val="none" w:sz="0" w:space="0" w:color="auto"/>
        <w:right w:val="none" w:sz="0" w:space="0" w:color="auto"/>
      </w:divBdr>
    </w:div>
    <w:div w:id="2094206746">
      <w:bodyDiv w:val="1"/>
      <w:marLeft w:val="0"/>
      <w:marRight w:val="0"/>
      <w:marTop w:val="0"/>
      <w:marBottom w:val="0"/>
      <w:divBdr>
        <w:top w:val="none" w:sz="0" w:space="0" w:color="auto"/>
        <w:left w:val="none" w:sz="0" w:space="0" w:color="auto"/>
        <w:bottom w:val="none" w:sz="0" w:space="0" w:color="auto"/>
        <w:right w:val="none" w:sz="0" w:space="0" w:color="auto"/>
      </w:divBdr>
    </w:div>
    <w:div w:id="2116513393">
      <w:bodyDiv w:val="1"/>
      <w:marLeft w:val="0"/>
      <w:marRight w:val="0"/>
      <w:marTop w:val="0"/>
      <w:marBottom w:val="0"/>
      <w:divBdr>
        <w:top w:val="none" w:sz="0" w:space="0" w:color="auto"/>
        <w:left w:val="none" w:sz="0" w:space="0" w:color="auto"/>
        <w:bottom w:val="none" w:sz="0" w:space="0" w:color="auto"/>
        <w:right w:val="none" w:sz="0" w:space="0" w:color="auto"/>
      </w:divBdr>
    </w:div>
    <w:div w:id="2117754414">
      <w:bodyDiv w:val="1"/>
      <w:marLeft w:val="0"/>
      <w:marRight w:val="0"/>
      <w:marTop w:val="0"/>
      <w:marBottom w:val="0"/>
      <w:divBdr>
        <w:top w:val="none" w:sz="0" w:space="0" w:color="auto"/>
        <w:left w:val="none" w:sz="0" w:space="0" w:color="auto"/>
        <w:bottom w:val="none" w:sz="0" w:space="0" w:color="auto"/>
        <w:right w:val="none" w:sz="0" w:space="0" w:color="auto"/>
      </w:divBdr>
    </w:div>
    <w:div w:id="2128694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pixelsPerInch w:val="120"/>
</w:webSettings>
</file>

<file path=word/_rels/document.xml.rels><?xml version="1.0" encoding="UTF-8" standalone="yes"?>
<Relationships xmlns="http://schemas.openxmlformats.org/package/2006/relationships"><Relationship Id="rId13" Type="http://schemas.openxmlformats.org/officeDocument/2006/relationships/hyperlink" Target="http://www.microsoft.com/" TargetMode="External"/><Relationship Id="rId18" Type="http://schemas.openxmlformats.org/officeDocument/2006/relationships/hyperlink" Target="https://www.oasis-open.org/policies-guidelines/ipr" TargetMode="External"/><Relationship Id="rId26" Type="http://schemas.openxmlformats.org/officeDocument/2006/relationships/footer" Target="footer2.xml"/><Relationship Id="rId39" Type="http://schemas.openxmlformats.org/officeDocument/2006/relationships/hyperlink" Target="http://www.rfc-editor.org/info/rfc5646" TargetMode="External"/><Relationship Id="rId21" Type="http://schemas.openxmlformats.org/officeDocument/2006/relationships/hyperlink" Target="https://www.oasis-open.org/policies-guidelines/tc-process" TargetMode="External"/><Relationship Id="rId34" Type="http://schemas.openxmlformats.org/officeDocument/2006/relationships/hyperlink" Target="http://json-schema.org/latest/json-schema-core.html" TargetMode="External"/><Relationship Id="rId42" Type="http://schemas.openxmlformats.org/officeDocument/2006/relationships/hyperlink" Target="http://semver.org/" TargetMode="External"/><Relationship Id="rId47" Type="http://schemas.openxmlformats.org/officeDocument/2006/relationships/hyperlink" Target="https://githubengineering.com/a-formal-spec-for-github-markdown/" TargetMode="External"/><Relationship Id="rId50" Type="http://schemas.openxmlformats.org/officeDocument/2006/relationships/hyperlink" Target="https://www.iso.org/standard/42926.html" TargetMode="External"/><Relationship Id="rId55" Type="http://schemas.openxmlformats.org/officeDocument/2006/relationships/hyperlink" Target="https://github.com/oasis-tcs/sarif-spec/issues/27" TargetMode="Externa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hyperlink" Target="https://www.oasis-open.org/policies-guidelines/tc-process" TargetMode="External"/><Relationship Id="rId20" Type="http://schemas.openxmlformats.org/officeDocument/2006/relationships/hyperlink" Target="https://www.oasis-open.org/committees/sarif/ipr.php" TargetMode="External"/><Relationship Id="rId29" Type="http://schemas.openxmlformats.org/officeDocument/2006/relationships/hyperlink" Target="https://www.oasis-open.org/policies-guidelines/ipr" TargetMode="External"/><Relationship Id="rId41" Type="http://schemas.openxmlformats.org/officeDocument/2006/relationships/hyperlink" Target="http://www.rfc-editor.org/info/rfc7764" TargetMode="External"/><Relationship Id="rId54" Type="http://schemas.openxmlformats.org/officeDocument/2006/relationships/hyperlink" Target="https://github.com/oasis-tcs/sarif-spec/issues/25" TargetMode="External"/><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semmle.com/" TargetMode="External"/><Relationship Id="rId24" Type="http://schemas.openxmlformats.org/officeDocument/2006/relationships/header" Target="header2.xml"/><Relationship Id="rId32" Type="http://schemas.openxmlformats.org/officeDocument/2006/relationships/hyperlink" Target="http://ecma-international.org/publications/files/ECMA-ST/ECMA-404.pdf" TargetMode="External"/><Relationship Id="rId37" Type="http://schemas.openxmlformats.org/officeDocument/2006/relationships/hyperlink" Target="http://www.rfc-editor.org/info/rfc3629" TargetMode="External"/><Relationship Id="rId40" Type="http://schemas.openxmlformats.org/officeDocument/2006/relationships/hyperlink" Target="http://www.rfc-editor.org/info/rfc7763" TargetMode="External"/><Relationship Id="rId45" Type="http://schemas.openxmlformats.org/officeDocument/2006/relationships/hyperlink" Target="https://cwe.mitre.org" TargetMode="External"/><Relationship Id="rId53" Type="http://schemas.openxmlformats.org/officeDocument/2006/relationships/hyperlink" Target="http://docs.oasis-open.org/templates/TCHandbook/ConformanceGuidelines.html" TargetMode="External"/><Relationship Id="rId58" Type="http://schemas.openxmlformats.org/officeDocument/2006/relationships/hyperlink" Target="https://github.com/oasis-tcs/sarif-spec/issues/61" TargetMode="External"/><Relationship Id="rId5" Type="http://schemas.openxmlformats.org/officeDocument/2006/relationships/webSettings" Target="webSettings.xml"/><Relationship Id="rId15" Type="http://schemas.openxmlformats.org/officeDocument/2006/relationships/hyperlink" Target="https://www.oasis-open.org/policies-guidelines/oasis-defined-terms-2017-05-26" TargetMode="External"/><Relationship Id="rId23" Type="http://schemas.openxmlformats.org/officeDocument/2006/relationships/header" Target="header1.xml"/><Relationship Id="rId28" Type="http://schemas.openxmlformats.org/officeDocument/2006/relationships/footer" Target="footer3.xml"/><Relationship Id="rId36" Type="http://schemas.openxmlformats.org/officeDocument/2006/relationships/hyperlink" Target="http://www.rfc-editor.org/info/rfc2045" TargetMode="External"/><Relationship Id="rId49" Type="http://schemas.openxmlformats.org/officeDocument/2006/relationships/hyperlink" Target="https://www.iso.org/standard/64029.html" TargetMode="External"/><Relationship Id="rId57" Type="http://schemas.openxmlformats.org/officeDocument/2006/relationships/hyperlink" Target="https://github.com/oasis-tcs/sarif-spec/issues/33" TargetMode="External"/><Relationship Id="rId61" Type="http://schemas.openxmlformats.org/officeDocument/2006/relationships/fontTable" Target="fontTable.xml"/><Relationship Id="rId10" Type="http://schemas.openxmlformats.org/officeDocument/2006/relationships/hyperlink" Target="mailto:luke@semmle.com" TargetMode="External"/><Relationship Id="rId19" Type="http://schemas.openxmlformats.org/officeDocument/2006/relationships/hyperlink" Target="https://www.oasis-open.org/policies-guidelines/ipr" TargetMode="External"/><Relationship Id="rId31" Type="http://schemas.openxmlformats.org/officeDocument/2006/relationships/hyperlink" Target="https://www.oasis-open.org/committees/sarif/ipr.php" TargetMode="External"/><Relationship Id="rId44" Type="http://schemas.openxmlformats.org/officeDocument/2006/relationships/hyperlink" Target="http://spec.commonmark.org/0.28/" TargetMode="External"/><Relationship Id="rId52" Type="http://schemas.openxmlformats.org/officeDocument/2006/relationships/hyperlink" Target="https://www.oasis-open.org/policies-guidelines/oasis-defined-terms-2017-05-26" TargetMode="External"/><Relationship Id="rId60" Type="http://schemas.openxmlformats.org/officeDocument/2006/relationships/hyperlink" Target="https://github.com/oasis-tcs/sarif-spec/issues/72" TargetMode="External"/><Relationship Id="rId4" Type="http://schemas.openxmlformats.org/officeDocument/2006/relationships/settings" Target="settings.xml"/><Relationship Id="rId9" Type="http://schemas.openxmlformats.org/officeDocument/2006/relationships/hyperlink" Target="mailto:dmk@dmk.com" TargetMode="External"/><Relationship Id="rId14" Type="http://schemas.openxmlformats.org/officeDocument/2006/relationships/hyperlink" Target="mailto:larrygolding@comcast.net" TargetMode="External"/><Relationship Id="rId22" Type="http://schemas.openxmlformats.org/officeDocument/2006/relationships/hyperlink" Target="https://www.oasis-open.org/policies-guidelines/ipr" TargetMode="External"/><Relationship Id="rId27" Type="http://schemas.openxmlformats.org/officeDocument/2006/relationships/header" Target="header3.xml"/><Relationship Id="rId30" Type="http://schemas.openxmlformats.org/officeDocument/2006/relationships/hyperlink" Target="https://www.oasis-open.org/policies-guidelines/ipr" TargetMode="External"/><Relationship Id="rId35" Type="http://schemas.openxmlformats.org/officeDocument/2006/relationships/hyperlink" Target="http://www.ietf.org/rfc/rfc2119.txt" TargetMode="External"/><Relationship Id="rId43" Type="http://schemas.openxmlformats.org/officeDocument/2006/relationships/hyperlink" Target="http://www.unicode.org/versions/Unicode10.0.0/" TargetMode="External"/><Relationship Id="rId48" Type="http://schemas.openxmlformats.org/officeDocument/2006/relationships/hyperlink" Target="https://www.iso.org/standard/57853.html" TargetMode="External"/><Relationship Id="rId56" Type="http://schemas.openxmlformats.org/officeDocument/2006/relationships/hyperlink" Target="https://github.com/oasis-tcs/sarif-spec/issues/56" TargetMode="External"/><Relationship Id="rId8" Type="http://schemas.openxmlformats.org/officeDocument/2006/relationships/hyperlink" Target="https://www.oasis-open.org/committees/sarif/" TargetMode="External"/><Relationship Id="rId51" Type="http://schemas.openxmlformats.org/officeDocument/2006/relationships/hyperlink" Target="https://www.oasis-open.org/policies-guidelines/tc-process" TargetMode="External"/><Relationship Id="rId3" Type="http://schemas.openxmlformats.org/officeDocument/2006/relationships/styles" Target="styles.xml"/><Relationship Id="rId12" Type="http://schemas.openxmlformats.org/officeDocument/2006/relationships/hyperlink" Target="mailto:mikefan@microsoft.com" TargetMode="External"/><Relationship Id="rId17" Type="http://schemas.openxmlformats.org/officeDocument/2006/relationships/hyperlink" Target="https://www.oasis-open.org/policies-guidelines/tc-process" TargetMode="External"/><Relationship Id="rId25" Type="http://schemas.openxmlformats.org/officeDocument/2006/relationships/footer" Target="footer1.xml"/><Relationship Id="rId33" Type="http://schemas.openxmlformats.org/officeDocument/2006/relationships/hyperlink" Target="http://nvlpubs.nist.gov/nistpubs/FIPS/NIST.FIPS.180-4.pdf" TargetMode="External"/><Relationship Id="rId38" Type="http://schemas.openxmlformats.org/officeDocument/2006/relationships/hyperlink" Target="http://www.rfc-editor.org/info/rfc3986" TargetMode="External"/><Relationship Id="rId46" Type="http://schemas.openxmlformats.org/officeDocument/2006/relationships/hyperlink" Target="https://github.com/github/cmark" TargetMode="External"/><Relationship Id="rId59" Type="http://schemas.openxmlformats.org/officeDocument/2006/relationships/hyperlink" Target="https://github.com/oasis-tcs/sarif-spec/issues/69"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o\tcadmin\templatess\rcc\StandardsTrackTemplate-dot1.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1EC26BF-8D41-408C-B4A2-C7119FEAD18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StandardsTrackTemplate-dot1.dot</Template>
  <TotalTime>6505</TotalTime>
  <Pages>98</Pages>
  <Words>38945</Words>
  <Characters>221991</Characters>
  <Application>Microsoft Office Word</Application>
  <DocSecurity>0</DocSecurity>
  <Lines>1849</Lines>
  <Paragraphs>520</Paragraphs>
  <ScaleCrop>false</ScaleCrop>
  <HeadingPairs>
    <vt:vector size="2" baseType="variant">
      <vt:variant>
        <vt:lpstr>Title</vt:lpstr>
      </vt:variant>
      <vt:variant>
        <vt:i4>1</vt:i4>
      </vt:variant>
    </vt:vector>
  </HeadingPairs>
  <TitlesOfParts>
    <vt:vector size="1" baseType="lpstr">
      <vt:lpstr>Static Analysis Results Interchange Format (SARIF) Version 1.0</vt:lpstr>
    </vt:vector>
  </TitlesOfParts>
  <Company/>
  <LinksUpToDate>false</LinksUpToDate>
  <CharactersWithSpaces>260416</CharactersWithSpaces>
  <SharedDoc>false</SharedDoc>
  <HLinks>
    <vt:vector size="192" baseType="variant">
      <vt:variant>
        <vt:i4>5373961</vt:i4>
      </vt:variant>
      <vt:variant>
        <vt:i4>152</vt:i4>
      </vt:variant>
      <vt:variant>
        <vt:i4>0</vt:i4>
      </vt:variant>
      <vt:variant>
        <vt:i4>5</vt:i4>
      </vt:variant>
      <vt:variant>
        <vt:lpwstr>http://docs.oasis-open.org/office/v1.2/OpenDocument-v1.2.html</vt:lpwstr>
      </vt:variant>
      <vt:variant>
        <vt:lpwstr/>
      </vt:variant>
      <vt:variant>
        <vt:i4>5373963</vt:i4>
      </vt:variant>
      <vt:variant>
        <vt:i4>149</vt:i4>
      </vt:variant>
      <vt:variant>
        <vt:i4>0</vt:i4>
      </vt:variant>
      <vt:variant>
        <vt:i4>5</vt:i4>
      </vt:variant>
      <vt:variant>
        <vt:lpwstr>http://docs.oasis-open.org/office/v1.2/csd07/OpenDocument-v1.2-csd07.html</vt:lpwstr>
      </vt:variant>
      <vt:variant>
        <vt:lpwstr/>
      </vt:variant>
      <vt:variant>
        <vt:i4>4194333</vt:i4>
      </vt:variant>
      <vt:variant>
        <vt:i4>146</vt:i4>
      </vt:variant>
      <vt:variant>
        <vt:i4>0</vt:i4>
      </vt:variant>
      <vt:variant>
        <vt:i4>5</vt:i4>
      </vt:variant>
      <vt:variant>
        <vt:lpwstr>http://docs.oasis-open.org/specGuidelines/ndr/namingDirectives.html</vt:lpwstr>
      </vt:variant>
      <vt:variant>
        <vt:lpwstr>latest-version</vt:lpwstr>
      </vt:variant>
      <vt:variant>
        <vt:i4>2818155</vt:i4>
      </vt:variant>
      <vt:variant>
        <vt:i4>143</vt:i4>
      </vt:variant>
      <vt:variant>
        <vt:i4>0</vt:i4>
      </vt:variant>
      <vt:variant>
        <vt:i4>5</vt:i4>
      </vt:variant>
      <vt:variant>
        <vt:lpwstr>http://docs.oasis-open.org/specGuidelines/ndr/namingDirectives.html</vt:lpwstr>
      </vt:variant>
      <vt:variant>
        <vt:lpwstr>this-version</vt:lpwstr>
      </vt:variant>
      <vt:variant>
        <vt:i4>3670074</vt:i4>
      </vt:variant>
      <vt:variant>
        <vt:i4>140</vt:i4>
      </vt:variant>
      <vt:variant>
        <vt:i4>0</vt:i4>
      </vt:variant>
      <vt:variant>
        <vt:i4>5</vt:i4>
      </vt:variant>
      <vt:variant>
        <vt:lpwstr>http://docs.oasis-open.org/specGuidelines/ndr/namingDirectives.html</vt:lpwstr>
      </vt:variant>
      <vt:variant>
        <vt:lpwstr>revision</vt:lpwstr>
      </vt:variant>
      <vt:variant>
        <vt:i4>2097200</vt:i4>
      </vt:variant>
      <vt:variant>
        <vt:i4>137</vt:i4>
      </vt:variant>
      <vt:variant>
        <vt:i4>0</vt:i4>
      </vt:variant>
      <vt:variant>
        <vt:i4>5</vt:i4>
      </vt:variant>
      <vt:variant>
        <vt:lpwstr>http://docs.oasis-open.org/specGuidelines/ndr/namingDirectives.html</vt:lpwstr>
      </vt:variant>
      <vt:variant>
        <vt:lpwstr>stage</vt:lpwstr>
      </vt:variant>
      <vt:variant>
        <vt:i4>4259928</vt:i4>
      </vt:variant>
      <vt:variant>
        <vt:i4>134</vt:i4>
      </vt:variant>
      <vt:variant>
        <vt:i4>0</vt:i4>
      </vt:variant>
      <vt:variant>
        <vt:i4>5</vt:i4>
      </vt:variant>
      <vt:variant>
        <vt:lpwstr>http://docs.oasis-open.org/specGuidelines/ndr/namingDirectives.html</vt:lpwstr>
      </vt:variant>
      <vt:variant>
        <vt:lpwstr>workProductName</vt:lpwstr>
      </vt:variant>
      <vt:variant>
        <vt:i4>4128807</vt:i4>
      </vt:variant>
      <vt:variant>
        <vt:i4>123</vt:i4>
      </vt:variant>
      <vt:variant>
        <vt:i4>0</vt:i4>
      </vt:variant>
      <vt:variant>
        <vt:i4>5</vt:i4>
      </vt:variant>
      <vt:variant>
        <vt:lpwstr>http://www.ietf.org/rfc/rfc2119.txt</vt:lpwstr>
      </vt:variant>
      <vt:variant>
        <vt:lpwstr/>
      </vt:variant>
      <vt:variant>
        <vt:i4>1179708</vt:i4>
      </vt:variant>
      <vt:variant>
        <vt:i4>113</vt:i4>
      </vt:variant>
      <vt:variant>
        <vt:i4>0</vt:i4>
      </vt:variant>
      <vt:variant>
        <vt:i4>5</vt:i4>
      </vt:variant>
      <vt:variant>
        <vt:lpwstr/>
      </vt:variant>
      <vt:variant>
        <vt:lpwstr>_Toc409437269</vt:lpwstr>
      </vt:variant>
      <vt:variant>
        <vt:i4>1179708</vt:i4>
      </vt:variant>
      <vt:variant>
        <vt:i4>107</vt:i4>
      </vt:variant>
      <vt:variant>
        <vt:i4>0</vt:i4>
      </vt:variant>
      <vt:variant>
        <vt:i4>5</vt:i4>
      </vt:variant>
      <vt:variant>
        <vt:lpwstr/>
      </vt:variant>
      <vt:variant>
        <vt:lpwstr>_Toc409437268</vt:lpwstr>
      </vt:variant>
      <vt:variant>
        <vt:i4>1179708</vt:i4>
      </vt:variant>
      <vt:variant>
        <vt:i4>101</vt:i4>
      </vt:variant>
      <vt:variant>
        <vt:i4>0</vt:i4>
      </vt:variant>
      <vt:variant>
        <vt:i4>5</vt:i4>
      </vt:variant>
      <vt:variant>
        <vt:lpwstr/>
      </vt:variant>
      <vt:variant>
        <vt:lpwstr>_Toc409437267</vt:lpwstr>
      </vt:variant>
      <vt:variant>
        <vt:i4>1179708</vt:i4>
      </vt:variant>
      <vt:variant>
        <vt:i4>95</vt:i4>
      </vt:variant>
      <vt:variant>
        <vt:i4>0</vt:i4>
      </vt:variant>
      <vt:variant>
        <vt:i4>5</vt:i4>
      </vt:variant>
      <vt:variant>
        <vt:lpwstr/>
      </vt:variant>
      <vt:variant>
        <vt:lpwstr>_Toc409437266</vt:lpwstr>
      </vt:variant>
      <vt:variant>
        <vt:i4>1179708</vt:i4>
      </vt:variant>
      <vt:variant>
        <vt:i4>89</vt:i4>
      </vt:variant>
      <vt:variant>
        <vt:i4>0</vt:i4>
      </vt:variant>
      <vt:variant>
        <vt:i4>5</vt:i4>
      </vt:variant>
      <vt:variant>
        <vt:lpwstr/>
      </vt:variant>
      <vt:variant>
        <vt:lpwstr>_Toc409437265</vt:lpwstr>
      </vt:variant>
      <vt:variant>
        <vt:i4>1179708</vt:i4>
      </vt:variant>
      <vt:variant>
        <vt:i4>83</vt:i4>
      </vt:variant>
      <vt:variant>
        <vt:i4>0</vt:i4>
      </vt:variant>
      <vt:variant>
        <vt:i4>5</vt:i4>
      </vt:variant>
      <vt:variant>
        <vt:lpwstr/>
      </vt:variant>
      <vt:variant>
        <vt:lpwstr>_Toc409437264</vt:lpwstr>
      </vt:variant>
      <vt:variant>
        <vt:i4>1179708</vt:i4>
      </vt:variant>
      <vt:variant>
        <vt:i4>77</vt:i4>
      </vt:variant>
      <vt:variant>
        <vt:i4>0</vt:i4>
      </vt:variant>
      <vt:variant>
        <vt:i4>5</vt:i4>
      </vt:variant>
      <vt:variant>
        <vt:lpwstr/>
      </vt:variant>
      <vt:variant>
        <vt:lpwstr>_Toc409437263</vt:lpwstr>
      </vt:variant>
      <vt:variant>
        <vt:i4>1179708</vt:i4>
      </vt:variant>
      <vt:variant>
        <vt:i4>71</vt:i4>
      </vt:variant>
      <vt:variant>
        <vt:i4>0</vt:i4>
      </vt:variant>
      <vt:variant>
        <vt:i4>5</vt:i4>
      </vt:variant>
      <vt:variant>
        <vt:lpwstr/>
      </vt:variant>
      <vt:variant>
        <vt:lpwstr>_Toc409437262</vt:lpwstr>
      </vt:variant>
      <vt:variant>
        <vt:i4>1179708</vt:i4>
      </vt:variant>
      <vt:variant>
        <vt:i4>65</vt:i4>
      </vt:variant>
      <vt:variant>
        <vt:i4>0</vt:i4>
      </vt:variant>
      <vt:variant>
        <vt:i4>5</vt:i4>
      </vt:variant>
      <vt:variant>
        <vt:lpwstr/>
      </vt:variant>
      <vt:variant>
        <vt:lpwstr>_Toc409437261</vt:lpwstr>
      </vt:variant>
      <vt:variant>
        <vt:i4>1179708</vt:i4>
      </vt:variant>
      <vt:variant>
        <vt:i4>59</vt:i4>
      </vt:variant>
      <vt:variant>
        <vt:i4>0</vt:i4>
      </vt:variant>
      <vt:variant>
        <vt:i4>5</vt:i4>
      </vt:variant>
      <vt:variant>
        <vt:lpwstr/>
      </vt:variant>
      <vt:variant>
        <vt:lpwstr>_Toc409437260</vt:lpwstr>
      </vt:variant>
      <vt:variant>
        <vt:i4>1114172</vt:i4>
      </vt:variant>
      <vt:variant>
        <vt:i4>53</vt:i4>
      </vt:variant>
      <vt:variant>
        <vt:i4>0</vt:i4>
      </vt:variant>
      <vt:variant>
        <vt:i4>5</vt:i4>
      </vt:variant>
      <vt:variant>
        <vt:lpwstr/>
      </vt:variant>
      <vt:variant>
        <vt:lpwstr>_Toc409437259</vt:lpwstr>
      </vt:variant>
      <vt:variant>
        <vt:i4>1114172</vt:i4>
      </vt:variant>
      <vt:variant>
        <vt:i4>47</vt:i4>
      </vt:variant>
      <vt:variant>
        <vt:i4>0</vt:i4>
      </vt:variant>
      <vt:variant>
        <vt:i4>5</vt:i4>
      </vt:variant>
      <vt:variant>
        <vt:lpwstr/>
      </vt:variant>
      <vt:variant>
        <vt:lpwstr>_Toc409437258</vt:lpwstr>
      </vt:variant>
      <vt:variant>
        <vt:i4>1114172</vt:i4>
      </vt:variant>
      <vt:variant>
        <vt:i4>41</vt:i4>
      </vt:variant>
      <vt:variant>
        <vt:i4>0</vt:i4>
      </vt:variant>
      <vt:variant>
        <vt:i4>5</vt:i4>
      </vt:variant>
      <vt:variant>
        <vt:lpwstr/>
      </vt:variant>
      <vt:variant>
        <vt:lpwstr>_Toc409437257</vt:lpwstr>
      </vt:variant>
      <vt:variant>
        <vt:i4>1114172</vt:i4>
      </vt:variant>
      <vt:variant>
        <vt:i4>35</vt:i4>
      </vt:variant>
      <vt:variant>
        <vt:i4>0</vt:i4>
      </vt:variant>
      <vt:variant>
        <vt:i4>5</vt:i4>
      </vt:variant>
      <vt:variant>
        <vt:lpwstr/>
      </vt:variant>
      <vt:variant>
        <vt:lpwstr>_Toc409437256</vt:lpwstr>
      </vt:variant>
      <vt:variant>
        <vt:i4>1114172</vt:i4>
      </vt:variant>
      <vt:variant>
        <vt:i4>29</vt:i4>
      </vt:variant>
      <vt:variant>
        <vt:i4>0</vt:i4>
      </vt:variant>
      <vt:variant>
        <vt:i4>5</vt:i4>
      </vt:variant>
      <vt:variant>
        <vt:lpwstr/>
      </vt:variant>
      <vt:variant>
        <vt:lpwstr>_Toc409437255</vt:lpwstr>
      </vt:variant>
      <vt:variant>
        <vt:i4>3604594</vt:i4>
      </vt:variant>
      <vt:variant>
        <vt:i4>24</vt:i4>
      </vt:variant>
      <vt:variant>
        <vt:i4>0</vt:i4>
      </vt:variant>
      <vt:variant>
        <vt:i4>5</vt:i4>
      </vt:variant>
      <vt:variant>
        <vt:lpwstr>https://www.oasis-open.org/policies-guidelines/ipr</vt:lpwstr>
      </vt:variant>
      <vt:variant>
        <vt:lpwstr/>
      </vt:variant>
      <vt:variant>
        <vt:i4>7995515</vt:i4>
      </vt:variant>
      <vt:variant>
        <vt:i4>21</vt:i4>
      </vt:variant>
      <vt:variant>
        <vt:i4>0</vt:i4>
      </vt:variant>
      <vt:variant>
        <vt:i4>5</vt:i4>
      </vt:variant>
      <vt:variant>
        <vt:lpwstr>https://www.oasis-open.org/policies-guidelines/tc-process</vt:lpwstr>
      </vt:variant>
      <vt:variant>
        <vt:lpwstr>standApprovProcess</vt:lpwstr>
      </vt:variant>
      <vt:variant>
        <vt:i4>7667833</vt:i4>
      </vt:variant>
      <vt:variant>
        <vt:i4>18</vt:i4>
      </vt:variant>
      <vt:variant>
        <vt:i4>0</vt:i4>
      </vt:variant>
      <vt:variant>
        <vt:i4>5</vt:i4>
      </vt:variant>
      <vt:variant>
        <vt:lpwstr>https://www.oasis-open.org/policies-guidelines/tc-process</vt:lpwstr>
      </vt:variant>
      <vt:variant>
        <vt:lpwstr>committeeDraft</vt:lpwstr>
      </vt:variant>
      <vt:variant>
        <vt:i4>524304</vt:i4>
      </vt:variant>
      <vt:variant>
        <vt:i4>15</vt:i4>
      </vt:variant>
      <vt:variant>
        <vt:i4>0</vt:i4>
      </vt:variant>
      <vt:variant>
        <vt:i4>5</vt:i4>
      </vt:variant>
      <vt:variant>
        <vt:lpwstr>https://www.oasis-open.org/policies-guidelines/tc-process</vt:lpwstr>
      </vt:variant>
      <vt:variant>
        <vt:lpwstr>dWorkingDraft</vt:lpwstr>
      </vt:variant>
      <vt:variant>
        <vt:i4>3407976</vt:i4>
      </vt:variant>
      <vt:variant>
        <vt:i4>12</vt:i4>
      </vt:variant>
      <vt:variant>
        <vt:i4>0</vt:i4>
      </vt:variant>
      <vt:variant>
        <vt:i4>5</vt:i4>
      </vt:variant>
      <vt:variant>
        <vt:lpwstr>http://www.example.com/</vt:lpwstr>
      </vt:variant>
      <vt:variant>
        <vt:lpwstr/>
      </vt:variant>
      <vt:variant>
        <vt:i4>3407955</vt:i4>
      </vt:variant>
      <vt:variant>
        <vt:i4>9</vt:i4>
      </vt:variant>
      <vt:variant>
        <vt:i4>0</vt:i4>
      </vt:variant>
      <vt:variant>
        <vt:i4>5</vt:i4>
      </vt:variant>
      <vt:variant>
        <vt:lpwstr>mailto:Editor.Name@example.com</vt:lpwstr>
      </vt:variant>
      <vt:variant>
        <vt:lpwstr/>
      </vt:variant>
      <vt:variant>
        <vt:i4>3407976</vt:i4>
      </vt:variant>
      <vt:variant>
        <vt:i4>6</vt:i4>
      </vt:variant>
      <vt:variant>
        <vt:i4>0</vt:i4>
      </vt:variant>
      <vt:variant>
        <vt:i4>5</vt:i4>
      </vt:variant>
      <vt:variant>
        <vt:lpwstr>http://www.example.com/</vt:lpwstr>
      </vt:variant>
      <vt:variant>
        <vt:lpwstr/>
      </vt:variant>
      <vt:variant>
        <vt:i4>6881299</vt:i4>
      </vt:variant>
      <vt:variant>
        <vt:i4>3</vt:i4>
      </vt:variant>
      <vt:variant>
        <vt:i4>0</vt:i4>
      </vt:variant>
      <vt:variant>
        <vt:i4>5</vt:i4>
      </vt:variant>
      <vt:variant>
        <vt:lpwstr>mailto:Chair.Name@example.com</vt:lpwstr>
      </vt:variant>
      <vt:variant>
        <vt:lpwstr/>
      </vt:variant>
      <vt:variant>
        <vt:i4>327772</vt:i4>
      </vt:variant>
      <vt:variant>
        <vt:i4>0</vt:i4>
      </vt:variant>
      <vt:variant>
        <vt:i4>0</vt:i4>
      </vt:variant>
      <vt:variant>
        <vt:i4>5</vt:i4>
      </vt:variant>
      <vt:variant>
        <vt:lpwstr>https://www.oasis-open.org/committees/TC-short-name/</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Static Analysis Results Interchange Format (SARIF) Version 1.0</dc:title>
  <dc:creator>OASIS Static Analysis Results Interchange Format (SARIF) TC</dc:creator>
  <cp:lastModifiedBy>Laurence Golding</cp:lastModifiedBy>
  <cp:revision>277</cp:revision>
  <cp:lastPrinted>2011-08-05T16:21:00Z</cp:lastPrinted>
  <dcterms:created xsi:type="dcterms:W3CDTF">2017-08-01T19:18:00Z</dcterms:created>
  <dcterms:modified xsi:type="dcterms:W3CDTF">2018-01-15T22:36:00Z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C Name">
    <vt:lpwstr>TC Name</vt:lpwstr>
  </property>
  <property fmtid="{D5CDD505-2E9C-101B-9397-08002B2CF9AE}" pid="3" name="WP abbreviation">
    <vt:lpwstr>WP abbreviation, no version or stage</vt:lpwstr>
  </property>
  <property fmtid="{D5CDD505-2E9C-101B-9397-08002B2CF9AE}" pid="4" name="TC Chair">
    <vt:lpwstr>TC Chair</vt:lpwstr>
  </property>
  <property fmtid="{D5CDD505-2E9C-101B-9397-08002B2CF9AE}" pid="5" name="Editor #1">
    <vt:lpwstr>Editor #1</vt:lpwstr>
  </property>
  <property fmtid="{D5CDD505-2E9C-101B-9397-08002B2CF9AE}" pid="6" name="Editor #2">
    <vt:lpwstr>Editor #2</vt:lpwstr>
  </property>
  <property fmtid="{D5CDD505-2E9C-101B-9397-08002B2CF9AE}" pid="7" name="Editor #3">
    <vt:lpwstr>Editor #3</vt:lpwstr>
  </property>
  <property fmtid="{D5CDD505-2E9C-101B-9397-08002B2CF9AE}" pid="8" name="namespace #1">
    <vt:lpwstr>namespace #1</vt:lpwstr>
  </property>
  <property fmtid="{D5CDD505-2E9C-101B-9397-08002B2CF9AE}" pid="9" name="namespace #2">
    <vt:lpwstr>namespace #2</vt:lpwstr>
  </property>
  <property fmtid="{D5CDD505-2E9C-101B-9397-08002B2CF9AE}" pid="10" name="namespace #3">
    <vt:lpwstr>namespace #3</vt:lpwstr>
  </property>
</Properties>
</file>