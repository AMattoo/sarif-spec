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2E6F2C2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(2.0.0-beta.2018-</w:t>
        </w:r>
      </w:ins>
      <w:ins w:id="2" w:author="Laurence Golding" w:date="2018-10-10T12:04:00Z">
        <w:r w:rsidR="00636635">
          <w:rPr>
            <w:sz w:val="24"/>
            <w:szCs w:val="24"/>
          </w:rPr>
          <w:t>10</w:t>
        </w:r>
      </w:ins>
      <w:ins w:id="3" w:author="Laurence Golding" w:date="2018-10-01T11:47:00Z">
        <w:r w:rsidR="00053543">
          <w:rPr>
            <w:sz w:val="24"/>
            <w:szCs w:val="24"/>
          </w:rPr>
          <w:t>-</w:t>
        </w:r>
      </w:ins>
      <w:ins w:id="4" w:author="Laurence Golding" w:date="2018-10-24T12:53:00Z">
        <w:r w:rsidR="00AC5BD9">
          <w:rPr>
            <w:sz w:val="24"/>
            <w:szCs w:val="24"/>
          </w:rPr>
          <w:t>24</w:t>
        </w:r>
      </w:ins>
      <w:ins w:id="5" w:author="Laurence Golding" w:date="2018-10-01T11:47:00Z">
        <w:r w:rsidR="00053543">
          <w:rPr>
            <w:sz w:val="24"/>
            <w:szCs w:val="24"/>
          </w:rPr>
          <w:t>)</w:t>
        </w:r>
      </w:ins>
    </w:p>
    <w:p w14:paraId="3EEE4F23" w14:textId="067A10AF" w:rsidR="00E01912" w:rsidRDefault="00F84417" w:rsidP="00E01912">
      <w:pPr>
        <w:pStyle w:val="Subtitle"/>
        <w:rPr>
          <w:sz w:val="24"/>
          <w:szCs w:val="24"/>
        </w:rPr>
      </w:pPr>
      <w:bookmarkStart w:id="6" w:name="_Toc85472892"/>
      <w:del w:id="7"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8" w:author="Laurence Golding" w:date="2018-10-24T12:53:00Z">
        <w:r w:rsidR="00AC5BD9">
          <w:rPr>
            <w:sz w:val="24"/>
            <w:szCs w:val="24"/>
          </w:rPr>
          <w:t>24</w:t>
        </w:r>
      </w:ins>
      <w:ins w:id="9" w:author="Laurence Golding" w:date="2018-10-01T11:48:00Z">
        <w:r w:rsidR="00053543">
          <w:rPr>
            <w:sz w:val="24"/>
            <w:szCs w:val="24"/>
          </w:rPr>
          <w:t xml:space="preserve"> </w:t>
        </w:r>
      </w:ins>
      <w:del w:id="10" w:author="Laurence Golding" w:date="2018-10-01T11:48:00Z">
        <w:r w:rsidDel="00053543">
          <w:rPr>
            <w:sz w:val="24"/>
            <w:szCs w:val="24"/>
          </w:rPr>
          <w:delText>June</w:delText>
        </w:r>
        <w:r w:rsidR="007D079E" w:rsidDel="00053543">
          <w:rPr>
            <w:sz w:val="24"/>
            <w:szCs w:val="24"/>
          </w:rPr>
          <w:delText xml:space="preserve"> </w:delText>
        </w:r>
      </w:del>
      <w:ins w:id="11" w:author="Laurence Golding" w:date="2018-10-10T12:05:00Z">
        <w:r w:rsidR="00636635">
          <w:rPr>
            <w:sz w:val="24"/>
            <w:szCs w:val="24"/>
          </w:rPr>
          <w:t>Octo</w:t>
        </w:r>
      </w:ins>
      <w:ins w:id="12" w:author="Laurence Golding" w:date="2018-10-01T11:48:00Z">
        <w:r w:rsidR="00053543">
          <w:rPr>
            <w:sz w:val="24"/>
            <w:szCs w:val="24"/>
          </w:rPr>
          <w:t xml:space="preserve">ber </w:t>
        </w:r>
      </w:ins>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5768F580" w:rsidR="00D17F06" w:rsidRDefault="0012192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3"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14"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15" w:author="Laurence Golding" w:date="2018-10-18T14:47:00Z">
        <w:r w:rsidDel="00682E52">
          <w:delText>Individual Member</w:delText>
        </w:r>
      </w:del>
      <w:ins w:id="16"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17" w:name="AdditionalArtifacts"/>
      <w:r>
        <w:t>Additional artifacts</w:t>
      </w:r>
      <w:bookmarkEnd w:id="17"/>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18" w:author="Laurence Golding" w:date="2018-09-27T10:09:00Z"/>
        </w:rPr>
      </w:pPr>
      <w:r>
        <w:t>sarif-</w:t>
      </w:r>
      <w:proofErr w:type="spellStart"/>
      <w:r>
        <w:t>schema.json</w:t>
      </w:r>
      <w:proofErr w:type="spellEnd"/>
    </w:p>
    <w:p w14:paraId="6DC7B519" w14:textId="1DEAC58B" w:rsidR="000F505D" w:rsidRDefault="000F505D" w:rsidP="00BF2FF9">
      <w:pPr>
        <w:pStyle w:val="RelatedWork"/>
        <w:numPr>
          <w:ilvl w:val="1"/>
          <w:numId w:val="5"/>
        </w:numPr>
      </w:pPr>
      <w:ins w:id="19" w:author="Laurence Golding" w:date="2018-09-27T10:09:00Z">
        <w:r>
          <w:t>sarif-ex</w:t>
        </w:r>
      </w:ins>
      <w:ins w:id="20" w:author="Laurence Golding" w:date="2018-09-27T10:10:00Z">
        <w:r>
          <w:t>ternalized-property-</w:t>
        </w:r>
        <w:proofErr w:type="spellStart"/>
        <w:r>
          <w:t>schema.json</w:t>
        </w:r>
      </w:ins>
      <w:proofErr w:type="spellEnd"/>
    </w:p>
    <w:p w14:paraId="1CA8A0FC" w14:textId="77777777" w:rsidR="00D17F06" w:rsidRDefault="00D17F06" w:rsidP="00D17F06">
      <w:pPr>
        <w:pStyle w:val="Titlepageinfo"/>
      </w:pPr>
      <w:bookmarkStart w:id="21" w:name="RelatedWork"/>
      <w:r>
        <w:t>Related work</w:t>
      </w:r>
      <w:bookmarkEnd w:id="21"/>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121921">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121921">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121921">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121921">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121921">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121921">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121921">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121921">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121921">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121921">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121921">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121921">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121921">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121921">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121921">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121921">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121921">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121921">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121921">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121921">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121921">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121921">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121921">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121921">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121921">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121921">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121921">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121921">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121921">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121921">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121921">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121921">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121921">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121921">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121921">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121921">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121921">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121921">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22" w:name="_Toc287332006"/>
    </w:p>
    <w:p w14:paraId="12382379" w14:textId="77777777" w:rsidR="00C71349" w:rsidRPr="00C52EFC" w:rsidRDefault="00177DED" w:rsidP="0076113A">
      <w:pPr>
        <w:pStyle w:val="Heading1"/>
      </w:pPr>
      <w:bookmarkStart w:id="23" w:name="_Toc516224638"/>
      <w:r>
        <w:lastRenderedPageBreak/>
        <w:t>Introduction</w:t>
      </w:r>
      <w:bookmarkEnd w:id="6"/>
      <w:bookmarkEnd w:id="22"/>
      <w:bookmarkEnd w:id="23"/>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24" w:name="_Toc516224639"/>
      <w:bookmarkStart w:id="25" w:name="_Toc85472893"/>
      <w:bookmarkStart w:id="26" w:name="_Toc287332007"/>
      <w:r>
        <w:t>IPR Policy</w:t>
      </w:r>
      <w:bookmarkEnd w:id="24"/>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27" w:name="_Toc516224640"/>
      <w:r>
        <w:t>Terminology</w:t>
      </w:r>
      <w:bookmarkEnd w:id="25"/>
      <w:bookmarkEnd w:id="26"/>
      <w:bookmarkEnd w:id="27"/>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28" w:name="def_analysis_target"/>
      <w:r>
        <w:t>analysis target</w:t>
      </w:r>
      <w:bookmarkEnd w:id="28"/>
    </w:p>
    <w:p w14:paraId="38F3CE24" w14:textId="473F44D5" w:rsidR="00B05C99" w:rsidRDefault="0012192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29" w:name="def_baseline"/>
      <w:r>
        <w:t>baseline</w:t>
      </w:r>
      <w:bookmarkEnd w:id="29"/>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30" w:name="def_baseline_run"/>
      <w:bookmarkStart w:id="31" w:name="_Hlk514318092"/>
      <w:r>
        <w:t xml:space="preserve">baseline </w:t>
      </w:r>
      <w:proofErr w:type="gramStart"/>
      <w:r>
        <w:t>run</w:t>
      </w:r>
      <w:bookmarkEnd w:id="30"/>
      <w:proofErr w:type="gramEnd"/>
    </w:p>
    <w:p w14:paraId="16ED2498" w14:textId="245D0D78" w:rsidR="008119BF" w:rsidRPr="008119BF" w:rsidRDefault="0012192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32" w:name="def_binary_file"/>
      <w:bookmarkEnd w:id="31"/>
      <w:r>
        <w:t>binary file</w:t>
      </w:r>
      <w:bookmarkEnd w:id="32"/>
    </w:p>
    <w:p w14:paraId="0D5EBE60" w14:textId="20DA763C" w:rsidR="0044419A" w:rsidRDefault="0012192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12192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33" w:name="def_camelCase_name"/>
      <w:r>
        <w:t>camelCase name</w:t>
      </w:r>
    </w:p>
    <w:bookmarkEnd w:id="33"/>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34" w:name="def_column"/>
      <w:r>
        <w:t>column</w:t>
      </w:r>
      <w:bookmarkEnd w:id="34"/>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12192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12192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35" w:name="def_direct_producer"/>
      <w:r>
        <w:t>direct producer</w:t>
      </w:r>
      <w:bookmarkEnd w:id="35"/>
    </w:p>
    <w:p w14:paraId="0955FC92" w14:textId="5F7C6B6B" w:rsidR="00376AE7" w:rsidRPr="00376AE7" w:rsidRDefault="0012192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121921"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36" w:name="def_engineering_system"/>
      <w:r>
        <w:t>engineering system</w:t>
      </w:r>
      <w:bookmarkEnd w:id="36"/>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37" w:name="def_end_user"/>
      <w:r>
        <w:lastRenderedPageBreak/>
        <w:t>(end) user</w:t>
      </w:r>
      <w:bookmarkEnd w:id="37"/>
    </w:p>
    <w:p w14:paraId="2B9FF6D7" w14:textId="5EA630A7"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AAC4A46" w:rsidR="000237CE" w:rsidRPr="000237CE" w:rsidRDefault="0012192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12192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8" w:name="def_file"/>
      <w:r>
        <w:t>file</w:t>
      </w:r>
      <w:bookmarkEnd w:id="38"/>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12192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39" w:name="def_fully_qualified_logical_name"/>
      <w:r>
        <w:t>fully qualified logical name</w:t>
      </w:r>
      <w:bookmarkEnd w:id="39"/>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40" w:name="def_hierarchical_string"/>
      <w:r>
        <w:t>hierarchical string</w:t>
      </w:r>
      <w:bookmarkEnd w:id="40"/>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41" w:name="def_line"/>
      <w:r>
        <w:t>line</w:t>
      </w:r>
      <w:bookmarkEnd w:id="41"/>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42" w:name="def_localization"/>
      <w:r>
        <w:t>localization</w:t>
      </w:r>
      <w:bookmarkEnd w:id="42"/>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43" w:name="def_log_file"/>
      <w:r>
        <w:t>log file</w:t>
      </w:r>
      <w:bookmarkEnd w:id="43"/>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44" w:name="def_log_file_viewer"/>
      <w:r>
        <w:t>(log file) viewer</w:t>
      </w:r>
      <w:bookmarkEnd w:id="44"/>
    </w:p>
    <w:p w14:paraId="16E84D5B" w14:textId="7997B090" w:rsidR="0044419A" w:rsidRDefault="0012192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45" w:name="def_logical_location"/>
      <w:r>
        <w:t>logical location</w:t>
      </w:r>
      <w:bookmarkEnd w:id="45"/>
    </w:p>
    <w:p w14:paraId="4BBB3B8A" w14:textId="4B5D8B1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46" w:name="def_logical_name"/>
      <w:r>
        <w:t>logical name</w:t>
      </w:r>
      <w:bookmarkEnd w:id="46"/>
    </w:p>
    <w:p w14:paraId="61CE7EB5" w14:textId="67CA52C3"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47" w:name="def_message_string"/>
      <w:r>
        <w:t>message</w:t>
      </w:r>
      <w:r w:rsidR="00366BA7">
        <w:t xml:space="preserve"> string</w:t>
      </w:r>
      <w:bookmarkEnd w:id="47"/>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4514F323" w:rsidR="00646038" w:rsidRDefault="0012192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4FC06A58" w:rsidR="0044419A" w:rsidRDefault="0012192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48" w:name="def_newline_sequence"/>
      <w:r>
        <w:t>newline sequence</w:t>
      </w:r>
      <w:bookmarkEnd w:id="48"/>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12192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12192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49" w:name="def_programming_artifact"/>
      <w:r>
        <w:t xml:space="preserve"> </w:t>
      </w:r>
      <w:r w:rsidR="00646038">
        <w:t>(programming) artifact</w:t>
      </w:r>
    </w:p>
    <w:bookmarkEnd w:id="49"/>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50" w:name="def_problem"/>
      <w:r>
        <w:t>problem</w:t>
      </w:r>
      <w:bookmarkEnd w:id="50"/>
    </w:p>
    <w:p w14:paraId="6CDABD9B" w14:textId="4BB4B33A" w:rsidR="00B05C99" w:rsidRDefault="0012192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741543F" w:rsidR="0044419A" w:rsidRDefault="0044419A" w:rsidP="0044419A">
      <w:pPr>
        <w:pStyle w:val="Definition"/>
        <w:rPr>
          <w:rStyle w:val="Hyperlink"/>
        </w:rPr>
      </w:pPr>
      <w:del w:id="51" w:author="Laurence Golding" w:date="2018-10-18T15:16:00Z">
        <w:r w:rsidDel="00B72D2A">
          <w:delText xml:space="preserve">JSON </w:delText>
        </w:r>
      </w:del>
      <w:r>
        <w:t xml:space="preserve">object </w:t>
      </w:r>
      <w:r w:rsidRPr="00592BE0">
        <w:t>consisting of a</w:t>
      </w:r>
      <w:ins w:id="52" w:author="Laurence Golding" w:date="2018-10-18T15:16:00Z">
        <w:r w:rsidR="00B72D2A">
          <w:t>n unordered</w:t>
        </w:r>
      </w:ins>
      <w:r w:rsidRPr="00592BE0">
        <w:t xml:space="preserve">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6DA728D6"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53" w:name="def_region"/>
      <w:r>
        <w:t>region</w:t>
      </w:r>
      <w:bookmarkEnd w:id="53"/>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54" w:name="def_repository"/>
      <w:r>
        <w:t>repository</w:t>
      </w:r>
      <w:bookmarkEnd w:id="5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12192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55" w:name="def_resource"/>
      <w:r>
        <w:t>resource</w:t>
      </w:r>
      <w:bookmarkEnd w:id="55"/>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56" w:name="def_result"/>
      <w:r>
        <w:t>result</w:t>
      </w:r>
      <w:bookmarkEnd w:id="56"/>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12192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7" w:name="def_result_management_system"/>
      <w:r>
        <w:lastRenderedPageBreak/>
        <w:t>result management system</w:t>
      </w:r>
      <w:bookmarkEnd w:id="57"/>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3C00F196" w:rsidR="0044419A" w:rsidRDefault="0012192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58" w:name="def_rule"/>
      <w:r>
        <w:t>rule</w:t>
      </w:r>
      <w:bookmarkEnd w:id="58"/>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12192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59" w:name="def_rule_id"/>
      <w:r>
        <w:t>rule id</w:t>
      </w:r>
      <w:bookmarkEnd w:id="59"/>
    </w:p>
    <w:p w14:paraId="4C9F5179" w14:textId="27DE10B0" w:rsidR="00B05C99" w:rsidRDefault="0012192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60" w:name="def_rule_metadata"/>
      <w:r>
        <w:t>rule metadata</w:t>
      </w:r>
      <w:bookmarkEnd w:id="60"/>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61" w:name="def_run"/>
      <w:r>
        <w:t>run</w:t>
      </w:r>
      <w:bookmarkEnd w:id="61"/>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62" w:name="def_sarif_consumer"/>
      <w:r>
        <w:t>SARIF consumer</w:t>
      </w:r>
      <w:bookmarkEnd w:id="6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63" w:name="def_sarif_log_file"/>
      <w:r>
        <w:t>SARIF log file</w:t>
      </w:r>
      <w:bookmarkEnd w:id="63"/>
    </w:p>
    <w:p w14:paraId="3BDD8C08" w14:textId="2D1BA33F" w:rsidR="00366BA7" w:rsidRDefault="0012192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64" w:name="def_post_processor"/>
      <w:r>
        <w:t>SARIF post-processor</w:t>
      </w:r>
      <w:bookmarkEnd w:id="64"/>
    </w:p>
    <w:p w14:paraId="346D0207" w14:textId="2B9BC40B" w:rsidR="00753025" w:rsidRPr="00753025" w:rsidRDefault="0012192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65" w:name="def_sarif_producer"/>
      <w:r>
        <w:t>SARIF producer</w:t>
      </w:r>
      <w:bookmarkEnd w:id="6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66" w:name="def_sarif_resource_file"/>
      <w:r>
        <w:t>SARIF resource file</w:t>
      </w:r>
      <w:bookmarkEnd w:id="66"/>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67" w:name="def_stable_value"/>
      <w:r>
        <w:lastRenderedPageBreak/>
        <w:t>stable value</w:t>
      </w:r>
      <w:bookmarkEnd w:id="6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68" w:name="def_static_analysis_tool"/>
      <w:r>
        <w:t>(static analysis) tool</w:t>
      </w:r>
      <w:bookmarkEnd w:id="68"/>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69" w:name="def_tag"/>
      <w:r>
        <w:t>tag</w:t>
      </w:r>
      <w:bookmarkEnd w:id="69"/>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70" w:name="def_text_file"/>
      <w:r>
        <w:t>text file</w:t>
      </w:r>
      <w:bookmarkEnd w:id="70"/>
    </w:p>
    <w:p w14:paraId="29A46E48" w14:textId="7C49F764" w:rsidR="0044419A" w:rsidRDefault="0012192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12192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71" w:name="def_thread_flow"/>
      <w:r>
        <w:t>thread flow</w:t>
      </w:r>
      <w:bookmarkEnd w:id="7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12192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61478CF4" w:rsidR="0044419A" w:rsidRDefault="0012192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72" w:name="def_triage"/>
      <w:r>
        <w:t>triage</w:t>
      </w:r>
      <w:bookmarkEnd w:id="72"/>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3" w:name="def_vcs"/>
      <w:r>
        <w:t>VCS</w:t>
      </w:r>
      <w:bookmarkEnd w:id="7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4" w:name="_Ref7502892"/>
      <w:bookmarkStart w:id="75" w:name="_Toc12011611"/>
      <w:bookmarkStart w:id="76" w:name="_Toc85472894"/>
      <w:bookmarkStart w:id="77" w:name="_Toc287332008"/>
      <w:bookmarkStart w:id="78" w:name="_Toc516224641"/>
      <w:r>
        <w:t>Normative</w:t>
      </w:r>
      <w:bookmarkEnd w:id="74"/>
      <w:bookmarkEnd w:id="75"/>
      <w:r>
        <w:t xml:space="preserve"> References</w:t>
      </w:r>
      <w:bookmarkEnd w:id="76"/>
      <w:bookmarkEnd w:id="77"/>
      <w:bookmarkEnd w:id="78"/>
    </w:p>
    <w:p w14:paraId="1CA20F39" w14:textId="3EB9E8F7" w:rsidR="00130B0A" w:rsidRDefault="00130B0A" w:rsidP="00130B0A">
      <w:pPr>
        <w:pStyle w:val="Ref"/>
        <w:rPr>
          <w:rStyle w:val="Refterm"/>
          <w:b w:val="0"/>
        </w:rPr>
      </w:pPr>
      <w:r w:rsidRPr="00EE7D13">
        <w:rPr>
          <w:rStyle w:val="Refterm"/>
        </w:rPr>
        <w:t>[</w:t>
      </w:r>
      <w:bookmarkStart w:id="79" w:name="BCP14"/>
      <w:r>
        <w:rPr>
          <w:rStyle w:val="Refterm"/>
        </w:rPr>
        <w:t>BCP14</w:t>
      </w:r>
      <w:bookmarkEnd w:id="79"/>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80" w:name="GFM"/>
      <w:r>
        <w:rPr>
          <w:rStyle w:val="Refterm"/>
        </w:rPr>
        <w:t>GFM</w:t>
      </w:r>
      <w:bookmarkEnd w:id="8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81" w:name="IANA_ENC"/>
      <w:r>
        <w:rPr>
          <w:rStyle w:val="Refterm"/>
        </w:rPr>
        <w:t>IANA-ENC</w:t>
      </w:r>
      <w:bookmarkEnd w:id="81"/>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82" w:name="IANA_HASH"/>
      <w:r>
        <w:rPr>
          <w:rStyle w:val="Refterm"/>
        </w:rPr>
        <w:t>IANA-HASH</w:t>
      </w:r>
      <w:bookmarkEnd w:id="82"/>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lastRenderedPageBreak/>
        <w:t>[</w:t>
      </w:r>
      <w:bookmarkStart w:id="83" w:name="ISO639_1"/>
      <w:r>
        <w:rPr>
          <w:rStyle w:val="Refterm"/>
        </w:rPr>
        <w:t>ISO639-1</w:t>
      </w:r>
      <w:bookmarkEnd w:id="8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84" w:name="ISO639_2"/>
      <w:r>
        <w:rPr>
          <w:rStyle w:val="Refterm"/>
        </w:rPr>
        <w:t>ISO639-2</w:t>
      </w:r>
      <w:bookmarkEnd w:id="8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85" w:name="ISO639_3"/>
      <w:r>
        <w:rPr>
          <w:rStyle w:val="Refterm"/>
        </w:rPr>
        <w:t>ISO639-3</w:t>
      </w:r>
      <w:bookmarkEnd w:id="8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86" w:name="ISO86012004"/>
      <w:r w:rsidRPr="00EE7D13">
        <w:rPr>
          <w:rStyle w:val="Refterm"/>
        </w:rPr>
        <w:t>ISO8601:2004</w:t>
      </w:r>
      <w:bookmarkEnd w:id="86"/>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87" w:name="ISO14977"/>
      <w:r w:rsidRPr="00EE7D13">
        <w:rPr>
          <w:rStyle w:val="Refterm"/>
        </w:rPr>
        <w:t>ISO</w:t>
      </w:r>
      <w:r>
        <w:rPr>
          <w:rStyle w:val="Refterm"/>
        </w:rPr>
        <w:t>14977</w:t>
      </w:r>
      <w:r w:rsidRPr="00EE7D13">
        <w:rPr>
          <w:rStyle w:val="Refterm"/>
        </w:rPr>
        <w:t>:</w:t>
      </w:r>
      <w:r>
        <w:rPr>
          <w:rStyle w:val="Refterm"/>
        </w:rPr>
        <w:t>1996</w:t>
      </w:r>
      <w:bookmarkEnd w:id="87"/>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88" w:name="JSCHEMA01"/>
      <w:r w:rsidRPr="00EE7D13">
        <w:rPr>
          <w:rStyle w:val="Refterm"/>
        </w:rPr>
        <w:t>JSCHEMA01</w:t>
      </w:r>
      <w:bookmarkEnd w:id="8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89" w:name="RFC2119"/>
      <w:r w:rsidRPr="00EE7D13">
        <w:rPr>
          <w:rStyle w:val="Refterm"/>
        </w:rPr>
        <w:t>RFC2119</w:t>
      </w:r>
      <w:bookmarkEnd w:id="89"/>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90" w:name="RFC2045"/>
      <w:r w:rsidRPr="00EE7D13">
        <w:rPr>
          <w:rStyle w:val="Refterm"/>
        </w:rPr>
        <w:t>RFC2045</w:t>
      </w:r>
      <w:bookmarkEnd w:id="90"/>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91" w:name="RFC3629"/>
      <w:r>
        <w:rPr>
          <w:rStyle w:val="Refterm"/>
        </w:rPr>
        <w:t>RFC3629</w:t>
      </w:r>
      <w:bookmarkEnd w:id="91"/>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92" w:name="RFC3986"/>
      <w:r w:rsidRPr="00EE7D13">
        <w:rPr>
          <w:rStyle w:val="Refterm"/>
        </w:rPr>
        <w:t>RFC3986</w:t>
      </w:r>
      <w:bookmarkEnd w:id="92"/>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02127310" w14:textId="6DB318D5" w:rsidR="00435405" w:rsidRDefault="00435405" w:rsidP="00435405">
      <w:pPr>
        <w:pStyle w:val="Ref"/>
      </w:pPr>
      <w:r>
        <w:rPr>
          <w:rStyle w:val="Refterm"/>
        </w:rPr>
        <w:t>[</w:t>
      </w:r>
      <w:bookmarkStart w:id="93" w:name="RFC4122"/>
      <w:r>
        <w:rPr>
          <w:rStyle w:val="Refterm"/>
        </w:rPr>
        <w:t>RFC4122</w:t>
      </w:r>
      <w:bookmarkEnd w:id="93"/>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94" w:name="RFC5646"/>
      <w:r>
        <w:rPr>
          <w:rStyle w:val="Refterm"/>
        </w:rPr>
        <w:t>RFC5646</w:t>
      </w:r>
      <w:bookmarkEnd w:id="9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t>[</w:t>
      </w:r>
      <w:bookmarkStart w:id="95" w:name="RFC7763"/>
      <w:r>
        <w:rPr>
          <w:rStyle w:val="Refterm"/>
        </w:rPr>
        <w:t>RFC7763</w:t>
      </w:r>
      <w:bookmarkEnd w:id="9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96" w:name="RFC7764"/>
      <w:r>
        <w:rPr>
          <w:rStyle w:val="Refterm"/>
          <w:bCs w:val="0"/>
        </w:rPr>
        <w:t>RFC7764</w:t>
      </w:r>
      <w:bookmarkEnd w:id="9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97" w:name="RFC8174"/>
      <w:r>
        <w:rPr>
          <w:rStyle w:val="Refterm"/>
          <w:bCs w:val="0"/>
        </w:rPr>
        <w:t>RFC8174</w:t>
      </w:r>
      <w:bookmarkEnd w:id="97"/>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98" w:name="RFC8089"/>
      <w:r>
        <w:rPr>
          <w:rStyle w:val="Refterm"/>
          <w:bCs w:val="0"/>
        </w:rPr>
        <w:t>RFC8089</w:t>
      </w:r>
      <w:bookmarkEnd w:id="98"/>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99" w:name="RFC8259"/>
      <w:r>
        <w:rPr>
          <w:rStyle w:val="Refterm"/>
          <w:bCs w:val="0"/>
        </w:rPr>
        <w:t>RFC8259</w:t>
      </w:r>
      <w:bookmarkEnd w:id="9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00" w:name="SEMVER"/>
      <w:r>
        <w:rPr>
          <w:rStyle w:val="Refterm"/>
        </w:rPr>
        <w:t>SEMVER</w:t>
      </w:r>
      <w:bookmarkEnd w:id="10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01" w:name="UNICODE10"/>
      <w:r>
        <w:rPr>
          <w:rStyle w:val="Refterm"/>
        </w:rPr>
        <w:t>UNICODE10</w:t>
      </w:r>
      <w:bookmarkEnd w:id="10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02" w:name="_Toc85472895"/>
      <w:bookmarkStart w:id="103" w:name="_Toc287332009"/>
      <w:bookmarkStart w:id="104" w:name="_Toc516224642"/>
      <w:r>
        <w:t>Non-Normative References</w:t>
      </w:r>
      <w:bookmarkEnd w:id="102"/>
      <w:bookmarkEnd w:id="103"/>
      <w:bookmarkEnd w:id="104"/>
    </w:p>
    <w:p w14:paraId="1067680D" w14:textId="165F783D" w:rsidR="00D422AB" w:rsidRDefault="00D422AB" w:rsidP="00D422AB">
      <w:pPr>
        <w:pStyle w:val="Ref"/>
        <w:rPr>
          <w:rStyle w:val="Refterm"/>
          <w:b w:val="0"/>
        </w:rPr>
      </w:pPr>
      <w:r w:rsidRPr="001A52C9">
        <w:rPr>
          <w:rStyle w:val="Refterm"/>
        </w:rPr>
        <w:t>[</w:t>
      </w:r>
      <w:bookmarkStart w:id="105" w:name="CMARK"/>
      <w:r>
        <w:rPr>
          <w:rStyle w:val="Refterm"/>
        </w:rPr>
        <w:t>CMARK</w:t>
      </w:r>
      <w:bookmarkEnd w:id="10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06" w:name="CWE"/>
      <w:r>
        <w:rPr>
          <w:rStyle w:val="Refterm"/>
        </w:rPr>
        <w:t>CWE</w:t>
      </w:r>
      <w:bookmarkEnd w:id="10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lastRenderedPageBreak/>
        <w:t>[</w:t>
      </w:r>
      <w:bookmarkStart w:id="107" w:name="GFMCMARK"/>
      <w:r>
        <w:rPr>
          <w:rStyle w:val="Refterm"/>
        </w:rPr>
        <w:t>GFMCMARK</w:t>
      </w:r>
      <w:bookmarkEnd w:id="107"/>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08" w:name="GFMENG"/>
      <w:r>
        <w:rPr>
          <w:rStyle w:val="Refterm"/>
        </w:rPr>
        <w:t>GFMENG</w:t>
      </w:r>
      <w:bookmarkEnd w:id="10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182566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9" w:name="_Toc516224643"/>
      <w:r>
        <w:lastRenderedPageBreak/>
        <w:t>Conventions</w:t>
      </w:r>
      <w:bookmarkEnd w:id="109"/>
    </w:p>
    <w:p w14:paraId="50E64719" w14:textId="2428E7E7" w:rsidR="0012387E" w:rsidRPr="0012387E" w:rsidRDefault="0012387E" w:rsidP="0012387E"/>
    <w:p w14:paraId="2D42620D" w14:textId="4CD3D186" w:rsidR="0012387E" w:rsidRDefault="00EE7D13" w:rsidP="0012387E">
      <w:pPr>
        <w:pStyle w:val="Heading2"/>
      </w:pPr>
      <w:bookmarkStart w:id="110" w:name="_Toc516224644"/>
      <w:r>
        <w:t>General</w:t>
      </w:r>
      <w:bookmarkEnd w:id="11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11" w:name="_Toc516224645"/>
      <w:r>
        <w:t>Format examples</w:t>
      </w:r>
      <w:bookmarkEnd w:id="111"/>
    </w:p>
    <w:p w14:paraId="0C763244" w14:textId="59C1E23C" w:rsidR="00EE7D13" w:rsidRDefault="00EE7D13" w:rsidP="00EE7D13">
      <w:r w:rsidRPr="00EE7D13">
        <w:t>This document contains several partial examples of the</w:t>
      </w:r>
      <w:ins w:id="112"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13" w:name="_Toc516224646"/>
      <w:r>
        <w:t>Property notation</w:t>
      </w:r>
      <w:bookmarkEnd w:id="113"/>
    </w:p>
    <w:p w14:paraId="30DDC891" w14:textId="46D91A7A" w:rsidR="00616C1A" w:rsidRDefault="00616C1A" w:rsidP="00616C1A">
      <w:r w:rsidRPr="00616C1A">
        <w:t xml:space="preserve">A </w:t>
      </w:r>
      <w:del w:id="114" w:author="Laurence Golding" w:date="2018-10-18T15:16:00Z">
        <w:r w:rsidRPr="00616C1A" w:rsidDel="00B72D2A">
          <w:delText xml:space="preserve">JSON </w:delText>
        </w:r>
      </w:del>
      <w:ins w:id="115"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6" w:name="_Toc516224647"/>
      <w:r>
        <w:t>Syntax notation</w:t>
      </w:r>
      <w:bookmarkEnd w:id="116"/>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17" w:name="_Ref506805751"/>
      <w:bookmarkStart w:id="118" w:name="_Ref506805786"/>
      <w:bookmarkStart w:id="119" w:name="_Ref506805801"/>
      <w:bookmarkStart w:id="120" w:name="_Ref506805881"/>
      <w:bookmarkStart w:id="121" w:name="_Toc516224648"/>
      <w:r>
        <w:lastRenderedPageBreak/>
        <w:t>File format</w:t>
      </w:r>
      <w:bookmarkEnd w:id="117"/>
      <w:bookmarkEnd w:id="118"/>
      <w:bookmarkEnd w:id="119"/>
      <w:bookmarkEnd w:id="120"/>
      <w:bookmarkEnd w:id="121"/>
    </w:p>
    <w:p w14:paraId="4E58823B" w14:textId="39ED7B8C" w:rsidR="008F022E" w:rsidRDefault="008F022E" w:rsidP="008F022E">
      <w:pPr>
        <w:pStyle w:val="Heading2"/>
      </w:pPr>
      <w:bookmarkStart w:id="122" w:name="_Ref509041819"/>
      <w:bookmarkStart w:id="123" w:name="_Toc516224649"/>
      <w:r>
        <w:t>General</w:t>
      </w:r>
      <w:bookmarkEnd w:id="122"/>
      <w:bookmarkEnd w:id="123"/>
    </w:p>
    <w:p w14:paraId="66A97768" w14:textId="5B230B2D" w:rsidR="008F022E" w:rsidRDefault="00B72D2A" w:rsidP="00B72D2A">
      <w:ins w:id="124" w:author="Laurence Golding" w:date="2018-10-18T15:34:00Z">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ins>
      <w:ins w:id="125" w:author="Laurence Golding" w:date="2018-10-18T15:34:00Z">
        <w:r>
          <w:fldChar w:fldCharType="separate"/>
        </w:r>
        <w:r>
          <w:t>3.10</w:t>
        </w:r>
        <w:r>
          <w:fldChar w:fldCharType="end"/>
        </w:r>
        <w:r>
          <w:t xml:space="preserve">), which </w:t>
        </w:r>
      </w:ins>
      <w:del w:id="126"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27"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28" w:author="Laurence Golding" w:date="2018-10-18T15:35:00Z"/>
        </w:rPr>
      </w:pPr>
      <w:r w:rsidRPr="00815787">
        <w:t xml:space="preserve">A SARIF log file </w:t>
      </w:r>
      <w:r w:rsidRPr="00815787">
        <w:rPr>
          <w:b/>
        </w:rPr>
        <w:t>SHALL</w:t>
      </w:r>
      <w:r w:rsidRPr="00815787">
        <w:t xml:space="preserve"> </w:t>
      </w:r>
      <w:ins w:id="129" w:author="Laurence Golding" w:date="2018-10-18T15:35:00Z">
        <w:r w:rsidR="00B72D2A">
          <w:t xml:space="preserve">contain a serialization of the SARIF object model into </w:t>
        </w:r>
      </w:ins>
      <w:del w:id="130"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131" w:author="Laurence Golding" w:date="2018-10-18T15:35:00Z"/>
        </w:rPr>
      </w:pPr>
      <w:ins w:id="132" w:author="Laurence Golding" w:date="2018-10-18T15:35:00Z">
        <w:r>
          <w:t xml:space="preserve">NOTE 1: </w:t>
        </w:r>
      </w:ins>
      <w:ins w:id="133" w:author="Laurence Golding" w:date="2018-10-18T15:36:00Z">
        <w:r>
          <w:t>In the future, other serializations might be defined.</w:t>
        </w:r>
      </w:ins>
    </w:p>
    <w:p w14:paraId="76584A5C" w14:textId="51B6D41E" w:rsidR="00815787" w:rsidRDefault="00815787" w:rsidP="008F022E">
      <w:del w:id="134" w:author="Laurence Golding" w:date="2018-10-18T15:35:00Z">
        <w:r w:rsidRPr="00815787" w:rsidDel="00D856CC">
          <w:delText xml:space="preserve"> </w:delText>
        </w:r>
      </w:del>
      <w:r w:rsidRPr="00815787">
        <w:t>The top-level value in the log file</w:t>
      </w:r>
      <w:ins w:id="135" w:author="Laurence Golding" w:date="2018-10-18T15:36:00Z">
        <w:r w:rsidR="00D856CC">
          <w:t xml:space="preserve">, representing the </w:t>
        </w:r>
        <w:proofErr w:type="spellStart"/>
        <w:r w:rsidR="00D856CC" w:rsidRPr="00D856CC">
          <w:rPr>
            <w:rStyle w:val="CODEtemp"/>
          </w:rPr>
          <w:t>sarifLog</w:t>
        </w:r>
        <w:proofErr w:type="spellEnd"/>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136"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35447CC" w:rsidR="00B72D2A" w:rsidRPr="00B72D2A" w:rsidRDefault="003D1181" w:rsidP="00B72D2A">
      <w:pPr>
        <w:pStyle w:val="Note"/>
      </w:pPr>
      <w:r>
        <w:t>NOTE</w:t>
      </w:r>
      <w:ins w:id="137"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38" w:name="_Ref509042171"/>
      <w:bookmarkStart w:id="139" w:name="_Ref509042221"/>
      <w:bookmarkStart w:id="140" w:name="_Ref509042382"/>
      <w:bookmarkStart w:id="141" w:name="_Ref509042434"/>
      <w:bookmarkStart w:id="142" w:name="_Ref509043989"/>
      <w:bookmarkStart w:id="143" w:name="_Toc516224650"/>
      <w:bookmarkStart w:id="144" w:name="_Ref507594747"/>
      <w:proofErr w:type="spellStart"/>
      <w:r>
        <w:t>fileContent</w:t>
      </w:r>
      <w:proofErr w:type="spellEnd"/>
      <w:r>
        <w:t xml:space="preserve"> objects</w:t>
      </w:r>
      <w:bookmarkEnd w:id="138"/>
      <w:bookmarkEnd w:id="139"/>
      <w:bookmarkEnd w:id="140"/>
      <w:bookmarkEnd w:id="141"/>
      <w:bookmarkEnd w:id="142"/>
      <w:bookmarkEnd w:id="143"/>
    </w:p>
    <w:p w14:paraId="2BBA9A14" w14:textId="2A52D71B" w:rsidR="00C50C8C" w:rsidRDefault="00C50C8C" w:rsidP="00C50C8C">
      <w:pPr>
        <w:pStyle w:val="Heading3"/>
      </w:pPr>
      <w:bookmarkStart w:id="145" w:name="_Toc516224651"/>
      <w:r>
        <w:t>General</w:t>
      </w:r>
      <w:bookmarkEnd w:id="145"/>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46" w:name="_Ref509043697"/>
      <w:bookmarkStart w:id="147" w:name="_Toc516224652"/>
      <w:r>
        <w:t>text property</w:t>
      </w:r>
      <w:bookmarkEnd w:id="146"/>
      <w:bookmarkEnd w:id="147"/>
    </w:p>
    <w:p w14:paraId="4A7B5CC6" w14:textId="712EAE36"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48" w:name="_Ref509043776"/>
      <w:bookmarkStart w:id="149" w:name="_Toc516224653"/>
      <w:r>
        <w:t>binary property</w:t>
      </w:r>
      <w:bookmarkEnd w:id="148"/>
      <w:bookmarkEnd w:id="149"/>
    </w:p>
    <w:p w14:paraId="1BB5464B" w14:textId="178BB786"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50" w:name="_Ref508989521"/>
      <w:bookmarkStart w:id="151" w:name="_Toc516224654"/>
      <w:proofErr w:type="spellStart"/>
      <w:r>
        <w:lastRenderedPageBreak/>
        <w:t>fileLocation</w:t>
      </w:r>
      <w:proofErr w:type="spellEnd"/>
      <w:r>
        <w:t xml:space="preserve"> objects</w:t>
      </w:r>
      <w:bookmarkEnd w:id="144"/>
      <w:bookmarkEnd w:id="150"/>
      <w:bookmarkEnd w:id="151"/>
    </w:p>
    <w:p w14:paraId="15E45BC8" w14:textId="6BB90172" w:rsidR="00EF1697" w:rsidRPr="00EF1697" w:rsidRDefault="00EF1697" w:rsidP="00EF1697">
      <w:pPr>
        <w:pStyle w:val="Heading3"/>
      </w:pPr>
      <w:bookmarkStart w:id="152" w:name="_Ref507595872"/>
      <w:bookmarkStart w:id="153" w:name="_Toc516224655"/>
      <w:r>
        <w:t>General</w:t>
      </w:r>
      <w:bookmarkEnd w:id="152"/>
      <w:bookmarkEnd w:id="153"/>
    </w:p>
    <w:p w14:paraId="0DE4A1DE" w14:textId="140A4928"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54" w:name="_Ref507592462"/>
      <w:bookmarkStart w:id="155" w:name="_Toc516224656"/>
      <w:r>
        <w:t>uri property</w:t>
      </w:r>
      <w:bookmarkEnd w:id="154"/>
      <w:bookmarkEnd w:id="155"/>
    </w:p>
    <w:p w14:paraId="312B616B" w14:textId="376AEB65" w:rsidR="005345F2" w:rsidRDefault="005345F2" w:rsidP="005345F2">
      <w:pPr>
        <w:pStyle w:val="Heading4"/>
      </w:pPr>
      <w:bookmarkStart w:id="156" w:name="_Toc516224657"/>
      <w:r>
        <w:t>General</w:t>
      </w:r>
      <w:bookmarkEnd w:id="156"/>
    </w:p>
    <w:p w14:paraId="604C3241" w14:textId="2E72B55F" w:rsidR="00944CF4" w:rsidRDefault="00EF1697" w:rsidP="00944CF4">
      <w:r>
        <w:t xml:space="preserve">A </w:t>
      </w:r>
      <w:proofErr w:type="spellStart"/>
      <w:r w:rsidRPr="00063079">
        <w:rPr>
          <w:rStyle w:val="CODEtemp"/>
        </w:rPr>
        <w:t>fileLocation</w:t>
      </w:r>
      <w:proofErr w:type="spellEnd"/>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55295D6"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57"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57"/>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31070">
        <w:t>3.11.13</w:t>
      </w:r>
      <w:r w:rsidR="00A41F43">
        <w:fldChar w:fldCharType="end"/>
      </w:r>
      <w:r w:rsidR="00A41F43">
        <w:t>).</w:t>
      </w:r>
    </w:p>
    <w:p w14:paraId="653D799B" w14:textId="2686616F"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58" w:name="_Ref511910229"/>
      <w:bookmarkStart w:id="159" w:name="_Toc516224658"/>
      <w:r>
        <w:lastRenderedPageBreak/>
        <w:t>URIs that use the "file" protocol</w:t>
      </w:r>
      <w:bookmarkEnd w:id="158"/>
      <w:bookmarkEnd w:id="159"/>
    </w:p>
    <w:p w14:paraId="7C3ECB2F" w14:textId="0C54A00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58BED52"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60" w:name="_Ref507592476"/>
      <w:bookmarkStart w:id="161" w:name="_Toc516224659"/>
      <w:proofErr w:type="spellStart"/>
      <w:r>
        <w:t>uriBaseId</w:t>
      </w:r>
      <w:proofErr w:type="spellEnd"/>
      <w:r>
        <w:t xml:space="preserve"> property</w:t>
      </w:r>
      <w:bookmarkEnd w:id="160"/>
      <w:bookmarkEnd w:id="161"/>
    </w:p>
    <w:p w14:paraId="079AE513" w14:textId="20CEEBBE" w:rsidR="00C764B7" w:rsidDel="00E338E9" w:rsidRDefault="00EF1697" w:rsidP="00F24170">
      <w:pPr>
        <w:rPr>
          <w:del w:id="162" w:author="Laurence Golding" w:date="2018-09-28T11:37:00Z"/>
        </w:rPr>
      </w:pPr>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a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p>
    <w:p w14:paraId="3E55F101" w14:textId="6FEA9C42" w:rsidR="00C50C8C" w:rsidRPr="00C50C8C" w:rsidRDefault="00C50C8C" w:rsidP="00F24170">
      <w:r>
        <w:t>To</w:t>
      </w:r>
      <w:proofErr w:type="spellEnd"/>
      <w:r>
        <w:t xml:space="preserve"> avoid ambiguity in interpreting the property names (§</w:t>
      </w:r>
      <w:r>
        <w:fldChar w:fldCharType="begin"/>
      </w:r>
      <w:r>
        <w:instrText xml:space="preserve"> REF _Ref508985072 \r \h </w:instrText>
      </w:r>
      <w:r>
        <w:fldChar w:fldCharType="separate"/>
      </w:r>
      <w:r w:rsidR="0033107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w:t>
      </w:r>
      <w:del w:id="163" w:author="Laurence Golding" w:date="2018-09-27T13:40:00Z">
        <w:r w:rsidDel="004E2E96">
          <w:delText xml:space="preserve">the </w:delText>
        </w:r>
      </w:del>
      <w:proofErr w:type="spellStart"/>
      <w:r w:rsidRPr="00C50C8C">
        <w:rPr>
          <w:rStyle w:val="CODEtemp"/>
        </w:rPr>
        <w:t>uriBaseId</w:t>
      </w:r>
      <w:proofErr w:type="spellEnd"/>
      <w:r>
        <w:t xml:space="preserve"> </w:t>
      </w:r>
      <w:del w:id="164" w:author="Laurence Golding" w:date="2018-09-27T13:40:00Z">
        <w:r w:rsidDel="004E2E96">
          <w:delText xml:space="preserve">property </w:delText>
        </w:r>
      </w:del>
      <w:r>
        <w:rPr>
          <w:b/>
        </w:rPr>
        <w:t>SHALL NOT</w:t>
      </w:r>
      <w:r>
        <w:t xml:space="preserve"> </w:t>
      </w:r>
      <w:r w:rsidR="00CA197F">
        <w:t>contain</w:t>
      </w:r>
      <w:r>
        <w:t xml:space="preserve"> the character </w:t>
      </w:r>
      <w:r w:rsidRPr="00C50C8C">
        <w:rPr>
          <w:rStyle w:val="CODEtemp"/>
        </w:rPr>
        <w:t>"#"</w:t>
      </w:r>
      <w:r>
        <w:t>.</w:t>
      </w:r>
    </w:p>
    <w:p w14:paraId="7D1F0E2C" w14:textId="77777777" w:rsidR="004E2E96" w:rsidRDefault="00F24170" w:rsidP="00F24170">
      <w:pPr>
        <w:rPr>
          <w:ins w:id="165"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166" w:author="Laurence Golding" w:date="2018-09-27T13:41:00Z">
        <w:r w:rsidRPr="00F24170" w:rsidDel="004E2E96">
          <w:delText xml:space="preserve">have the necessary information to </w:delText>
        </w:r>
      </w:del>
      <w:r w:rsidRPr="00F24170">
        <w:t xml:space="preserve">resolve </w:t>
      </w:r>
      <w:del w:id="167" w:author="Laurence Golding" w:date="2018-09-27T13:41:00Z">
        <w:r w:rsidRPr="00F24170" w:rsidDel="004E2E96">
          <w:delText xml:space="preserve">the </w:delText>
        </w:r>
      </w:del>
      <w:proofErr w:type="spellStart"/>
      <w:r w:rsidR="00EF1697" w:rsidRPr="00EF1697">
        <w:rPr>
          <w:rStyle w:val="CODEtemp"/>
        </w:rPr>
        <w:t>uriBaseId</w:t>
      </w:r>
      <w:proofErr w:type="spellEnd"/>
      <w:r w:rsidRPr="00F24170">
        <w:t xml:space="preserve"> </w:t>
      </w:r>
      <w:del w:id="168" w:author="Laurence Golding" w:date="2018-09-27T13:41:00Z">
        <w:r w:rsidRPr="00F24170" w:rsidDel="004E2E96">
          <w:delText xml:space="preserve">property </w:delText>
        </w:r>
      </w:del>
      <w:r w:rsidRPr="00F24170">
        <w:t xml:space="preserve">to an absolute URI, which </w:t>
      </w:r>
      <w:ins w:id="169" w:author="Laurence Golding" w:date="2018-09-27T13:41:00Z">
        <w:r w:rsidR="004E2E96">
          <w:t xml:space="preserve">it </w:t>
        </w:r>
      </w:ins>
      <w:r w:rsidRPr="00F24170">
        <w:t xml:space="preserve">can then </w:t>
      </w:r>
      <w:del w:id="170" w:author="Laurence Golding" w:date="2018-09-27T13:41:00Z">
        <w:r w:rsidRPr="00F24170" w:rsidDel="004E2E96">
          <w:delText xml:space="preserve">be </w:delText>
        </w:r>
      </w:del>
      <w:r w:rsidRPr="00F24170">
        <w:t>combine</w:t>
      </w:r>
      <w:del w:id="171"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172" w:author="Laurence Golding" w:date="2018-09-27T13:42:00Z"/>
        </w:rPr>
      </w:pPr>
      <w:del w:id="173"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174" w:author="Laurence Golding" w:date="2018-09-27T13:43:00Z"/>
        </w:rPr>
      </w:pPr>
      <w:ins w:id="175" w:author="Laurence Golding" w:date="2018-09-27T13:43:00Z">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ins>
    </w:p>
    <w:p w14:paraId="567BE0AF" w14:textId="7767C5B5" w:rsidR="004E2E96" w:rsidRDefault="004E2E96" w:rsidP="004E2E96">
      <w:pPr>
        <w:pStyle w:val="ListParagraph"/>
        <w:numPr>
          <w:ilvl w:val="0"/>
          <w:numId w:val="71"/>
        </w:numPr>
        <w:rPr>
          <w:ins w:id="176" w:author="Laurence Golding" w:date="2018-09-27T13:42:00Z"/>
        </w:rPr>
      </w:pPr>
      <w:ins w:id="177" w:author="Laurence Golding" w:date="2018-09-27T13:43:00Z">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ins w:id="178"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ins w:id="179" w:author="Laurence Golding" w:date="2018-09-27T13:45:00Z">
        <w:r w:rsidR="004E2E96">
          <w:t>/</w:t>
        </w:r>
      </w:ins>
      <w:r>
        <w:t>"</w:t>
      </w:r>
    </w:p>
    <w:p w14:paraId="526E75EB" w14:textId="2D9F19A1" w:rsidR="004E2E96" w:rsidRDefault="004E2E96" w:rsidP="004E2E96">
      <w:pPr>
        <w:pStyle w:val="ListParagraph"/>
        <w:numPr>
          <w:ilvl w:val="0"/>
          <w:numId w:val="71"/>
        </w:numPr>
        <w:rPr>
          <w:ins w:id="180" w:author="Laurence Golding" w:date="2018-09-27T13:44:00Z"/>
        </w:rPr>
      </w:pPr>
      <w:ins w:id="181" w:author="Laurence Golding" w:date="2018-09-27T13:44:00Z">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ins>
      <w:ins w:id="182"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183" w:author="Laurence Golding" w:date="2018-09-27T13:44:00Z">
        <w:r>
          <w:fldChar w:fldCharType="separate"/>
        </w:r>
        <w:r>
          <w:t>3.11</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ins>
      <w:ins w:id="184" w:author="Laurence Golding" w:date="2018-09-27T13:44:00Z">
        <w:r>
          <w:fldChar w:fldCharType="separate"/>
        </w:r>
        <w:r>
          <w:t>3.11.14</w:t>
        </w:r>
        <w:r>
          <w:fldChar w:fldCharType="end"/>
        </w:r>
        <w:r>
          <w:t>.</w:t>
        </w:r>
      </w:ins>
    </w:p>
    <w:p w14:paraId="45A5749D" w14:textId="4BA6F2B4" w:rsidR="004E2E96" w:rsidRDefault="004E2E96" w:rsidP="004E2E96">
      <w:pPr>
        <w:pStyle w:val="ListParagraph"/>
        <w:numPr>
          <w:ilvl w:val="0"/>
          <w:numId w:val="71"/>
        </w:numPr>
        <w:rPr>
          <w:ins w:id="185" w:author="Laurence Golding" w:date="2018-09-27T13:43:00Z"/>
        </w:rPr>
      </w:pPr>
      <w:ins w:id="186" w:author="Laurence Golding" w:date="2018-09-27T13:44:00Z">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lastRenderedPageBreak/>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187" w:author="Laurence Golding" w:date="2018-10-18T14:34:00Z"/>
        </w:rPr>
      </w:pPr>
      <w:del w:id="188"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77916758" w:rsidR="00F47A7C" w:rsidRP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331070">
        <w:t>3.3.4</w:t>
      </w:r>
      <w:r>
        <w:fldChar w:fldCharType="end"/>
      </w:r>
      <w:r>
        <w:t>.</w:t>
      </w:r>
    </w:p>
    <w:p w14:paraId="2223DEA6" w14:textId="74C0FBD7" w:rsidR="00F47A7C" w:rsidRDefault="00F47A7C" w:rsidP="00F47A7C">
      <w:pPr>
        <w:pStyle w:val="Heading3"/>
      </w:pPr>
      <w:bookmarkStart w:id="189" w:name="_Ref510013017"/>
      <w:bookmarkStart w:id="190" w:name="_Toc516224660"/>
      <w:r>
        <w:t xml:space="preserve">Guidance on the use of </w:t>
      </w:r>
      <w:proofErr w:type="spellStart"/>
      <w:r>
        <w:t>fileLocation</w:t>
      </w:r>
      <w:proofErr w:type="spellEnd"/>
      <w:r>
        <w:t xml:space="preserve"> objects</w:t>
      </w:r>
      <w:bookmarkEnd w:id="189"/>
      <w:bookmarkEnd w:id="19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proofErr w:type="spellStart"/>
      <w:r w:rsidRPr="009434F9">
        <w:rPr>
          <w:rStyle w:val="CODEtemp"/>
        </w:rPr>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410DD8B0" w:rsidR="00F47A7C" w:rsidRDefault="00F47A7C" w:rsidP="00F47A7C">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F47A7C">
      <w:pPr>
        <w:pStyle w:val="Codesmall"/>
        <w:rPr>
          <w:ins w:id="191" w:author="Laurence Golding" w:date="2018-09-27T13:45:00Z"/>
        </w:rPr>
      </w:pPr>
      <w:r>
        <w:t xml:space="preserve">    "SRCROOT": </w:t>
      </w:r>
      <w:ins w:id="192" w:author="Laurence Golding" w:date="2018-09-27T13:45:00Z">
        <w:r w:rsidR="004E2E96">
          <w:t>{</w:t>
        </w:r>
      </w:ins>
    </w:p>
    <w:p w14:paraId="368D2C2F" w14:textId="70470DFE" w:rsidR="00F47A7C" w:rsidRDefault="004E2E96" w:rsidP="00F47A7C">
      <w:pPr>
        <w:pStyle w:val="Codesmall"/>
        <w:rPr>
          <w:ins w:id="193" w:author="Laurence Golding" w:date="2018-09-27T13:46:00Z"/>
        </w:rPr>
      </w:pPr>
      <w:ins w:id="194" w:author="Laurence Golding" w:date="2018-09-27T13:45:00Z">
        <w:r>
          <w:t xml:space="preserve">      "uri": </w:t>
        </w:r>
      </w:ins>
      <w:r w:rsidR="00F47A7C">
        <w:t>"file:///C:/browser</w:t>
      </w:r>
      <w:r w:rsidR="00696EF8">
        <w:t>/</w:t>
      </w:r>
      <w:r w:rsidR="00093AF3">
        <w:t>src</w:t>
      </w:r>
      <w:ins w:id="195" w:author="Laurence Golding" w:date="2018-09-27T13:46:00Z">
        <w:r>
          <w:t>/</w:t>
        </w:r>
      </w:ins>
      <w:r w:rsidR="00F47A7C">
        <w:t>"</w:t>
      </w:r>
    </w:p>
    <w:p w14:paraId="70F0BED5" w14:textId="25580EFF" w:rsidR="004E2E96" w:rsidRDefault="004E2E96" w:rsidP="00F47A7C">
      <w:pPr>
        <w:pStyle w:val="Codesmall"/>
      </w:pPr>
      <w:ins w:id="196" w:author="Laurence Golding" w:date="2018-09-27T13:46:00Z">
        <w:r>
          <w:t xml:space="preserve">    }</w:t>
        </w:r>
      </w:ins>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FE5135E" w:rsidR="00F47A7C" w:rsidRDefault="00F47A7C" w:rsidP="00F47A7C">
      <w:pPr>
        <w:pStyle w:val="Codesmall"/>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F47A7C">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lastRenderedPageBreak/>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97" w:name="_Toc516224661"/>
      <w:r>
        <w:t>String properties</w:t>
      </w:r>
      <w:bookmarkEnd w:id="197"/>
    </w:p>
    <w:p w14:paraId="6C63FE5C" w14:textId="4016EE67" w:rsidR="00D65090" w:rsidRDefault="00D65090" w:rsidP="00D65090">
      <w:pPr>
        <w:pStyle w:val="Heading3"/>
      </w:pPr>
      <w:bookmarkStart w:id="198" w:name="_Toc516224662"/>
      <w:r>
        <w:t>General</w:t>
      </w:r>
      <w:bookmarkEnd w:id="19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99" w:name="_Ref510017878"/>
      <w:bookmarkStart w:id="200" w:name="_Toc516224663"/>
      <w:r>
        <w:t>Redaction</w:t>
      </w:r>
      <w:bookmarkEnd w:id="199"/>
      <w:r w:rsidR="00D244F4">
        <w:t>-aware string properties</w:t>
      </w:r>
      <w:bookmarkEnd w:id="200"/>
    </w:p>
    <w:p w14:paraId="553A2175" w14:textId="2C259C0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3D8A0B65"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201" w:name="_Ref514314114"/>
      <w:bookmarkStart w:id="202" w:name="_Toc516224664"/>
      <w:r>
        <w:t>GUID-valued string properties</w:t>
      </w:r>
      <w:bookmarkEnd w:id="201"/>
      <w:bookmarkEnd w:id="202"/>
    </w:p>
    <w:p w14:paraId="515A660C" w14:textId="22CF0705"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203" w:name="_Ref514326061"/>
      <w:bookmarkStart w:id="204" w:name="_Toc516224665"/>
      <w:bookmarkStart w:id="205" w:name="_Ref526937577"/>
      <w:r>
        <w:t>Hierarchical string</w:t>
      </w:r>
      <w:bookmarkEnd w:id="203"/>
      <w:r w:rsidR="00EA1909">
        <w:t>s</w:t>
      </w:r>
      <w:bookmarkEnd w:id="204"/>
      <w:bookmarkEnd w:id="205"/>
    </w:p>
    <w:p w14:paraId="48E1903C" w14:textId="613DF0CD" w:rsidR="00C535F2" w:rsidRPr="00C535F2" w:rsidRDefault="00C535F2" w:rsidP="00C535F2">
      <w:pPr>
        <w:pStyle w:val="Heading4"/>
      </w:pPr>
      <w:bookmarkStart w:id="206" w:name="_Toc516224666"/>
      <w:bookmarkStart w:id="207" w:name="_Ref528149163"/>
      <w:r>
        <w:t>General</w:t>
      </w:r>
      <w:bookmarkEnd w:id="206"/>
      <w:bookmarkEnd w:id="207"/>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208"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proofErr w:type="spellStart"/>
      <w:ins w:id="209" w:author="Laurence Golding" w:date="2018-10-10T12:10:00Z">
        <w:r w:rsidR="00636635">
          <w:rPr>
            <w:rStyle w:val="CODEtemp"/>
          </w:rPr>
          <w:t>runAutomationDetails.instanceId</w:t>
        </w:r>
      </w:ins>
      <w:proofErr w:type="spellEnd"/>
      <w:r>
        <w:t xml:space="preserve"> </w:t>
      </w:r>
      <w:r w:rsidR="00EA1909">
        <w:t xml:space="preserve">property </w:t>
      </w:r>
      <w:r>
        <w:t>(§</w:t>
      </w:r>
      <w:del w:id="210"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211" w:author="Laurence Golding" w:date="2018-10-10T12:10:00Z">
        <w:r w:rsidR="00636635">
          <w:fldChar w:fldCharType="begin"/>
        </w:r>
        <w:r w:rsidR="00636635">
          <w:instrText xml:space="preserve"> REF _Ref526936776 \r \h </w:instrText>
        </w:r>
      </w:ins>
      <w:r w:rsidR="00636635">
        <w:fldChar w:fldCharType="separate"/>
      </w:r>
      <w:ins w:id="212"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213"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214"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213"/>
    <w:p w14:paraId="0DB85927" w14:textId="0C35822D"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215" w:author="Laurence Golding" w:date="2018-10-24T12:55:00Z">
        <w:r w:rsidR="00AC5BD9">
          <w:fldChar w:fldCharType="begin"/>
        </w:r>
        <w:r w:rsidR="00AC5BD9">
          <w:instrText xml:space="preserve"> REF _Ref526936776 \r \h </w:instrText>
        </w:r>
      </w:ins>
      <w:r w:rsidR="00AC5BD9">
        <w:fldChar w:fldCharType="separate"/>
      </w:r>
      <w:ins w:id="216" w:author="Laurence Golding" w:date="2018-10-24T12:55:00Z">
        <w:r w:rsidR="00AC5BD9">
          <w:t>3.13.4</w:t>
        </w:r>
        <w:r w:rsidR="00AC5BD9">
          <w:fldChar w:fldCharType="end"/>
        </w:r>
      </w:ins>
      <w:del w:id="217"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w:delText>
        </w:r>
        <w:r w:rsidR="00331070" w:rsidDel="00AC5BD9">
          <w:delText>1</w:delText>
        </w:r>
        <w:r w:rsidR="00331070" w:rsidDel="00AC5BD9">
          <w:delText>.6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lastRenderedPageBreak/>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218" w:name="_Ref515815105"/>
      <w:bookmarkStart w:id="219" w:name="_Toc516224667"/>
      <w:r>
        <w:t>Versioned hierarchical strings</w:t>
      </w:r>
      <w:bookmarkEnd w:id="218"/>
      <w:bookmarkEnd w:id="219"/>
    </w:p>
    <w:p w14:paraId="0E475B79" w14:textId="127147FD"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331070">
        <w:t>3.19.12</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220" w:name="_Ref508798892"/>
      <w:bookmarkStart w:id="221" w:name="_Toc516224668"/>
      <w:r>
        <w:t>Object properties</w:t>
      </w:r>
      <w:bookmarkEnd w:id="220"/>
      <w:bookmarkEnd w:id="221"/>
    </w:p>
    <w:p w14:paraId="1C30B6EF" w14:textId="56CD7506" w:rsidR="006041EE" w:rsidRPr="006041EE" w:rsidRDefault="006041EE" w:rsidP="006041EE">
      <w:r w:rsidRPr="006041EE">
        <w:t xml:space="preserve">Certain properties in this specification are defined to be </w:t>
      </w:r>
      <w:del w:id="222"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23" w:name="_Ref508869720"/>
      <w:bookmarkStart w:id="224" w:name="_Toc516224669"/>
      <w:r>
        <w:t>Array properties</w:t>
      </w:r>
      <w:bookmarkEnd w:id="223"/>
      <w:bookmarkEnd w:id="224"/>
    </w:p>
    <w:p w14:paraId="28EB82AC" w14:textId="5479DEBF" w:rsidR="000308F0" w:rsidRDefault="000308F0" w:rsidP="000308F0">
      <w:pPr>
        <w:pStyle w:val="Heading3"/>
      </w:pPr>
      <w:bookmarkStart w:id="225" w:name="_Toc516224670"/>
      <w:r>
        <w:t>General</w:t>
      </w:r>
      <w:bookmarkEnd w:id="225"/>
    </w:p>
    <w:p w14:paraId="5EBAA746" w14:textId="40790271" w:rsidR="008F0C80" w:rsidRDefault="008F0C80" w:rsidP="008F0C80">
      <w:r w:rsidRPr="008F0C80">
        <w:t xml:space="preserve">Certain properties in this specification are defined to be </w:t>
      </w:r>
      <w:del w:id="226" w:author="Laurence Golding" w:date="2018-10-18T15:39:00Z">
        <w:r w:rsidRPr="008F0C80" w:rsidDel="00E14A98">
          <w:delText xml:space="preserve">JSON </w:delText>
        </w:r>
      </w:del>
      <w:r w:rsidRPr="008F0C80">
        <w:t xml:space="preserve">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227" w:author="Laurence Golding" w:date="2018-09-26T14:49:00Z">
        <w:r w:rsidR="00DA0A5A">
          <w:t xml:space="preserve"> property bag </w:t>
        </w:r>
        <w:r w:rsidR="00DA0A5A" w:rsidRPr="00DA0A5A">
          <w:rPr>
            <w:rStyle w:val="CODEtemp"/>
          </w:rPr>
          <w:t>tags</w:t>
        </w:r>
      </w:ins>
      <w:del w:id="228"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229" w:author="Laurence Golding" w:date="2018-09-26T14:50:00Z">
        <w:r w:rsidR="00DA0A5A">
          <w:fldChar w:fldCharType="begin"/>
        </w:r>
        <w:r w:rsidR="00DA0A5A">
          <w:instrText xml:space="preserve"> REF _Ref514325416 \r \h </w:instrText>
        </w:r>
      </w:ins>
      <w:r w:rsidR="00DA0A5A">
        <w:fldChar w:fldCharType="separate"/>
      </w:r>
      <w:ins w:id="230" w:author="Laurence Golding" w:date="2018-09-26T14:50:00Z">
        <w:r w:rsidR="00DA0A5A">
          <w:t>3.7.2</w:t>
        </w:r>
        <w:r w:rsidR="00DA0A5A">
          <w:fldChar w:fldCharType="end"/>
        </w:r>
      </w:ins>
      <w:del w:id="231"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 xml:space="preserve">). Unless otherwise specified in the description of a specific property, if any such </w:t>
      </w:r>
      <w:r w:rsidRPr="008F0C80">
        <w:lastRenderedPageBreak/>
        <w:t xml:space="preserve">array is empty, then either the property </w:t>
      </w:r>
      <w:r w:rsidRPr="008F0C80">
        <w:rPr>
          <w:b/>
        </w:rPr>
        <w:t>SHALL</w:t>
      </w:r>
      <w:r w:rsidRPr="008F0C80">
        <w:t xml:space="preserve"> be represented as an empty array </w:t>
      </w:r>
      <w:ins w:id="232" w:author="Laurence Golding" w:date="2018-10-18T15:39:00Z">
        <w:r w:rsidR="00E14A98">
          <w:t xml:space="preserve">(serialized in JSON as </w:t>
        </w:r>
      </w:ins>
      <w:r w:rsidRPr="008F0C80">
        <w:t>[]</w:t>
      </w:r>
      <w:ins w:id="233" w:author="Laurence Golding" w:date="2018-10-18T15:39:00Z">
        <w:r w:rsidR="00E14A98">
          <w:t>)</w:t>
        </w:r>
      </w:ins>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234" w:name="_Ref493404799"/>
      <w:bookmarkStart w:id="235" w:name="_Toc516224671"/>
      <w:r>
        <w:t>Array properties with unique values</w:t>
      </w:r>
      <w:bookmarkEnd w:id="234"/>
      <w:bookmarkEnd w:id="235"/>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236" w:name="_Ref493408960"/>
      <w:bookmarkStart w:id="237" w:name="_Toc516224672"/>
      <w:r>
        <w:t>Property bags</w:t>
      </w:r>
      <w:bookmarkEnd w:id="236"/>
      <w:bookmarkEnd w:id="237"/>
    </w:p>
    <w:p w14:paraId="394A6CDE" w14:textId="6ABA55FC" w:rsidR="00815787" w:rsidRDefault="00815787" w:rsidP="00815787">
      <w:pPr>
        <w:pStyle w:val="Heading3"/>
      </w:pPr>
      <w:bookmarkStart w:id="238" w:name="_Toc516224673"/>
      <w:r>
        <w:t>General</w:t>
      </w:r>
      <w:bookmarkEnd w:id="238"/>
    </w:p>
    <w:p w14:paraId="0C250E31" w14:textId="3C471613" w:rsidR="00EA1909" w:rsidRDefault="001A344F" w:rsidP="00490AEA">
      <w:r w:rsidRPr="00490AEA">
        <w:t>Certain properties in this specification are defined to be “property bags”. A property bag is a</w:t>
      </w:r>
      <w:ins w:id="239" w:author="Laurence Golding" w:date="2018-10-18T15:40:00Z">
        <w:r w:rsidR="00E14A98">
          <w:t>n</w:t>
        </w:r>
      </w:ins>
      <w:r w:rsidRPr="00490AEA">
        <w:t xml:space="preserve"> </w:t>
      </w:r>
      <w:del w:id="240"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241" w:author="Laurence Golding" w:date="2018-10-18T15:40:00Z">
        <w:r w:rsidRPr="00490AEA" w:rsidDel="00E14A98">
          <w:delText xml:space="preserve">arbitrary </w:delText>
        </w:r>
      </w:del>
      <w:ins w:id="242" w:author="Laurence Golding" w:date="2018-10-18T15:40:00Z">
        <w:r w:rsidR="00E14A98">
          <w:t>unordered</w:t>
        </w:r>
        <w:r w:rsidR="00E14A98" w:rsidRPr="00490AEA">
          <w:t xml:space="preserve"> </w:t>
        </w:r>
      </w:ins>
      <w:r w:rsidRPr="00490AEA">
        <w:t>set of properties</w:t>
      </w:r>
      <w:ins w:id="243" w:author="Laurence Golding" w:date="2018-10-18T15:40:00Z">
        <w:r w:rsidR="00E14A98">
          <w:t xml:space="preserve"> with ar</w:t>
        </w:r>
      </w:ins>
      <w:ins w:id="244"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245"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246"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247" w:name="_Ref514325416"/>
      <w:bookmarkStart w:id="248" w:name="_Ref514325725"/>
      <w:bookmarkStart w:id="249" w:name="_Toc516224674"/>
      <w:r>
        <w:t>Tags</w:t>
      </w:r>
      <w:bookmarkEnd w:id="247"/>
      <w:bookmarkEnd w:id="248"/>
      <w:bookmarkEnd w:id="249"/>
    </w:p>
    <w:p w14:paraId="0765905B" w14:textId="2D9C6858" w:rsidR="00B501CE" w:rsidRPr="00B501CE" w:rsidRDefault="00B501CE" w:rsidP="00B501CE">
      <w:pPr>
        <w:pStyle w:val="Heading4"/>
      </w:pPr>
      <w:bookmarkStart w:id="250" w:name="_Toc516224675"/>
      <w:r>
        <w:t>General</w:t>
      </w:r>
      <w:bookmarkEnd w:id="250"/>
    </w:p>
    <w:p w14:paraId="0F1BC690" w14:textId="0F645188"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51" w:name="_Hlk493349329"/>
      <w:r w:rsidRPr="001A344F">
        <w:t xml:space="preserve">an array </w:t>
      </w:r>
      <w:r w:rsidR="00DC2EEB">
        <w:t>of</w:t>
      </w:r>
      <w:r w:rsidRPr="001A344F">
        <w:t xml:space="preserve"> zero or more </w:t>
      </w:r>
      <w:r w:rsidR="00DC2EEB">
        <w:t>unique</w:t>
      </w:r>
      <w:r w:rsidRPr="001A344F">
        <w:t xml:space="preserve"> strings</w:t>
      </w:r>
      <w:bookmarkEnd w:id="251"/>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252" w:name="_Toc516224676"/>
      <w:r>
        <w:t>Tag metadata</w:t>
      </w:r>
      <w:bookmarkEnd w:id="25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lastRenderedPageBreak/>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53" w:name="_Ref493413701"/>
      <w:bookmarkStart w:id="254" w:name="_Ref493413744"/>
      <w:bookmarkStart w:id="255" w:name="_Toc516224677"/>
      <w:r>
        <w:lastRenderedPageBreak/>
        <w:t>Date/time properties</w:t>
      </w:r>
      <w:bookmarkEnd w:id="253"/>
      <w:bookmarkEnd w:id="254"/>
      <w:bookmarkEnd w:id="255"/>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256" w:author="Laurence Golding" w:date="2018-09-26T15:42:00Z"/>
        </w:rPr>
      </w:pPr>
      <w:bookmarkStart w:id="257" w:name="_Hlk525740241"/>
      <w:ins w:id="258" w:author="Laurence Golding" w:date="2018-09-10T15:55:00Z">
        <w:r>
          <w:t xml:space="preserve">The time component of every date/time-valued property </w:t>
        </w:r>
        <w:r>
          <w:rPr>
            <w:b/>
          </w:rPr>
          <w:t>SHALL</w:t>
        </w:r>
        <w:r>
          <w:t xml:space="preserve"> </w:t>
        </w:r>
      </w:ins>
      <w:ins w:id="259" w:author="Laurence Golding" w:date="2018-09-10T15:56:00Z">
        <w:r>
          <w:t>be expressed in Coordinated Universal Time (UTC).</w:t>
        </w:r>
      </w:ins>
    </w:p>
    <w:p w14:paraId="7D42984C" w14:textId="7D6C2A08" w:rsidR="00485F6A" w:rsidRPr="00485F6A" w:rsidRDefault="00485F6A" w:rsidP="00485F6A">
      <w:pPr>
        <w:pStyle w:val="Note"/>
        <w:rPr>
          <w:ins w:id="260" w:author="Laurence Golding" w:date="2018-09-26T15:43:00Z"/>
        </w:rPr>
      </w:pPr>
      <w:ins w:id="261" w:author="Laurence Golding" w:date="2018-09-26T15:43:00Z">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ins>
    </w:p>
    <w:p w14:paraId="4A638898" w14:textId="716C5459" w:rsidR="00485F6A" w:rsidRDefault="00485F6A" w:rsidP="00A14EA3">
      <w:pPr>
        <w:rPr>
          <w:ins w:id="262" w:author="Laurence Golding" w:date="2018-09-26T15:43:00Z"/>
        </w:rPr>
      </w:pPr>
      <w:ins w:id="263" w:author="Laurence Golding" w:date="2018-09-26T15:42:00Z">
        <w:r>
          <w:t>The time components of date/time-valued properties in property bags (</w:t>
        </w:r>
      </w:ins>
      <w:ins w:id="264" w:author="Laurence Golding" w:date="2018-09-26T15:44:00Z">
        <w:r>
          <w:t>§</w:t>
        </w:r>
      </w:ins>
      <w:ins w:id="265" w:author="Laurence Golding" w:date="2018-09-26T15:48:00Z">
        <w:r>
          <w:fldChar w:fldCharType="begin"/>
        </w:r>
        <w:r>
          <w:instrText xml:space="preserve"> REF _Ref493408960 \r \h </w:instrText>
        </w:r>
      </w:ins>
      <w:r>
        <w:fldChar w:fldCharType="separate"/>
      </w:r>
      <w:ins w:id="266" w:author="Laurence Golding" w:date="2018-09-26T15:48:00Z">
        <w:r>
          <w:t>3.7</w:t>
        </w:r>
        <w:r>
          <w:fldChar w:fldCharType="end"/>
        </w:r>
      </w:ins>
      <w:ins w:id="267" w:author="Laurence Golding" w:date="2018-09-26T15:42:00Z">
        <w:r>
          <w:t xml:space="preserve">) </w:t>
        </w:r>
        <w:r>
          <w:rPr>
            <w:b/>
          </w:rPr>
          <w:t>SHOULD</w:t>
        </w:r>
        <w:r>
          <w:t xml:space="preserve"> also </w:t>
        </w:r>
      </w:ins>
      <w:ins w:id="268" w:author="Laurence Golding" w:date="2018-09-26T15:43:00Z">
        <w:r>
          <w:t>be expressed in UTC.</w:t>
        </w:r>
      </w:ins>
    </w:p>
    <w:p w14:paraId="36ABFA0E" w14:textId="2C5FB5BC" w:rsidR="00485F6A" w:rsidRPr="00485F6A" w:rsidRDefault="00485F6A" w:rsidP="00485F6A">
      <w:pPr>
        <w:pStyle w:val="Note"/>
        <w:rPr>
          <w:ins w:id="269" w:author="Laurence Golding" w:date="2018-09-26T15:41:00Z"/>
        </w:rPr>
      </w:pPr>
      <w:ins w:id="270" w:author="Laurence Golding" w:date="2018-09-26T15:43:00Z">
        <w:r>
          <w:t>NOTE 2: This might not always be possible</w:t>
        </w:r>
      </w:ins>
      <w:ins w:id="271" w:author="Laurence Golding" w:date="2018-09-26T15:44:00Z">
        <w:r>
          <w:t xml:space="preserve"> if </w:t>
        </w:r>
      </w:ins>
      <w:ins w:id="272" w:author="Laurence Golding" w:date="2018-09-26T15:43:00Z">
        <w:r>
          <w:t xml:space="preserve">the property </w:t>
        </w:r>
      </w:ins>
      <w:ins w:id="273" w:author="Laurence Golding" w:date="2018-09-26T15:44:00Z">
        <w:r>
          <w:t>comes from a source that does not provide time zone information.</w:t>
        </w:r>
      </w:ins>
    </w:p>
    <w:bookmarkEnd w:id="257"/>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74" w:name="_Ref493426052"/>
      <w:bookmarkStart w:id="275" w:name="_Ref508814664"/>
      <w:bookmarkStart w:id="276" w:name="_Toc516224678"/>
      <w:r>
        <w:t>m</w:t>
      </w:r>
      <w:r w:rsidR="00815787">
        <w:t xml:space="preserve">essage </w:t>
      </w:r>
      <w:bookmarkEnd w:id="274"/>
      <w:r>
        <w:t>objects</w:t>
      </w:r>
      <w:bookmarkEnd w:id="275"/>
      <w:bookmarkEnd w:id="276"/>
    </w:p>
    <w:p w14:paraId="0A758B59" w14:textId="372BB610" w:rsidR="00354823" w:rsidRPr="00354823" w:rsidRDefault="00354823" w:rsidP="00354823">
      <w:pPr>
        <w:pStyle w:val="Heading3"/>
      </w:pPr>
      <w:bookmarkStart w:id="277" w:name="_Toc516224679"/>
      <w:r>
        <w:t>General</w:t>
      </w:r>
      <w:bookmarkEnd w:id="27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278" w:name="_Ref503354593"/>
      <w:bookmarkStart w:id="279" w:name="_Toc516224680"/>
      <w:r>
        <w:t>Plain text messages</w:t>
      </w:r>
      <w:bookmarkEnd w:id="278"/>
      <w:bookmarkEnd w:id="279"/>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t>
      </w:r>
      <w:r w:rsidRPr="00CD2928">
        <w:lastRenderedPageBreak/>
        <w:t xml:space="preserve">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80" w:name="_Ref503354606"/>
      <w:bookmarkStart w:id="281" w:name="_Toc516224681"/>
      <w:r>
        <w:t>Rich text messages</w:t>
      </w:r>
      <w:bookmarkEnd w:id="280"/>
      <w:bookmarkEnd w:id="281"/>
    </w:p>
    <w:p w14:paraId="78C77DEB" w14:textId="06212753" w:rsidR="00675C8D" w:rsidRPr="00675C8D" w:rsidRDefault="00675C8D" w:rsidP="00675C8D">
      <w:pPr>
        <w:pStyle w:val="Heading4"/>
      </w:pPr>
      <w:bookmarkStart w:id="282" w:name="_Toc516224682"/>
      <w:r>
        <w:t>General</w:t>
      </w:r>
      <w:bookmarkEnd w:id="282"/>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283" w:name="_Ref503355198"/>
      <w:bookmarkStart w:id="284" w:name="_Toc516224683"/>
      <w:r>
        <w:t>Security implications</w:t>
      </w:r>
      <w:bookmarkEnd w:id="283"/>
      <w:bookmarkEnd w:id="28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85" w:name="_Ref508810893"/>
      <w:bookmarkStart w:id="286" w:name="_Toc516224684"/>
      <w:bookmarkStart w:id="287" w:name="_Ref503352567"/>
      <w:r>
        <w:t>Messages with placeholders</w:t>
      </w:r>
      <w:bookmarkEnd w:id="285"/>
      <w:bookmarkEnd w:id="286"/>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lastRenderedPageBreak/>
        <w:t xml:space="preserve">index = </w:t>
      </w:r>
      <w:proofErr w:type="gramStart"/>
      <w:r>
        <w:t>non negative</w:t>
      </w:r>
      <w:proofErr w:type="gramEnd"/>
      <w:r>
        <w:t xml:space="preserve"> integer</w:t>
      </w:r>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48E8B94C"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31070">
        <w:t>3.11</w:t>
      </w:r>
      <w:r>
        <w:fldChar w:fldCharType="end"/>
      </w:r>
      <w:r>
        <w:t>).</w:t>
      </w:r>
    </w:p>
    <w:p w14:paraId="2D82F457" w14:textId="20880BA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31070">
        <w:t>3.11.16</w:t>
      </w:r>
      <w:r>
        <w:fldChar w:fldCharType="end"/>
      </w:r>
      <w:r>
        <w:t>.</w:t>
      </w:r>
    </w:p>
    <w:p w14:paraId="13E475FD" w14:textId="1D5E7038"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31070">
        <w:t>3.19</w:t>
      </w:r>
      <w:r>
        <w:fldChar w:fldCharType="end"/>
      </w:r>
      <w:r>
        <w:t>).</w:t>
      </w:r>
    </w:p>
    <w:p w14:paraId="3E8F3038" w14:textId="6AD09810"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331070">
        <w:t>3.19.6</w:t>
      </w:r>
      <w:r>
        <w:fldChar w:fldCharType="end"/>
      </w:r>
      <w:r>
        <w:t>.</w:t>
      </w:r>
    </w:p>
    <w:p w14:paraId="1639AEDC" w14:textId="7C4AADE8"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31070">
        <w:t>3.19.8</w:t>
      </w:r>
      <w:r>
        <w:fldChar w:fldCharType="end"/>
      </w:r>
      <w:r>
        <w:t>.</w:t>
      </w:r>
    </w:p>
    <w:p w14:paraId="3DF5F195" w14:textId="5E064E8E"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31070">
        <w:t>3.9.7</w:t>
      </w:r>
      <w:r>
        <w:fldChar w:fldCharType="end"/>
      </w:r>
      <w:r>
        <w:t>.</w:t>
      </w:r>
    </w:p>
    <w:p w14:paraId="1F41BBCB" w14:textId="341200D9"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33107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88" w:name="_Ref508810900"/>
      <w:bookmarkStart w:id="289" w:name="_Toc516224685"/>
      <w:r>
        <w:t>Messages with e</w:t>
      </w:r>
      <w:r w:rsidR="00A4123E">
        <w:t>mbedded links</w:t>
      </w:r>
      <w:bookmarkEnd w:id="287"/>
      <w:bookmarkEnd w:id="288"/>
      <w:bookmarkEnd w:id="289"/>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5F222620"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3107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60"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lastRenderedPageBreak/>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90" w:name="_Ref508812963"/>
      <w:bookmarkStart w:id="291" w:name="_Toc516224686"/>
      <w:bookmarkStart w:id="292" w:name="_Ref493337542"/>
      <w:r>
        <w:t>Message string resources</w:t>
      </w:r>
      <w:bookmarkEnd w:id="290"/>
      <w:bookmarkEnd w:id="291"/>
    </w:p>
    <w:p w14:paraId="558CEB2A" w14:textId="15F84E5D" w:rsidR="00F27B42" w:rsidRDefault="00F27B42" w:rsidP="00F27B42">
      <w:pPr>
        <w:pStyle w:val="Heading4"/>
      </w:pPr>
      <w:bookmarkStart w:id="293" w:name="_Toc516224687"/>
      <w:r>
        <w:t>General</w:t>
      </w:r>
      <w:bookmarkEnd w:id="293"/>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and </w:t>
      </w:r>
      <w:proofErr w:type="spellStart"/>
      <w:r w:rsidRPr="00D42E01">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294" w:name="_Ref508812199"/>
      <w:bookmarkStart w:id="295" w:name="_Toc516224688"/>
      <w:r>
        <w:t>Embedded string resource lookup procedure</w:t>
      </w:r>
      <w:bookmarkEnd w:id="294"/>
      <w:bookmarkEnd w:id="29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96" w:name="_Ref508811713"/>
      <w:bookmarkStart w:id="297" w:name="_Toc516224689"/>
      <w:r>
        <w:lastRenderedPageBreak/>
        <w:t>SARIF resource file lookup procedure</w:t>
      </w:r>
      <w:bookmarkEnd w:id="296"/>
      <w:bookmarkEnd w:id="29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spellStart"/>
      <w:r>
        <w:t>resources.sarif</w:t>
      </w:r>
      <w:proofErr w:type="spellEnd"/>
      <w:r>
        <w:t>"</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34C27C2"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fr-FR.</w:t>
      </w:r>
      <w:r>
        <w:rPr>
          <w:rStyle w:val="CODEtemp"/>
        </w:rPr>
        <w:t>resources.</w:t>
      </w:r>
      <w:r w:rsidRPr="00225056">
        <w:rPr>
          <w:rStyle w:val="CODEtemp"/>
        </w:rPr>
        <w:t>sarif</w:t>
      </w:r>
      <w:proofErr w:type="spellEnd"/>
      <w:r>
        <w:t>.) If a file by that name is present, use it.</w:t>
      </w:r>
      <w:r>
        <w:br/>
      </w:r>
    </w:p>
    <w:p w14:paraId="3AD11B53" w14:textId="1217A887"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Pr>
          <w:rStyle w:val="CODEtemp"/>
        </w:rPr>
        <w:t>resources.</w:t>
      </w:r>
      <w:r w:rsidRPr="00225056">
        <w:rPr>
          <w:rStyle w:val="CODEtemp"/>
        </w:rPr>
        <w:t>sarif</w:t>
      </w:r>
      <w:proofErr w:type="spellEnd"/>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lastRenderedPageBreak/>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98" w:name="_Ref508811723"/>
      <w:bookmarkStart w:id="299" w:name="_Toc516224690"/>
      <w:r>
        <w:t>SARIF resource file format</w:t>
      </w:r>
      <w:bookmarkEnd w:id="298"/>
      <w:bookmarkEnd w:id="299"/>
    </w:p>
    <w:p w14:paraId="441176F7" w14:textId="05E307FC" w:rsidR="00F27B42" w:rsidRDefault="00F27B42" w:rsidP="00F27B42">
      <w:pPr>
        <w:pStyle w:val="Heading5"/>
      </w:pPr>
      <w:bookmarkStart w:id="300" w:name="_Toc516224691"/>
      <w:r>
        <w:t>General</w:t>
      </w:r>
      <w:bookmarkEnd w:id="30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301" w:name="_Toc516224692"/>
      <w:proofErr w:type="spellStart"/>
      <w:r>
        <w:t>sarifLog</w:t>
      </w:r>
      <w:proofErr w:type="spellEnd"/>
      <w:r>
        <w:t xml:space="preserve"> object</w:t>
      </w:r>
      <w:bookmarkEnd w:id="301"/>
    </w:p>
    <w:p w14:paraId="5BC49FE7" w14:textId="61D52BF6"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302" w:name="_Ref508812519"/>
      <w:bookmarkStart w:id="303" w:name="_Toc516224693"/>
      <w:r>
        <w:t>run object</w:t>
      </w:r>
      <w:bookmarkEnd w:id="302"/>
      <w:bookmarkEnd w:id="30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304" w:name="_Ref508812478"/>
      <w:bookmarkStart w:id="305" w:name="_Toc516224694"/>
      <w:r>
        <w:t>tool object</w:t>
      </w:r>
      <w:bookmarkEnd w:id="304"/>
      <w:bookmarkEnd w:id="30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proofErr w:type="spellStart"/>
            <w:r>
              <w:rPr>
                <w:rStyle w:val="CODEtemp"/>
              </w:rPr>
              <w:t>semanticVersion</w:t>
            </w:r>
            <w:proofErr w:type="spellEnd"/>
            <w:r>
              <w:rPr>
                <w:rStyle w:val="CODEtemp"/>
              </w:rPr>
              <w:t xml:space="preserve"> </w:t>
            </w:r>
            <w:r>
              <w:rPr>
                <w:rStyle w:val="CODEtemp"/>
              </w:rPr>
              <w:lastRenderedPageBreak/>
              <w:t>(</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lastRenderedPageBreak/>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5DB99B8"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306" w:name="_Toc516224695"/>
      <w:r>
        <w:t>resources object</w:t>
      </w:r>
      <w:bookmarkEnd w:id="306"/>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307" w:name="_Ref508811133"/>
      <w:bookmarkStart w:id="308" w:name="_Toc516224696"/>
      <w:r>
        <w:t>text property</w:t>
      </w:r>
      <w:bookmarkEnd w:id="307"/>
      <w:bookmarkEnd w:id="308"/>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309" w:name="_Ref508811583"/>
      <w:bookmarkStart w:id="310" w:name="_Toc516224697"/>
      <w:proofErr w:type="spellStart"/>
      <w:r>
        <w:t>richText</w:t>
      </w:r>
      <w:proofErr w:type="spellEnd"/>
      <w:r>
        <w:t xml:space="preserve"> property</w:t>
      </w:r>
      <w:bookmarkEnd w:id="309"/>
      <w:bookmarkEnd w:id="310"/>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311" w:name="_Ref508811592"/>
      <w:bookmarkStart w:id="312" w:name="_Toc516224698"/>
      <w:proofErr w:type="spellStart"/>
      <w:r>
        <w:t>messageId</w:t>
      </w:r>
      <w:proofErr w:type="spellEnd"/>
      <w:r>
        <w:t xml:space="preserve"> property</w:t>
      </w:r>
      <w:bookmarkEnd w:id="311"/>
      <w:bookmarkEnd w:id="312"/>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313" w:name="_Ref508811630"/>
      <w:bookmarkStart w:id="314" w:name="_Toc516224699"/>
      <w:proofErr w:type="spellStart"/>
      <w:r>
        <w:t>richMessageId</w:t>
      </w:r>
      <w:proofErr w:type="spellEnd"/>
      <w:r>
        <w:t xml:space="preserve"> property</w:t>
      </w:r>
      <w:bookmarkEnd w:id="313"/>
      <w:bookmarkEnd w:id="314"/>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315" w:name="_Ref508811093"/>
      <w:bookmarkStart w:id="316" w:name="_Toc516224700"/>
      <w:r>
        <w:t>arguments property</w:t>
      </w:r>
      <w:bookmarkEnd w:id="315"/>
      <w:bookmarkEnd w:id="316"/>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331070">
        <w:t>3.9.8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331070">
        <w:t>3.9.9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lastRenderedPageBreak/>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317" w:name="_Ref508812301"/>
      <w:bookmarkStart w:id="318" w:name="_Toc516224701"/>
      <w:proofErr w:type="spellStart"/>
      <w:r>
        <w:t>sarifLog</w:t>
      </w:r>
      <w:proofErr w:type="spellEnd"/>
      <w:r>
        <w:t xml:space="preserve"> object</w:t>
      </w:r>
      <w:bookmarkEnd w:id="292"/>
      <w:bookmarkEnd w:id="317"/>
      <w:bookmarkEnd w:id="318"/>
    </w:p>
    <w:p w14:paraId="5DEDD21B" w14:textId="0630136E" w:rsidR="000D32C1" w:rsidRDefault="000D32C1" w:rsidP="000D32C1">
      <w:pPr>
        <w:pStyle w:val="Heading3"/>
      </w:pPr>
      <w:bookmarkStart w:id="319" w:name="_Toc516224702"/>
      <w:r>
        <w:t>General</w:t>
      </w:r>
      <w:bookmarkEnd w:id="319"/>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2D9BD7DE"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0F00C8B9"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320" w:name="_Ref493349977"/>
      <w:bookmarkStart w:id="321" w:name="_Ref493350297"/>
      <w:bookmarkStart w:id="322" w:name="_Toc516224703"/>
      <w:r>
        <w:t>version property</w:t>
      </w:r>
      <w:bookmarkEnd w:id="320"/>
      <w:bookmarkEnd w:id="321"/>
      <w:bookmarkEnd w:id="322"/>
    </w:p>
    <w:p w14:paraId="369A921C" w14:textId="510BFC88"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323" w:author="Laurence Golding" w:date="2018-10-05T14:00:00Z">
        <w:r w:rsidRPr="00FC1320" w:rsidDel="00BB3FA6">
          <w:delText xml:space="preserve">format </w:delText>
        </w:r>
      </w:del>
      <w:ins w:id="324"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173CFE8" w:rsidR="00FC1320" w:rsidRPr="00A90F10" w:rsidRDefault="00FC1320" w:rsidP="00692CC8">
      <w:pPr>
        <w:pStyle w:val="Note"/>
      </w:pPr>
      <w:r>
        <w:t xml:space="preserve">NOTE: </w:t>
      </w:r>
      <w:r w:rsidRPr="00FC1320">
        <w:t>This will make it easier for parsers to handle multiple versions of the SARIF format</w:t>
      </w:r>
      <w:del w:id="325" w:author="Laurence Golding" w:date="2018-09-27T11:47:00Z">
        <w:r w:rsidRPr="00FC1320" w:rsidDel="006227BD">
          <w:delText>,</w:delText>
        </w:r>
      </w:del>
      <w:r w:rsidRPr="00FC1320">
        <w:t xml:space="preserve"> if new versions are defined in the future.</w:t>
      </w:r>
      <w:ins w:id="326" w:author="Laurence Golding" w:date="2018-10-01T11:48:00Z">
        <w:r w:rsidR="00053543">
          <w:br/>
        </w:r>
        <w:r w:rsidR="00053543">
          <w:br/>
        </w:r>
        <w:r w:rsidR="00053543" w:rsidRPr="001D5541">
          <w:rPr>
            <w:b/>
            <w:color w:val="FF0000"/>
          </w:rPr>
          <w:t>NOTE: Throughout this s</w:t>
        </w:r>
      </w:ins>
      <w:ins w:id="327"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"2.0.0-beta.YYYY</w:t>
        </w:r>
      </w:ins>
      <w:ins w:id="328"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329" w:author="Laurence Golding" w:date="2018-10-01T11:53:00Z">
        <w:r w:rsidR="00F05A0E">
          <w:rPr>
            <w:b/>
            <w:color w:val="FF0000"/>
          </w:rPr>
          <w:t xml:space="preserve"> This note will be removed in the final version of the specification.</w:t>
        </w:r>
      </w:ins>
      <w:ins w:id="330" w:author="Laurence Golding" w:date="2018-10-01T11:51:00Z">
        <w:r w:rsidR="00A90F10">
          <w:rPr>
            <w:b/>
            <w:color w:val="FF0000"/>
          </w:rPr>
          <w:t xml:space="preserve"> </w:t>
        </w:r>
      </w:ins>
    </w:p>
    <w:p w14:paraId="7549D69E" w14:textId="0C752BCB" w:rsidR="000D32C1" w:rsidRDefault="000D32C1" w:rsidP="000D32C1">
      <w:pPr>
        <w:pStyle w:val="Heading3"/>
      </w:pPr>
      <w:bookmarkStart w:id="331" w:name="_Ref508812350"/>
      <w:bookmarkStart w:id="332" w:name="_Toc516224704"/>
      <w:r>
        <w:t>$schema property</w:t>
      </w:r>
      <w:bookmarkEnd w:id="331"/>
      <w:bookmarkEnd w:id="332"/>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333" w:name="_Ref493349987"/>
      <w:bookmarkStart w:id="334" w:name="_Toc516224705"/>
      <w:r>
        <w:lastRenderedPageBreak/>
        <w:t>runs property</w:t>
      </w:r>
      <w:bookmarkEnd w:id="333"/>
      <w:bookmarkEnd w:id="334"/>
    </w:p>
    <w:p w14:paraId="4CED6907" w14:textId="34C26182"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76C2078" w14:textId="7A8121FC" w:rsidR="00C66549" w:rsidRPr="00C66549" w:rsidRDefault="00EC6397" w:rsidP="00C66549">
      <w:pPr>
        <w:pStyle w:val="Heading2"/>
      </w:pPr>
      <w:bookmarkStart w:id="335" w:name="_Ref493349997"/>
      <w:bookmarkStart w:id="336" w:name="_Ref493350451"/>
      <w:bookmarkStart w:id="337" w:name="_Toc516224706"/>
      <w:r>
        <w:t>run object</w:t>
      </w:r>
      <w:bookmarkEnd w:id="335"/>
      <w:bookmarkEnd w:id="336"/>
      <w:bookmarkEnd w:id="337"/>
    </w:p>
    <w:p w14:paraId="10E42C1C" w14:textId="534C375F" w:rsidR="000D32C1" w:rsidRDefault="000D32C1" w:rsidP="000D32C1">
      <w:pPr>
        <w:pStyle w:val="Heading3"/>
      </w:pPr>
      <w:bookmarkStart w:id="338" w:name="_Toc516224707"/>
      <w:r>
        <w:t>General</w:t>
      </w:r>
      <w:bookmarkEnd w:id="338"/>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0DE6FC07"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893398">
      <w:pPr>
        <w:pStyle w:val="Codesmall"/>
      </w:pPr>
      <w:r>
        <w:t xml:space="preserve">  },</w:t>
      </w:r>
    </w:p>
    <w:p w14:paraId="5572A9C8" w14:textId="37CBE56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893398">
      <w:pPr>
        <w:pStyle w:val="Codesmall"/>
      </w:pPr>
      <w:r>
        <w:t xml:space="preserve">    {</w:t>
      </w:r>
    </w:p>
    <w:p w14:paraId="34499818" w14:textId="692771AF"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rPr>
          <w:ins w:id="339" w:author="Laurence Golding" w:date="2018-09-04T14:04:00Z"/>
        </w:rPr>
      </w:pPr>
      <w:r>
        <w:t>}</w:t>
      </w:r>
    </w:p>
    <w:p w14:paraId="71163969" w14:textId="52A928B5" w:rsidR="0040239D" w:rsidRDefault="0040239D" w:rsidP="0040239D">
      <w:pPr>
        <w:pStyle w:val="Heading3"/>
        <w:numPr>
          <w:ilvl w:val="2"/>
          <w:numId w:val="2"/>
        </w:numPr>
        <w:rPr>
          <w:ins w:id="340" w:author="Laurence Golding" w:date="2018-09-27T10:10:00Z"/>
        </w:rPr>
      </w:pPr>
      <w:bookmarkStart w:id="341" w:name="_Ref522953645"/>
      <w:proofErr w:type="spellStart"/>
      <w:ins w:id="342" w:author="Laurence Golding" w:date="2018-09-04T14:04:00Z">
        <w:r>
          <w:t>externalFiles</w:t>
        </w:r>
        <w:proofErr w:type="spellEnd"/>
        <w:r>
          <w:t xml:space="preserve"> property</w:t>
        </w:r>
      </w:ins>
      <w:bookmarkEnd w:id="341"/>
    </w:p>
    <w:p w14:paraId="3E8B7EF9" w14:textId="6DFD68BA" w:rsidR="000F505D" w:rsidRPr="000F505D" w:rsidRDefault="00AF60C1" w:rsidP="000F505D">
      <w:pPr>
        <w:pStyle w:val="Heading4"/>
        <w:rPr>
          <w:ins w:id="343" w:author="Laurence Golding" w:date="2018-09-04T14:04:00Z"/>
        </w:rPr>
      </w:pPr>
      <w:ins w:id="344" w:author="Laurence Golding" w:date="2018-09-27T11:08:00Z">
        <w:r>
          <w:t>Rationale</w:t>
        </w:r>
      </w:ins>
    </w:p>
    <w:p w14:paraId="7CA577B6" w14:textId="5FB46EBD" w:rsidR="0040239D" w:rsidRDefault="0040239D" w:rsidP="0040239D">
      <w:pPr>
        <w:rPr>
          <w:ins w:id="345" w:author="Laurence Golding" w:date="2018-09-04T14:04:00Z"/>
        </w:rPr>
      </w:pPr>
      <w:ins w:id="346"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347" w:author="Laurence Golding" w:date="2018-09-04T14:05:00Z">
        <w:r>
          <w:t>:</w:t>
        </w:r>
      </w:ins>
    </w:p>
    <w:p w14:paraId="72EE8A02" w14:textId="77777777" w:rsidR="0040239D" w:rsidRDefault="0040239D" w:rsidP="0040239D">
      <w:pPr>
        <w:pStyle w:val="ListParagraph"/>
        <w:numPr>
          <w:ilvl w:val="0"/>
          <w:numId w:val="66"/>
        </w:numPr>
        <w:rPr>
          <w:ins w:id="348" w:author="Laurence Golding" w:date="2018-09-04T14:04:00Z"/>
        </w:rPr>
      </w:pPr>
      <w:ins w:id="349"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350" w:author="Laurence Golding" w:date="2018-09-04T14:04:00Z"/>
        </w:rPr>
      </w:pPr>
      <w:ins w:id="351"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352" w:author="Laurence Golding" w:date="2018-09-04T14:08:00Z">
        <w:r>
          <w:t xml:space="preserve"> might</w:t>
        </w:r>
      </w:ins>
      <w:ins w:id="353" w:author="Laurence Golding" w:date="2018-09-04T14:04:00Z">
        <w:r>
          <w:t xml:space="preserve"> need to display rule metadata along with each result it displays, or to display the start and end times of a set of tool runs.</w:t>
        </w:r>
      </w:ins>
    </w:p>
    <w:p w14:paraId="1D1A6236" w14:textId="77777777" w:rsidR="000F505D" w:rsidRDefault="0040239D" w:rsidP="0040239D">
      <w:pPr>
        <w:rPr>
          <w:ins w:id="354" w:author="Laurence Golding" w:date="2018-09-27T10:10:00Z"/>
        </w:rPr>
      </w:pPr>
      <w:ins w:id="355"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w:t>
        </w:r>
      </w:ins>
    </w:p>
    <w:p w14:paraId="36AA7B85" w14:textId="2DA78D2D" w:rsidR="0040239D" w:rsidRDefault="0040239D" w:rsidP="0040239D">
      <w:pPr>
        <w:rPr>
          <w:ins w:id="356" w:author="Laurence Golding" w:date="2018-09-27T11:08:00Z"/>
        </w:rPr>
      </w:pPr>
      <w:ins w:id="357" w:author="Laurence Golding" w:date="2018-09-04T14:04:00Z">
        <w:r>
          <w:t xml:space="preserve">A SARIF consumer </w:t>
        </w:r>
        <w:r>
          <w:rPr>
            <w:b/>
          </w:rPr>
          <w:t>SHALL</w:t>
        </w:r>
        <w:r>
          <w:t xml:space="preserve"> treat the contents of </w:t>
        </w:r>
      </w:ins>
      <w:ins w:id="358" w:author="Laurence Golding" w:date="2018-09-27T10:11:00Z">
        <w:r w:rsidR="000F505D">
          <w:t xml:space="preserve">a property stored in </w:t>
        </w:r>
      </w:ins>
      <w:ins w:id="359" w:author="Laurence Golding" w:date="2018-09-04T14:04:00Z">
        <w:r>
          <w:t xml:space="preserve">an external file exactly as if they had appeared inline in the root file as the value of the corresponding property of the </w:t>
        </w:r>
        <w:r w:rsidRPr="00C43CC5">
          <w:rPr>
            <w:rStyle w:val="CODEtemp"/>
          </w:rPr>
          <w:t>run</w:t>
        </w:r>
        <w:r>
          <w:t xml:space="preserve"> object.</w:t>
        </w:r>
      </w:ins>
      <w:ins w:id="360"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361" w:author="Laurence Golding" w:date="2018-09-27T10:11:00Z">
        <w:r w:rsidR="000F505D">
          <w:fldChar w:fldCharType="separate"/>
        </w:r>
        <w:r w:rsidR="000F505D">
          <w:t>3.11.19</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ins>
      <w:ins w:id="362"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363"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364" w:author="Laurence Golding" w:date="2018-09-04T14:04:00Z"/>
        </w:rPr>
      </w:pPr>
      <w:ins w:id="365" w:author="Laurence Golding" w:date="2018-09-27T11:08:00Z">
        <w:r>
          <w:t>Property definition</w:t>
        </w:r>
      </w:ins>
    </w:p>
    <w:p w14:paraId="60C8318A" w14:textId="7C9C7A1A" w:rsidR="0040239D" w:rsidRDefault="0040239D" w:rsidP="0040239D">
      <w:pPr>
        <w:rPr>
          <w:ins w:id="366" w:author="Laurence Golding" w:date="2018-09-27T10:13:00Z"/>
        </w:rPr>
      </w:pPr>
      <w:ins w:id="367" w:author="Laurence Golding" w:date="2018-09-04T14:04:00Z">
        <w:r>
          <w:t xml:space="preserve">A run object </w:t>
        </w:r>
        <w:r>
          <w:rPr>
            <w:b/>
          </w:rPr>
          <w:t>MAY</w:t>
        </w:r>
        <w:r>
          <w:t xml:space="preserve"> contain a property named </w:t>
        </w:r>
        <w:proofErr w:type="spellStart"/>
        <w:r w:rsidRPr="00E15036">
          <w:rPr>
            <w:rStyle w:val="CODEtemp"/>
          </w:rPr>
          <w:t>externalFiles</w:t>
        </w:r>
        <w:proofErr w:type="spellEnd"/>
        <w:r>
          <w:t xml:space="preserve"> whose value is a</w:t>
        </w:r>
      </w:ins>
      <w:ins w:id="368" w:author="Laurence Golding" w:date="2018-10-18T15:41:00Z">
        <w:r w:rsidR="00E14A98">
          <w:t>n</w:t>
        </w:r>
      </w:ins>
      <w:ins w:id="369" w:author="Laurence Golding" w:date="2018-09-04T14:04:00Z">
        <w:r>
          <w:t xml:space="preserve"> object (§</w:t>
        </w:r>
        <w:r>
          <w:fldChar w:fldCharType="begin"/>
        </w:r>
        <w:r>
          <w:instrText xml:space="preserve"> REF _Ref508798892 \r \h </w:instrText>
        </w:r>
      </w:ins>
      <w:ins w:id="370"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371" w:author="Laurence Golding" w:date="2018-09-27T10:13:00Z"/>
        </w:rPr>
      </w:pPr>
      <w:ins w:id="372" w:author="Laurence Golding" w:date="2018-09-27T10:13:00Z">
        <w:r>
          <w:t>The following properties are externalizable:</w:t>
        </w:r>
      </w:ins>
    </w:p>
    <w:p w14:paraId="1DF47347" w14:textId="549BB74F" w:rsidR="000F505D" w:rsidRPr="000F505D" w:rsidRDefault="000F505D" w:rsidP="000F505D">
      <w:pPr>
        <w:pStyle w:val="ListParagraph"/>
        <w:numPr>
          <w:ilvl w:val="0"/>
          <w:numId w:val="65"/>
        </w:numPr>
        <w:rPr>
          <w:ins w:id="373" w:author="Laurence Golding" w:date="2018-09-27T10:13:00Z"/>
          <w:rStyle w:val="CODEtemp"/>
        </w:rPr>
      </w:pPr>
      <w:ins w:id="374" w:author="Laurence Golding" w:date="2018-09-27T10:13:00Z">
        <w:r w:rsidRPr="000F505D">
          <w:rPr>
            <w:rStyle w:val="CODEtemp"/>
          </w:rPr>
          <w:t>conversion</w:t>
        </w:r>
      </w:ins>
    </w:p>
    <w:p w14:paraId="74D42C0F" w14:textId="02C1F6B8" w:rsidR="000F505D" w:rsidRPr="000F505D" w:rsidRDefault="000F505D" w:rsidP="000F505D">
      <w:pPr>
        <w:pStyle w:val="ListParagraph"/>
        <w:numPr>
          <w:ilvl w:val="0"/>
          <w:numId w:val="65"/>
        </w:numPr>
        <w:rPr>
          <w:ins w:id="375" w:author="Laurence Golding" w:date="2018-09-27T10:13:00Z"/>
          <w:rStyle w:val="CODEtemp"/>
        </w:rPr>
      </w:pPr>
      <w:ins w:id="376" w:author="Laurence Golding" w:date="2018-09-27T10:13:00Z">
        <w:r w:rsidRPr="000F505D">
          <w:rPr>
            <w:rStyle w:val="CODEtemp"/>
          </w:rPr>
          <w:lastRenderedPageBreak/>
          <w:t>files</w:t>
        </w:r>
      </w:ins>
    </w:p>
    <w:p w14:paraId="6622AF68" w14:textId="6E2F2B07" w:rsidR="000F505D" w:rsidRPr="000F505D" w:rsidRDefault="000F505D" w:rsidP="000F505D">
      <w:pPr>
        <w:pStyle w:val="ListParagraph"/>
        <w:numPr>
          <w:ilvl w:val="0"/>
          <w:numId w:val="65"/>
        </w:numPr>
        <w:rPr>
          <w:ins w:id="377" w:author="Laurence Golding" w:date="2018-09-27T10:13:00Z"/>
          <w:rStyle w:val="CODEtemp"/>
        </w:rPr>
      </w:pPr>
      <w:ins w:id="378" w:author="Laurence Golding" w:date="2018-09-27T10:13:00Z">
        <w:r w:rsidRPr="000F505D">
          <w:rPr>
            <w:rStyle w:val="CODEtemp"/>
          </w:rPr>
          <w:t>graphs</w:t>
        </w:r>
      </w:ins>
    </w:p>
    <w:p w14:paraId="2292957E" w14:textId="57FD5CA3" w:rsidR="000F505D" w:rsidRPr="000F505D" w:rsidRDefault="000F505D" w:rsidP="000F505D">
      <w:pPr>
        <w:pStyle w:val="ListParagraph"/>
        <w:numPr>
          <w:ilvl w:val="0"/>
          <w:numId w:val="65"/>
        </w:numPr>
        <w:rPr>
          <w:ins w:id="379" w:author="Laurence Golding" w:date="2018-09-27T10:13:00Z"/>
          <w:rStyle w:val="CODEtemp"/>
        </w:rPr>
      </w:pPr>
      <w:ins w:id="380" w:author="Laurence Golding" w:date="2018-09-27T10:13:00Z">
        <w:r w:rsidRPr="000F505D">
          <w:rPr>
            <w:rStyle w:val="CODEtemp"/>
          </w:rPr>
          <w:t>invocations</w:t>
        </w:r>
      </w:ins>
    </w:p>
    <w:p w14:paraId="2DD7B18F" w14:textId="4BCD8518" w:rsidR="000F505D" w:rsidRPr="000F505D" w:rsidRDefault="000F505D" w:rsidP="000F505D">
      <w:pPr>
        <w:pStyle w:val="ListParagraph"/>
        <w:numPr>
          <w:ilvl w:val="0"/>
          <w:numId w:val="65"/>
        </w:numPr>
        <w:rPr>
          <w:ins w:id="381" w:author="Laurence Golding" w:date="2018-09-27T10:13:00Z"/>
          <w:rStyle w:val="CODEtemp"/>
        </w:rPr>
      </w:pPr>
      <w:proofErr w:type="spellStart"/>
      <w:ins w:id="382" w:author="Laurence Golding" w:date="2018-09-27T10:13:00Z">
        <w:r w:rsidRPr="000F505D">
          <w:rPr>
            <w:rStyle w:val="CODEtemp"/>
          </w:rPr>
          <w:t>logicalLocations</w:t>
        </w:r>
        <w:proofErr w:type="spellEnd"/>
      </w:ins>
    </w:p>
    <w:p w14:paraId="2677D1B9" w14:textId="1933F3BA" w:rsidR="000F505D" w:rsidRPr="000F505D" w:rsidRDefault="000F505D" w:rsidP="000F505D">
      <w:pPr>
        <w:pStyle w:val="ListParagraph"/>
        <w:numPr>
          <w:ilvl w:val="0"/>
          <w:numId w:val="65"/>
        </w:numPr>
        <w:rPr>
          <w:ins w:id="383" w:author="Laurence Golding" w:date="2018-09-27T10:13:00Z"/>
          <w:rStyle w:val="CODEtemp"/>
        </w:rPr>
      </w:pPr>
      <w:ins w:id="384" w:author="Laurence Golding" w:date="2018-09-27T10:13:00Z">
        <w:r w:rsidRPr="000F505D">
          <w:rPr>
            <w:rStyle w:val="CODEtemp"/>
          </w:rPr>
          <w:t>resources</w:t>
        </w:r>
      </w:ins>
    </w:p>
    <w:p w14:paraId="7919ECED" w14:textId="6D67E58D" w:rsidR="000F505D" w:rsidRPr="000F505D" w:rsidRDefault="000F505D" w:rsidP="000F505D">
      <w:pPr>
        <w:pStyle w:val="ListParagraph"/>
        <w:numPr>
          <w:ilvl w:val="0"/>
          <w:numId w:val="65"/>
        </w:numPr>
        <w:rPr>
          <w:ins w:id="385" w:author="Laurence Golding" w:date="2018-09-27T10:13:00Z"/>
          <w:rStyle w:val="CODEtemp"/>
        </w:rPr>
      </w:pPr>
      <w:ins w:id="386" w:author="Laurence Golding" w:date="2018-09-27T10:13:00Z">
        <w:r w:rsidRPr="000F505D">
          <w:rPr>
            <w:rStyle w:val="CODEtemp"/>
          </w:rPr>
          <w:t>results</w:t>
        </w:r>
      </w:ins>
    </w:p>
    <w:p w14:paraId="45DE4A38" w14:textId="23C464AD" w:rsidR="000F505D" w:rsidRPr="000F505D" w:rsidRDefault="000F505D" w:rsidP="000F505D">
      <w:pPr>
        <w:pStyle w:val="ListParagraph"/>
        <w:numPr>
          <w:ilvl w:val="0"/>
          <w:numId w:val="65"/>
        </w:numPr>
        <w:rPr>
          <w:ins w:id="387" w:author="Laurence Golding" w:date="2018-09-04T14:07:00Z"/>
          <w:rStyle w:val="CODEtemp"/>
        </w:rPr>
      </w:pPr>
      <w:ins w:id="388" w:author="Laurence Golding" w:date="2018-09-27T10:13:00Z">
        <w:r w:rsidRPr="000F505D">
          <w:rPr>
            <w:rStyle w:val="CODEtemp"/>
          </w:rPr>
          <w:t>properties</w:t>
        </w:r>
      </w:ins>
    </w:p>
    <w:p w14:paraId="4F7C8345" w14:textId="53ADBEA4" w:rsidR="000F505D" w:rsidRDefault="000F505D" w:rsidP="000F505D">
      <w:pPr>
        <w:rPr>
          <w:ins w:id="389" w:author="Laurence Golding" w:date="2018-09-27T10:17:00Z"/>
        </w:rPr>
      </w:pPr>
      <w:ins w:id="390" w:author="Laurence Golding" w:date="2018-09-27T10:17:00Z">
        <w:r>
          <w:t>If the value of an externalizable property is a</w:t>
        </w:r>
      </w:ins>
      <w:ins w:id="391" w:author="Laurence Golding" w:date="2018-10-18T15:41:00Z">
        <w:r w:rsidR="00E14A98">
          <w:t>n</w:t>
        </w:r>
      </w:ins>
      <w:ins w:id="392" w:author="Laurence Golding" w:date="2018-09-27T10:17:00Z">
        <w:r>
          <w:t xml:space="preserve"> object, then if the property is externalized, it </w:t>
        </w:r>
        <w:r>
          <w:rPr>
            <w:b/>
          </w:rPr>
          <w:t>SHALL</w:t>
        </w:r>
        <w:r>
          <w:t xml:space="preserve"> be stored in a single external file. In that case, the value of the corresponding property in </w:t>
        </w:r>
        <w:proofErr w:type="spellStart"/>
        <w:r w:rsidRPr="005637C2">
          <w:rPr>
            <w:rStyle w:val="CODEtemp"/>
          </w:rPr>
          <w:t>externalFiles</w:t>
        </w:r>
        <w:proofErr w:type="spellEnd"/>
        <w:r>
          <w:t xml:space="preserve"> </w:t>
        </w:r>
        <w:r>
          <w:rPr>
            <w:b/>
          </w:rPr>
          <w:t>SHALL</w:t>
        </w:r>
        <w:r>
          <w:t xml:space="preserve"> be a</w:t>
        </w:r>
      </w:ins>
      <w:ins w:id="393" w:author="Laurence Golding" w:date="2018-09-27T10:18:00Z">
        <w:r>
          <w:t>n</w:t>
        </w:r>
      </w:ins>
      <w:ins w:id="394" w:author="Laurence Golding" w:date="2018-09-27T10:17:00Z">
        <w:r>
          <w:t xml:space="preserve"> </w:t>
        </w:r>
      </w:ins>
      <w:proofErr w:type="spellStart"/>
      <w:ins w:id="395" w:author="Laurence Golding" w:date="2018-09-27T10:19:00Z">
        <w:r>
          <w:rPr>
            <w:rStyle w:val="CODEtemp"/>
          </w:rPr>
          <w:t>externalFile</w:t>
        </w:r>
      </w:ins>
      <w:proofErr w:type="spellEnd"/>
      <w:ins w:id="396" w:author="Laurence Golding" w:date="2018-09-27T10:17:00Z">
        <w:r>
          <w:t xml:space="preserve"> object (§</w:t>
        </w:r>
      </w:ins>
      <w:ins w:id="397" w:author="Laurence Golding" w:date="2018-09-27T10:19:00Z">
        <w:r>
          <w:fldChar w:fldCharType="begin"/>
        </w:r>
        <w:r>
          <w:instrText xml:space="preserve"> REF _Ref525806896 \r \h </w:instrText>
        </w:r>
      </w:ins>
      <w:r>
        <w:fldChar w:fldCharType="separate"/>
      </w:r>
      <w:ins w:id="398" w:author="Laurence Golding" w:date="2018-09-27T10:19:00Z">
        <w:r>
          <w:t>3.12</w:t>
        </w:r>
        <w:r>
          <w:fldChar w:fldCharType="end"/>
        </w:r>
      </w:ins>
      <w:ins w:id="399" w:author="Laurence Golding" w:date="2018-09-27T10:17:00Z">
        <w:r>
          <w:t>) specifying the location of the external file.</w:t>
        </w:r>
      </w:ins>
    </w:p>
    <w:p w14:paraId="76C4D05F" w14:textId="4B776AF3" w:rsidR="000F505D" w:rsidRDefault="000F505D" w:rsidP="000F505D">
      <w:pPr>
        <w:rPr>
          <w:ins w:id="400" w:author="Laurence Golding" w:date="2018-09-27T10:17:00Z"/>
        </w:rPr>
      </w:pPr>
      <w:ins w:id="401" w:author="Laurence Golding" w:date="2018-09-27T10:17:00Z">
        <w:r>
          <w:t>The following externalizable properties have values that are objects:</w:t>
        </w:r>
      </w:ins>
    </w:p>
    <w:p w14:paraId="1F797A3B" w14:textId="413B4F31" w:rsidR="000F505D" w:rsidRPr="000F505D" w:rsidRDefault="000F505D" w:rsidP="000F505D">
      <w:pPr>
        <w:pStyle w:val="ListParagraph"/>
        <w:numPr>
          <w:ilvl w:val="0"/>
          <w:numId w:val="69"/>
        </w:numPr>
        <w:rPr>
          <w:ins w:id="402" w:author="Laurence Golding" w:date="2018-09-27T10:19:00Z"/>
          <w:rStyle w:val="CODEtemp"/>
        </w:rPr>
      </w:pPr>
      <w:ins w:id="403" w:author="Laurence Golding" w:date="2018-09-27T10:19:00Z">
        <w:r w:rsidRPr="000F505D">
          <w:rPr>
            <w:rStyle w:val="CODEtemp"/>
          </w:rPr>
          <w:t>conversion</w:t>
        </w:r>
      </w:ins>
    </w:p>
    <w:p w14:paraId="1B59E05F" w14:textId="72F4DF11" w:rsidR="000F505D" w:rsidRPr="000F505D" w:rsidRDefault="000F505D" w:rsidP="000F505D">
      <w:pPr>
        <w:pStyle w:val="ListParagraph"/>
        <w:numPr>
          <w:ilvl w:val="0"/>
          <w:numId w:val="69"/>
        </w:numPr>
        <w:rPr>
          <w:ins w:id="404" w:author="Laurence Golding" w:date="2018-09-27T10:20:00Z"/>
          <w:rStyle w:val="CODEtemp"/>
        </w:rPr>
      </w:pPr>
      <w:ins w:id="405" w:author="Laurence Golding" w:date="2018-09-27T10:20:00Z">
        <w:r w:rsidRPr="000F505D">
          <w:rPr>
            <w:rStyle w:val="CODEtemp"/>
          </w:rPr>
          <w:t>files</w:t>
        </w:r>
      </w:ins>
    </w:p>
    <w:p w14:paraId="371E9633" w14:textId="2BECEEAE" w:rsidR="000F505D" w:rsidRPr="000F505D" w:rsidRDefault="000F505D" w:rsidP="000F505D">
      <w:pPr>
        <w:pStyle w:val="ListParagraph"/>
        <w:numPr>
          <w:ilvl w:val="0"/>
          <w:numId w:val="69"/>
        </w:numPr>
        <w:rPr>
          <w:ins w:id="406" w:author="Laurence Golding" w:date="2018-09-27T10:20:00Z"/>
          <w:rStyle w:val="CODEtemp"/>
        </w:rPr>
      </w:pPr>
      <w:ins w:id="407" w:author="Laurence Golding" w:date="2018-09-27T10:20:00Z">
        <w:r w:rsidRPr="000F505D">
          <w:rPr>
            <w:rStyle w:val="CODEtemp"/>
          </w:rPr>
          <w:t>graphs</w:t>
        </w:r>
      </w:ins>
    </w:p>
    <w:p w14:paraId="3B8D4A2D" w14:textId="02AC395B" w:rsidR="000F505D" w:rsidRPr="000F505D" w:rsidRDefault="000F505D" w:rsidP="000F505D">
      <w:pPr>
        <w:pStyle w:val="ListParagraph"/>
        <w:numPr>
          <w:ilvl w:val="0"/>
          <w:numId w:val="69"/>
        </w:numPr>
        <w:rPr>
          <w:ins w:id="408" w:author="Laurence Golding" w:date="2018-09-27T10:20:00Z"/>
          <w:rStyle w:val="CODEtemp"/>
        </w:rPr>
      </w:pPr>
      <w:proofErr w:type="spellStart"/>
      <w:ins w:id="409" w:author="Laurence Golding" w:date="2018-09-27T10:20:00Z">
        <w:r w:rsidRPr="000F505D">
          <w:rPr>
            <w:rStyle w:val="CODEtemp"/>
          </w:rPr>
          <w:t>logicalLocations</w:t>
        </w:r>
        <w:proofErr w:type="spellEnd"/>
      </w:ins>
    </w:p>
    <w:p w14:paraId="2421138E" w14:textId="635AA1A1" w:rsidR="000F505D" w:rsidRPr="000F505D" w:rsidRDefault="000F505D" w:rsidP="000F505D">
      <w:pPr>
        <w:pStyle w:val="ListParagraph"/>
        <w:numPr>
          <w:ilvl w:val="0"/>
          <w:numId w:val="69"/>
        </w:numPr>
        <w:rPr>
          <w:ins w:id="410" w:author="Laurence Golding" w:date="2018-09-27T10:20:00Z"/>
          <w:rStyle w:val="CODEtemp"/>
        </w:rPr>
      </w:pPr>
      <w:ins w:id="411" w:author="Laurence Golding" w:date="2018-09-27T10:20:00Z">
        <w:r w:rsidRPr="000F505D">
          <w:rPr>
            <w:rStyle w:val="CODEtemp"/>
          </w:rPr>
          <w:t>resources</w:t>
        </w:r>
      </w:ins>
    </w:p>
    <w:p w14:paraId="273FBFF5" w14:textId="3C659A3E" w:rsidR="000F505D" w:rsidRDefault="000F505D" w:rsidP="000F505D">
      <w:pPr>
        <w:rPr>
          <w:ins w:id="412" w:author="Laurence Golding" w:date="2018-09-27T10:20:00Z"/>
        </w:rPr>
      </w:pPr>
      <w:ins w:id="413" w:author="Laurence Golding" w:date="2018-09-27T10:20:00Z">
        <w:r>
          <w:t xml:space="preserve">If the value of an externalizable property is an array, then if the property is externalized, it </w:t>
        </w:r>
        <w:r>
          <w:rPr>
            <w:b/>
          </w:rPr>
          <w:t>SHALL</w:t>
        </w:r>
        <w:r>
          <w:t xml:space="preserve"> be stored in one or more external files. In this case, the value of the corresponding property in </w:t>
        </w:r>
        <w:proofErr w:type="spellStart"/>
        <w:r w:rsidRPr="0040117F">
          <w:rPr>
            <w:rStyle w:val="CODEtemp"/>
          </w:rPr>
          <w:t>externalFiles</w:t>
        </w:r>
        <w:proofErr w:type="spellEnd"/>
        <w:r>
          <w:t xml:space="preserve"> </w:t>
        </w:r>
        <w:r>
          <w:rPr>
            <w:b/>
          </w:rPr>
          <w:t>SHALL</w:t>
        </w:r>
        <w:r>
          <w:t xml:space="preserve"> be an array of </w:t>
        </w:r>
      </w:ins>
      <w:proofErr w:type="spellStart"/>
      <w:ins w:id="414" w:author="Laurence Golding" w:date="2018-09-27T10:22:00Z">
        <w:r>
          <w:rPr>
            <w:rStyle w:val="CODEtemp"/>
          </w:rPr>
          <w:t>externalFile</w:t>
        </w:r>
      </w:ins>
      <w:proofErr w:type="spellEnd"/>
      <w:ins w:id="415" w:author="Laurence Golding" w:date="2018-09-27T10:20:00Z">
        <w:r>
          <w:t xml:space="preserve"> objects specifying the locations of those external files.</w:t>
        </w:r>
      </w:ins>
    </w:p>
    <w:p w14:paraId="26F77D2C" w14:textId="3865253D" w:rsidR="000F505D" w:rsidRDefault="000F505D" w:rsidP="000F505D">
      <w:pPr>
        <w:rPr>
          <w:ins w:id="416" w:author="Laurence Golding" w:date="2018-09-27T10:20:00Z"/>
        </w:rPr>
      </w:pPr>
      <w:ins w:id="417" w:author="Laurence Golding" w:date="2018-09-27T10:20:00Z">
        <w:r>
          <w:t>The following externalizable properties have values that are arrays:</w:t>
        </w:r>
      </w:ins>
    </w:p>
    <w:p w14:paraId="1B526363" w14:textId="190837B8" w:rsidR="000F505D" w:rsidRPr="00604BE7" w:rsidRDefault="000F505D" w:rsidP="000F505D">
      <w:pPr>
        <w:pStyle w:val="ListParagraph"/>
        <w:numPr>
          <w:ilvl w:val="0"/>
          <w:numId w:val="70"/>
        </w:numPr>
        <w:rPr>
          <w:ins w:id="418" w:author="Laurence Golding" w:date="2018-09-27T10:22:00Z"/>
          <w:rStyle w:val="CODEtemp"/>
        </w:rPr>
      </w:pPr>
      <w:ins w:id="419" w:author="Laurence Golding" w:date="2018-09-27T10:22:00Z">
        <w:r w:rsidRPr="00604BE7">
          <w:rPr>
            <w:rStyle w:val="CODEtemp"/>
          </w:rPr>
          <w:t>invocations</w:t>
        </w:r>
      </w:ins>
    </w:p>
    <w:p w14:paraId="6B4E4537" w14:textId="6F7BF0E2" w:rsidR="000F505D" w:rsidRPr="00604BE7" w:rsidRDefault="000F505D" w:rsidP="000F505D">
      <w:pPr>
        <w:pStyle w:val="ListParagraph"/>
        <w:numPr>
          <w:ilvl w:val="0"/>
          <w:numId w:val="70"/>
        </w:numPr>
        <w:rPr>
          <w:ins w:id="420" w:author="Laurence Golding" w:date="2018-09-27T10:22:00Z"/>
          <w:rStyle w:val="CODEtemp"/>
        </w:rPr>
      </w:pPr>
      <w:ins w:id="421" w:author="Laurence Golding" w:date="2018-09-27T10:22:00Z">
        <w:r w:rsidRPr="00604BE7">
          <w:rPr>
            <w:rStyle w:val="CODEtemp"/>
          </w:rPr>
          <w:t>results</w:t>
        </w:r>
      </w:ins>
    </w:p>
    <w:p w14:paraId="798FA2C0" w14:textId="11C6F0DF" w:rsidR="00604BE7" w:rsidRDefault="00604BE7" w:rsidP="00604BE7">
      <w:pPr>
        <w:pStyle w:val="Note"/>
        <w:rPr>
          <w:ins w:id="422" w:author="Laurence Golding" w:date="2018-09-27T10:24:00Z"/>
        </w:rPr>
      </w:pPr>
      <w:ins w:id="423" w:author="Laurence Golding" w:date="2018-09-27T10:24:00Z">
        <w:r>
          <w:t xml:space="preserve">EXAMPLE: In this example, the </w:t>
        </w:r>
        <w:r w:rsidRPr="005679F2">
          <w:rPr>
            <w:rStyle w:val="CODEtemp"/>
          </w:rPr>
          <w:t>run.files</w:t>
        </w:r>
        <w:r>
          <w:t xml:space="preserve"> property is stored in the file </w:t>
        </w:r>
      </w:ins>
      <w:ins w:id="424" w:author="Laurence Golding" w:date="2018-09-27T13:47:00Z">
        <w:r w:rsidR="004E2E96" w:rsidRPr="005679F2">
          <w:rPr>
            <w:rStyle w:val="CODEtemp"/>
          </w:rPr>
          <w:t>C:\logs\scantool.files.sarif</w:t>
        </w:r>
        <w:r w:rsidR="004E2E96">
          <w:t xml:space="preserve"> and</w:t>
        </w:r>
      </w:ins>
      <w:ins w:id="425" w:author="Laurence Golding" w:date="2018-09-27T10:24:00Z">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t xml:space="preserve"> and </w:t>
        </w:r>
        <w:r w:rsidRPr="0040117F">
          <w:rPr>
            <w:rStyle w:val="CODEtemp"/>
          </w:rPr>
          <w:t>C:\logs\scantools.results-2.sarif</w:t>
        </w:r>
        <w:r>
          <w:t>.</w:t>
        </w:r>
      </w:ins>
    </w:p>
    <w:p w14:paraId="35BC3960" w14:textId="18134CEB" w:rsidR="00604BE7" w:rsidRDefault="00604BE7" w:rsidP="00604BE7">
      <w:pPr>
        <w:pStyle w:val="Code"/>
        <w:rPr>
          <w:ins w:id="426" w:author="Laurence Golding" w:date="2018-09-27T10:25:00Z"/>
        </w:rPr>
      </w:pPr>
      <w:ins w:id="427" w:author="Laurence Golding" w:date="2018-09-27T10:25:00Z">
        <w:r>
          <w:t xml:space="preserve">{                            # A run </w:t>
        </w:r>
        <w:proofErr w:type="gramStart"/>
        <w:r>
          <w:t>object</w:t>
        </w:r>
      </w:ins>
      <w:proofErr w:type="gramEnd"/>
      <w:ins w:id="428" w:author="Laurence Golding" w:date="2018-09-27T13:47:00Z">
        <w:r w:rsidR="004E2E96">
          <w:t>.</w:t>
        </w:r>
      </w:ins>
    </w:p>
    <w:p w14:paraId="10F1EA4A" w14:textId="189E949F" w:rsidR="00604BE7" w:rsidRDefault="00604BE7" w:rsidP="00604BE7">
      <w:pPr>
        <w:pStyle w:val="Code"/>
        <w:rPr>
          <w:ins w:id="429" w:author="Laurence Golding" w:date="2018-09-27T10:25:00Z"/>
        </w:rPr>
      </w:pPr>
      <w:ins w:id="430" w:author="Laurence Golding" w:date="2018-09-27T10:25:00Z">
        <w:r>
          <w:t xml:space="preserve">  "</w:t>
        </w:r>
        <w:proofErr w:type="spellStart"/>
        <w:r>
          <w:t>originalUriBaseIds</w:t>
        </w:r>
        <w:proofErr w:type="spellEnd"/>
        <w:r>
          <w:t>": {    # See §</w:t>
        </w:r>
        <w:r>
          <w:fldChar w:fldCharType="begin"/>
        </w:r>
        <w:r>
          <w:instrText xml:space="preserve"> REF _Ref508869459 \r \h </w:instrText>
        </w:r>
      </w:ins>
      <w:ins w:id="431" w:author="Laurence Golding" w:date="2018-09-27T10:25:00Z">
        <w:r>
          <w:fldChar w:fldCharType="separate"/>
        </w:r>
      </w:ins>
      <w:ins w:id="432" w:author="Laurence Golding" w:date="2018-09-27T11:00:00Z">
        <w:r w:rsidR="006B7DBD">
          <w:t>3.11.14</w:t>
        </w:r>
      </w:ins>
      <w:ins w:id="433" w:author="Laurence Golding" w:date="2018-09-27T10:25:00Z">
        <w:r>
          <w:fldChar w:fldCharType="end"/>
        </w:r>
      </w:ins>
    </w:p>
    <w:p w14:paraId="3A6492FD" w14:textId="77777777" w:rsidR="004E2E96" w:rsidRDefault="00604BE7" w:rsidP="00604BE7">
      <w:pPr>
        <w:pStyle w:val="Code"/>
        <w:rPr>
          <w:ins w:id="434" w:author="Laurence Golding" w:date="2018-09-27T13:46:00Z"/>
        </w:rPr>
      </w:pPr>
      <w:ins w:id="435" w:author="Laurence Golding" w:date="2018-09-27T10:25:00Z">
        <w:r>
          <w:t xml:space="preserve">    "LOGSDIR": </w:t>
        </w:r>
      </w:ins>
      <w:ins w:id="436" w:author="Laurence Golding" w:date="2018-09-27T13:46:00Z">
        <w:r w:rsidR="004E2E96">
          <w:t>{</w:t>
        </w:r>
      </w:ins>
    </w:p>
    <w:p w14:paraId="2BB5DBF2" w14:textId="03AB4950" w:rsidR="00604BE7" w:rsidRDefault="004E2E96" w:rsidP="00604BE7">
      <w:pPr>
        <w:pStyle w:val="Code"/>
        <w:rPr>
          <w:ins w:id="437" w:author="Laurence Golding" w:date="2018-09-27T13:47:00Z"/>
        </w:rPr>
      </w:pPr>
      <w:ins w:id="438" w:author="Laurence Golding" w:date="2018-09-27T13:46:00Z">
        <w:r>
          <w:t xml:space="preserve">      "</w:t>
        </w:r>
      </w:ins>
      <w:ins w:id="439" w:author="Laurence Golding" w:date="2018-09-27T13:47:00Z">
        <w:r>
          <w:t xml:space="preserve">uri": </w:t>
        </w:r>
      </w:ins>
      <w:ins w:id="440" w:author="Laurence Golding" w:date="2018-09-27T13:46:00Z">
        <w:r>
          <w:t>"</w:t>
        </w:r>
        <w:r w:rsidRPr="00636635">
          <w:t>file:///C:/logs</w:t>
        </w:r>
        <w:r>
          <w:t>/"</w:t>
        </w:r>
      </w:ins>
    </w:p>
    <w:p w14:paraId="5D283829" w14:textId="64C8C6A6" w:rsidR="004E2E96" w:rsidRDefault="004E2E96" w:rsidP="00604BE7">
      <w:pPr>
        <w:pStyle w:val="Code"/>
        <w:rPr>
          <w:ins w:id="441" w:author="Laurence Golding" w:date="2018-09-27T10:25:00Z"/>
        </w:rPr>
      </w:pPr>
      <w:ins w:id="442" w:author="Laurence Golding" w:date="2018-09-27T13:47:00Z">
        <w:r>
          <w:t xml:space="preserve">    }</w:t>
        </w:r>
      </w:ins>
    </w:p>
    <w:p w14:paraId="7AC39C31" w14:textId="77777777" w:rsidR="00604BE7" w:rsidRDefault="00604BE7" w:rsidP="00604BE7">
      <w:pPr>
        <w:pStyle w:val="Code"/>
        <w:rPr>
          <w:ins w:id="443" w:author="Laurence Golding" w:date="2018-09-27T10:25:00Z"/>
        </w:rPr>
      </w:pPr>
      <w:ins w:id="444" w:author="Laurence Golding" w:date="2018-09-27T10:25:00Z">
        <w:r>
          <w:t xml:space="preserve">  },</w:t>
        </w:r>
      </w:ins>
    </w:p>
    <w:p w14:paraId="3D4BF65E" w14:textId="77777777" w:rsidR="00604BE7" w:rsidRDefault="00604BE7" w:rsidP="00604BE7">
      <w:pPr>
        <w:pStyle w:val="Code"/>
        <w:rPr>
          <w:ins w:id="445" w:author="Laurence Golding" w:date="2018-09-27T10:25:00Z"/>
        </w:rPr>
      </w:pPr>
      <w:ins w:id="446" w:author="Laurence Golding" w:date="2018-09-27T10:25:00Z">
        <w:r>
          <w:t xml:space="preserve">  "</w:t>
        </w:r>
        <w:proofErr w:type="spellStart"/>
        <w:r>
          <w:t>externalFiles</w:t>
        </w:r>
        <w:proofErr w:type="spellEnd"/>
        <w:r>
          <w:t>": {</w:t>
        </w:r>
      </w:ins>
    </w:p>
    <w:p w14:paraId="263743A6" w14:textId="7056F101" w:rsidR="00604BE7" w:rsidRDefault="00604BE7" w:rsidP="00604BE7">
      <w:pPr>
        <w:pStyle w:val="Code"/>
        <w:rPr>
          <w:ins w:id="447" w:author="Laurence Golding" w:date="2018-09-27T10:30:00Z"/>
        </w:rPr>
      </w:pPr>
      <w:ins w:id="448" w:author="Laurence Golding" w:date="2018-09-27T10:25:00Z">
        <w:r>
          <w:t xml:space="preserve">    "files": {</w:t>
        </w:r>
      </w:ins>
      <w:ins w:id="449" w:author="Laurence Golding" w:date="2018-09-27T11:11:00Z">
        <w:r w:rsidR="0069571F">
          <w:t xml:space="preserve">               # An </w:t>
        </w:r>
        <w:proofErr w:type="spellStart"/>
        <w:r w:rsidR="0069571F">
          <w:t>externalFile</w:t>
        </w:r>
        <w:proofErr w:type="spellEnd"/>
        <w:r w:rsidR="0069571F">
          <w:t xml:space="preserve"> object (see §</w:t>
        </w:r>
      </w:ins>
      <w:ins w:id="450" w:author="Laurence Golding" w:date="2018-09-27T11:12:00Z">
        <w:r w:rsidR="0069571F">
          <w:fldChar w:fldCharType="begin"/>
        </w:r>
        <w:r w:rsidR="0069571F">
          <w:instrText xml:space="preserve"> REF _Ref525806896 \r \h </w:instrText>
        </w:r>
      </w:ins>
      <w:r w:rsidR="0069571F">
        <w:fldChar w:fldCharType="separate"/>
      </w:r>
      <w:ins w:id="451" w:author="Laurence Golding" w:date="2018-09-27T11:12:00Z">
        <w:r w:rsidR="0069571F">
          <w:t>3.12</w:t>
        </w:r>
        <w:r w:rsidR="0069571F">
          <w:fldChar w:fldCharType="end"/>
        </w:r>
      </w:ins>
      <w:ins w:id="452" w:author="Laurence Golding" w:date="2018-09-27T11:11:00Z">
        <w:r w:rsidR="0069571F">
          <w:t>).</w:t>
        </w:r>
      </w:ins>
    </w:p>
    <w:p w14:paraId="3F42E1CE" w14:textId="45E4BF32" w:rsidR="006F4CE3" w:rsidRDefault="006F4CE3" w:rsidP="00604BE7">
      <w:pPr>
        <w:pStyle w:val="Code"/>
        <w:rPr>
          <w:ins w:id="453" w:author="Laurence Golding" w:date="2018-09-27T10:25:00Z"/>
        </w:rPr>
      </w:pPr>
      <w:ins w:id="454" w:author="Laurence Golding" w:date="2018-09-27T10:30:00Z">
        <w:r>
          <w:t xml:space="preserve">      "</w:t>
        </w:r>
        <w:proofErr w:type="spellStart"/>
        <w:r>
          <w:t>fileLocation</w:t>
        </w:r>
        <w:proofErr w:type="spellEnd"/>
        <w:r>
          <w:t>": {</w:t>
        </w:r>
      </w:ins>
      <w:ins w:id="455" w:author="Laurence Golding" w:date="2018-09-27T11:11:00Z">
        <w:r w:rsidR="0069571F">
          <w:t xml:space="preserve">   </w:t>
        </w:r>
      </w:ins>
      <w:ins w:id="456"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457" w:author="Laurence Golding" w:date="2018-09-27T11:12:00Z">
        <w:r w:rsidR="0069571F">
          <w:t>3.12.2</w:t>
        </w:r>
        <w:r w:rsidR="0069571F">
          <w:fldChar w:fldCharType="end"/>
        </w:r>
        <w:r w:rsidR="0069571F">
          <w:t>.</w:t>
        </w:r>
      </w:ins>
    </w:p>
    <w:p w14:paraId="312B066E" w14:textId="7431CC54" w:rsidR="00604BE7" w:rsidRDefault="00604BE7" w:rsidP="00604BE7">
      <w:pPr>
        <w:pStyle w:val="Code"/>
        <w:rPr>
          <w:ins w:id="458" w:author="Laurence Golding" w:date="2018-09-27T10:25:00Z"/>
        </w:rPr>
      </w:pPr>
      <w:ins w:id="459" w:author="Laurence Golding" w:date="2018-09-27T10:25:00Z">
        <w:r>
          <w:t xml:space="preserve">      </w:t>
        </w:r>
      </w:ins>
      <w:ins w:id="460" w:author="Laurence Golding" w:date="2018-09-27T10:30:00Z">
        <w:r w:rsidR="006F4CE3">
          <w:t xml:space="preserve">  </w:t>
        </w:r>
      </w:ins>
      <w:ins w:id="461" w:author="Laurence Golding" w:date="2018-09-27T10:25:00Z">
        <w:r>
          <w:t>"uri": "</w:t>
        </w:r>
        <w:proofErr w:type="spellStart"/>
        <w:r>
          <w:t>scantool.files.sarif</w:t>
        </w:r>
        <w:proofErr w:type="spellEnd"/>
        <w:r>
          <w:t>",</w:t>
        </w:r>
      </w:ins>
    </w:p>
    <w:p w14:paraId="5AA27C9B" w14:textId="518E3BCF" w:rsidR="00604BE7" w:rsidRDefault="00604BE7" w:rsidP="00604BE7">
      <w:pPr>
        <w:pStyle w:val="Code"/>
        <w:rPr>
          <w:ins w:id="462" w:author="Laurence Golding" w:date="2018-09-27T10:30:00Z"/>
        </w:rPr>
      </w:pPr>
      <w:ins w:id="463" w:author="Laurence Golding" w:date="2018-09-27T10:25:00Z">
        <w:r>
          <w:t xml:space="preserve">      </w:t>
        </w:r>
      </w:ins>
      <w:ins w:id="464" w:author="Laurence Golding" w:date="2018-09-27T10:30:00Z">
        <w:r w:rsidR="006F4CE3">
          <w:t xml:space="preserve">  </w:t>
        </w:r>
      </w:ins>
      <w:ins w:id="465" w:author="Laurence Golding" w:date="2018-09-27T10:25:00Z">
        <w:r>
          <w:t>"</w:t>
        </w:r>
        <w:proofErr w:type="spellStart"/>
        <w:r>
          <w:t>uriBaseId</w:t>
        </w:r>
        <w:proofErr w:type="spellEnd"/>
        <w:r>
          <w:t>": "LOGSDIR"</w:t>
        </w:r>
      </w:ins>
    </w:p>
    <w:p w14:paraId="58994426" w14:textId="1FDAD81F" w:rsidR="006F4CE3" w:rsidRDefault="006F4CE3" w:rsidP="00604BE7">
      <w:pPr>
        <w:pStyle w:val="Code"/>
        <w:rPr>
          <w:ins w:id="466" w:author="Laurence Golding" w:date="2018-09-27T10:30:00Z"/>
        </w:rPr>
      </w:pPr>
      <w:ins w:id="467" w:author="Laurence Golding" w:date="2018-09-27T10:30:00Z">
        <w:r>
          <w:t xml:space="preserve">      },</w:t>
        </w:r>
      </w:ins>
    </w:p>
    <w:p w14:paraId="29A1D430" w14:textId="2DABA515" w:rsidR="006F4CE3" w:rsidRDefault="006F4CE3" w:rsidP="00604BE7">
      <w:pPr>
        <w:pStyle w:val="Code"/>
        <w:rPr>
          <w:ins w:id="468" w:author="Laurence Golding" w:date="2018-09-27T10:25:00Z"/>
        </w:rPr>
      </w:pPr>
      <w:ins w:id="469" w:author="Laurence Golding" w:date="2018-09-27T10:30:00Z">
        <w:r>
          <w:t xml:space="preserve">      </w:t>
        </w:r>
      </w:ins>
      <w:ins w:id="470" w:author="Laurence Golding" w:date="2018-09-27T10:59:00Z">
        <w:r w:rsidR="00E77595">
          <w:t>"</w:t>
        </w:r>
        <w:proofErr w:type="spellStart"/>
        <w:r w:rsidR="00E77595">
          <w:t>instanceGuid</w:t>
        </w:r>
        <w:proofErr w:type="spellEnd"/>
        <w:r w:rsidR="00E77595">
          <w:t>": "</w:t>
        </w:r>
      </w:ins>
      <w:ins w:id="471" w:author="Laurence Golding" w:date="2018-09-27T11:05:00Z">
        <w:r w:rsidR="006B7DBD">
          <w:t>11111111-1111-1111-1111-111111111111</w:t>
        </w:r>
      </w:ins>
      <w:ins w:id="472" w:author="Laurence Golding" w:date="2018-09-27T10:59:00Z">
        <w:r w:rsidR="00E77595">
          <w:t>"</w:t>
        </w:r>
      </w:ins>
      <w:ins w:id="473"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474" w:author="Laurence Golding" w:date="2018-09-27T11:12:00Z">
        <w:r w:rsidR="0069571F">
          <w:t>3.12.3</w:t>
        </w:r>
        <w:r w:rsidR="0069571F">
          <w:fldChar w:fldCharType="end"/>
        </w:r>
        <w:r w:rsidR="0069571F">
          <w:t>.</w:t>
        </w:r>
      </w:ins>
    </w:p>
    <w:p w14:paraId="26932D90" w14:textId="77777777" w:rsidR="00604BE7" w:rsidRDefault="00604BE7" w:rsidP="00604BE7">
      <w:pPr>
        <w:pStyle w:val="Code"/>
        <w:rPr>
          <w:ins w:id="475" w:author="Laurence Golding" w:date="2018-09-27T10:25:00Z"/>
        </w:rPr>
      </w:pPr>
      <w:ins w:id="476" w:author="Laurence Golding" w:date="2018-09-27T10:25:00Z">
        <w:r>
          <w:t xml:space="preserve">    },</w:t>
        </w:r>
      </w:ins>
    </w:p>
    <w:p w14:paraId="7747AC53" w14:textId="77777777" w:rsidR="00604BE7" w:rsidRDefault="00604BE7" w:rsidP="00604BE7">
      <w:pPr>
        <w:pStyle w:val="Code"/>
        <w:rPr>
          <w:ins w:id="477" w:author="Laurence Golding" w:date="2018-09-27T10:25:00Z"/>
        </w:rPr>
      </w:pPr>
      <w:ins w:id="478" w:author="Laurence Golding" w:date="2018-09-27T10:25:00Z">
        <w:r>
          <w:t xml:space="preserve">    "results": [</w:t>
        </w:r>
      </w:ins>
    </w:p>
    <w:p w14:paraId="13AAE324" w14:textId="2F89BD1B" w:rsidR="00604BE7" w:rsidRDefault="00604BE7" w:rsidP="00604BE7">
      <w:pPr>
        <w:pStyle w:val="Code"/>
        <w:rPr>
          <w:ins w:id="479" w:author="Laurence Golding" w:date="2018-09-27T10:25:00Z"/>
        </w:rPr>
      </w:pPr>
      <w:ins w:id="480" w:author="Laurence Golding" w:date="2018-09-27T10:25:00Z">
        <w:r>
          <w:t xml:space="preserve">      </w:t>
        </w:r>
      </w:ins>
      <w:ins w:id="481" w:author="Laurence Golding" w:date="2018-09-27T11:04:00Z">
        <w:r w:rsidR="006B7DBD">
          <w:t>"</w:t>
        </w:r>
        <w:proofErr w:type="spellStart"/>
        <w:r w:rsidR="006B7DBD">
          <w:t>fileLocation</w:t>
        </w:r>
        <w:proofErr w:type="spellEnd"/>
        <w:r w:rsidR="006B7DBD">
          <w:t xml:space="preserve">": </w:t>
        </w:r>
      </w:ins>
      <w:ins w:id="482" w:author="Laurence Golding" w:date="2018-09-27T10:25:00Z">
        <w:r>
          <w:t>{</w:t>
        </w:r>
      </w:ins>
    </w:p>
    <w:p w14:paraId="1DD8A0A4" w14:textId="4D688747" w:rsidR="00604BE7" w:rsidRDefault="00604BE7" w:rsidP="00604BE7">
      <w:pPr>
        <w:pStyle w:val="Code"/>
        <w:rPr>
          <w:ins w:id="483" w:author="Laurence Golding" w:date="2018-09-27T10:25:00Z"/>
        </w:rPr>
      </w:pPr>
      <w:ins w:id="484" w:author="Laurence Golding" w:date="2018-09-27T10:25:00Z">
        <w:r>
          <w:t xml:space="preserve">        </w:t>
        </w:r>
      </w:ins>
      <w:ins w:id="485" w:author="Laurence Golding" w:date="2018-09-27T11:05:00Z">
        <w:r w:rsidR="006B7DBD">
          <w:t xml:space="preserve">  </w:t>
        </w:r>
      </w:ins>
      <w:ins w:id="486" w:author="Laurence Golding" w:date="2018-09-27T10:25:00Z">
        <w:r>
          <w:t>"uri": "scantool.results-1.sarif",</w:t>
        </w:r>
      </w:ins>
    </w:p>
    <w:p w14:paraId="1A976EC6" w14:textId="6F24FE0B" w:rsidR="00604BE7" w:rsidRDefault="00604BE7" w:rsidP="00604BE7">
      <w:pPr>
        <w:pStyle w:val="Code"/>
        <w:rPr>
          <w:ins w:id="487" w:author="Laurence Golding" w:date="2018-09-27T11:04:00Z"/>
        </w:rPr>
      </w:pPr>
      <w:ins w:id="488" w:author="Laurence Golding" w:date="2018-09-27T10:25:00Z">
        <w:r>
          <w:t xml:space="preserve">        </w:t>
        </w:r>
      </w:ins>
      <w:ins w:id="489" w:author="Laurence Golding" w:date="2018-09-27T11:05:00Z">
        <w:r w:rsidR="006B7DBD">
          <w:t xml:space="preserve">  </w:t>
        </w:r>
      </w:ins>
      <w:ins w:id="490" w:author="Laurence Golding" w:date="2018-09-27T10:25:00Z">
        <w:r>
          <w:t>"</w:t>
        </w:r>
        <w:proofErr w:type="spellStart"/>
        <w:r>
          <w:t>uriBaseId</w:t>
        </w:r>
        <w:proofErr w:type="spellEnd"/>
        <w:r>
          <w:t>": "LOGSDIR"</w:t>
        </w:r>
      </w:ins>
    </w:p>
    <w:p w14:paraId="78AD6B35" w14:textId="16716198" w:rsidR="006B7DBD" w:rsidRDefault="006B7DBD" w:rsidP="00604BE7">
      <w:pPr>
        <w:pStyle w:val="Code"/>
        <w:rPr>
          <w:ins w:id="491" w:author="Laurence Golding" w:date="2018-09-27T11:05:00Z"/>
        </w:rPr>
      </w:pPr>
      <w:ins w:id="492" w:author="Laurence Golding" w:date="2018-09-27T11:04:00Z">
        <w:r>
          <w:t xml:space="preserve">        }</w:t>
        </w:r>
      </w:ins>
      <w:ins w:id="493" w:author="Laurence Golding" w:date="2018-09-27T11:05:00Z">
        <w:r>
          <w:t>,</w:t>
        </w:r>
      </w:ins>
    </w:p>
    <w:p w14:paraId="16B9C0FD" w14:textId="50EDEBAE" w:rsidR="006B7DBD" w:rsidRDefault="006B7DBD" w:rsidP="00604BE7">
      <w:pPr>
        <w:pStyle w:val="Code"/>
        <w:rPr>
          <w:ins w:id="494" w:author="Laurence Golding" w:date="2018-09-27T10:25:00Z"/>
        </w:rPr>
      </w:pPr>
      <w:ins w:id="495" w:author="Laurence Golding" w:date="2018-09-27T11:05:00Z">
        <w:r>
          <w:t xml:space="preserve">        "</w:t>
        </w:r>
        <w:proofErr w:type="spellStart"/>
        <w:r>
          <w:t>instanceGuid</w:t>
        </w:r>
        <w:proofErr w:type="spellEnd"/>
        <w:r>
          <w:t>": "22222222-2222-2222-2222-222222222222"</w:t>
        </w:r>
      </w:ins>
    </w:p>
    <w:p w14:paraId="3E816870" w14:textId="77777777" w:rsidR="00604BE7" w:rsidRDefault="00604BE7" w:rsidP="00604BE7">
      <w:pPr>
        <w:pStyle w:val="Code"/>
        <w:rPr>
          <w:ins w:id="496" w:author="Laurence Golding" w:date="2018-09-27T10:25:00Z"/>
        </w:rPr>
      </w:pPr>
      <w:ins w:id="497" w:author="Laurence Golding" w:date="2018-09-27T10:25:00Z">
        <w:r>
          <w:t xml:space="preserve">      },</w:t>
        </w:r>
      </w:ins>
    </w:p>
    <w:p w14:paraId="0590679C" w14:textId="4395907E" w:rsidR="00604BE7" w:rsidRDefault="00604BE7" w:rsidP="00604BE7">
      <w:pPr>
        <w:pStyle w:val="Code"/>
        <w:rPr>
          <w:ins w:id="498" w:author="Laurence Golding" w:date="2018-09-27T11:05:00Z"/>
        </w:rPr>
      </w:pPr>
      <w:ins w:id="499" w:author="Laurence Golding" w:date="2018-09-27T10:25:00Z">
        <w:r>
          <w:t xml:space="preserve">      {</w:t>
        </w:r>
      </w:ins>
    </w:p>
    <w:p w14:paraId="5BD4FB20" w14:textId="4FF01866" w:rsidR="006B7DBD" w:rsidRDefault="006B7DBD" w:rsidP="00604BE7">
      <w:pPr>
        <w:pStyle w:val="Code"/>
        <w:rPr>
          <w:ins w:id="500" w:author="Laurence Golding" w:date="2018-09-27T10:25:00Z"/>
        </w:rPr>
      </w:pPr>
      <w:ins w:id="501" w:author="Laurence Golding" w:date="2018-09-27T11:05:00Z">
        <w:r>
          <w:t xml:space="preserve">        "</w:t>
        </w:r>
        <w:proofErr w:type="spellStart"/>
        <w:r>
          <w:t>fileLocation</w:t>
        </w:r>
        <w:proofErr w:type="spellEnd"/>
        <w:r>
          <w:t>"</w:t>
        </w:r>
      </w:ins>
      <w:ins w:id="502" w:author="Laurence Golding" w:date="2018-09-27T11:06:00Z">
        <w:r>
          <w:t>: {</w:t>
        </w:r>
      </w:ins>
    </w:p>
    <w:p w14:paraId="0FE373C3" w14:textId="6DB92D55" w:rsidR="00604BE7" w:rsidRDefault="006B7DBD" w:rsidP="00604BE7">
      <w:pPr>
        <w:pStyle w:val="Code"/>
        <w:rPr>
          <w:ins w:id="503" w:author="Laurence Golding" w:date="2018-09-27T10:25:00Z"/>
        </w:rPr>
      </w:pPr>
      <w:ins w:id="504" w:author="Laurence Golding" w:date="2018-09-27T11:06:00Z">
        <w:r>
          <w:t xml:space="preserve">    </w:t>
        </w:r>
      </w:ins>
      <w:ins w:id="505" w:author="Laurence Golding" w:date="2018-09-27T10:25:00Z">
        <w:r w:rsidR="00604BE7">
          <w:t xml:space="preserve">        "uri": "scantool.results-2.sarif",</w:t>
        </w:r>
      </w:ins>
    </w:p>
    <w:p w14:paraId="23DCBA23" w14:textId="329EF789" w:rsidR="00604BE7" w:rsidRDefault="00604BE7" w:rsidP="00604BE7">
      <w:pPr>
        <w:pStyle w:val="Code"/>
        <w:rPr>
          <w:ins w:id="506" w:author="Laurence Golding" w:date="2018-09-27T11:06:00Z"/>
        </w:rPr>
      </w:pPr>
      <w:ins w:id="507" w:author="Laurence Golding" w:date="2018-09-27T10:25:00Z">
        <w:r>
          <w:t xml:space="preserve">    </w:t>
        </w:r>
      </w:ins>
      <w:ins w:id="508" w:author="Laurence Golding" w:date="2018-09-27T11:06:00Z">
        <w:r w:rsidR="006B7DBD">
          <w:t xml:space="preserve">    </w:t>
        </w:r>
      </w:ins>
      <w:ins w:id="509" w:author="Laurence Golding" w:date="2018-09-27T10:25:00Z">
        <w:r>
          <w:t xml:space="preserve">    "</w:t>
        </w:r>
        <w:proofErr w:type="spellStart"/>
        <w:r>
          <w:t>uriBaseId</w:t>
        </w:r>
        <w:proofErr w:type="spellEnd"/>
        <w:r>
          <w:t>": "LOGSDIR"</w:t>
        </w:r>
      </w:ins>
    </w:p>
    <w:p w14:paraId="178B0E9A" w14:textId="4092DBD7" w:rsidR="006B7DBD" w:rsidRDefault="006B7DBD" w:rsidP="00604BE7">
      <w:pPr>
        <w:pStyle w:val="Code"/>
        <w:rPr>
          <w:ins w:id="510" w:author="Laurence Golding" w:date="2018-09-27T11:06:00Z"/>
        </w:rPr>
      </w:pPr>
      <w:ins w:id="511" w:author="Laurence Golding" w:date="2018-09-27T11:06:00Z">
        <w:r>
          <w:t xml:space="preserve">        },</w:t>
        </w:r>
      </w:ins>
    </w:p>
    <w:p w14:paraId="5D08A417" w14:textId="5E7B5F75" w:rsidR="006B7DBD" w:rsidRDefault="006B7DBD" w:rsidP="00604BE7">
      <w:pPr>
        <w:pStyle w:val="Code"/>
        <w:rPr>
          <w:ins w:id="512" w:author="Laurence Golding" w:date="2018-09-27T10:25:00Z"/>
        </w:rPr>
      </w:pPr>
      <w:ins w:id="513" w:author="Laurence Golding" w:date="2018-09-27T11:06:00Z">
        <w:r>
          <w:t xml:space="preserve">        "</w:t>
        </w:r>
        <w:proofErr w:type="spellStart"/>
        <w:r>
          <w:t>instanceGuid</w:t>
        </w:r>
        <w:proofErr w:type="spellEnd"/>
        <w:r>
          <w:t>": "333333333333-3333-3333-3333-333333333333"</w:t>
        </w:r>
      </w:ins>
    </w:p>
    <w:p w14:paraId="65DD9054" w14:textId="77777777" w:rsidR="00604BE7" w:rsidRDefault="00604BE7" w:rsidP="00604BE7">
      <w:pPr>
        <w:pStyle w:val="Code"/>
        <w:rPr>
          <w:ins w:id="514" w:author="Laurence Golding" w:date="2018-09-27T10:25:00Z"/>
        </w:rPr>
      </w:pPr>
      <w:ins w:id="515" w:author="Laurence Golding" w:date="2018-09-27T10:25:00Z">
        <w:r>
          <w:lastRenderedPageBreak/>
          <w:t xml:space="preserve">      }</w:t>
        </w:r>
      </w:ins>
    </w:p>
    <w:p w14:paraId="7FF6C885" w14:textId="77777777" w:rsidR="00604BE7" w:rsidRDefault="00604BE7" w:rsidP="00604BE7">
      <w:pPr>
        <w:pStyle w:val="Code"/>
        <w:rPr>
          <w:ins w:id="516" w:author="Laurence Golding" w:date="2018-09-27T10:25:00Z"/>
        </w:rPr>
      </w:pPr>
      <w:ins w:id="517" w:author="Laurence Golding" w:date="2018-09-27T10:25:00Z">
        <w:r>
          <w:t xml:space="preserve">    ]</w:t>
        </w:r>
      </w:ins>
    </w:p>
    <w:p w14:paraId="397786A2" w14:textId="77777777" w:rsidR="00604BE7" w:rsidRDefault="00604BE7" w:rsidP="00604BE7">
      <w:pPr>
        <w:pStyle w:val="Code"/>
        <w:rPr>
          <w:ins w:id="518" w:author="Laurence Golding" w:date="2018-09-27T10:25:00Z"/>
        </w:rPr>
      </w:pPr>
      <w:ins w:id="519" w:author="Laurence Golding" w:date="2018-09-27T10:25:00Z">
        <w:r>
          <w:t xml:space="preserve">  }</w:t>
        </w:r>
      </w:ins>
    </w:p>
    <w:p w14:paraId="3974D97B" w14:textId="77777777" w:rsidR="00604BE7" w:rsidRDefault="00604BE7" w:rsidP="00604BE7">
      <w:pPr>
        <w:pStyle w:val="Code"/>
        <w:rPr>
          <w:ins w:id="520" w:author="Laurence Golding" w:date="2018-09-27T10:25:00Z"/>
        </w:rPr>
      </w:pPr>
      <w:ins w:id="521" w:author="Laurence Golding" w:date="2018-09-27T10:25:00Z">
        <w:r>
          <w:t xml:space="preserve">  ...</w:t>
        </w:r>
      </w:ins>
    </w:p>
    <w:p w14:paraId="3BBADCA3" w14:textId="52C81B59" w:rsidR="00604BE7" w:rsidRPr="00604BE7" w:rsidRDefault="00604BE7" w:rsidP="00604BE7">
      <w:pPr>
        <w:pStyle w:val="Code"/>
        <w:rPr>
          <w:ins w:id="522" w:author="Laurence Golding" w:date="2018-09-27T10:24:00Z"/>
        </w:rPr>
      </w:pPr>
      <w:ins w:id="523" w:author="Laurence Golding" w:date="2018-09-27T10:25:00Z">
        <w:r>
          <w:t>}</w:t>
        </w:r>
      </w:ins>
    </w:p>
    <w:p w14:paraId="16B0E59A" w14:textId="04DEFCA9" w:rsidR="0040239D" w:rsidRPr="00C66549" w:rsidDel="00D373E0" w:rsidRDefault="0040239D" w:rsidP="00D373E0">
      <w:pPr>
        <w:rPr>
          <w:del w:id="524" w:author="Laurence Golding" w:date="2018-09-04T14:42:00Z"/>
        </w:rPr>
      </w:pPr>
      <w:ins w:id="525"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externalFiles</w:t>
        </w:r>
        <w:proofErr w:type="spellEnd"/>
        <w:r>
          <w:t xml:space="preserve">. Even if the property name erroneously appears in </w:t>
        </w:r>
        <w:proofErr w:type="spellStart"/>
        <w:r w:rsidRPr="00C43CC5">
          <w:rPr>
            <w:rStyle w:val="CODEtemp"/>
          </w:rPr>
          <w:t>externalFiles</w:t>
        </w:r>
        <w:proofErr w:type="spellEnd"/>
        <w:r>
          <w:t xml:space="preserve">, a SARIF consumer </w:t>
        </w:r>
        <w:r>
          <w:rPr>
            <w:b/>
          </w:rPr>
          <w:t xml:space="preserve">SHALL </w:t>
        </w:r>
        <w:r>
          <w:t>ignore the contents of the external file.</w:t>
        </w:r>
      </w:ins>
    </w:p>
    <w:p w14:paraId="6F4BF71F" w14:textId="7A68B29E" w:rsidR="000D32C1" w:rsidDel="00636635" w:rsidRDefault="000D32C1" w:rsidP="000D32C1">
      <w:pPr>
        <w:pStyle w:val="Heading3"/>
        <w:rPr>
          <w:del w:id="526" w:author="Laurence Golding" w:date="2018-10-10T12:07:00Z"/>
        </w:rPr>
      </w:pPr>
      <w:bookmarkStart w:id="527" w:name="_Ref493351359"/>
      <w:bookmarkStart w:id="528" w:name="_Toc516224708"/>
      <w:del w:id="529" w:author="Laurence Golding" w:date="2018-10-10T12:07:00Z">
        <w:r w:rsidDel="00636635">
          <w:delText>i</w:delText>
        </w:r>
        <w:r w:rsidR="00435405" w:rsidDel="00636635">
          <w:delText>nstanceGui</w:delText>
        </w:r>
        <w:r w:rsidDel="00636635">
          <w:delText>d property</w:delText>
        </w:r>
        <w:bookmarkEnd w:id="527"/>
        <w:bookmarkEnd w:id="528"/>
      </w:del>
    </w:p>
    <w:p w14:paraId="1C53D700" w14:textId="166EEB72" w:rsidR="006066AC" w:rsidDel="00636635" w:rsidRDefault="006066AC" w:rsidP="006066AC">
      <w:pPr>
        <w:rPr>
          <w:del w:id="530" w:author="Laurence Golding" w:date="2018-10-10T12:07:00Z"/>
        </w:rPr>
      </w:pPr>
      <w:del w:id="531"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532" w:author="Laurence Golding" w:date="2018-10-10T12:07:00Z"/>
        </w:rPr>
      </w:pPr>
      <w:del w:id="533"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534" w:author="Laurence Golding" w:date="2018-10-10T12:07:00Z"/>
        </w:rPr>
      </w:pPr>
      <w:bookmarkStart w:id="535" w:name="_Ref513207134"/>
      <w:bookmarkStart w:id="536" w:name="_Toc516224709"/>
      <w:del w:id="537" w:author="Laurence Golding" w:date="2018-10-10T12:07:00Z">
        <w:r w:rsidDel="00636635">
          <w:delText>logical</w:delText>
        </w:r>
        <w:r w:rsidR="000D32C1" w:rsidDel="00636635">
          <w:delText>Id property</w:delText>
        </w:r>
        <w:bookmarkEnd w:id="535"/>
        <w:bookmarkEnd w:id="536"/>
      </w:del>
    </w:p>
    <w:p w14:paraId="04F7FDE0" w14:textId="738A9BCD" w:rsidR="006066AC" w:rsidDel="00636635" w:rsidRDefault="006066AC" w:rsidP="006066AC">
      <w:pPr>
        <w:rPr>
          <w:del w:id="538" w:author="Laurence Golding" w:date="2018-10-10T12:07:00Z"/>
        </w:rPr>
      </w:pPr>
      <w:del w:id="539"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540" w:author="Laurence Golding" w:date="2018-10-10T12:07:00Z"/>
        </w:rPr>
      </w:pPr>
      <w:del w:id="541"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542" w:author="Laurence Golding" w:date="2018-10-10T12:07:00Z"/>
        </w:rPr>
      </w:pPr>
      <w:del w:id="543" w:author="Laurence Golding" w:date="2018-10-10T12:07:00Z">
        <w:r w:rsidDel="00636635">
          <w:delText>{</w:delText>
        </w:r>
      </w:del>
    </w:p>
    <w:p w14:paraId="4762ACBA" w14:textId="73FCC30F" w:rsidR="006066AC" w:rsidDel="00636635" w:rsidRDefault="006066AC" w:rsidP="009A31A3">
      <w:pPr>
        <w:pStyle w:val="Code"/>
        <w:rPr>
          <w:del w:id="544" w:author="Laurence Golding" w:date="2018-10-10T12:07:00Z"/>
        </w:rPr>
      </w:pPr>
      <w:del w:id="545"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546" w:author="Laurence Golding" w:date="2018-10-10T12:07:00Z"/>
        </w:rPr>
      </w:pPr>
      <w:del w:id="547" w:author="Laurence Golding" w:date="2018-10-10T12:07:00Z">
        <w:r w:rsidDel="00636635">
          <w:delText>}</w:delText>
        </w:r>
      </w:del>
    </w:p>
    <w:p w14:paraId="28434554" w14:textId="557B82F3" w:rsidR="00351779" w:rsidDel="00636635" w:rsidRDefault="00435405" w:rsidP="00351779">
      <w:pPr>
        <w:rPr>
          <w:del w:id="548" w:author="Laurence Golding" w:date="2018-10-10T12:07:00Z"/>
        </w:rPr>
      </w:pPr>
      <w:del w:id="549"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550" w:author="Laurence Golding" w:date="2018-10-10T12:07:00Z"/>
        </w:rPr>
      </w:pPr>
      <w:del w:id="551" w:author="Laurence Golding" w:date="2018-10-10T12:07:00Z">
        <w:r w:rsidDel="00636635">
          <w:delText>EXAMPLE 2:</w:delText>
        </w:r>
      </w:del>
    </w:p>
    <w:p w14:paraId="6947EF84" w14:textId="19C830D3" w:rsidR="00351779" w:rsidDel="00636635" w:rsidRDefault="00351779" w:rsidP="009A31A3">
      <w:pPr>
        <w:pStyle w:val="Code"/>
        <w:rPr>
          <w:del w:id="552" w:author="Laurence Golding" w:date="2018-10-10T12:07:00Z"/>
        </w:rPr>
      </w:pPr>
      <w:del w:id="553" w:author="Laurence Golding" w:date="2018-10-10T12:07:00Z">
        <w:r w:rsidDel="00636635">
          <w:delText>{</w:delText>
        </w:r>
      </w:del>
    </w:p>
    <w:p w14:paraId="07BC867B" w14:textId="75E5BAA9" w:rsidR="00351779" w:rsidDel="00636635" w:rsidRDefault="00351779" w:rsidP="009A31A3">
      <w:pPr>
        <w:pStyle w:val="Code"/>
        <w:rPr>
          <w:del w:id="554" w:author="Laurence Golding" w:date="2018-10-10T12:07:00Z"/>
        </w:rPr>
      </w:pPr>
      <w:del w:id="555"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556" w:author="Laurence Golding" w:date="2018-10-10T12:07:00Z"/>
        </w:rPr>
      </w:pPr>
      <w:del w:id="557" w:author="Laurence Golding" w:date="2018-10-10T12:07:00Z">
        <w:r w:rsidDel="00636635">
          <w:delText>}</w:delText>
        </w:r>
      </w:del>
    </w:p>
    <w:p w14:paraId="6AE1B169" w14:textId="6BC3D280" w:rsidR="00351779" w:rsidDel="00636635" w:rsidRDefault="00351779" w:rsidP="00435405">
      <w:pPr>
        <w:rPr>
          <w:del w:id="558" w:author="Laurence Golding" w:date="2018-10-10T12:07:00Z"/>
        </w:rPr>
      </w:pPr>
      <w:del w:id="559" w:author="Laurence Golding" w:date="2018-10-10T12:07:00Z">
        <w:r w:rsidDel="00636635">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560" w:author="Laurence Golding" w:date="2018-10-10T12:07:00Z"/>
        </w:rPr>
      </w:pPr>
      <w:bookmarkStart w:id="561" w:name="_Toc516224710"/>
      <w:del w:id="562" w:author="Laurence Golding" w:date="2018-10-10T12:07:00Z">
        <w:r w:rsidDel="00636635">
          <w:delText>description property</w:delText>
        </w:r>
        <w:bookmarkEnd w:id="561"/>
      </w:del>
    </w:p>
    <w:p w14:paraId="4429B86F" w14:textId="7AEA2FCA" w:rsidR="00E86746" w:rsidDel="00636635" w:rsidRDefault="00E86746" w:rsidP="00E86746">
      <w:pPr>
        <w:rPr>
          <w:del w:id="563" w:author="Laurence Golding" w:date="2018-10-10T12:07:00Z"/>
        </w:rPr>
      </w:pPr>
      <w:del w:id="564"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565" w:author="Laurence Golding" w:date="2018-10-10T12:07:00Z"/>
        </w:rPr>
      </w:pPr>
      <w:del w:id="566"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567" w:author="Laurence Golding" w:date="2018-10-10T12:07:00Z"/>
        </w:rPr>
      </w:pPr>
      <w:del w:id="568" w:author="Laurence Golding" w:date="2018-10-10T12:07:00Z">
        <w:r w:rsidDel="00636635">
          <w:delText>EXAMPLE:</w:delText>
        </w:r>
      </w:del>
    </w:p>
    <w:p w14:paraId="6287B9EE" w14:textId="770993B6" w:rsidR="00E86746" w:rsidDel="00636635" w:rsidRDefault="00E86746" w:rsidP="00E86746">
      <w:pPr>
        <w:pStyle w:val="Codesmall"/>
        <w:rPr>
          <w:del w:id="569" w:author="Laurence Golding" w:date="2018-10-10T12:07:00Z"/>
        </w:rPr>
      </w:pPr>
      <w:del w:id="570"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571" w:author="Laurence Golding" w:date="2018-10-10T12:07:00Z"/>
        </w:rPr>
      </w:pPr>
      <w:del w:id="572"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573" w:author="Laurence Golding" w:date="2018-10-10T12:07:00Z"/>
        </w:rPr>
      </w:pPr>
      <w:del w:id="574" w:author="Laurence Golding" w:date="2018-10-10T12:07:00Z">
        <w:r w:rsidDel="00636635">
          <w:delText xml:space="preserve">  "description": {</w:delText>
        </w:r>
      </w:del>
    </w:p>
    <w:p w14:paraId="030D087A" w14:textId="2109B9EF" w:rsidR="00E86746" w:rsidDel="00636635" w:rsidRDefault="00E86746" w:rsidP="00E86746">
      <w:pPr>
        <w:pStyle w:val="Codesmall"/>
        <w:rPr>
          <w:del w:id="575" w:author="Laurence Golding" w:date="2018-10-10T12:07:00Z"/>
        </w:rPr>
      </w:pPr>
      <w:del w:id="576"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577" w:author="Laurence Golding" w:date="2018-10-10T12:07:00Z"/>
        </w:rPr>
      </w:pPr>
      <w:del w:id="578"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579" w:author="Laurence Golding" w:date="2018-10-10T12:07:00Z"/>
        </w:rPr>
      </w:pPr>
      <w:del w:id="580" w:author="Laurence Golding" w:date="2018-10-10T12:07:00Z">
        <w:r w:rsidDel="00636635">
          <w:delText xml:space="preserve">             and build type '{1}'.",</w:delText>
        </w:r>
      </w:del>
    </w:p>
    <w:p w14:paraId="02EC979F" w14:textId="0EE4D8ED" w:rsidR="00E86746" w:rsidDel="00636635" w:rsidRDefault="00E86746" w:rsidP="00E86746">
      <w:pPr>
        <w:pStyle w:val="Codesmall"/>
        <w:rPr>
          <w:del w:id="581" w:author="Laurence Golding" w:date="2018-10-10T12:07:00Z"/>
        </w:rPr>
      </w:pPr>
      <w:del w:id="582" w:author="Laurence Golding" w:date="2018-10-10T12:07:00Z">
        <w:r w:rsidDel="00636635">
          <w:delText xml:space="preserve">    "arguments": [</w:delText>
        </w:r>
      </w:del>
    </w:p>
    <w:p w14:paraId="4981659C" w14:textId="70ABAF6F" w:rsidR="00E86746" w:rsidDel="00636635" w:rsidRDefault="00E86746" w:rsidP="00E86746">
      <w:pPr>
        <w:pStyle w:val="Codesmall"/>
        <w:rPr>
          <w:del w:id="583" w:author="Laurence Golding" w:date="2018-10-10T12:07:00Z"/>
        </w:rPr>
      </w:pPr>
      <w:del w:id="584" w:author="Laurence Golding" w:date="2018-10-10T12:07:00Z">
        <w:r w:rsidDel="00636635">
          <w:delText xml:space="preserve">      "x86",</w:delText>
        </w:r>
      </w:del>
    </w:p>
    <w:p w14:paraId="0423EA05" w14:textId="21AE5C47" w:rsidR="00E86746" w:rsidDel="00636635" w:rsidRDefault="00E86746" w:rsidP="00E86746">
      <w:pPr>
        <w:pStyle w:val="Codesmall"/>
        <w:rPr>
          <w:del w:id="585" w:author="Laurence Golding" w:date="2018-10-10T12:07:00Z"/>
        </w:rPr>
      </w:pPr>
      <w:del w:id="586" w:author="Laurence Golding" w:date="2018-10-10T12:07:00Z">
        <w:r w:rsidDel="00636635">
          <w:delText xml:space="preserve">      "debug"</w:delText>
        </w:r>
      </w:del>
    </w:p>
    <w:p w14:paraId="70D56BD9" w14:textId="3A76126B" w:rsidR="00E86746" w:rsidDel="00636635" w:rsidRDefault="00E86746" w:rsidP="00E86746">
      <w:pPr>
        <w:pStyle w:val="Codesmall"/>
        <w:rPr>
          <w:del w:id="587" w:author="Laurence Golding" w:date="2018-10-10T12:07:00Z"/>
        </w:rPr>
      </w:pPr>
      <w:del w:id="588" w:author="Laurence Golding" w:date="2018-10-10T12:07:00Z">
        <w:r w:rsidDel="00636635">
          <w:delText xml:space="preserve">    ]</w:delText>
        </w:r>
      </w:del>
    </w:p>
    <w:p w14:paraId="46976037" w14:textId="3DC038D5" w:rsidR="00E86746" w:rsidDel="00636635" w:rsidRDefault="00E86746" w:rsidP="00E86746">
      <w:pPr>
        <w:pStyle w:val="Codesmall"/>
        <w:rPr>
          <w:del w:id="589" w:author="Laurence Golding" w:date="2018-10-10T12:07:00Z"/>
        </w:rPr>
      </w:pPr>
      <w:del w:id="590" w:author="Laurence Golding" w:date="2018-10-10T12:07:00Z">
        <w:r w:rsidDel="00636635">
          <w:delText xml:space="preserve">  }</w:delText>
        </w:r>
      </w:del>
    </w:p>
    <w:p w14:paraId="06E3300C" w14:textId="3926491D" w:rsidR="00E86746" w:rsidDel="00636635" w:rsidRDefault="00E86746" w:rsidP="00E86746">
      <w:pPr>
        <w:pStyle w:val="Codesmall"/>
        <w:rPr>
          <w:del w:id="591" w:author="Laurence Golding" w:date="2018-10-10T12:07:00Z"/>
        </w:rPr>
      </w:pPr>
      <w:del w:id="592" w:author="Laurence Golding" w:date="2018-10-10T12:07:00Z">
        <w:r w:rsidDel="00636635">
          <w:lastRenderedPageBreak/>
          <w:delText>}</w:delText>
        </w:r>
      </w:del>
    </w:p>
    <w:p w14:paraId="0CCFB042" w14:textId="757C31EF" w:rsidR="00636635" w:rsidRDefault="00636635" w:rsidP="00636635">
      <w:pPr>
        <w:pStyle w:val="Heading3"/>
        <w:rPr>
          <w:ins w:id="593" w:author="Laurence Golding" w:date="2018-10-10T12:08:00Z"/>
        </w:rPr>
      </w:pPr>
      <w:bookmarkStart w:id="594" w:name="_Ref526937024"/>
      <w:ins w:id="595" w:author="Laurence Golding" w:date="2018-10-10T12:08:00Z">
        <w:r>
          <w:t>id property</w:t>
        </w:r>
        <w:bookmarkEnd w:id="594"/>
      </w:ins>
    </w:p>
    <w:p w14:paraId="389493B0" w14:textId="286C8DB6" w:rsidR="00636635" w:rsidRDefault="00636635" w:rsidP="00636635">
      <w:pPr>
        <w:rPr>
          <w:ins w:id="596" w:author="Laurence Golding" w:date="2018-10-10T12:12:00Z"/>
        </w:rPr>
      </w:pPr>
      <w:ins w:id="597"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ins>
      <w:r>
        <w:fldChar w:fldCharType="separate"/>
      </w:r>
      <w:ins w:id="598" w:author="Laurence Golding" w:date="2018-10-10T12:11:00Z">
        <w:r>
          <w:t>3.13</w:t>
        </w:r>
        <w:r>
          <w:fldChar w:fldCharType="end"/>
        </w:r>
        <w:r>
          <w:t>) that describes</w:t>
        </w:r>
      </w:ins>
      <w:ins w:id="599" w:author="Laurence Golding" w:date="2018-10-10T12:12:00Z">
        <w:r>
          <w:t xml:space="preserve"> this run.</w:t>
        </w:r>
      </w:ins>
    </w:p>
    <w:p w14:paraId="678537B0" w14:textId="2BE51F14" w:rsidR="00636635" w:rsidRDefault="00636635" w:rsidP="00636635">
      <w:pPr>
        <w:rPr>
          <w:ins w:id="600" w:author="Laurence Golding" w:date="2018-10-10T12:12:00Z"/>
        </w:rPr>
      </w:pPr>
      <w:ins w:id="601" w:author="Laurence Golding" w:date="2018-10-10T12:12:00Z">
        <w:r>
          <w:t>For an example, see §</w:t>
        </w:r>
        <w:r>
          <w:fldChar w:fldCharType="begin"/>
        </w:r>
        <w:r>
          <w:instrText xml:space="preserve"> REF _Ref526936874 \r \h </w:instrText>
        </w:r>
      </w:ins>
      <w:r>
        <w:fldChar w:fldCharType="separate"/>
      </w:r>
      <w:ins w:id="602" w:author="Laurence Golding" w:date="2018-10-10T12:12:00Z">
        <w:r>
          <w:t>3.13.1</w:t>
        </w:r>
        <w:r>
          <w:fldChar w:fldCharType="end"/>
        </w:r>
        <w:r>
          <w:t>.</w:t>
        </w:r>
      </w:ins>
    </w:p>
    <w:p w14:paraId="0FE6118B" w14:textId="09B45A4E" w:rsidR="00636635" w:rsidRDefault="00636635" w:rsidP="00636635">
      <w:pPr>
        <w:pStyle w:val="Heading3"/>
        <w:rPr>
          <w:ins w:id="603" w:author="Laurence Golding" w:date="2018-10-10T12:13:00Z"/>
        </w:rPr>
      </w:pPr>
      <w:bookmarkStart w:id="604" w:name="_Ref526937372"/>
      <w:proofErr w:type="spellStart"/>
      <w:ins w:id="605" w:author="Laurence Golding" w:date="2018-10-10T12:12:00Z">
        <w:r>
          <w:t>aggre</w:t>
        </w:r>
      </w:ins>
      <w:ins w:id="606" w:author="Laurence Golding" w:date="2018-10-10T12:13:00Z">
        <w:r>
          <w:t>gateIds</w:t>
        </w:r>
        <w:proofErr w:type="spellEnd"/>
        <w:r>
          <w:t xml:space="preserve"> property</w:t>
        </w:r>
        <w:bookmarkEnd w:id="604"/>
      </w:ins>
    </w:p>
    <w:p w14:paraId="1964DFAF" w14:textId="77777777" w:rsidR="00636635" w:rsidRDefault="00636635" w:rsidP="00636635">
      <w:pPr>
        <w:rPr>
          <w:ins w:id="607" w:author="Laurence Golding" w:date="2018-10-10T12:13:00Z"/>
        </w:rPr>
      </w:pPr>
      <w:ins w:id="608" w:author="Laurence Golding" w:date="2018-10-10T12:13:00Z">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ins>
      <w:r>
        <w:fldChar w:fldCharType="separate"/>
      </w:r>
      <w:ins w:id="609" w:author="Laurence Golding" w:date="2018-10-10T12:13:00Z">
        <w:r>
          <w:t>3.13</w:t>
        </w:r>
        <w:r>
          <w:fldChar w:fldCharType="end"/>
        </w:r>
        <w:r>
          <w:t>) each of which describes an aggregate of runs to which this run belongs.</w:t>
        </w:r>
      </w:ins>
    </w:p>
    <w:p w14:paraId="66F91BCE" w14:textId="60A06C47" w:rsidR="00636635" w:rsidRPr="00636635" w:rsidRDefault="00636635" w:rsidP="00636635">
      <w:pPr>
        <w:rPr>
          <w:ins w:id="610" w:author="Laurence Golding" w:date="2018-10-10T12:08:00Z"/>
        </w:rPr>
      </w:pPr>
      <w:ins w:id="611" w:author="Laurence Golding" w:date="2018-10-10T12:13:00Z">
        <w:r>
          <w:t>For an example, see §</w:t>
        </w:r>
        <w:r>
          <w:fldChar w:fldCharType="begin"/>
        </w:r>
        <w:r>
          <w:instrText xml:space="preserve"> REF _Ref526936874 \r \h </w:instrText>
        </w:r>
      </w:ins>
      <w:ins w:id="612" w:author="Laurence Golding" w:date="2018-10-10T12:13:00Z">
        <w:r>
          <w:fldChar w:fldCharType="separate"/>
        </w:r>
        <w:r>
          <w:t>3.13.1</w:t>
        </w:r>
        <w:r>
          <w:fldChar w:fldCharType="end"/>
        </w:r>
        <w:r>
          <w:t>.</w:t>
        </w:r>
      </w:ins>
    </w:p>
    <w:p w14:paraId="2BC037D2" w14:textId="07B23A0B" w:rsidR="000D32C1" w:rsidRDefault="000D32C1" w:rsidP="000D32C1">
      <w:pPr>
        <w:pStyle w:val="Heading3"/>
      </w:pPr>
      <w:bookmarkStart w:id="613" w:name="_Ref493475805"/>
      <w:bookmarkStart w:id="614" w:name="_Toc516224711"/>
      <w:proofErr w:type="spellStart"/>
      <w:r>
        <w:t>baselineI</w:t>
      </w:r>
      <w:r w:rsidR="00435405">
        <w:t>nstanceGui</w:t>
      </w:r>
      <w:r>
        <w:t>d</w:t>
      </w:r>
      <w:proofErr w:type="spellEnd"/>
      <w:r>
        <w:t xml:space="preserve"> property</w:t>
      </w:r>
      <w:bookmarkEnd w:id="613"/>
      <w:bookmarkEnd w:id="614"/>
    </w:p>
    <w:p w14:paraId="2AAA192D" w14:textId="2A24E72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ins w:id="615"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proofErr w:type="spellEnd"/>
      <w:r w:rsidRPr="006066AC">
        <w:t xml:space="preserve"> property (§</w:t>
      </w:r>
      <w:del w:id="616"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617" w:author="Laurence Golding" w:date="2018-10-10T12:14:00Z">
        <w:r w:rsidR="00A0147E">
          <w:fldChar w:fldCharType="begin"/>
        </w:r>
        <w:r w:rsidR="00A0147E">
          <w:instrText xml:space="preserve"> REF _Ref526937024 \r \h </w:instrText>
        </w:r>
      </w:ins>
      <w:r w:rsidR="00A0147E">
        <w:fldChar w:fldCharType="separate"/>
      </w:r>
      <w:ins w:id="618" w:author="Laurence Golding" w:date="2018-10-10T12:14:00Z">
        <w:r w:rsidR="00A0147E">
          <w:t>3.11.3</w:t>
        </w:r>
        <w:r w:rsidR="00A0147E">
          <w:fldChar w:fldCharType="end"/>
        </w:r>
      </w:ins>
      <w:ins w:id="619"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620" w:author="Laurence Golding" w:date="2018-10-10T12:15:00Z">
        <w:r w:rsidR="00A0147E">
          <w:t>3.13.5</w:t>
        </w:r>
        <w:r w:rsidR="00A0147E">
          <w:fldChar w:fldCharType="end"/>
        </w:r>
      </w:ins>
      <w:r w:rsidRPr="006066AC">
        <w:t>) of some previous run.</w:t>
      </w:r>
    </w:p>
    <w:p w14:paraId="730C1956" w14:textId="5E0EF4E5" w:rsidR="009A31A3" w:rsidDel="00A0147E" w:rsidRDefault="009A31A3" w:rsidP="006066AC">
      <w:pPr>
        <w:rPr>
          <w:del w:id="621" w:author="Laurence Golding" w:date="2018-10-10T12:15:00Z"/>
        </w:rPr>
      </w:pPr>
      <w:del w:id="622"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16EDDC65" w14:textId="60A34ACB" w:rsidR="000D32C1" w:rsidDel="00A0147E" w:rsidRDefault="000D32C1" w:rsidP="000D32C1">
      <w:pPr>
        <w:pStyle w:val="Heading3"/>
        <w:rPr>
          <w:del w:id="623" w:author="Laurence Golding" w:date="2018-10-10T12:16:00Z"/>
        </w:rPr>
      </w:pPr>
      <w:bookmarkStart w:id="624" w:name="_Ref514325384"/>
      <w:bookmarkStart w:id="625" w:name="_Ref514325738"/>
      <w:bookmarkStart w:id="626" w:name="_Toc516224712"/>
      <w:del w:id="627" w:author="Laurence Golding" w:date="2018-10-10T12:16:00Z">
        <w:r w:rsidDel="00A0147E">
          <w:delText>automation</w:delText>
        </w:r>
        <w:r w:rsidR="00435405" w:rsidDel="00A0147E">
          <w:delText>Logical</w:delText>
        </w:r>
        <w:r w:rsidDel="00A0147E">
          <w:delText>Id property</w:delText>
        </w:r>
        <w:bookmarkEnd w:id="624"/>
        <w:bookmarkEnd w:id="625"/>
        <w:bookmarkEnd w:id="626"/>
      </w:del>
    </w:p>
    <w:p w14:paraId="1443BC89" w14:textId="596EA73B" w:rsidR="006066AC" w:rsidDel="00A0147E" w:rsidRDefault="006066AC" w:rsidP="006066AC">
      <w:pPr>
        <w:rPr>
          <w:del w:id="628" w:author="Laurence Golding" w:date="2018-10-10T12:16:00Z"/>
        </w:rPr>
      </w:pPr>
      <w:del w:id="629"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630" w:author="Laurence Golding" w:date="2018-10-10T12:16:00Z"/>
        </w:rPr>
      </w:pPr>
      <w:del w:id="631" w:author="Laurence Golding" w:date="2018-10-10T12:16:00Z">
        <w:r w:rsidDel="00A0147E">
          <w:rPr>
            <w:rStyle w:val="CODEtemp"/>
          </w:rPr>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632" w:author="Laurence Golding" w:date="2018-10-10T12:16:00Z"/>
        </w:rPr>
      </w:pPr>
      <w:del w:id="633"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634" w:author="Laurence Golding" w:date="2018-10-10T12:16:00Z"/>
        </w:rPr>
      </w:pPr>
      <w:del w:id="635" w:author="Laurence Golding" w:date="2018-10-10T12:16:00Z">
        <w:r w:rsidDel="00A0147E">
          <w:delText>{</w:delText>
        </w:r>
      </w:del>
    </w:p>
    <w:p w14:paraId="56D21B45" w14:textId="0816CD81" w:rsidR="006066AC" w:rsidDel="00A0147E" w:rsidRDefault="006066AC" w:rsidP="006066AC">
      <w:pPr>
        <w:pStyle w:val="Code"/>
        <w:rPr>
          <w:del w:id="636" w:author="Laurence Golding" w:date="2018-10-10T12:16:00Z"/>
        </w:rPr>
      </w:pPr>
      <w:del w:id="637"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638" w:author="Laurence Golding" w:date="2018-10-10T12:16:00Z"/>
        </w:rPr>
      </w:pPr>
      <w:del w:id="639" w:author="Laurence Golding" w:date="2018-10-10T12:16:00Z">
        <w:r w:rsidDel="00A0147E">
          <w:delText xml:space="preserve">  ...</w:delText>
        </w:r>
      </w:del>
    </w:p>
    <w:p w14:paraId="52712FA4" w14:textId="56C873D3" w:rsidR="006066AC" w:rsidDel="00A0147E" w:rsidRDefault="006066AC" w:rsidP="006066AC">
      <w:pPr>
        <w:pStyle w:val="Code"/>
        <w:rPr>
          <w:del w:id="640" w:author="Laurence Golding" w:date="2018-10-10T12:16:00Z"/>
        </w:rPr>
      </w:pPr>
      <w:del w:id="641" w:author="Laurence Golding" w:date="2018-10-10T12:16:00Z">
        <w:r w:rsidDel="00A0147E">
          <w:delText>}</w:delText>
        </w:r>
      </w:del>
    </w:p>
    <w:p w14:paraId="1D2FFE6B" w14:textId="29A8A230" w:rsidR="000D32C1" w:rsidRDefault="000D32C1" w:rsidP="000D32C1">
      <w:pPr>
        <w:pStyle w:val="Heading3"/>
      </w:pPr>
      <w:bookmarkStart w:id="642" w:name="_Toc516224713"/>
      <w:r>
        <w:t>architecture property</w:t>
      </w:r>
      <w:bookmarkEnd w:id="64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643" w:name="_Ref493350956"/>
      <w:bookmarkStart w:id="644" w:name="_Toc516224714"/>
      <w:r>
        <w:t>tool property</w:t>
      </w:r>
      <w:bookmarkEnd w:id="643"/>
      <w:bookmarkEnd w:id="644"/>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645" w:name="_Ref507657941"/>
      <w:bookmarkStart w:id="646" w:name="_Toc516224715"/>
      <w:r>
        <w:t>invocation</w:t>
      </w:r>
      <w:r w:rsidR="00514F09">
        <w:t>s</w:t>
      </w:r>
      <w:r>
        <w:t xml:space="preserve"> property</w:t>
      </w:r>
      <w:bookmarkEnd w:id="645"/>
      <w:bookmarkEnd w:id="646"/>
    </w:p>
    <w:p w14:paraId="676BBCBB" w14:textId="1358B97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3107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3107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647" w:name="_Toc516224716"/>
      <w:r>
        <w:t>conversion property</w:t>
      </w:r>
      <w:bookmarkEnd w:id="647"/>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648" w:name="_Ref511829897"/>
      <w:bookmarkStart w:id="649" w:name="_Toc516224717"/>
      <w:proofErr w:type="spellStart"/>
      <w:r>
        <w:t>versionControlProvenance</w:t>
      </w:r>
      <w:proofErr w:type="spellEnd"/>
      <w:r>
        <w:t xml:space="preserve"> property</w:t>
      </w:r>
      <w:bookmarkEnd w:id="648"/>
      <w:bookmarkEnd w:id="649"/>
    </w:p>
    <w:p w14:paraId="40DFBA3C" w14:textId="79045D63"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32C86BE0"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331070">
        <w:t>3.16</w:t>
      </w:r>
      <w:r>
        <w:fldChar w:fldCharType="end"/>
      </w:r>
      <w:r>
        <w:t>).</w:t>
      </w:r>
    </w:p>
    <w:p w14:paraId="252CBC5B" w14:textId="5855598C" w:rsidR="002315DB" w:rsidRDefault="002315DB" w:rsidP="002315DB">
      <w:pPr>
        <w:pStyle w:val="Codesmall"/>
      </w:pPr>
      <w:r>
        <w:t xml:space="preserve">      "</w:t>
      </w:r>
      <w:proofErr w:type="spellStart"/>
      <w:del w:id="650" w:author="Laurence Golding" w:date="2018-09-27T09:27:00Z">
        <w:r w:rsidDel="007A480E">
          <w:delText>uri</w:delText>
        </w:r>
      </w:del>
      <w:ins w:id="651" w:author="Laurence Golding" w:date="2018-09-27T09:27:00Z">
        <w:r w:rsidR="007A480E">
          <w:t>repositoryUri</w:t>
        </w:r>
      </w:ins>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331070">
        <w:t>3.16.3</w:t>
      </w:r>
      <w:r w:rsidR="00EC5421">
        <w:fldChar w:fldCharType="end"/>
      </w:r>
      <w:r>
        <w:t>.</w:t>
      </w:r>
    </w:p>
    <w:p w14:paraId="5C24FC9B" w14:textId="1468F051"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w:t>
      </w:r>
      <w:del w:id="652" w:author="Laurence Golding" w:date="2018-09-27T09:28:00Z">
        <w:r w:rsidDel="007A480E">
          <w:delText xml:space="preserve">      </w:delText>
        </w:r>
      </w:del>
      <w:r>
        <w:t># See §</w:t>
      </w:r>
      <w:r w:rsidR="00EC5421">
        <w:fldChar w:fldCharType="begin"/>
      </w:r>
      <w:r w:rsidR="00EC5421">
        <w:instrText xml:space="preserve"> REF _Ref513199006 \r \h </w:instrText>
      </w:r>
      <w:r w:rsidR="00EC5421">
        <w:fldChar w:fldCharType="separate"/>
      </w:r>
      <w:r w:rsidR="00331070">
        <w:t>3.16.4</w:t>
      </w:r>
      <w:r w:rsidR="00EC5421">
        <w:fldChar w:fldCharType="end"/>
      </w:r>
      <w:r>
        <w:t>.</w:t>
      </w:r>
    </w:p>
    <w:p w14:paraId="1B1D75B0" w14:textId="2965E0EB" w:rsidR="00EC5421" w:rsidRDefault="00EC5421" w:rsidP="00EC5421">
      <w:pPr>
        <w:pStyle w:val="Codesmall"/>
      </w:pPr>
      <w:r>
        <w:t xml:space="preserve">      "branch": "master"                       </w:t>
      </w:r>
      <w:del w:id="653" w:author="Laurence Golding" w:date="2018-09-27T09:28:00Z">
        <w:r w:rsidDel="007A480E">
          <w:delText xml:space="preserve">      </w:delText>
        </w:r>
      </w:del>
      <w:r>
        <w:t># See §</w:t>
      </w:r>
      <w:r>
        <w:fldChar w:fldCharType="begin"/>
      </w:r>
      <w:r>
        <w:instrText xml:space="preserve"> REF _Ref511829698 \r \h </w:instrText>
      </w:r>
      <w:r>
        <w:fldChar w:fldCharType="separate"/>
      </w:r>
      <w:r w:rsidR="0033107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654" w:name="_Ref508869459"/>
      <w:bookmarkStart w:id="655" w:name="_Ref508869524"/>
      <w:bookmarkStart w:id="656" w:name="_Ref508869585"/>
      <w:bookmarkStart w:id="657" w:name="_Toc516224718"/>
      <w:bookmarkStart w:id="658" w:name="_Ref493345118"/>
      <w:proofErr w:type="spellStart"/>
      <w:r>
        <w:lastRenderedPageBreak/>
        <w:t>originalUriBaseIds</w:t>
      </w:r>
      <w:proofErr w:type="spellEnd"/>
      <w:r>
        <w:t xml:space="preserve"> property</w:t>
      </w:r>
      <w:bookmarkEnd w:id="654"/>
      <w:bookmarkEnd w:id="655"/>
      <w:bookmarkEnd w:id="656"/>
      <w:bookmarkEnd w:id="657"/>
    </w:p>
    <w:p w14:paraId="2DDCF7C4" w14:textId="522FADC7" w:rsidR="0012319B" w:rsidRDefault="0012319B" w:rsidP="0012319B">
      <w:pPr>
        <w:rPr>
          <w:ins w:id="659" w:author="Laurence Golding" w:date="2018-09-27T13:51:00Z"/>
        </w:rPr>
      </w:pPr>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ins w:id="660" w:author="Laurence Golding" w:date="2018-10-18T15:42:00Z">
        <w:r w:rsidR="00E14A98">
          <w:t>n</w:t>
        </w:r>
      </w:ins>
      <w:r w:rsidR="00CD4F20">
        <w:t xml:space="preserve"> </w:t>
      </w:r>
      <w:del w:id="661"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662" w:author="Laurence Golding" w:date="2018-09-27T13:48:00Z">
        <w:r w:rsidR="00A34799">
          <w:t xml:space="preserve"> and each of whose property values is a </w:t>
        </w:r>
        <w:proofErr w:type="spellStart"/>
        <w:r w:rsidR="00A34799" w:rsidRPr="00A34799">
          <w:rPr>
            <w:rStyle w:val="CODEtemp"/>
          </w:rPr>
          <w:t>fileLocation</w:t>
        </w:r>
        <w:proofErr w:type="spellEnd"/>
        <w:r w:rsidR="00A34799">
          <w:t xml:space="preserve"> object (</w:t>
        </w:r>
      </w:ins>
      <w:ins w:id="663" w:author="Laurence Golding" w:date="2018-09-27T13:50:00Z">
        <w:r w:rsidR="00A34799" w:rsidRPr="001C3E3E">
          <w:t>§</w:t>
        </w:r>
      </w:ins>
      <w:ins w:id="664" w:author="Laurence Golding" w:date="2018-09-27T13:51:00Z">
        <w:r w:rsidR="00A34799">
          <w:fldChar w:fldCharType="begin"/>
        </w:r>
        <w:r w:rsidR="00A34799">
          <w:instrText xml:space="preserve"> REF _Ref508989521 \r \h </w:instrText>
        </w:r>
      </w:ins>
      <w:r w:rsidR="00A34799">
        <w:fldChar w:fldCharType="separate"/>
      </w:r>
      <w:ins w:id="665" w:author="Laurence Golding" w:date="2018-09-27T13:51:00Z">
        <w:r w:rsidR="00A34799">
          <w:t>3.3</w:t>
        </w:r>
        <w:r w:rsidR="00A34799">
          <w:fldChar w:fldCharType="end"/>
        </w:r>
      </w:ins>
      <w:ins w:id="666" w:author="Laurence Golding" w:date="2018-09-27T13:48:00Z">
        <w:r w:rsidR="00A34799">
          <w:t>) that specifies</w:t>
        </w:r>
      </w:ins>
      <w:ins w:id="667" w:author="Laurence Golding" w:date="2018-09-27T13:49:00Z">
        <w:r w:rsidR="00A34799">
          <w:t xml:space="preserve"> (in the manner described below) the</w:t>
        </w:r>
      </w:ins>
      <w:del w:id="668"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669"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670" w:author="Laurence Golding" w:date="2018-09-27T13:52:00Z"/>
        </w:rPr>
      </w:pPr>
      <w:ins w:id="671" w:author="Laurence Golding" w:date="2018-09-27T13:52:00Z">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ins>
      <w:ins w:id="672" w:author="Laurence Golding" w:date="2018-09-27T13:52:00Z">
        <w:r>
          <w:fldChar w:fldCharType="separate"/>
        </w:r>
        <w:r>
          <w:t>3.3.2</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ins>
    </w:p>
    <w:p w14:paraId="788A801B" w14:textId="7B485803" w:rsidR="00A34799" w:rsidRDefault="00A34799" w:rsidP="0012319B">
      <w:ins w:id="673" w:author="Laurence Golding" w:date="2018-09-27T13:52:00Z">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674" w:author="Laurence Golding" w:date="2018-09-27T13:53:00Z"/>
        </w:rPr>
      </w:pPr>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del w:id="675"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676" w:author="Laurence Golding" w:date="2018-09-27T13:52:00Z">
        <w:r w:rsidR="00A34799">
          <w:t>elsew</w:t>
        </w:r>
      </w:ins>
      <w:ins w:id="677"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678" w:author="Laurence Golding" w:date="2018-09-27T13:53:00Z"/>
        </w:rPr>
      </w:pPr>
      <w:del w:id="679"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680" w:author="Laurence Golding" w:date="2018-09-27T13:53:00Z"/>
        </w:rPr>
      </w:pPr>
      <w:ins w:id="681" w:author="Laurence Golding" w:date="2018-09-27T13:53:00Z">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ins>
    </w:p>
    <w:p w14:paraId="2E72A4C6" w14:textId="77777777" w:rsidR="00A34799" w:rsidRDefault="00A34799" w:rsidP="00A34799">
      <w:pPr>
        <w:pStyle w:val="Note"/>
        <w:rPr>
          <w:ins w:id="682" w:author="Laurence Golding" w:date="2018-09-27T13:53:00Z"/>
        </w:rPr>
      </w:pPr>
      <w:ins w:id="683" w:author="Laurence Golding" w:date="2018-09-27T13:53:00Z">
        <w:r>
          <w:t xml:space="preserve">NOTE 1: This procedure is part of an overall URI base id resolution procedure described in </w:t>
        </w:r>
        <w:r w:rsidRPr="001C3E3E">
          <w:t>§</w:t>
        </w:r>
        <w:r>
          <w:fldChar w:fldCharType="begin"/>
        </w:r>
        <w:r>
          <w:instrText xml:space="preserve"> REF _Ref507592476 \r \h </w:instrText>
        </w:r>
      </w:ins>
      <w:ins w:id="684" w:author="Laurence Golding" w:date="2018-09-27T13:53:00Z">
        <w:r>
          <w:fldChar w:fldCharType="separate"/>
        </w:r>
        <w:r>
          <w:t>3.3.3</w:t>
        </w:r>
        <w:r>
          <w:fldChar w:fldCharType="end"/>
        </w:r>
        <w:r>
          <w:t>.</w:t>
        </w:r>
      </w:ins>
    </w:p>
    <w:p w14:paraId="7F2810D9" w14:textId="77777777" w:rsidR="00A34799" w:rsidRPr="00F45E15" w:rsidRDefault="00A34799" w:rsidP="00A34799">
      <w:pPr>
        <w:pStyle w:val="Note"/>
        <w:rPr>
          <w:ins w:id="685" w:author="Laurence Golding" w:date="2018-09-27T13:53:00Z"/>
        </w:rPr>
      </w:pPr>
      <w:ins w:id="686" w:author="Laurence Golding" w:date="2018-09-27T13:53:00Z">
        <w:r>
          <w:t xml:space="preserve">NOTE 2: In this procedure, we refer to the resolved URI value by the variable name </w:t>
        </w:r>
        <w:proofErr w:type="spellStart"/>
        <w:r w:rsidRPr="00F45E15">
          <w:rPr>
            <w:rStyle w:val="CODEtemp"/>
          </w:rPr>
          <w:t>resolvedUri</w:t>
        </w:r>
        <w:proofErr w:type="spellEnd"/>
        <w:r>
          <w:t>.</w:t>
        </w:r>
      </w:ins>
    </w:p>
    <w:p w14:paraId="3F1B5BA1" w14:textId="77777777" w:rsidR="00A34799" w:rsidRDefault="00A34799" w:rsidP="00A34799">
      <w:pPr>
        <w:pStyle w:val="ListParagraph"/>
        <w:numPr>
          <w:ilvl w:val="0"/>
          <w:numId w:val="72"/>
        </w:numPr>
        <w:rPr>
          <w:ins w:id="687" w:author="Laurence Golding" w:date="2018-09-27T13:53:00Z"/>
        </w:rPr>
      </w:pPr>
      <w:ins w:id="688" w:author="Laurence Golding" w:date="2018-09-27T13:53:00Z">
        <w:r>
          <w:t xml:space="preserve">Set </w:t>
        </w:r>
        <w:proofErr w:type="spellStart"/>
        <w:r w:rsidRPr="00F45E15">
          <w:rPr>
            <w:rStyle w:val="CODEtemp"/>
          </w:rPr>
          <w:t>resolvedUri</w:t>
        </w:r>
        <w:proofErr w:type="spellEnd"/>
        <w:r>
          <w:t xml:space="preserve"> to the empty string.</w:t>
        </w:r>
        <w:r>
          <w:br/>
        </w:r>
      </w:ins>
    </w:p>
    <w:p w14:paraId="179700A3" w14:textId="77777777" w:rsidR="00A34799" w:rsidRDefault="00A34799" w:rsidP="00A34799">
      <w:pPr>
        <w:pStyle w:val="ListParagraph"/>
        <w:numPr>
          <w:ilvl w:val="0"/>
          <w:numId w:val="72"/>
        </w:numPr>
        <w:rPr>
          <w:ins w:id="689" w:author="Laurence Golding" w:date="2018-09-27T13:53:00Z"/>
        </w:rPr>
      </w:pPr>
      <w:ins w:id="690" w:author="Laurence Golding" w:date="2018-09-27T13:53:00Z">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ins>
    </w:p>
    <w:p w14:paraId="17003C31" w14:textId="5C90C68A" w:rsidR="00A34799" w:rsidRDefault="00A34799" w:rsidP="00A34799">
      <w:pPr>
        <w:pStyle w:val="ListParagraph"/>
        <w:numPr>
          <w:ilvl w:val="0"/>
          <w:numId w:val="72"/>
        </w:numPr>
        <w:rPr>
          <w:ins w:id="691" w:author="Laurence Golding" w:date="2018-09-27T13:53:00Z"/>
        </w:rPr>
      </w:pPr>
      <w:ins w:id="692" w:author="Laurence Golding" w:date="2018-09-27T13:54:00Z">
        <w:r>
          <w:t>Prepend</w:t>
        </w:r>
      </w:ins>
      <w:ins w:id="693" w:author="Laurence Golding" w:date="2018-09-27T13:55:00Z">
        <w:r>
          <w:t xml:space="preserve"> </w:t>
        </w:r>
        <w:proofErr w:type="spellStart"/>
        <w:r w:rsidRPr="00201AA9">
          <w:rPr>
            <w:rStyle w:val="CODEtemp"/>
          </w:rPr>
          <w:t>fileLocation.uri</w:t>
        </w:r>
      </w:ins>
      <w:proofErr w:type="spellEnd"/>
      <w:ins w:id="694" w:author="Laurence Golding" w:date="2018-09-27T13:54:00Z">
        <w:r>
          <w:t xml:space="preserve"> to</w:t>
        </w:r>
      </w:ins>
      <w:ins w:id="695" w:author="Laurence Golding" w:date="2018-09-27T13:53:00Z">
        <w:r>
          <w:t xml:space="preserve"> </w:t>
        </w:r>
        <w:proofErr w:type="spellStart"/>
        <w:r w:rsidRPr="00201AA9">
          <w:rPr>
            <w:rStyle w:val="CODEtemp"/>
          </w:rPr>
          <w:t>resolvedUri</w:t>
        </w:r>
        <w:proofErr w:type="spellEnd"/>
        <w:r>
          <w:t>.</w:t>
        </w:r>
        <w:r>
          <w:br/>
        </w:r>
      </w:ins>
    </w:p>
    <w:p w14:paraId="7F11E882" w14:textId="1AC85D29" w:rsidR="00A34799" w:rsidRDefault="00A34799" w:rsidP="00A34799">
      <w:pPr>
        <w:pStyle w:val="ListParagraph"/>
        <w:numPr>
          <w:ilvl w:val="0"/>
          <w:numId w:val="72"/>
        </w:numPr>
        <w:rPr>
          <w:ins w:id="696" w:author="Laurence Golding" w:date="2018-09-27T13:53:00Z"/>
        </w:rPr>
      </w:pPr>
      <w:ins w:id="697" w:author="Laurence Golding" w:date="2018-09-27T13:53:00Z">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ins>
      <w:ins w:id="698" w:author="Laurence Golding" w:date="2018-09-27T13:55:00Z">
        <w:r>
          <w:br/>
        </w:r>
        <w:r>
          <w:br/>
        </w:r>
      </w:ins>
      <w:ins w:id="699" w:author="Laurence Golding" w:date="2018-09-27T13:53:00Z">
        <w:r>
          <w:t>Otherwise:</w:t>
        </w:r>
        <w:r>
          <w:br/>
        </w:r>
      </w:ins>
    </w:p>
    <w:p w14:paraId="6D11B2B8" w14:textId="77777777" w:rsidR="00A34799" w:rsidRDefault="00A34799" w:rsidP="00A34799">
      <w:pPr>
        <w:pStyle w:val="ListParagraph"/>
        <w:numPr>
          <w:ilvl w:val="0"/>
          <w:numId w:val="72"/>
        </w:numPr>
        <w:rPr>
          <w:ins w:id="700" w:author="Laurence Golding" w:date="2018-09-27T13:53:00Z"/>
        </w:rPr>
      </w:pPr>
      <w:ins w:id="701" w:author="Laurence Golding" w:date="2018-09-27T13:53:00Z">
        <w:r>
          <w:t xml:space="preserve">If </w:t>
        </w:r>
        <w:proofErr w:type="spellStart"/>
        <w:r w:rsidRPr="00201AA9">
          <w:rPr>
            <w:rStyle w:val="CODEtemp"/>
          </w:rPr>
          <w:t>uriBaseId</w:t>
        </w:r>
        <w:proofErr w:type="spellEnd"/>
        <w:r>
          <w:t xml:space="preserve"> is absent, the resolution procedure fails.</w:t>
        </w:r>
      </w:ins>
    </w:p>
    <w:p w14:paraId="5B022179" w14:textId="77777777" w:rsidR="00A34799" w:rsidRDefault="00A34799" w:rsidP="00A34799">
      <w:pPr>
        <w:pStyle w:val="Note"/>
        <w:rPr>
          <w:ins w:id="702" w:author="Laurence Golding" w:date="2018-09-27T13:53:00Z"/>
        </w:rPr>
      </w:pPr>
      <w:ins w:id="703" w:author="Laurence Golding" w:date="2018-09-27T13:53:00Z">
        <w:r>
          <w:t>NOTE 3: This would not occur in a valid SARIF file, but the file might not be valid.</w:t>
        </w:r>
      </w:ins>
    </w:p>
    <w:p w14:paraId="7BCAF6B2" w14:textId="77777777" w:rsidR="00A34799" w:rsidRDefault="00A34799" w:rsidP="00A34799">
      <w:pPr>
        <w:pStyle w:val="ListParagraph"/>
        <w:numPr>
          <w:ilvl w:val="0"/>
          <w:numId w:val="72"/>
        </w:numPr>
        <w:rPr>
          <w:ins w:id="704" w:author="Laurence Golding" w:date="2018-09-27T13:53:00Z"/>
        </w:rPr>
      </w:pPr>
      <w:ins w:id="705" w:author="Laurence Golding" w:date="2018-09-27T13:53:00Z">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706" w:author="Laurence Golding" w:date="2018-09-27T13:53:00Z"/>
        </w:rPr>
      </w:pPr>
      <w:ins w:id="707" w:author="Laurence Golding" w:date="2018-09-27T13:53:00Z">
        <w:r>
          <w:t>NOTE 4: This would not occur in a valid SARIF file, but the file might not be valid.</w:t>
        </w:r>
      </w:ins>
    </w:p>
    <w:p w14:paraId="11314A8F" w14:textId="6E60EC41" w:rsidR="00A34799" w:rsidRPr="002555A2" w:rsidRDefault="00A34799" w:rsidP="00A34799">
      <w:pPr>
        <w:pStyle w:val="ListParagraph"/>
        <w:numPr>
          <w:ilvl w:val="0"/>
          <w:numId w:val="72"/>
        </w:numPr>
      </w:pPr>
      <w:ins w:id="708" w:author="Laurence Golding" w:date="2018-09-27T13:53:00Z">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709" w:author="Laurence Golding" w:date="2018-09-27T13:56:00Z">
        <w:r w:rsidR="00A34799">
          <w:rPr>
            <w:rStyle w:val="CODEtemp"/>
          </w:rPr>
          <w:t>code/MyProject/</w:t>
        </w:r>
      </w:ins>
      <w:r w:rsidRPr="00452DD2">
        <w:rPr>
          <w:rStyle w:val="CODEtemp"/>
        </w:rPr>
        <w:t>src</w:t>
      </w:r>
      <w:ins w:id="710"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w:t>
      </w:r>
      <w:r>
        <w:lastRenderedPageBreak/>
        <w:t xml:space="preserve">it on the local file system at </w:t>
      </w:r>
      <w:r w:rsidRPr="00082677">
        <w:rPr>
          <w:rStyle w:val="CODEtemp"/>
        </w:rPr>
        <w:t>"C:\</w:t>
      </w:r>
      <w:ins w:id="711"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ins w:id="712" w:author="Laurence Golding" w:date="2018-09-27T13:57:00Z">
        <w:r w:rsidR="00A34799">
          <w:t>.</w:t>
        </w:r>
      </w:ins>
    </w:p>
    <w:p w14:paraId="338678E9" w14:textId="2D6DE371" w:rsidR="0012319B" w:rsidRDefault="0012319B" w:rsidP="0012319B">
      <w:pPr>
        <w:pStyle w:val="Codesmall"/>
        <w:rPr>
          <w:ins w:id="713" w:author="Laurence Golding" w:date="2018-09-27T13:58:00Z"/>
        </w:rPr>
      </w:pPr>
      <w:r>
        <w:t xml:space="preserve">  "</w:t>
      </w:r>
      <w:proofErr w:type="spellStart"/>
      <w:r>
        <w:t>originalBaseIds</w:t>
      </w:r>
      <w:proofErr w:type="spellEnd"/>
      <w:r>
        <w:t>": {</w:t>
      </w:r>
    </w:p>
    <w:p w14:paraId="6BBB43A2" w14:textId="786EF72F" w:rsidR="00B9118E" w:rsidRDefault="00B9118E" w:rsidP="0012319B">
      <w:pPr>
        <w:pStyle w:val="Codesmall"/>
        <w:rPr>
          <w:ins w:id="714" w:author="Laurence Golding" w:date="2018-09-27T13:57:00Z"/>
        </w:rPr>
      </w:pPr>
      <w:ins w:id="715" w:author="Laurence Golding" w:date="2018-09-27T13:58:00Z">
        <w:r>
          <w:t xml:space="preserve">    "PROJECTROOT": {</w:t>
        </w:r>
      </w:ins>
    </w:p>
    <w:p w14:paraId="240BFE56" w14:textId="2DB4F7F3" w:rsidR="00A34799" w:rsidRDefault="00B9118E" w:rsidP="0012319B">
      <w:pPr>
        <w:pStyle w:val="Codesmall"/>
        <w:rPr>
          <w:ins w:id="716" w:author="Laurence Golding" w:date="2018-09-27T13:58:00Z"/>
        </w:rPr>
      </w:pPr>
      <w:ins w:id="717" w:author="Laurence Golding" w:date="2018-09-27T13:58:00Z">
        <w:r>
          <w:t xml:space="preserve">  </w:t>
        </w:r>
      </w:ins>
      <w:ins w:id="718" w:author="Laurence Golding" w:date="2018-09-27T13:57:00Z">
        <w:r w:rsidR="00A34799">
          <w:t xml:space="preserve">    </w:t>
        </w:r>
      </w:ins>
      <w:ins w:id="719" w:author="Laurence Golding" w:date="2018-09-27T13:58:00Z">
        <w:r>
          <w:t>"</w:t>
        </w:r>
      </w:ins>
      <w:ins w:id="720" w:author="Laurence Golding" w:date="2018-09-27T13:57:00Z">
        <w:r w:rsidR="00F6333E">
          <w:t>uri"</w:t>
        </w:r>
        <w:r w:rsidR="00453771">
          <w:t xml:space="preserve">: </w:t>
        </w:r>
      </w:ins>
      <w:ins w:id="721" w:author="Laurence Golding" w:date="2018-09-27T13:59:00Z">
        <w:r>
          <w:rPr>
            <w:rStyle w:val="Hyperlink"/>
          </w:rPr>
          <w:t>"</w:t>
        </w:r>
        <w:r w:rsidRPr="00B9118E">
          <w:t>file:///C:/code/MyProject/</w:t>
        </w:r>
        <w:r>
          <w:t>"</w:t>
        </w:r>
      </w:ins>
    </w:p>
    <w:p w14:paraId="48D89E9A" w14:textId="644E1E32" w:rsidR="00B9118E" w:rsidRDefault="00B9118E" w:rsidP="0012319B">
      <w:pPr>
        <w:pStyle w:val="Codesmall"/>
      </w:pPr>
      <w:ins w:id="722" w:author="Laurence Golding" w:date="2018-09-27T13:58:00Z">
        <w:r>
          <w:t xml:space="preserve">    },</w:t>
        </w:r>
      </w:ins>
    </w:p>
    <w:p w14:paraId="6A1BBCAD" w14:textId="77777777" w:rsidR="00B9118E" w:rsidRDefault="0012319B" w:rsidP="0012319B">
      <w:pPr>
        <w:pStyle w:val="Codesmall"/>
        <w:rPr>
          <w:ins w:id="723" w:author="Laurence Golding" w:date="2018-09-27T13:59:00Z"/>
        </w:rPr>
      </w:pPr>
      <w:r>
        <w:t xml:space="preserve">    "SRCROOT": </w:t>
      </w:r>
      <w:ins w:id="724" w:author="Laurence Golding" w:date="2018-09-27T13:59:00Z">
        <w:r w:rsidR="00B9118E">
          <w:t>{</w:t>
        </w:r>
      </w:ins>
    </w:p>
    <w:p w14:paraId="48D955AA" w14:textId="0D71241A" w:rsidR="0012319B" w:rsidRDefault="00B9118E" w:rsidP="0012319B">
      <w:pPr>
        <w:pStyle w:val="Codesmall"/>
        <w:rPr>
          <w:ins w:id="725" w:author="Laurence Golding" w:date="2018-09-27T13:59:00Z"/>
        </w:rPr>
      </w:pPr>
      <w:ins w:id="726" w:author="Laurence Golding" w:date="2018-09-27T13:59:00Z">
        <w:r>
          <w:t xml:space="preserve">      "uri": </w:t>
        </w:r>
      </w:ins>
      <w:r w:rsidR="0012319B">
        <w:t>"</w:t>
      </w:r>
      <w:ins w:id="727" w:author="Laurence Golding" w:date="2018-09-27T13:58:00Z">
        <w:r w:rsidDel="00B9118E">
          <w:t xml:space="preserve"> </w:t>
        </w:r>
      </w:ins>
      <w:del w:id="728" w:author="Laurence Golding" w:date="2018-09-27T13:58:00Z">
        <w:r w:rsidR="0012319B" w:rsidDel="00B9118E">
          <w:delText>file:///C:/</w:delText>
        </w:r>
      </w:del>
      <w:proofErr w:type="spellStart"/>
      <w:r w:rsidR="0012319B">
        <w:t>src</w:t>
      </w:r>
      <w:proofErr w:type="spellEnd"/>
      <w:ins w:id="729" w:author="Laurence Golding" w:date="2018-09-27T13:59:00Z">
        <w:r>
          <w:t>/</w:t>
        </w:r>
      </w:ins>
      <w:r w:rsidR="0012319B">
        <w:t>"</w:t>
      </w:r>
      <w:ins w:id="730" w:author="Laurence Golding" w:date="2018-09-27T13:59:00Z">
        <w:r>
          <w:t>,</w:t>
        </w:r>
      </w:ins>
    </w:p>
    <w:p w14:paraId="44A8C951" w14:textId="1AC44DBB" w:rsidR="00B9118E" w:rsidRDefault="00B9118E" w:rsidP="0012319B">
      <w:pPr>
        <w:pStyle w:val="Codesmall"/>
        <w:rPr>
          <w:ins w:id="731" w:author="Laurence Golding" w:date="2018-09-27T13:59:00Z"/>
        </w:rPr>
      </w:pPr>
      <w:ins w:id="732" w:author="Laurence Golding" w:date="2018-09-27T13:59:00Z">
        <w:r>
          <w:t xml:space="preserve">      "</w:t>
        </w:r>
        <w:proofErr w:type="spellStart"/>
        <w:r>
          <w:t>uriBaseId</w:t>
        </w:r>
        <w:proofErr w:type="spellEnd"/>
        <w:r>
          <w:t>": "PROJECTROOT"</w:t>
        </w:r>
      </w:ins>
    </w:p>
    <w:p w14:paraId="77E6CDD4" w14:textId="25CC4DDD" w:rsidR="00B9118E" w:rsidRDefault="00B9118E" w:rsidP="0012319B">
      <w:pPr>
        <w:pStyle w:val="Codesmall"/>
      </w:pPr>
      <w:ins w:id="733" w:author="Laurence Golding" w:date="2018-09-27T13:59:00Z">
        <w:r>
          <w:t xml:space="preserve">    }</w:t>
        </w:r>
      </w:ins>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4BD22DA3"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31070">
        <w:t>3.19</w:t>
      </w:r>
      <w:r w:rsidR="00B213E1">
        <w:fldChar w:fldCharType="end"/>
      </w:r>
      <w:r w:rsidR="00B213E1">
        <w:t>)</w:t>
      </w:r>
      <w:ins w:id="734" w:author="Laurence Golding" w:date="2018-09-27T13:57:00Z">
        <w:r w:rsidR="00A34799">
          <w:t>.</w:t>
        </w:r>
      </w:ins>
      <w:del w:id="735" w:author="Laurence Golding" w:date="2018-09-27T13:57:00Z">
        <w:r w:rsidR="00B213E1" w:rsidDel="00A34799">
          <w:delText xml:space="preserve"> </w:delText>
        </w:r>
      </w:del>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4856344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31070">
        <w:t>3.20</w:t>
      </w:r>
      <w:r w:rsidR="00B213E1">
        <w:fldChar w:fldCharType="end"/>
      </w:r>
      <w:r w:rsidR="00B213E1">
        <w:t>)</w:t>
      </w:r>
      <w:ins w:id="736" w:author="Laurence Golding" w:date="2018-09-27T13:57:00Z">
        <w:r w:rsidR="00A34799">
          <w:t>.</w:t>
        </w:r>
      </w:ins>
    </w:p>
    <w:p w14:paraId="26DCDECF" w14:textId="5D71F64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31070">
        <w:t>3.20.2</w:t>
      </w:r>
      <w:r w:rsidR="00C6546E">
        <w:fldChar w:fldCharType="end"/>
      </w:r>
      <w:r w:rsidR="00C6546E">
        <w:t>.</w:t>
      </w:r>
    </w:p>
    <w:p w14:paraId="14E37F0A" w14:textId="2E1F86D8"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331070">
        <w:t>3.2</w:t>
      </w:r>
      <w:r w:rsidR="00B213E1">
        <w:fldChar w:fldCharType="end"/>
      </w:r>
      <w:r w:rsidR="00B213E1">
        <w:t>)</w:t>
      </w:r>
      <w:ins w:id="737" w:author="Laurence Golding" w:date="2018-09-27T13:57:00Z">
        <w:r w:rsidR="00A34799">
          <w:t>.</w:t>
        </w:r>
      </w:ins>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54138EE1" w:rsidR="00AF6E4D" w:rsidDel="00463E5C" w:rsidRDefault="00AF6E4D" w:rsidP="00AF6E4D">
      <w:pPr>
        <w:rPr>
          <w:del w:id="738" w:author="Laurence Golding" w:date="2018-09-27T14:00:00Z"/>
        </w:rPr>
      </w:pPr>
      <w:del w:id="739"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740" w:name="_Ref507667580"/>
      <w:bookmarkStart w:id="741" w:name="_Toc516224719"/>
      <w:r>
        <w:t>files property</w:t>
      </w:r>
      <w:bookmarkEnd w:id="658"/>
      <w:bookmarkEnd w:id="740"/>
      <w:bookmarkEnd w:id="741"/>
    </w:p>
    <w:p w14:paraId="07E80975" w14:textId="24B82ABD" w:rsidR="006A16A8" w:rsidRDefault="006A16A8" w:rsidP="006A16A8">
      <w:pPr>
        <w:pStyle w:val="Heading4"/>
      </w:pPr>
      <w:bookmarkStart w:id="742" w:name="_Toc516224720"/>
      <w:r>
        <w:t>General</w:t>
      </w:r>
      <w:bookmarkEnd w:id="742"/>
    </w:p>
    <w:p w14:paraId="1A04899C" w14:textId="1C4ADAA3"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743" w:author="Laurence Golding" w:date="2018-10-18T15:42:00Z">
        <w:r w:rsidR="00E14A98">
          <w:t>n</w:t>
        </w:r>
      </w:ins>
      <w:r w:rsidRPr="003B5868">
        <w:t xml:space="preserve"> </w:t>
      </w:r>
      <w:del w:id="744" w:author="Laurence Golding" w:date="2018-10-18T15:42:00Z">
        <w:r w:rsidRPr="003B5868" w:rsidDel="00E14A98">
          <w:delText xml:space="preserve">JSON </w:delText>
        </w:r>
      </w:del>
      <w:r w:rsidRPr="003B5868">
        <w:t>object</w:t>
      </w:r>
      <w:r w:rsidR="004A12C7">
        <w:t xml:space="preserve"> (§</w:t>
      </w:r>
      <w:r w:rsidR="004A12C7">
        <w:fldChar w:fldCharType="begin"/>
      </w:r>
      <w:r w:rsidR="004A12C7">
        <w:instrText xml:space="preserve"> REF _Ref508798892 \r \h </w:instrText>
      </w:r>
      <w:r w:rsidR="004A12C7">
        <w:fldChar w:fldCharType="separate"/>
      </w:r>
      <w:r w:rsidR="0033107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778812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785DF594" w:rsidR="003B5868" w:rsidRDefault="003B5868" w:rsidP="00C85F5E">
      <w:pPr>
        <w:pStyle w:val="Codesmall"/>
      </w:pPr>
      <w:r>
        <w:t xml:space="preserve">    "hashes": </w:t>
      </w:r>
      <w:del w:id="745" w:author="Laurence Golding" w:date="2018-09-26T14:51:00Z">
        <w:r w:rsidDel="00C16C96">
          <w:delText>[</w:delText>
        </w:r>
      </w:del>
      <w:ins w:id="746" w:author="Laurence Golding" w:date="2018-09-26T14:51:00Z">
        <w:r w:rsidR="00C16C96">
          <w:t>{</w:t>
        </w:r>
      </w:ins>
    </w:p>
    <w:p w14:paraId="68E02924" w14:textId="239910D8" w:rsidR="003B5868" w:rsidDel="00C16C96" w:rsidRDefault="003B5868" w:rsidP="00C85F5E">
      <w:pPr>
        <w:pStyle w:val="Codesmall"/>
        <w:rPr>
          <w:del w:id="747" w:author="Laurence Golding" w:date="2018-09-26T14:52:00Z"/>
        </w:rPr>
      </w:pPr>
      <w:del w:id="748" w:author="Laurence Golding" w:date="2018-09-26T14:52:00Z">
        <w:r w:rsidDel="00C16C96">
          <w:delText xml:space="preserve">      {</w:delText>
        </w:r>
      </w:del>
    </w:p>
    <w:p w14:paraId="7A9747BB" w14:textId="14A9FEB2" w:rsidR="003B5868" w:rsidRDefault="003B5868" w:rsidP="00C85F5E">
      <w:pPr>
        <w:pStyle w:val="Codesmall"/>
      </w:pPr>
      <w:del w:id="749" w:author="Laurence Golding" w:date="2018-09-26T14:52:00Z">
        <w:r w:rsidDel="00C16C96">
          <w:delText xml:space="preserve">  </w:delText>
        </w:r>
      </w:del>
      <w:r>
        <w:t xml:space="preserve">      "</w:t>
      </w:r>
      <w:del w:id="750" w:author="Laurence Golding" w:date="2018-09-26T14:52:00Z">
        <w:r w:rsidDel="00C16C96">
          <w:delText>value</w:delText>
        </w:r>
      </w:del>
      <w:ins w:id="751" w:author="Laurence Golding" w:date="2018-09-26T14:52:00Z">
        <w:r w:rsidR="00C16C96">
          <w:t>sha-256</w:t>
        </w:r>
      </w:ins>
      <w:r>
        <w:t>": "b13ce2678a8807ba0765ab94a0ecd394f869bc81"</w:t>
      </w:r>
      <w:del w:id="752" w:author="Laurence Golding" w:date="2018-09-26T14:52:00Z">
        <w:r w:rsidDel="00C16C96">
          <w:delText>,</w:delText>
        </w:r>
      </w:del>
    </w:p>
    <w:p w14:paraId="18A7C23A" w14:textId="4A08660E" w:rsidR="003B5868" w:rsidDel="00C16C96" w:rsidRDefault="003B5868" w:rsidP="00C85F5E">
      <w:pPr>
        <w:pStyle w:val="Codesmall"/>
        <w:rPr>
          <w:del w:id="753" w:author="Laurence Golding" w:date="2018-09-26T14:52:00Z"/>
        </w:rPr>
      </w:pPr>
      <w:del w:id="754"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C85F5E">
      <w:pPr>
        <w:pStyle w:val="Codesmall"/>
        <w:rPr>
          <w:del w:id="755" w:author="Laurence Golding" w:date="2018-09-26T14:52:00Z"/>
        </w:rPr>
      </w:pPr>
      <w:del w:id="756" w:author="Laurence Golding" w:date="2018-09-26T14:52:00Z">
        <w:r w:rsidDel="00C16C96">
          <w:delText xml:space="preserve">      }</w:delText>
        </w:r>
      </w:del>
    </w:p>
    <w:p w14:paraId="165F481D" w14:textId="49DF9D8E" w:rsidR="003B5868" w:rsidRDefault="003B5868" w:rsidP="00C85F5E">
      <w:pPr>
        <w:pStyle w:val="Codesmall"/>
      </w:pPr>
      <w:r>
        <w:t xml:space="preserve">    </w:t>
      </w:r>
      <w:del w:id="757" w:author="Laurence Golding" w:date="2018-09-26T14:51:00Z">
        <w:r w:rsidDel="00C16C96">
          <w:delText>]</w:delText>
        </w:r>
      </w:del>
      <w:ins w:id="758" w:author="Laurence Golding" w:date="2018-09-26T14:51:00Z">
        <w:r w:rsidR="00C16C96">
          <w:t>}</w:t>
        </w:r>
      </w:ins>
    </w:p>
    <w:p w14:paraId="65723372" w14:textId="0D4BAD66" w:rsidR="003B5868" w:rsidRDefault="003B5868" w:rsidP="00C85F5E">
      <w:pPr>
        <w:pStyle w:val="Codesmall"/>
      </w:pPr>
      <w:r>
        <w:t xml:space="preserve">  }</w:t>
      </w:r>
    </w:p>
    <w:p w14:paraId="5CF8E829" w14:textId="268E5D94" w:rsidR="003B5868" w:rsidRDefault="003B5868" w:rsidP="00C85F5E">
      <w:pPr>
        <w:pStyle w:val="Codesmall"/>
        <w:rPr>
          <w:ins w:id="759" w:author="Laurence Golding" w:date="2018-09-04T14:45:00Z"/>
        </w:rPr>
      </w:pPr>
      <w:r>
        <w:t>}</w:t>
      </w:r>
    </w:p>
    <w:p w14:paraId="3EA8D001" w14:textId="6EFCB81D" w:rsidR="00D373E0" w:rsidRDefault="00D373E0" w:rsidP="00D373E0"/>
    <w:p w14:paraId="7F6A01F8" w14:textId="13A3750A" w:rsidR="00C85F5E" w:rsidRDefault="00C85F5E" w:rsidP="00C85F5E">
      <w:pPr>
        <w:pStyle w:val="Heading4"/>
      </w:pPr>
      <w:bookmarkStart w:id="760" w:name="_Ref508985072"/>
      <w:bookmarkStart w:id="761" w:name="_Toc516224721"/>
      <w:r>
        <w:lastRenderedPageBreak/>
        <w:t>Property names</w:t>
      </w:r>
      <w:bookmarkEnd w:id="760"/>
      <w:bookmarkEnd w:id="761"/>
    </w:p>
    <w:p w14:paraId="2525CEB8" w14:textId="5827338A" w:rsidR="00C85F5E" w:rsidRDefault="00C85F5E" w:rsidP="00C85F5E">
      <w:r>
        <w:t xml:space="preserve">The property names in the </w:t>
      </w:r>
      <w:r w:rsidRPr="00B41400">
        <w:rPr>
          <w:rStyle w:val="CODEtemp"/>
        </w:rPr>
        <w:t>files</w:t>
      </w:r>
      <w:r>
        <w:t xml:space="preserve"> object are related to the file locations specified in </w:t>
      </w:r>
      <w:proofErr w:type="spellStart"/>
      <w:r w:rsidRPr="00B41400">
        <w:rPr>
          <w:rStyle w:val="CODEtemp"/>
        </w:rPr>
        <w:t>fileLocation</w:t>
      </w:r>
      <w:proofErr w:type="spellEnd"/>
      <w:r>
        <w:t xml:space="preserve"> objects (§</w:t>
      </w:r>
      <w:r>
        <w:fldChar w:fldCharType="begin"/>
      </w:r>
      <w:r>
        <w:instrText xml:space="preserve"> REF _Ref507594747 \r \h </w:instrText>
      </w:r>
      <w:r>
        <w:fldChar w:fldCharType="separate"/>
      </w:r>
      <w:r w:rsidR="0033107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762" w:name="_Hlk508703537"/>
      <w:r>
        <w:t>relative property name</w:t>
      </w:r>
      <w:bookmarkEnd w:id="762"/>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w:t>
      </w:r>
      <w:proofErr w:type="spellStart"/>
      <w:r>
        <w:t>uriBaseId</w:t>
      </w:r>
      <w:proofErr w:type="spellEnd"/>
      <w:r>
        <w:t xml:space="preserve"> property in a </w:t>
      </w:r>
      <w:proofErr w:type="spellStart"/>
      <w:r>
        <w:t>fileLocation</w:t>
      </w:r>
      <w:proofErr w:type="spellEnd"/>
      <w:r>
        <w:t xml:space="preserve"> object ?)</w:t>
      </w:r>
    </w:p>
    <w:p w14:paraId="4ADE1425" w14:textId="36DFD28F" w:rsidR="00C85F5E" w:rsidRPr="0042754C" w:rsidRDefault="00C85F5E" w:rsidP="00C85F5E">
      <w:r>
        <w:t xml:space="preserve">If the </w:t>
      </w:r>
      <w:proofErr w:type="spellStart"/>
      <w:r w:rsidRPr="00B41400">
        <w:rPr>
          <w:rStyle w:val="CODEtemp"/>
        </w:rPr>
        <w:t>fileLocation.uri</w:t>
      </w:r>
      <w:proofErr w:type="spellEnd"/>
      <w:r>
        <w:t xml:space="preserve"> property (§</w:t>
      </w:r>
      <w:r>
        <w:fldChar w:fldCharType="begin"/>
      </w:r>
      <w:r>
        <w:instrText xml:space="preserve"> REF _Ref507592462 \r \h </w:instrText>
      </w:r>
      <w:r>
        <w:fldChar w:fldCharType="separate"/>
      </w:r>
      <w:r w:rsidR="0033107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4B79E57" w14:textId="77777777" w:rsidR="00C85F5E" w:rsidRDefault="00C85F5E" w:rsidP="00C85F5E">
      <w:pPr>
        <w:pStyle w:val="Note"/>
      </w:pPr>
      <w:r>
        <w:t xml:space="preserve">EXAMPLE 1: In this example, a </w:t>
      </w:r>
      <w:proofErr w:type="spellStart"/>
      <w:r w:rsidRPr="00B41400">
        <w:rPr>
          <w:rStyle w:val="CODEtemp"/>
        </w:rPr>
        <w:t>fileLocation</w:t>
      </w:r>
      <w:proofErr w:type="spellEnd"/>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ADE32E0"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32923A5F" w14:textId="77777777" w:rsidR="00C85F5E" w:rsidRDefault="00C85F5E" w:rsidP="00C85F5E">
      <w:pPr>
        <w:pStyle w:val="Codesmall"/>
      </w:pPr>
      <w:r>
        <w:t xml:space="preserve">  "results": [</w:t>
      </w:r>
    </w:p>
    <w:p w14:paraId="2ED60C67" w14:textId="39BB7B2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64A6A69B" w14:textId="77777777" w:rsidR="00C85F5E" w:rsidRDefault="00C85F5E" w:rsidP="00C85F5E">
      <w:pPr>
        <w:pStyle w:val="Codesmall"/>
      </w:pPr>
      <w:r>
        <w:t xml:space="preserve">      "</w:t>
      </w:r>
      <w:proofErr w:type="spellStart"/>
      <w:r>
        <w:t>relatedLocations</w:t>
      </w:r>
      <w:proofErr w:type="spellEnd"/>
      <w:r>
        <w:t>": [</w:t>
      </w:r>
    </w:p>
    <w:p w14:paraId="68526452" w14:textId="2DFDA8E2"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31070">
        <w:t>3.34</w:t>
      </w:r>
      <w:r>
        <w:fldChar w:fldCharType="end"/>
      </w:r>
      <w:r>
        <w:t>).</w:t>
      </w:r>
    </w:p>
    <w:p w14:paraId="3BDF79BA" w14:textId="20AFF2D1"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074DA98B" w14:textId="21030FF4"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w:t>
      </w:r>
      <w:proofErr w:type="spellStart"/>
      <w:r>
        <w:t>fileLocation</w:t>
      </w:r>
      <w:proofErr w:type="spellEnd"/>
      <w:r>
        <w:t xml:space="preserve">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DB3671A" w:rsidR="00C85F5E" w:rsidRDefault="00C85F5E" w:rsidP="00C85F5E">
      <w:r>
        <w:t xml:space="preserve">If the </w:t>
      </w:r>
      <w:proofErr w:type="spellStart"/>
      <w:r w:rsidRPr="00B41400">
        <w:rPr>
          <w:rStyle w:val="CODEtemp"/>
        </w:rPr>
        <w:t>fileLocation.uri</w:t>
      </w:r>
      <w:proofErr w:type="spellEnd"/>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proofErr w:type="spellStart"/>
      <w:r w:rsidRPr="0042754C">
        <w:rPr>
          <w:rStyle w:val="CODEtemp"/>
        </w:rPr>
        <w:t>fileLocation.uri</w:t>
      </w:r>
      <w:proofErr w:type="spellEnd"/>
      <w:r>
        <w:t xml:space="preserve"> in the sense described in §</w:t>
      </w:r>
      <w:r>
        <w:fldChar w:fldCharType="begin"/>
      </w:r>
      <w:r>
        <w:instrText xml:space="preserve"> REF _Ref507592462 \r \h </w:instrText>
      </w:r>
      <w:r>
        <w:fldChar w:fldCharType="separate"/>
      </w:r>
      <w:r w:rsidR="00331070">
        <w:t>3.3.2</w:t>
      </w:r>
      <w:r>
        <w:fldChar w:fldCharType="end"/>
      </w:r>
      <w:r>
        <w:t>.</w:t>
      </w:r>
    </w:p>
    <w:p w14:paraId="40BBD419" w14:textId="49502927" w:rsidR="00C85F5E" w:rsidRDefault="00C85F5E" w:rsidP="00C85F5E">
      <w:pPr>
        <w:pStyle w:val="Note"/>
      </w:pPr>
      <w:r>
        <w:t xml:space="preserve">EXAMPLE 2: In this example, a </w:t>
      </w:r>
      <w:proofErr w:type="spellStart"/>
      <w:r w:rsidRPr="001205D3">
        <w:rPr>
          <w:rStyle w:val="CODEtemp"/>
        </w:rPr>
        <w:t>fileLocation</w:t>
      </w:r>
      <w:proofErr w:type="spellEnd"/>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18AD985E" w:rsidR="00C85F5E" w:rsidRDefault="00C85F5E" w:rsidP="00C85F5E">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0E9FFF9F" w14:textId="77777777" w:rsidR="00C85F5E" w:rsidRDefault="00C85F5E" w:rsidP="00C85F5E">
      <w:pPr>
        <w:pStyle w:val="Codesmall"/>
      </w:pPr>
      <w:r>
        <w:t xml:space="preserve">  "results": [</w:t>
      </w:r>
    </w:p>
    <w:p w14:paraId="2B1E2CCA" w14:textId="63843764"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3FA8FEF0" w14:textId="77777777" w:rsidR="00C85F5E" w:rsidRDefault="00C85F5E" w:rsidP="00C85F5E">
      <w:pPr>
        <w:pStyle w:val="Codesmall"/>
      </w:pPr>
      <w:r>
        <w:t xml:space="preserve">      "</w:t>
      </w:r>
      <w:proofErr w:type="spellStart"/>
      <w:r>
        <w:t>relatedLocations</w:t>
      </w:r>
      <w:proofErr w:type="spellEnd"/>
      <w:r>
        <w:t>": [</w:t>
      </w:r>
    </w:p>
    <w:p w14:paraId="51490C33" w14:textId="63D8F12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31070">
        <w:t>3.20</w:t>
      </w:r>
      <w:r w:rsidR="009A40CD">
        <w:fldChar w:fldCharType="end"/>
      </w:r>
      <w:r>
        <w:t>).</w:t>
      </w:r>
    </w:p>
    <w:p w14:paraId="7A65DBF0" w14:textId="4105CC64"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 (§</w:t>
      </w:r>
      <w:r>
        <w:fldChar w:fldCharType="begin"/>
      </w:r>
      <w:r>
        <w:instrText xml:space="preserve"> REF _Ref493477390 \r \h </w:instrText>
      </w:r>
      <w:r>
        <w:fldChar w:fldCharType="separate"/>
      </w:r>
      <w:r w:rsidR="00331070">
        <w:t>3.21</w:t>
      </w:r>
      <w:r>
        <w:fldChar w:fldCharType="end"/>
      </w:r>
      <w:r>
        <w:t>).</w:t>
      </w:r>
    </w:p>
    <w:p w14:paraId="30B3771B" w14:textId="1E2BB82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 (§</w:t>
      </w:r>
      <w:r>
        <w:fldChar w:fldCharType="begin"/>
      </w:r>
      <w:r>
        <w:instrText xml:space="preserve"> REF _Ref507594747 \r \h </w:instrText>
      </w:r>
      <w:r>
        <w:fldChar w:fldCharType="separate"/>
      </w:r>
      <w:r w:rsidR="00331070">
        <w:t>3.2</w:t>
      </w:r>
      <w:r>
        <w:fldChar w:fldCharType="end"/>
      </w:r>
      <w:r>
        <w:t>).</w:t>
      </w:r>
    </w:p>
    <w:p w14:paraId="6FED1674" w14:textId="77777777" w:rsidR="00C85F5E" w:rsidRDefault="00C85F5E" w:rsidP="00C85F5E">
      <w:pPr>
        <w:pStyle w:val="Codesmall"/>
      </w:pPr>
      <w:r>
        <w:t xml:space="preserve">              "uri": "</w:t>
      </w:r>
      <w:proofErr w:type="spellStart"/>
      <w:r>
        <w:t>input.c</w:t>
      </w:r>
      <w:proofErr w:type="spellEnd"/>
      <w:r>
        <w:t>",</w:t>
      </w:r>
    </w:p>
    <w:p w14:paraId="75836390" w14:textId="77777777" w:rsidR="00C85F5E" w:rsidRDefault="00C85F5E" w:rsidP="00C85F5E">
      <w:pPr>
        <w:pStyle w:val="Codesmall"/>
      </w:pPr>
      <w:r>
        <w:t xml:space="preserve">              "</w:t>
      </w:r>
      <w:proofErr w:type="spellStart"/>
      <w:r>
        <w:t>uriBaseId</w:t>
      </w:r>
      <w:proofErr w:type="spellEnd"/>
      <w:r>
        <w:t>":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lastRenderedPageBreak/>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proofErr w:type="spellStart"/>
      <w:r w:rsidRPr="00B41400">
        <w:t>input.c</w:t>
      </w:r>
      <w:proofErr w:type="spellEnd"/>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w:t>
      </w:r>
      <w:proofErr w:type="spellStart"/>
      <w:r>
        <w:t>fileLocation</w:t>
      </w:r>
      <w:proofErr w:type="spellEnd"/>
      <w:r>
        <w:t xml:space="preserve">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7C403D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proofErr w:type="spellStart"/>
      <w:r w:rsidRPr="00B41400">
        <w:rPr>
          <w:rStyle w:val="CODEtemp"/>
        </w:rPr>
        <w:t>fileLocation</w:t>
      </w:r>
      <w:proofErr w:type="spellEnd"/>
      <w:r>
        <w:t xml:space="preserve"> objects with equivalent relative </w:t>
      </w:r>
      <w:r w:rsidR="00842D42">
        <w:t>reference</w:t>
      </w:r>
      <w:r>
        <w:t>-valued</w:t>
      </w:r>
      <w:r w:rsidRPr="00B41400">
        <w:rPr>
          <w:rStyle w:val="CODEtemp"/>
        </w:rPr>
        <w:t xml:space="preserve"> uri </w:t>
      </w:r>
      <w:r>
        <w:t xml:space="preserve">properties but different </w:t>
      </w:r>
      <w:proofErr w:type="spellStart"/>
      <w:r w:rsidRPr="00B41400">
        <w:rPr>
          <w:rStyle w:val="CODEtemp"/>
        </w:rPr>
        <w:t>uriBaseId</w:t>
      </w:r>
      <w:proofErr w:type="spellEnd"/>
      <w:r>
        <w:t xml:space="preserve"> properties (§</w:t>
      </w:r>
      <w:r>
        <w:fldChar w:fldCharType="begin"/>
      </w:r>
      <w:r>
        <w:instrText xml:space="preserve"> REF _Ref507592476 \r \h </w:instrText>
      </w:r>
      <w:r>
        <w:fldChar w:fldCharType="separate"/>
      </w:r>
      <w:r w:rsidR="0033107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proofErr w:type="spellStart"/>
      <w:r w:rsidRPr="003A355F">
        <w:rPr>
          <w:rStyle w:val="CODEtemp"/>
        </w:rPr>
        <w:t>fileLocation</w:t>
      </w:r>
      <w:proofErr w:type="spellEnd"/>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proofErr w:type="spellStart"/>
      <w:r w:rsidRPr="003A355F">
        <w:rPr>
          <w:rStyle w:val="CODEtemp"/>
        </w:rPr>
        <w:t>uriBaseId</w:t>
      </w:r>
      <w:proofErr w:type="spellEnd"/>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D65C6C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3107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4B6FC4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31070">
        <w:t>3.19</w:t>
      </w:r>
      <w:r w:rsidR="00EB5421">
        <w:fldChar w:fldCharType="end"/>
      </w:r>
      <w:r w:rsidR="00EB5421">
        <w:t>).</w:t>
      </w:r>
    </w:p>
    <w:p w14:paraId="39BF10F7" w14:textId="77777777" w:rsidR="00C85F5E" w:rsidRDefault="00C85F5E" w:rsidP="00C85F5E">
      <w:pPr>
        <w:pStyle w:val="Codesmall"/>
      </w:pPr>
      <w:r>
        <w:t xml:space="preserve">      "</w:t>
      </w:r>
      <w:proofErr w:type="spellStart"/>
      <w:r>
        <w:t>relatedLocations</w:t>
      </w:r>
      <w:proofErr w:type="spellEnd"/>
      <w:r>
        <w:t>": [</w:t>
      </w:r>
    </w:p>
    <w:p w14:paraId="71FAB2E3" w14:textId="677EDB1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31070">
        <w:t>3.20</w:t>
      </w:r>
      <w:r w:rsidR="009A40CD">
        <w:fldChar w:fldCharType="end"/>
      </w:r>
      <w:r w:rsidR="00EB5421">
        <w:t>).</w:t>
      </w:r>
    </w:p>
    <w:p w14:paraId="39ADA288" w14:textId="42F16612"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421">
        <w:t xml:space="preserve"> (§</w:t>
      </w:r>
      <w:r w:rsidR="00EB5421">
        <w:fldChar w:fldCharType="begin"/>
      </w:r>
      <w:r w:rsidR="00EB5421">
        <w:instrText xml:space="preserve"> REF _Ref493477390 \r \h </w:instrText>
      </w:r>
      <w:r w:rsidR="00EB5421">
        <w:fldChar w:fldCharType="separate"/>
      </w:r>
      <w:r w:rsidR="00331070">
        <w:t>3.21</w:t>
      </w:r>
      <w:r w:rsidR="00EB5421">
        <w:fldChar w:fldCharType="end"/>
      </w:r>
      <w:r w:rsidR="00EB5421">
        <w:t>).</w:t>
      </w:r>
    </w:p>
    <w:p w14:paraId="5540FCD1" w14:textId="1F15BBC9"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421">
        <w:t xml:space="preserve"> (§</w:t>
      </w:r>
      <w:r w:rsidR="00EB5421">
        <w:fldChar w:fldCharType="begin"/>
      </w:r>
      <w:r w:rsidR="00EB5421">
        <w:instrText xml:space="preserve"> REF _Ref507594747 \r \h </w:instrText>
      </w:r>
      <w:r w:rsidR="00EB5421">
        <w:fldChar w:fldCharType="separate"/>
      </w:r>
      <w:r w:rsidR="00331070">
        <w:t>3.2</w:t>
      </w:r>
      <w:r w:rsidR="00EB5421">
        <w:fldChar w:fldCharType="end"/>
      </w:r>
      <w:r w:rsidR="00EB5421">
        <w:t>).</w:t>
      </w:r>
    </w:p>
    <w:p w14:paraId="392FCDB8" w14:textId="77777777" w:rsidR="00C85F5E" w:rsidRDefault="00C85F5E" w:rsidP="00C85F5E">
      <w:pPr>
        <w:pStyle w:val="Codesmall"/>
      </w:pPr>
      <w:r>
        <w:t xml:space="preserve">              "uri": "</w:t>
      </w:r>
      <w:proofErr w:type="spellStart"/>
      <w:r>
        <w:t>utilities.c</w:t>
      </w:r>
      <w:proofErr w:type="spellEnd"/>
      <w:r>
        <w:t>",</w:t>
      </w:r>
    </w:p>
    <w:p w14:paraId="79F3E5FB" w14:textId="77777777" w:rsidR="00C85F5E" w:rsidRDefault="00C85F5E" w:rsidP="00C85F5E">
      <w:pPr>
        <w:pStyle w:val="Codesmall"/>
      </w:pPr>
      <w:r>
        <w:t xml:space="preserve">              "</w:t>
      </w:r>
      <w:proofErr w:type="spellStart"/>
      <w:r>
        <w:t>uriBaseId</w:t>
      </w:r>
      <w:proofErr w:type="spellEnd"/>
      <w:r>
        <w:t>":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w:t>
      </w:r>
      <w:proofErr w:type="spellStart"/>
      <w:r>
        <w:t>physicalLocation</w:t>
      </w:r>
      <w:proofErr w:type="spellEnd"/>
      <w:r>
        <w:t>": {</w:t>
      </w:r>
    </w:p>
    <w:p w14:paraId="3E4C6CD4" w14:textId="77777777" w:rsidR="00C85F5E" w:rsidRDefault="00C85F5E" w:rsidP="00C85F5E">
      <w:pPr>
        <w:pStyle w:val="Codesmall"/>
      </w:pPr>
      <w:r>
        <w:t xml:space="preserve">            "</w:t>
      </w:r>
      <w:proofErr w:type="spellStart"/>
      <w:r>
        <w:t>fileLocation</w:t>
      </w:r>
      <w:proofErr w:type="spellEnd"/>
      <w:r>
        <w:t>": {</w:t>
      </w:r>
    </w:p>
    <w:p w14:paraId="14F7C80D" w14:textId="77777777" w:rsidR="00C85F5E" w:rsidRDefault="00C85F5E" w:rsidP="00C85F5E">
      <w:pPr>
        <w:pStyle w:val="Codesmall"/>
      </w:pPr>
      <w:r>
        <w:t xml:space="preserve">              "uri": "</w:t>
      </w:r>
      <w:proofErr w:type="spellStart"/>
      <w:r>
        <w:t>utilities.c</w:t>
      </w:r>
      <w:proofErr w:type="spellEnd"/>
      <w:r>
        <w:t>",</w:t>
      </w:r>
    </w:p>
    <w:p w14:paraId="00C255B2" w14:textId="77777777" w:rsidR="00C85F5E" w:rsidRDefault="00C85F5E" w:rsidP="00C85F5E">
      <w:pPr>
        <w:pStyle w:val="Codesmall"/>
      </w:pPr>
      <w:r>
        <w:t xml:space="preserve">              "</w:t>
      </w:r>
      <w:proofErr w:type="spellStart"/>
      <w:r>
        <w:t>uriBaseId</w:t>
      </w:r>
      <w:proofErr w:type="spellEnd"/>
      <w:r>
        <w:t>":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w:t>
      </w:r>
      <w:proofErr w:type="spellStart"/>
      <w:r>
        <w:t>SRCROOT#utilities</w:t>
      </w:r>
      <w:r w:rsidRPr="00B41400">
        <w:t>.c</w:t>
      </w:r>
      <w:proofErr w:type="spellEnd"/>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w:t>
      </w:r>
      <w:proofErr w:type="spellStart"/>
      <w:r>
        <w:t>TESTSRCROOT#utilities.c</w:t>
      </w:r>
      <w:proofErr w:type="spellEnd"/>
      <w:r>
        <w:t>":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01124FC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lastRenderedPageBreak/>
        <w:t xml:space="preserve">EXAMPLE 4: In this example, the </w:t>
      </w:r>
      <w:r w:rsidRPr="003A355F">
        <w:rPr>
          <w:rStyle w:val="CODEtemp"/>
        </w:rPr>
        <w:t>uri</w:t>
      </w:r>
      <w:r>
        <w:t xml:space="preserve"> property of the </w:t>
      </w:r>
      <w:proofErr w:type="spellStart"/>
      <w:r w:rsidRPr="003A355F">
        <w:rPr>
          <w:rStyle w:val="CODEtemp"/>
        </w:rPr>
        <w:t>fileLocation</w:t>
      </w:r>
      <w:proofErr w:type="spellEnd"/>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4EF0002D"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3107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5490E92"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31070">
        <w:t>3.19</w:t>
      </w:r>
      <w:r w:rsidR="00EB5632">
        <w:fldChar w:fldCharType="end"/>
      </w:r>
      <w:r w:rsidR="00EB5632">
        <w:t>)</w:t>
      </w:r>
    </w:p>
    <w:p w14:paraId="2461E1F8" w14:textId="77777777" w:rsidR="00C85F5E" w:rsidRDefault="00C85F5E" w:rsidP="00C85F5E">
      <w:pPr>
        <w:pStyle w:val="Codesmall"/>
      </w:pPr>
      <w:r>
        <w:t xml:space="preserve">      "</w:t>
      </w:r>
      <w:proofErr w:type="spellStart"/>
      <w:r>
        <w:t>relatedLocations</w:t>
      </w:r>
      <w:proofErr w:type="spellEnd"/>
      <w:r>
        <w:t>": [</w:t>
      </w:r>
    </w:p>
    <w:p w14:paraId="5A26B684" w14:textId="1DDF183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31070">
        <w:t>3.20</w:t>
      </w:r>
      <w:r w:rsidR="00EB5632">
        <w:fldChar w:fldCharType="end"/>
      </w:r>
      <w:r w:rsidR="00EB5632">
        <w:t>)</w:t>
      </w:r>
    </w:p>
    <w:p w14:paraId="1A34D47A" w14:textId="1712735F" w:rsidR="00C85F5E" w:rsidRDefault="00C85F5E" w:rsidP="00C85F5E">
      <w:pPr>
        <w:pStyle w:val="Codesmall"/>
      </w:pPr>
      <w:r>
        <w:t xml:space="preserve">          "</w:t>
      </w:r>
      <w:proofErr w:type="spellStart"/>
      <w:r>
        <w:t>physicalLocation</w:t>
      </w:r>
      <w:proofErr w:type="spellEnd"/>
      <w:r>
        <w:t xml:space="preserve">": {    # A </w:t>
      </w:r>
      <w:proofErr w:type="spellStart"/>
      <w:r>
        <w:t>physicalLocation</w:t>
      </w:r>
      <w:proofErr w:type="spellEnd"/>
      <w:r>
        <w:t xml:space="preserve"> object</w:t>
      </w:r>
      <w:r w:rsidR="00EB5632">
        <w:t xml:space="preserve"> (§</w:t>
      </w:r>
      <w:r w:rsidR="00EB5632">
        <w:fldChar w:fldCharType="begin"/>
      </w:r>
      <w:r w:rsidR="00EB5632">
        <w:instrText xml:space="preserve"> REF _Ref493477390 \r \h </w:instrText>
      </w:r>
      <w:r w:rsidR="00EB5632">
        <w:fldChar w:fldCharType="separate"/>
      </w:r>
      <w:r w:rsidR="00331070">
        <w:t>3.21</w:t>
      </w:r>
      <w:r w:rsidR="00EB5632">
        <w:fldChar w:fldCharType="end"/>
      </w:r>
      <w:r w:rsidR="00EB5632">
        <w:t>)</w:t>
      </w:r>
    </w:p>
    <w:p w14:paraId="77C7FCB9" w14:textId="7C62FEE2" w:rsidR="00C85F5E" w:rsidRDefault="00C85F5E" w:rsidP="00C85F5E">
      <w:pPr>
        <w:pStyle w:val="Codesmall"/>
      </w:pPr>
      <w:r>
        <w:t xml:space="preserve">            "</w:t>
      </w:r>
      <w:proofErr w:type="spellStart"/>
      <w:r>
        <w:t>fileLocation</w:t>
      </w:r>
      <w:proofErr w:type="spellEnd"/>
      <w:r>
        <w:t xml:space="preserve">": {      # A </w:t>
      </w:r>
      <w:proofErr w:type="spellStart"/>
      <w:r>
        <w:t>fileLocation</w:t>
      </w:r>
      <w:proofErr w:type="spellEnd"/>
      <w:r>
        <w:t xml:space="preserve"> object</w:t>
      </w:r>
      <w:r w:rsidR="00EB5632">
        <w:t xml:space="preserve"> (§</w:t>
      </w:r>
      <w:r w:rsidR="00EB5632">
        <w:fldChar w:fldCharType="begin"/>
      </w:r>
      <w:r w:rsidR="00EB5632">
        <w:instrText xml:space="preserve"> REF _Ref508989521 \r \h </w:instrText>
      </w:r>
      <w:r w:rsidR="00EB5632">
        <w:fldChar w:fldCharType="separate"/>
      </w:r>
      <w:r w:rsidR="0033107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2DD49E3B"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31070">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763" w:name="_Toc516224722"/>
      <w:r>
        <w:t>Property values</w:t>
      </w:r>
      <w:bookmarkEnd w:id="763"/>
    </w:p>
    <w:p w14:paraId="7A6BA100" w14:textId="7320E1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3107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3107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lastRenderedPageBreak/>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595D384"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31070">
        <w:t>3.3.2</w:t>
      </w:r>
      <w:r w:rsidR="0054415E">
        <w:fldChar w:fldCharType="end"/>
      </w:r>
      <w:r w:rsidRPr="001C3E3E">
        <w:t>.</w:t>
      </w:r>
    </w:p>
    <w:p w14:paraId="7F2B59B5" w14:textId="71FD128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proofErr w:type="spellStart"/>
      <w:r w:rsidR="00316A25">
        <w:rPr>
          <w:rStyle w:val="CODEtemp"/>
        </w:rPr>
        <w:t>fileLocation</w:t>
      </w:r>
      <w:proofErr w:type="spellEnd"/>
      <w:r w:rsidRPr="001C3E3E">
        <w:t xml:space="preserve"> property (§</w:t>
      </w:r>
      <w:r w:rsidR="002F18F3">
        <w:fldChar w:fldCharType="begin"/>
      </w:r>
      <w:r w:rsidR="002F18F3">
        <w:instrText xml:space="preserve"> REF _Ref493403519 \r \h </w:instrText>
      </w:r>
      <w:r w:rsidR="002F18F3">
        <w:fldChar w:fldCharType="separate"/>
      </w:r>
      <w:r w:rsidR="0033107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3107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3107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1F892D53"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402607EE"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3107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w:t>
      </w:r>
      <w:proofErr w:type="spellStart"/>
      <w:r>
        <w:t>mimeType</w:t>
      </w:r>
      <w:proofErr w:type="spellEnd"/>
      <w:r>
        <w:t>":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w:t>
      </w:r>
      <w:proofErr w:type="spellStart"/>
      <w:r>
        <w:t>fileLocation</w:t>
      </w:r>
      <w:proofErr w:type="spellEnd"/>
      <w:r>
        <w:t>":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w:t>
      </w:r>
      <w:proofErr w:type="spellStart"/>
      <w:r>
        <w:t>mimeType</w:t>
      </w:r>
      <w:proofErr w:type="spellEnd"/>
      <w:r>
        <w:t>": "application/vnd.openxmlformats-officedocument.wordprocessingml.document",</w:t>
      </w:r>
    </w:p>
    <w:p w14:paraId="5EE0FD65" w14:textId="583A3B72" w:rsidR="00642FA1" w:rsidRDefault="00642FA1" w:rsidP="00967B7B">
      <w:pPr>
        <w:pStyle w:val="Codesmall"/>
      </w:pPr>
      <w:r>
        <w:t xml:space="preserve">    "</w:t>
      </w:r>
      <w:proofErr w:type="spellStart"/>
      <w:r>
        <w:t>parentKey</w:t>
      </w:r>
      <w:proofErr w:type="spellEnd"/>
      <w:r>
        <w:t>": "file:///C:/Code/app.zip"    # See §</w:t>
      </w:r>
      <w:r>
        <w:fldChar w:fldCharType="begin"/>
      </w:r>
      <w:r>
        <w:instrText xml:space="preserve"> REF _Ref493404063 \r \h </w:instrText>
      </w:r>
      <w:r w:rsidR="00967B7B">
        <w:instrText xml:space="preserve"> \* MERGEFORMAT </w:instrText>
      </w:r>
      <w:r>
        <w:fldChar w:fldCharType="separate"/>
      </w:r>
      <w:r w:rsidR="0033107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w:t>
      </w:r>
      <w:proofErr w:type="spellStart"/>
      <w:r>
        <w:t>mimeType</w:t>
      </w:r>
      <w:proofErr w:type="spellEnd"/>
      <w:r>
        <w:t>": "application/x-shockwave-flash",</w:t>
      </w:r>
    </w:p>
    <w:p w14:paraId="1F880C99" w14:textId="4EB104E4" w:rsidR="00642FA1" w:rsidRDefault="00642FA1" w:rsidP="00967B7B">
      <w:pPr>
        <w:pStyle w:val="Codesmall"/>
      </w:pPr>
      <w:r>
        <w:t xml:space="preserve">    "</w:t>
      </w:r>
      <w:proofErr w:type="spellStart"/>
      <w:r>
        <w:t>parentKey</w:t>
      </w:r>
      <w:proofErr w:type="spellEnd"/>
      <w:r>
        <w:t>":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764" w:name="_Ref493479000"/>
      <w:bookmarkStart w:id="765" w:name="_Ref493479448"/>
      <w:bookmarkStart w:id="766" w:name="_Toc516224723"/>
      <w:proofErr w:type="spellStart"/>
      <w:r>
        <w:lastRenderedPageBreak/>
        <w:t>logicalLocations</w:t>
      </w:r>
      <w:proofErr w:type="spellEnd"/>
      <w:r>
        <w:t xml:space="preserve"> property</w:t>
      </w:r>
      <w:bookmarkEnd w:id="764"/>
      <w:bookmarkEnd w:id="765"/>
      <w:bookmarkEnd w:id="766"/>
    </w:p>
    <w:p w14:paraId="428BC587" w14:textId="01BE33A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ins w:id="767" w:author="Laurence Golding" w:date="2018-10-18T15:43:00Z">
        <w:r w:rsidR="00E14A98">
          <w:t>n</w:t>
        </w:r>
      </w:ins>
      <w:r w:rsidR="00CD4F20">
        <w:t xml:space="preserve"> </w:t>
      </w:r>
      <w:del w:id="768" w:author="Laurence Golding" w:date="2018-10-18T15:43:00Z">
        <w:r w:rsidR="00CD4F20" w:rsidDel="00E14A98">
          <w:delText>JSON</w:delText>
        </w:r>
        <w:r w:rsidRPr="00D27F62" w:rsidDel="00E14A98">
          <w:delText xml:space="preserve"> </w:delText>
        </w:r>
      </w:del>
      <w:r w:rsidRPr="00D27F62">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461E2E3" w14:textId="603645FD"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31070">
        <w:t>3.20.3</w:t>
      </w:r>
      <w:r w:rsidR="004816E2">
        <w:fldChar w:fldCharType="end"/>
      </w:r>
      <w:r w:rsidRPr="00D27F62">
        <w:t xml:space="preserve">, each property name in the </w:t>
      </w:r>
      <w:proofErr w:type="spellStart"/>
      <w:r w:rsidRPr="00D27F62">
        <w:rPr>
          <w:rStyle w:val="CODEtemp"/>
        </w:rPr>
        <w:t>logicalLocations</w:t>
      </w:r>
      <w:proofErr w:type="spellEnd"/>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3107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31070">
        <w:t>3.24.2</w:t>
      </w:r>
      <w:r w:rsidR="00DC1421">
        <w:fldChar w:fldCharType="end"/>
      </w:r>
      <w:r w:rsidR="00FE30E5">
        <w:t>.</w:t>
      </w:r>
    </w:p>
    <w:p w14:paraId="1928BB84" w14:textId="1D5E6CCF" w:rsidR="00D27F62" w:rsidRDefault="00D27F62" w:rsidP="00D27F62">
      <w:r w:rsidRPr="00D27F62">
        <w:t>Each</w:t>
      </w:r>
      <w:r w:rsidR="00DC1421">
        <w:t xml:space="preserve"> property</w:t>
      </w:r>
      <w:r w:rsidRPr="00D27F62">
        <w:t xml:space="preserve"> value in the </w:t>
      </w:r>
      <w:proofErr w:type="spellStart"/>
      <w:r w:rsidRPr="00D27F62">
        <w:rPr>
          <w:rStyle w:val="CODEtemp"/>
        </w:rPr>
        <w:t>logicalLocations</w:t>
      </w:r>
      <w:proofErr w:type="spellEnd"/>
      <w:r w:rsidRPr="00D27F62">
        <w:t xml:space="preserve"> </w:t>
      </w:r>
      <w:r w:rsidR="00DC1421">
        <w:t xml:space="preserve">object </w:t>
      </w:r>
      <w:r w:rsidR="00AD14CE" w:rsidRPr="00DF0303">
        <w:rPr>
          <w:b/>
        </w:rPr>
        <w:t>SHALL</w:t>
      </w:r>
      <w:r w:rsidR="00AD14CE" w:rsidRPr="00D27F62">
        <w:t xml:space="preserve"> </w:t>
      </w:r>
      <w:r w:rsidRPr="00D27F62">
        <w:t xml:space="preserve">be a </w:t>
      </w:r>
      <w:proofErr w:type="spellStart"/>
      <w:r w:rsidRPr="00D27F62">
        <w:rPr>
          <w:rStyle w:val="CODEtemp"/>
        </w:rPr>
        <w:t>logicalLocation</w:t>
      </w:r>
      <w:proofErr w:type="spellEnd"/>
      <w:r w:rsidRPr="00D27F62">
        <w:t xml:space="preserve"> object (§</w:t>
      </w:r>
      <w:r>
        <w:fldChar w:fldCharType="begin"/>
      </w:r>
      <w:r>
        <w:instrText xml:space="preserve"> REF _Ref493404505 \r \h </w:instrText>
      </w:r>
      <w:r>
        <w:fldChar w:fldCharType="separate"/>
      </w:r>
      <w:r w:rsidR="0033107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object</w:t>
      </w:r>
      <w:r w:rsidRPr="00D27F62">
        <w:t xml:space="preserve">, then the </w:t>
      </w:r>
      <w:proofErr w:type="spellStart"/>
      <w:r w:rsidRPr="00D27F62">
        <w:rPr>
          <w:rStyle w:val="CODEtemp"/>
        </w:rPr>
        <w:t>logicalLocations</w:t>
      </w:r>
      <w:proofErr w:type="spellEnd"/>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w:t>
      </w:r>
      <w:proofErr w:type="spellStart"/>
      <w:r>
        <w:t>logicalLocations</w:t>
      </w:r>
      <w:proofErr w:type="spellEnd"/>
      <w:r>
        <w:t>": {</w:t>
      </w:r>
    </w:p>
    <w:p w14:paraId="0409E7B4" w14:textId="487BF83D" w:rsidR="00D27F62" w:rsidRDefault="00D27F62" w:rsidP="00D27F62">
      <w:pPr>
        <w:pStyle w:val="Code"/>
      </w:pPr>
      <w:r>
        <w:t xml:space="preserve">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 {</w:t>
      </w:r>
    </w:p>
    <w:p w14:paraId="0B0A86DC" w14:textId="78C0A247" w:rsidR="00D27F62" w:rsidRDefault="00D27F62" w:rsidP="00D27F62">
      <w:pPr>
        <w:pStyle w:val="Code"/>
      </w:pPr>
      <w:r>
        <w:t xml:space="preserve">    "name": "</w:t>
      </w:r>
      <w:proofErr w:type="spellStart"/>
      <w:r>
        <w:t>classC</w:t>
      </w:r>
      <w:proofErr w:type="spellEnd"/>
      <w:r>
        <w:t>",</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w:t>
      </w:r>
      <w:proofErr w:type="spellStart"/>
      <w:r>
        <w:t>parentKey</w:t>
      </w:r>
      <w:proofErr w:type="spellEnd"/>
      <w:r>
        <w:t>": "</w:t>
      </w:r>
      <w:proofErr w:type="spellStart"/>
      <w:proofErr w:type="gramStart"/>
      <w:r>
        <w:t>namespaceA</w:t>
      </w:r>
      <w:proofErr w:type="spellEnd"/>
      <w:r>
        <w:t>::</w:t>
      </w:r>
      <w:proofErr w:type="spellStart"/>
      <w:proofErr w:type="gramEnd"/>
      <w:r>
        <w:t>namespaceB</w:t>
      </w:r>
      <w:proofErr w:type="spellEnd"/>
      <w:r>
        <w:t>"</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spellStart"/>
      <w:proofErr w:type="gramStart"/>
      <w:r>
        <w:t>namespaceA</w:t>
      </w:r>
      <w:proofErr w:type="spellEnd"/>
      <w:r>
        <w:t>::</w:t>
      </w:r>
      <w:proofErr w:type="spellStart"/>
      <w:proofErr w:type="gramEnd"/>
      <w:r>
        <w:t>namespaceB</w:t>
      </w:r>
      <w:proofErr w:type="spellEnd"/>
      <w:r>
        <w:t>": {</w:t>
      </w:r>
    </w:p>
    <w:p w14:paraId="41E841C4" w14:textId="3F4E9711" w:rsidR="00D27F62" w:rsidRDefault="00D27F62" w:rsidP="00D27F62">
      <w:pPr>
        <w:pStyle w:val="Code"/>
      </w:pPr>
      <w:r>
        <w:t xml:space="preserve">    "name": "</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w:t>
      </w:r>
      <w:proofErr w:type="spellStart"/>
      <w:r>
        <w:t>parentKey</w:t>
      </w:r>
      <w:proofErr w:type="spellEnd"/>
      <w:r>
        <w:t>": "</w:t>
      </w:r>
      <w:proofErr w:type="spellStart"/>
      <w:r>
        <w:t>namespaceA</w:t>
      </w:r>
      <w:proofErr w:type="spellEnd"/>
      <w:r>
        <w:t>"</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w:t>
      </w:r>
      <w:proofErr w:type="spellStart"/>
      <w:r>
        <w:t>namespaceA</w:t>
      </w:r>
      <w:proofErr w:type="spellEnd"/>
      <w:r>
        <w:t>": {</w:t>
      </w:r>
    </w:p>
    <w:p w14:paraId="0D6B6280" w14:textId="04BB1F2A" w:rsidR="00D27F62" w:rsidRDefault="00D27F62" w:rsidP="00D27F62">
      <w:pPr>
        <w:pStyle w:val="Code"/>
      </w:pPr>
      <w:r>
        <w:t xml:space="preserve">    "name":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721EFFE9" w14:textId="13324B3C" w:rsidR="00D373E0" w:rsidRPr="00D373E0" w:rsidRDefault="00D27F62" w:rsidP="00D373E0">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769" w:name="_Ref511820652"/>
      <w:bookmarkStart w:id="770" w:name="_Toc516224724"/>
      <w:r>
        <w:t>graphs property</w:t>
      </w:r>
      <w:bookmarkEnd w:id="769"/>
      <w:bookmarkEnd w:id="770"/>
    </w:p>
    <w:p w14:paraId="2212E1F5" w14:textId="58545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771" w:author="Laurence Golding" w:date="2018-09-12T13:02:00Z">
        <w:r w:rsidR="004C42AD">
          <w:t xml:space="preserve"> a</w:t>
        </w:r>
      </w:ins>
      <w:ins w:id="772" w:author="Laurence Golding" w:date="2018-10-18T15:43:00Z">
        <w:r w:rsidR="00E14A98">
          <w:t>n</w:t>
        </w:r>
      </w:ins>
      <w:ins w:id="773" w:author="Laurence Golding" w:date="2018-09-12T13:02:00Z">
        <w:r w:rsidR="004C42AD">
          <w:t xml:space="preserve"> object (§</w:t>
        </w:r>
        <w:r w:rsidR="004C42AD">
          <w:fldChar w:fldCharType="begin"/>
        </w:r>
        <w:r w:rsidR="004C42AD">
          <w:instrText xml:space="preserve"> REF _Ref508798892 \r \h </w:instrText>
        </w:r>
      </w:ins>
      <w:ins w:id="774" w:author="Laurence Golding" w:date="2018-09-12T13:02:00Z">
        <w:r w:rsidR="004C42AD">
          <w:fldChar w:fldCharType="separate"/>
        </w:r>
        <w:r w:rsidR="004C42AD">
          <w:t>3.5</w:t>
        </w:r>
        <w:r w:rsidR="004C42AD">
          <w:fldChar w:fldCharType="end"/>
        </w:r>
        <w:r w:rsidR="004C42AD">
          <w:t>) each of whose property values is</w:t>
        </w:r>
      </w:ins>
      <w:r>
        <w:t xml:space="preserve"> </w:t>
      </w:r>
      <w:del w:id="775"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776" w:author="Laurence Golding" w:date="2018-09-12T13:03:00Z">
        <w:r w:rsidR="004C42AD">
          <w:t>a</w:t>
        </w:r>
      </w:ins>
      <w:r>
        <w:t xml:space="preserve"> </w:t>
      </w:r>
      <w:r>
        <w:rPr>
          <w:rStyle w:val="CODEtemp"/>
        </w:rPr>
        <w:t>graph</w:t>
      </w:r>
      <w:r>
        <w:t xml:space="preserve"> object</w:t>
      </w:r>
      <w:del w:id="777" w:author="Laurence Golding" w:date="2018-09-12T13:03:00Z">
        <w:r w:rsidDel="004C42AD">
          <w:delText>s</w:delText>
        </w:r>
      </w:del>
      <w:r>
        <w:t xml:space="preserve"> (§</w:t>
      </w:r>
      <w:r>
        <w:fldChar w:fldCharType="begin"/>
      </w:r>
      <w:r>
        <w:instrText xml:space="preserve"> REF _Ref511819945 \r \h </w:instrText>
      </w:r>
      <w:r>
        <w:fldChar w:fldCharType="separate"/>
      </w:r>
      <w:r w:rsidR="00331070">
        <w:t>3.27</w:t>
      </w:r>
      <w:r>
        <w:fldChar w:fldCharType="end"/>
      </w:r>
      <w:r>
        <w:t>)</w:t>
      </w:r>
      <w:ins w:id="778"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779" w:author="Laurence Golding" w:date="2018-09-12T13:04:00Z">
        <w:r w:rsidR="004C42AD">
          <w:fldChar w:fldCharType="separate"/>
        </w:r>
        <w:r w:rsidR="004C42AD">
          <w:t>3.27.2</w:t>
        </w:r>
        <w:r w:rsidR="004C42AD">
          <w:fldChar w:fldCharType="end"/>
        </w:r>
        <w:r w:rsidR="004C42AD">
          <w:t xml:space="preserve">) of that </w:t>
        </w:r>
        <w:r w:rsidR="004C42AD">
          <w:rPr>
            <w:rStyle w:val="CODEtemp"/>
          </w:rPr>
          <w:t>graph</w:t>
        </w:r>
        <w:r w:rsidR="004C42AD">
          <w:t xml:space="preserve"> object.</w:t>
        </w:r>
      </w:ins>
      <w:r>
        <w:t xml:space="preserve"> </w:t>
      </w:r>
      <w:del w:id="780" w:author="Laurence Golding" w:date="2018-09-12T13:04:00Z">
        <w:r w:rsidDel="004C42AD">
          <w:delText>each of which</w:delText>
        </w:r>
      </w:del>
      <w:ins w:id="781" w:author="Laurence Golding" w:date="2018-09-12T13:04:00Z">
        <w:r w:rsidR="004C42AD">
          <w:t xml:space="preserve">A </w:t>
        </w:r>
        <w:r w:rsidR="004C42AD" w:rsidRPr="004C42AD">
          <w:rPr>
            <w:rStyle w:val="CODEtemp"/>
          </w:rPr>
          <w:t>graph</w:t>
        </w:r>
        <w:r w:rsidR="004C42AD">
          <w:t xml:space="preserve"> object</w:t>
        </w:r>
      </w:ins>
      <w:r>
        <w:t xml:space="preserve"> </w:t>
      </w:r>
      <w:r>
        <w:lastRenderedPageBreak/>
        <w:t>represents a directed graph</w:t>
      </w:r>
      <w:del w:id="782" w:author="Laurence Golding" w:date="2018-09-12T13:05:00Z">
        <w:r w:rsidDel="004C42AD">
          <w:delText xml:space="preserve">. </w:delText>
        </w:r>
      </w:del>
      <w:ins w:id="783" w:author="Laurence Golding" w:date="2018-09-12T13:05:00Z">
        <w:r w:rsidR="004C42AD">
          <w:t xml:space="preserve">: </w:t>
        </w:r>
      </w:ins>
      <w:del w:id="784"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18D2C735" w:rsidR="008B7D32" w:rsidRDefault="008B7D32" w:rsidP="008B7D32">
      <w:pPr>
        <w:rPr>
          <w:ins w:id="785"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786" w:name="_Ref493350972"/>
      <w:bookmarkStart w:id="787" w:name="_Toc516224725"/>
      <w:r>
        <w:t>results property</w:t>
      </w:r>
      <w:bookmarkEnd w:id="786"/>
      <w:bookmarkEnd w:id="787"/>
    </w:p>
    <w:p w14:paraId="319EAE63" w14:textId="7FF63621" w:rsidR="00FB5300" w:rsidRDefault="00AB69EF" w:rsidP="00FB5300">
      <w:del w:id="788" w:author="Laurence Golding" w:date="2018-09-27T14:17:00Z">
        <w:r w:rsidDel="00D0526B">
          <w:delText>A</w:delText>
        </w:r>
        <w:r w:rsidR="00FB5300" w:rsidRPr="00FB5300" w:rsidDel="00D0526B">
          <w:delText xml:space="preserve"> </w:delText>
        </w:r>
      </w:del>
      <w:ins w:id="789" w:author="Laurence Golding" w:date="2018-09-27T14:17:00Z">
        <w:r w:rsidR="00D0526B">
          <w:t>Depending on the circumstances, a</w:t>
        </w:r>
        <w:r w:rsidR="00D0526B" w:rsidRPr="00FB5300">
          <w:t xml:space="preserve"> </w:t>
        </w:r>
      </w:ins>
      <w:r w:rsidR="00FB5300" w:rsidRPr="00FB5300">
        <w:rPr>
          <w:rStyle w:val="CODEtemp"/>
        </w:rPr>
        <w:t>run</w:t>
      </w:r>
      <w:r w:rsidR="00FB5300" w:rsidRPr="00FB5300">
        <w:t xml:space="preserve"> object</w:t>
      </w:r>
      <w:ins w:id="790" w:author="Laurence Golding" w:date="2018-09-27T14:17:00Z">
        <w:r w:rsidR="00D0526B">
          <w:t xml:space="preserve"> either</w:t>
        </w:r>
      </w:ins>
      <w:r w:rsidR="00FB5300" w:rsidRPr="00FB5300">
        <w:t xml:space="preserve"> </w:t>
      </w:r>
      <w:r w:rsidR="00FB5300" w:rsidRPr="00FB5300">
        <w:rPr>
          <w:b/>
        </w:rPr>
        <w:t>SHALL</w:t>
      </w:r>
      <w:r w:rsidR="00FB5300" w:rsidRPr="00FB5300">
        <w:t xml:space="preserve"> </w:t>
      </w:r>
      <w:ins w:id="791" w:author="Laurence Golding" w:date="2018-09-27T14:17:00Z">
        <w:r w:rsidR="00D0526B">
          <w:t xml:space="preserve">or </w:t>
        </w:r>
        <w:r w:rsidR="00D0526B" w:rsidRPr="00D0526B">
          <w:rPr>
            <w:b/>
          </w:rPr>
          <w:t>MAY</w:t>
        </w:r>
        <w:r w:rsidR="00D0526B">
          <w:t xml:space="preserve"> </w:t>
        </w:r>
      </w:ins>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31070">
        <w:t>3.19</w:t>
      </w:r>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985C15D" w:rsidR="00845668" w:rsidRDefault="00FB5300" w:rsidP="00FB5300">
      <w:pPr>
        <w:rPr>
          <w:ins w:id="792" w:author="Laurence Golding" w:date="2018-09-27T14:27:00Z"/>
        </w:rPr>
      </w:pPr>
      <w:del w:id="793"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794" w:author="Laurence Golding" w:date="2018-09-27T14:18:00Z">
        <w:r w:rsidR="00D0526B">
          <w:t xml:space="preserve">If the tool failed to </w:t>
        </w:r>
      </w:ins>
      <w:ins w:id="795" w:author="Laurence Golding" w:date="2018-09-27T14:19:00Z">
        <w:r w:rsidR="00D0526B">
          <w:t>start, and if the engineering system</w:t>
        </w:r>
      </w:ins>
      <w:ins w:id="796" w:author="Laurence Golding" w:date="2018-09-27T14:20:00Z">
        <w:r w:rsidR="00D0526B">
          <w:t xml:space="preserve"> </w:t>
        </w:r>
        <w:proofErr w:type="spellStart"/>
        <w:r w:rsidR="00D0526B">
          <w:t>system</w:t>
        </w:r>
        <w:proofErr w:type="spellEnd"/>
        <w:r w:rsidR="00D0526B">
          <w:t xml:space="preserve"> responsible for running the tool synthesized a SARIF file to record the f</w:t>
        </w:r>
      </w:ins>
      <w:ins w:id="797" w:author="Laurence Golding" w:date="2018-09-27T14:21:00Z">
        <w:r w:rsidR="00D0526B">
          <w:t>ailure</w:t>
        </w:r>
      </w:ins>
      <w:ins w:id="798" w:author="Laurence Golding" w:date="2018-09-27T14:25:00Z">
        <w:r w:rsidR="00D0526B">
          <w:t>,</w:t>
        </w:r>
      </w:ins>
      <w:ins w:id="799" w:author="Laurence Golding" w:date="2018-09-27T14:21:00Z">
        <w:r w:rsidR="00D0526B">
          <w:t xml:space="preserve"> then </w:t>
        </w:r>
        <w:r w:rsidR="00D0526B" w:rsidRPr="00D0526B">
          <w:rPr>
            <w:rStyle w:val="CODEtemp"/>
          </w:rPr>
          <w:t>results</w:t>
        </w:r>
        <w:r w:rsidR="00D0526B">
          <w:t xml:space="preserve"> </w:t>
        </w:r>
        <w:r w:rsidR="00D0526B" w:rsidRPr="00D0526B">
          <w:rPr>
            <w:b/>
          </w:rPr>
          <w:t>MAY</w:t>
        </w:r>
        <w:r w:rsidR="00D0526B">
          <w:t xml:space="preserve"> be absent</w:t>
        </w:r>
      </w:ins>
      <w:ins w:id="800" w:author="Laurence Golding" w:date="2018-09-27T14:22:00Z">
        <w:r w:rsidR="00D0526B">
          <w:t xml:space="preserve">. If present, it </w:t>
        </w:r>
        <w:r w:rsidR="00D0526B" w:rsidRPr="00D0526B">
          <w:rPr>
            <w:b/>
          </w:rPr>
          <w:t>SHALL</w:t>
        </w:r>
        <w:r w:rsidR="00D0526B">
          <w:t xml:space="preserve"> be empty.</w:t>
        </w:r>
      </w:ins>
      <w:ins w:id="801" w:author="Laurence Golding" w:date="2018-09-27T14:26:00Z">
        <w:r w:rsidR="00D0526B">
          <w:t xml:space="preserve"> See §</w:t>
        </w:r>
        <w:r w:rsidR="00D0526B">
          <w:fldChar w:fldCharType="begin"/>
        </w:r>
        <w:r w:rsidR="00D0526B">
          <w:instrText xml:space="preserve"> REF _Ref525821649 \r \h </w:instrText>
        </w:r>
      </w:ins>
      <w:ins w:id="802" w:author="Laurence Golding" w:date="2018-09-27T14:26:00Z">
        <w:r w:rsidR="00D0526B">
          <w:fldChar w:fldCharType="separate"/>
        </w:r>
        <w:r w:rsidR="00D0526B">
          <w:t>3.14.12</w:t>
        </w:r>
        <w:r w:rsidR="00D0526B">
          <w:fldChar w:fldCharType="end"/>
        </w:r>
        <w:r w:rsidR="00D0526B">
          <w:t xml:space="preserve">, </w:t>
        </w:r>
        <w:proofErr w:type="spellStart"/>
        <w:r w:rsidR="00D0526B" w:rsidRPr="00D0526B">
          <w:rPr>
            <w:rStyle w:val="CODEtemp"/>
          </w:rPr>
          <w:t>invocation.processStartFailureMessage</w:t>
        </w:r>
        <w:proofErr w:type="spellEnd"/>
        <w:r w:rsidR="00D0526B">
          <w:t>, for more about this scenario.</w:t>
        </w:r>
      </w:ins>
    </w:p>
    <w:p w14:paraId="0B57E25B" w14:textId="1DBD90AA" w:rsidR="00D0526B" w:rsidRDefault="00D0526B" w:rsidP="00FB5300">
      <w:pPr>
        <w:rPr>
          <w:ins w:id="803" w:author="Laurence Golding" w:date="2018-09-27T14:27:00Z"/>
        </w:rPr>
      </w:pPr>
      <w:ins w:id="804"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ins>
    </w:p>
    <w:p w14:paraId="0C639CB5" w14:textId="51C52C32" w:rsidR="009C4FF2" w:rsidRDefault="009C4FF2" w:rsidP="00FB5300">
      <w:ins w:id="805" w:author="Laurence Golding" w:date="2018-09-27T14:27:00Z">
        <w:r>
          <w:t>In</w:t>
        </w:r>
      </w:ins>
      <w:ins w:id="806"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ins>
    </w:p>
    <w:p w14:paraId="50003129" w14:textId="31F6CA8E" w:rsidR="000D32C1" w:rsidRDefault="007A0EB2" w:rsidP="000D32C1">
      <w:pPr>
        <w:pStyle w:val="Heading3"/>
      </w:pPr>
      <w:bookmarkStart w:id="807" w:name="_Ref493404878"/>
      <w:bookmarkStart w:id="808" w:name="_Toc516224726"/>
      <w:r>
        <w:t>resource</w:t>
      </w:r>
      <w:r w:rsidR="00401BB5">
        <w:t>s property</w:t>
      </w:r>
      <w:bookmarkEnd w:id="807"/>
      <w:bookmarkEnd w:id="808"/>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809" w:name="_Ref511828248"/>
      <w:bookmarkStart w:id="810" w:name="_Toc516224727"/>
      <w:proofErr w:type="spellStart"/>
      <w:r>
        <w:t>defaultFileEncoding</w:t>
      </w:r>
      <w:bookmarkEnd w:id="809"/>
      <w:bookmarkEnd w:id="810"/>
      <w:proofErr w:type="spellEnd"/>
    </w:p>
    <w:p w14:paraId="305609EB" w14:textId="7A4252EF"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3107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3107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C1EBC4A" w:rsidR="00926829" w:rsidRDefault="00926829" w:rsidP="00926829">
      <w:r>
        <w:t>For an example, see §</w:t>
      </w:r>
      <w:r>
        <w:fldChar w:fldCharType="begin"/>
      </w:r>
      <w:r>
        <w:instrText xml:space="preserve"> REF _Ref511828128 \r \h </w:instrText>
      </w:r>
      <w:r>
        <w:fldChar w:fldCharType="separate"/>
      </w:r>
      <w:r w:rsidR="00331070">
        <w:t>3.17.9</w:t>
      </w:r>
      <w:r>
        <w:fldChar w:fldCharType="end"/>
      </w:r>
      <w:r>
        <w:t>.</w:t>
      </w:r>
    </w:p>
    <w:p w14:paraId="44FDA287" w14:textId="3E8323D4" w:rsidR="00153C25" w:rsidRDefault="00153C25" w:rsidP="00153C25">
      <w:pPr>
        <w:pStyle w:val="Heading3"/>
      </w:pPr>
      <w:bookmarkStart w:id="811" w:name="_Ref516063927"/>
      <w:bookmarkStart w:id="812" w:name="_Toc516224728"/>
      <w:proofErr w:type="spellStart"/>
      <w:r>
        <w:t>columnKind</w:t>
      </w:r>
      <w:proofErr w:type="spellEnd"/>
      <w:r>
        <w:t xml:space="preserve"> property</w:t>
      </w:r>
      <w:bookmarkEnd w:id="811"/>
      <w:bookmarkEnd w:id="812"/>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lastRenderedPageBreak/>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813" w:name="_Ref503355262"/>
      <w:bookmarkStart w:id="814" w:name="_Toc516224729"/>
      <w:proofErr w:type="spellStart"/>
      <w:r>
        <w:t>richMessageMimeType</w:t>
      </w:r>
      <w:proofErr w:type="spellEnd"/>
      <w:r>
        <w:t xml:space="preserve"> property</w:t>
      </w:r>
      <w:bookmarkEnd w:id="813"/>
      <w:bookmarkEnd w:id="814"/>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815" w:name="_Ref510017893"/>
      <w:bookmarkStart w:id="816" w:name="_Toc516224730"/>
      <w:proofErr w:type="spellStart"/>
      <w:r>
        <w:t>redactionToken</w:t>
      </w:r>
      <w:bookmarkEnd w:id="815"/>
      <w:proofErr w:type="spellEnd"/>
      <w:r>
        <w:t xml:space="preserve"> property</w:t>
      </w:r>
      <w:bookmarkEnd w:id="816"/>
    </w:p>
    <w:p w14:paraId="0674C185" w14:textId="1AD2730F" w:rsidR="00D65090" w:rsidRDefault="00D65090" w:rsidP="00D65090">
      <w:r>
        <w:t>If the value of any redaction-aware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4226BA4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spellStart"/>
      <w:r w:rsidRPr="00E2251B">
        <w:rPr>
          <w:rStyle w:val="CODEtemp"/>
        </w:rPr>
        <w:t>invocation.commandLine</w:t>
      </w:r>
      <w:proofErr w:type="spellEnd"/>
      <w:r>
        <w:t xml:space="preserve"> to avoid revealing information about the machine.</w:t>
      </w:r>
    </w:p>
    <w:p w14:paraId="14458F5C" w14:textId="77777777" w:rsidR="00D65090" w:rsidRDefault="00D65090" w:rsidP="00D65090">
      <w:pPr>
        <w:pStyle w:val="Codesmall"/>
      </w:pPr>
      <w:bookmarkStart w:id="817"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7222EDD" w:rsidR="00401BB5" w:rsidDel="00B110A0" w:rsidRDefault="00401BB5" w:rsidP="00401BB5">
      <w:pPr>
        <w:pStyle w:val="Heading3"/>
        <w:rPr>
          <w:del w:id="818" w:author="Laurence Golding" w:date="2018-09-27T09:36:00Z"/>
        </w:rPr>
      </w:pPr>
      <w:bookmarkStart w:id="819" w:name="_Toc516224731"/>
      <w:bookmarkEnd w:id="817"/>
      <w:del w:id="820" w:author="Laurence Golding" w:date="2018-09-27T09:36:00Z">
        <w:r w:rsidDel="00B110A0">
          <w:delText>properties property</w:delText>
        </w:r>
        <w:bookmarkEnd w:id="819"/>
      </w:del>
    </w:p>
    <w:p w14:paraId="7F3F9B0A" w14:textId="391887C0" w:rsidR="00845668" w:rsidDel="000F505D" w:rsidRDefault="0037313D" w:rsidP="0037313D">
      <w:pPr>
        <w:rPr>
          <w:del w:id="821" w:author="Laurence Golding" w:date="2018-09-27T09:36:00Z"/>
        </w:rPr>
      </w:pPr>
      <w:del w:id="822"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407FCDF9" w:rsidR="000F505D" w:rsidRDefault="000F505D" w:rsidP="000F505D">
      <w:pPr>
        <w:pStyle w:val="Heading2"/>
        <w:rPr>
          <w:ins w:id="823" w:author="Laurence Golding" w:date="2018-09-27T11:10:00Z"/>
        </w:rPr>
      </w:pPr>
      <w:bookmarkStart w:id="824" w:name="_Ref525806896"/>
      <w:proofErr w:type="spellStart"/>
      <w:ins w:id="825" w:author="Laurence Golding" w:date="2018-09-27T10:18:00Z">
        <w:r>
          <w:t>externalFile</w:t>
        </w:r>
        <w:proofErr w:type="spellEnd"/>
        <w:r>
          <w:t xml:space="preserve"> object</w:t>
        </w:r>
      </w:ins>
      <w:bookmarkEnd w:id="824"/>
    </w:p>
    <w:p w14:paraId="020DB163" w14:textId="0923AD36" w:rsidR="00AF60C1" w:rsidRDefault="00AF60C1" w:rsidP="00AF60C1">
      <w:pPr>
        <w:pStyle w:val="Heading3"/>
        <w:rPr>
          <w:ins w:id="826" w:author="Laurence Golding" w:date="2018-09-27T11:50:00Z"/>
        </w:rPr>
      </w:pPr>
      <w:ins w:id="827" w:author="Laurence Golding" w:date="2018-09-27T11:10:00Z">
        <w:r>
          <w:t>General</w:t>
        </w:r>
      </w:ins>
    </w:p>
    <w:p w14:paraId="38B8B5C7" w14:textId="2DDDB979" w:rsidR="00604E7A" w:rsidRPr="00604E7A" w:rsidRDefault="00604E7A" w:rsidP="00604E7A">
      <w:pPr>
        <w:rPr>
          <w:ins w:id="828" w:author="Laurence Golding" w:date="2018-09-27T11:10:00Z"/>
        </w:rPr>
      </w:pPr>
      <w:ins w:id="829" w:author="Laurence Golding" w:date="2018-09-27T11:50:00Z">
        <w:r>
          <w:t xml:space="preserve">An </w:t>
        </w:r>
        <w:proofErr w:type="spellStart"/>
        <w:r w:rsidRPr="00604E7A">
          <w:rPr>
            <w:rStyle w:val="CODEtemp"/>
          </w:rPr>
          <w:t>externalFile</w:t>
        </w:r>
        <w:proofErr w:type="spellEnd"/>
        <w:r>
          <w:t xml:space="preserve"> object </w:t>
        </w:r>
      </w:ins>
      <w:ins w:id="830" w:author="Laurence Golding" w:date="2018-09-27T11:51:00Z">
        <w:r>
          <w:t>contains information that enables</w:t>
        </w:r>
      </w:ins>
      <w:ins w:id="831" w:author="Laurence Golding" w:date="2018-09-27T11:50:00Z">
        <w:r>
          <w:t xml:space="preserve"> a SARIF consumer to locate the external file (see </w:t>
        </w:r>
      </w:ins>
      <w:ins w:id="832" w:author="Laurence Golding" w:date="2018-09-27T11:57:00Z">
        <w:r>
          <w:t>§</w:t>
        </w:r>
      </w:ins>
      <w:ins w:id="833" w:author="Laurence Golding" w:date="2018-09-27T11:58:00Z">
        <w:r>
          <w:fldChar w:fldCharType="begin"/>
        </w:r>
        <w:r>
          <w:instrText xml:space="preserve"> REF _Ref522953645 \r \h </w:instrText>
        </w:r>
      </w:ins>
      <w:r>
        <w:fldChar w:fldCharType="separate"/>
      </w:r>
      <w:ins w:id="834" w:author="Laurence Golding" w:date="2018-09-27T11:58:00Z">
        <w:r>
          <w:t>3.11.2</w:t>
        </w:r>
        <w:r>
          <w:fldChar w:fldCharType="end"/>
        </w:r>
      </w:ins>
      <w:ins w:id="835" w:author="Laurence Golding" w:date="2018-09-27T11:50:00Z">
        <w:r>
          <w:t>) that contains the value of an externalized property.</w:t>
        </w:r>
      </w:ins>
    </w:p>
    <w:p w14:paraId="31539CEB" w14:textId="2E211526" w:rsidR="00AF60C1" w:rsidRDefault="00AF60C1" w:rsidP="00AF60C1">
      <w:pPr>
        <w:pStyle w:val="Heading3"/>
        <w:rPr>
          <w:ins w:id="836" w:author="Laurence Golding" w:date="2018-09-27T11:58:00Z"/>
        </w:rPr>
      </w:pPr>
      <w:bookmarkStart w:id="837" w:name="_Ref525810081"/>
      <w:proofErr w:type="spellStart"/>
      <w:ins w:id="838" w:author="Laurence Golding" w:date="2018-09-27T11:10:00Z">
        <w:r>
          <w:t>fileLocation</w:t>
        </w:r>
        <w:proofErr w:type="spellEnd"/>
        <w:r>
          <w:t xml:space="preserve"> property</w:t>
        </w:r>
      </w:ins>
      <w:bookmarkEnd w:id="837"/>
    </w:p>
    <w:p w14:paraId="46352381" w14:textId="5914457E" w:rsidR="00604E7A" w:rsidRDefault="00604E7A" w:rsidP="00604E7A">
      <w:pPr>
        <w:rPr>
          <w:ins w:id="839" w:author="Laurence Golding" w:date="2018-09-27T11:59:00Z"/>
        </w:rPr>
      </w:pPr>
      <w:ins w:id="840" w:author="Laurence Golding" w:date="2018-09-27T11:58:00Z">
        <w:r>
          <w:t xml:space="preserve">An </w:t>
        </w:r>
        <w:proofErr w:type="spellStart"/>
        <w:r w:rsidRPr="00604E7A">
          <w:rPr>
            <w:rStyle w:val="CODEtemp"/>
          </w:rPr>
          <w:t>externalFile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ins>
      <w:ins w:id="841" w:author="Laurence Golding" w:date="2018-09-27T11:59:00Z">
        <w:r>
          <w:t>(§</w:t>
        </w:r>
        <w:r>
          <w:fldChar w:fldCharType="begin"/>
        </w:r>
        <w:r>
          <w:instrText xml:space="preserve"> REF _Ref508989521 \r \h </w:instrText>
        </w:r>
      </w:ins>
      <w:r>
        <w:fldChar w:fldCharType="separate"/>
      </w:r>
      <w:ins w:id="842" w:author="Laurence Golding" w:date="2018-09-27T11:59:00Z">
        <w:r>
          <w:t>3.3</w:t>
        </w:r>
        <w:r>
          <w:fldChar w:fldCharType="end"/>
        </w:r>
        <w:r>
          <w:t xml:space="preserve">) </w:t>
        </w:r>
      </w:ins>
      <w:ins w:id="843" w:author="Laurence Golding" w:date="2018-09-27T11:58:00Z">
        <w:r>
          <w:t xml:space="preserve">that </w:t>
        </w:r>
      </w:ins>
      <w:ins w:id="844" w:author="Laurence Golding" w:date="2018-09-27T11:59:00Z">
        <w:r>
          <w:t>specifies the location of the external file.</w:t>
        </w:r>
      </w:ins>
    </w:p>
    <w:p w14:paraId="79BAE496" w14:textId="559921A9" w:rsidR="00604E7A" w:rsidRPr="00604E7A" w:rsidRDefault="00604E7A" w:rsidP="00604E7A">
      <w:pPr>
        <w:rPr>
          <w:ins w:id="845" w:author="Laurence Golding" w:date="2018-09-27T11:10:00Z"/>
        </w:rPr>
      </w:pPr>
      <w:ins w:id="846" w:author="Laurence Golding" w:date="2018-09-27T11:59:00Z">
        <w:r>
          <w:t xml:space="preserve">If the </w:t>
        </w:r>
      </w:ins>
      <w:proofErr w:type="spellStart"/>
      <w:ins w:id="847" w:author="Laurence Golding" w:date="2018-09-27T12:00:00Z">
        <w:r w:rsidRPr="00F20043">
          <w:rPr>
            <w:rStyle w:val="CODEtemp"/>
          </w:rPr>
          <w:t>fileLocation</w:t>
        </w:r>
      </w:ins>
      <w:proofErr w:type="spellEnd"/>
      <w:ins w:id="848" w:author="Laurence Golding" w:date="2018-09-27T11:59:00Z">
        <w:r>
          <w:t xml:space="preserve"> object’s</w:t>
        </w:r>
      </w:ins>
      <w:ins w:id="849"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850" w:author="Laurence Golding" w:date="2018-09-27T12:02:00Z">
        <w:r>
          <w:t>3.3.2</w:t>
        </w:r>
        <w:r>
          <w:fldChar w:fldCharType="end"/>
        </w:r>
        <w:r>
          <w:t>) specifies a relative reference and its</w:t>
        </w:r>
      </w:ins>
      <w:ins w:id="851" w:author="Laurence Golding" w:date="2018-09-27T12:00:00Z">
        <w:r>
          <w:t xml:space="preserve"> </w:t>
        </w:r>
      </w:ins>
      <w:proofErr w:type="spellStart"/>
      <w:ins w:id="852" w:author="Laurence Golding" w:date="2018-09-27T12:01:00Z">
        <w:r w:rsidRPr="00604E7A">
          <w:rPr>
            <w:rStyle w:val="CODEtemp"/>
          </w:rPr>
          <w:t>uriBaseId</w:t>
        </w:r>
        <w:proofErr w:type="spellEnd"/>
        <w:r>
          <w:t xml:space="preserve"> property (§</w:t>
        </w:r>
      </w:ins>
      <w:ins w:id="853" w:author="Laurence Golding" w:date="2018-09-27T12:00:00Z">
        <w:r>
          <w:fldChar w:fldCharType="begin"/>
        </w:r>
        <w:r>
          <w:instrText xml:space="preserve"> REF _Ref507592476 \r \h </w:instrText>
        </w:r>
      </w:ins>
      <w:r>
        <w:fldChar w:fldCharType="separate"/>
      </w:r>
      <w:ins w:id="854" w:author="Laurence Golding" w:date="2018-09-27T12:00:00Z">
        <w:r>
          <w:t>3.3.3</w:t>
        </w:r>
        <w:r>
          <w:fldChar w:fldCharType="end"/>
        </w:r>
      </w:ins>
      <w:ins w:id="855" w:author="Laurence Golding" w:date="2018-09-27T12:01:00Z">
        <w:r>
          <w:t>)</w:t>
        </w:r>
      </w:ins>
      <w:ins w:id="856" w:author="Laurence Golding" w:date="2018-09-27T12:00:00Z">
        <w:r>
          <w:t xml:space="preserve"> </w:t>
        </w:r>
      </w:ins>
      <w:ins w:id="857" w:author="Laurence Golding" w:date="2018-09-27T12:01:00Z">
        <w:r>
          <w:t xml:space="preserve">is absent, </w:t>
        </w:r>
      </w:ins>
      <w:ins w:id="858"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859" w:author="Laurence Golding" w:date="2018-09-27T11:51:00Z"/>
        </w:rPr>
      </w:pPr>
      <w:bookmarkStart w:id="860" w:name="_Ref525810085"/>
      <w:proofErr w:type="spellStart"/>
      <w:ins w:id="861" w:author="Laurence Golding" w:date="2018-09-27T11:10:00Z">
        <w:r>
          <w:lastRenderedPageBreak/>
          <w:t>instanceGuid</w:t>
        </w:r>
        <w:proofErr w:type="spellEnd"/>
        <w:r>
          <w:t xml:space="preserve"> property</w:t>
        </w:r>
      </w:ins>
      <w:bookmarkEnd w:id="860"/>
    </w:p>
    <w:p w14:paraId="54EBB426" w14:textId="36F29623" w:rsidR="000F505D" w:rsidRDefault="00604E7A" w:rsidP="000F505D">
      <w:pPr>
        <w:rPr>
          <w:ins w:id="862" w:author="Laurence Golding" w:date="2018-10-10T12:08:00Z"/>
        </w:rPr>
      </w:pPr>
      <w:ins w:id="863" w:author="Laurence Golding" w:date="2018-09-27T12:03:00Z">
        <w:r>
          <w:t xml:space="preserve">An </w:t>
        </w:r>
        <w:proofErr w:type="spellStart"/>
        <w:r w:rsidRPr="00604E7A">
          <w:rPr>
            <w:rStyle w:val="CODEtemp"/>
          </w:rPr>
          <w:t>externalFile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ins>
      <w:ins w:id="864"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865"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866" w:author="Laurence Golding" w:date="2018-09-27T12:05:00Z">
        <w:r>
          <w:t>al file.</w:t>
        </w:r>
      </w:ins>
    </w:p>
    <w:p w14:paraId="13769655" w14:textId="58B2A61C" w:rsidR="00636635" w:rsidRDefault="00636635" w:rsidP="00636635">
      <w:pPr>
        <w:pStyle w:val="Heading2"/>
        <w:rPr>
          <w:ins w:id="867" w:author="Laurence Golding" w:date="2018-10-10T12:08:00Z"/>
        </w:rPr>
      </w:pPr>
      <w:bookmarkStart w:id="868" w:name="_Ref526936831"/>
      <w:proofErr w:type="spellStart"/>
      <w:ins w:id="869" w:author="Laurence Golding" w:date="2018-10-10T12:08:00Z">
        <w:r>
          <w:t>runAutomationDetails</w:t>
        </w:r>
        <w:proofErr w:type="spellEnd"/>
        <w:r>
          <w:t xml:space="preserve"> object</w:t>
        </w:r>
        <w:bookmarkEnd w:id="868"/>
      </w:ins>
    </w:p>
    <w:p w14:paraId="589B6DF1" w14:textId="63103A8B" w:rsidR="00636635" w:rsidRDefault="00636635" w:rsidP="00636635">
      <w:pPr>
        <w:pStyle w:val="Heading3"/>
        <w:rPr>
          <w:ins w:id="870" w:author="Laurence Golding" w:date="2018-10-10T12:16:00Z"/>
        </w:rPr>
      </w:pPr>
      <w:bookmarkStart w:id="871" w:name="_Ref526936874"/>
      <w:ins w:id="872" w:author="Laurence Golding" w:date="2018-10-10T12:09:00Z">
        <w:r>
          <w:t>General</w:t>
        </w:r>
      </w:ins>
      <w:bookmarkEnd w:id="871"/>
    </w:p>
    <w:p w14:paraId="00A2DEFC" w14:textId="2EE3965B" w:rsidR="00A0147E" w:rsidRDefault="00A0147E" w:rsidP="00A0147E">
      <w:pPr>
        <w:rPr>
          <w:ins w:id="873" w:author="Laurence Golding" w:date="2018-10-10T12:17:00Z"/>
        </w:rPr>
      </w:pPr>
      <w:bookmarkStart w:id="874" w:name="_Hlk526586231"/>
      <w:ins w:id="875" w:author="Laurence Golding" w:date="2018-10-10T12:17:00Z">
        <w:r>
          <w:t xml:space="preserve">A </w:t>
        </w:r>
        <w:proofErr w:type="spellStart"/>
        <w:r>
          <w:rPr>
            <w:rStyle w:val="CODEtemp"/>
          </w:rPr>
          <w:t>runAutomationDetails</w:t>
        </w:r>
        <w:proofErr w:type="spellEnd"/>
        <w:r>
          <w:t xml:space="preserve"> object contains information that specifies its containing </w:t>
        </w:r>
        <w:bookmarkEnd w:id="874"/>
        <w:r w:rsidRPr="00023F62">
          <w:rPr>
            <w:rStyle w:val="CODEtemp"/>
          </w:rPr>
          <w:t>run</w:t>
        </w:r>
        <w:r>
          <w:t xml:space="preserve"> object’s (§</w:t>
        </w:r>
        <w:r>
          <w:fldChar w:fldCharType="begin"/>
        </w:r>
        <w:r>
          <w:instrText xml:space="preserve"> REF _Ref493349997 \r \h </w:instrText>
        </w:r>
      </w:ins>
      <w:r>
        <w:fldChar w:fldCharType="separate"/>
      </w:r>
      <w:ins w:id="876"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877" w:author="Laurence Golding" w:date="2018-10-10T12:18:00Z"/>
        </w:rPr>
      </w:pPr>
      <w:ins w:id="878"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ins>
    </w:p>
    <w:p w14:paraId="2E49DB31" w14:textId="7945D20C" w:rsidR="00A0147E" w:rsidRPr="00013250" w:rsidRDefault="00A0147E" w:rsidP="00A0147E">
      <w:pPr>
        <w:pStyle w:val="Note"/>
        <w:rPr>
          <w:ins w:id="879" w:author="Laurence Golding" w:date="2018-10-10T12:18:00Z"/>
        </w:rPr>
      </w:pPr>
      <w:ins w:id="880" w:author="Laurence Golding" w:date="2018-10-10T12:18:00Z">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w:t>
        </w:r>
      </w:ins>
      <w:ins w:id="881" w:author="Laurence Golding" w:date="2018-10-10T12:19:00Z">
        <w:r>
          <w:t>aggregate</w:t>
        </w:r>
      </w:ins>
      <w:ins w:id="882" w:author="Laurence Golding" w:date="2018-10-10T12:18:00Z">
        <w:r>
          <w:t xml:space="preserv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w:t>
        </w:r>
      </w:ins>
      <w:ins w:id="883" w:author="Laurence Golding" w:date="2018-10-10T12:19:00Z">
        <w:r>
          <w:t>aggregate</w:t>
        </w:r>
      </w:ins>
      <w:ins w:id="884" w:author="Laurence Golding" w:date="2018-10-10T12:18:00Z">
        <w:r>
          <w:t xml:space="preserve">. Its </w:t>
        </w:r>
        <w:proofErr w:type="spellStart"/>
        <w:r w:rsidRPr="00013250">
          <w:rPr>
            <w:rStyle w:val="CODEtemp"/>
          </w:rPr>
          <w:t>correlationGuid</w:t>
        </w:r>
        <w:proofErr w:type="spellEnd"/>
        <w:r>
          <w:t xml:space="preserve"> property specifies the collection of such </w:t>
        </w:r>
      </w:ins>
      <w:ins w:id="885" w:author="Laurence Golding" w:date="2018-10-10T12:19:00Z">
        <w:r>
          <w:t>aggregates</w:t>
        </w:r>
      </w:ins>
      <w:ins w:id="886" w:author="Laurence Golding" w:date="2018-10-10T12:18:00Z">
        <w:r>
          <w:t xml:space="preserve">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ins>
    </w:p>
    <w:p w14:paraId="626ABE04" w14:textId="650A1C7A" w:rsidR="00A0147E" w:rsidRDefault="00A0147E" w:rsidP="00A0147E">
      <w:pPr>
        <w:pStyle w:val="Codesmall"/>
        <w:rPr>
          <w:ins w:id="887" w:author="Laurence Golding" w:date="2018-10-10T12:18:00Z"/>
        </w:rPr>
      </w:pPr>
      <w:ins w:id="888" w:author="Laurence Golding" w:date="2018-10-10T12:18:00Z">
        <w:r>
          <w:t>{                              # A run object (§</w:t>
        </w:r>
      </w:ins>
      <w:ins w:id="889" w:author="Laurence Golding" w:date="2018-10-10T12:20:00Z">
        <w:r w:rsidR="008B6DA3">
          <w:fldChar w:fldCharType="begin"/>
        </w:r>
        <w:r w:rsidR="008B6DA3">
          <w:instrText xml:space="preserve"> REF _Ref493349997 \r \h </w:instrText>
        </w:r>
      </w:ins>
      <w:r w:rsidR="008B6DA3">
        <w:fldChar w:fldCharType="separate"/>
      </w:r>
      <w:ins w:id="890" w:author="Laurence Golding" w:date="2018-10-10T12:20:00Z">
        <w:r w:rsidR="008B6DA3">
          <w:t>3.11</w:t>
        </w:r>
        <w:r w:rsidR="008B6DA3">
          <w:fldChar w:fldCharType="end"/>
        </w:r>
      </w:ins>
      <w:ins w:id="891" w:author="Laurence Golding" w:date="2018-10-10T12:18:00Z">
        <w:r>
          <w:t>).</w:t>
        </w:r>
      </w:ins>
    </w:p>
    <w:p w14:paraId="340889C7" w14:textId="5848F388" w:rsidR="00A0147E" w:rsidRDefault="00A0147E" w:rsidP="00A0147E">
      <w:pPr>
        <w:pStyle w:val="Codesmall"/>
        <w:rPr>
          <w:ins w:id="892" w:author="Laurence Golding" w:date="2018-10-10T12:18:00Z"/>
        </w:rPr>
      </w:pPr>
      <w:ins w:id="893" w:author="Laurence Golding" w:date="2018-10-10T12:18:00Z">
        <w:r>
          <w:t xml:space="preserve">  "id": {                      # See §</w:t>
        </w:r>
      </w:ins>
      <w:ins w:id="894" w:author="Laurence Golding" w:date="2018-10-10T12:20:00Z">
        <w:r w:rsidR="008B6DA3">
          <w:fldChar w:fldCharType="begin"/>
        </w:r>
        <w:r w:rsidR="008B6DA3">
          <w:instrText xml:space="preserve"> REF _Ref526937024 \r \h </w:instrText>
        </w:r>
      </w:ins>
      <w:r w:rsidR="008B6DA3">
        <w:fldChar w:fldCharType="separate"/>
      </w:r>
      <w:ins w:id="895" w:author="Laurence Golding" w:date="2018-10-10T12:20:00Z">
        <w:r w:rsidR="008B6DA3">
          <w:t>3.11.3</w:t>
        </w:r>
        <w:r w:rsidR="008B6DA3">
          <w:fldChar w:fldCharType="end"/>
        </w:r>
      </w:ins>
      <w:ins w:id="896" w:author="Laurence Golding" w:date="2018-10-10T12:18:00Z">
        <w:r>
          <w:t>.</w:t>
        </w:r>
      </w:ins>
    </w:p>
    <w:p w14:paraId="469A6777" w14:textId="77777777" w:rsidR="00A0147E" w:rsidRDefault="00A0147E" w:rsidP="00A0147E">
      <w:pPr>
        <w:pStyle w:val="Codesmall"/>
        <w:rPr>
          <w:ins w:id="897" w:author="Laurence Golding" w:date="2018-10-10T12:18:00Z"/>
        </w:rPr>
      </w:pPr>
      <w:ins w:id="898" w:author="Laurence Golding" w:date="2018-10-10T12:18:00Z">
        <w:r>
          <w:t xml:space="preserve">    "description": {</w:t>
        </w:r>
      </w:ins>
    </w:p>
    <w:p w14:paraId="2C8027B5" w14:textId="77777777" w:rsidR="00A0147E" w:rsidRDefault="00A0147E" w:rsidP="00A0147E">
      <w:pPr>
        <w:pStyle w:val="Codesmall"/>
        <w:rPr>
          <w:ins w:id="899" w:author="Laurence Golding" w:date="2018-10-10T12:18:00Z"/>
        </w:rPr>
      </w:pPr>
      <w:ins w:id="900" w:author="Laurence Golding" w:date="2018-10-10T12:18:00Z">
        <w:r>
          <w:t xml:space="preserve">      "text": "This is the {0} nightly run of the </w:t>
        </w:r>
        <w:proofErr w:type="spellStart"/>
        <w:r>
          <w:t>Credentaial</w:t>
        </w:r>
        <w:proofErr w:type="spellEnd"/>
        <w:r>
          <w:t xml:space="preserve"> Scanner tool on all</w:t>
        </w:r>
      </w:ins>
    </w:p>
    <w:p w14:paraId="4B801EAC" w14:textId="77777777" w:rsidR="00A0147E" w:rsidRDefault="00A0147E" w:rsidP="00A0147E">
      <w:pPr>
        <w:pStyle w:val="Codesmall"/>
        <w:rPr>
          <w:ins w:id="901" w:author="Laurence Golding" w:date="2018-10-10T12:18:00Z"/>
        </w:rPr>
      </w:pPr>
      <w:ins w:id="902" w:author="Laurence Golding" w:date="2018-10-10T12:18:00Z">
        <w:r>
          <w:t xml:space="preserve">             product binaries in the '{1}' branch of the '{2}' repo.</w:t>
        </w:r>
      </w:ins>
    </w:p>
    <w:p w14:paraId="0D25971C" w14:textId="77777777" w:rsidR="00A0147E" w:rsidRDefault="00A0147E" w:rsidP="00A0147E">
      <w:pPr>
        <w:pStyle w:val="Codesmall"/>
        <w:rPr>
          <w:ins w:id="903" w:author="Laurence Golding" w:date="2018-10-10T12:18:00Z"/>
        </w:rPr>
      </w:pPr>
      <w:ins w:id="904" w:author="Laurence Golding" w:date="2018-10-10T12:18:00Z">
        <w:r>
          <w:t xml:space="preserve">             The scanned binaries are architecture '{3}' and build type '{4}'.",</w:t>
        </w:r>
      </w:ins>
    </w:p>
    <w:p w14:paraId="7622D2DA" w14:textId="77777777" w:rsidR="00A0147E" w:rsidRDefault="00A0147E" w:rsidP="00A0147E">
      <w:pPr>
        <w:pStyle w:val="Codesmall"/>
        <w:rPr>
          <w:ins w:id="905" w:author="Laurence Golding" w:date="2018-10-10T12:18:00Z"/>
        </w:rPr>
      </w:pPr>
      <w:ins w:id="906" w:author="Laurence Golding" w:date="2018-10-10T12:18:00Z">
        <w:r>
          <w:t xml:space="preserve">      "arguments": [</w:t>
        </w:r>
      </w:ins>
    </w:p>
    <w:p w14:paraId="30FFF28D" w14:textId="77777777" w:rsidR="00A0147E" w:rsidRDefault="00A0147E" w:rsidP="00A0147E">
      <w:pPr>
        <w:pStyle w:val="Codesmall"/>
        <w:rPr>
          <w:ins w:id="907" w:author="Laurence Golding" w:date="2018-10-10T12:18:00Z"/>
        </w:rPr>
      </w:pPr>
      <w:ins w:id="908" w:author="Laurence Golding" w:date="2018-10-10T12:18:00Z">
        <w:r>
          <w:t xml:space="preserve">        "October 10, 2018",</w:t>
        </w:r>
      </w:ins>
    </w:p>
    <w:p w14:paraId="6608E0B7" w14:textId="77777777" w:rsidR="00A0147E" w:rsidRDefault="00A0147E" w:rsidP="00A0147E">
      <w:pPr>
        <w:pStyle w:val="Codesmall"/>
        <w:rPr>
          <w:ins w:id="909" w:author="Laurence Golding" w:date="2018-10-10T12:18:00Z"/>
        </w:rPr>
      </w:pPr>
      <w:ins w:id="910" w:author="Laurence Golding" w:date="2018-10-10T12:18:00Z">
        <w:r>
          <w:t xml:space="preserve">        "master",</w:t>
        </w:r>
      </w:ins>
    </w:p>
    <w:p w14:paraId="7DA1AFFB" w14:textId="77777777" w:rsidR="00A0147E" w:rsidRDefault="00A0147E" w:rsidP="00A0147E">
      <w:pPr>
        <w:pStyle w:val="Codesmall"/>
        <w:rPr>
          <w:ins w:id="911" w:author="Laurence Golding" w:date="2018-10-10T12:18:00Z"/>
        </w:rPr>
      </w:pPr>
      <w:ins w:id="912" w:author="Laurence Golding" w:date="2018-10-10T12:18:00Z">
        <w:r>
          <w:t xml:space="preserve">        "sarif-</w:t>
        </w:r>
        <w:proofErr w:type="spellStart"/>
        <w:r>
          <w:t>sdk</w:t>
        </w:r>
        <w:proofErr w:type="spellEnd"/>
        <w:r>
          <w:t>",</w:t>
        </w:r>
      </w:ins>
    </w:p>
    <w:p w14:paraId="3EE938C7" w14:textId="77777777" w:rsidR="00A0147E" w:rsidRDefault="00A0147E" w:rsidP="00A0147E">
      <w:pPr>
        <w:pStyle w:val="Codesmall"/>
        <w:rPr>
          <w:ins w:id="913" w:author="Laurence Golding" w:date="2018-10-10T12:18:00Z"/>
        </w:rPr>
      </w:pPr>
      <w:ins w:id="914" w:author="Laurence Golding" w:date="2018-10-10T12:18:00Z">
        <w:r>
          <w:t xml:space="preserve">        "x86",</w:t>
        </w:r>
      </w:ins>
    </w:p>
    <w:p w14:paraId="1434093B" w14:textId="77777777" w:rsidR="00A0147E" w:rsidRDefault="00A0147E" w:rsidP="00A0147E">
      <w:pPr>
        <w:pStyle w:val="Codesmall"/>
        <w:rPr>
          <w:ins w:id="915" w:author="Laurence Golding" w:date="2018-10-10T12:18:00Z"/>
        </w:rPr>
      </w:pPr>
      <w:ins w:id="916" w:author="Laurence Golding" w:date="2018-10-10T12:18:00Z">
        <w:r>
          <w:t xml:space="preserve">        "debug"</w:t>
        </w:r>
      </w:ins>
    </w:p>
    <w:p w14:paraId="2B52D53B" w14:textId="77777777" w:rsidR="00A0147E" w:rsidRDefault="00A0147E" w:rsidP="00A0147E">
      <w:pPr>
        <w:pStyle w:val="Codesmall"/>
        <w:rPr>
          <w:ins w:id="917" w:author="Laurence Golding" w:date="2018-10-10T12:18:00Z"/>
        </w:rPr>
      </w:pPr>
      <w:ins w:id="918" w:author="Laurence Golding" w:date="2018-10-10T12:18:00Z">
        <w:r>
          <w:t xml:space="preserve">      ]</w:t>
        </w:r>
      </w:ins>
    </w:p>
    <w:p w14:paraId="23CB0623" w14:textId="77777777" w:rsidR="00A0147E" w:rsidRDefault="00A0147E" w:rsidP="00A0147E">
      <w:pPr>
        <w:pStyle w:val="Codesmall"/>
        <w:rPr>
          <w:ins w:id="919" w:author="Laurence Golding" w:date="2018-10-10T12:18:00Z"/>
        </w:rPr>
      </w:pPr>
      <w:ins w:id="920" w:author="Laurence Golding" w:date="2018-10-10T12:18:00Z">
        <w:r>
          <w:t xml:space="preserve">    },</w:t>
        </w:r>
      </w:ins>
    </w:p>
    <w:p w14:paraId="3EB72E0D" w14:textId="77777777" w:rsidR="00A0147E" w:rsidRDefault="00A0147E" w:rsidP="00A0147E">
      <w:pPr>
        <w:pStyle w:val="Codesmall"/>
        <w:rPr>
          <w:ins w:id="921" w:author="Laurence Golding" w:date="2018-10-10T12:18:00Z"/>
        </w:rPr>
      </w:pPr>
      <w:ins w:id="922" w:author="Laurence Golding" w:date="2018-10-10T12:18:00Z">
        <w:r>
          <w:t xml:space="preserve">    "</w:t>
        </w:r>
        <w:proofErr w:type="spellStart"/>
        <w:r>
          <w:t>instanceId</w:t>
        </w:r>
        <w:proofErr w:type="spellEnd"/>
        <w:r>
          <w:t>":</w:t>
        </w:r>
      </w:ins>
    </w:p>
    <w:p w14:paraId="146E918D" w14:textId="77777777" w:rsidR="00A0147E" w:rsidRDefault="00A0147E" w:rsidP="00A0147E">
      <w:pPr>
        <w:pStyle w:val="Codesmall"/>
        <w:rPr>
          <w:ins w:id="923" w:author="Laurence Golding" w:date="2018-10-10T12:18:00Z"/>
        </w:rPr>
      </w:pPr>
      <w:ins w:id="924" w:author="Laurence Golding" w:date="2018-10-10T12:18:00Z">
        <w:r>
          <w:t xml:space="preserve">      "Nightly </w:t>
        </w:r>
        <w:proofErr w:type="spellStart"/>
        <w:r>
          <w:t>CredScan</w:t>
        </w:r>
        <w:proofErr w:type="spellEnd"/>
        <w:r>
          <w:t xml:space="preserve"> run for sarif-</w:t>
        </w:r>
        <w:proofErr w:type="spellStart"/>
        <w:r>
          <w:t>sdk</w:t>
        </w:r>
        <w:proofErr w:type="spellEnd"/>
        <w:r>
          <w:t>/master/x86/debug/2018-10-05",</w:t>
        </w:r>
      </w:ins>
    </w:p>
    <w:p w14:paraId="70D2861E" w14:textId="77777777" w:rsidR="00A0147E" w:rsidRDefault="00A0147E" w:rsidP="00A0147E">
      <w:pPr>
        <w:pStyle w:val="Codesmall"/>
        <w:rPr>
          <w:ins w:id="925" w:author="Laurence Golding" w:date="2018-10-10T12:18:00Z"/>
        </w:rPr>
      </w:pPr>
      <w:ins w:id="926" w:author="Laurence Golding" w:date="2018-10-10T12:18:00Z">
        <w:r>
          <w:t xml:space="preserve">    "</w:t>
        </w:r>
        <w:proofErr w:type="spellStart"/>
        <w:r>
          <w:t>instanceGuid</w:t>
        </w:r>
        <w:proofErr w:type="spellEnd"/>
        <w:r>
          <w:t>": "11111111-...",</w:t>
        </w:r>
      </w:ins>
    </w:p>
    <w:p w14:paraId="57701A11" w14:textId="77777777" w:rsidR="00A0147E" w:rsidRDefault="00A0147E" w:rsidP="00A0147E">
      <w:pPr>
        <w:pStyle w:val="Codesmall"/>
        <w:rPr>
          <w:ins w:id="927" w:author="Laurence Golding" w:date="2018-10-10T12:18:00Z"/>
        </w:rPr>
      </w:pPr>
      <w:ins w:id="928" w:author="Laurence Golding" w:date="2018-10-10T12:18:00Z">
        <w:r>
          <w:t xml:space="preserve">    "</w:t>
        </w:r>
        <w:proofErr w:type="spellStart"/>
        <w:r>
          <w:t>correlationGuid</w:t>
        </w:r>
        <w:proofErr w:type="spellEnd"/>
        <w:r>
          <w:t>": "22222222-...."</w:t>
        </w:r>
      </w:ins>
    </w:p>
    <w:p w14:paraId="02A4F10B" w14:textId="77777777" w:rsidR="00A0147E" w:rsidRDefault="00A0147E" w:rsidP="00A0147E">
      <w:pPr>
        <w:pStyle w:val="Codesmall"/>
        <w:rPr>
          <w:ins w:id="929" w:author="Laurence Golding" w:date="2018-10-10T12:18:00Z"/>
        </w:rPr>
      </w:pPr>
      <w:ins w:id="930" w:author="Laurence Golding" w:date="2018-10-10T12:18:00Z">
        <w:r>
          <w:t xml:space="preserve">  },</w:t>
        </w:r>
      </w:ins>
    </w:p>
    <w:p w14:paraId="0CBFF7EF" w14:textId="07520F12" w:rsidR="00A0147E" w:rsidRDefault="00A0147E" w:rsidP="00A0147E">
      <w:pPr>
        <w:pStyle w:val="Codesmall"/>
        <w:rPr>
          <w:ins w:id="931" w:author="Laurence Golding" w:date="2018-10-10T12:18:00Z"/>
        </w:rPr>
      </w:pPr>
      <w:ins w:id="932" w:author="Laurence Golding" w:date="2018-10-10T12:18:00Z">
        <w:r>
          <w:t xml:space="preserve">  "</w:t>
        </w:r>
        <w:proofErr w:type="spellStart"/>
        <w:r>
          <w:t>aggregateIds</w:t>
        </w:r>
        <w:proofErr w:type="spellEnd"/>
        <w:r>
          <w:t>": [            # See §</w:t>
        </w:r>
      </w:ins>
      <w:ins w:id="933" w:author="Laurence Golding" w:date="2018-10-10T12:20:00Z">
        <w:r w:rsidR="008B6DA3">
          <w:fldChar w:fldCharType="begin"/>
        </w:r>
        <w:r w:rsidR="008B6DA3">
          <w:instrText xml:space="preserve"> REF _Ref526937372 \r \h </w:instrText>
        </w:r>
      </w:ins>
      <w:r w:rsidR="008B6DA3">
        <w:fldChar w:fldCharType="separate"/>
      </w:r>
      <w:ins w:id="934" w:author="Laurence Golding" w:date="2018-10-10T12:20:00Z">
        <w:r w:rsidR="008B6DA3">
          <w:t>3.11.4</w:t>
        </w:r>
        <w:r w:rsidR="008B6DA3">
          <w:fldChar w:fldCharType="end"/>
        </w:r>
      </w:ins>
      <w:ins w:id="935" w:author="Laurence Golding" w:date="2018-10-10T12:18:00Z">
        <w:r>
          <w:t>.</w:t>
        </w:r>
      </w:ins>
    </w:p>
    <w:p w14:paraId="3B974380" w14:textId="77777777" w:rsidR="00A0147E" w:rsidRDefault="00A0147E" w:rsidP="00A0147E">
      <w:pPr>
        <w:pStyle w:val="Codesmall"/>
        <w:rPr>
          <w:ins w:id="936" w:author="Laurence Golding" w:date="2018-10-10T12:18:00Z"/>
        </w:rPr>
      </w:pPr>
      <w:ins w:id="937" w:author="Laurence Golding" w:date="2018-10-10T12:18:00Z">
        <w:r>
          <w:t xml:space="preserve">    {</w:t>
        </w:r>
      </w:ins>
    </w:p>
    <w:p w14:paraId="35054E66" w14:textId="77777777" w:rsidR="00A0147E" w:rsidRDefault="00A0147E" w:rsidP="00A0147E">
      <w:pPr>
        <w:pStyle w:val="Codesmall"/>
        <w:rPr>
          <w:ins w:id="938" w:author="Laurence Golding" w:date="2018-10-10T12:18:00Z"/>
        </w:rPr>
      </w:pPr>
      <w:ins w:id="939" w:author="Laurence Golding" w:date="2018-10-10T12:18:00Z">
        <w:r>
          <w:t xml:space="preserve">      "</w:t>
        </w:r>
        <w:proofErr w:type="spellStart"/>
        <w:r>
          <w:t>instanceId</w:t>
        </w:r>
        <w:proofErr w:type="spellEnd"/>
        <w:r>
          <w:t>":</w:t>
        </w:r>
      </w:ins>
    </w:p>
    <w:p w14:paraId="279D5F7F" w14:textId="77777777" w:rsidR="00A0147E" w:rsidRDefault="00A0147E" w:rsidP="00A0147E">
      <w:pPr>
        <w:pStyle w:val="Codesmall"/>
        <w:rPr>
          <w:ins w:id="940" w:author="Laurence Golding" w:date="2018-10-10T12:18:00Z"/>
        </w:rPr>
      </w:pPr>
      <w:ins w:id="941" w:author="Laurence Golding" w:date="2018-10-10T12:18:00Z">
        <w:r>
          <w:t xml:space="preserve">        "Nightly security tools run for sarif-</w:t>
        </w:r>
        <w:proofErr w:type="spellStart"/>
        <w:r>
          <w:t>sdk</w:t>
        </w:r>
        <w:proofErr w:type="spellEnd"/>
        <w:r>
          <w:t>/master/x86/debug/2018-10-05"</w:t>
        </w:r>
      </w:ins>
    </w:p>
    <w:p w14:paraId="5B6546B4" w14:textId="120876AF" w:rsidR="00A0147E" w:rsidRDefault="00A0147E" w:rsidP="00A0147E">
      <w:pPr>
        <w:pStyle w:val="Codesmall"/>
        <w:rPr>
          <w:ins w:id="942" w:author="Laurence Golding" w:date="2018-10-10T12:18:00Z"/>
        </w:rPr>
      </w:pPr>
      <w:ins w:id="943" w:author="Laurence Golding" w:date="2018-10-10T12:18:00Z">
        <w:r>
          <w:t xml:space="preserve">   </w:t>
        </w:r>
      </w:ins>
      <w:ins w:id="944" w:author="Laurence Golding" w:date="2018-10-10T12:19:00Z">
        <w:r>
          <w:t xml:space="preserve">  </w:t>
        </w:r>
      </w:ins>
      <w:ins w:id="945" w:author="Laurence Golding" w:date="2018-10-10T12:18:00Z">
        <w:r>
          <w:t xml:space="preserve"> "</w:t>
        </w:r>
        <w:proofErr w:type="spellStart"/>
        <w:r>
          <w:t>instanceGuid</w:t>
        </w:r>
        <w:proofErr w:type="spellEnd"/>
        <w:r>
          <w:t>": "33333333-...",</w:t>
        </w:r>
      </w:ins>
    </w:p>
    <w:p w14:paraId="575650BD" w14:textId="34CF791B" w:rsidR="00A0147E" w:rsidRDefault="00A0147E" w:rsidP="00A0147E">
      <w:pPr>
        <w:pStyle w:val="Codesmall"/>
        <w:rPr>
          <w:ins w:id="946" w:author="Laurence Golding" w:date="2018-10-10T12:18:00Z"/>
        </w:rPr>
      </w:pPr>
      <w:ins w:id="947" w:author="Laurence Golding" w:date="2018-10-10T12:18:00Z">
        <w:r>
          <w:t xml:space="preserve">   </w:t>
        </w:r>
      </w:ins>
      <w:ins w:id="948" w:author="Laurence Golding" w:date="2018-10-10T12:19:00Z">
        <w:r>
          <w:t xml:space="preserve">  </w:t>
        </w:r>
      </w:ins>
      <w:ins w:id="949" w:author="Laurence Golding" w:date="2018-10-10T12:18:00Z">
        <w:r>
          <w:t xml:space="preserve"> "</w:t>
        </w:r>
        <w:proofErr w:type="spellStart"/>
        <w:r>
          <w:t>correlationGuid</w:t>
        </w:r>
        <w:proofErr w:type="spellEnd"/>
        <w:r>
          <w:t>": "44444444-...."</w:t>
        </w:r>
      </w:ins>
    </w:p>
    <w:p w14:paraId="25644B56" w14:textId="77777777" w:rsidR="00A0147E" w:rsidRDefault="00A0147E" w:rsidP="00A0147E">
      <w:pPr>
        <w:pStyle w:val="Codesmall"/>
        <w:rPr>
          <w:ins w:id="950" w:author="Laurence Golding" w:date="2018-10-10T12:18:00Z"/>
        </w:rPr>
      </w:pPr>
      <w:ins w:id="951" w:author="Laurence Golding" w:date="2018-10-10T12:18:00Z">
        <w:r>
          <w:t xml:space="preserve">    }</w:t>
        </w:r>
      </w:ins>
    </w:p>
    <w:p w14:paraId="13AAF291" w14:textId="77777777" w:rsidR="00A0147E" w:rsidRDefault="00A0147E" w:rsidP="00A0147E">
      <w:pPr>
        <w:pStyle w:val="Codesmall"/>
        <w:rPr>
          <w:ins w:id="952" w:author="Laurence Golding" w:date="2018-10-10T12:18:00Z"/>
        </w:rPr>
      </w:pPr>
      <w:ins w:id="953" w:author="Laurence Golding" w:date="2018-10-10T12:18:00Z">
        <w:r>
          <w:t xml:space="preserve">  ]</w:t>
        </w:r>
      </w:ins>
    </w:p>
    <w:p w14:paraId="6C0BF1C1" w14:textId="17DAEFCD" w:rsidR="00A0147E" w:rsidRPr="00A0147E" w:rsidRDefault="00A0147E" w:rsidP="008B6DA3">
      <w:pPr>
        <w:pStyle w:val="Codesmall"/>
        <w:rPr>
          <w:ins w:id="954" w:author="Laurence Golding" w:date="2018-10-10T12:09:00Z"/>
        </w:rPr>
      </w:pPr>
      <w:ins w:id="955" w:author="Laurence Golding" w:date="2018-10-10T12:18:00Z">
        <w:r>
          <w:t>}</w:t>
        </w:r>
      </w:ins>
    </w:p>
    <w:p w14:paraId="7D2E8699" w14:textId="3BE03BEE" w:rsidR="00636635" w:rsidRDefault="00636635" w:rsidP="00636635">
      <w:pPr>
        <w:pStyle w:val="Heading3"/>
        <w:rPr>
          <w:ins w:id="956" w:author="Laurence Golding" w:date="2018-10-10T12:21:00Z"/>
        </w:rPr>
      </w:pPr>
      <w:ins w:id="957" w:author="Laurence Golding" w:date="2018-10-10T12:09:00Z">
        <w:r>
          <w:t>Constraints</w:t>
        </w:r>
      </w:ins>
    </w:p>
    <w:p w14:paraId="2467F699" w14:textId="2E60E505" w:rsidR="008B6DA3" w:rsidRPr="008B6DA3" w:rsidRDefault="008B6DA3" w:rsidP="008B6DA3">
      <w:pPr>
        <w:rPr>
          <w:ins w:id="958" w:author="Laurence Golding" w:date="2018-10-10T12:09:00Z"/>
        </w:rPr>
      </w:pPr>
      <w:ins w:id="959" w:author="Laurence Golding" w:date="2018-10-10T12:21:00Z">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ins>
      <w:r>
        <w:fldChar w:fldCharType="separate"/>
      </w:r>
      <w:ins w:id="960" w:author="Laurence Golding" w:date="2018-10-10T12:21:00Z">
        <w:r>
          <w:t>3.13.4</w:t>
        </w:r>
        <w:r>
          <w:fldChar w:fldCharType="end"/>
        </w:r>
        <w:r>
          <w:t xml:space="preserve">), </w:t>
        </w:r>
        <w:proofErr w:type="spellStart"/>
        <w:r w:rsidRPr="0068115A">
          <w:rPr>
            <w:rStyle w:val="CODEtemp"/>
          </w:rPr>
          <w:t>instanceGuid</w:t>
        </w:r>
        <w:proofErr w:type="spellEnd"/>
        <w:r>
          <w:t xml:space="preserve"> (§</w:t>
        </w:r>
      </w:ins>
      <w:ins w:id="961" w:author="Laurence Golding" w:date="2018-10-10T12:22:00Z">
        <w:r>
          <w:fldChar w:fldCharType="begin"/>
        </w:r>
        <w:r>
          <w:instrText xml:space="preserve"> REF _Ref526937044 \r \h </w:instrText>
        </w:r>
      </w:ins>
      <w:r>
        <w:fldChar w:fldCharType="separate"/>
      </w:r>
      <w:ins w:id="962" w:author="Laurence Golding" w:date="2018-10-10T12:22:00Z">
        <w:r>
          <w:t>3.13.5</w:t>
        </w:r>
        <w:r>
          <w:fldChar w:fldCharType="end"/>
        </w:r>
      </w:ins>
      <w:ins w:id="963" w:author="Laurence Golding" w:date="2018-10-10T12:21:00Z">
        <w:r>
          <w:t xml:space="preserve">), or </w:t>
        </w:r>
        <w:proofErr w:type="spellStart"/>
        <w:r w:rsidRPr="0068115A">
          <w:rPr>
            <w:rStyle w:val="CODEtemp"/>
          </w:rPr>
          <w:t>correlationGuid</w:t>
        </w:r>
        <w:proofErr w:type="spellEnd"/>
        <w:r>
          <w:t xml:space="preserve"> (§</w:t>
        </w:r>
      </w:ins>
      <w:ins w:id="964" w:author="Laurence Golding" w:date="2018-10-10T12:22:00Z">
        <w:r>
          <w:fldChar w:fldCharType="begin"/>
        </w:r>
        <w:r>
          <w:instrText xml:space="preserve"> REF _Ref526937456 \r \h </w:instrText>
        </w:r>
      </w:ins>
      <w:r>
        <w:fldChar w:fldCharType="separate"/>
      </w:r>
      <w:ins w:id="965" w:author="Laurence Golding" w:date="2018-10-10T12:22:00Z">
        <w:r>
          <w:t>3.13.6</w:t>
        </w:r>
        <w:r>
          <w:fldChar w:fldCharType="end"/>
        </w:r>
      </w:ins>
      <w:ins w:id="966" w:author="Laurence Golding" w:date="2018-10-10T12:21:00Z">
        <w:r>
          <w:t xml:space="preserve">) properties </w:t>
        </w:r>
      </w:ins>
      <w:ins w:id="967" w:author="Laurence Golding" w:date="2018-10-10T12:22:00Z">
        <w:r>
          <w:rPr>
            <w:b/>
          </w:rPr>
          <w:t>SHALL</w:t>
        </w:r>
      </w:ins>
      <w:ins w:id="968" w:author="Laurence Golding" w:date="2018-10-10T12:21:00Z">
        <w:r>
          <w:t xml:space="preserve"> be present.</w:t>
        </w:r>
      </w:ins>
    </w:p>
    <w:p w14:paraId="52FF80FD" w14:textId="6436CFE3" w:rsidR="00636635" w:rsidRDefault="00636635" w:rsidP="00636635">
      <w:pPr>
        <w:pStyle w:val="Heading3"/>
        <w:rPr>
          <w:ins w:id="969" w:author="Laurence Golding" w:date="2018-10-10T12:22:00Z"/>
        </w:rPr>
      </w:pPr>
      <w:ins w:id="970" w:author="Laurence Golding" w:date="2018-10-10T12:09:00Z">
        <w:r>
          <w:lastRenderedPageBreak/>
          <w:t>description property</w:t>
        </w:r>
      </w:ins>
    </w:p>
    <w:p w14:paraId="25D213B4" w14:textId="643802C5" w:rsidR="008B6DA3" w:rsidRPr="008B6DA3" w:rsidRDefault="008B6DA3" w:rsidP="008B6DA3">
      <w:pPr>
        <w:rPr>
          <w:ins w:id="971" w:author="Laurence Golding" w:date="2018-10-10T12:09:00Z"/>
        </w:rPr>
      </w:pPr>
      <w:ins w:id="972" w:author="Laurence Golding" w:date="2018-10-10T12:22:00Z">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973"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974" w:author="Laurence Golding" w:date="2018-10-10T12:23:00Z">
        <w:r>
          <w:t>§</w:t>
        </w:r>
        <w:r>
          <w:fldChar w:fldCharType="begin"/>
        </w:r>
        <w:r>
          <w:instrText xml:space="preserve"> REF _Ref493349997 \r \h </w:instrText>
        </w:r>
      </w:ins>
      <w:r>
        <w:fldChar w:fldCharType="separate"/>
      </w:r>
      <w:ins w:id="975" w:author="Laurence Golding" w:date="2018-10-10T12:23:00Z">
        <w:r>
          <w:t>3.11</w:t>
        </w:r>
        <w:r>
          <w:fldChar w:fldCharType="end"/>
        </w:r>
      </w:ins>
      <w:ins w:id="976" w:author="Laurence Golding" w:date="2018-10-10T12:22:00Z">
        <w:r>
          <w:t>).</w:t>
        </w:r>
      </w:ins>
    </w:p>
    <w:p w14:paraId="17390DAB" w14:textId="53CF1BF4" w:rsidR="00636635" w:rsidRDefault="00636635" w:rsidP="00636635">
      <w:pPr>
        <w:pStyle w:val="Heading3"/>
        <w:rPr>
          <w:ins w:id="977" w:author="Laurence Golding" w:date="2018-10-10T12:23:00Z"/>
        </w:rPr>
      </w:pPr>
      <w:bookmarkStart w:id="978" w:name="_Ref526936776"/>
      <w:proofErr w:type="spellStart"/>
      <w:ins w:id="979" w:author="Laurence Golding" w:date="2018-10-10T12:09:00Z">
        <w:r>
          <w:t>instanceId</w:t>
        </w:r>
        <w:proofErr w:type="spellEnd"/>
        <w:r>
          <w:t xml:space="preserve"> property</w:t>
        </w:r>
      </w:ins>
      <w:bookmarkEnd w:id="978"/>
    </w:p>
    <w:p w14:paraId="4B70380E" w14:textId="675396CB" w:rsidR="008B6DA3" w:rsidRDefault="008B6DA3" w:rsidP="008B6DA3">
      <w:pPr>
        <w:rPr>
          <w:ins w:id="980" w:author="Laurence Golding" w:date="2018-10-10T12:24:00Z"/>
        </w:rPr>
      </w:pPr>
      <w:bookmarkStart w:id="981" w:name="_Hlk526588303"/>
      <w:ins w:id="982" w:author="Laurence Golding" w:date="2018-10-10T12:23: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ins>
      <w:ins w:id="983" w:author="Laurence Golding" w:date="2018-10-10T12:24:00Z">
        <w:r>
          <w:fldChar w:fldCharType="begin"/>
        </w:r>
        <w:r>
          <w:instrText xml:space="preserve"> REF _Ref526937577 \r \h </w:instrText>
        </w:r>
      </w:ins>
      <w:r>
        <w:fldChar w:fldCharType="separate"/>
      </w:r>
      <w:ins w:id="984" w:author="Laurence Golding" w:date="2018-10-10T12:24:00Z">
        <w:r>
          <w:t>3.4.4</w:t>
        </w:r>
        <w:r>
          <w:fldChar w:fldCharType="end"/>
        </w:r>
      </w:ins>
      <w:ins w:id="985"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986" w:author="Laurence Golding" w:date="2018-10-10T12:23:00Z">
        <w:r>
          <w:t>3.11</w:t>
        </w:r>
        <w:r>
          <w:fldChar w:fldCharType="end"/>
        </w:r>
        <w:r>
          <w:t>) object within the engineering system</w:t>
        </w:r>
        <w:bookmarkEnd w:id="981"/>
        <w:r>
          <w:t>.</w:t>
        </w:r>
      </w:ins>
    </w:p>
    <w:p w14:paraId="2B7F33B6" w14:textId="77777777" w:rsidR="008B6DA3" w:rsidRDefault="008B6DA3" w:rsidP="008B6DA3">
      <w:pPr>
        <w:rPr>
          <w:ins w:id="987" w:author="Laurence Golding" w:date="2018-10-10T12:24:00Z"/>
        </w:rPr>
      </w:pPr>
      <w:ins w:id="988" w:author="Laurence Golding" w:date="2018-10-10T12:24: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989" w:author="Laurence Golding" w:date="2018-10-10T12:24:00Z"/>
        </w:rPr>
      </w:pPr>
      <w:ins w:id="990"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991" w:author="Laurence Golding" w:date="2018-10-24T12:55:00Z"/>
        </w:rPr>
      </w:pPr>
      <w:ins w:id="992" w:author="Laurence Golding" w:date="2018-10-10T12:24:00Z">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ins>
      <w:bookmarkStart w:id="993" w:name="_GoBack"/>
      <w:bookmarkEnd w:id="993"/>
    </w:p>
    <w:p w14:paraId="69757585" w14:textId="51F495DA" w:rsidR="00AC5BD9" w:rsidRDefault="00AC5BD9" w:rsidP="00AC5BD9">
      <w:pPr>
        <w:pStyle w:val="Note"/>
        <w:rPr>
          <w:ins w:id="994" w:author="Laurence Golding" w:date="2018-10-24T12:56:00Z"/>
        </w:rPr>
      </w:pPr>
      <w:ins w:id="995" w:author="Laurence Golding" w:date="2018-10-24T12:56:00Z">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w:t>
        </w:r>
      </w:ins>
      <w:ins w:id="996" w:author="Laurence Golding" w:date="2018-10-24T13:00:00Z">
        <w:r>
          <w:t>,</w:t>
        </w:r>
      </w:ins>
      <w:ins w:id="997" w:author="Laurence Golding" w:date="2018-10-24T12:56:00Z">
        <w:r>
          <w:t xml:space="preserve"> this is the run from October 10, 2018</w:t>
        </w:r>
        <w:r>
          <w:t>.</w:t>
        </w:r>
      </w:ins>
    </w:p>
    <w:p w14:paraId="4304CA44" w14:textId="397661E6" w:rsidR="00AC5BD9" w:rsidRDefault="00AC5BD9" w:rsidP="00AC5BD9">
      <w:pPr>
        <w:rPr>
          <w:ins w:id="998" w:author="Laurence Golding" w:date="2018-10-24T12:57:00Z"/>
        </w:rPr>
      </w:pPr>
      <w:ins w:id="999" w:author="Laurence Golding" w:date="2018-10-24T12:56:00Z">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w:t>
        </w:r>
        <w:r>
          <w:t xml:space="preserve"> (</w:t>
        </w:r>
      </w:ins>
      <w:ins w:id="1000" w:author="Laurence Golding" w:date="2018-10-24T12:57:00Z">
        <w:r>
          <w:t>§</w:t>
        </w:r>
        <w:r>
          <w:fldChar w:fldCharType="begin"/>
        </w:r>
        <w:r>
          <w:instrText xml:space="preserve"> REF _Ref528149163 \r \h </w:instrText>
        </w:r>
      </w:ins>
      <w:r>
        <w:fldChar w:fldCharType="separate"/>
      </w:r>
      <w:ins w:id="1001" w:author="Laurence Golding" w:date="2018-10-24T12:57:00Z">
        <w:r>
          <w:t>3.4.4.1</w:t>
        </w:r>
        <w:r>
          <w:fldChar w:fldCharType="end"/>
        </w:r>
      </w:ins>
      <w:ins w:id="1002" w:author="Laurence Golding" w:date="2018-10-24T12:56:00Z">
        <w:r>
          <w:t>)</w:t>
        </w:r>
      </w:ins>
      <w:ins w:id="1003" w:author="Laurence Golding" w:date="2018-10-24T12:57:00Z">
        <w:r>
          <w:t xml:space="preserve"> </w:t>
        </w:r>
        <w:r>
          <w:t xml:space="preserve">permits any component to be empty. This </w:t>
        </w:r>
        <w:r>
          <w:rPr>
            <w:b/>
          </w:rPr>
          <w:t>SHALL</w:t>
        </w:r>
        <w:r>
          <w:t xml:space="preserve"> be taken to signify that the run belongs to the specified category, but that the run itself has no unique identifier</w:t>
        </w:r>
        <w:r>
          <w:t>.</w:t>
        </w:r>
      </w:ins>
    </w:p>
    <w:p w14:paraId="0D967FB6" w14:textId="2A10C6A8" w:rsidR="00AC5BD9" w:rsidRDefault="00AC5BD9" w:rsidP="00AC5BD9">
      <w:pPr>
        <w:pStyle w:val="Note"/>
        <w:rPr>
          <w:ins w:id="1004" w:author="Laurence Golding" w:date="2018-10-24T12:58:00Z"/>
        </w:rPr>
      </w:pPr>
      <w:ins w:id="1005" w:author="Laurence Golding" w:date="2018-10-24T12:57:00Z">
        <w:r>
          <w:t xml:space="preserve">EXAMPLE 2: </w:t>
        </w:r>
      </w:ins>
      <w:ins w:id="1006" w:author="Laurence Golding" w:date="2018-10-24T12:58:00Z">
        <w:r>
          <w:t xml:space="preserve">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r>
          <w:t>.</w:t>
        </w:r>
      </w:ins>
    </w:p>
    <w:p w14:paraId="60A1F5C5" w14:textId="534873F6" w:rsidR="00AC5BD9" w:rsidRDefault="00AC5BD9" w:rsidP="00AC5BD9">
      <w:pPr>
        <w:rPr>
          <w:ins w:id="1007" w:author="Laurence Golding" w:date="2018-10-24T12:59:00Z"/>
        </w:rPr>
      </w:pPr>
      <w:proofErr w:type="spellStart"/>
      <w:ins w:id="1008" w:author="Laurence Golding" w:date="2018-10-24T12:59:00Z">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r>
          <w:t>.</w:t>
        </w:r>
      </w:ins>
    </w:p>
    <w:p w14:paraId="1D958E65" w14:textId="6E47C244" w:rsidR="00AC5BD9" w:rsidRPr="00AC5BD9" w:rsidRDefault="00AC5BD9" w:rsidP="00AC5BD9">
      <w:pPr>
        <w:pStyle w:val="Note"/>
        <w:rPr>
          <w:ins w:id="1009" w:author="Laurence Golding" w:date="2018-10-10T12:09:00Z"/>
        </w:rPr>
      </w:pPr>
      <w:ins w:id="1010" w:author="Laurence Golding" w:date="2018-10-24T12:59:00Z">
        <w:r>
          <w:t xml:space="preserve">EXAMPLE 3: </w:t>
        </w:r>
        <w:r>
          <w:t xml:space="preserve">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r>
          <w:t>.</w:t>
        </w:r>
      </w:ins>
    </w:p>
    <w:p w14:paraId="03D7677B" w14:textId="634FE76C" w:rsidR="00636635" w:rsidRDefault="00636635" w:rsidP="00636635">
      <w:pPr>
        <w:pStyle w:val="Heading3"/>
        <w:rPr>
          <w:ins w:id="1011" w:author="Laurence Golding" w:date="2018-10-10T12:25:00Z"/>
        </w:rPr>
      </w:pPr>
      <w:bookmarkStart w:id="1012" w:name="_Ref526937044"/>
      <w:proofErr w:type="spellStart"/>
      <w:ins w:id="1013" w:author="Laurence Golding" w:date="2018-10-10T12:09:00Z">
        <w:r>
          <w:t>instanceGuid</w:t>
        </w:r>
        <w:proofErr w:type="spellEnd"/>
        <w:r>
          <w:t xml:space="preserve"> property</w:t>
        </w:r>
      </w:ins>
      <w:bookmarkEnd w:id="1012"/>
    </w:p>
    <w:p w14:paraId="171C0D57" w14:textId="6E2B6313" w:rsidR="008B6DA3" w:rsidRDefault="008B6DA3" w:rsidP="008B6DA3">
      <w:pPr>
        <w:rPr>
          <w:ins w:id="1014" w:author="Laurence Golding" w:date="2018-10-10T12:25:00Z"/>
        </w:rPr>
      </w:pPr>
      <w:ins w:id="1015" w:author="Laurence Golding" w:date="2018-10-10T12:25:00Z">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ins>
      <w:r>
        <w:fldChar w:fldCharType="separate"/>
      </w:r>
      <w:ins w:id="1016"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1017" w:author="Laurence Golding" w:date="2018-10-10T12:09:00Z"/>
        </w:rPr>
      </w:pPr>
      <w:ins w:id="1018" w:author="Laurence Golding" w:date="2018-10-10T12:25:00Z">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1019" w:author="Laurence Golding" w:date="2018-10-10T12:25:00Z"/>
        </w:rPr>
      </w:pPr>
      <w:bookmarkStart w:id="1020" w:name="_Ref526937456"/>
      <w:proofErr w:type="spellStart"/>
      <w:ins w:id="1021" w:author="Laurence Golding" w:date="2018-10-10T12:09:00Z">
        <w:r>
          <w:t>correlationGuid</w:t>
        </w:r>
        <w:proofErr w:type="spellEnd"/>
        <w:r>
          <w:t xml:space="preserve"> property</w:t>
        </w:r>
      </w:ins>
      <w:bookmarkEnd w:id="1020"/>
    </w:p>
    <w:p w14:paraId="0DF48F07" w14:textId="3B4D710A" w:rsidR="008B6DA3" w:rsidRDefault="008B6DA3" w:rsidP="008B6DA3">
      <w:pPr>
        <w:rPr>
          <w:ins w:id="1022" w:author="Laurence Golding" w:date="2018-10-10T12:26:00Z"/>
        </w:rPr>
      </w:pPr>
      <w:ins w:id="1023" w:author="Laurence Golding" w:date="2018-10-10T12:26:00Z">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ins>
      <w:r>
        <w:fldChar w:fldCharType="separate"/>
      </w:r>
      <w:ins w:id="1024"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1025" w:author="Laurence Golding" w:date="2018-10-10T12:26:00Z"/>
        </w:rPr>
      </w:pPr>
      <w:ins w:id="1026" w:author="Laurence Golding" w:date="2018-10-10T12:26:00Z">
        <w:r>
          <w:t xml:space="preserve">If </w:t>
        </w:r>
        <w:proofErr w:type="spellStart"/>
        <w:r w:rsidRPr="00730452">
          <w:rPr>
            <w:rStyle w:val="CODEtemp"/>
          </w:rPr>
          <w:t>instanceId</w:t>
        </w:r>
        <w:proofErr w:type="spellEnd"/>
        <w:r>
          <w:t xml:space="preserve"> (</w:t>
        </w:r>
      </w:ins>
      <w:ins w:id="1027" w:author="Laurence Golding" w:date="2018-10-10T12:27:00Z">
        <w:r>
          <w:t>§</w:t>
        </w:r>
        <w:r>
          <w:fldChar w:fldCharType="begin"/>
        </w:r>
        <w:r>
          <w:instrText xml:space="preserve"> REF _Ref526936776 \r \h </w:instrText>
        </w:r>
      </w:ins>
      <w:r>
        <w:fldChar w:fldCharType="separate"/>
      </w:r>
      <w:ins w:id="1028" w:author="Laurence Golding" w:date="2018-10-10T12:27:00Z">
        <w:r>
          <w:t>3.13.4</w:t>
        </w:r>
        <w:r>
          <w:fldChar w:fldCharType="end"/>
        </w:r>
      </w:ins>
      <w:ins w:id="1029" w:author="Laurence Golding" w:date="2018-10-10T12:26:00Z">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w:t>
        </w:r>
      </w:ins>
      <w:ins w:id="1030" w:author="Laurence Golding" w:date="2018-10-10T12:27:00Z">
        <w:r>
          <w:t>runs</w:t>
        </w:r>
      </w:ins>
      <w:ins w:id="1031" w:author="Laurence Golding" w:date="2018-10-10T12:26:00Z">
        <w:r>
          <w:t xml:space="preserve"> specified by all but the last hierarchical component of </w:t>
        </w:r>
        <w:proofErr w:type="spellStart"/>
        <w:r w:rsidRPr="00730452">
          <w:rPr>
            <w:rStyle w:val="CODEtemp"/>
          </w:rPr>
          <w:t>instanceId</w:t>
        </w:r>
        <w:proofErr w:type="spellEnd"/>
        <w:r>
          <w:t>.</w:t>
        </w:r>
      </w:ins>
    </w:p>
    <w:p w14:paraId="2F476C86" w14:textId="41EA3A12" w:rsidR="008B6DA3" w:rsidRPr="008B6DA3" w:rsidRDefault="008B6DA3" w:rsidP="008B6DA3">
      <w:pPr>
        <w:pStyle w:val="Note"/>
        <w:rPr>
          <w:ins w:id="1032" w:author="Laurence Golding" w:date="2018-09-27T12:05:00Z"/>
        </w:rPr>
      </w:pPr>
      <w:ins w:id="1033" w:author="Laurence Golding" w:date="2018-10-10T12:26:00Z">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xml:space="preserve">. It would be the same for all runs that </w:t>
        </w:r>
        <w:r>
          <w:lastRenderedPageBreak/>
          <w:t xml:space="preserve">produced by the same build definition, and different between any two runs </w:t>
        </w:r>
      </w:ins>
      <w:ins w:id="1034" w:author="Laurence Golding" w:date="2018-10-10T12:27:00Z">
        <w:r>
          <w:t>produced</w:t>
        </w:r>
      </w:ins>
      <w:ins w:id="1035" w:author="Laurence Golding" w:date="2018-10-10T12:26:00Z">
        <w:r>
          <w:t xml:space="preserve"> by different build definitions.</w:t>
        </w:r>
      </w:ins>
    </w:p>
    <w:p w14:paraId="27D65C68" w14:textId="1F31125D" w:rsidR="00401BB5" w:rsidRDefault="00401BB5" w:rsidP="00401BB5">
      <w:pPr>
        <w:pStyle w:val="Heading2"/>
      </w:pPr>
      <w:bookmarkStart w:id="1036" w:name="_Ref493350964"/>
      <w:bookmarkStart w:id="1037" w:name="_Toc516224732"/>
      <w:r>
        <w:t>tool object</w:t>
      </w:r>
      <w:bookmarkEnd w:id="1036"/>
      <w:bookmarkEnd w:id="1037"/>
    </w:p>
    <w:p w14:paraId="389A43BD" w14:textId="582B65CB" w:rsidR="00401BB5" w:rsidRDefault="00401BB5" w:rsidP="00401BB5">
      <w:pPr>
        <w:pStyle w:val="Heading3"/>
      </w:pPr>
      <w:bookmarkStart w:id="1038" w:name="_Toc516224733"/>
      <w:r>
        <w:t>General</w:t>
      </w:r>
      <w:bookmarkEnd w:id="103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6D1D092"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5E096B75"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1039" w:name="_Ref493409155"/>
      <w:bookmarkStart w:id="1040" w:name="_Toc516224734"/>
      <w:r>
        <w:t>name property</w:t>
      </w:r>
      <w:bookmarkEnd w:id="1039"/>
      <w:bookmarkEnd w:id="104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1041" w:name="_Ref493409168"/>
      <w:bookmarkStart w:id="1042" w:name="_Toc516224735"/>
      <w:proofErr w:type="spellStart"/>
      <w:r>
        <w:t>fullName</w:t>
      </w:r>
      <w:proofErr w:type="spellEnd"/>
      <w:r>
        <w:t xml:space="preserve"> property</w:t>
      </w:r>
      <w:bookmarkEnd w:id="1041"/>
      <w:bookmarkEnd w:id="104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1043" w:name="_Ref493409198"/>
      <w:bookmarkStart w:id="1044" w:name="_Toc516224736"/>
      <w:proofErr w:type="spellStart"/>
      <w:r>
        <w:t>semanticVersion</w:t>
      </w:r>
      <w:proofErr w:type="spellEnd"/>
      <w:r>
        <w:t xml:space="preserve"> property</w:t>
      </w:r>
      <w:bookmarkEnd w:id="1043"/>
      <w:bookmarkEnd w:id="1044"/>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1045" w:name="_Ref493409191"/>
      <w:bookmarkStart w:id="1046" w:name="_Toc516224737"/>
      <w:r>
        <w:lastRenderedPageBreak/>
        <w:t>version property</w:t>
      </w:r>
      <w:bookmarkEnd w:id="1045"/>
      <w:bookmarkEnd w:id="104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1047" w:name="_Ref493409205"/>
      <w:bookmarkStart w:id="1048" w:name="_Toc516224738"/>
      <w:proofErr w:type="spellStart"/>
      <w:r>
        <w:t>fileVersion</w:t>
      </w:r>
      <w:proofErr w:type="spellEnd"/>
      <w:r>
        <w:t xml:space="preserve"> property</w:t>
      </w:r>
      <w:bookmarkEnd w:id="1047"/>
      <w:bookmarkEnd w:id="104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1049" w:name="_Toc516224739"/>
      <w:proofErr w:type="spellStart"/>
      <w:r>
        <w:t>downloadUri</w:t>
      </w:r>
      <w:proofErr w:type="spellEnd"/>
      <w:r>
        <w:t xml:space="preserve"> property</w:t>
      </w:r>
      <w:bookmarkEnd w:id="1049"/>
    </w:p>
    <w:p w14:paraId="29604BF7" w14:textId="63A8A595"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1050" w:name="_Ref508811658"/>
      <w:bookmarkStart w:id="1051" w:name="_Ref508812630"/>
      <w:bookmarkStart w:id="1052" w:name="_Toc516224740"/>
      <w:r>
        <w:t>language property</w:t>
      </w:r>
      <w:bookmarkEnd w:id="1050"/>
      <w:bookmarkEnd w:id="1051"/>
      <w:bookmarkEnd w:id="1052"/>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053" w:name="_Hlk503355525"/>
      <w:r w:rsidRPr="00C56762">
        <w:t>a string specifying the language of the messages produced by the tool</w:t>
      </w:r>
      <w:bookmarkEnd w:id="105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1054"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1055" w:name="_Ref508891515"/>
      <w:bookmarkStart w:id="1056" w:name="_Toc516224741"/>
      <w:proofErr w:type="spellStart"/>
      <w:r>
        <w:t>resourceLocation</w:t>
      </w:r>
      <w:proofErr w:type="spellEnd"/>
      <w:r>
        <w:t xml:space="preserve"> property</w:t>
      </w:r>
      <w:bookmarkEnd w:id="1054"/>
      <w:bookmarkEnd w:id="1055"/>
      <w:bookmarkEnd w:id="1056"/>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3F8057E5"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lastRenderedPageBreak/>
        <w:t>EXAMPLE 1: In this example, a subdirectory of the analysis tool’s installation directory contains the SARIF resource files.</w:t>
      </w:r>
    </w:p>
    <w:p w14:paraId="602A510D" w14:textId="006C944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3F37471F"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4CF90D6"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331070">
        <w:t>3.11.12</w:t>
      </w:r>
      <w:r>
        <w:fldChar w:fldCharType="end"/>
      </w:r>
      <w:r w:rsidR="00980B92">
        <w:t>.</w:t>
      </w:r>
    </w:p>
    <w:p w14:paraId="7D65C249" w14:textId="77777777" w:rsidR="00463E5C" w:rsidRDefault="000308F0" w:rsidP="000308F0">
      <w:pPr>
        <w:pStyle w:val="Codesmall"/>
        <w:rPr>
          <w:ins w:id="1057" w:author="Laurence Golding" w:date="2018-09-27T14:01:00Z"/>
        </w:rPr>
      </w:pPr>
      <w:r>
        <w:t xml:space="preserve">    "TOOLINSTALLDIR": </w:t>
      </w:r>
      <w:ins w:id="1058" w:author="Laurence Golding" w:date="2018-09-27T14:01:00Z">
        <w:r w:rsidR="00463E5C">
          <w:t>{</w:t>
        </w:r>
      </w:ins>
    </w:p>
    <w:p w14:paraId="2E9A5561" w14:textId="348B4DEB" w:rsidR="000308F0" w:rsidRDefault="00463E5C" w:rsidP="000308F0">
      <w:pPr>
        <w:pStyle w:val="Codesmall"/>
        <w:rPr>
          <w:ins w:id="1059" w:author="Laurence Golding" w:date="2018-09-27T14:01:00Z"/>
        </w:rPr>
      </w:pPr>
      <w:ins w:id="1060" w:author="Laurence Golding" w:date="2018-09-27T14:01:00Z">
        <w:r>
          <w:t xml:space="preserve">      "uri": </w:t>
        </w:r>
      </w:ins>
      <w:r w:rsidR="000308F0">
        <w:t>"file:///C:/Program</w:t>
      </w:r>
      <w:r w:rsidR="0064455F">
        <w:t>%20</w:t>
      </w:r>
      <w:r w:rsidR="000308F0">
        <w:t>Files/</w:t>
      </w:r>
      <w:proofErr w:type="spellStart"/>
      <w:r w:rsidR="000308F0">
        <w:t>SecurityScanner</w:t>
      </w:r>
      <w:proofErr w:type="spellEnd"/>
      <w:r w:rsidR="000308F0">
        <w:t>/2.0.1</w:t>
      </w:r>
      <w:ins w:id="1061" w:author="Laurence Golding" w:date="2018-09-27T14:01:00Z">
        <w:r>
          <w:t>/</w:t>
        </w:r>
      </w:ins>
      <w:r w:rsidR="000308F0">
        <w:t>"</w:t>
      </w:r>
    </w:p>
    <w:p w14:paraId="5F38F83A" w14:textId="502A9A42" w:rsidR="00463E5C" w:rsidRDefault="00463E5C" w:rsidP="000308F0">
      <w:pPr>
        <w:pStyle w:val="Codesmall"/>
      </w:pPr>
      <w:ins w:id="1062" w:author="Laurence Golding" w:date="2018-09-27T14:01:00Z">
        <w:r>
          <w:t xml:space="preserve">    }</w:t>
        </w:r>
      </w:ins>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0050B2A"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3107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447ECAFA"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331070">
        <w:t>3.2</w:t>
      </w:r>
      <w:r>
        <w:fldChar w:fldCharType="end"/>
      </w:r>
      <w:r>
        <w:t>)</w:t>
      </w:r>
      <w:r w:rsidR="00980B92">
        <w:t>.</w:t>
      </w:r>
    </w:p>
    <w:p w14:paraId="693622F1" w14:textId="41B3BF53" w:rsidR="000308F0" w:rsidRDefault="000308F0" w:rsidP="000308F0">
      <w:pPr>
        <w:pStyle w:val="Codesmall"/>
      </w:pPr>
      <w:r>
        <w:t xml:space="preserve">      "uri": "</w:t>
      </w:r>
      <w:del w:id="1063" w:author="Laurence Golding" w:date="2018-10-18T14:28:00Z">
        <w:r w:rsidDel="00E21E98">
          <w:delText>.</w:delText>
        </w:r>
      </w:del>
      <w:ins w:id="1064" w:author="Laurence Golding" w:date="2018-10-18T14:28:00Z">
        <w:r w:rsidR="00E21E98">
          <w:t>https://www.example.com/tools/security-scanner/resources/2.0.1/</w:t>
        </w:r>
      </w:ins>
      <w:r>
        <w:t>"</w:t>
      </w:r>
      <w:del w:id="1065" w:author="Laurence Golding" w:date="2018-10-18T14:27:00Z">
        <w:r w:rsidDel="00E21E98">
          <w:delText>,</w:delText>
        </w:r>
      </w:del>
    </w:p>
    <w:p w14:paraId="5CE75835" w14:textId="55E65389" w:rsidR="000308F0" w:rsidDel="00E21E98" w:rsidRDefault="000308F0" w:rsidP="000308F0">
      <w:pPr>
        <w:pStyle w:val="Codesmall"/>
        <w:rPr>
          <w:del w:id="1066" w:author="Laurence Golding" w:date="2018-10-18T14:27:00Z"/>
        </w:rPr>
      </w:pPr>
      <w:del w:id="1067" w:author="Laurence Golding" w:date="2018-10-18T14:27:00Z">
        <w:r w:rsidDel="00E21E98">
          <w:delText xml:space="preserve">      "uriBaseId": "RESOURCES"</w:delText>
        </w:r>
      </w:del>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ins w:id="1068" w:author="Laurence Golding" w:date="2018-10-18T14:28:00Z">
        <w:r>
          <w:t xml:space="preserve">  ...</w:t>
        </w:r>
      </w:ins>
    </w:p>
    <w:p w14:paraId="24998BFE" w14:textId="44960AFB" w:rsidR="000308F0" w:rsidDel="00E21E98" w:rsidRDefault="000308F0" w:rsidP="000308F0">
      <w:pPr>
        <w:pStyle w:val="Codesmall"/>
        <w:rPr>
          <w:del w:id="1069" w:author="Laurence Golding" w:date="2018-10-18T14:28:00Z"/>
        </w:rPr>
      </w:pPr>
      <w:del w:id="1070" w:author="Laurence Golding" w:date="2018-10-18T14:28:00Z">
        <w:r w:rsidDel="00E21E98">
          <w:delText xml:space="preserve">  "originalUriBaseIds": {                          # See </w:delText>
        </w:r>
        <w:r w:rsidRPr="008867D2" w:rsidDel="00E21E98">
          <w:delText>§</w:delText>
        </w:r>
        <w:r w:rsidDel="00E21E98">
          <w:fldChar w:fldCharType="begin"/>
        </w:r>
        <w:r w:rsidDel="00E21E98">
          <w:delInstrText xml:space="preserve"> REF _Ref508869585 \r \h </w:delInstrText>
        </w:r>
        <w:r w:rsidDel="00E21E98">
          <w:fldChar w:fldCharType="separate"/>
        </w:r>
        <w:r w:rsidR="00331070" w:rsidDel="00E21E98">
          <w:delText>3.11.12</w:delText>
        </w:r>
        <w:r w:rsidDel="00E21E98">
          <w:fldChar w:fldCharType="end"/>
        </w:r>
        <w:r w:rsidR="00980B92" w:rsidDel="00E21E98">
          <w:delText>.</w:delText>
        </w:r>
      </w:del>
    </w:p>
    <w:p w14:paraId="06B74E96" w14:textId="638767D3" w:rsidR="00463E5C" w:rsidDel="00E21E98" w:rsidRDefault="000308F0" w:rsidP="000308F0">
      <w:pPr>
        <w:pStyle w:val="Codesmall"/>
        <w:rPr>
          <w:del w:id="1071" w:author="Laurence Golding" w:date="2018-10-18T14:28:00Z"/>
        </w:rPr>
      </w:pPr>
      <w:del w:id="1072" w:author="Laurence Golding" w:date="2018-10-18T14:28:00Z">
        <w:r w:rsidDel="00E21E98">
          <w:delText xml:space="preserve">    "RESOURCES": "https://www.example.com/tools/security-scanner/resources/2.0.1"</w:delText>
        </w:r>
      </w:del>
    </w:p>
    <w:p w14:paraId="5825F2F5" w14:textId="09AE87BC" w:rsidR="000308F0" w:rsidDel="00E21E98" w:rsidRDefault="000308F0" w:rsidP="000308F0">
      <w:pPr>
        <w:pStyle w:val="Codesmall"/>
        <w:rPr>
          <w:del w:id="1073" w:author="Laurence Golding" w:date="2018-10-18T14:28:00Z"/>
        </w:rPr>
      </w:pPr>
      <w:del w:id="1074" w:author="Laurence Golding" w:date="2018-10-18T14:28:00Z">
        <w:r w:rsidDel="00E21E98">
          <w:delText xml:space="preserve">  }</w:delText>
        </w:r>
      </w:del>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1075" w:name="_Toc516224742"/>
      <w:proofErr w:type="spellStart"/>
      <w:r>
        <w:t>sarifLoggerVersion</w:t>
      </w:r>
      <w:proofErr w:type="spellEnd"/>
      <w:r>
        <w:t xml:space="preserve"> property</w:t>
      </w:r>
      <w:bookmarkEnd w:id="107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1076" w:author="Laurence Golding" w:date="2018-09-27T09:37:00Z"/>
        </w:rPr>
      </w:pPr>
      <w:bookmarkStart w:id="1077" w:name="_Toc516224743"/>
      <w:del w:id="1078" w:author="Laurence Golding" w:date="2018-09-27T09:37:00Z">
        <w:r w:rsidDel="00B110A0">
          <w:delText>properties property</w:delText>
        </w:r>
        <w:bookmarkEnd w:id="1077"/>
      </w:del>
    </w:p>
    <w:p w14:paraId="074F31FD" w14:textId="616ABB93" w:rsidR="001F03CC" w:rsidRPr="001F03CC" w:rsidDel="00B110A0" w:rsidRDefault="001F03CC" w:rsidP="001F03CC">
      <w:pPr>
        <w:rPr>
          <w:del w:id="1079" w:author="Laurence Golding" w:date="2018-09-27T09:37:00Z"/>
        </w:rPr>
      </w:pPr>
      <w:del w:id="1080"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1081" w:name="_Ref493352563"/>
      <w:bookmarkStart w:id="1082" w:name="_Toc516224744"/>
      <w:r>
        <w:t>invocation object</w:t>
      </w:r>
      <w:bookmarkEnd w:id="1081"/>
      <w:bookmarkEnd w:id="1082"/>
    </w:p>
    <w:p w14:paraId="10E65C9D" w14:textId="17190F2B" w:rsidR="00401BB5" w:rsidRDefault="00401BB5" w:rsidP="00401BB5">
      <w:pPr>
        <w:pStyle w:val="Heading3"/>
      </w:pPr>
      <w:bookmarkStart w:id="1083" w:name="_Toc516224745"/>
      <w:r>
        <w:t>General</w:t>
      </w:r>
      <w:bookmarkEnd w:id="108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084" w:name="_Ref493414102"/>
      <w:bookmarkStart w:id="1085" w:name="_Toc516224746"/>
      <w:proofErr w:type="spellStart"/>
      <w:r>
        <w:lastRenderedPageBreak/>
        <w:t>commandLine</w:t>
      </w:r>
      <w:proofErr w:type="spellEnd"/>
      <w:r>
        <w:t xml:space="preserve"> property</w:t>
      </w:r>
      <w:bookmarkEnd w:id="1084"/>
      <w:bookmarkEnd w:id="108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79A91135" w:rsidR="001F03CC" w:rsidRDefault="00D65090" w:rsidP="001F03CC">
      <w:r>
        <w:t xml:space="preserve">The </w:t>
      </w:r>
      <w:proofErr w:type="spellStart"/>
      <w:r w:rsidRPr="00CF18D3">
        <w:rPr>
          <w:rStyle w:val="CODEtemp"/>
        </w:rPr>
        <w:t>commandLine</w:t>
      </w:r>
      <w:proofErr w:type="spellEnd"/>
      <w:r w:rsidRPr="00CF18D3">
        <w:t xml:space="preserve"> </w:t>
      </w:r>
      <w:r>
        <w:t>property is redaction-aware (§</w:t>
      </w:r>
      <w:r>
        <w:fldChar w:fldCharType="begin"/>
      </w:r>
      <w:r>
        <w:instrText xml:space="preserve"> REF _Ref510017878 \r \h </w:instrText>
      </w:r>
      <w:r>
        <w:fldChar w:fldCharType="separate"/>
      </w:r>
      <w:r w:rsidR="0033107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1086" w:name="_Ref506976541"/>
      <w:bookmarkStart w:id="1087" w:name="_Toc516224747"/>
      <w:r>
        <w:t>arguments property</w:t>
      </w:r>
      <w:bookmarkEnd w:id="1086"/>
      <w:bookmarkEnd w:id="1087"/>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149D16BD"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1088" w:name="_Ref511899181"/>
      <w:bookmarkStart w:id="1089" w:name="_Toc516224748"/>
      <w:proofErr w:type="spellStart"/>
      <w:r>
        <w:t>responseFiles</w:t>
      </w:r>
      <w:proofErr w:type="spellEnd"/>
      <w:r>
        <w:t xml:space="preserve"> property</w:t>
      </w:r>
      <w:bookmarkEnd w:id="1088"/>
      <w:bookmarkEnd w:id="1089"/>
    </w:p>
    <w:p w14:paraId="7F9B09E3" w14:textId="23491AB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lastRenderedPageBreak/>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0EA4FA83"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1090" w:name="_Ref507597986"/>
      <w:bookmarkStart w:id="1091" w:name="_Toc516224749"/>
      <w:r>
        <w:t>attachments property</w:t>
      </w:r>
      <w:bookmarkEnd w:id="1090"/>
      <w:bookmarkEnd w:id="1091"/>
    </w:p>
    <w:p w14:paraId="13917F9A" w14:textId="2CFF31C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3107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3107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33107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31070">
        <w:t>3.13.3</w:t>
      </w:r>
      <w:r w:rsidR="00A27D47">
        <w:fldChar w:fldCharType="end"/>
      </w:r>
      <w:r>
        <w:t>), if present. They might also be files implicitly consumed by the tool, such as a configuration file.</w:t>
      </w:r>
    </w:p>
    <w:p w14:paraId="5A68CC32" w14:textId="1BF5046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31070">
        <w:t>3.14.1</w:t>
      </w:r>
      <w:r w:rsidR="00A27D47">
        <w:fldChar w:fldCharType="end"/>
      </w:r>
      <w:r>
        <w:t>.</w:t>
      </w:r>
    </w:p>
    <w:p w14:paraId="01B231BB" w14:textId="1C3DE155" w:rsidR="00401BB5" w:rsidRDefault="00401BB5" w:rsidP="00401BB5">
      <w:pPr>
        <w:pStyle w:val="Heading3"/>
      </w:pPr>
      <w:bookmarkStart w:id="1092" w:name="_Toc516224750"/>
      <w:proofErr w:type="spellStart"/>
      <w:r>
        <w:t>startTime</w:t>
      </w:r>
      <w:ins w:id="1093" w:author="Laurence Golding" w:date="2018-09-26T15:50:00Z">
        <w:r w:rsidR="00485F6A">
          <w:t>Utc</w:t>
        </w:r>
      </w:ins>
      <w:proofErr w:type="spellEnd"/>
      <w:r>
        <w:t xml:space="preserve"> property</w:t>
      </w:r>
      <w:bookmarkEnd w:id="1092"/>
    </w:p>
    <w:p w14:paraId="16315911" w14:textId="7DABB91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ins w:id="1094" w:author="Laurence Golding" w:date="2018-09-26T15:50:00Z">
        <w:r w:rsidR="00485F6A">
          <w:rPr>
            <w:rStyle w:val="CODEtemp"/>
          </w:rPr>
          <w:t>Utc</w:t>
        </w:r>
      </w:ins>
      <w:proofErr w:type="spellEnd"/>
      <w:r w:rsidRPr="00A14F9A">
        <w:t xml:space="preserve"> whose value is a string specifying</w:t>
      </w:r>
      <w:ins w:id="1095" w:author="Laurence Golding" w:date="2018-09-26T15:50:00Z">
        <w:r w:rsidR="00485F6A">
          <w:t xml:space="preserve"> UTC</w:t>
        </w:r>
      </w:ins>
      <w:r w:rsidRPr="00A14F9A">
        <w:t xml:space="preserve">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64D62131" w14:textId="3281FC92" w:rsidR="00401BB5" w:rsidRDefault="00401BB5" w:rsidP="00401BB5">
      <w:pPr>
        <w:pStyle w:val="Heading3"/>
      </w:pPr>
      <w:bookmarkStart w:id="1096" w:name="_Toc516224751"/>
      <w:proofErr w:type="spellStart"/>
      <w:r>
        <w:t>endTime</w:t>
      </w:r>
      <w:ins w:id="1097" w:author="Laurence Golding" w:date="2018-09-26T15:50:00Z">
        <w:r w:rsidR="00D1201D">
          <w:t>Utc</w:t>
        </w:r>
      </w:ins>
      <w:proofErr w:type="spellEnd"/>
      <w:r>
        <w:t xml:space="preserve"> property</w:t>
      </w:r>
      <w:bookmarkEnd w:id="1096"/>
    </w:p>
    <w:p w14:paraId="7310B713" w14:textId="375B23C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ins w:id="1098" w:author="Laurence Golding" w:date="2018-09-26T15:50:00Z">
        <w:r w:rsidR="00D1201D">
          <w:rPr>
            <w:rStyle w:val="CODEtemp"/>
          </w:rPr>
          <w:t>Utc</w:t>
        </w:r>
      </w:ins>
      <w:proofErr w:type="spellEnd"/>
      <w:r w:rsidRPr="00A14F9A">
        <w:t xml:space="preserve"> whose value is a string specifying the</w:t>
      </w:r>
      <w:ins w:id="1099" w:author="Laurence Golding" w:date="2018-09-26T15:50:00Z">
        <w:r w:rsidR="00D1201D">
          <w:t xml:space="preserve"> UTC</w:t>
        </w:r>
      </w:ins>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31070">
        <w:t>3.8</w:t>
      </w:r>
      <w:r>
        <w:fldChar w:fldCharType="end"/>
      </w:r>
      <w:r w:rsidRPr="00A14F9A">
        <w:t>.</w:t>
      </w:r>
    </w:p>
    <w:p w14:paraId="018E25F2" w14:textId="7C837EBB" w:rsidR="00BE0635" w:rsidRDefault="00BE0635" w:rsidP="00BE0635">
      <w:pPr>
        <w:pStyle w:val="Heading3"/>
      </w:pPr>
      <w:bookmarkStart w:id="1100" w:name="_Ref509050679"/>
      <w:bookmarkStart w:id="1101" w:name="_Toc516224752"/>
      <w:proofErr w:type="spellStart"/>
      <w:r>
        <w:t>exitCode</w:t>
      </w:r>
      <w:proofErr w:type="spellEnd"/>
      <w:r>
        <w:t xml:space="preserve"> property</w:t>
      </w:r>
      <w:bookmarkEnd w:id="1100"/>
      <w:bookmarkEnd w:id="110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01C16E" w:rsidR="00BE0635" w:rsidRDefault="00BE0635" w:rsidP="00BE0635">
      <w:r>
        <w:t>For examples, see §</w:t>
      </w:r>
      <w:r>
        <w:fldChar w:fldCharType="begin"/>
      </w:r>
      <w:r>
        <w:instrText xml:space="preserve"> REF _Ref509050368 \r \h </w:instrText>
      </w:r>
      <w:r>
        <w:fldChar w:fldCharType="separate"/>
      </w:r>
      <w:r w:rsidR="00331070">
        <w:t>3.13.9</w:t>
      </w:r>
      <w:r>
        <w:fldChar w:fldCharType="end"/>
      </w:r>
      <w:r>
        <w:t>.</w:t>
      </w:r>
    </w:p>
    <w:p w14:paraId="2AB6A1A3" w14:textId="0E19F05A" w:rsidR="00BE0635" w:rsidRDefault="00BE0635" w:rsidP="00401BB5">
      <w:pPr>
        <w:pStyle w:val="Heading3"/>
      </w:pPr>
      <w:bookmarkStart w:id="1102" w:name="_Ref509050368"/>
      <w:bookmarkStart w:id="1103" w:name="_Toc516224753"/>
      <w:proofErr w:type="spellStart"/>
      <w:r>
        <w:t>exitCodeDescription</w:t>
      </w:r>
      <w:proofErr w:type="spellEnd"/>
      <w:r>
        <w:t xml:space="preserve"> property</w:t>
      </w:r>
      <w:bookmarkEnd w:id="1102"/>
      <w:bookmarkEnd w:id="110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lastRenderedPageBreak/>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1104" w:name="_Toc516224754"/>
      <w:proofErr w:type="spellStart"/>
      <w:r>
        <w:t>exitSignalName</w:t>
      </w:r>
      <w:proofErr w:type="spellEnd"/>
      <w:r>
        <w:t xml:space="preserve"> property</w:t>
      </w:r>
      <w:bookmarkEnd w:id="110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6A71AC7D" w:rsidR="00BE0635" w:rsidRDefault="00BE0635" w:rsidP="00BE0635">
      <w:r>
        <w:t>For an example, see §</w:t>
      </w:r>
      <w:r>
        <w:fldChar w:fldCharType="begin"/>
      </w:r>
      <w:r>
        <w:instrText xml:space="preserve"> REF _Ref509050492 \r \h </w:instrText>
      </w:r>
      <w:r>
        <w:fldChar w:fldCharType="separate"/>
      </w:r>
      <w:r w:rsidR="00331070">
        <w:t>3.13.11</w:t>
      </w:r>
      <w:r>
        <w:fldChar w:fldCharType="end"/>
      </w:r>
      <w:r>
        <w:t>.</w:t>
      </w:r>
    </w:p>
    <w:p w14:paraId="01CF0A31" w14:textId="198FD4EE" w:rsidR="00BE0635" w:rsidRDefault="00BE0635" w:rsidP="00BE0635">
      <w:pPr>
        <w:pStyle w:val="Heading3"/>
      </w:pPr>
      <w:bookmarkStart w:id="1105" w:name="_Ref509050492"/>
      <w:bookmarkStart w:id="1106" w:name="_Toc516224755"/>
      <w:proofErr w:type="spellStart"/>
      <w:r>
        <w:t>exitSignalNumber</w:t>
      </w:r>
      <w:proofErr w:type="spellEnd"/>
      <w:r>
        <w:t xml:space="preserve"> property</w:t>
      </w:r>
      <w:bookmarkEnd w:id="1105"/>
      <w:bookmarkEnd w:id="110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1107" w:name="_Toc516224756"/>
      <w:bookmarkStart w:id="1108" w:name="_Ref525821649"/>
      <w:proofErr w:type="spellStart"/>
      <w:r>
        <w:t>processStartFailureMessage</w:t>
      </w:r>
      <w:proofErr w:type="spellEnd"/>
      <w:r>
        <w:t xml:space="preserve"> property</w:t>
      </w:r>
      <w:bookmarkEnd w:id="1107"/>
      <w:bookmarkEnd w:id="110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1109" w:name="_Toc516224757"/>
      <w:proofErr w:type="spellStart"/>
      <w:r>
        <w:t>toolExecutionSuccessful</w:t>
      </w:r>
      <w:proofErr w:type="spellEnd"/>
      <w:r w:rsidR="00B209DE">
        <w:t xml:space="preserve"> property</w:t>
      </w:r>
      <w:bookmarkEnd w:id="110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111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1110"/>
    <w:p w14:paraId="6533995F" w14:textId="77777777" w:rsidR="00B209DE" w:rsidRDefault="00B209DE" w:rsidP="00B209DE">
      <w:pPr>
        <w:pStyle w:val="Note"/>
      </w:pPr>
      <w:r>
        <w:t>EXAMPLE:</w:t>
      </w:r>
    </w:p>
    <w:p w14:paraId="078FB59F" w14:textId="77777777" w:rsidR="00B209DE" w:rsidRDefault="00B209DE" w:rsidP="00B209DE">
      <w:pPr>
        <w:pStyle w:val="Codesmall"/>
      </w:pPr>
      <w:r>
        <w:lastRenderedPageBreak/>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1111" w:name="_Toc516224758"/>
      <w:r>
        <w:t>machine property</w:t>
      </w:r>
      <w:bookmarkEnd w:id="111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112" w:name="_Toc516224759"/>
      <w:r>
        <w:t>account property</w:t>
      </w:r>
      <w:bookmarkEnd w:id="111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113" w:name="_Toc516224760"/>
      <w:proofErr w:type="spellStart"/>
      <w:r>
        <w:t>processId</w:t>
      </w:r>
      <w:proofErr w:type="spellEnd"/>
      <w:r>
        <w:t xml:space="preserve"> property</w:t>
      </w:r>
      <w:bookmarkEnd w:id="111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1114" w:name="_Toc516224761"/>
      <w:proofErr w:type="spellStart"/>
      <w:r>
        <w:t>executableLocation</w:t>
      </w:r>
      <w:proofErr w:type="spellEnd"/>
      <w:r w:rsidR="00401BB5">
        <w:t xml:space="preserve"> property</w:t>
      </w:r>
      <w:bookmarkEnd w:id="1114"/>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1115" w:author="Laurence Golding" w:date="2018-09-05T09:42:00Z">
        <w:r w:rsidR="00F47A7C" w:rsidDel="00B56418">
          <w:delText>absolute URI</w:delText>
        </w:r>
      </w:del>
      <w:ins w:id="1116"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1117" w:author="Laurence Golding" w:date="2018-09-05T09:42:00Z"/>
        </w:rPr>
      </w:pPr>
      <w:del w:id="1118"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119" w:name="_Toc516224762"/>
      <w:proofErr w:type="spellStart"/>
      <w:r>
        <w:t>workingDirectory</w:t>
      </w:r>
      <w:proofErr w:type="spellEnd"/>
      <w:r>
        <w:t xml:space="preserve"> property</w:t>
      </w:r>
      <w:bookmarkEnd w:id="1119"/>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del w:id="1120" w:author="Laurence Golding" w:date="2018-09-05T10:02:00Z">
        <w:r w:rsidRPr="00A14F9A" w:rsidDel="008E7371">
          <w:delText>string containing</w:delText>
        </w:r>
      </w:del>
      <w:proofErr w:type="spellStart"/>
      <w:ins w:id="1121" w:author="Laurence Golding" w:date="2018-09-05T10:02:00Z">
        <w:r w:rsidR="008E7371" w:rsidRPr="008E7371">
          <w:rPr>
            <w:rStyle w:val="CODEtemp"/>
          </w:rPr>
          <w:t>fileLocation</w:t>
        </w:r>
        <w:proofErr w:type="spellEnd"/>
        <w:r w:rsidR="008E7371">
          <w:t xml:space="preserve"> object (</w:t>
        </w:r>
      </w:ins>
      <w:ins w:id="1122"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1123" w:author="Laurence Golding" w:date="2018-09-05T10:03:00Z">
        <w:r w:rsidR="008E7371">
          <w:t>3.3</w:t>
        </w:r>
        <w:r w:rsidR="008E7371">
          <w:fldChar w:fldCharType="end"/>
        </w:r>
      </w:ins>
      <w:ins w:id="1124"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125" w:name="_Toc516224763"/>
      <w:proofErr w:type="spellStart"/>
      <w:r>
        <w:t>environmentVariables</w:t>
      </w:r>
      <w:proofErr w:type="spellEnd"/>
      <w:r>
        <w:t xml:space="preserve"> property</w:t>
      </w:r>
      <w:bookmarkEnd w:id="112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w:t>
      </w:r>
      <w:r w:rsidRPr="006640DD">
        <w:lastRenderedPageBreak/>
        <w:t xml:space="preserve">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1126" w:name="_Ref493345429"/>
      <w:bookmarkStart w:id="1127" w:name="_Toc516224764"/>
      <w:proofErr w:type="spellStart"/>
      <w:r>
        <w:t>toolNotifications</w:t>
      </w:r>
      <w:proofErr w:type="spellEnd"/>
      <w:r>
        <w:t xml:space="preserve"> property</w:t>
      </w:r>
      <w:bookmarkEnd w:id="1126"/>
      <w:bookmarkEnd w:id="1127"/>
    </w:p>
    <w:p w14:paraId="24067D15" w14:textId="2DDAFCE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1128" w:name="_Ref509576439"/>
      <w:bookmarkStart w:id="1129" w:name="_Toc516224765"/>
      <w:proofErr w:type="spellStart"/>
      <w:r>
        <w:t>configurationNotifications</w:t>
      </w:r>
      <w:proofErr w:type="spellEnd"/>
      <w:r>
        <w:t xml:space="preserve"> property</w:t>
      </w:r>
      <w:bookmarkEnd w:id="1128"/>
      <w:bookmarkEnd w:id="1129"/>
    </w:p>
    <w:p w14:paraId="59DC01CB" w14:textId="698E768F"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lastRenderedPageBreak/>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1130" w:name="_Ref511899216"/>
      <w:bookmarkStart w:id="1131" w:name="_Toc516224766"/>
      <w:r>
        <w:t>stdin, stdout, stderr</w:t>
      </w:r>
      <w:r w:rsidR="00D943E5">
        <w:t xml:space="preserve">, and </w:t>
      </w:r>
      <w:proofErr w:type="spellStart"/>
      <w:r w:rsidR="00D943E5">
        <w:t>stdoutStderr</w:t>
      </w:r>
      <w:proofErr w:type="spellEnd"/>
      <w:r>
        <w:t xml:space="preserve"> properties</w:t>
      </w:r>
      <w:bookmarkEnd w:id="1130"/>
      <w:bookmarkEnd w:id="1131"/>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1132" w:author="Laurence Golding" w:date="2018-09-27T09:37:00Z"/>
        </w:rPr>
      </w:pPr>
      <w:bookmarkStart w:id="1133" w:name="_Toc516224767"/>
      <w:del w:id="1134" w:author="Laurence Golding" w:date="2018-09-27T09:37:00Z">
        <w:r w:rsidDel="00B110A0">
          <w:delText>properties property</w:delText>
        </w:r>
        <w:bookmarkEnd w:id="1133"/>
      </w:del>
    </w:p>
    <w:p w14:paraId="6D4EC85A" w14:textId="3A8762E0" w:rsidR="00F90F0E" w:rsidDel="00B110A0" w:rsidRDefault="00F90F0E" w:rsidP="00F90F0E">
      <w:pPr>
        <w:rPr>
          <w:del w:id="1135" w:author="Laurence Golding" w:date="2018-09-27T09:37:00Z"/>
        </w:rPr>
      </w:pPr>
      <w:del w:id="1136"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1137" w:name="_Ref507597819"/>
      <w:bookmarkStart w:id="1138" w:name="_Toc516224768"/>
      <w:bookmarkStart w:id="1139" w:name="_Ref506806657"/>
      <w:r>
        <w:t>attachment object</w:t>
      </w:r>
      <w:bookmarkEnd w:id="1137"/>
      <w:bookmarkEnd w:id="1138"/>
    </w:p>
    <w:p w14:paraId="554194B0" w14:textId="77777777" w:rsidR="00A27D47" w:rsidRDefault="00A27D47" w:rsidP="00A27D47">
      <w:pPr>
        <w:pStyle w:val="Heading3"/>
        <w:numPr>
          <w:ilvl w:val="2"/>
          <w:numId w:val="2"/>
        </w:numPr>
      </w:pPr>
      <w:bookmarkStart w:id="1140" w:name="_Ref506978653"/>
      <w:bookmarkStart w:id="1141" w:name="_Toc516224769"/>
      <w:r>
        <w:t>General</w:t>
      </w:r>
      <w:bookmarkEnd w:id="1140"/>
      <w:bookmarkEnd w:id="1141"/>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lastRenderedPageBreak/>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6A08B0E8"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31070">
        <w:t>3.11</w:t>
      </w:r>
      <w:r w:rsidR="00E92030">
        <w:fldChar w:fldCharType="end"/>
      </w:r>
      <w:r w:rsidR="00E92030">
        <w:t>)</w:t>
      </w:r>
      <w:r w:rsidR="006D4B00">
        <w:t>.</w:t>
      </w:r>
    </w:p>
    <w:p w14:paraId="62B645C6" w14:textId="0A59550B"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31070">
        <w:t>3.11.9</w:t>
      </w:r>
      <w:r w:rsidR="00DF2D77">
        <w:fldChar w:fldCharType="end"/>
      </w:r>
      <w:r w:rsidR="00DF2D77">
        <w:t>.</w:t>
      </w:r>
    </w:p>
    <w:p w14:paraId="4A70386B" w14:textId="127822B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3107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7CB47EB5"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3107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193B83D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4EF1B76"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33107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7F8397D"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31070">
        <w:t>3.19</w:t>
      </w:r>
      <w:r>
        <w:fldChar w:fldCharType="end"/>
      </w:r>
      <w:r>
        <w:t>)</w:t>
      </w:r>
      <w:r w:rsidR="006D4B00">
        <w:t>.</w:t>
      </w:r>
    </w:p>
    <w:p w14:paraId="30BF41E2" w14:textId="69A25B72" w:rsidR="00A27D47" w:rsidRDefault="00A27D47" w:rsidP="00A27D47">
      <w:pPr>
        <w:pStyle w:val="Codesmall"/>
      </w:pPr>
      <w:r>
        <w:t xml:space="preserve">  ...</w:t>
      </w:r>
    </w:p>
    <w:p w14:paraId="344F43B5" w14:textId="4FB8B5A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31070">
        <w:t>3.19.21</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CFF8DE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3107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96C10F8" w:rsidR="00E92030" w:rsidRDefault="00E92030" w:rsidP="00A27D47">
      <w:pPr>
        <w:pStyle w:val="Codesmall"/>
      </w:pPr>
      <w:r>
        <w:t xml:space="preserve">      "</w:t>
      </w:r>
      <w:proofErr w:type="spellStart"/>
      <w:r>
        <w:t>fileLocation</w:t>
      </w:r>
      <w:proofErr w:type="spellEnd"/>
      <w:r>
        <w:t xml:space="preserve">": {                           # See </w:t>
      </w:r>
      <w:r w:rsidRPr="00F90F0E">
        <w:t>§</w:t>
      </w:r>
      <w:bookmarkStart w:id="1142" w:name="_Hlk507657707"/>
      <w:r>
        <w:fldChar w:fldCharType="begin"/>
      </w:r>
      <w:r>
        <w:instrText xml:space="preserve"> REF _Ref506978525 \r \h </w:instrText>
      </w:r>
      <w:r>
        <w:fldChar w:fldCharType="separate"/>
      </w:r>
      <w:r w:rsidR="00331070">
        <w:t>3.14.3</w:t>
      </w:r>
      <w:r>
        <w:fldChar w:fldCharType="end"/>
      </w:r>
      <w:bookmarkEnd w:id="1142"/>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1143" w:name="_Ref506978925"/>
      <w:bookmarkStart w:id="1144" w:name="_Toc516224770"/>
      <w:r>
        <w:t>description property</w:t>
      </w:r>
      <w:bookmarkEnd w:id="1143"/>
      <w:bookmarkEnd w:id="1144"/>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1145" w:name="_Ref506978525"/>
      <w:bookmarkStart w:id="1146" w:name="_Toc516224771"/>
      <w:proofErr w:type="spellStart"/>
      <w:r>
        <w:t>fileLocation</w:t>
      </w:r>
      <w:proofErr w:type="spellEnd"/>
      <w:r w:rsidR="00A27D47">
        <w:t xml:space="preserve"> property</w:t>
      </w:r>
      <w:bookmarkEnd w:id="1145"/>
      <w:bookmarkEnd w:id="1146"/>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1147" w:name="_Toc516224772"/>
      <w:r>
        <w:t>regions property</w:t>
      </w:r>
      <w:bookmarkEnd w:id="1147"/>
    </w:p>
    <w:p w14:paraId="0B37D4FE" w14:textId="12BF339A"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so a user can understand their relevance.</w:t>
      </w:r>
    </w:p>
    <w:p w14:paraId="7A2A7AE2" w14:textId="2F726FF8" w:rsidR="008A21D5" w:rsidRDefault="008A21D5" w:rsidP="008A21D5">
      <w:pPr>
        <w:pStyle w:val="Heading3"/>
      </w:pPr>
      <w:bookmarkStart w:id="1148" w:name="_Toc516224773"/>
      <w:bookmarkStart w:id="1149" w:name="_Hlk513212887"/>
      <w:r>
        <w:t>rectangles property</w:t>
      </w:r>
      <w:bookmarkEnd w:id="1148"/>
    </w:p>
    <w:p w14:paraId="731EC896" w14:textId="6D32EA61"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3107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31070">
        <w:t>3.23.3</w:t>
      </w:r>
      <w:r>
        <w:fldChar w:fldCharType="end"/>
      </w:r>
      <w:r>
        <w:t>) so a user can understand their relevance.</w:t>
      </w:r>
    </w:p>
    <w:p w14:paraId="543E3FB4" w14:textId="3D3AAFAE" w:rsidR="00DE7798" w:rsidRDefault="00DE7798" w:rsidP="00DE7798">
      <w:r>
        <w:lastRenderedPageBreak/>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1150" w:name="_Toc516224774"/>
      <w:bookmarkEnd w:id="1149"/>
      <w:r>
        <w:t>conversion object</w:t>
      </w:r>
      <w:bookmarkEnd w:id="1139"/>
      <w:bookmarkEnd w:id="1150"/>
    </w:p>
    <w:p w14:paraId="615BCC83" w14:textId="7B3EE260" w:rsidR="00AC6C45" w:rsidRDefault="00AC6C45" w:rsidP="00AC6C45">
      <w:pPr>
        <w:pStyle w:val="Heading3"/>
      </w:pPr>
      <w:bookmarkStart w:id="1151" w:name="_Toc516224775"/>
      <w:r>
        <w:t>General</w:t>
      </w:r>
      <w:bookmarkEnd w:id="115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177CA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3107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6A6CA19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31070">
        <w:t>3.15.3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5E81279"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3107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1152" w:name="_Ref503539410"/>
      <w:bookmarkStart w:id="1153" w:name="_Toc516224776"/>
      <w:r>
        <w:t>tool property</w:t>
      </w:r>
      <w:bookmarkEnd w:id="1152"/>
      <w:bookmarkEnd w:id="1153"/>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1154" w:name="_Ref503608264"/>
      <w:bookmarkStart w:id="1155" w:name="_Toc516224777"/>
      <w:r>
        <w:t>invocation property</w:t>
      </w:r>
      <w:bookmarkEnd w:id="1154"/>
      <w:bookmarkEnd w:id="1155"/>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1156" w:name="_Ref503539431"/>
      <w:bookmarkStart w:id="1157" w:name="_Toc516224778"/>
      <w:proofErr w:type="spellStart"/>
      <w:r>
        <w:t>analysisToolLog</w:t>
      </w:r>
      <w:r w:rsidR="00ED76F2">
        <w:t>Files</w:t>
      </w:r>
      <w:proofErr w:type="spellEnd"/>
      <w:r>
        <w:t xml:space="preserve"> property</w:t>
      </w:r>
      <w:bookmarkEnd w:id="1156"/>
      <w:bookmarkEnd w:id="1157"/>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567129A"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31070">
        <w:t>3.6.2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2F415B57"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331070">
        <w:t>3.19.23</w:t>
      </w:r>
      <w:r>
        <w:fldChar w:fldCharType="end"/>
      </w:r>
      <w:r>
        <w:t>).</w:t>
      </w:r>
    </w:p>
    <w:p w14:paraId="3476EB07" w14:textId="7DAB202C" w:rsidR="002315DB" w:rsidRDefault="002315DB" w:rsidP="002315DB">
      <w:pPr>
        <w:pStyle w:val="Heading2"/>
      </w:pPr>
      <w:bookmarkStart w:id="1158" w:name="_Ref511829625"/>
      <w:bookmarkStart w:id="1159" w:name="_Toc516224779"/>
      <w:proofErr w:type="spellStart"/>
      <w:r>
        <w:lastRenderedPageBreak/>
        <w:t>versionControlDetails</w:t>
      </w:r>
      <w:proofErr w:type="spellEnd"/>
      <w:r>
        <w:t xml:space="preserve"> object</w:t>
      </w:r>
      <w:bookmarkEnd w:id="1158"/>
      <w:bookmarkEnd w:id="1159"/>
    </w:p>
    <w:p w14:paraId="28FE29F4" w14:textId="169979D6" w:rsidR="002315DB" w:rsidRDefault="002315DB" w:rsidP="002315DB">
      <w:pPr>
        <w:pStyle w:val="Heading3"/>
      </w:pPr>
      <w:bookmarkStart w:id="1160" w:name="_Toc516224780"/>
      <w:r>
        <w:t>General</w:t>
      </w:r>
      <w:bookmarkEnd w:id="1160"/>
    </w:p>
    <w:p w14:paraId="7229D67F" w14:textId="0AA591DE"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1161" w:name="_Toc516224781"/>
      <w:r>
        <w:t>Constraints</w:t>
      </w:r>
      <w:bookmarkEnd w:id="1161"/>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ins w:id="1162" w:author="Laurence Golding" w:date="2018-10-10T12:51:00Z">
        <w:r w:rsidR="00AC2FD2">
          <w:t xml:space="preserve"> (</w:t>
        </w:r>
      </w:ins>
      <w:ins w:id="1163" w:author="Laurence Golding" w:date="2018-10-10T12:52:00Z">
        <w:r w:rsidR="00AC2FD2">
          <w:t>§</w:t>
        </w:r>
        <w:r w:rsidR="00AC2FD2">
          <w:fldChar w:fldCharType="begin"/>
        </w:r>
        <w:r w:rsidR="00AC2FD2">
          <w:instrText xml:space="preserve"> REF _Ref511829698 \r \h </w:instrText>
        </w:r>
      </w:ins>
      <w:r w:rsidR="00AC2FD2">
        <w:fldChar w:fldCharType="separate"/>
      </w:r>
      <w:ins w:id="1164" w:author="Laurence Golding" w:date="2018-10-10T12:52:00Z">
        <w:r w:rsidR="00AC2FD2">
          <w:t>3.18.5</w:t>
        </w:r>
        <w:r w:rsidR="00AC2FD2">
          <w:fldChar w:fldCharType="end"/>
        </w:r>
      </w:ins>
      <w:ins w:id="1165"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1166" w:author="Laurence Golding" w:date="2018-09-26T15:51:00Z">
        <w:r w:rsidRPr="00A30082" w:rsidDel="00D1201D">
          <w:rPr>
            <w:rStyle w:val="CODEtemp"/>
          </w:rPr>
          <w:delText>timestamp</w:delText>
        </w:r>
        <w:r w:rsidDel="00D1201D">
          <w:delText xml:space="preserve"> </w:delText>
        </w:r>
      </w:del>
      <w:proofErr w:type="spellStart"/>
      <w:ins w:id="1167" w:author="Laurence Golding" w:date="2018-09-26T15:51:00Z">
        <w:r w:rsidR="00D1201D">
          <w:rPr>
            <w:rStyle w:val="CODEtemp"/>
          </w:rPr>
          <w:t>asOfTimeUtc</w:t>
        </w:r>
        <w:proofErr w:type="spellEnd"/>
        <w:r w:rsidR="00D1201D">
          <w:t xml:space="preserve"> </w:t>
        </w:r>
      </w:ins>
      <w:ins w:id="1168" w:author="Laurence Golding" w:date="2018-10-10T12:52:00Z">
        <w:r w:rsidR="00AC2FD2">
          <w:t>(§</w:t>
        </w:r>
        <w:r w:rsidR="00AC2FD2">
          <w:fldChar w:fldCharType="begin"/>
        </w:r>
        <w:r w:rsidR="00AC2FD2">
          <w:instrText xml:space="preserve"> REF _Ref526939293 \r \h </w:instrText>
        </w:r>
      </w:ins>
      <w:r w:rsidR="00AC2FD2">
        <w:fldChar w:fldCharType="separate"/>
      </w:r>
      <w:ins w:id="1169" w:author="Laurence Golding" w:date="2018-10-10T12:52:00Z">
        <w:r w:rsidR="00AC2FD2">
          <w:t>3.18.7</w:t>
        </w:r>
        <w:r w:rsidR="00AC2FD2">
          <w:fldChar w:fldCharType="end"/>
        </w:r>
        <w:r w:rsidR="00AC2FD2">
          <w:t xml:space="preserve">) </w:t>
        </w:r>
      </w:ins>
      <w:r>
        <w:t xml:space="preserve">might suffice (although that is not an idiomatic use of Git). Similarly, </w:t>
      </w:r>
      <w:del w:id="1170" w:author="Laurence Golding" w:date="2018-10-10T12:50:00Z">
        <w:r w:rsidDel="00AC2FD2">
          <w:rPr>
            <w:rStyle w:val="CODEtemp"/>
          </w:rPr>
          <w:delText>tag</w:delText>
        </w:r>
        <w:r w:rsidDel="00AC2FD2">
          <w:delText xml:space="preserve"> </w:delText>
        </w:r>
      </w:del>
      <w:proofErr w:type="spellStart"/>
      <w:ins w:id="1171" w:author="Laurence Golding" w:date="2018-10-10T12:50:00Z">
        <w:r w:rsidR="00AC2FD2">
          <w:rPr>
            <w:rStyle w:val="CODEtemp"/>
          </w:rPr>
          <w:t>revisionTag</w:t>
        </w:r>
        <w:proofErr w:type="spellEnd"/>
        <w:r w:rsidR="00AC2FD2">
          <w:t xml:space="preserve"> </w:t>
        </w:r>
      </w:ins>
      <w:ins w:id="1172" w:author="Laurence Golding" w:date="2018-10-10T12:52:00Z">
        <w:r w:rsidR="00AC2FD2">
          <w:t>(§</w:t>
        </w:r>
      </w:ins>
      <w:ins w:id="1173" w:author="Laurence Golding" w:date="2018-10-10T12:53:00Z">
        <w:r w:rsidR="00AC2FD2">
          <w:fldChar w:fldCharType="begin"/>
        </w:r>
        <w:r w:rsidR="00AC2FD2">
          <w:instrText xml:space="preserve"> REF _Ref526939310 \r \h </w:instrText>
        </w:r>
      </w:ins>
      <w:r w:rsidR="00AC2FD2">
        <w:fldChar w:fldCharType="separate"/>
      </w:r>
      <w:ins w:id="1174" w:author="Laurence Golding" w:date="2018-10-10T12:53:00Z">
        <w:r w:rsidR="00AC2FD2">
          <w:t>3.18.6</w:t>
        </w:r>
        <w:r w:rsidR="00AC2FD2">
          <w:fldChar w:fldCharType="end"/>
        </w:r>
      </w:ins>
      <w:ins w:id="1175"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1176" w:author="Laurence Golding" w:date="2018-10-10T12:50:00Z">
        <w:r w:rsidDel="00AC2FD2">
          <w:rPr>
            <w:rStyle w:val="CODEtemp"/>
          </w:rPr>
          <w:delText>tag</w:delText>
        </w:r>
        <w:r w:rsidDel="00AC2FD2">
          <w:delText xml:space="preserve"> </w:delText>
        </w:r>
      </w:del>
      <w:proofErr w:type="spellStart"/>
      <w:ins w:id="1177" w:author="Laurence Golding" w:date="2018-10-10T12:50:00Z">
        <w:r w:rsidR="00AC2FD2">
          <w:rPr>
            <w:rStyle w:val="CODEtemp"/>
          </w:rPr>
          <w:t>revisionTag</w:t>
        </w:r>
        <w:proofErr w:type="spellEnd"/>
        <w:r w:rsidR="00AC2FD2">
          <w:t xml:space="preserve"> </w:t>
        </w:r>
      </w:ins>
      <w:r>
        <w:t>might suffice.</w:t>
      </w:r>
    </w:p>
    <w:p w14:paraId="5C78ADCA" w14:textId="4386744D" w:rsidR="002315DB" w:rsidRDefault="002315DB" w:rsidP="002315DB">
      <w:pPr>
        <w:pStyle w:val="Heading3"/>
      </w:pPr>
      <w:bookmarkStart w:id="1178" w:name="_Ref511829678"/>
      <w:bookmarkStart w:id="1179" w:name="_Toc516224782"/>
      <w:del w:id="1180" w:author="Laurence Golding" w:date="2018-09-27T09:28:00Z">
        <w:r w:rsidDel="007A480E">
          <w:delText xml:space="preserve">uri </w:delText>
        </w:r>
      </w:del>
      <w:proofErr w:type="spellStart"/>
      <w:ins w:id="1181" w:author="Laurence Golding" w:date="2018-09-27T09:28:00Z">
        <w:r w:rsidR="007A480E">
          <w:t>repositoryUri</w:t>
        </w:r>
        <w:proofErr w:type="spellEnd"/>
        <w:r w:rsidR="007A480E">
          <w:t xml:space="preserve"> </w:t>
        </w:r>
      </w:ins>
      <w:r>
        <w:t>property</w:t>
      </w:r>
      <w:bookmarkEnd w:id="1178"/>
      <w:bookmarkEnd w:id="1179"/>
    </w:p>
    <w:p w14:paraId="1785AFD1" w14:textId="1FF3284A" w:rsidR="001466B1" w:rsidRDefault="001466B1" w:rsidP="001466B1">
      <w:bookmarkStart w:id="1182"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del w:id="1183" w:author="Laurence Golding" w:date="2018-09-27T09:28:00Z">
        <w:r w:rsidRPr="00DE3D4C" w:rsidDel="007A480E">
          <w:rPr>
            <w:rStyle w:val="CODEtemp"/>
          </w:rPr>
          <w:delText>uri</w:delText>
        </w:r>
        <w:r w:rsidDel="007A480E">
          <w:delText xml:space="preserve"> </w:delText>
        </w:r>
      </w:del>
      <w:proofErr w:type="spellStart"/>
      <w:ins w:id="1184" w:author="Laurence Golding" w:date="2018-09-27T09:28:00Z">
        <w:r w:rsidR="007A480E">
          <w:rPr>
            <w:rStyle w:val="CODEtemp"/>
          </w:rPr>
          <w:t>repositoryUri</w:t>
        </w:r>
        <w:proofErr w:type="spellEnd"/>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1185" w:name="_Ref513199006"/>
      <w:bookmarkStart w:id="1186" w:name="_Toc516224783"/>
      <w:proofErr w:type="spellStart"/>
      <w:r>
        <w:t>revisionId</w:t>
      </w:r>
      <w:proofErr w:type="spellEnd"/>
      <w:r>
        <w:t xml:space="preserve"> property</w:t>
      </w:r>
      <w:bookmarkEnd w:id="1182"/>
      <w:bookmarkEnd w:id="1185"/>
      <w:bookmarkEnd w:id="1186"/>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1187" w:name="_Ref511829698"/>
      <w:bookmarkStart w:id="1188" w:name="_Toc516224784"/>
      <w:r>
        <w:t>branch property</w:t>
      </w:r>
      <w:bookmarkEnd w:id="1187"/>
      <w:bookmarkEnd w:id="1188"/>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1189" w:name="_Toc516224785"/>
      <w:bookmarkStart w:id="1190" w:name="_Ref526939310"/>
      <w:del w:id="1191" w:author="Laurence Golding" w:date="2018-10-10T12:50:00Z">
        <w:r w:rsidDel="00AC2FD2">
          <w:delText xml:space="preserve">tag </w:delText>
        </w:r>
      </w:del>
      <w:proofErr w:type="spellStart"/>
      <w:ins w:id="1192" w:author="Laurence Golding" w:date="2018-10-10T12:50:00Z">
        <w:r w:rsidR="00AC2FD2">
          <w:t>revisionTag</w:t>
        </w:r>
        <w:proofErr w:type="spellEnd"/>
        <w:r w:rsidR="00AC2FD2">
          <w:t xml:space="preserve"> </w:t>
        </w:r>
      </w:ins>
      <w:r>
        <w:t>property</w:t>
      </w:r>
      <w:bookmarkEnd w:id="1189"/>
      <w:bookmarkEnd w:id="1190"/>
    </w:p>
    <w:p w14:paraId="343EFC1F" w14:textId="69CF80B7"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1193" w:author="Laurence Golding" w:date="2018-10-10T12:50:00Z">
        <w:r w:rsidDel="00AC2FD2">
          <w:rPr>
            <w:rStyle w:val="CODEtemp"/>
          </w:rPr>
          <w:delText>tag</w:delText>
        </w:r>
        <w:r w:rsidDel="00AC2FD2">
          <w:delText xml:space="preserve"> </w:delText>
        </w:r>
      </w:del>
      <w:proofErr w:type="spellStart"/>
      <w:ins w:id="1194" w:author="Laurence Golding" w:date="2018-10-10T12:50:00Z">
        <w:r w:rsidR="00AC2FD2">
          <w:rPr>
            <w:rStyle w:val="CODEtemp"/>
          </w:rPr>
          <w:t>revisionTag</w:t>
        </w:r>
        <w:proofErr w:type="spellEnd"/>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1195" w:author="Laurence Golding" w:date="2018-10-10T12:50:00Z">
        <w:r w:rsidDel="00AC2FD2">
          <w:rPr>
            <w:rStyle w:val="CODEtemp"/>
          </w:rPr>
          <w:delText>tag</w:delText>
        </w:r>
        <w:r w:rsidDel="00AC2FD2">
          <w:delText xml:space="preserve"> </w:delText>
        </w:r>
      </w:del>
      <w:proofErr w:type="spellStart"/>
      <w:ins w:id="1196" w:author="Laurence Golding" w:date="2018-10-10T12:50:00Z">
        <w:r w:rsidR="00AC2FD2">
          <w:rPr>
            <w:rStyle w:val="CODEtemp"/>
          </w:rPr>
          <w:t>revisionTag</w:t>
        </w:r>
        <w:proofErr w:type="spellEnd"/>
        <w:r w:rsidR="00AC2FD2">
          <w:t xml:space="preserve"> </w:t>
        </w:r>
      </w:ins>
      <w:r>
        <w:t xml:space="preserve">property is not an array. The purpose of </w:t>
      </w:r>
      <w:del w:id="1197" w:author="Laurence Golding" w:date="2018-10-10T12:50:00Z">
        <w:r w:rsidDel="00AC2FD2">
          <w:rPr>
            <w:rStyle w:val="CODEtemp"/>
          </w:rPr>
          <w:delText>tag</w:delText>
        </w:r>
        <w:r w:rsidDel="00AC2FD2">
          <w:delText xml:space="preserve"> </w:delText>
        </w:r>
      </w:del>
      <w:proofErr w:type="spellStart"/>
      <w:ins w:id="1198" w:author="Laurence Golding" w:date="2018-10-10T12:50:00Z">
        <w:r w:rsidR="00AC2FD2">
          <w:rPr>
            <w:rStyle w:val="CODEtemp"/>
          </w:rPr>
          <w:t>revisionTag</w:t>
        </w:r>
        <w:proofErr w:type="spellEnd"/>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1199" w:name="_Toc516224786"/>
      <w:bookmarkStart w:id="1200" w:name="_Ref526939293"/>
      <w:bookmarkStart w:id="1201" w:name="_Hlk525802952"/>
      <w:del w:id="1202" w:author="Laurence Golding" w:date="2018-09-26T15:51:00Z">
        <w:r w:rsidDel="00D1201D">
          <w:delText xml:space="preserve">timestamp </w:delText>
        </w:r>
      </w:del>
      <w:proofErr w:type="spellStart"/>
      <w:ins w:id="1203" w:author="Laurence Golding" w:date="2018-09-26T15:51:00Z">
        <w:r w:rsidR="00D1201D">
          <w:t>asOfTimeUtc</w:t>
        </w:r>
        <w:proofErr w:type="spellEnd"/>
        <w:r w:rsidR="00D1201D">
          <w:t xml:space="preserve"> </w:t>
        </w:r>
      </w:ins>
      <w:r>
        <w:t>property</w:t>
      </w:r>
      <w:bookmarkEnd w:id="1199"/>
      <w:bookmarkEnd w:id="1200"/>
    </w:p>
    <w:p w14:paraId="1844A6A7" w14:textId="19FCA17E" w:rsidR="00522420" w:rsidRDefault="00522420" w:rsidP="00522420">
      <w:pPr>
        <w:rPr>
          <w:ins w:id="1204" w:author="Laurence Golding" w:date="2018-09-27T08:51:00Z"/>
        </w:rPr>
      </w:pPr>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del w:id="1205" w:author="Laurence Golding" w:date="2018-09-26T15:52:00Z">
        <w:r w:rsidDel="00D1201D">
          <w:rPr>
            <w:rStyle w:val="CODEtemp"/>
          </w:rPr>
          <w:delText>timestamp</w:delText>
        </w:r>
        <w:r w:rsidDel="00D1201D">
          <w:delText xml:space="preserve"> </w:delText>
        </w:r>
      </w:del>
      <w:proofErr w:type="spellStart"/>
      <w:ins w:id="1206" w:author="Laurence Golding" w:date="2018-09-26T15:52:00Z">
        <w:r w:rsidR="00D1201D">
          <w:rPr>
            <w:rStyle w:val="CODEtemp"/>
          </w:rPr>
          <w:t>asOfTimeUtc</w:t>
        </w:r>
        <w:proofErr w:type="spellEnd"/>
        <w:r w:rsidR="00D1201D">
          <w:t xml:space="preserve"> </w:t>
        </w:r>
      </w:ins>
      <w:r>
        <w:t xml:space="preserve">whose value is a string </w:t>
      </w:r>
      <w:r w:rsidRPr="00A14F9A">
        <w:t xml:space="preserve">specifying </w:t>
      </w:r>
      <w:del w:id="1207" w:author="Laurence Golding" w:date="2018-09-26T16:01:00Z">
        <w:r w:rsidRPr="00A14F9A" w:rsidDel="000455F5">
          <w:delText>the</w:delText>
        </w:r>
      </w:del>
      <w:ins w:id="1208" w:author="Laurence Golding" w:date="2018-09-26T16:01:00Z">
        <w:r w:rsidR="000455F5">
          <w:t xml:space="preserve">a </w:t>
        </w:r>
      </w:ins>
      <w:ins w:id="1209" w:author="Laurence Golding" w:date="2018-09-26T15:52:00Z">
        <w:r w:rsidR="00D1201D">
          <w:t>UTC</w:t>
        </w:r>
      </w:ins>
      <w:r w:rsidRPr="00A14F9A">
        <w:t xml:space="preserve"> date and time </w:t>
      </w:r>
      <w:del w:id="1210" w:author="Laurence Golding" w:date="2018-09-26T16:02:00Z">
        <w:r w:rsidRPr="00A14F9A" w:rsidDel="007F4F38">
          <w:delText xml:space="preserve">at which the </w:delText>
        </w:r>
        <w:r w:rsidDel="007F4F38">
          <w:delText>revision was created</w:delText>
        </w:r>
      </w:del>
      <w:ins w:id="1211" w:author="Laurence Golding" w:date="2018-09-26T16:02:00Z">
        <w:r w:rsidR="007F4F38">
          <w:t xml:space="preserve">that </w:t>
        </w:r>
      </w:ins>
      <w:ins w:id="1212" w:author="Laurence Golding" w:date="2018-09-26T18:12:00Z">
        <w:r w:rsidR="0051705F">
          <w:t>can be</w:t>
        </w:r>
      </w:ins>
      <w:ins w:id="1213" w:author="Laurence Golding" w:date="2018-09-26T18:03:00Z">
        <w:r w:rsidR="0051705F">
          <w:t xml:space="preserve"> used to </w:t>
        </w:r>
        <w:r w:rsidR="0051705F">
          <w:lastRenderedPageBreak/>
          <w:t xml:space="preserve">synchronize </w:t>
        </w:r>
      </w:ins>
      <w:ins w:id="1214" w:author="Laurence Golding" w:date="2018-09-26T18:04:00Z">
        <w:r w:rsidR="0051705F">
          <w:t>an enlistment to the state</w:t>
        </w:r>
      </w:ins>
      <w:ins w:id="1215" w:author="Laurence Golding" w:date="2018-09-26T18:06:00Z">
        <w:r w:rsidR="0051705F">
          <w:t xml:space="preserve"> of the repository</w:t>
        </w:r>
      </w:ins>
      <w:ins w:id="1216" w:author="Laurence Golding" w:date="2018-09-26T18:04:00Z">
        <w:r w:rsidR="0051705F">
          <w:t xml:space="preserve"> as of that time</w:t>
        </w:r>
      </w:ins>
      <w:ins w:id="1217" w:author="Laurence Golding" w:date="2018-09-26T16:02:00Z">
        <w:r w:rsidR="007F4F38">
          <w:t>.</w:t>
        </w:r>
      </w:ins>
      <w:del w:id="1218"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92DC6AA" w:rsidR="00F505F2" w:rsidRPr="00522420" w:rsidRDefault="00F505F2" w:rsidP="00F505F2">
      <w:pPr>
        <w:pStyle w:val="Note"/>
      </w:pPr>
      <w:ins w:id="1219" w:author="Laurence Golding" w:date="2018-09-27T08:52:00Z">
        <w:r>
          <w:t xml:space="preserve">NOTE: </w:t>
        </w:r>
      </w:ins>
      <w:ins w:id="1220" w:author="Laurence Golding" w:date="2018-09-27T09:07:00Z">
        <w:r w:rsidR="00B43A20">
          <w:t>In s</w:t>
        </w:r>
      </w:ins>
      <w:ins w:id="1221" w:author="Laurence Golding" w:date="2018-09-27T08:52:00Z">
        <w:r>
          <w:t>ome VCSs</w:t>
        </w:r>
      </w:ins>
      <w:ins w:id="1222" w:author="Laurence Golding" w:date="2018-09-27T09:07:00Z">
        <w:r w:rsidR="00B43A20">
          <w:t>, the “synchronize by date” feature</w:t>
        </w:r>
      </w:ins>
      <w:ins w:id="1223" w:author="Laurence Golding" w:date="2018-09-27T09:12:00Z">
        <w:r w:rsidR="00B43A20">
          <w:t xml:space="preserv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ins>
    </w:p>
    <w:p w14:paraId="0611B5BD" w14:textId="77B74A1A" w:rsidR="002315DB" w:rsidDel="00B110A0" w:rsidRDefault="002315DB" w:rsidP="002315DB">
      <w:pPr>
        <w:pStyle w:val="Heading3"/>
        <w:rPr>
          <w:del w:id="1224" w:author="Laurence Golding" w:date="2018-09-27T09:37:00Z"/>
        </w:rPr>
      </w:pPr>
      <w:bookmarkStart w:id="1225" w:name="_Toc516224787"/>
      <w:bookmarkEnd w:id="1201"/>
      <w:del w:id="1226" w:author="Laurence Golding" w:date="2018-09-27T09:37:00Z">
        <w:r w:rsidDel="00B110A0">
          <w:delText>properties property</w:delText>
        </w:r>
        <w:bookmarkEnd w:id="1225"/>
      </w:del>
    </w:p>
    <w:p w14:paraId="30274F4A" w14:textId="19281918" w:rsidR="00522420" w:rsidRPr="00522420" w:rsidDel="00B110A0" w:rsidRDefault="00522420" w:rsidP="00522420">
      <w:pPr>
        <w:rPr>
          <w:del w:id="1227" w:author="Laurence Golding" w:date="2018-09-27T09:37:00Z"/>
        </w:rPr>
      </w:pPr>
      <w:del w:id="1228"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1229" w:name="_Ref493403111"/>
      <w:bookmarkStart w:id="1230" w:name="_Ref493404005"/>
      <w:bookmarkStart w:id="1231" w:name="_Toc516224788"/>
      <w:r>
        <w:t>file object</w:t>
      </w:r>
      <w:bookmarkEnd w:id="1229"/>
      <w:bookmarkEnd w:id="1230"/>
      <w:bookmarkEnd w:id="1231"/>
    </w:p>
    <w:p w14:paraId="375224F2" w14:textId="20156049" w:rsidR="00401BB5" w:rsidRDefault="00401BB5" w:rsidP="00401BB5">
      <w:pPr>
        <w:pStyle w:val="Heading3"/>
      </w:pPr>
      <w:bookmarkStart w:id="1232" w:name="_Toc516224789"/>
      <w:r>
        <w:t>General</w:t>
      </w:r>
      <w:bookmarkEnd w:id="123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1233" w:name="_Ref493403519"/>
      <w:bookmarkStart w:id="1234" w:name="_Toc516224790"/>
      <w:proofErr w:type="spellStart"/>
      <w:r>
        <w:t>fileLocation</w:t>
      </w:r>
      <w:proofErr w:type="spellEnd"/>
      <w:r w:rsidR="00401BB5">
        <w:t xml:space="preserve"> property</w:t>
      </w:r>
      <w:bookmarkEnd w:id="1233"/>
      <w:bookmarkEnd w:id="1234"/>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45685954"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3107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2620127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2B38F31C"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of the top-level file repeats the property name. The </w:t>
      </w:r>
      <w:proofErr w:type="spellStart"/>
      <w:r w:rsidR="00316A25">
        <w:rPr>
          <w:rStyle w:val="CODEtemp"/>
        </w:rPr>
        <w:t>fileLocation.u</w:t>
      </w:r>
      <w:r w:rsidRPr="00513AC5">
        <w:rPr>
          <w:rStyle w:val="CODEtemp"/>
        </w:rPr>
        <w:t>ri</w:t>
      </w:r>
      <w:proofErr w:type="spellEnd"/>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w:t>
      </w:r>
      <w:proofErr w:type="spellStart"/>
      <w:r>
        <w:t>fileLocation</w:t>
      </w:r>
      <w:proofErr w:type="spellEnd"/>
      <w:r>
        <w:t>":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w:t>
      </w:r>
      <w:proofErr w:type="spellStart"/>
      <w:r>
        <w:t>mimeType</w:t>
      </w:r>
      <w:proofErr w:type="spellEnd"/>
      <w:r>
        <w:t>":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w:t>
      </w:r>
      <w:proofErr w:type="spellStart"/>
      <w:r>
        <w:t>fileLocation</w:t>
      </w:r>
      <w:proofErr w:type="spellEnd"/>
      <w:r>
        <w:t>": {</w:t>
      </w:r>
    </w:p>
    <w:p w14:paraId="0EB3A9EC" w14:textId="23CC83B7" w:rsidR="00316A25" w:rsidRDefault="00513AC5" w:rsidP="00513AC5">
      <w:pPr>
        <w:pStyle w:val="Code"/>
      </w:pPr>
      <w:r>
        <w:t xml:space="preserve">    </w:t>
      </w:r>
      <w:r w:rsidR="00316A25">
        <w:t xml:space="preserve">  </w:t>
      </w:r>
      <w:r>
        <w:t>"uri": "/</w:t>
      </w:r>
      <w:proofErr w:type="spellStart"/>
      <w:r>
        <w:t>src</w:t>
      </w:r>
      <w:proofErr w:type="spellEnd"/>
      <w:r>
        <w:t>/</w:t>
      </w:r>
      <w:proofErr w:type="spellStart"/>
      <w:r>
        <w:t>file.c</w:t>
      </w:r>
      <w:proofErr w:type="spellEnd"/>
      <w:r>
        <w:t>"</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6468B73" w14:textId="3D614B94" w:rsidR="00513AC5" w:rsidRDefault="00513AC5" w:rsidP="00513AC5">
      <w:pPr>
        <w:pStyle w:val="Code"/>
      </w:pPr>
      <w:r>
        <w:t xml:space="preserve">    "</w:t>
      </w:r>
      <w:proofErr w:type="spellStart"/>
      <w:r>
        <w:t>parentKey</w:t>
      </w:r>
      <w:proofErr w:type="spellEnd"/>
      <w:r>
        <w:t>": "http://www.example.com/a.zip" # See §</w:t>
      </w:r>
      <w:r>
        <w:fldChar w:fldCharType="begin"/>
      </w:r>
      <w:r>
        <w:instrText xml:space="preserve"> REF _Ref493404063 \r \h </w:instrText>
      </w:r>
      <w:r>
        <w:fldChar w:fldCharType="separate"/>
      </w:r>
      <w:r w:rsidR="0033107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lastRenderedPageBreak/>
        <w:t>}</w:t>
      </w:r>
    </w:p>
    <w:p w14:paraId="64884DD9" w14:textId="3FAD745F" w:rsidR="00513AC5" w:rsidRDefault="00513AC5" w:rsidP="00513AC5">
      <w:pPr>
        <w:pStyle w:val="Note"/>
      </w:pPr>
      <w:r>
        <w:t xml:space="preserve">EXAMPLE 2: </w:t>
      </w:r>
      <w:r w:rsidRPr="00513AC5">
        <w:t xml:space="preserve">The </w:t>
      </w:r>
      <w:proofErr w:type="spellStart"/>
      <w:r w:rsidR="00316A25">
        <w:rPr>
          <w:rStyle w:val="CODEtemp"/>
        </w:rPr>
        <w:t>fileLocation</w:t>
      </w:r>
      <w:proofErr w:type="spellEnd"/>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w:t>
      </w:r>
      <w:proofErr w:type="spellStart"/>
      <w:r>
        <w:t>mimeType</w:t>
      </w:r>
      <w:proofErr w:type="spellEnd"/>
      <w:r>
        <w:t>":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w:t>
      </w:r>
      <w:proofErr w:type="spellStart"/>
      <w:r>
        <w:t>fileLocation</w:t>
      </w:r>
      <w:proofErr w:type="spellEnd"/>
      <w:r>
        <w:t>": {</w:t>
      </w:r>
    </w:p>
    <w:p w14:paraId="37EBB712" w14:textId="77777777" w:rsidR="00316A25" w:rsidRDefault="00316A25" w:rsidP="00513AC5">
      <w:pPr>
        <w:pStyle w:val="Code"/>
      </w:pPr>
      <w:r>
        <w:t xml:space="preserve">  </w:t>
      </w:r>
      <w:r w:rsidR="00513AC5">
        <w:t xml:space="preserve">    "uri": "/</w:t>
      </w:r>
      <w:proofErr w:type="spellStart"/>
      <w:r w:rsidR="00513AC5">
        <w:t>src</w:t>
      </w:r>
      <w:proofErr w:type="spellEnd"/>
      <w:r w:rsidR="00513AC5">
        <w:t>/</w:t>
      </w:r>
      <w:proofErr w:type="spellStart"/>
      <w:r w:rsidR="00513AC5">
        <w:t>file.c</w:t>
      </w:r>
      <w:proofErr w:type="spellEnd"/>
      <w:r w:rsidR="00513AC5">
        <w:t>"</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w:t>
      </w:r>
      <w:proofErr w:type="spellStart"/>
      <w:r>
        <w:t>mimeType</w:t>
      </w:r>
      <w:proofErr w:type="spellEnd"/>
      <w:r>
        <w:t>": "</w:t>
      </w:r>
      <w:proofErr w:type="spellStart"/>
      <w:r>
        <w:t>x-c</w:t>
      </w:r>
      <w:proofErr w:type="spellEnd"/>
      <w:r>
        <w:t>",</w:t>
      </w:r>
    </w:p>
    <w:p w14:paraId="528323BB" w14:textId="57C368BE" w:rsidR="00513AC5" w:rsidRDefault="00513AC5" w:rsidP="00513AC5">
      <w:pPr>
        <w:pStyle w:val="Code"/>
      </w:pPr>
      <w:r>
        <w:t xml:space="preserve">    "</w:t>
      </w:r>
      <w:proofErr w:type="spellStart"/>
      <w:r>
        <w:t>parentKey</w:t>
      </w:r>
      <w:proofErr w:type="spellEnd"/>
      <w:r>
        <w:t>":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proofErr w:type="spellStart"/>
      <w:r w:rsidR="00316A25">
        <w:rPr>
          <w:rStyle w:val="CODEtemp"/>
        </w:rPr>
        <w:t>fileLocation.u</w:t>
      </w:r>
      <w:r w:rsidRPr="00513AC5">
        <w:rPr>
          <w:rStyle w:val="CODEtemp"/>
        </w:rPr>
        <w:t>ri</w:t>
      </w:r>
      <w:proofErr w:type="spellEnd"/>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proofErr w:type="spellStart"/>
      <w:r w:rsidR="00316A25">
        <w:rPr>
          <w:rStyle w:val="CODEtemp"/>
        </w:rPr>
        <w:t>fileLocation.u</w:t>
      </w:r>
      <w:r w:rsidRPr="00513AC5">
        <w:rPr>
          <w:rStyle w:val="CODEtemp"/>
        </w:rPr>
        <w:t>ri</w:t>
      </w:r>
      <w:proofErr w:type="spellEnd"/>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w:t>
      </w:r>
      <w:proofErr w:type="spellStart"/>
      <w:r>
        <w:t>mimeType</w:t>
      </w:r>
      <w:proofErr w:type="spellEnd"/>
      <w:r>
        <w:t>":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w:t>
      </w:r>
      <w:proofErr w:type="spellStart"/>
      <w:r>
        <w:t>fileLocation</w:t>
      </w:r>
      <w:proofErr w:type="spellEnd"/>
      <w:r>
        <w:t>":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w:t>
      </w:r>
      <w:proofErr w:type="spellStart"/>
      <w:r>
        <w:t>mimeType</w:t>
      </w:r>
      <w:proofErr w:type="spellEnd"/>
      <w:r>
        <w:t>": "application/zip",</w:t>
      </w:r>
    </w:p>
    <w:p w14:paraId="30AFF7A7" w14:textId="4466D4E5" w:rsidR="00513AC5" w:rsidRDefault="00513AC5" w:rsidP="00513AC5">
      <w:pPr>
        <w:pStyle w:val="Code"/>
      </w:pPr>
      <w:r>
        <w:t xml:space="preserve">    "</w:t>
      </w:r>
      <w:proofErr w:type="spellStart"/>
      <w:r>
        <w:t>parentKey</w:t>
      </w:r>
      <w:proofErr w:type="spellEnd"/>
      <w:r>
        <w:t>":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w:t>
      </w:r>
      <w:proofErr w:type="spellStart"/>
      <w:r>
        <w:t>fileLocation</w:t>
      </w:r>
      <w:proofErr w:type="spellEnd"/>
      <w:r>
        <w:t>":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w:t>
      </w:r>
      <w:proofErr w:type="spellStart"/>
      <w:r>
        <w:t>mimeType</w:t>
      </w:r>
      <w:proofErr w:type="spellEnd"/>
      <w:r>
        <w:t>": "image/</w:t>
      </w:r>
      <w:proofErr w:type="spellStart"/>
      <w:r>
        <w:t>png</w:t>
      </w:r>
      <w:proofErr w:type="spellEnd"/>
      <w:r>
        <w:t>",</w:t>
      </w:r>
    </w:p>
    <w:p w14:paraId="7C36ACCB" w14:textId="7A2F8E8A" w:rsidR="00513AC5" w:rsidRDefault="00513AC5" w:rsidP="00513AC5">
      <w:pPr>
        <w:pStyle w:val="Code"/>
      </w:pPr>
      <w:r>
        <w:t xml:space="preserve">    "</w:t>
      </w:r>
      <w:proofErr w:type="spellStart"/>
      <w:r>
        <w:t>parentKey</w:t>
      </w:r>
      <w:proofErr w:type="spellEnd"/>
      <w:r>
        <w:t>":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1235" w:name="_Ref493404063"/>
      <w:bookmarkStart w:id="1236" w:name="_Toc516224791"/>
      <w:proofErr w:type="spellStart"/>
      <w:r>
        <w:t>parentKey</w:t>
      </w:r>
      <w:proofErr w:type="spellEnd"/>
      <w:r>
        <w:t xml:space="preserve"> property</w:t>
      </w:r>
      <w:bookmarkEnd w:id="1235"/>
      <w:bookmarkEnd w:id="1236"/>
    </w:p>
    <w:p w14:paraId="7B9D65E1" w14:textId="214C20C8"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proofErr w:type="spellStart"/>
      <w:r w:rsidRPr="00321264">
        <w:rPr>
          <w:rStyle w:val="CODEtemp"/>
        </w:rPr>
        <w:t>parentKey</w:t>
      </w:r>
      <w:proofErr w:type="spellEnd"/>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proofErr w:type="spellStart"/>
      <w:r w:rsidRPr="00321264">
        <w:rPr>
          <w:rStyle w:val="CODEtemp"/>
        </w:rPr>
        <w:t>parentKey</w:t>
      </w:r>
      <w:proofErr w:type="spellEnd"/>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proofErr w:type="spellStart"/>
      <w:r w:rsidRPr="00321264">
        <w:rPr>
          <w:rStyle w:val="CODEtemp"/>
        </w:rPr>
        <w:t>parentKey</w:t>
      </w:r>
      <w:proofErr w:type="spellEnd"/>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237" w:name="_Ref493403563"/>
      <w:bookmarkStart w:id="1238" w:name="_Toc516224792"/>
      <w:r>
        <w:lastRenderedPageBreak/>
        <w:t>offset property</w:t>
      </w:r>
      <w:bookmarkEnd w:id="1237"/>
      <w:bookmarkEnd w:id="123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1239" w:name="_Ref493403574"/>
      <w:bookmarkStart w:id="1240" w:name="_Toc516224793"/>
      <w:r>
        <w:t>length property</w:t>
      </w:r>
      <w:bookmarkEnd w:id="1239"/>
      <w:bookmarkEnd w:id="124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1241" w:name="_Toc516224794"/>
      <w:bookmarkStart w:id="1242" w:name="_Hlk514318855"/>
      <w:r>
        <w:t>roles property</w:t>
      </w:r>
      <w:bookmarkEnd w:id="1241"/>
    </w:p>
    <w:bookmarkEnd w:id="124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70FAA671"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331070">
        <w:t>3.13.5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331070">
        <w:t>3.19.21</w:t>
      </w:r>
      <w:r>
        <w:fldChar w:fldCharType="end"/>
      </w:r>
      <w:r>
        <w:t>).</w:t>
      </w:r>
    </w:p>
    <w:p w14:paraId="3F2585BF" w14:textId="7FBF8FE5"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331070">
        <w:t>3.13.4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6AB19ADB" w:rsidR="00E66AF8" w:rsidRDefault="00E66AF8" w:rsidP="00EA540C">
      <w:pPr>
        <w:pStyle w:val="ListParagraph"/>
        <w:numPr>
          <w:ilvl w:val="0"/>
          <w:numId w:val="54"/>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331070">
        <w:t>3.13.22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3AA86317" w:rsidR="001F66A6" w:rsidRDefault="001F66A6" w:rsidP="001F66A6">
      <w:pPr>
        <w:ind w:left="360"/>
      </w:pPr>
      <w:bookmarkStart w:id="1243"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33107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lastRenderedPageBreak/>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1244" w:name="_Toc516224795"/>
      <w:bookmarkEnd w:id="1243"/>
      <w:proofErr w:type="spellStart"/>
      <w:r>
        <w:t>mimeType</w:t>
      </w:r>
      <w:proofErr w:type="spellEnd"/>
      <w:r>
        <w:t xml:space="preserve"> property</w:t>
      </w:r>
      <w:bookmarkEnd w:id="1244"/>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1245" w:name="_Ref511899450"/>
      <w:bookmarkStart w:id="1246" w:name="_Toc516224796"/>
      <w:r>
        <w:t>contents property</w:t>
      </w:r>
      <w:bookmarkEnd w:id="1245"/>
      <w:bookmarkEnd w:id="1246"/>
    </w:p>
    <w:p w14:paraId="3EAD79DF" w14:textId="18359F99"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331070">
        <w:t>3.2</w:t>
      </w:r>
      <w:r>
        <w:fldChar w:fldCharType="end"/>
      </w:r>
      <w:r w:rsidRPr="00201FA6">
        <w:t>) representing the entire contents of the file.</w:t>
      </w:r>
    </w:p>
    <w:p w14:paraId="37061BF8" w14:textId="389B7925" w:rsidR="00926829" w:rsidRDefault="00926829" w:rsidP="00926829">
      <w:pPr>
        <w:pStyle w:val="Heading3"/>
      </w:pPr>
      <w:bookmarkStart w:id="1247" w:name="_Ref511828128"/>
      <w:bookmarkStart w:id="1248" w:name="_Toc516224797"/>
      <w:r>
        <w:t>encoding property</w:t>
      </w:r>
      <w:bookmarkEnd w:id="1247"/>
      <w:bookmarkEnd w:id="1248"/>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0EC5C17" w:rsidR="00926829" w:rsidRDefault="00926829" w:rsidP="00926829">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70FA798" w14:textId="2BB66615"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331070">
        <w:t>3.11.18</w:t>
      </w:r>
      <w:r>
        <w:fldChar w:fldCharType="end"/>
      </w:r>
      <w:r>
        <w:t>.</w:t>
      </w:r>
    </w:p>
    <w:p w14:paraId="4E9D1D4D" w14:textId="77777777" w:rsidR="00926829" w:rsidRDefault="00926829" w:rsidP="00926829">
      <w:pPr>
        <w:pStyle w:val="Codesmall"/>
      </w:pPr>
    </w:p>
    <w:p w14:paraId="7C79FDD1" w14:textId="6504A97F" w:rsidR="00926829" w:rsidRDefault="00926829" w:rsidP="00926829">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1249" w:name="_Ref493345445"/>
      <w:bookmarkStart w:id="1250" w:name="_Toc516224798"/>
      <w:r>
        <w:t>hashes property</w:t>
      </w:r>
      <w:bookmarkEnd w:id="1249"/>
      <w:bookmarkEnd w:id="1250"/>
    </w:p>
    <w:p w14:paraId="084CC4D1" w14:textId="6D192FDD" w:rsidR="0082371F" w:rsidRDefault="0082371F" w:rsidP="0082371F">
      <w:pPr>
        <w:rPr>
          <w:ins w:id="1251"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1252"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1253" w:author="Laurence Golding" w:date="2018-09-26T14:12:00Z">
        <w:r w:rsidR="0010345D">
          <w:t>a</w:t>
        </w:r>
      </w:ins>
      <w:ins w:id="1254" w:author="Laurence Golding" w:date="2018-09-26T14:28:00Z">
        <w:r w:rsidR="00E2731F">
          <w:t xml:space="preserve"> non-empty</w:t>
        </w:r>
      </w:ins>
      <w:ins w:id="1255" w:author="Laurence Golding" w:date="2018-09-26T14:12:00Z">
        <w:r w:rsidR="0010345D">
          <w:t xml:space="preserve"> </w:t>
        </w:r>
      </w:ins>
      <w:ins w:id="1256" w:author="Laurence Golding" w:date="2018-09-26T14:09:00Z">
        <w:r w:rsidR="0010345D">
          <w:t>object (</w:t>
        </w:r>
      </w:ins>
      <w:ins w:id="1257"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1258" w:author="Laurence Golding" w:date="2018-09-26T14:10:00Z">
        <w:r w:rsidR="0010345D">
          <w:t>3.5</w:t>
        </w:r>
        <w:r w:rsidR="0010345D">
          <w:fldChar w:fldCharType="end"/>
        </w:r>
      </w:ins>
      <w:ins w:id="1259" w:author="Laurence Golding" w:date="2018-09-26T14:09:00Z">
        <w:r w:rsidR="0010345D">
          <w:t>)</w:t>
        </w:r>
      </w:ins>
      <w:r w:rsidRPr="0082371F">
        <w:t xml:space="preserve"> each of </w:t>
      </w:r>
      <w:del w:id="1260"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1261" w:author="Laurence Golding" w:date="2018-09-26T14:24:00Z">
        <w:r w:rsidR="00E07D5F">
          <w:t xml:space="preserve">whose property names specifies the name of a hash function, and each of whose property values </w:t>
        </w:r>
      </w:ins>
      <w:ins w:id="1262" w:author="Laurence Golding" w:date="2018-09-26T14:25:00Z">
        <w:r w:rsidR="00E2731F">
          <w:t>re</w:t>
        </w:r>
      </w:ins>
      <w:ins w:id="1263"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1264" w:author="Laurence Golding" w:date="2018-09-26T14:13:00Z"/>
        </w:rPr>
      </w:pPr>
      <w:ins w:id="1265" w:author="Laurence Golding" w:date="2018-09-26T14:13:00Z">
        <w:r>
          <w:t>EXAMPLE:</w:t>
        </w:r>
      </w:ins>
      <w:ins w:id="1266" w:author="Laurence Golding" w:date="2018-09-26T14:14:00Z">
        <w:r>
          <w:t xml:space="preserve"> In this example, each of the hash functions</w:t>
        </w:r>
      </w:ins>
      <w:ins w:id="1267" w:author="Laurence Golding" w:date="2018-09-26T14:15:00Z">
        <w:r>
          <w:t xml:space="preserve"> SHA-256 and SHA-512 were used to compute hash values for the file.</w:t>
        </w:r>
      </w:ins>
    </w:p>
    <w:p w14:paraId="162E6A51" w14:textId="56CC6004" w:rsidR="0010345D" w:rsidRDefault="0010345D" w:rsidP="0010345D">
      <w:pPr>
        <w:pStyle w:val="Code"/>
        <w:rPr>
          <w:ins w:id="1268" w:author="Laurence Golding" w:date="2018-09-26T14:13:00Z"/>
        </w:rPr>
      </w:pPr>
      <w:ins w:id="1269" w:author="Laurence Golding" w:date="2018-09-26T14:13:00Z">
        <w:r>
          <w:t xml:space="preserve">{                   # A file </w:t>
        </w:r>
        <w:proofErr w:type="gramStart"/>
        <w:r>
          <w:t>object</w:t>
        </w:r>
        <w:proofErr w:type="gramEnd"/>
        <w:r>
          <w:t>.</w:t>
        </w:r>
      </w:ins>
    </w:p>
    <w:p w14:paraId="798C546A" w14:textId="5299F408" w:rsidR="0010345D" w:rsidRDefault="0010345D" w:rsidP="0010345D">
      <w:pPr>
        <w:pStyle w:val="Code"/>
        <w:rPr>
          <w:ins w:id="1270" w:author="Laurence Golding" w:date="2018-09-26T14:13:00Z"/>
        </w:rPr>
      </w:pPr>
      <w:ins w:id="1271" w:author="Laurence Golding" w:date="2018-09-26T14:13:00Z">
        <w:r>
          <w:t xml:space="preserve">  "hashes": {</w:t>
        </w:r>
      </w:ins>
    </w:p>
    <w:p w14:paraId="7733A79A" w14:textId="2A041134" w:rsidR="0010345D" w:rsidRDefault="0010345D" w:rsidP="0010345D">
      <w:pPr>
        <w:pStyle w:val="Code"/>
        <w:rPr>
          <w:ins w:id="1272" w:author="Laurence Golding" w:date="2018-09-26T14:13:00Z"/>
        </w:rPr>
      </w:pPr>
      <w:ins w:id="1273" w:author="Laurence Golding" w:date="2018-09-26T14:13:00Z">
        <w:r>
          <w:t xml:space="preserve">    "sha-256": "...",</w:t>
        </w:r>
      </w:ins>
    </w:p>
    <w:p w14:paraId="7914C6B6" w14:textId="6EEECE62" w:rsidR="0010345D" w:rsidRDefault="0010345D" w:rsidP="0010345D">
      <w:pPr>
        <w:pStyle w:val="Code"/>
        <w:rPr>
          <w:ins w:id="1274" w:author="Laurence Golding" w:date="2018-09-26T14:13:00Z"/>
        </w:rPr>
      </w:pPr>
      <w:ins w:id="1275" w:author="Laurence Golding" w:date="2018-09-26T14:14:00Z">
        <w:r>
          <w:t xml:space="preserve">    "sha-512": "..."</w:t>
        </w:r>
      </w:ins>
    </w:p>
    <w:p w14:paraId="7B4751D1" w14:textId="756C30D3" w:rsidR="0010345D" w:rsidRDefault="0010345D" w:rsidP="0010345D">
      <w:pPr>
        <w:pStyle w:val="Code"/>
        <w:rPr>
          <w:ins w:id="1276" w:author="Laurence Golding" w:date="2018-09-26T14:13:00Z"/>
        </w:rPr>
      </w:pPr>
      <w:ins w:id="1277" w:author="Laurence Golding" w:date="2018-09-26T14:13:00Z">
        <w:r>
          <w:t xml:space="preserve">  }</w:t>
        </w:r>
      </w:ins>
    </w:p>
    <w:p w14:paraId="00EC811B" w14:textId="0C218BCE" w:rsidR="0010345D" w:rsidRPr="0010345D" w:rsidRDefault="0010345D" w:rsidP="00E07D5F">
      <w:pPr>
        <w:pStyle w:val="Code"/>
      </w:pPr>
      <w:ins w:id="1278" w:author="Laurence Golding" w:date="2018-09-26T14:13:00Z">
        <w:r>
          <w:t>}</w:t>
        </w:r>
      </w:ins>
    </w:p>
    <w:p w14:paraId="782B4016" w14:textId="37883305" w:rsidR="0082371F" w:rsidDel="00E2731F" w:rsidRDefault="0082371F" w:rsidP="0082371F">
      <w:pPr>
        <w:rPr>
          <w:del w:id="1279" w:author="Laurence Golding" w:date="2018-09-26T14:28:00Z"/>
        </w:rPr>
      </w:pPr>
      <w:del w:id="1280" w:author="Laurence Golding" w:date="2018-09-26T14:28:00Z">
        <w:r w:rsidRPr="0082371F" w:rsidDel="00E2731F">
          <w:delText xml:space="preserve">If present, the </w:delText>
        </w:r>
      </w:del>
      <w:del w:id="1281" w:author="Laurence Golding" w:date="2018-09-26T14:19:00Z">
        <w:r w:rsidRPr="0082371F" w:rsidDel="00E07D5F">
          <w:delText xml:space="preserve">array </w:delText>
        </w:r>
      </w:del>
      <w:del w:id="1282"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1283" w:author="Laurence Golding" w:date="2018-09-26T14:39:00Z"/>
        </w:rPr>
      </w:pPr>
      <w:del w:id="1284" w:author="Laurence Golding" w:date="2018-09-26T14:39:00Z">
        <w:r w:rsidDel="00BB3C16">
          <w:lastRenderedPageBreak/>
          <w:delText xml:space="preserve">The </w:delText>
        </w:r>
      </w:del>
      <w:del w:id="1285" w:author="Laurence Golding" w:date="2018-09-26T14:19:00Z">
        <w:r w:rsidDel="00E07D5F">
          <w:delText xml:space="preserve">array </w:delText>
        </w:r>
      </w:del>
      <w:del w:id="1286" w:author="Laurence Golding" w:date="2018-09-26T14:39:00Z">
        <w:r w:rsidDel="00BB3C16">
          <w:rPr>
            <w:b/>
          </w:rPr>
          <w:delText>SHOULD</w:delText>
        </w:r>
        <w:r w:rsidDel="00BB3C16">
          <w:delText xml:space="preserve"> contain </w:delText>
        </w:r>
      </w:del>
      <w:del w:id="1287" w:author="Laurence Golding" w:date="2018-09-26T14:19:00Z">
        <w:r w:rsidDel="00E07D5F">
          <w:delText xml:space="preserve">an entry whose </w:delText>
        </w:r>
        <w:r w:rsidRPr="009D2824" w:rsidDel="00E07D5F">
          <w:rPr>
            <w:rStyle w:val="CODEtemp"/>
          </w:rPr>
          <w:delText>algorithm</w:delText>
        </w:r>
      </w:del>
      <w:del w:id="1288" w:author="Laurence Golding" w:date="2018-09-26T14:39:00Z">
        <w:r w:rsidDel="00BB3C16">
          <w:delText xml:space="preserve"> property </w:delText>
        </w:r>
      </w:del>
      <w:del w:id="1289" w:author="Laurence Golding" w:date="2018-09-26T14:19:00Z">
        <w:r w:rsidDel="00E07D5F">
          <w:delText xml:space="preserve">is </w:delText>
        </w:r>
      </w:del>
      <w:del w:id="1290"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1291" w:author="Laurence Golding" w:date="2018-09-26T14:19:00Z">
        <w:r w:rsidDel="00E07D5F">
          <w:delText xml:space="preserve">array </w:delText>
        </w:r>
      </w:del>
      <w:ins w:id="1292" w:author="Laurence Golding" w:date="2018-09-26T14:39:00Z">
        <w:r w:rsidR="00BB3C16">
          <w:t>property names</w:t>
        </w:r>
      </w:ins>
      <w:ins w:id="1293" w:author="Laurence Golding" w:date="2018-09-26T14:19:00Z">
        <w:r w:rsidR="00E07D5F">
          <w:t xml:space="preserve"> </w:t>
        </w:r>
      </w:ins>
      <w:del w:id="1294" w:author="Laurence Golding" w:date="2018-09-26T14:36:00Z">
        <w:r w:rsidDel="00BB3C16">
          <w:rPr>
            <w:b/>
          </w:rPr>
          <w:delText>MAY</w:delText>
        </w:r>
        <w:r w:rsidDel="00BB3C16">
          <w:delText xml:space="preserve"> </w:delText>
        </w:r>
      </w:del>
      <w:ins w:id="1295" w:author="Laurence Golding" w:date="2018-09-26T14:36:00Z">
        <w:r w:rsidR="00BB3C16">
          <w:rPr>
            <w:b/>
          </w:rPr>
          <w:t>SHOULD</w:t>
        </w:r>
        <w:r w:rsidR="00BB3C16">
          <w:t xml:space="preserve"> </w:t>
        </w:r>
      </w:ins>
      <w:del w:id="1296" w:author="Laurence Golding" w:date="2018-09-26T14:39:00Z">
        <w:r w:rsidDel="00BB3C16">
          <w:delText xml:space="preserve">contain </w:delText>
        </w:r>
      </w:del>
      <w:del w:id="1297"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1298" w:author="Laurence Golding" w:date="2018-09-26T14:39:00Z">
        <w:r w:rsidDel="00BB3C16">
          <w:delText xml:space="preserve">any name </w:delText>
        </w:r>
      </w:del>
      <w:del w:id="1299" w:author="Laurence Golding" w:date="2018-09-26T14:20:00Z">
        <w:r w:rsidDel="00E07D5F">
          <w:delText xml:space="preserve">that </w:delText>
        </w:r>
      </w:del>
      <w:r>
        <w:t>appear</w:t>
      </w:r>
      <w:del w:id="1300"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1301"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302" w:author="Laurence Golding" w:date="2018-09-26T14:45:00Z">
        <w:r w:rsidR="001324BF">
          <w:t>the IANA registry</w:t>
        </w:r>
      </w:ins>
      <w:r>
        <w:t>.</w:t>
      </w:r>
    </w:p>
    <w:p w14:paraId="68045425" w14:textId="77777777" w:rsidR="00BB3C16" w:rsidRDefault="00BB3C16" w:rsidP="00BB3C16">
      <w:pPr>
        <w:rPr>
          <w:ins w:id="1303" w:author="Laurence Golding" w:date="2018-09-26T14:39:00Z"/>
        </w:rPr>
      </w:pPr>
      <w:ins w:id="1304"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1305" w:author="Laurence Golding" w:date="2018-09-26T14:38:00Z"/>
        </w:rPr>
      </w:pPr>
      <w:r>
        <w:t xml:space="preserve">The </w:t>
      </w:r>
      <w:del w:id="1306" w:author="Laurence Golding" w:date="2018-09-26T14:21:00Z">
        <w:r w:rsidDel="00E07D5F">
          <w:delText xml:space="preserve">array </w:delText>
        </w:r>
      </w:del>
      <w:ins w:id="1307" w:author="Laurence Golding" w:date="2018-09-26T14:21:00Z">
        <w:r w:rsidR="00E07D5F">
          <w:t xml:space="preserve">object </w:t>
        </w:r>
      </w:ins>
      <w:r>
        <w:rPr>
          <w:b/>
        </w:rPr>
        <w:t>MAY</w:t>
      </w:r>
      <w:r>
        <w:t xml:space="preserve"> contain </w:t>
      </w:r>
      <w:del w:id="1308"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1309" w:author="Laurence Golding" w:date="2018-09-26T14:20:00Z">
        <w:r w:rsidR="00E07D5F">
          <w:t>properties</w:t>
        </w:r>
      </w:ins>
      <w:ins w:id="1310" w:author="Laurence Golding" w:date="2018-09-26T14:21:00Z">
        <w:r w:rsidR="00E07D5F">
          <w:t xml:space="preserve"> whose names</w:t>
        </w:r>
      </w:ins>
      <w:r>
        <w:t xml:space="preserve"> do</w:t>
      </w:r>
      <w:del w:id="1311" w:author="Laurence Golding" w:date="2018-09-26T14:21:00Z">
        <w:r w:rsidDel="00E07D5F">
          <w:delText>es</w:delText>
        </w:r>
      </w:del>
      <w:r>
        <w:t xml:space="preserve"> not appear in </w:t>
      </w:r>
      <w:del w:id="1312"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1313" w:author="Laurence Golding" w:date="2018-09-26T14:45:00Z">
        <w:r w:rsidR="001324BF">
          <w:t>the IA</w:t>
        </w:r>
      </w:ins>
      <w:ins w:id="1314"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1315" w:author="Laurence Golding" w:date="2018-09-26T14:46:00Z">
        <w:r w:rsidR="001324BF">
          <w:t xml:space="preserve"> the IANA registry.</w:t>
        </w:r>
      </w:ins>
      <w:del w:id="1316"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1317" w:author="Laurence Golding" w:date="2018-09-26T14:38:00Z"/>
        </w:rPr>
      </w:pPr>
      <w:ins w:id="1318" w:author="Laurence Golding" w:date="2018-09-26T14:38:00Z">
        <w:r>
          <w:t>If the hash function is one whose name appears in t</w:t>
        </w:r>
      </w:ins>
      <w:ins w:id="1319" w:author="Laurence Golding" w:date="2018-09-26T14:46:00Z">
        <w:r w:rsidR="00EF02F3">
          <w:t>he IANA registry</w:t>
        </w:r>
      </w:ins>
      <w:ins w:id="1320" w:author="Laurence Golding" w:date="2018-09-26T14:38:00Z">
        <w:r>
          <w:t xml:space="preserve">, the property name </w:t>
        </w:r>
        <w:r>
          <w:rPr>
            <w:b/>
          </w:rPr>
          <w:t>SHALL</w:t>
        </w:r>
        <w:r>
          <w:t xml:space="preserve"> equal the name </w:t>
        </w:r>
      </w:ins>
      <w:ins w:id="1321" w:author="Laurence Golding" w:date="2018-09-26T14:46:00Z">
        <w:r w:rsidR="00EF02F3">
          <w:t>as it appears</w:t>
        </w:r>
      </w:ins>
      <w:ins w:id="1322"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1323" w:author="Laurence Golding" w:date="2018-09-26T14:40:00Z"/>
        </w:rPr>
      </w:pPr>
      <w:ins w:id="1324" w:author="Laurence Golding" w:date="2018-09-26T14:38:00Z">
        <w:r>
          <w:t xml:space="preserve">SARIF consumers </w:t>
        </w:r>
        <w:r w:rsidRPr="007D3194">
          <w:rPr>
            <w:b/>
          </w:rPr>
          <w:t>SHALL</w:t>
        </w:r>
        <w:r>
          <w:t xml:space="preserve"> treat the property name as case</w:t>
        </w:r>
      </w:ins>
      <w:ins w:id="1325" w:author="Laurence Golding" w:date="2018-09-26T14:40:00Z">
        <w:r>
          <w:t xml:space="preserve"> </w:t>
        </w:r>
      </w:ins>
      <w:ins w:id="1326" w:author="Laurence Golding" w:date="2018-09-26T14:38:00Z">
        <w:r>
          <w:t>insensitive (even when comparing to hash function names in the IANA registry).</w:t>
        </w:r>
      </w:ins>
    </w:p>
    <w:p w14:paraId="7B9408AE" w14:textId="6FBBB525" w:rsidR="00BB3C16" w:rsidRDefault="00BB3C16" w:rsidP="00BB3C16">
      <w:pPr>
        <w:rPr>
          <w:ins w:id="1327" w:author="Laurence Golding" w:date="2018-09-26T14:42:00Z"/>
        </w:rPr>
      </w:pPr>
      <w:ins w:id="1328" w:author="Laurence Golding" w:date="2018-09-26T14:40:00Z">
        <w:r>
          <w:t>Each property v</w:t>
        </w:r>
      </w:ins>
      <w:ins w:id="1329" w:author="Laurence Golding" w:date="2018-09-26T14:41:00Z">
        <w:r>
          <w:t xml:space="preserve">alue </w:t>
        </w:r>
        <w:r>
          <w:rPr>
            <w:b/>
          </w:rPr>
          <w:t>SHALL</w:t>
        </w:r>
        <w:r>
          <w:t xml:space="preserve"> be a string representation of the hash digest of the file, computed by the hash function specified by the property name. </w:t>
        </w:r>
      </w:ins>
      <w:ins w:id="1330" w:author="Laurence Golding" w:date="2018-09-26T14:43:00Z">
        <w:r>
          <w:t>Numeric hash values</w:t>
        </w:r>
      </w:ins>
      <w:ins w:id="1331" w:author="Laurence Golding" w:date="2018-09-26T14:42:00Z">
        <w:r>
          <w:t xml:space="preserve"> </w:t>
        </w:r>
        <w:r>
          <w:rPr>
            <w:b/>
          </w:rPr>
          <w:t>SHALL</w:t>
        </w:r>
        <w:r>
          <w:t xml:space="preserve"> </w:t>
        </w:r>
      </w:ins>
      <w:ins w:id="1332" w:author="Laurence Golding" w:date="2018-09-26T14:43:00Z">
        <w:r>
          <w:t>be represented in</w:t>
        </w:r>
      </w:ins>
      <w:ins w:id="1333" w:author="Laurence Golding" w:date="2018-09-26T14:42:00Z">
        <w:r>
          <w:t xml:space="preserve"> hexadecimal. </w:t>
        </w:r>
      </w:ins>
      <w:ins w:id="1334" w:author="Laurence Golding" w:date="2018-09-26T14:43:00Z">
        <w:r>
          <w:t>The</w:t>
        </w:r>
      </w:ins>
      <w:ins w:id="1335" w:author="Laurence Golding" w:date="2018-09-26T14:42:00Z">
        <w:r>
          <w:t xml:space="preserve"> hexadecimal string</w:t>
        </w:r>
      </w:ins>
      <w:ins w:id="1336" w:author="Laurence Golding" w:date="2018-09-26T14:43:00Z">
        <w:r>
          <w:t xml:space="preserve"> representation</w:t>
        </w:r>
      </w:ins>
      <w:ins w:id="1337"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1338" w:author="Laurence Golding" w:date="2018-09-26T14:44:00Z">
        <w:r>
          <w:t xml:space="preserve"> value</w:t>
        </w:r>
      </w:ins>
      <w:ins w:id="1339" w:author="Laurence Golding" w:date="2018-09-26T14:42:00Z">
        <w:r>
          <w:t xml:space="preserve"> as case</w:t>
        </w:r>
      </w:ins>
      <w:ins w:id="1340" w:author="Laurence Golding" w:date="2018-09-26T14:47:00Z">
        <w:r w:rsidR="00EF02F3">
          <w:t xml:space="preserve"> </w:t>
        </w:r>
      </w:ins>
      <w:ins w:id="1341" w:author="Laurence Golding" w:date="2018-09-26T14:42:00Z">
        <w:r>
          <w:t>insensitive.</w:t>
        </w:r>
      </w:ins>
    </w:p>
    <w:p w14:paraId="026AE5D7" w14:textId="0C547981" w:rsidR="00BB3C16" w:rsidRPr="00BB3C16" w:rsidRDefault="00BB3C16" w:rsidP="00BB3C16">
      <w:pPr>
        <w:pStyle w:val="Note"/>
      </w:pPr>
      <w:ins w:id="1342"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1343"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1344" w:author="Laurence Golding" w:date="2018-09-26T14:22:00Z">
        <w:r w:rsidRPr="0082371F" w:rsidDel="00E07D5F">
          <w:delText>an array</w:delText>
        </w:r>
      </w:del>
      <w:ins w:id="1345"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1346" w:name="_Toc516224799"/>
      <w:proofErr w:type="spellStart"/>
      <w:r>
        <w:lastRenderedPageBreak/>
        <w:t>lastModifiedTime</w:t>
      </w:r>
      <w:ins w:id="1347" w:author="Laurence Golding" w:date="2018-09-26T17:50:00Z">
        <w:r w:rsidR="00327EBE">
          <w:t>Utc</w:t>
        </w:r>
      </w:ins>
      <w:proofErr w:type="spellEnd"/>
      <w:r>
        <w:t xml:space="preserve"> property</w:t>
      </w:r>
      <w:bookmarkEnd w:id="1346"/>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ins w:id="1348" w:author="Laurence Golding" w:date="2018-09-26T17:50:00Z">
        <w:r w:rsidR="00327EBE">
          <w:rPr>
            <w:rStyle w:val="CODEtemp"/>
          </w:rPr>
          <w:t>Utc</w:t>
        </w:r>
      </w:ins>
      <w:proofErr w:type="spellEnd"/>
      <w:r w:rsidRPr="0082371F">
        <w:t xml:space="preserve"> whose value is a</w:t>
      </w:r>
      <w:r>
        <w:t xml:space="preserve"> string </w:t>
      </w:r>
      <w:r w:rsidRPr="00A14F9A">
        <w:t xml:space="preserve">specifying the </w:t>
      </w:r>
      <w:ins w:id="1349"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1350" w:author="Laurence Golding" w:date="2018-09-27T09:37:00Z"/>
        </w:rPr>
      </w:pPr>
      <w:bookmarkStart w:id="1351" w:name="_Toc516224800"/>
      <w:del w:id="1352" w:author="Laurence Golding" w:date="2018-09-27T09:37:00Z">
        <w:r w:rsidDel="00B110A0">
          <w:delText>properties property</w:delText>
        </w:r>
        <w:bookmarkEnd w:id="1351"/>
      </w:del>
    </w:p>
    <w:p w14:paraId="21A387A7" w14:textId="22E42D94" w:rsidR="0082371F" w:rsidRPr="0082371F" w:rsidDel="00B110A0" w:rsidRDefault="0082371F" w:rsidP="0082371F">
      <w:pPr>
        <w:rPr>
          <w:del w:id="1353" w:author="Laurence Golding" w:date="2018-09-27T09:37:00Z"/>
        </w:rPr>
      </w:pPr>
      <w:del w:id="1354"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1355" w:author="Laurence Golding" w:date="2018-09-26T14:47:00Z"/>
        </w:rPr>
      </w:pPr>
      <w:bookmarkStart w:id="1356" w:name="_Ref493423194"/>
      <w:bookmarkStart w:id="1357" w:name="_Toc516224801"/>
      <w:del w:id="1358" w:author="Laurence Golding" w:date="2018-09-26T14:47:00Z">
        <w:r w:rsidDel="00ED5BA1">
          <w:delText>hash object</w:delText>
        </w:r>
        <w:bookmarkEnd w:id="1356"/>
        <w:bookmarkEnd w:id="1357"/>
      </w:del>
    </w:p>
    <w:p w14:paraId="5D6F2309" w14:textId="5C3EEB89" w:rsidR="00401BB5" w:rsidDel="00ED5BA1" w:rsidRDefault="00401BB5" w:rsidP="00401BB5">
      <w:pPr>
        <w:pStyle w:val="Heading3"/>
        <w:rPr>
          <w:del w:id="1359" w:author="Laurence Golding" w:date="2018-09-26T14:47:00Z"/>
        </w:rPr>
      </w:pPr>
      <w:bookmarkStart w:id="1360" w:name="_Toc516224802"/>
      <w:del w:id="1361" w:author="Laurence Golding" w:date="2018-09-26T14:47:00Z">
        <w:r w:rsidDel="00ED5BA1">
          <w:delText>General</w:delText>
        </w:r>
        <w:bookmarkEnd w:id="1360"/>
      </w:del>
    </w:p>
    <w:p w14:paraId="6175D84A" w14:textId="7EE1B6DF" w:rsidR="0082371F" w:rsidDel="00ED5BA1" w:rsidRDefault="0082371F" w:rsidP="0082371F">
      <w:pPr>
        <w:rPr>
          <w:del w:id="1362" w:author="Laurence Golding" w:date="2018-09-26T14:47:00Z"/>
        </w:rPr>
      </w:pPr>
      <w:del w:id="1363"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1364" w:author="Laurence Golding" w:date="2018-09-26T14:47:00Z"/>
        </w:rPr>
      </w:pPr>
      <w:del w:id="1365" w:author="Laurence Golding" w:date="2018-09-26T14:47:00Z">
        <w:r w:rsidDel="00ED5BA1">
          <w:delText>EXAMPLE:</w:delText>
        </w:r>
      </w:del>
    </w:p>
    <w:p w14:paraId="47B73D03" w14:textId="6D04E24E" w:rsidR="0082371F" w:rsidDel="00ED5BA1" w:rsidRDefault="0082371F" w:rsidP="0082371F">
      <w:pPr>
        <w:pStyle w:val="Code"/>
        <w:rPr>
          <w:del w:id="1366" w:author="Laurence Golding" w:date="2018-09-26T14:47:00Z"/>
        </w:rPr>
      </w:pPr>
      <w:del w:id="1367" w:author="Laurence Golding" w:date="2018-09-26T14:47:00Z">
        <w:r w:rsidDel="00ED5BA1">
          <w:delText>{</w:delText>
        </w:r>
      </w:del>
    </w:p>
    <w:p w14:paraId="5BAC6A17" w14:textId="1F159AB3" w:rsidR="0082371F" w:rsidDel="00ED5BA1" w:rsidRDefault="0082371F" w:rsidP="0082371F">
      <w:pPr>
        <w:pStyle w:val="Code"/>
        <w:rPr>
          <w:del w:id="1368" w:author="Laurence Golding" w:date="2018-09-26T14:47:00Z"/>
        </w:rPr>
      </w:pPr>
      <w:del w:id="1369"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1370" w:author="Laurence Golding" w:date="2018-09-26T14:47:00Z"/>
        </w:rPr>
      </w:pPr>
      <w:del w:id="1371"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1372" w:author="Laurence Golding" w:date="2018-09-26T14:47:00Z"/>
        </w:rPr>
      </w:pPr>
      <w:del w:id="1373" w:author="Laurence Golding" w:date="2018-09-26T14:47:00Z">
        <w:r w:rsidDel="00ED5BA1">
          <w:delText>}</w:delText>
        </w:r>
      </w:del>
    </w:p>
    <w:p w14:paraId="6772871D" w14:textId="37F98424" w:rsidR="00401BB5" w:rsidDel="00ED5BA1" w:rsidRDefault="00401BB5" w:rsidP="00401BB5">
      <w:pPr>
        <w:pStyle w:val="Heading3"/>
        <w:rPr>
          <w:del w:id="1374" w:author="Laurence Golding" w:date="2018-09-26T14:47:00Z"/>
        </w:rPr>
      </w:pPr>
      <w:bookmarkStart w:id="1375" w:name="_Ref493423561"/>
      <w:bookmarkStart w:id="1376" w:name="_Ref493423701"/>
      <w:bookmarkStart w:id="1377" w:name="_Toc516224803"/>
      <w:del w:id="1378" w:author="Laurence Golding" w:date="2018-09-26T14:47:00Z">
        <w:r w:rsidDel="00ED5BA1">
          <w:delText>value property</w:delText>
        </w:r>
        <w:bookmarkEnd w:id="1375"/>
        <w:bookmarkEnd w:id="1376"/>
        <w:bookmarkEnd w:id="1377"/>
      </w:del>
    </w:p>
    <w:p w14:paraId="373B1E83" w14:textId="27B2EE06" w:rsidR="0082371F" w:rsidDel="00ED5BA1" w:rsidRDefault="0082371F" w:rsidP="0082371F">
      <w:pPr>
        <w:rPr>
          <w:del w:id="1379" w:author="Laurence Golding" w:date="2018-09-26T14:47:00Z"/>
        </w:rPr>
      </w:pPr>
      <w:del w:id="1380"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1381" w:author="Laurence Golding" w:date="2018-09-26T14:47:00Z"/>
        </w:rPr>
      </w:pPr>
      <w:del w:id="1382"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1383" w:author="Laurence Golding" w:date="2018-09-26T14:47:00Z"/>
        </w:rPr>
      </w:pPr>
      <w:bookmarkStart w:id="1384" w:name="_Ref493423568"/>
      <w:bookmarkStart w:id="1385" w:name="_Toc516224804"/>
      <w:del w:id="1386" w:author="Laurence Golding" w:date="2018-09-26T14:47:00Z">
        <w:r w:rsidDel="00ED5BA1">
          <w:delText>algorithm property</w:delText>
        </w:r>
        <w:bookmarkEnd w:id="1384"/>
        <w:bookmarkEnd w:id="1385"/>
      </w:del>
    </w:p>
    <w:p w14:paraId="7E1D5FBC" w14:textId="2B611614" w:rsidR="00970B3D" w:rsidDel="00ED5BA1" w:rsidRDefault="00244809" w:rsidP="00970B3D">
      <w:pPr>
        <w:rPr>
          <w:del w:id="1387" w:author="Laurence Golding" w:date="2018-09-26T14:47:00Z"/>
        </w:rPr>
      </w:pPr>
      <w:del w:id="1388"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1389" w:author="Laurence Golding" w:date="2018-09-26T14:47:00Z"/>
        </w:rPr>
      </w:pPr>
      <w:del w:id="1390"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1391" w:name="_Ref493350984"/>
      <w:bookmarkStart w:id="1392" w:name="_Toc516224805"/>
      <w:r>
        <w:t>result object</w:t>
      </w:r>
      <w:bookmarkEnd w:id="1391"/>
      <w:bookmarkEnd w:id="1392"/>
    </w:p>
    <w:p w14:paraId="74FD90F6" w14:textId="18F2DD20" w:rsidR="00401BB5" w:rsidRDefault="00401BB5" w:rsidP="00401BB5">
      <w:pPr>
        <w:pStyle w:val="Heading3"/>
      </w:pPr>
      <w:bookmarkStart w:id="1393" w:name="_Toc516224806"/>
      <w:r>
        <w:t>General</w:t>
      </w:r>
      <w:bookmarkEnd w:id="1393"/>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1394" w:author="Laurence Golding" w:date="2018-09-05T08:58:00Z"/>
        </w:rPr>
      </w:pPr>
      <w:bookmarkStart w:id="1395" w:name="_Ref509922615"/>
      <w:bookmarkStart w:id="1396" w:name="_Toc516224807"/>
      <w:del w:id="1397" w:author="Laurence Golding" w:date="2018-09-05T08:58:00Z">
        <w:r w:rsidDel="003B3A06">
          <w:lastRenderedPageBreak/>
          <w:delText>Constraints</w:delText>
        </w:r>
        <w:bookmarkEnd w:id="1395"/>
        <w:bookmarkEnd w:id="1396"/>
      </w:del>
    </w:p>
    <w:p w14:paraId="529285B9" w14:textId="0CB0DF00" w:rsidR="00F20219" w:rsidDel="003B3A06" w:rsidRDefault="00F20219" w:rsidP="00F20219">
      <w:pPr>
        <w:rPr>
          <w:del w:id="1398" w:author="Laurence Golding" w:date="2018-09-05T08:58:00Z"/>
        </w:rPr>
      </w:pPr>
      <w:del w:id="1399"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1400" w:author="Laurence Golding" w:date="2018-09-05T08:58:00Z"/>
        </w:rPr>
      </w:pPr>
      <w:del w:id="1401"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1402" w:author="Laurence Golding" w:date="2018-09-05T08:58:00Z"/>
        </w:rPr>
      </w:pPr>
      <w:del w:id="1403"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1404" w:author="Laurence Golding" w:date="2018-09-05T08:58:00Z"/>
        </w:rPr>
      </w:pPr>
      <w:del w:id="1405"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1406" w:author="Laurence Golding" w:date="2018-09-05T08:58:00Z"/>
        </w:rPr>
      </w:pPr>
      <w:del w:id="1407"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1408" w:author="Laurence Golding" w:date="2018-09-05T08:58:00Z"/>
        </w:rPr>
      </w:pPr>
      <w:del w:id="1409"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1410" w:author="Laurence Golding" w:date="2018-09-05T08:58:00Z"/>
        </w:rPr>
      </w:pPr>
      <w:del w:id="1411"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1412" w:author="Laurence Golding" w:date="2018-09-05T08:58:00Z"/>
        </w:rPr>
      </w:pPr>
      <w:del w:id="1413"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1414" w:author="Laurence Golding" w:date="2018-09-05T08:58:00Z"/>
        </w:rPr>
      </w:pPr>
      <w:del w:id="1415"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1416" w:author="Laurence Golding" w:date="2018-09-05T08:58:00Z"/>
        </w:rPr>
      </w:pPr>
      <w:del w:id="1417" w:author="Laurence Golding" w:date="2018-09-05T08:58:00Z">
        <w:r w:rsidDel="003B3A06">
          <w:delText xml:space="preserve">      },</w:delText>
        </w:r>
      </w:del>
    </w:p>
    <w:p w14:paraId="76126D71" w14:textId="5CDC50AD" w:rsidR="00F20219" w:rsidDel="003B3A06" w:rsidRDefault="00F20219" w:rsidP="00F20219">
      <w:pPr>
        <w:pStyle w:val="Codesmall"/>
        <w:rPr>
          <w:del w:id="1418" w:author="Laurence Golding" w:date="2018-09-05T08:58:00Z"/>
        </w:rPr>
      </w:pPr>
      <w:del w:id="1419"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1420" w:author="Laurence Golding" w:date="2018-09-05T08:58:00Z"/>
        </w:rPr>
      </w:pPr>
      <w:del w:id="1421" w:author="Laurence Golding" w:date="2018-09-05T08:58:00Z">
        <w:r w:rsidDel="003B3A06">
          <w:delText xml:space="preserve">    }</w:delText>
        </w:r>
      </w:del>
    </w:p>
    <w:p w14:paraId="04D4A03B" w14:textId="2DC0F46E" w:rsidR="00F20219" w:rsidDel="003B3A06" w:rsidRDefault="00F20219" w:rsidP="00F20219">
      <w:pPr>
        <w:pStyle w:val="Codesmall"/>
        <w:rPr>
          <w:del w:id="1422" w:author="Laurence Golding" w:date="2018-09-05T08:58:00Z"/>
        </w:rPr>
      </w:pPr>
      <w:del w:id="1423" w:author="Laurence Golding" w:date="2018-09-05T08:58:00Z">
        <w:r w:rsidDel="003B3A06">
          <w:delText xml:space="preserve">  ],</w:delText>
        </w:r>
      </w:del>
    </w:p>
    <w:p w14:paraId="6C13AF54" w14:textId="5E6DFC7F" w:rsidR="00F20219" w:rsidDel="003B3A06" w:rsidRDefault="00F20219" w:rsidP="00F20219">
      <w:pPr>
        <w:pStyle w:val="Codesmall"/>
        <w:rPr>
          <w:del w:id="1424" w:author="Laurence Golding" w:date="2018-09-05T08:58:00Z"/>
        </w:rPr>
      </w:pPr>
    </w:p>
    <w:p w14:paraId="4A3A16B0" w14:textId="5B9AC6E3" w:rsidR="00F20219" w:rsidDel="003B3A06" w:rsidRDefault="00F20219" w:rsidP="00F20219">
      <w:pPr>
        <w:pStyle w:val="Codesmall"/>
        <w:rPr>
          <w:del w:id="1425" w:author="Laurence Golding" w:date="2018-09-05T08:58:00Z"/>
        </w:rPr>
      </w:pPr>
      <w:del w:id="1426"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1427" w:author="Laurence Golding" w:date="2018-09-05T08:58:00Z"/>
        </w:rPr>
      </w:pPr>
      <w:del w:id="1428"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1429" w:author="Laurence Golding" w:date="2018-09-05T08:58:00Z"/>
        </w:rPr>
      </w:pPr>
      <w:del w:id="1430"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1431" w:author="Laurence Golding" w:date="2018-09-05T08:58:00Z"/>
        </w:rPr>
      </w:pPr>
      <w:del w:id="1432"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1433" w:author="Laurence Golding" w:date="2018-09-05T08:58:00Z"/>
        </w:rPr>
      </w:pPr>
      <w:del w:id="1434"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1435" w:author="Laurence Golding" w:date="2018-09-05T08:58:00Z"/>
        </w:rPr>
      </w:pPr>
      <w:del w:id="1436" w:author="Laurence Golding" w:date="2018-09-05T08:58:00Z">
        <w:r w:rsidDel="003B3A06">
          <w:delText xml:space="preserve">        }</w:delText>
        </w:r>
      </w:del>
    </w:p>
    <w:p w14:paraId="23CE36E4" w14:textId="3ED8D1DB" w:rsidR="00F20219" w:rsidDel="003B3A06" w:rsidRDefault="00F20219" w:rsidP="00F20219">
      <w:pPr>
        <w:pStyle w:val="Codesmall"/>
        <w:rPr>
          <w:del w:id="1437" w:author="Laurence Golding" w:date="2018-09-05T08:58:00Z"/>
        </w:rPr>
      </w:pPr>
      <w:del w:id="1438" w:author="Laurence Golding" w:date="2018-09-05T08:58:00Z">
        <w:r w:rsidDel="003B3A06">
          <w:delText xml:space="preserve">      }</w:delText>
        </w:r>
      </w:del>
    </w:p>
    <w:p w14:paraId="391C8F30" w14:textId="1D9DFBB5" w:rsidR="00F20219" w:rsidDel="003B3A06" w:rsidRDefault="00F20219" w:rsidP="00F20219">
      <w:pPr>
        <w:pStyle w:val="Codesmall"/>
        <w:rPr>
          <w:del w:id="1439" w:author="Laurence Golding" w:date="2018-09-05T08:58:00Z"/>
        </w:rPr>
      </w:pPr>
      <w:del w:id="1440" w:author="Laurence Golding" w:date="2018-09-05T08:58:00Z">
        <w:r w:rsidDel="003B3A06">
          <w:delText xml:space="preserve">    }</w:delText>
        </w:r>
      </w:del>
    </w:p>
    <w:p w14:paraId="17ADED6C" w14:textId="725E83A6" w:rsidR="00F20219" w:rsidDel="003B3A06" w:rsidRDefault="00F20219" w:rsidP="00F20219">
      <w:pPr>
        <w:pStyle w:val="Codesmall"/>
        <w:rPr>
          <w:del w:id="1441" w:author="Laurence Golding" w:date="2018-09-05T08:58:00Z"/>
        </w:rPr>
      </w:pPr>
      <w:del w:id="1442" w:author="Laurence Golding" w:date="2018-09-05T08:58:00Z">
        <w:r w:rsidDel="003B3A06">
          <w:delText xml:space="preserve">  }</w:delText>
        </w:r>
      </w:del>
    </w:p>
    <w:p w14:paraId="0679F891" w14:textId="673F65B3" w:rsidR="00F20219" w:rsidDel="003B3A06" w:rsidRDefault="00F20219" w:rsidP="00F20219">
      <w:pPr>
        <w:pStyle w:val="Codesmall"/>
        <w:rPr>
          <w:del w:id="1443" w:author="Laurence Golding" w:date="2018-09-05T08:58:00Z"/>
        </w:rPr>
      </w:pPr>
      <w:del w:id="1444" w:author="Laurence Golding" w:date="2018-09-05T08:58:00Z">
        <w:r w:rsidDel="003B3A06">
          <w:delText>}</w:delText>
        </w:r>
      </w:del>
    </w:p>
    <w:p w14:paraId="10418C39" w14:textId="2C7F6385" w:rsidR="00F20219" w:rsidDel="003B3A06" w:rsidRDefault="00F20219" w:rsidP="00F20219">
      <w:pPr>
        <w:pStyle w:val="Note"/>
        <w:rPr>
          <w:del w:id="1445" w:author="Laurence Golding" w:date="2018-09-05T08:58:00Z"/>
        </w:rPr>
      </w:pPr>
      <w:del w:id="1446"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1447" w:author="Laurence Golding" w:date="2018-09-05T08:58:00Z"/>
        </w:rPr>
      </w:pPr>
      <w:del w:id="1448"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1449" w:author="Laurence Golding" w:date="2018-09-05T08:58:00Z"/>
        </w:rPr>
      </w:pPr>
      <w:del w:id="1450"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1451" w:author="Laurence Golding" w:date="2018-09-05T08:58:00Z"/>
        </w:rPr>
      </w:pPr>
      <w:del w:id="1452"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1453" w:author="Laurence Golding" w:date="2018-09-05T08:58:00Z"/>
        </w:rPr>
      </w:pPr>
      <w:del w:id="1454"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1455" w:author="Laurence Golding" w:date="2018-09-05T08:58:00Z"/>
        </w:rPr>
      </w:pPr>
      <w:del w:id="1456"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1457" w:author="Laurence Golding" w:date="2018-09-05T08:58:00Z"/>
        </w:rPr>
      </w:pPr>
      <w:del w:id="1458"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1459" w:author="Laurence Golding" w:date="2018-09-05T08:58:00Z"/>
        </w:rPr>
      </w:pPr>
      <w:del w:id="1460"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1461" w:author="Laurence Golding" w:date="2018-09-05T08:58:00Z"/>
        </w:rPr>
      </w:pPr>
      <w:del w:id="1462" w:author="Laurence Golding" w:date="2018-09-05T08:58:00Z">
        <w:r w:rsidDel="003B3A06">
          <w:delText xml:space="preserve">      },</w:delText>
        </w:r>
      </w:del>
    </w:p>
    <w:p w14:paraId="6E3CB039" w14:textId="5F4BEDD9" w:rsidR="00F20219" w:rsidDel="003B3A06" w:rsidRDefault="00F20219" w:rsidP="00F20219">
      <w:pPr>
        <w:pStyle w:val="Codesmall"/>
        <w:rPr>
          <w:del w:id="1463" w:author="Laurence Golding" w:date="2018-09-05T08:58:00Z"/>
        </w:rPr>
      </w:pPr>
      <w:del w:id="1464"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1465" w:author="Laurence Golding" w:date="2018-09-05T08:58:00Z"/>
        </w:rPr>
      </w:pPr>
      <w:del w:id="1466" w:author="Laurence Golding" w:date="2018-09-05T08:58:00Z">
        <w:r w:rsidDel="003B3A06">
          <w:delText xml:space="preserve">    }</w:delText>
        </w:r>
      </w:del>
    </w:p>
    <w:p w14:paraId="50BEBDC3" w14:textId="3993EF45" w:rsidR="00F20219" w:rsidDel="003B3A06" w:rsidRDefault="00F20219" w:rsidP="00F20219">
      <w:pPr>
        <w:pStyle w:val="Codesmall"/>
        <w:rPr>
          <w:del w:id="1467" w:author="Laurence Golding" w:date="2018-09-05T08:58:00Z"/>
        </w:rPr>
      </w:pPr>
      <w:del w:id="1468" w:author="Laurence Golding" w:date="2018-09-05T08:58:00Z">
        <w:r w:rsidDel="003B3A06">
          <w:delText xml:space="preserve">  ]</w:delText>
        </w:r>
      </w:del>
    </w:p>
    <w:p w14:paraId="6FFDFD98" w14:textId="1E92A3C6" w:rsidR="00F20219" w:rsidDel="003B3A06" w:rsidRDefault="00F20219" w:rsidP="00F20219">
      <w:pPr>
        <w:pStyle w:val="Codesmall"/>
        <w:rPr>
          <w:del w:id="1469" w:author="Laurence Golding" w:date="2018-09-05T08:58:00Z"/>
        </w:rPr>
      </w:pPr>
      <w:del w:id="1470" w:author="Laurence Golding" w:date="2018-09-05T08:58:00Z">
        <w:r w:rsidDel="003B3A06">
          <w:delText>}</w:delText>
        </w:r>
      </w:del>
    </w:p>
    <w:p w14:paraId="497181A8" w14:textId="28D5C1CC" w:rsidR="00345B29" w:rsidRDefault="00345B29" w:rsidP="00345B29">
      <w:pPr>
        <w:pStyle w:val="Heading3"/>
      </w:pPr>
      <w:bookmarkStart w:id="1471" w:name="_Ref515624666"/>
      <w:bookmarkStart w:id="1472" w:name="_Toc516224808"/>
      <w:r>
        <w:t>Distinguishing logically identical from logically distinct results</w:t>
      </w:r>
      <w:bookmarkEnd w:id="1471"/>
      <w:bookmarkEnd w:id="1472"/>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lastRenderedPageBreak/>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1473" w:name="_Toc516224809"/>
      <w:bookmarkStart w:id="1474" w:name="_Ref493408865"/>
      <w:proofErr w:type="spellStart"/>
      <w:r>
        <w:t>i</w:t>
      </w:r>
      <w:r w:rsidR="00435405">
        <w:t>nstanceGui</w:t>
      </w:r>
      <w:r>
        <w:t>d</w:t>
      </w:r>
      <w:proofErr w:type="spellEnd"/>
      <w:r>
        <w:t xml:space="preserve"> property</w:t>
      </w:r>
      <w:bookmarkEnd w:id="1473"/>
    </w:p>
    <w:p w14:paraId="2C599143" w14:textId="1DCC51A1" w:rsidR="00376B6D" w:rsidRDefault="00376B6D" w:rsidP="00376B6D">
      <w:bookmarkStart w:id="1475"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1476" w:name="_Ref516055541"/>
      <w:bookmarkStart w:id="1477" w:name="_Toc516224810"/>
      <w:proofErr w:type="spellStart"/>
      <w:r>
        <w:t>correlationGuid</w:t>
      </w:r>
      <w:proofErr w:type="spellEnd"/>
      <w:r>
        <w:t xml:space="preserve"> property</w:t>
      </w:r>
      <w:bookmarkEnd w:id="1476"/>
      <w:bookmarkEnd w:id="1477"/>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1478" w:name="_Ref513193500"/>
      <w:bookmarkStart w:id="1479" w:name="_Ref513195673"/>
      <w:bookmarkStart w:id="1480" w:name="_Toc516224811"/>
      <w:proofErr w:type="spellStart"/>
      <w:r>
        <w:t>ruleId</w:t>
      </w:r>
      <w:proofErr w:type="spellEnd"/>
      <w:r>
        <w:t xml:space="preserve"> property</w:t>
      </w:r>
      <w:bookmarkEnd w:id="1474"/>
      <w:bookmarkEnd w:id="1475"/>
      <w:bookmarkEnd w:id="1478"/>
      <w:bookmarkEnd w:id="1479"/>
      <w:bookmarkEnd w:id="1480"/>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7ABE9107" w:rsidR="00244809" w:rsidRPr="00244809" w:rsidRDefault="00244809" w:rsidP="00244809">
      <w:r w:rsidRPr="00244809">
        <w:lastRenderedPageBreak/>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5200C67" w:rsidR="00465D52" w:rsidRDefault="004816E2" w:rsidP="00465D52">
      <w:r>
        <w:t xml:space="preserve">Some tools define multiple rules with the same id. </w:t>
      </w:r>
      <w:r w:rsidR="00465D52" w:rsidRPr="00465D52">
        <w:t>If there is more than one rule with the</w:t>
      </w:r>
      <w:r>
        <w:t xml:space="preserve"> desired</w:t>
      </w:r>
      <w:ins w:id="1481" w:author="Laurence Golding" w:date="2018-09-08T12:35:00Z">
        <w:r w:rsidR="00471FEC">
          <w:t xml:space="preserve"> id</w:t>
        </w:r>
      </w:ins>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31070">
        <w:t>3.11</w:t>
      </w:r>
      <w:r w:rsidR="00465D52">
        <w:fldChar w:fldCharType="end"/>
      </w:r>
      <w:r w:rsidR="00465D52">
        <w:t xml:space="preserve">) </w:t>
      </w:r>
      <w:r w:rsidR="00465D52" w:rsidRPr="00465D52">
        <w:t xml:space="preserve">contains a </w:t>
      </w:r>
      <w:proofErr w:type="spellStart"/>
      <w:r w:rsidR="00465D52" w:rsidRPr="00465D52">
        <w:rPr>
          <w:rStyle w:val="CODEtemp"/>
        </w:rPr>
        <w:t>r</w:t>
      </w:r>
      <w:r w:rsidR="00A8547F">
        <w:rPr>
          <w:rStyle w:val="CODEtemp"/>
        </w:rPr>
        <w:t>esources.r</w:t>
      </w:r>
      <w:r w:rsidR="00465D52" w:rsidRPr="00465D52">
        <w:rPr>
          <w:rStyle w:val="CODEtemp"/>
        </w:rPr>
        <w:t>ules</w:t>
      </w:r>
      <w:proofErr w:type="spellEnd"/>
      <w:r w:rsidR="00465D52">
        <w:t xml:space="preserve"> property (§</w:t>
      </w:r>
      <w:r w:rsidR="00465D52">
        <w:fldChar w:fldCharType="begin"/>
      </w:r>
      <w:r w:rsidR="00465D52">
        <w:instrText xml:space="preserve"> REF _Ref493404878 \r \h </w:instrText>
      </w:r>
      <w:r w:rsidR="00465D52">
        <w:fldChar w:fldCharType="separate"/>
      </w:r>
      <w:r w:rsidR="0033107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31070">
        <w:t>3.35.3</w:t>
      </w:r>
      <w:r w:rsidR="00242824">
        <w:fldChar w:fldCharType="end"/>
      </w:r>
      <w:r w:rsidR="00465D52" w:rsidRPr="00465D52">
        <w:t xml:space="preserve">), then </w:t>
      </w:r>
      <w:r>
        <w:t xml:space="preserve">instead of containing the rule id, </w:t>
      </w:r>
      <w:proofErr w:type="spellStart"/>
      <w:r w:rsidRPr="004816E2">
        <w:rPr>
          <w:rStyle w:val="CODEtemp"/>
        </w:rPr>
        <w:t>ruleId</w:t>
      </w:r>
      <w:proofErr w:type="spellEnd"/>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proofErr w:type="spellStart"/>
      <w:r w:rsidR="002E52B0">
        <w:rPr>
          <w:rStyle w:val="CODEtemp"/>
        </w:rPr>
        <w:t>resources</w:t>
      </w:r>
      <w:r w:rsidR="00465D52" w:rsidRPr="000A7DA8">
        <w:rPr>
          <w:rStyle w:val="CODEtemp"/>
        </w:rPr>
        <w:t>.rules</w:t>
      </w:r>
      <w:proofErr w:type="spellEnd"/>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3107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3107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proofErr w:type="spellStart"/>
      <w:r w:rsidRPr="000A7DA8">
        <w:rPr>
          <w:rStyle w:val="CODEtemp"/>
        </w:rPr>
        <w:t>rule</w:t>
      </w:r>
      <w:r w:rsidR="004816E2">
        <w:rPr>
          <w:rStyle w:val="CODEtemp"/>
        </w:rPr>
        <w:t>Id</w:t>
      </w:r>
      <w:proofErr w:type="spellEnd"/>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proofErr w:type="spellStart"/>
      <w:r w:rsidR="004816E2" w:rsidRPr="00431F8A">
        <w:rPr>
          <w:rStyle w:val="CODEtemp"/>
        </w:rPr>
        <w:t>resources.rules</w:t>
      </w:r>
      <w:proofErr w:type="spellEnd"/>
      <w:r w:rsidR="004816E2" w:rsidRPr="00431F8A">
        <w:rPr>
          <w:rStyle w:val="CODEtemp"/>
        </w:rPr>
        <w:t>["CA1711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15092D88"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31070">
        <w:t>3.11</w:t>
      </w:r>
      <w:r w:rsidR="00C32311">
        <w:fldChar w:fldCharType="end"/>
      </w:r>
      <w:r w:rsidR="00C32311">
        <w:t>).</w:t>
      </w:r>
    </w:p>
    <w:p w14:paraId="00325953" w14:textId="3E9AD1A0"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31070">
        <w:t>3.11.16</w:t>
      </w:r>
      <w:r w:rsidR="00C32311">
        <w:fldChar w:fldCharType="end"/>
      </w:r>
      <w:r w:rsidR="000F5B03">
        <w:t>.</w:t>
      </w:r>
    </w:p>
    <w:p w14:paraId="269975A2" w14:textId="505E054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31070">
        <w:t>3.19</w:t>
      </w:r>
      <w:r w:rsidR="00C32311">
        <w:fldChar w:fldCharType="end"/>
      </w:r>
      <w:r w:rsidR="00C32311">
        <w:t>).</w:t>
      </w:r>
    </w:p>
    <w:p w14:paraId="68428F55" w14:textId="1828B75D" w:rsidR="002E52B0" w:rsidRDefault="002E52B0" w:rsidP="002E52B0">
      <w:pPr>
        <w:pStyle w:val="Codesmall"/>
      </w:pPr>
      <w:r>
        <w:t xml:space="preserve">      "</w:t>
      </w:r>
      <w:proofErr w:type="spellStart"/>
      <w:r>
        <w:t>ruleId</w:t>
      </w:r>
      <w:proofErr w:type="spellEnd"/>
      <w:r>
        <w:t>":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5CE46F7C"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31070">
        <w:t>3.11.17</w:t>
      </w:r>
      <w:r w:rsidR="00C32311">
        <w:fldChar w:fldCharType="end"/>
      </w:r>
      <w:r w:rsidR="00C32311">
        <w:t>.</w:t>
      </w:r>
    </w:p>
    <w:p w14:paraId="57DE0082" w14:textId="05CBD82F"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31070">
        <w:t>3.35.3</w:t>
      </w:r>
      <w:r w:rsidR="00C32311">
        <w:fldChar w:fldCharType="end"/>
      </w:r>
      <w:r w:rsidR="00C32311">
        <w:t>.</w:t>
      </w:r>
    </w:p>
    <w:p w14:paraId="7AC6549D" w14:textId="140C252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31070">
        <w:t>3.36</w:t>
      </w:r>
      <w:r w:rsidR="00C32311">
        <w:fldChar w:fldCharType="end"/>
      </w:r>
      <w:r w:rsidR="00C32311">
        <w:t>).</w:t>
      </w:r>
    </w:p>
    <w:p w14:paraId="25A8FFA0" w14:textId="601BD6AD"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3107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1482" w:name="_Ref493511208"/>
      <w:bookmarkStart w:id="1483" w:name="_Toc516224812"/>
      <w:r>
        <w:t>level property</w:t>
      </w:r>
      <w:bookmarkEnd w:id="1482"/>
      <w:bookmarkEnd w:id="148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lastRenderedPageBreak/>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8A904C9" w:rsidR="00B050AF" w:rsidRDefault="00B050AF" w:rsidP="00B050AF">
      <w:r w:rsidRPr="00B050AF">
        <w:lastRenderedPageBreak/>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1484" w:name="_Ref493426628"/>
      <w:bookmarkStart w:id="1485" w:name="_Toc516224813"/>
      <w:r>
        <w:t>message property</w:t>
      </w:r>
      <w:bookmarkEnd w:id="1484"/>
      <w:bookmarkEnd w:id="1485"/>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1486" w:author="Laurence Golding" w:date="2018-09-05T08:58:00Z">
        <w:r w:rsidR="00DE7AAC" w:rsidRPr="0031494F" w:rsidDel="003B3A06">
          <w:rPr>
            <w:b/>
          </w:rPr>
          <w:delText>MAY</w:delText>
        </w:r>
        <w:r w:rsidR="00DE7AAC" w:rsidDel="003B3A06">
          <w:delText xml:space="preserve"> </w:delText>
        </w:r>
      </w:del>
      <w:ins w:id="1487" w:author="Laurence Golding" w:date="2018-09-05T08:59:00Z">
        <w:r w:rsidR="003B3A06">
          <w:rPr>
            <w:b/>
          </w:rPr>
          <w:t>SHALL</w:t>
        </w:r>
      </w:ins>
      <w:ins w:id="1488"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1489"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ins w:id="1490"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rPr>
          <w:ins w:id="1491" w:author="Laurence Golding" w:date="2018-09-05T08:59:00Z"/>
        </w:rPr>
      </w:pPr>
      <w:r>
        <w:t>]</w:t>
      </w:r>
    </w:p>
    <w:p w14:paraId="15E07533" w14:textId="77777777" w:rsidR="003B3A06" w:rsidRDefault="003B3A06" w:rsidP="003B3A06">
      <w:pPr>
        <w:rPr>
          <w:ins w:id="1492" w:author="Laurence Golding" w:date="2018-09-05T09:00:00Z"/>
        </w:rPr>
      </w:pPr>
      <w:ins w:id="1493" w:author="Laurence Golding" w:date="2018-09-05T09:00:00Z">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ins>
      <w:ins w:id="1494" w:author="Laurence Golding" w:date="2018-09-05T09:00:00Z">
        <w:r>
          <w:fldChar w:fldCharType="separate"/>
        </w:r>
        <w:r>
          <w:t>3.9.9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ins>
      <w:ins w:id="1495" w:author="Laurence Golding" w:date="2018-09-05T09:00:00Z">
        <w:r>
          <w:fldChar w:fldCharType="separate"/>
        </w:r>
        <w:r>
          <w:t>3.11.17</w:t>
        </w:r>
        <w:r>
          <w:fldChar w:fldCharType="end"/>
        </w:r>
        <w:r>
          <w:t>, §</w:t>
        </w:r>
        <w:r>
          <w:fldChar w:fldCharType="begin"/>
        </w:r>
        <w:r>
          <w:instrText xml:space="preserve"> REF _Ref508870783 \r \h </w:instrText>
        </w:r>
      </w:ins>
      <w:ins w:id="1496"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1497" w:author="Laurence Golding" w:date="2018-09-05T09:00:00Z">
        <w:r>
          <w:fldChar w:fldCharType="separate"/>
        </w:r>
        <w:r>
          <w:t>3.11</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ins>
      <w:ins w:id="1498"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1499" w:author="Laurence Golding" w:date="2018-09-05T09:00:00Z">
        <w:r>
          <w:fldChar w:fldCharType="separate"/>
        </w:r>
        <w:r>
          <w:t>3.36</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ins>
      <w:ins w:id="1500" w:author="Laurence Golding" w:date="2018-09-05T09:00:00Z">
        <w:r>
          <w:fldChar w:fldCharType="separate"/>
        </w:r>
        <w:r>
          <w:t>3.19.6</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ins>
      <w:ins w:id="1501"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1502" w:author="Laurence Golding" w:date="2018-09-05T09:01:00Z"/>
        </w:rPr>
      </w:pPr>
      <w:ins w:id="1503" w:author="Laurence Golding" w:date="2018-09-05T09:00:00Z">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ins>
      <w:ins w:id="1504" w:author="Laurence Golding" w:date="2018-09-05T09:00:00Z">
        <w:r>
          <w:fldChar w:fldCharType="separate"/>
        </w:r>
        <w:r>
          <w:t>3.9.9</w:t>
        </w:r>
        <w:r>
          <w:fldChar w:fldCharType="end"/>
        </w:r>
        <w:r>
          <w:t xml:space="preserve">, and see </w:t>
        </w:r>
        <w:bookmarkStart w:id="1505" w:name="_Hlk522873802"/>
        <w:r>
          <w:t>§</w:t>
        </w:r>
        <w:bookmarkEnd w:id="1505"/>
        <w:r>
          <w:fldChar w:fldCharType="begin"/>
        </w:r>
        <w:r>
          <w:instrText xml:space="preserve"> REF _Ref508812199 \r \h </w:instrText>
        </w:r>
      </w:ins>
      <w:ins w:id="1506" w:author="Laurence Golding" w:date="2018-09-05T09:00:00Z">
        <w:r>
          <w:fldChar w:fldCharType="separate"/>
        </w:r>
        <w:r>
          <w:t>3.9.6.2</w:t>
        </w:r>
        <w:r>
          <w:fldChar w:fldCharType="end"/>
        </w:r>
        <w:r>
          <w:t xml:space="preserve"> and §</w:t>
        </w:r>
        <w:r>
          <w:fldChar w:fldCharType="begin"/>
        </w:r>
        <w:r>
          <w:instrText xml:space="preserve"> REF _Ref508811713 \r \h </w:instrText>
        </w:r>
      </w:ins>
      <w:ins w:id="1507" w:author="Laurence Golding" w:date="2018-09-05T09:00:00Z">
        <w:r>
          <w:fldChar w:fldCharType="separate"/>
        </w:r>
        <w:r>
          <w:t>3.9.6.3</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ins>
    </w:p>
    <w:p w14:paraId="5EFCD22F" w14:textId="0F1BB714" w:rsidR="003B3A06" w:rsidRDefault="003B3A06" w:rsidP="003B3A06">
      <w:pPr>
        <w:pStyle w:val="Note"/>
        <w:rPr>
          <w:ins w:id="1508" w:author="Laurence Golding" w:date="2018-09-05T09:00:00Z"/>
        </w:rPr>
      </w:pPr>
      <w:ins w:id="1509" w:author="Laurence Golding" w:date="2018-09-05T09:00:00Z">
        <w:r>
          <w:lastRenderedPageBreak/>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ins>
    </w:p>
    <w:p w14:paraId="241838CE" w14:textId="77777777" w:rsidR="003B3A06" w:rsidRDefault="003B3A06" w:rsidP="003B3A06">
      <w:pPr>
        <w:pStyle w:val="Codesmall"/>
        <w:rPr>
          <w:ins w:id="1510" w:author="Laurence Golding" w:date="2018-09-05T09:00:00Z"/>
        </w:rPr>
      </w:pPr>
      <w:ins w:id="1511" w:author="Laurence Golding" w:date="2018-09-05T09:00:00Z">
        <w:r>
          <w:t>{                                 # A run object (§</w:t>
        </w:r>
        <w:r>
          <w:fldChar w:fldCharType="begin"/>
        </w:r>
        <w:r>
          <w:instrText xml:space="preserve"> REF _Ref493349997 \w \h </w:instrText>
        </w:r>
      </w:ins>
      <w:ins w:id="1512" w:author="Laurence Golding" w:date="2018-09-05T09:00:00Z">
        <w:r>
          <w:fldChar w:fldCharType="separate"/>
        </w:r>
        <w:r>
          <w:t>3.11</w:t>
        </w:r>
        <w:r>
          <w:fldChar w:fldCharType="end"/>
        </w:r>
        <w:r>
          <w:t>).</w:t>
        </w:r>
      </w:ins>
    </w:p>
    <w:p w14:paraId="5048079C" w14:textId="77777777" w:rsidR="003B3A06" w:rsidRDefault="003B3A06" w:rsidP="003B3A06">
      <w:pPr>
        <w:pStyle w:val="Codesmall"/>
        <w:rPr>
          <w:ins w:id="1513" w:author="Laurence Golding" w:date="2018-09-05T09:00:00Z"/>
        </w:rPr>
      </w:pPr>
      <w:ins w:id="1514" w:author="Laurence Golding" w:date="2018-09-05T09:00:00Z">
        <w:r>
          <w:t xml:space="preserve">  "results": [</w:t>
        </w:r>
      </w:ins>
    </w:p>
    <w:p w14:paraId="7658BE2A" w14:textId="77777777" w:rsidR="003B3A06" w:rsidRDefault="003B3A06" w:rsidP="003B3A06">
      <w:pPr>
        <w:pStyle w:val="Codesmall"/>
        <w:rPr>
          <w:ins w:id="1515" w:author="Laurence Golding" w:date="2018-09-05T09:00:00Z"/>
        </w:rPr>
      </w:pPr>
      <w:ins w:id="1516" w:author="Laurence Golding" w:date="2018-09-05T09:00:00Z">
        <w:r>
          <w:t xml:space="preserve">    {                             # A result object (§</w:t>
        </w:r>
        <w:r>
          <w:fldChar w:fldCharType="begin"/>
        </w:r>
        <w:r>
          <w:instrText xml:space="preserve"> REF _Ref493350984 \w \h </w:instrText>
        </w:r>
      </w:ins>
      <w:ins w:id="1517" w:author="Laurence Golding" w:date="2018-09-05T09:00:00Z">
        <w:r>
          <w:fldChar w:fldCharType="separate"/>
        </w:r>
        <w:r>
          <w:t>3.19</w:t>
        </w:r>
        <w:r>
          <w:fldChar w:fldCharType="end"/>
        </w:r>
        <w:r>
          <w:t>).</w:t>
        </w:r>
      </w:ins>
    </w:p>
    <w:p w14:paraId="458450F0" w14:textId="77777777" w:rsidR="003B3A06" w:rsidRDefault="003B3A06" w:rsidP="003B3A06">
      <w:pPr>
        <w:pStyle w:val="Codesmall"/>
        <w:rPr>
          <w:ins w:id="1518" w:author="Laurence Golding" w:date="2018-09-05T09:00:00Z"/>
        </w:rPr>
      </w:pPr>
      <w:ins w:id="1519" w:author="Laurence Golding" w:date="2018-09-05T09:00:00Z">
        <w:r>
          <w:t xml:space="preserve">      "</w:t>
        </w:r>
        <w:proofErr w:type="spellStart"/>
        <w:r>
          <w:t>ruleId</w:t>
        </w:r>
        <w:proofErr w:type="spellEnd"/>
        <w:r>
          <w:t>": "CA2101",</w:t>
        </w:r>
      </w:ins>
    </w:p>
    <w:p w14:paraId="0021CE73" w14:textId="77777777" w:rsidR="003B3A06" w:rsidRDefault="003B3A06" w:rsidP="003B3A06">
      <w:pPr>
        <w:pStyle w:val="Codesmall"/>
        <w:rPr>
          <w:ins w:id="1520" w:author="Laurence Golding" w:date="2018-09-05T09:00:00Z"/>
        </w:rPr>
      </w:pPr>
      <w:ins w:id="1521" w:author="Laurence Golding" w:date="2018-09-05T09:00:00Z">
        <w:r>
          <w:t xml:space="preserve">      "message": {</w:t>
        </w:r>
      </w:ins>
    </w:p>
    <w:p w14:paraId="2BF9BB4A" w14:textId="77777777" w:rsidR="003B3A06" w:rsidRDefault="003B3A06" w:rsidP="003B3A06">
      <w:pPr>
        <w:pStyle w:val="Codesmall"/>
        <w:rPr>
          <w:ins w:id="1522" w:author="Laurence Golding" w:date="2018-09-05T09:00:00Z"/>
        </w:rPr>
      </w:pPr>
      <w:ins w:id="1523" w:author="Laurence Golding" w:date="2018-09-05T09:00:00Z">
        <w:r>
          <w:t xml:space="preserve">        "</w:t>
        </w:r>
        <w:proofErr w:type="spellStart"/>
        <w:r>
          <w:t>messageId</w:t>
        </w:r>
        <w:proofErr w:type="spellEnd"/>
        <w:r>
          <w:t>": "default"</w:t>
        </w:r>
      </w:ins>
    </w:p>
    <w:p w14:paraId="2692D17D" w14:textId="77777777" w:rsidR="003B3A06" w:rsidRDefault="003B3A06" w:rsidP="003B3A06">
      <w:pPr>
        <w:pStyle w:val="Codesmall"/>
        <w:rPr>
          <w:ins w:id="1524" w:author="Laurence Golding" w:date="2018-09-05T09:00:00Z"/>
        </w:rPr>
      </w:pPr>
      <w:ins w:id="1525" w:author="Laurence Golding" w:date="2018-09-05T09:00:00Z">
        <w:r>
          <w:t xml:space="preserve">      },</w:t>
        </w:r>
      </w:ins>
    </w:p>
    <w:p w14:paraId="697B74D6" w14:textId="77777777" w:rsidR="003B3A06" w:rsidRDefault="003B3A06" w:rsidP="003B3A06">
      <w:pPr>
        <w:pStyle w:val="Codesmall"/>
        <w:rPr>
          <w:ins w:id="1526" w:author="Laurence Golding" w:date="2018-09-05T09:00:00Z"/>
        </w:rPr>
      </w:pPr>
      <w:ins w:id="1527" w:author="Laurence Golding" w:date="2018-09-05T09:00:00Z">
        <w:r>
          <w:t xml:space="preserve">      ...</w:t>
        </w:r>
      </w:ins>
    </w:p>
    <w:p w14:paraId="403E1A12" w14:textId="77777777" w:rsidR="003B3A06" w:rsidRDefault="003B3A06" w:rsidP="003B3A06">
      <w:pPr>
        <w:pStyle w:val="Codesmall"/>
        <w:rPr>
          <w:ins w:id="1528" w:author="Laurence Golding" w:date="2018-09-05T09:00:00Z"/>
        </w:rPr>
      </w:pPr>
      <w:ins w:id="1529" w:author="Laurence Golding" w:date="2018-09-05T09:00:00Z">
        <w:r>
          <w:t xml:space="preserve">    }</w:t>
        </w:r>
      </w:ins>
    </w:p>
    <w:p w14:paraId="297B06B2" w14:textId="77777777" w:rsidR="003B3A06" w:rsidRDefault="003B3A06" w:rsidP="003B3A06">
      <w:pPr>
        <w:pStyle w:val="Codesmall"/>
        <w:rPr>
          <w:ins w:id="1530" w:author="Laurence Golding" w:date="2018-09-05T09:00:00Z"/>
        </w:rPr>
      </w:pPr>
      <w:ins w:id="1531" w:author="Laurence Golding" w:date="2018-09-05T09:00:00Z">
        <w:r>
          <w:t xml:space="preserve">  ],</w:t>
        </w:r>
      </w:ins>
    </w:p>
    <w:p w14:paraId="6FBCB28D" w14:textId="77777777" w:rsidR="003B3A06" w:rsidRDefault="003B3A06" w:rsidP="003B3A06">
      <w:pPr>
        <w:pStyle w:val="Codesmall"/>
        <w:rPr>
          <w:ins w:id="1532" w:author="Laurence Golding" w:date="2018-09-05T09:00:00Z"/>
        </w:rPr>
      </w:pPr>
    </w:p>
    <w:p w14:paraId="351ACDE6" w14:textId="77777777" w:rsidR="003B3A06" w:rsidRDefault="003B3A06" w:rsidP="003B3A06">
      <w:pPr>
        <w:pStyle w:val="Codesmall"/>
        <w:rPr>
          <w:ins w:id="1533" w:author="Laurence Golding" w:date="2018-09-05T09:00:00Z"/>
        </w:rPr>
      </w:pPr>
      <w:ins w:id="1534" w:author="Laurence Golding" w:date="2018-09-05T09:00:00Z">
        <w:r>
          <w:t xml:space="preserve">  "resources": {                  # A resources object (§</w:t>
        </w:r>
        <w:r>
          <w:fldChar w:fldCharType="begin"/>
        </w:r>
        <w:r>
          <w:instrText xml:space="preserve"> REF _Ref508812750 \r \h </w:instrText>
        </w:r>
      </w:ins>
      <w:ins w:id="1535" w:author="Laurence Golding" w:date="2018-09-05T09:00:00Z">
        <w:r>
          <w:fldChar w:fldCharType="separate"/>
        </w:r>
        <w:r>
          <w:t>3.35</w:t>
        </w:r>
        <w:r>
          <w:fldChar w:fldCharType="end"/>
        </w:r>
        <w:r>
          <w:t>).</w:t>
        </w:r>
      </w:ins>
    </w:p>
    <w:p w14:paraId="6059C200" w14:textId="77777777" w:rsidR="003B3A06" w:rsidRDefault="003B3A06" w:rsidP="003B3A06">
      <w:pPr>
        <w:pStyle w:val="Codesmall"/>
        <w:rPr>
          <w:ins w:id="1536" w:author="Laurence Golding" w:date="2018-09-05T09:00:00Z"/>
        </w:rPr>
      </w:pPr>
      <w:ins w:id="1537" w:author="Laurence Golding" w:date="2018-09-05T09:00:00Z">
        <w:r>
          <w:t xml:space="preserve">    "rules": {</w:t>
        </w:r>
      </w:ins>
    </w:p>
    <w:p w14:paraId="6E7464D8" w14:textId="77777777" w:rsidR="003B3A06" w:rsidRDefault="003B3A06" w:rsidP="003B3A06">
      <w:pPr>
        <w:pStyle w:val="Codesmall"/>
        <w:rPr>
          <w:ins w:id="1538" w:author="Laurence Golding" w:date="2018-09-05T09:00:00Z"/>
        </w:rPr>
      </w:pPr>
      <w:ins w:id="1539" w:author="Laurence Golding" w:date="2018-09-05T09:00:00Z">
        <w:r>
          <w:t xml:space="preserve">      "CA2101": {</w:t>
        </w:r>
      </w:ins>
    </w:p>
    <w:p w14:paraId="024DB36D" w14:textId="77777777" w:rsidR="003B3A06" w:rsidRDefault="003B3A06" w:rsidP="003B3A06">
      <w:pPr>
        <w:pStyle w:val="Codesmall"/>
        <w:rPr>
          <w:ins w:id="1540" w:author="Laurence Golding" w:date="2018-09-05T09:00:00Z"/>
        </w:rPr>
      </w:pPr>
      <w:ins w:id="1541" w:author="Laurence Golding" w:date="2018-09-05T09:00:00Z">
        <w:r>
          <w:t xml:space="preserve">        "id": "CA2101",</w:t>
        </w:r>
      </w:ins>
    </w:p>
    <w:p w14:paraId="79E900EF" w14:textId="77777777" w:rsidR="003B3A06" w:rsidRDefault="003B3A06" w:rsidP="003B3A06">
      <w:pPr>
        <w:pStyle w:val="Codesmall"/>
        <w:rPr>
          <w:ins w:id="1542" w:author="Laurence Golding" w:date="2018-09-05T09:00:00Z"/>
        </w:rPr>
      </w:pPr>
      <w:ins w:id="1543" w:author="Laurence Golding" w:date="2018-09-05T09:00:00Z">
        <w:r>
          <w:t xml:space="preserve">        "</w:t>
        </w:r>
        <w:proofErr w:type="spellStart"/>
        <w:r>
          <w:t>messageStrings</w:t>
        </w:r>
        <w:proofErr w:type="spellEnd"/>
        <w:r>
          <w:t>": {</w:t>
        </w:r>
      </w:ins>
    </w:p>
    <w:p w14:paraId="7AD5D4B2" w14:textId="77777777" w:rsidR="003B3A06" w:rsidRDefault="003B3A06" w:rsidP="003B3A06">
      <w:pPr>
        <w:pStyle w:val="Codesmall"/>
        <w:rPr>
          <w:ins w:id="1544" w:author="Laurence Golding" w:date="2018-09-05T09:00:00Z"/>
        </w:rPr>
      </w:pPr>
      <w:ins w:id="1545" w:author="Laurence Golding" w:date="2018-09-05T09:00:00Z">
        <w:r>
          <w:t xml:space="preserve">          "default": "This is the default message for this rule.",</w:t>
        </w:r>
      </w:ins>
    </w:p>
    <w:p w14:paraId="784DBBF4" w14:textId="77777777" w:rsidR="003B3A06" w:rsidRDefault="003B3A06" w:rsidP="003B3A06">
      <w:pPr>
        <w:pStyle w:val="Codesmall"/>
        <w:rPr>
          <w:ins w:id="1546" w:author="Laurence Golding" w:date="2018-09-05T09:00:00Z"/>
        </w:rPr>
      </w:pPr>
      <w:ins w:id="1547" w:author="Laurence Golding" w:date="2018-09-05T09:00:00Z">
        <w:r>
          <w:t xml:space="preserve">          "special": "This is another message for this rule, used in special cases."</w:t>
        </w:r>
      </w:ins>
    </w:p>
    <w:p w14:paraId="59307341" w14:textId="77777777" w:rsidR="003B3A06" w:rsidRDefault="003B3A06" w:rsidP="003B3A06">
      <w:pPr>
        <w:pStyle w:val="Codesmall"/>
        <w:rPr>
          <w:ins w:id="1548" w:author="Laurence Golding" w:date="2018-09-05T09:00:00Z"/>
        </w:rPr>
      </w:pPr>
      <w:ins w:id="1549" w:author="Laurence Golding" w:date="2018-09-05T09:00:00Z">
        <w:r>
          <w:t xml:space="preserve">        },</w:t>
        </w:r>
      </w:ins>
    </w:p>
    <w:p w14:paraId="32C268F2" w14:textId="77777777" w:rsidR="003B3A06" w:rsidRDefault="003B3A06" w:rsidP="003B3A06">
      <w:pPr>
        <w:pStyle w:val="Codesmall"/>
        <w:rPr>
          <w:ins w:id="1550" w:author="Laurence Golding" w:date="2018-09-05T09:00:00Z"/>
        </w:rPr>
      </w:pPr>
      <w:ins w:id="1551" w:author="Laurence Golding" w:date="2018-09-05T09:00:00Z">
        <w:r>
          <w:t xml:space="preserve">        "</w:t>
        </w:r>
        <w:proofErr w:type="spellStart"/>
        <w:r>
          <w:t>richMessageStrings</w:t>
        </w:r>
        <w:proofErr w:type="spellEnd"/>
        <w:r>
          <w:t>": {</w:t>
        </w:r>
      </w:ins>
    </w:p>
    <w:p w14:paraId="6740C7B4" w14:textId="77777777" w:rsidR="003B3A06" w:rsidRDefault="003B3A06" w:rsidP="003B3A06">
      <w:pPr>
        <w:pStyle w:val="Codesmall"/>
        <w:rPr>
          <w:ins w:id="1552" w:author="Laurence Golding" w:date="2018-09-05T09:00:00Z"/>
        </w:rPr>
      </w:pPr>
      <w:ins w:id="1553" w:author="Laurence Golding" w:date="2018-09-05T09:00:00Z">
        <w:r>
          <w:t xml:space="preserve">          "default": "This is _the_ default message for **this** rule.",</w:t>
        </w:r>
      </w:ins>
    </w:p>
    <w:p w14:paraId="3B3A42A5" w14:textId="77777777" w:rsidR="003B3A06" w:rsidRDefault="003B3A06" w:rsidP="003B3A06">
      <w:pPr>
        <w:pStyle w:val="Codesmall"/>
        <w:rPr>
          <w:ins w:id="1554" w:author="Laurence Golding" w:date="2018-09-05T09:00:00Z"/>
        </w:rPr>
      </w:pPr>
      <w:ins w:id="1555" w:author="Laurence Golding" w:date="2018-09-05T09:00:00Z">
        <w:r>
          <w:t xml:space="preserve">          "special": "This is another message for this rule, used in </w:t>
        </w:r>
        <w:proofErr w:type="spellStart"/>
        <w:r>
          <w:t>special_cases</w:t>
        </w:r>
        <w:proofErr w:type="spellEnd"/>
        <w:r>
          <w:t>."</w:t>
        </w:r>
      </w:ins>
    </w:p>
    <w:p w14:paraId="451B9041" w14:textId="77777777" w:rsidR="003B3A06" w:rsidRDefault="003B3A06" w:rsidP="003B3A06">
      <w:pPr>
        <w:pStyle w:val="Codesmall"/>
        <w:rPr>
          <w:ins w:id="1556" w:author="Laurence Golding" w:date="2018-09-05T09:00:00Z"/>
        </w:rPr>
      </w:pPr>
      <w:ins w:id="1557" w:author="Laurence Golding" w:date="2018-09-05T09:00:00Z">
        <w:r>
          <w:t xml:space="preserve">        }</w:t>
        </w:r>
      </w:ins>
    </w:p>
    <w:p w14:paraId="4D79DF0F" w14:textId="77777777" w:rsidR="003B3A06" w:rsidRDefault="003B3A06" w:rsidP="003B3A06">
      <w:pPr>
        <w:pStyle w:val="Codesmall"/>
        <w:rPr>
          <w:ins w:id="1558" w:author="Laurence Golding" w:date="2018-09-05T09:00:00Z"/>
        </w:rPr>
      </w:pPr>
      <w:ins w:id="1559" w:author="Laurence Golding" w:date="2018-09-05T09:00:00Z">
        <w:r>
          <w:t xml:space="preserve">      }</w:t>
        </w:r>
      </w:ins>
    </w:p>
    <w:p w14:paraId="576F2D4C" w14:textId="77777777" w:rsidR="003B3A06" w:rsidRDefault="003B3A06" w:rsidP="003B3A06">
      <w:pPr>
        <w:pStyle w:val="Codesmall"/>
        <w:rPr>
          <w:ins w:id="1560" w:author="Laurence Golding" w:date="2018-09-05T09:00:00Z"/>
        </w:rPr>
      </w:pPr>
      <w:ins w:id="1561" w:author="Laurence Golding" w:date="2018-09-05T09:00:00Z">
        <w:r>
          <w:t xml:space="preserve">    }</w:t>
        </w:r>
      </w:ins>
    </w:p>
    <w:p w14:paraId="5F299732" w14:textId="77777777" w:rsidR="003B3A06" w:rsidRDefault="003B3A06" w:rsidP="003B3A06">
      <w:pPr>
        <w:pStyle w:val="Codesmall"/>
        <w:rPr>
          <w:ins w:id="1562" w:author="Laurence Golding" w:date="2018-09-05T09:00:00Z"/>
        </w:rPr>
      </w:pPr>
      <w:ins w:id="1563" w:author="Laurence Golding" w:date="2018-09-05T09:00:00Z">
        <w:r>
          <w:t xml:space="preserve">  }</w:t>
        </w:r>
      </w:ins>
    </w:p>
    <w:p w14:paraId="599A4A28" w14:textId="77777777" w:rsidR="003B3A06" w:rsidRDefault="003B3A06" w:rsidP="003B3A06">
      <w:pPr>
        <w:pStyle w:val="Codesmall"/>
        <w:rPr>
          <w:ins w:id="1564" w:author="Laurence Golding" w:date="2018-09-05T09:00:00Z"/>
        </w:rPr>
      </w:pPr>
      <w:ins w:id="1565"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1566" w:author="Laurence Golding" w:date="2018-09-05T09:01:00Z"/>
        </w:rPr>
      </w:pPr>
      <w:bookmarkStart w:id="1567" w:name="_Ref508874628"/>
      <w:bookmarkStart w:id="1568" w:name="_Toc516224814"/>
      <w:bookmarkStart w:id="1569" w:name="_Hlk513212230"/>
      <w:del w:id="1570" w:author="Laurence Golding" w:date="2018-09-05T09:01:00Z">
        <w:r w:rsidDel="003B3A06">
          <w:delText>ruleMessageId property</w:delText>
        </w:r>
        <w:bookmarkEnd w:id="1567"/>
        <w:bookmarkEnd w:id="1568"/>
      </w:del>
    </w:p>
    <w:bookmarkEnd w:id="1569"/>
    <w:p w14:paraId="4698A3C5" w14:textId="0D6BEBCA" w:rsidR="00C55966" w:rsidDel="003B3A06" w:rsidRDefault="00C55966" w:rsidP="00C55966">
      <w:pPr>
        <w:rPr>
          <w:del w:id="1571" w:author="Laurence Golding" w:date="2018-09-05T09:01:00Z"/>
        </w:rPr>
      </w:pPr>
      <w:del w:id="1572"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1573" w:author="Laurence Golding" w:date="2018-09-05T09:01:00Z"/>
        </w:rPr>
      </w:pPr>
      <w:del w:id="1574"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1575" w:author="Laurence Golding" w:date="2018-09-05T09:01:00Z"/>
        </w:rPr>
      </w:pPr>
      <w:del w:id="1576"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1577" w:author="Laurence Golding" w:date="2018-09-05T09:01:00Z"/>
        </w:rPr>
      </w:pPr>
      <w:del w:id="1578"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1579" w:author="Laurence Golding" w:date="2018-09-05T09:01:00Z"/>
        </w:rPr>
      </w:pPr>
      <w:del w:id="1580" w:author="Laurence Golding" w:date="2018-09-05T09:01:00Z">
        <w:r w:rsidDel="003B3A06">
          <w:delText xml:space="preserve">  "results": [</w:delText>
        </w:r>
      </w:del>
    </w:p>
    <w:p w14:paraId="2B8EC048" w14:textId="47C07997" w:rsidR="00C55966" w:rsidDel="003B3A06" w:rsidRDefault="00C55966" w:rsidP="00C55966">
      <w:pPr>
        <w:pStyle w:val="Codesmall"/>
        <w:rPr>
          <w:del w:id="1581" w:author="Laurence Golding" w:date="2018-09-05T09:01:00Z"/>
        </w:rPr>
      </w:pPr>
      <w:del w:id="1582"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1583" w:author="Laurence Golding" w:date="2018-09-05T09:01:00Z"/>
        </w:rPr>
      </w:pPr>
      <w:del w:id="1584"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1585" w:author="Laurence Golding" w:date="2018-09-05T09:01:00Z"/>
        </w:rPr>
      </w:pPr>
      <w:del w:id="1586"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1587" w:author="Laurence Golding" w:date="2018-09-05T09:01:00Z"/>
        </w:rPr>
      </w:pPr>
      <w:del w:id="1588" w:author="Laurence Golding" w:date="2018-09-05T09:01:00Z">
        <w:r w:rsidDel="003B3A06">
          <w:delText xml:space="preserve">      ...</w:delText>
        </w:r>
      </w:del>
    </w:p>
    <w:p w14:paraId="5C03FE41" w14:textId="50D3D3E3" w:rsidR="00C55966" w:rsidDel="003B3A06" w:rsidRDefault="00C55966" w:rsidP="00C55966">
      <w:pPr>
        <w:pStyle w:val="Codesmall"/>
        <w:rPr>
          <w:del w:id="1589" w:author="Laurence Golding" w:date="2018-09-05T09:01:00Z"/>
        </w:rPr>
      </w:pPr>
      <w:del w:id="1590" w:author="Laurence Golding" w:date="2018-09-05T09:01:00Z">
        <w:r w:rsidDel="003B3A06">
          <w:delText xml:space="preserve">    }</w:delText>
        </w:r>
      </w:del>
    </w:p>
    <w:p w14:paraId="203DD7E9" w14:textId="363C123C" w:rsidR="00C55966" w:rsidDel="003B3A06" w:rsidRDefault="00C55966" w:rsidP="00C55966">
      <w:pPr>
        <w:pStyle w:val="Codesmall"/>
        <w:rPr>
          <w:del w:id="1591" w:author="Laurence Golding" w:date="2018-09-05T09:01:00Z"/>
        </w:rPr>
      </w:pPr>
      <w:del w:id="1592" w:author="Laurence Golding" w:date="2018-09-05T09:01:00Z">
        <w:r w:rsidDel="003B3A06">
          <w:delText xml:space="preserve">  ],</w:delText>
        </w:r>
      </w:del>
    </w:p>
    <w:p w14:paraId="7F90C661" w14:textId="39944876" w:rsidR="00C55966" w:rsidDel="003B3A06" w:rsidRDefault="00C55966" w:rsidP="00C55966">
      <w:pPr>
        <w:pStyle w:val="Codesmall"/>
        <w:rPr>
          <w:del w:id="1593" w:author="Laurence Golding" w:date="2018-09-05T09:01:00Z"/>
        </w:rPr>
      </w:pPr>
    </w:p>
    <w:p w14:paraId="7017750A" w14:textId="475EC026" w:rsidR="00C55966" w:rsidDel="003B3A06" w:rsidRDefault="00C55966" w:rsidP="00C55966">
      <w:pPr>
        <w:pStyle w:val="Codesmall"/>
        <w:rPr>
          <w:del w:id="1594" w:author="Laurence Golding" w:date="2018-09-05T09:01:00Z"/>
        </w:rPr>
      </w:pPr>
      <w:del w:id="1595"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1596" w:author="Laurence Golding" w:date="2018-09-05T09:01:00Z"/>
        </w:rPr>
      </w:pPr>
      <w:del w:id="1597" w:author="Laurence Golding" w:date="2018-09-05T09:01:00Z">
        <w:r w:rsidDel="003B3A06">
          <w:delText xml:space="preserve">    "rules": {</w:delText>
        </w:r>
      </w:del>
    </w:p>
    <w:p w14:paraId="34F4650B" w14:textId="59EADAB5" w:rsidR="00C55966" w:rsidDel="003B3A06" w:rsidRDefault="00C55966" w:rsidP="00C55966">
      <w:pPr>
        <w:pStyle w:val="Codesmall"/>
        <w:rPr>
          <w:del w:id="1598" w:author="Laurence Golding" w:date="2018-09-05T09:01:00Z"/>
        </w:rPr>
      </w:pPr>
      <w:del w:id="1599" w:author="Laurence Golding" w:date="2018-09-05T09:01:00Z">
        <w:r w:rsidDel="003B3A06">
          <w:delText xml:space="preserve">      "CA2101": {</w:delText>
        </w:r>
      </w:del>
    </w:p>
    <w:p w14:paraId="1ED51C15" w14:textId="0E18084D" w:rsidR="00C55966" w:rsidDel="003B3A06" w:rsidRDefault="00C55966" w:rsidP="00C55966">
      <w:pPr>
        <w:pStyle w:val="Codesmall"/>
        <w:rPr>
          <w:del w:id="1600" w:author="Laurence Golding" w:date="2018-09-05T09:01:00Z"/>
        </w:rPr>
      </w:pPr>
      <w:del w:id="1601" w:author="Laurence Golding" w:date="2018-09-05T09:01:00Z">
        <w:r w:rsidDel="003B3A06">
          <w:delText xml:space="preserve">        "id": "CA2101",</w:delText>
        </w:r>
      </w:del>
    </w:p>
    <w:p w14:paraId="70A3173C" w14:textId="55612030" w:rsidR="00C55966" w:rsidDel="003B3A06" w:rsidRDefault="00C55966" w:rsidP="00C55966">
      <w:pPr>
        <w:pStyle w:val="Codesmall"/>
        <w:rPr>
          <w:del w:id="1602" w:author="Laurence Golding" w:date="2018-09-05T09:01:00Z"/>
        </w:rPr>
      </w:pPr>
      <w:del w:id="1603" w:author="Laurence Golding" w:date="2018-09-05T09:01:00Z">
        <w:r w:rsidDel="003B3A06">
          <w:delText xml:space="preserve">        "messageStrings": {</w:delText>
        </w:r>
      </w:del>
    </w:p>
    <w:p w14:paraId="3BBF4F2F" w14:textId="08091E4C" w:rsidR="00C55966" w:rsidDel="003B3A06" w:rsidRDefault="00C55966" w:rsidP="00C55966">
      <w:pPr>
        <w:pStyle w:val="Codesmall"/>
        <w:rPr>
          <w:del w:id="1604" w:author="Laurence Golding" w:date="2018-09-05T09:01:00Z"/>
        </w:rPr>
      </w:pPr>
      <w:del w:id="1605"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1606" w:author="Laurence Golding" w:date="2018-09-05T09:01:00Z"/>
        </w:rPr>
      </w:pPr>
      <w:del w:id="1607"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1608" w:author="Laurence Golding" w:date="2018-09-05T09:01:00Z"/>
        </w:rPr>
      </w:pPr>
      <w:del w:id="1609" w:author="Laurence Golding" w:date="2018-09-05T09:01:00Z">
        <w:r w:rsidDel="003B3A06">
          <w:lastRenderedPageBreak/>
          <w:delText xml:space="preserve">        }</w:delText>
        </w:r>
        <w:r w:rsidR="00BB40BE" w:rsidDel="003B3A06">
          <w:delText>,</w:delText>
        </w:r>
      </w:del>
    </w:p>
    <w:p w14:paraId="039CD545" w14:textId="199955DC" w:rsidR="00BB40BE" w:rsidDel="003B3A06" w:rsidRDefault="00BB40BE" w:rsidP="00C55966">
      <w:pPr>
        <w:pStyle w:val="Codesmall"/>
        <w:rPr>
          <w:del w:id="1610" w:author="Laurence Golding" w:date="2018-09-05T09:01:00Z"/>
        </w:rPr>
      </w:pPr>
      <w:del w:id="1611"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1612" w:author="Laurence Golding" w:date="2018-09-05T09:01:00Z"/>
        </w:rPr>
      </w:pPr>
      <w:del w:id="1613"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1614" w:author="Laurence Golding" w:date="2018-09-05T09:01:00Z"/>
        </w:rPr>
      </w:pPr>
      <w:del w:id="1615"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1616" w:author="Laurence Golding" w:date="2018-09-05T09:01:00Z"/>
        </w:rPr>
      </w:pPr>
      <w:del w:id="1617" w:author="Laurence Golding" w:date="2018-09-05T09:01:00Z">
        <w:r w:rsidDel="003B3A06">
          <w:delText xml:space="preserve">        }</w:delText>
        </w:r>
      </w:del>
    </w:p>
    <w:p w14:paraId="2964EE0A" w14:textId="32705F75" w:rsidR="00C55966" w:rsidDel="003B3A06" w:rsidRDefault="00C55966" w:rsidP="00C55966">
      <w:pPr>
        <w:pStyle w:val="Codesmall"/>
        <w:rPr>
          <w:del w:id="1618" w:author="Laurence Golding" w:date="2018-09-05T09:01:00Z"/>
        </w:rPr>
      </w:pPr>
      <w:del w:id="1619" w:author="Laurence Golding" w:date="2018-09-05T09:01:00Z">
        <w:r w:rsidDel="003B3A06">
          <w:delText xml:space="preserve">      }</w:delText>
        </w:r>
      </w:del>
    </w:p>
    <w:p w14:paraId="200CC270" w14:textId="6732E7FA" w:rsidR="00C55966" w:rsidDel="003B3A06" w:rsidRDefault="00C55966" w:rsidP="00C55966">
      <w:pPr>
        <w:pStyle w:val="Codesmall"/>
        <w:rPr>
          <w:del w:id="1620" w:author="Laurence Golding" w:date="2018-09-05T09:01:00Z"/>
        </w:rPr>
      </w:pPr>
      <w:del w:id="1621" w:author="Laurence Golding" w:date="2018-09-05T09:01:00Z">
        <w:r w:rsidDel="003B3A06">
          <w:delText xml:space="preserve">    }</w:delText>
        </w:r>
      </w:del>
    </w:p>
    <w:p w14:paraId="248BFD22" w14:textId="6CE8C4DC" w:rsidR="00C55966" w:rsidDel="003B3A06" w:rsidRDefault="00C55966" w:rsidP="00C55966">
      <w:pPr>
        <w:pStyle w:val="Codesmall"/>
        <w:rPr>
          <w:del w:id="1622" w:author="Laurence Golding" w:date="2018-09-05T09:01:00Z"/>
        </w:rPr>
      </w:pPr>
      <w:del w:id="1623" w:author="Laurence Golding" w:date="2018-09-05T09:01:00Z">
        <w:r w:rsidDel="003B3A06">
          <w:delText xml:space="preserve">  }</w:delText>
        </w:r>
      </w:del>
    </w:p>
    <w:p w14:paraId="297ACEE7" w14:textId="63C5C80F" w:rsidR="00C55966" w:rsidDel="003B3A06" w:rsidRDefault="00C55966" w:rsidP="00C55966">
      <w:pPr>
        <w:pStyle w:val="Codesmall"/>
        <w:rPr>
          <w:del w:id="1624" w:author="Laurence Golding" w:date="2018-09-05T09:01:00Z"/>
        </w:rPr>
      </w:pPr>
      <w:del w:id="1625" w:author="Laurence Golding" w:date="2018-09-05T09:01:00Z">
        <w:r w:rsidDel="003B3A06">
          <w:delText>}</w:delText>
        </w:r>
      </w:del>
    </w:p>
    <w:p w14:paraId="4765C273" w14:textId="35267228" w:rsidR="00B541E2" w:rsidDel="003B3A06" w:rsidRDefault="00B541E2" w:rsidP="00B541E2">
      <w:pPr>
        <w:rPr>
          <w:del w:id="1626" w:author="Laurence Golding" w:date="2018-09-05T09:01:00Z"/>
        </w:rPr>
      </w:pPr>
      <w:bookmarkStart w:id="1627" w:name="_Hlk513212229"/>
      <w:del w:id="1628"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1629" w:author="Laurence Golding" w:date="2018-09-05T09:01:00Z"/>
        </w:rPr>
      </w:pPr>
      <w:del w:id="1630"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1631" w:author="Laurence Golding" w:date="2018-09-05T09:01:00Z"/>
        </w:rPr>
      </w:pPr>
      <w:del w:id="1632"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1633" w:author="Laurence Golding" w:date="2018-09-05T09:01:00Z"/>
        </w:rPr>
      </w:pPr>
      <w:del w:id="1634" w:author="Laurence Golding" w:date="2018-09-05T09:01:00Z">
        <w:r w:rsidDel="003B3A06">
          <w:delText xml:space="preserve">  "results": [</w:delText>
        </w:r>
      </w:del>
    </w:p>
    <w:p w14:paraId="720757A8" w14:textId="031BEF0A" w:rsidR="00B541E2" w:rsidDel="003B3A06" w:rsidRDefault="00B541E2" w:rsidP="00B541E2">
      <w:pPr>
        <w:pStyle w:val="Codesmall"/>
        <w:rPr>
          <w:del w:id="1635" w:author="Laurence Golding" w:date="2018-09-05T09:01:00Z"/>
        </w:rPr>
      </w:pPr>
      <w:del w:id="1636"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1637" w:author="Laurence Golding" w:date="2018-09-05T09:01:00Z"/>
        </w:rPr>
      </w:pPr>
      <w:del w:id="1638" w:author="Laurence Golding" w:date="2018-09-05T09:01:00Z">
        <w:r w:rsidDel="003B3A06">
          <w:delText xml:space="preserve">      "ruleId": "CA2101",</w:delText>
        </w:r>
      </w:del>
    </w:p>
    <w:p w14:paraId="7C0B5549" w14:textId="205478D1" w:rsidR="00B541E2" w:rsidDel="003B3A06" w:rsidRDefault="00B541E2" w:rsidP="00B541E2">
      <w:pPr>
        <w:pStyle w:val="Codesmall"/>
        <w:rPr>
          <w:del w:id="1639" w:author="Laurence Golding" w:date="2018-09-05T09:01:00Z"/>
        </w:rPr>
      </w:pPr>
      <w:del w:id="1640"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1641" w:author="Laurence Golding" w:date="2018-09-05T09:01:00Z"/>
        </w:rPr>
      </w:pPr>
      <w:del w:id="1642" w:author="Laurence Golding" w:date="2018-09-05T09:01:00Z">
        <w:r w:rsidDel="003B3A06">
          <w:delText xml:space="preserve">      "message": {</w:delText>
        </w:r>
      </w:del>
    </w:p>
    <w:p w14:paraId="2D6C6007" w14:textId="266BF8F0" w:rsidR="00B541E2" w:rsidDel="003B3A06" w:rsidRDefault="00B541E2" w:rsidP="00B541E2">
      <w:pPr>
        <w:pStyle w:val="Codesmall"/>
        <w:rPr>
          <w:del w:id="1643" w:author="Laurence Golding" w:date="2018-09-05T09:01:00Z"/>
        </w:rPr>
      </w:pPr>
      <w:del w:id="1644" w:author="Laurence Golding" w:date="2018-09-05T09:01:00Z">
        <w:r w:rsidDel="003B3A06">
          <w:delText xml:space="preserve">        "arguments": [</w:delText>
        </w:r>
      </w:del>
    </w:p>
    <w:p w14:paraId="31ACBD04" w14:textId="20046D61" w:rsidR="00B541E2" w:rsidDel="003B3A06" w:rsidRDefault="00B541E2" w:rsidP="00B541E2">
      <w:pPr>
        <w:pStyle w:val="Codesmall"/>
        <w:rPr>
          <w:del w:id="1645" w:author="Laurence Golding" w:date="2018-09-05T09:01:00Z"/>
        </w:rPr>
      </w:pPr>
      <w:del w:id="1646" w:author="Laurence Golding" w:date="2018-09-05T09:01:00Z">
        <w:r w:rsidDel="003B3A06">
          <w:delText xml:space="preserve">          "counter"</w:delText>
        </w:r>
      </w:del>
    </w:p>
    <w:p w14:paraId="4ADC1F70" w14:textId="39F31EA3" w:rsidR="00B541E2" w:rsidDel="003B3A06" w:rsidRDefault="00B541E2" w:rsidP="00B541E2">
      <w:pPr>
        <w:pStyle w:val="Codesmall"/>
        <w:rPr>
          <w:del w:id="1647" w:author="Laurence Golding" w:date="2018-09-05T09:01:00Z"/>
        </w:rPr>
      </w:pPr>
      <w:del w:id="1648" w:author="Laurence Golding" w:date="2018-09-05T09:01:00Z">
        <w:r w:rsidDel="003B3A06">
          <w:delText xml:space="preserve">        ]</w:delText>
        </w:r>
      </w:del>
    </w:p>
    <w:p w14:paraId="79AEF57C" w14:textId="5CA2A0FC" w:rsidR="00B541E2" w:rsidDel="003B3A06" w:rsidRDefault="00B541E2" w:rsidP="00B541E2">
      <w:pPr>
        <w:pStyle w:val="Codesmall"/>
        <w:rPr>
          <w:del w:id="1649" w:author="Laurence Golding" w:date="2018-09-05T09:01:00Z"/>
        </w:rPr>
      </w:pPr>
      <w:del w:id="1650" w:author="Laurence Golding" w:date="2018-09-05T09:01:00Z">
        <w:r w:rsidDel="003B3A06">
          <w:delText xml:space="preserve">      }</w:delText>
        </w:r>
      </w:del>
    </w:p>
    <w:p w14:paraId="480C822B" w14:textId="2D233F0D" w:rsidR="00B541E2" w:rsidDel="003B3A06" w:rsidRDefault="00B541E2" w:rsidP="00B541E2">
      <w:pPr>
        <w:pStyle w:val="Codesmall"/>
        <w:rPr>
          <w:del w:id="1651" w:author="Laurence Golding" w:date="2018-09-05T09:01:00Z"/>
        </w:rPr>
      </w:pPr>
      <w:del w:id="1652" w:author="Laurence Golding" w:date="2018-09-05T09:01:00Z">
        <w:r w:rsidDel="003B3A06">
          <w:delText xml:space="preserve">    }</w:delText>
        </w:r>
      </w:del>
    </w:p>
    <w:p w14:paraId="22EA89A8" w14:textId="1567E21D" w:rsidR="00B541E2" w:rsidDel="003B3A06" w:rsidRDefault="00B541E2" w:rsidP="00B541E2">
      <w:pPr>
        <w:pStyle w:val="Codesmall"/>
        <w:rPr>
          <w:del w:id="1653" w:author="Laurence Golding" w:date="2018-09-05T09:01:00Z"/>
        </w:rPr>
      </w:pPr>
      <w:del w:id="1654" w:author="Laurence Golding" w:date="2018-09-05T09:01:00Z">
        <w:r w:rsidDel="003B3A06">
          <w:delText xml:space="preserve">  ],</w:delText>
        </w:r>
      </w:del>
    </w:p>
    <w:p w14:paraId="1AAFCA4D" w14:textId="4D5A2BB4" w:rsidR="00B541E2" w:rsidDel="003B3A06" w:rsidRDefault="00B541E2" w:rsidP="00B541E2">
      <w:pPr>
        <w:pStyle w:val="Codesmall"/>
        <w:rPr>
          <w:del w:id="1655" w:author="Laurence Golding" w:date="2018-09-05T09:01:00Z"/>
        </w:rPr>
      </w:pPr>
    </w:p>
    <w:p w14:paraId="64F09E66" w14:textId="47D10BEB" w:rsidR="00B541E2" w:rsidDel="003B3A06" w:rsidRDefault="00B541E2" w:rsidP="00B541E2">
      <w:pPr>
        <w:pStyle w:val="Codesmall"/>
        <w:rPr>
          <w:del w:id="1656" w:author="Laurence Golding" w:date="2018-09-05T09:01:00Z"/>
        </w:rPr>
      </w:pPr>
      <w:del w:id="1657" w:author="Laurence Golding" w:date="2018-09-05T09:01:00Z">
        <w:r w:rsidDel="003B3A06">
          <w:delText xml:space="preserve">  "resources": {</w:delText>
        </w:r>
      </w:del>
    </w:p>
    <w:p w14:paraId="7DF99242" w14:textId="0DD87C32" w:rsidR="00B541E2" w:rsidDel="003B3A06" w:rsidRDefault="00B541E2" w:rsidP="00B541E2">
      <w:pPr>
        <w:pStyle w:val="Codesmall"/>
        <w:rPr>
          <w:del w:id="1658" w:author="Laurence Golding" w:date="2018-09-05T09:01:00Z"/>
        </w:rPr>
      </w:pPr>
      <w:del w:id="1659" w:author="Laurence Golding" w:date="2018-09-05T09:01:00Z">
        <w:r w:rsidDel="003B3A06">
          <w:delText xml:space="preserve">    "rules": {</w:delText>
        </w:r>
      </w:del>
    </w:p>
    <w:p w14:paraId="6A6CDAB2" w14:textId="263B3A47" w:rsidR="00B541E2" w:rsidDel="003B3A06" w:rsidRDefault="00B541E2" w:rsidP="00B541E2">
      <w:pPr>
        <w:pStyle w:val="Codesmall"/>
        <w:rPr>
          <w:del w:id="1660" w:author="Laurence Golding" w:date="2018-09-05T09:01:00Z"/>
        </w:rPr>
      </w:pPr>
      <w:del w:id="1661"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1662" w:author="Laurence Golding" w:date="2018-09-05T09:01:00Z"/>
        </w:rPr>
      </w:pPr>
      <w:del w:id="1663" w:author="Laurence Golding" w:date="2018-09-05T09:01:00Z">
        <w:r w:rsidDel="003B3A06">
          <w:delText xml:space="preserve">        "messageStrings": {</w:delText>
        </w:r>
      </w:del>
    </w:p>
    <w:p w14:paraId="6C04D949" w14:textId="6DD73EB6" w:rsidR="00B541E2" w:rsidDel="003B3A06" w:rsidRDefault="00B541E2" w:rsidP="00B541E2">
      <w:pPr>
        <w:pStyle w:val="Codesmall"/>
        <w:rPr>
          <w:del w:id="1664" w:author="Laurence Golding" w:date="2018-09-05T09:01:00Z"/>
        </w:rPr>
      </w:pPr>
      <w:del w:id="1665"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1666" w:author="Laurence Golding" w:date="2018-09-05T09:01:00Z"/>
        </w:rPr>
      </w:pPr>
      <w:del w:id="1667" w:author="Laurence Golding" w:date="2018-09-05T09:01:00Z">
        <w:r w:rsidDel="003B3A06">
          <w:delText xml:space="preserve">        }</w:delText>
        </w:r>
      </w:del>
    </w:p>
    <w:p w14:paraId="4BCE9855" w14:textId="20A88CE9" w:rsidR="00B541E2" w:rsidDel="003B3A06" w:rsidRDefault="00B541E2" w:rsidP="00B541E2">
      <w:pPr>
        <w:pStyle w:val="Codesmall"/>
        <w:rPr>
          <w:del w:id="1668" w:author="Laurence Golding" w:date="2018-09-05T09:01:00Z"/>
        </w:rPr>
      </w:pPr>
      <w:del w:id="1669" w:author="Laurence Golding" w:date="2018-09-05T09:01:00Z">
        <w:r w:rsidDel="003B3A06">
          <w:delText xml:space="preserve">      }</w:delText>
        </w:r>
      </w:del>
    </w:p>
    <w:p w14:paraId="4FB6D4F0" w14:textId="16C2AF12" w:rsidR="00B541E2" w:rsidDel="003B3A06" w:rsidRDefault="00B541E2" w:rsidP="00B541E2">
      <w:pPr>
        <w:pStyle w:val="Codesmall"/>
        <w:rPr>
          <w:del w:id="1670" w:author="Laurence Golding" w:date="2018-09-05T09:01:00Z"/>
        </w:rPr>
      </w:pPr>
      <w:del w:id="1671" w:author="Laurence Golding" w:date="2018-09-05T09:01:00Z">
        <w:r w:rsidDel="003B3A06">
          <w:delText xml:space="preserve">    }</w:delText>
        </w:r>
      </w:del>
    </w:p>
    <w:p w14:paraId="3413CFC8" w14:textId="66C33E80" w:rsidR="00B541E2" w:rsidDel="003B3A06" w:rsidRDefault="00B541E2" w:rsidP="00B541E2">
      <w:pPr>
        <w:pStyle w:val="Codesmall"/>
        <w:rPr>
          <w:del w:id="1672" w:author="Laurence Golding" w:date="2018-09-05T09:01:00Z"/>
        </w:rPr>
      </w:pPr>
      <w:del w:id="1673" w:author="Laurence Golding" w:date="2018-09-05T09:01:00Z">
        <w:r w:rsidDel="003B3A06">
          <w:delText xml:space="preserve">  }</w:delText>
        </w:r>
      </w:del>
    </w:p>
    <w:p w14:paraId="503975B7" w14:textId="4D54AD66" w:rsidR="00B541E2" w:rsidRPr="002C64CA" w:rsidDel="003B3A06" w:rsidRDefault="00B541E2" w:rsidP="005728A1">
      <w:pPr>
        <w:pStyle w:val="Codesmall"/>
        <w:rPr>
          <w:del w:id="1674" w:author="Laurence Golding" w:date="2018-09-05T09:01:00Z"/>
        </w:rPr>
      </w:pPr>
      <w:del w:id="1675" w:author="Laurence Golding" w:date="2018-09-05T09:01:00Z">
        <w:r w:rsidDel="003B3A06">
          <w:delText>}</w:delText>
        </w:r>
      </w:del>
    </w:p>
    <w:p w14:paraId="3AC4EC26" w14:textId="5900B17F" w:rsidR="00401BB5" w:rsidRDefault="00401BB5" w:rsidP="00401BB5">
      <w:pPr>
        <w:pStyle w:val="Heading3"/>
      </w:pPr>
      <w:bookmarkStart w:id="1676" w:name="_Ref510013155"/>
      <w:bookmarkStart w:id="1677" w:name="_Toc516224815"/>
      <w:bookmarkEnd w:id="1627"/>
      <w:r>
        <w:t>locations property</w:t>
      </w:r>
      <w:bookmarkEnd w:id="1676"/>
      <w:bookmarkEnd w:id="1677"/>
    </w:p>
    <w:p w14:paraId="065F9E8C" w14:textId="43515910"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1678" w:name="_Ref510085223"/>
      <w:bookmarkStart w:id="1679" w:name="_Toc516224816"/>
      <w:proofErr w:type="spellStart"/>
      <w:r>
        <w:t>analysisTarget</w:t>
      </w:r>
      <w:proofErr w:type="spellEnd"/>
      <w:r w:rsidR="00673F27">
        <w:t xml:space="preserve"> p</w:t>
      </w:r>
      <w:r>
        <w:t>roperty</w:t>
      </w:r>
      <w:bookmarkEnd w:id="1678"/>
      <w:bookmarkEnd w:id="1679"/>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3E6A608A" w:rsidR="00673F27" w:rsidRDefault="00673F27" w:rsidP="00673F2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58DF954F" w14:textId="1B2B88FE"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331070">
        <w:t>3.3</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94CD1F3" w:rsidR="00673F27" w:rsidRDefault="00673F27" w:rsidP="00673F2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29DB0443" w14:textId="32AB6F9B"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7C6BCB69" w14:textId="7C489342"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1680" w:name="_Ref513040093"/>
      <w:bookmarkStart w:id="1681" w:name="_Toc516224817"/>
      <w:r>
        <w:t>fingerprints property</w:t>
      </w:r>
      <w:bookmarkEnd w:id="1680"/>
      <w:bookmarkEnd w:id="1681"/>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1682" w:author="Laurence Golding" w:date="2018-10-18T15:44:00Z">
        <w:r w:rsidR="00E14A98">
          <w:t>n</w:t>
        </w:r>
      </w:ins>
      <w:r>
        <w:t xml:space="preserve"> </w:t>
      </w:r>
      <w:del w:id="1683"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lastRenderedPageBreak/>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12192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1684" w:name="_Ref507591746"/>
      <w:bookmarkStart w:id="1685" w:name="_Toc516224818"/>
      <w:proofErr w:type="spellStart"/>
      <w:r>
        <w:t>partialFingerprints</w:t>
      </w:r>
      <w:proofErr w:type="spellEnd"/>
      <w:r w:rsidR="00401BB5">
        <w:t xml:space="preserve"> property</w:t>
      </w:r>
      <w:bookmarkEnd w:id="1684"/>
      <w:bookmarkEnd w:id="1685"/>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ins w:id="1686" w:author="Laurence Golding" w:date="2018-10-18T15:44:00Z">
        <w:r w:rsidR="00E14A98">
          <w:t>n</w:t>
        </w:r>
      </w:ins>
      <w:r w:rsidRPr="00135BCE">
        <w:t xml:space="preserve"> </w:t>
      </w:r>
      <w:del w:id="1687"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1688"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5B82A00A" w:rsidR="00FA2C6D" w:rsidRDefault="00FA2C6D" w:rsidP="00FA2C6D">
      <w:pPr>
        <w:pStyle w:val="Codesmall"/>
      </w:pPr>
      <w:r>
        <w:t xml:space="preserve">    "</w:t>
      </w:r>
      <w:proofErr w:type="spellStart"/>
      <w:r>
        <w:t>wordHash</w:t>
      </w:r>
      <w:proofErr w:type="spellEnd"/>
      <w:r>
        <w:t>":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1688"/>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1689" w:name="_Ref510008160"/>
      <w:bookmarkStart w:id="1690" w:name="_Toc516224819"/>
      <w:proofErr w:type="spellStart"/>
      <w:r>
        <w:lastRenderedPageBreak/>
        <w:t>codeFlows</w:t>
      </w:r>
      <w:proofErr w:type="spellEnd"/>
      <w:r>
        <w:t xml:space="preserve"> property</w:t>
      </w:r>
      <w:bookmarkEnd w:id="1689"/>
      <w:bookmarkEnd w:id="1690"/>
    </w:p>
    <w:p w14:paraId="4BD8575B" w14:textId="535CFE2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proofErr w:type="spellStart"/>
      <w:r w:rsidRPr="000C5A2B">
        <w:rPr>
          <w:rStyle w:val="CODEtemp"/>
        </w:rPr>
        <w:t>codeFlow</w:t>
      </w:r>
      <w:proofErr w:type="spellEnd"/>
      <w:r w:rsidRPr="00135BCE">
        <w:t xml:space="preserve"> objects (§</w:t>
      </w:r>
      <w:r>
        <w:fldChar w:fldCharType="begin"/>
      </w:r>
      <w:r>
        <w:instrText xml:space="preserve"> REF _Ref493427364 \r \h </w:instrText>
      </w:r>
      <w:r>
        <w:fldChar w:fldCharType="separate"/>
      </w:r>
      <w:r w:rsidR="00331070">
        <w:t>3.26</w:t>
      </w:r>
      <w:r>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1691" w:name="_Ref511820702"/>
      <w:bookmarkStart w:id="1692" w:name="_Toc516224820"/>
      <w:r>
        <w:t>graphs property</w:t>
      </w:r>
      <w:bookmarkEnd w:id="1691"/>
      <w:bookmarkEnd w:id="1692"/>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1693" w:author="Laurence Golding" w:date="2018-09-12T13:07:00Z">
        <w:r w:rsidR="000C304C">
          <w:t xml:space="preserve"> a</w:t>
        </w:r>
      </w:ins>
      <w:ins w:id="1694" w:author="Laurence Golding" w:date="2018-10-18T15:44:00Z">
        <w:r w:rsidR="00E14A98">
          <w:t>n</w:t>
        </w:r>
      </w:ins>
      <w:ins w:id="1695" w:author="Laurence Golding" w:date="2018-09-12T13:07:00Z">
        <w:r w:rsidR="000C304C">
          <w:t xml:space="preserve"> object (§</w:t>
        </w:r>
        <w:r w:rsidR="000C304C">
          <w:fldChar w:fldCharType="begin"/>
        </w:r>
        <w:r w:rsidR="000C304C">
          <w:instrText xml:space="preserve"> REF _Ref508798892 \r \h </w:instrText>
        </w:r>
      </w:ins>
      <w:ins w:id="1696" w:author="Laurence Golding" w:date="2018-09-12T13:07:00Z">
        <w:r w:rsidR="000C304C">
          <w:fldChar w:fldCharType="separate"/>
        </w:r>
        <w:r w:rsidR="000C304C">
          <w:t>3.5</w:t>
        </w:r>
        <w:r w:rsidR="000C304C">
          <w:fldChar w:fldCharType="end"/>
        </w:r>
        <w:r w:rsidR="000C304C">
          <w:t>) each of whose property values is</w:t>
        </w:r>
      </w:ins>
      <w:r>
        <w:t xml:space="preserve"> </w:t>
      </w:r>
      <w:del w:id="1697"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1698" w:author="Laurence Golding" w:date="2018-09-12T13:07:00Z">
        <w:r w:rsidR="000C304C">
          <w:t>a</w:t>
        </w:r>
      </w:ins>
      <w:r>
        <w:t xml:space="preserve"> </w:t>
      </w:r>
      <w:r>
        <w:rPr>
          <w:rStyle w:val="CODEtemp"/>
        </w:rPr>
        <w:t>graph</w:t>
      </w:r>
      <w:r>
        <w:t xml:space="preserve"> object</w:t>
      </w:r>
      <w:del w:id="1699"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1700"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1701"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1702" w:author="Laurence Golding" w:date="2018-09-12T13:08:00Z">
        <w:r w:rsidDel="000C304C">
          <w:delText>each of which</w:delText>
        </w:r>
      </w:del>
      <w:ins w:id="1703"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1704" w:author="Laurence Golding" w:date="2018-09-12T13:09:00Z">
        <w:r w:rsidDel="000C304C">
          <w:delText xml:space="preserve">. </w:delText>
        </w:r>
      </w:del>
      <w:ins w:id="1705" w:author="Laurence Golding" w:date="2018-09-12T13:09:00Z">
        <w:r w:rsidR="000C304C">
          <w:t xml:space="preserve">: </w:t>
        </w:r>
      </w:ins>
      <w:del w:id="1706"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1707" w:name="_Ref511820008"/>
      <w:bookmarkStart w:id="1708" w:name="_Toc516224821"/>
      <w:r>
        <w:t>graphTraversals property</w:t>
      </w:r>
      <w:bookmarkEnd w:id="1707"/>
      <w:bookmarkEnd w:id="1708"/>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1709" w:name="_Toc516224822"/>
      <w:r>
        <w:t>stacks property</w:t>
      </w:r>
      <w:bookmarkEnd w:id="1709"/>
    </w:p>
    <w:p w14:paraId="5ABDA84F" w14:textId="2D184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stack objects (§</w:t>
      </w:r>
      <w:r>
        <w:fldChar w:fldCharType="begin"/>
      </w:r>
      <w:r>
        <w:instrText xml:space="preserve"> REF _Ref493427479 \r \h </w:instrText>
      </w:r>
      <w:r>
        <w:fldChar w:fldCharType="separate"/>
      </w:r>
      <w:r w:rsidR="0033107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1710" w:name="_Ref493499246"/>
      <w:bookmarkStart w:id="1711" w:name="_Toc516224823"/>
      <w:proofErr w:type="spellStart"/>
      <w:r>
        <w:t>relatedLocations</w:t>
      </w:r>
      <w:proofErr w:type="spellEnd"/>
      <w:r>
        <w:t xml:space="preserve"> property</w:t>
      </w:r>
      <w:bookmarkEnd w:id="1710"/>
      <w:bookmarkEnd w:id="1711"/>
    </w:p>
    <w:p w14:paraId="31F869B5" w14:textId="182AE1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33107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3107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lastRenderedPageBreak/>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2189629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31070">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1712" w:name="_Toc516224824"/>
      <w:proofErr w:type="spellStart"/>
      <w:r>
        <w:t>suppressionStates</w:t>
      </w:r>
      <w:proofErr w:type="spellEnd"/>
      <w:r>
        <w:t xml:space="preserve"> property</w:t>
      </w:r>
      <w:bookmarkEnd w:id="1712"/>
    </w:p>
    <w:p w14:paraId="1AE8DC88" w14:textId="2A54B9A5" w:rsidR="00401BB5" w:rsidRDefault="00401BB5" w:rsidP="00401BB5">
      <w:pPr>
        <w:pStyle w:val="Heading4"/>
      </w:pPr>
      <w:bookmarkStart w:id="1713" w:name="_Toc516224825"/>
      <w:r>
        <w:t>General</w:t>
      </w:r>
      <w:bookmarkEnd w:id="1713"/>
    </w:p>
    <w:p w14:paraId="0F62C5DD" w14:textId="77D21BC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33107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C3ED13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31070">
        <w:t>3.19.19.2</w:t>
      </w:r>
      <w:r w:rsidR="00194A04">
        <w:fldChar w:fldCharType="end"/>
      </w:r>
      <w:r w:rsidR="002A24FE" w:rsidRPr="002A24FE">
        <w:t>)</w:t>
      </w:r>
      <w:r>
        <w:t>.</w:t>
      </w:r>
    </w:p>
    <w:p w14:paraId="1A5BE1CF" w14:textId="7FECCDE4"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31070">
        <w:t>3.19.19.3</w:t>
      </w:r>
      <w:r w:rsidR="00194A04">
        <w:fldChar w:fldCharType="end"/>
      </w:r>
      <w:r w:rsidR="002A24FE" w:rsidRPr="002A24FE">
        <w:t>).</w:t>
      </w:r>
    </w:p>
    <w:p w14:paraId="4F013A56" w14:textId="1CD9F500" w:rsidR="00401BB5" w:rsidRDefault="00401BB5" w:rsidP="00401BB5">
      <w:pPr>
        <w:pStyle w:val="Heading4"/>
      </w:pPr>
      <w:bookmarkStart w:id="1714" w:name="_Ref493475240"/>
      <w:bookmarkStart w:id="1715" w:name="_Toc516224826"/>
      <w:proofErr w:type="spellStart"/>
      <w:r>
        <w:t>suppressedInSource</w:t>
      </w:r>
      <w:proofErr w:type="spellEnd"/>
      <w:r>
        <w:t xml:space="preserve"> value</w:t>
      </w:r>
      <w:bookmarkEnd w:id="1714"/>
      <w:bookmarkEnd w:id="171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lastRenderedPageBreak/>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1716" w:name="_Ref493475253"/>
      <w:bookmarkStart w:id="1717" w:name="_Toc516224827"/>
      <w:proofErr w:type="spellStart"/>
      <w:r>
        <w:t>suppressedExternally</w:t>
      </w:r>
      <w:proofErr w:type="spellEnd"/>
      <w:r>
        <w:t xml:space="preserve"> value</w:t>
      </w:r>
      <w:bookmarkEnd w:id="1716"/>
      <w:bookmarkEnd w:id="171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1718" w:name="_Ref493351360"/>
      <w:bookmarkStart w:id="1719" w:name="_Toc516224828"/>
      <w:bookmarkStart w:id="1720" w:name="_Hlk514318442"/>
      <w:proofErr w:type="spellStart"/>
      <w:r>
        <w:t>baselineState</w:t>
      </w:r>
      <w:proofErr w:type="spellEnd"/>
      <w:r>
        <w:t xml:space="preserve"> property</w:t>
      </w:r>
      <w:bookmarkEnd w:id="1718"/>
      <w:bookmarkEnd w:id="171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172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1721" w:name="_Ref507598047"/>
      <w:bookmarkStart w:id="1722" w:name="_Ref508987354"/>
      <w:bookmarkStart w:id="1723" w:name="_Toc516224829"/>
      <w:bookmarkStart w:id="1724" w:name="_Ref506807829"/>
      <w:r>
        <w:t>a</w:t>
      </w:r>
      <w:r w:rsidR="00A27D47">
        <w:t>ttachments</w:t>
      </w:r>
      <w:bookmarkEnd w:id="1721"/>
      <w:r>
        <w:t xml:space="preserve"> property</w:t>
      </w:r>
      <w:bookmarkEnd w:id="1722"/>
      <w:bookmarkEnd w:id="1723"/>
    </w:p>
    <w:p w14:paraId="7E972364" w14:textId="6F5BC3D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3107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3107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5897C5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31070">
        <w:t>3.14.1</w:t>
      </w:r>
      <w:r>
        <w:fldChar w:fldCharType="end"/>
      </w:r>
      <w:r>
        <w:t>.</w:t>
      </w:r>
    </w:p>
    <w:p w14:paraId="373CC2C6" w14:textId="0820795C" w:rsidR="00563BBB" w:rsidRDefault="00563BBB" w:rsidP="00563BBB">
      <w:pPr>
        <w:pStyle w:val="Heading3"/>
      </w:pPr>
      <w:bookmarkStart w:id="1725" w:name="_Toc516224830"/>
      <w:proofErr w:type="spellStart"/>
      <w:r>
        <w:lastRenderedPageBreak/>
        <w:t>workItem</w:t>
      </w:r>
      <w:r w:rsidR="00326BD5">
        <w:t>Uri</w:t>
      </w:r>
      <w:r w:rsidR="008C5D5A">
        <w:t>s</w:t>
      </w:r>
      <w:proofErr w:type="spellEnd"/>
      <w:r>
        <w:t xml:space="preserve"> property</w:t>
      </w:r>
      <w:bookmarkEnd w:id="1725"/>
    </w:p>
    <w:p w14:paraId="1D36CDAB" w14:textId="6B36BD3E"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31070">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rPr>
          <w:ins w:id="1726" w:author="Laurence Golding" w:date="2018-10-10T12:57:00Z"/>
        </w:rPr>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1727" w:author="Laurence Golding" w:date="2018-10-10T12:58:00Z"/>
        </w:rPr>
      </w:pPr>
      <w:proofErr w:type="spellStart"/>
      <w:ins w:id="1728" w:author="Laurence Golding" w:date="2018-10-10T12:57:00Z">
        <w:r>
          <w:t>hostedViewerUri</w:t>
        </w:r>
        <w:proofErr w:type="spellEnd"/>
        <w:r>
          <w:t xml:space="preserve"> property</w:t>
        </w:r>
      </w:ins>
    </w:p>
    <w:p w14:paraId="5C2C894B" w14:textId="77777777" w:rsidR="00A07714" w:rsidRDefault="00A07714" w:rsidP="00A07714">
      <w:pPr>
        <w:rPr>
          <w:ins w:id="1729" w:author="Laurence Golding" w:date="2018-10-10T13:02:00Z"/>
        </w:rPr>
      </w:pPr>
      <w:ins w:id="1730" w:author="Laurence Golding" w:date="2018-10-10T13:02:00Z">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0A9E363" w:rsidR="00A07714" w:rsidRPr="00A07714" w:rsidRDefault="00A07714" w:rsidP="00A07714">
      <w:pPr>
        <w:pStyle w:val="Note"/>
      </w:pPr>
      <w:ins w:id="1731"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555548BF" w14:textId="223DC9DB" w:rsidR="00DF302D" w:rsidRDefault="00DF302D" w:rsidP="006E546E">
      <w:pPr>
        <w:pStyle w:val="Heading3"/>
      </w:pPr>
      <w:bookmarkStart w:id="1732" w:name="_Ref510085934"/>
      <w:bookmarkStart w:id="1733" w:name="_Toc516224831"/>
      <w:proofErr w:type="spellStart"/>
      <w:r>
        <w:t>conversionProvenance</w:t>
      </w:r>
      <w:proofErr w:type="spellEnd"/>
      <w:r>
        <w:t xml:space="preserve"> property</w:t>
      </w:r>
      <w:bookmarkEnd w:id="1724"/>
      <w:bookmarkEnd w:id="1732"/>
      <w:bookmarkEnd w:id="1733"/>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5FEA19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3107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31070">
        <w:t>3.6.2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3107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68C30D5B"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33107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58505A94" w:rsidR="00DE4250" w:rsidRDefault="00DE4250" w:rsidP="00DE4250">
      <w:pPr>
        <w:pStyle w:val="Codesmall"/>
      </w:pPr>
      <w:r>
        <w:lastRenderedPageBreak/>
        <w:t xml:space="preserve">      "conversion": {  # A conversion object (see </w:t>
      </w:r>
      <w:r w:rsidRPr="00E20F80">
        <w:t>§</w:t>
      </w:r>
      <w:r>
        <w:fldChar w:fldCharType="begin"/>
      </w:r>
      <w:r>
        <w:instrText xml:space="preserve"> REF _Ref506806657 \r \h </w:instrText>
      </w:r>
      <w:r>
        <w:fldChar w:fldCharType="separate"/>
      </w:r>
      <w:r w:rsidR="0033107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7961E1A0"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331070">
        <w:t>3.21</w:t>
      </w:r>
      <w:r>
        <w:fldChar w:fldCharType="end"/>
      </w:r>
      <w:r>
        <w:t>).</w:t>
      </w:r>
    </w:p>
    <w:p w14:paraId="2A15CECD" w14:textId="77777777" w:rsidR="00DE4250" w:rsidRDefault="00DE4250" w:rsidP="00DE4250">
      <w:pPr>
        <w:pStyle w:val="Codesmall"/>
      </w:pPr>
      <w:r>
        <w:t xml:space="preserve">            {</w:t>
      </w:r>
    </w:p>
    <w:p w14:paraId="17292CE8" w14:textId="61E0629D"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33107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DB34EF7"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31070">
        <w:t>3.21.4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77777777" w:rsidR="00DE4250" w:rsidRDefault="00DE4250" w:rsidP="00DE4250">
      <w:pPr>
        <w:pStyle w:val="Codesmall"/>
      </w:pPr>
      <w:r>
        <w:t xml:space="preserve">                "</w:t>
      </w:r>
      <w:proofErr w:type="spellStart"/>
      <w:r>
        <w:t>endColumn</w:t>
      </w:r>
      <w:proofErr w:type="spellEnd"/>
      <w:r>
        <w:t>":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1734" w:name="_Toc516224832"/>
      <w:r>
        <w:t>fixes property</w:t>
      </w:r>
      <w:bookmarkEnd w:id="1734"/>
    </w:p>
    <w:p w14:paraId="41DB16FF" w14:textId="6E3E2D8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1735" w:author="Laurence Golding" w:date="2018-09-12T12:52:00Z">
        <w:r w:rsidRPr="00E20F80" w:rsidDel="001335C7">
          <w:delText xml:space="preserve">names </w:delText>
        </w:r>
      </w:del>
      <w:ins w:id="1736"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3107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31070">
        <w:t>3.37</w:t>
      </w:r>
      <w:r>
        <w:fldChar w:fldCharType="end"/>
      </w:r>
      <w:r w:rsidRPr="00E20F80">
        <w:t>).</w:t>
      </w:r>
    </w:p>
    <w:p w14:paraId="42E1D0DE" w14:textId="7907803A" w:rsidR="006E546E" w:rsidDel="00B110A0" w:rsidRDefault="006E546E" w:rsidP="006E546E">
      <w:pPr>
        <w:pStyle w:val="Heading3"/>
        <w:rPr>
          <w:del w:id="1737" w:author="Laurence Golding" w:date="2018-09-27T09:38:00Z"/>
        </w:rPr>
      </w:pPr>
      <w:bookmarkStart w:id="1738" w:name="_Toc516224833"/>
      <w:del w:id="1739" w:author="Laurence Golding" w:date="2018-09-27T09:38:00Z">
        <w:r w:rsidDel="00B110A0">
          <w:delText>properties property</w:delText>
        </w:r>
        <w:bookmarkEnd w:id="1738"/>
      </w:del>
    </w:p>
    <w:p w14:paraId="5BBA1AD3" w14:textId="1AE43EAF" w:rsidR="00E20F80" w:rsidRDefault="00E20F80" w:rsidP="00E20F80">
      <w:pPr>
        <w:rPr>
          <w:ins w:id="1740" w:author="Laurence Golding" w:date="2018-09-12T12:52:00Z"/>
        </w:rPr>
      </w:pPr>
      <w:del w:id="1741"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1742" w:author="Laurence Golding" w:date="2018-09-12T12:52:00Z"/>
        </w:rPr>
      </w:pPr>
      <w:proofErr w:type="spellStart"/>
      <w:ins w:id="1743" w:author="Laurence Golding" w:date="2018-09-12T12:52:00Z">
        <w:r>
          <w:t>occurrenceCount</w:t>
        </w:r>
        <w:proofErr w:type="spellEnd"/>
        <w:r>
          <w:t xml:space="preserve"> property</w:t>
        </w:r>
      </w:ins>
    </w:p>
    <w:p w14:paraId="284963B8" w14:textId="77777777" w:rsidR="001335C7" w:rsidRDefault="001335C7" w:rsidP="001335C7">
      <w:pPr>
        <w:rPr>
          <w:ins w:id="1744" w:author="Laurence Golding" w:date="2018-09-12T12:52:00Z"/>
        </w:rPr>
      </w:pPr>
      <w:ins w:id="1745" w:author="Laurence Golding" w:date="2018-09-12T12:52:00Z">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ins>
      <w:ins w:id="1746"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1747"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1748"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ins>
    </w:p>
    <w:p w14:paraId="6848B71B" w14:textId="614B7C52" w:rsidR="006E546E" w:rsidRDefault="006E546E" w:rsidP="006E546E">
      <w:pPr>
        <w:pStyle w:val="Heading2"/>
      </w:pPr>
      <w:bookmarkStart w:id="1749" w:name="_Ref493426721"/>
      <w:bookmarkStart w:id="1750" w:name="_Ref507665939"/>
      <w:bookmarkStart w:id="1751" w:name="_Toc516224834"/>
      <w:r>
        <w:lastRenderedPageBreak/>
        <w:t>location object</w:t>
      </w:r>
      <w:bookmarkEnd w:id="1749"/>
      <w:bookmarkEnd w:id="1750"/>
      <w:bookmarkEnd w:id="1751"/>
    </w:p>
    <w:p w14:paraId="27ED50C0" w14:textId="23D428DC" w:rsidR="006E546E" w:rsidRDefault="006E546E" w:rsidP="006E546E">
      <w:pPr>
        <w:pStyle w:val="Heading3"/>
      </w:pPr>
      <w:bookmarkStart w:id="1752" w:name="_Ref493479281"/>
      <w:bookmarkStart w:id="1753" w:name="_Toc516224835"/>
      <w:r>
        <w:t>General</w:t>
      </w:r>
      <w:bookmarkEnd w:id="1752"/>
      <w:bookmarkEnd w:id="1753"/>
    </w:p>
    <w:p w14:paraId="1D30489B" w14:textId="4381D7E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3107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3107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E54DB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331070">
        <w:t>3.20.3</w:t>
      </w:r>
      <w:r>
        <w:fldChar w:fldCharType="end"/>
      </w:r>
      <w:r w:rsidRPr="00180B28">
        <w:t>) is particularly convenient for fingerprinting.</w:t>
      </w:r>
    </w:p>
    <w:p w14:paraId="310AFACC" w14:textId="2A23D0B4" w:rsidR="00334A3F" w:rsidRPr="00334A3F" w:rsidRDefault="00334A3F" w:rsidP="00334A3F">
      <w:r>
        <w:t xml:space="preserve">In rare circumstances, </w:t>
      </w:r>
      <w:proofErr w:type="spellStart"/>
      <w:proofErr w:type="gramStart"/>
      <w:r>
        <w:t>their</w:t>
      </w:r>
      <w:proofErr w:type="spellEnd"/>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3107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31070">
        <w:t>3.20.4</w:t>
      </w:r>
      <w:r>
        <w:fldChar w:fldCharType="end"/>
      </w:r>
      <w:r>
        <w:t>) explaining the significance of this “location.”</w:t>
      </w:r>
    </w:p>
    <w:p w14:paraId="7BB3738A" w14:textId="2222E264" w:rsidR="006E546E" w:rsidRDefault="00C6546E" w:rsidP="006E546E">
      <w:pPr>
        <w:pStyle w:val="Heading3"/>
      </w:pPr>
      <w:bookmarkStart w:id="1754" w:name="_Ref493477623"/>
      <w:bookmarkStart w:id="1755" w:name="_Ref493478351"/>
      <w:bookmarkStart w:id="1756" w:name="_Toc516224836"/>
      <w:proofErr w:type="spellStart"/>
      <w:r>
        <w:t>physicalLocation</w:t>
      </w:r>
      <w:proofErr w:type="spellEnd"/>
      <w:r>
        <w:t xml:space="preserve"> </w:t>
      </w:r>
      <w:r w:rsidR="006E546E">
        <w:t>property</w:t>
      </w:r>
      <w:bookmarkEnd w:id="1754"/>
      <w:bookmarkEnd w:id="1755"/>
      <w:bookmarkEnd w:id="1756"/>
    </w:p>
    <w:p w14:paraId="37D40289" w14:textId="16A7D5F7"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331070">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1757" w:name="_Ref493404450"/>
      <w:bookmarkStart w:id="1758" w:name="_Ref493404690"/>
      <w:bookmarkStart w:id="1759" w:name="_Toc516224837"/>
      <w:proofErr w:type="spellStart"/>
      <w:r>
        <w:t>fullyQualifiedLogicalName</w:t>
      </w:r>
      <w:proofErr w:type="spellEnd"/>
      <w:r>
        <w:t xml:space="preserve"> property</w:t>
      </w:r>
      <w:bookmarkEnd w:id="1757"/>
      <w:bookmarkEnd w:id="1758"/>
      <w:bookmarkEnd w:id="175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7B27517B" w:rsidR="00E66E38" w:rsidRDefault="00E66E38" w:rsidP="00E66E38">
      <w:bookmarkStart w:id="1760" w:name="_Hlk513194534"/>
      <w:bookmarkStart w:id="1761"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1760"/>
    </w:p>
    <w:p w14:paraId="01F88A86" w14:textId="461D3206"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33107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1761"/>
      <w:r w:rsidR="00C32159">
        <w:t>§</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name of one of the properties on th</w:t>
      </w:r>
      <w:r w:rsidR="00C32159">
        <w:t>at</w:t>
      </w:r>
      <w:r w:rsidRPr="00E66E38">
        <w:t xml:space="preserve"> </w:t>
      </w:r>
      <w:proofErr w:type="spellStart"/>
      <w:r w:rsidRPr="00E66E38">
        <w:rPr>
          <w:rStyle w:val="CODEtemp"/>
        </w:rPr>
        <w:t>logicalLocations</w:t>
      </w:r>
      <w:proofErr w:type="spellEnd"/>
      <w:r w:rsidRPr="00E66E38">
        <w:t xml:space="preserve"> object.</w:t>
      </w:r>
    </w:p>
    <w:p w14:paraId="6E40EBD1" w14:textId="2E712DC5"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proofErr w:type="spellStart"/>
      <w:r>
        <w:rPr>
          <w:rStyle w:val="CODEtemp"/>
        </w:rPr>
        <w:t>logicalLocations</w:t>
      </w:r>
      <w:proofErr w:type="spellEnd"/>
      <w:r>
        <w:t xml:space="preserve"> property (§</w:t>
      </w:r>
      <w:r>
        <w:fldChar w:fldCharType="begin"/>
      </w:r>
      <w:r>
        <w:instrText xml:space="preserve"> REF _Ref493479000 \r \h </w:instrText>
      </w:r>
      <w:r>
        <w:fldChar w:fldCharType="separate"/>
      </w:r>
      <w:r w:rsidR="00331070">
        <w:t>3.11.14</w:t>
      </w:r>
      <w:r>
        <w:fldChar w:fldCharType="end"/>
      </w:r>
      <w:r>
        <w:t xml:space="preserve">), then instead of containing the fully qualified logical name, </w:t>
      </w:r>
      <w:proofErr w:type="spellStart"/>
      <w:r w:rsidRPr="00F95A40">
        <w:rPr>
          <w:rStyle w:val="CODEtemp"/>
        </w:rPr>
        <w:t>fullyQualifiedLogicalName</w:t>
      </w:r>
      <w:proofErr w:type="spellEnd"/>
      <w:r>
        <w:t xml:space="preserve"> </w:t>
      </w:r>
      <w:r>
        <w:rPr>
          <w:b/>
        </w:rPr>
        <w:t>SHALL</w:t>
      </w:r>
      <w:r>
        <w:t xml:space="preserve"> contain a string that equals one of the property names in </w:t>
      </w:r>
      <w:proofErr w:type="spellStart"/>
      <w:r w:rsidRPr="00F95A40">
        <w:rPr>
          <w:rStyle w:val="CODEtemp"/>
        </w:rPr>
        <w:t>run.</w:t>
      </w:r>
      <w:r>
        <w:rPr>
          <w:rStyle w:val="CODEtemp"/>
        </w:rPr>
        <w:t>logicalLocations</w:t>
      </w:r>
      <w:proofErr w:type="spellEnd"/>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w:t>
      </w:r>
      <w:r>
        <w:lastRenderedPageBreak/>
        <w:t>n</w:t>
      </w:r>
      <w:r w:rsidRPr="007C40D6">
        <w:t>ame</w:t>
      </w:r>
      <w:r>
        <w:t>s.</w:t>
      </w:r>
      <w:r w:rsidRPr="00F249F9">
        <w:t xml:space="preserve"> </w:t>
      </w:r>
      <w:r>
        <w:t xml:space="preserve">In this case, the </w:t>
      </w:r>
      <w:proofErr w:type="spellStart"/>
      <w:r w:rsidRPr="00F95A40">
        <w:rPr>
          <w:rStyle w:val="CODEtemp"/>
        </w:rPr>
        <w:t>fullyQualifiedName</w:t>
      </w:r>
      <w:proofErr w:type="spellEnd"/>
      <w:r>
        <w:t xml:space="preserve"> property (§</w:t>
      </w:r>
      <w:r>
        <w:fldChar w:fldCharType="begin"/>
      </w:r>
      <w:r>
        <w:instrText xml:space="preserve"> REF _Ref513194876 \r \h </w:instrText>
      </w:r>
      <w:r>
        <w:fldChar w:fldCharType="separate"/>
      </w:r>
      <w:r w:rsidR="00331070">
        <w:t>3.24.4</w:t>
      </w:r>
      <w:r>
        <w:fldChar w:fldCharType="end"/>
      </w:r>
      <w:r>
        <w:t xml:space="preserve">) of the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33107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proofErr w:type="spellStart"/>
      <w:r w:rsidR="006E0178">
        <w:rPr>
          <w:rStyle w:val="CODEtemp"/>
        </w:rPr>
        <w:t>fullyQualifiedLogicalName</w:t>
      </w:r>
      <w:proofErr w:type="spellEnd"/>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proofErr w:type="spellStart"/>
      <w:r w:rsidR="006805FB" w:rsidRPr="006805FB">
        <w:rPr>
          <w:rStyle w:val="CODEtemp"/>
        </w:rPr>
        <w:t>run.</w:t>
      </w:r>
      <w:r w:rsidRPr="0040694F">
        <w:rPr>
          <w:rStyle w:val="CODEtemp"/>
        </w:rPr>
        <w:t>logicalLocations</w:t>
      </w:r>
      <w:proofErr w:type="spellEnd"/>
      <w:r>
        <w:t xml:space="preserve"> as follows:</w:t>
      </w:r>
    </w:p>
    <w:p w14:paraId="4F87E161" w14:textId="77777777" w:rsidR="006E0178" w:rsidRDefault="006E0178" w:rsidP="006E0178">
      <w:pPr>
        <w:pStyle w:val="Codesmall"/>
      </w:pPr>
      <w:r>
        <w:t>"</w:t>
      </w:r>
      <w:proofErr w:type="spellStart"/>
      <w:r>
        <w:t>logicalLocations</w:t>
      </w:r>
      <w:proofErr w:type="spellEnd"/>
      <w:r>
        <w:t>":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w:t>
      </w:r>
      <w:proofErr w:type="spellStart"/>
      <w:r>
        <w:t>fullyQualifiedName</w:t>
      </w:r>
      <w:proofErr w:type="spellEnd"/>
      <w:r>
        <w:t xml:space="preserve"> matches, so can be omitted.</w:t>
      </w:r>
    </w:p>
    <w:p w14:paraId="39B6B650" w14:textId="77777777" w:rsidR="006E0178" w:rsidRDefault="006E0178" w:rsidP="006E0178">
      <w:pPr>
        <w:pStyle w:val="Codesmall"/>
      </w:pPr>
      <w:r>
        <w:t xml:space="preserve">    "</w:t>
      </w:r>
      <w:proofErr w:type="spellStart"/>
      <w:r>
        <w:t>parentKey</w:t>
      </w:r>
      <w:proofErr w:type="spellEnd"/>
      <w:r>
        <w:t>":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w:t>
      </w:r>
      <w:proofErr w:type="spellStart"/>
      <w:r>
        <w:t>fullyQualifiedName</w:t>
      </w:r>
      <w:proofErr w:type="spellEnd"/>
      <w:r>
        <w:t xml:space="preserv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w:t>
      </w:r>
      <w:proofErr w:type="spellStart"/>
      <w:r>
        <w:t>fullyQualifiedName</w:t>
      </w:r>
      <w:proofErr w:type="spellEnd"/>
      <w:r>
        <w:t>":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w:t>
      </w:r>
      <w:proofErr w:type="spellStart"/>
      <w:r>
        <w:t>parentKey</w:t>
      </w:r>
      <w:proofErr w:type="spellEnd"/>
      <w:r>
        <w:t>":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w:t>
      </w:r>
      <w:proofErr w:type="spellStart"/>
      <w:r>
        <w:t>fullyQualifiedName</w:t>
      </w:r>
      <w:proofErr w:type="spellEnd"/>
      <w:r>
        <w:t>":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581868D6"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331070">
        <w:t>3.20.1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77777777" w:rsidR="006E0178" w:rsidRPr="00E66E38" w:rsidRDefault="006E0178" w:rsidP="00EA540C">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CD27C2E" w14:textId="16EED1C5" w:rsidR="00F13165" w:rsidRDefault="00F13165" w:rsidP="00F13165">
      <w:pPr>
        <w:pStyle w:val="Heading3"/>
      </w:pPr>
      <w:bookmarkStart w:id="1762" w:name="_Ref513121634"/>
      <w:bookmarkStart w:id="1763" w:name="_Ref513122103"/>
      <w:bookmarkStart w:id="1764" w:name="_Toc516224838"/>
      <w:r>
        <w:t>message property</w:t>
      </w:r>
      <w:bookmarkEnd w:id="1762"/>
      <w:bookmarkEnd w:id="1763"/>
      <w:bookmarkEnd w:id="1764"/>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1765" w:name="_Ref510102819"/>
      <w:bookmarkStart w:id="1766" w:name="_Toc516224839"/>
      <w:r>
        <w:t>annotations property</w:t>
      </w:r>
      <w:bookmarkEnd w:id="1765"/>
      <w:bookmarkEnd w:id="1766"/>
    </w:p>
    <w:p w14:paraId="1F7AABEC" w14:textId="4FF05EB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3107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3107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096CD03"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31070">
        <w:t>3.22</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0FC3A417" w:rsidR="006E546E" w:rsidDel="00B110A0" w:rsidRDefault="006E546E" w:rsidP="006E546E">
      <w:pPr>
        <w:pStyle w:val="Heading3"/>
        <w:rPr>
          <w:del w:id="1767" w:author="Laurence Golding" w:date="2018-09-27T09:38:00Z"/>
        </w:rPr>
      </w:pPr>
      <w:bookmarkStart w:id="1768" w:name="_Toc516224840"/>
      <w:del w:id="1769" w:author="Laurence Golding" w:date="2018-09-27T09:38:00Z">
        <w:r w:rsidDel="00B110A0">
          <w:delText>properties property</w:delText>
        </w:r>
        <w:bookmarkEnd w:id="1768"/>
      </w:del>
    </w:p>
    <w:p w14:paraId="2CEAC173" w14:textId="16206930" w:rsidR="00365886" w:rsidRPr="00365886" w:rsidDel="00B110A0" w:rsidRDefault="00365886" w:rsidP="00365886">
      <w:pPr>
        <w:rPr>
          <w:del w:id="1770" w:author="Laurence Golding" w:date="2018-09-27T09:38:00Z"/>
        </w:rPr>
      </w:pPr>
      <w:del w:id="1771"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1772" w:name="_Ref493477390"/>
      <w:bookmarkStart w:id="1773" w:name="_Ref493478323"/>
      <w:bookmarkStart w:id="1774" w:name="_Ref493478590"/>
      <w:bookmarkStart w:id="1775" w:name="_Toc516224841"/>
      <w:proofErr w:type="spellStart"/>
      <w:r>
        <w:t>physicalLocation</w:t>
      </w:r>
      <w:proofErr w:type="spellEnd"/>
      <w:r>
        <w:t xml:space="preserve"> object</w:t>
      </w:r>
      <w:bookmarkEnd w:id="1772"/>
      <w:bookmarkEnd w:id="1773"/>
      <w:bookmarkEnd w:id="1774"/>
      <w:bookmarkEnd w:id="1775"/>
    </w:p>
    <w:p w14:paraId="0B9181AD" w14:textId="12F902F2" w:rsidR="006E546E" w:rsidRDefault="006E546E" w:rsidP="006E546E">
      <w:pPr>
        <w:pStyle w:val="Heading3"/>
      </w:pPr>
      <w:bookmarkStart w:id="1776" w:name="_Toc516224842"/>
      <w:r>
        <w:t>General</w:t>
      </w:r>
      <w:bookmarkEnd w:id="1776"/>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1777" w:name="_Ref503357394"/>
      <w:bookmarkStart w:id="1778" w:name="_Toc516224843"/>
      <w:bookmarkStart w:id="1779" w:name="_Ref493343236"/>
      <w:r>
        <w:t>id property</w:t>
      </w:r>
      <w:bookmarkEnd w:id="1777"/>
      <w:bookmarkEnd w:id="1778"/>
    </w:p>
    <w:p w14:paraId="39E78313" w14:textId="3CE63902"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33D77528"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1780" w:name="_Ref503369432"/>
      <w:bookmarkStart w:id="1781" w:name="_Ref503369435"/>
      <w:bookmarkStart w:id="1782" w:name="_Ref503371110"/>
      <w:bookmarkStart w:id="1783" w:name="_Ref503371652"/>
      <w:bookmarkStart w:id="1784" w:name="_Toc516224844"/>
      <w:proofErr w:type="spellStart"/>
      <w:r>
        <w:t>fileLocation</w:t>
      </w:r>
      <w:proofErr w:type="spellEnd"/>
      <w:r w:rsidR="006E546E">
        <w:t xml:space="preserve"> property</w:t>
      </w:r>
      <w:bookmarkEnd w:id="1779"/>
      <w:bookmarkEnd w:id="1780"/>
      <w:bookmarkEnd w:id="1781"/>
      <w:bookmarkEnd w:id="1782"/>
      <w:bookmarkEnd w:id="1783"/>
      <w:bookmarkEnd w:id="1784"/>
    </w:p>
    <w:p w14:paraId="5D69C82C" w14:textId="4CF14A4C"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31070">
        <w:t>3.2</w:t>
      </w:r>
      <w:r w:rsidR="00A308C2">
        <w:fldChar w:fldCharType="end"/>
      </w:r>
      <w:r w:rsidR="00A308C2">
        <w:t>)</w:t>
      </w:r>
      <w:r w:rsidR="00365886" w:rsidRPr="00365886">
        <w:t xml:space="preserve"> that represents the location of the file.</w:t>
      </w:r>
    </w:p>
    <w:p w14:paraId="03500782" w14:textId="4E79D72C"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31070">
        <w:t>3.11.13</w:t>
      </w:r>
      <w:r w:rsidR="00830F21">
        <w:fldChar w:fldCharType="end"/>
      </w:r>
      <w:r w:rsidRPr="00124F1F">
        <w:t xml:space="preserve">) is present, </w:t>
      </w:r>
      <w:proofErr w:type="spellStart"/>
      <w:r w:rsidR="00A308C2">
        <w:rPr>
          <w:rStyle w:val="CODEtemp"/>
        </w:rPr>
        <w:t>fileLocation.u</w:t>
      </w:r>
      <w:r w:rsidRPr="00124F1F">
        <w:rPr>
          <w:rStyle w:val="CODEtemp"/>
        </w:rPr>
        <w:t>ri</w:t>
      </w:r>
      <w:proofErr w:type="spellEnd"/>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proofErr w:type="spellStart"/>
      <w:r w:rsidR="00A308C2">
        <w:rPr>
          <w:rStyle w:val="CODEtemp"/>
        </w:rPr>
        <w:t>fileLocation</w:t>
      </w:r>
      <w:proofErr w:type="spellEnd"/>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.fileLocation.uri</w:t>
      </w:r>
      <w:proofErr w:type="spellEnd"/>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1B4664D"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3107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1785" w:name="_Ref493509797"/>
      <w:bookmarkStart w:id="1786" w:name="_Toc516224845"/>
      <w:r>
        <w:t>region property</w:t>
      </w:r>
      <w:bookmarkEnd w:id="1785"/>
      <w:bookmarkEnd w:id="1786"/>
    </w:p>
    <w:p w14:paraId="34CA82A6" w14:textId="62316F1B"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CFE3379" w:rsidR="006805FB" w:rsidRDefault="006805FB" w:rsidP="006805FB">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A49ADC4" w14:textId="4CA08A20" w:rsidR="006805FB" w:rsidRDefault="006805FB" w:rsidP="006805FB">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779C2718" w14:textId="32FFC868"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3C94BD54" w14:textId="449795A5"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lastRenderedPageBreak/>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1787" w:name="_Toc516224846"/>
      <w:proofErr w:type="spellStart"/>
      <w:r>
        <w:t>contextRegion</w:t>
      </w:r>
      <w:proofErr w:type="spellEnd"/>
      <w:r>
        <w:t xml:space="preserve"> property</w:t>
      </w:r>
      <w:bookmarkEnd w:id="1787"/>
    </w:p>
    <w:p w14:paraId="220640FE" w14:textId="69B1BA9F"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40FD0F3" w:rsidR="00843397" w:rsidRDefault="00843397" w:rsidP="00843397">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E9D024B" w14:textId="3AEF1EB7" w:rsidR="00843397" w:rsidRDefault="00843397" w:rsidP="00843397">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86DE936" w14:textId="230EC275"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31070">
        <w:t>3.20</w:t>
      </w:r>
      <w:r>
        <w:fldChar w:fldCharType="end"/>
      </w:r>
      <w:r>
        <w:t>).</w:t>
      </w:r>
    </w:p>
    <w:p w14:paraId="5B98A118" w14:textId="1C6F9EF9"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73BFA4F" w:rsidR="00843397" w:rsidRDefault="00843397" w:rsidP="00843397">
      <w:pPr>
        <w:pStyle w:val="Codesmall"/>
      </w:pPr>
      <w:r>
        <w:t xml:space="preserve">        "region": {                      # See §</w:t>
      </w:r>
      <w:r>
        <w:fldChar w:fldCharType="begin"/>
      </w:r>
      <w:r>
        <w:instrText xml:space="preserve"> REF _Ref493509797 \r \h </w:instrText>
      </w:r>
      <w:r>
        <w:fldChar w:fldCharType="separate"/>
      </w:r>
      <w:r w:rsidR="00331070">
        <w:t>3.21.4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1788" w:name="_Ref493490350"/>
      <w:bookmarkStart w:id="1789" w:name="_Toc516224847"/>
      <w:r>
        <w:t>region object</w:t>
      </w:r>
      <w:bookmarkEnd w:id="1788"/>
      <w:bookmarkEnd w:id="1789"/>
    </w:p>
    <w:p w14:paraId="5C4DB1F6" w14:textId="19917190" w:rsidR="006E546E" w:rsidRDefault="006E546E" w:rsidP="006E546E">
      <w:pPr>
        <w:pStyle w:val="Heading3"/>
      </w:pPr>
      <w:bookmarkStart w:id="1790" w:name="_Toc516224848"/>
      <w:r>
        <w:t>General</w:t>
      </w:r>
      <w:bookmarkEnd w:id="1790"/>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lastRenderedPageBreak/>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1791" w:name="_Ref493492556"/>
      <w:bookmarkStart w:id="1792" w:name="_Ref493492604"/>
      <w:bookmarkStart w:id="1793" w:name="_Ref493492671"/>
      <w:bookmarkStart w:id="1794" w:name="_Toc516224849"/>
      <w:r>
        <w:t>Text regions</w:t>
      </w:r>
      <w:bookmarkEnd w:id="1791"/>
      <w:bookmarkEnd w:id="1792"/>
      <w:bookmarkEnd w:id="1793"/>
      <w:bookmarkEnd w:id="1794"/>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ins w:id="1795"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1796"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331070">
        <w:t>3.17.9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1797" w:author="Laurence Golding" w:date="2018-09-04T12:50:00Z">
        <w:r w:rsidDel="008057AC">
          <w:delText>2</w:delText>
        </w:r>
      </w:del>
      <w:ins w:id="1798"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1799" w:author="Laurence Golding" w:date="2018-09-04T12:41:00Z">
        <w:r w:rsidDel="002E614C">
          <w:delText xml:space="preserve">three </w:delText>
        </w:r>
      </w:del>
      <w:ins w:id="1800"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1801" w:author="Laurence Golding" w:date="2018-09-04T12:41:00Z"/>
        </w:rPr>
      </w:pPr>
      <w:del w:id="1802"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lastRenderedPageBreak/>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1803" w:author="Laurence Golding" w:date="2018-09-04T12:41:00Z"/>
        </w:rPr>
      </w:pPr>
      <w:del w:id="1804"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1805"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1805"/>
        <w:r w:rsidDel="002E614C">
          <w:delText>.</w:delText>
        </w:r>
      </w:del>
    </w:p>
    <w:p w14:paraId="6D87E2DC" w14:textId="3A6D3C2B" w:rsidR="00257E64" w:rsidRPr="00C90E7A" w:rsidDel="002E614C" w:rsidRDefault="00257E64" w:rsidP="00257E64">
      <w:pPr>
        <w:rPr>
          <w:del w:id="1806" w:author="Laurence Golding" w:date="2018-09-04T12:41:00Z"/>
        </w:rPr>
      </w:pPr>
      <w:del w:id="1807"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1808" w:author="Laurence Golding" w:date="2018-09-04T12:43:00Z"/>
        </w:rPr>
      </w:pPr>
      <w:r>
        <w:t xml:space="preserve">A text region does not include the character specified by </w:t>
      </w:r>
      <w:proofErr w:type="spellStart"/>
      <w:r w:rsidRPr="006F24FD">
        <w:rPr>
          <w:rStyle w:val="CODEtemp"/>
        </w:rPr>
        <w:t>endColumn</w:t>
      </w:r>
      <w:proofErr w:type="spellEnd"/>
      <w:ins w:id="1809" w:author="Laurence Golding" w:date="2018-09-04T12:44:00Z">
        <w:r w:rsidR="002E614C">
          <w:t xml:space="preserve"> (see §</w:t>
        </w:r>
        <w:r w:rsidR="002E614C">
          <w:fldChar w:fldCharType="begin"/>
        </w:r>
        <w:r w:rsidR="002E614C">
          <w:instrText xml:space="preserve"> REF _Ref493491342 \r \h </w:instrText>
        </w:r>
      </w:ins>
      <w:ins w:id="1810"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1811" w:author="Laurence Golding" w:date="2018-09-04T12:43:00Z"/>
        </w:rPr>
      </w:pPr>
      <w:ins w:id="1812" w:author="Laurence Golding" w:date="2018-09-04T12:43:00Z">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ins>
    </w:p>
    <w:p w14:paraId="586B143C" w14:textId="77777777" w:rsidR="002E614C" w:rsidRDefault="002E614C" w:rsidP="002E614C">
      <w:pPr>
        <w:pStyle w:val="Code"/>
        <w:rPr>
          <w:ins w:id="1813" w:author="Laurence Golding" w:date="2018-09-04T12:43:00Z"/>
        </w:rPr>
      </w:pPr>
      <w:ins w:id="1814" w:author="Laurence Golding" w:date="2018-09-04T12:43:00Z">
        <w:r>
          <w:t>{</w:t>
        </w:r>
      </w:ins>
    </w:p>
    <w:p w14:paraId="1EF418A4" w14:textId="77777777" w:rsidR="002E614C" w:rsidRDefault="002E614C" w:rsidP="002E614C">
      <w:pPr>
        <w:pStyle w:val="Code"/>
        <w:rPr>
          <w:ins w:id="1815" w:author="Laurence Golding" w:date="2018-09-04T12:43:00Z"/>
        </w:rPr>
      </w:pPr>
      <w:ins w:id="1816" w:author="Laurence Golding" w:date="2018-09-04T12:43:00Z">
        <w:r>
          <w:t xml:space="preserve">  "</w:t>
        </w:r>
        <w:proofErr w:type="spellStart"/>
        <w:r>
          <w:t>startLine</w:t>
        </w:r>
        <w:proofErr w:type="spellEnd"/>
        <w:r>
          <w:t>": 1,</w:t>
        </w:r>
      </w:ins>
    </w:p>
    <w:p w14:paraId="15621310" w14:textId="77777777" w:rsidR="002E614C" w:rsidRDefault="002E614C" w:rsidP="002E614C">
      <w:pPr>
        <w:pStyle w:val="Code"/>
        <w:rPr>
          <w:ins w:id="1817" w:author="Laurence Golding" w:date="2018-09-04T12:43:00Z"/>
        </w:rPr>
      </w:pPr>
      <w:ins w:id="1818" w:author="Laurence Golding" w:date="2018-09-04T12:43:00Z">
        <w:r>
          <w:t xml:space="preserve">  "</w:t>
        </w:r>
        <w:proofErr w:type="spellStart"/>
        <w:r>
          <w:t>startColumn</w:t>
        </w:r>
        <w:proofErr w:type="spellEnd"/>
        <w:r>
          <w:t>": 2,</w:t>
        </w:r>
      </w:ins>
    </w:p>
    <w:p w14:paraId="6E820B3A" w14:textId="77777777" w:rsidR="002E614C" w:rsidRDefault="002E614C" w:rsidP="002E614C">
      <w:pPr>
        <w:pStyle w:val="Code"/>
        <w:rPr>
          <w:ins w:id="1819" w:author="Laurence Golding" w:date="2018-09-04T12:43:00Z"/>
        </w:rPr>
      </w:pPr>
      <w:ins w:id="1820" w:author="Laurence Golding" w:date="2018-09-04T12:43:00Z">
        <w:r>
          <w:t xml:space="preserve">  "</w:t>
        </w:r>
        <w:proofErr w:type="spellStart"/>
        <w:r>
          <w:t>endLine</w:t>
        </w:r>
        <w:proofErr w:type="spellEnd"/>
        <w:r>
          <w:t>": 1,</w:t>
        </w:r>
      </w:ins>
    </w:p>
    <w:p w14:paraId="0DF595AD" w14:textId="77777777" w:rsidR="002E614C" w:rsidRDefault="002E614C" w:rsidP="002E614C">
      <w:pPr>
        <w:pStyle w:val="Code"/>
        <w:rPr>
          <w:ins w:id="1821" w:author="Laurence Golding" w:date="2018-09-04T12:43:00Z"/>
        </w:rPr>
      </w:pPr>
      <w:ins w:id="1822" w:author="Laurence Golding" w:date="2018-09-04T12:43:00Z">
        <w:r>
          <w:t xml:space="preserve">  "</w:t>
        </w:r>
        <w:proofErr w:type="spellStart"/>
        <w:r>
          <w:t>endColumn</w:t>
        </w:r>
        <w:proofErr w:type="spellEnd"/>
        <w:r>
          <w:t xml:space="preserve">": 4     # The region excludes the character at </w:t>
        </w:r>
        <w:proofErr w:type="spellStart"/>
        <w:r>
          <w:t>endColumn</w:t>
        </w:r>
        <w:proofErr w:type="spellEnd"/>
        <w:r>
          <w:t>.</w:t>
        </w:r>
      </w:ins>
    </w:p>
    <w:p w14:paraId="217BCD04" w14:textId="77777777" w:rsidR="002E614C" w:rsidRDefault="002E614C" w:rsidP="002E614C">
      <w:pPr>
        <w:pStyle w:val="Code"/>
        <w:rPr>
          <w:ins w:id="1823" w:author="Laurence Golding" w:date="2018-09-04T12:43:00Z"/>
        </w:rPr>
      </w:pPr>
      <w:ins w:id="1824" w:author="Laurence Golding" w:date="2018-09-04T12:43:00Z">
        <w:r>
          <w:t xml:space="preserve">} </w:t>
        </w:r>
      </w:ins>
    </w:p>
    <w:p w14:paraId="2574CAA7" w14:textId="77777777" w:rsidR="002E614C" w:rsidRDefault="002E614C" w:rsidP="002E614C">
      <w:pPr>
        <w:pStyle w:val="Code"/>
        <w:rPr>
          <w:ins w:id="1825" w:author="Laurence Golding" w:date="2018-09-04T12:43:00Z"/>
        </w:rPr>
      </w:pPr>
    </w:p>
    <w:p w14:paraId="0C8F24FD" w14:textId="77777777" w:rsidR="002E614C" w:rsidRDefault="002E614C" w:rsidP="002E614C">
      <w:pPr>
        <w:pStyle w:val="Code"/>
        <w:rPr>
          <w:ins w:id="1826" w:author="Laurence Golding" w:date="2018-09-04T12:43:00Z"/>
        </w:rPr>
      </w:pPr>
      <w:ins w:id="1827" w:author="Laurence Golding" w:date="2018-09-04T12:43:00Z">
        <w:r>
          <w:t>{</w:t>
        </w:r>
      </w:ins>
    </w:p>
    <w:p w14:paraId="6A8AB9DA" w14:textId="77777777" w:rsidR="002E614C" w:rsidRDefault="002E614C" w:rsidP="002E614C">
      <w:pPr>
        <w:pStyle w:val="Code"/>
        <w:rPr>
          <w:ins w:id="1828" w:author="Laurence Golding" w:date="2018-09-04T12:43:00Z"/>
        </w:rPr>
      </w:pPr>
      <w:ins w:id="1829" w:author="Laurence Golding" w:date="2018-09-04T12:43:00Z">
        <w:r>
          <w:t xml:space="preserve">  "</w:t>
        </w:r>
        <w:proofErr w:type="spellStart"/>
        <w:r>
          <w:t>charOffset</w:t>
        </w:r>
        <w:proofErr w:type="spellEnd"/>
        <w:r>
          <w:t>": 1,</w:t>
        </w:r>
      </w:ins>
    </w:p>
    <w:p w14:paraId="6708C605" w14:textId="77777777" w:rsidR="002E614C" w:rsidRDefault="002E614C" w:rsidP="002E614C">
      <w:pPr>
        <w:pStyle w:val="Code"/>
        <w:rPr>
          <w:ins w:id="1830" w:author="Laurence Golding" w:date="2018-09-04T12:43:00Z"/>
        </w:rPr>
      </w:pPr>
      <w:ins w:id="1831" w:author="Laurence Golding" w:date="2018-09-04T12:43:00Z">
        <w:r>
          <w:t xml:space="preserve">  "</w:t>
        </w:r>
        <w:proofErr w:type="spellStart"/>
        <w:r>
          <w:t>charLength</w:t>
        </w:r>
        <w:proofErr w:type="spellEnd"/>
        <w:r>
          <w:t>": 2</w:t>
        </w:r>
      </w:ins>
    </w:p>
    <w:p w14:paraId="56A1A840" w14:textId="77777777" w:rsidR="002E614C" w:rsidRDefault="002E614C" w:rsidP="002E614C">
      <w:pPr>
        <w:pStyle w:val="Code"/>
        <w:rPr>
          <w:ins w:id="1832" w:author="Laurence Golding" w:date="2018-09-04T12:43:00Z"/>
        </w:rPr>
      </w:pPr>
      <w:ins w:id="1833" w:author="Laurence Golding" w:date="2018-09-04T12:43:00Z">
        <w:r>
          <w:t>}</w:t>
        </w:r>
      </w:ins>
    </w:p>
    <w:p w14:paraId="12C07173" w14:textId="77777777" w:rsidR="002E614C" w:rsidRDefault="002E614C" w:rsidP="002E614C">
      <w:pPr>
        <w:pStyle w:val="Code"/>
        <w:rPr>
          <w:ins w:id="1834" w:author="Laurence Golding" w:date="2018-09-04T12:43:00Z"/>
        </w:rPr>
      </w:pPr>
    </w:p>
    <w:p w14:paraId="7BCD0637" w14:textId="77777777" w:rsidR="002E614C" w:rsidRDefault="002E614C" w:rsidP="002E614C">
      <w:pPr>
        <w:pStyle w:val="Code"/>
        <w:rPr>
          <w:ins w:id="1835" w:author="Laurence Golding" w:date="2018-09-04T12:43:00Z"/>
        </w:rPr>
      </w:pPr>
      <w:ins w:id="1836" w:author="Laurence Golding" w:date="2018-09-04T12:43:00Z">
        <w:r>
          <w:t>{</w:t>
        </w:r>
      </w:ins>
    </w:p>
    <w:p w14:paraId="03746A17" w14:textId="77777777" w:rsidR="002E614C" w:rsidRDefault="002E614C" w:rsidP="002E614C">
      <w:pPr>
        <w:pStyle w:val="Code"/>
        <w:rPr>
          <w:ins w:id="1837" w:author="Laurence Golding" w:date="2018-09-04T12:43:00Z"/>
        </w:rPr>
      </w:pPr>
      <w:ins w:id="1838" w:author="Laurence Golding" w:date="2018-09-04T12:43:00Z">
        <w:r>
          <w:t xml:space="preserve">  "</w:t>
        </w:r>
        <w:proofErr w:type="spellStart"/>
        <w:r>
          <w:t>startLine</w:t>
        </w:r>
        <w:proofErr w:type="spellEnd"/>
        <w:r>
          <w:t>": 1,</w:t>
        </w:r>
      </w:ins>
    </w:p>
    <w:p w14:paraId="24169C72" w14:textId="77777777" w:rsidR="002E614C" w:rsidRDefault="002E614C" w:rsidP="002E614C">
      <w:pPr>
        <w:pStyle w:val="Code"/>
        <w:rPr>
          <w:ins w:id="1839" w:author="Laurence Golding" w:date="2018-09-04T12:43:00Z"/>
        </w:rPr>
      </w:pPr>
      <w:ins w:id="1840" w:author="Laurence Golding" w:date="2018-09-04T12:43:00Z">
        <w:r>
          <w:t xml:space="preserve">  "</w:t>
        </w:r>
        <w:proofErr w:type="spellStart"/>
        <w:r>
          <w:t>startColumn</w:t>
        </w:r>
        <w:proofErr w:type="spellEnd"/>
        <w:r>
          <w:t>": 2,</w:t>
        </w:r>
      </w:ins>
    </w:p>
    <w:p w14:paraId="127C7BB6" w14:textId="77777777" w:rsidR="002E614C" w:rsidRDefault="002E614C" w:rsidP="002E614C">
      <w:pPr>
        <w:pStyle w:val="Code"/>
        <w:rPr>
          <w:ins w:id="1841" w:author="Laurence Golding" w:date="2018-09-04T12:43:00Z"/>
        </w:rPr>
      </w:pPr>
      <w:ins w:id="1842" w:author="Laurence Golding" w:date="2018-09-04T12:43:00Z">
        <w:r>
          <w:t xml:space="preserve">  "</w:t>
        </w:r>
        <w:proofErr w:type="spellStart"/>
        <w:r>
          <w:t>endLine</w:t>
        </w:r>
        <w:proofErr w:type="spellEnd"/>
        <w:r>
          <w:t>": 1,</w:t>
        </w:r>
      </w:ins>
    </w:p>
    <w:p w14:paraId="4CA2B4BB" w14:textId="77777777" w:rsidR="002E614C" w:rsidRDefault="002E614C" w:rsidP="002E614C">
      <w:pPr>
        <w:pStyle w:val="Code"/>
        <w:rPr>
          <w:ins w:id="1843" w:author="Laurence Golding" w:date="2018-09-04T12:43:00Z"/>
        </w:rPr>
      </w:pPr>
      <w:ins w:id="1844" w:author="Laurence Golding" w:date="2018-09-04T12:43:00Z">
        <w:r>
          <w:t xml:space="preserve">  "</w:t>
        </w:r>
        <w:proofErr w:type="spellStart"/>
        <w:r>
          <w:t>endColumn</w:t>
        </w:r>
        <w:proofErr w:type="spellEnd"/>
        <w:r>
          <w:t>": 4,</w:t>
        </w:r>
      </w:ins>
    </w:p>
    <w:p w14:paraId="18FC4BF1" w14:textId="77777777" w:rsidR="002E614C" w:rsidRDefault="002E614C" w:rsidP="002E614C">
      <w:pPr>
        <w:pStyle w:val="Code"/>
        <w:rPr>
          <w:ins w:id="1845" w:author="Laurence Golding" w:date="2018-09-04T12:43:00Z"/>
        </w:rPr>
      </w:pPr>
      <w:ins w:id="1846" w:author="Laurence Golding" w:date="2018-09-04T12:43:00Z">
        <w:r>
          <w:t xml:space="preserve">  "</w:t>
        </w:r>
        <w:proofErr w:type="spellStart"/>
        <w:r>
          <w:t>charOffset</w:t>
        </w:r>
        <w:proofErr w:type="spellEnd"/>
        <w:r>
          <w:t>": 1,</w:t>
        </w:r>
      </w:ins>
    </w:p>
    <w:p w14:paraId="21FA2682" w14:textId="77777777" w:rsidR="002E614C" w:rsidRDefault="002E614C" w:rsidP="002E614C">
      <w:pPr>
        <w:pStyle w:val="Code"/>
        <w:rPr>
          <w:ins w:id="1847" w:author="Laurence Golding" w:date="2018-09-04T12:43:00Z"/>
        </w:rPr>
      </w:pPr>
      <w:ins w:id="1848" w:author="Laurence Golding" w:date="2018-09-04T12:43:00Z">
        <w:r>
          <w:t xml:space="preserve">  "</w:t>
        </w:r>
        <w:proofErr w:type="spellStart"/>
        <w:r>
          <w:t>charLength</w:t>
        </w:r>
        <w:proofErr w:type="spellEnd"/>
        <w:r>
          <w:t>": 2</w:t>
        </w:r>
      </w:ins>
    </w:p>
    <w:p w14:paraId="14A4076C" w14:textId="77777777" w:rsidR="002E614C" w:rsidRDefault="002E614C" w:rsidP="002E614C">
      <w:pPr>
        <w:pStyle w:val="Code"/>
        <w:rPr>
          <w:ins w:id="1849" w:author="Laurence Golding" w:date="2018-09-04T12:43:00Z"/>
        </w:rPr>
      </w:pPr>
      <w:ins w:id="1850" w:author="Laurence Golding" w:date="2018-09-04T12:43:00Z">
        <w:r>
          <w:t>}</w:t>
        </w:r>
      </w:ins>
    </w:p>
    <w:p w14:paraId="73BD6491" w14:textId="77777777" w:rsidR="002E614C" w:rsidRDefault="002E614C" w:rsidP="002E614C">
      <w:pPr>
        <w:pStyle w:val="Note"/>
        <w:rPr>
          <w:ins w:id="1851" w:author="Laurence Golding" w:date="2018-09-04T12:43:00Z"/>
        </w:rPr>
      </w:pPr>
      <w:ins w:id="1852" w:author="Laurence Golding" w:date="2018-09-04T12:43:00Z">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ins>
    </w:p>
    <w:p w14:paraId="43C80091" w14:textId="77777777" w:rsidR="002E614C" w:rsidRDefault="002E614C" w:rsidP="002E614C">
      <w:pPr>
        <w:pStyle w:val="Code"/>
        <w:rPr>
          <w:ins w:id="1853" w:author="Laurence Golding" w:date="2018-09-04T12:43:00Z"/>
        </w:rPr>
      </w:pPr>
      <w:ins w:id="1854" w:author="Laurence Golding" w:date="2018-09-04T12:43:00Z">
        <w:r>
          <w:t>{</w:t>
        </w:r>
      </w:ins>
    </w:p>
    <w:p w14:paraId="6ACA981C" w14:textId="77777777" w:rsidR="002E614C" w:rsidRDefault="002E614C" w:rsidP="002E614C">
      <w:pPr>
        <w:pStyle w:val="Code"/>
        <w:rPr>
          <w:ins w:id="1855" w:author="Laurence Golding" w:date="2018-09-04T12:43:00Z"/>
        </w:rPr>
      </w:pPr>
      <w:ins w:id="1856" w:author="Laurence Golding" w:date="2018-09-04T12:43:00Z">
        <w:r>
          <w:t xml:space="preserve">  "</w:t>
        </w:r>
        <w:proofErr w:type="spellStart"/>
        <w:r>
          <w:t>startLine</w:t>
        </w:r>
        <w:proofErr w:type="spellEnd"/>
        <w:r>
          <w:t>": 1,</w:t>
        </w:r>
      </w:ins>
    </w:p>
    <w:p w14:paraId="793A576A" w14:textId="77777777" w:rsidR="002E614C" w:rsidRDefault="002E614C" w:rsidP="002E614C">
      <w:pPr>
        <w:pStyle w:val="Code"/>
        <w:rPr>
          <w:ins w:id="1857" w:author="Laurence Golding" w:date="2018-09-04T12:43:00Z"/>
        </w:rPr>
      </w:pPr>
      <w:ins w:id="1858" w:author="Laurence Golding" w:date="2018-09-04T12:43:00Z">
        <w:r>
          <w:t xml:space="preserve">  "</w:t>
        </w:r>
        <w:proofErr w:type="spellStart"/>
        <w:r>
          <w:t>charOffset</w:t>
        </w:r>
        <w:proofErr w:type="spellEnd"/>
        <w:r>
          <w:t>": 1    # Specifies the "b"</w:t>
        </w:r>
      </w:ins>
    </w:p>
    <w:p w14:paraId="4E38776A" w14:textId="77777777" w:rsidR="002E614C" w:rsidRDefault="002E614C" w:rsidP="002E614C">
      <w:pPr>
        <w:pStyle w:val="Code"/>
        <w:rPr>
          <w:ins w:id="1859" w:author="Laurence Golding" w:date="2018-09-04T12:43:00Z"/>
        </w:rPr>
      </w:pPr>
      <w:ins w:id="1860" w:author="Laurence Golding" w:date="2018-09-04T12:43:00Z">
        <w:r>
          <w:t xml:space="preserve">  "</w:t>
        </w:r>
        <w:proofErr w:type="spellStart"/>
        <w:r>
          <w:t>endColumn</w:t>
        </w:r>
        <w:proofErr w:type="spellEnd"/>
        <w:r>
          <w:t>": 4     # Specifies the column one past the "c"</w:t>
        </w:r>
      </w:ins>
    </w:p>
    <w:p w14:paraId="674A0BBA" w14:textId="77777777" w:rsidR="002E614C" w:rsidRDefault="002E614C" w:rsidP="002E614C">
      <w:pPr>
        <w:pStyle w:val="Code"/>
        <w:rPr>
          <w:ins w:id="1861" w:author="Laurence Golding" w:date="2018-09-04T12:43:00Z"/>
        </w:rPr>
      </w:pPr>
      <w:ins w:id="1862" w:author="Laurence Golding" w:date="2018-09-04T12:43:00Z">
        <w:r>
          <w:t>}</w:t>
        </w:r>
      </w:ins>
    </w:p>
    <w:p w14:paraId="1EB0BFD4" w14:textId="77777777" w:rsidR="002E614C" w:rsidRDefault="002E614C" w:rsidP="002E614C">
      <w:pPr>
        <w:pStyle w:val="Note"/>
        <w:rPr>
          <w:ins w:id="1863" w:author="Laurence Golding" w:date="2018-09-04T12:43:00Z"/>
        </w:rPr>
      </w:pPr>
      <w:ins w:id="1864"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1865" w:author="Laurence Golding" w:date="2018-09-04T12:43:00Z"/>
        </w:rPr>
      </w:pPr>
      <w:ins w:id="1866" w:author="Laurence Golding" w:date="2018-09-04T12:43:00Z">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ins>
      <w:ins w:id="1867"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1868" w:author="Laurence Golding" w:date="2018-09-04T12:43:00Z"/>
        </w:rPr>
      </w:pPr>
      <w:ins w:id="1869" w:author="Laurence Golding" w:date="2018-09-04T12:43:00Z">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ins>
      <w:ins w:id="1870"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1871" w:author="Laurence Golding" w:date="2018-09-04T12:43:00Z"/>
        </w:rPr>
      </w:pPr>
      <w:ins w:id="1872" w:author="Laurence Golding" w:date="2018-09-04T12:43:00Z">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ins>
      <w:ins w:id="1873" w:author="Laurence Golding" w:date="2018-09-04T12:43:00Z">
        <w:r>
          <w:fldChar w:fldCharType="separate"/>
        </w:r>
        <w:r>
          <w:t>3.22.10</w:t>
        </w:r>
        <w:r>
          <w:fldChar w:fldCharType="end"/>
        </w:r>
        <w:r>
          <w:t>).</w:t>
        </w:r>
      </w:ins>
    </w:p>
    <w:p w14:paraId="72A064F3" w14:textId="77777777" w:rsidR="002E614C" w:rsidRDefault="002E614C" w:rsidP="002E614C">
      <w:pPr>
        <w:ind w:left="720"/>
        <w:rPr>
          <w:ins w:id="1874" w:author="Laurence Golding" w:date="2018-09-04T12:43:00Z"/>
        </w:rPr>
      </w:pPr>
      <w:ins w:id="1875" w:author="Laurence Golding" w:date="2018-09-04T12:43:00Z">
        <w:r>
          <w:t>In summary, the above region is equivalent to the region</w:t>
        </w:r>
      </w:ins>
    </w:p>
    <w:p w14:paraId="0E4DA9F4" w14:textId="77777777" w:rsidR="002E614C" w:rsidRDefault="002E614C" w:rsidP="002E614C">
      <w:pPr>
        <w:pStyle w:val="Code"/>
        <w:rPr>
          <w:ins w:id="1876" w:author="Laurence Golding" w:date="2018-09-04T12:43:00Z"/>
        </w:rPr>
      </w:pPr>
      <w:ins w:id="1877" w:author="Laurence Golding" w:date="2018-09-04T12:43:00Z">
        <w:r>
          <w:t>{</w:t>
        </w:r>
      </w:ins>
    </w:p>
    <w:p w14:paraId="547DA9DD" w14:textId="77777777" w:rsidR="002E614C" w:rsidRDefault="002E614C" w:rsidP="002E614C">
      <w:pPr>
        <w:pStyle w:val="Code"/>
        <w:rPr>
          <w:ins w:id="1878" w:author="Laurence Golding" w:date="2018-09-04T12:43:00Z"/>
        </w:rPr>
      </w:pPr>
      <w:ins w:id="1879" w:author="Laurence Golding" w:date="2018-09-04T12:43:00Z">
        <w:r>
          <w:t xml:space="preserve">  "</w:t>
        </w:r>
        <w:proofErr w:type="spellStart"/>
        <w:r>
          <w:t>startLine</w:t>
        </w:r>
        <w:proofErr w:type="spellEnd"/>
        <w:r>
          <w:t>": 1,</w:t>
        </w:r>
      </w:ins>
    </w:p>
    <w:p w14:paraId="73EA7446" w14:textId="77777777" w:rsidR="002E614C" w:rsidRDefault="002E614C" w:rsidP="002E614C">
      <w:pPr>
        <w:pStyle w:val="Code"/>
        <w:rPr>
          <w:ins w:id="1880" w:author="Laurence Golding" w:date="2018-09-04T12:43:00Z"/>
        </w:rPr>
      </w:pPr>
      <w:ins w:id="1881" w:author="Laurence Golding" w:date="2018-09-04T12:43:00Z">
        <w:r>
          <w:t xml:space="preserve">  "</w:t>
        </w:r>
        <w:proofErr w:type="spellStart"/>
        <w:r>
          <w:t>startColumn</w:t>
        </w:r>
        <w:proofErr w:type="spellEnd"/>
        <w:r>
          <w:t>": 1,</w:t>
        </w:r>
      </w:ins>
    </w:p>
    <w:p w14:paraId="047B9E57" w14:textId="77777777" w:rsidR="002E614C" w:rsidRDefault="002E614C" w:rsidP="002E614C">
      <w:pPr>
        <w:pStyle w:val="Code"/>
        <w:rPr>
          <w:ins w:id="1882" w:author="Laurence Golding" w:date="2018-09-04T12:43:00Z"/>
        </w:rPr>
      </w:pPr>
      <w:ins w:id="1883" w:author="Laurence Golding" w:date="2018-09-04T12:43:00Z">
        <w:r>
          <w:t xml:space="preserve">  "</w:t>
        </w:r>
        <w:proofErr w:type="spellStart"/>
        <w:r>
          <w:t>endLine</w:t>
        </w:r>
        <w:proofErr w:type="spellEnd"/>
        <w:r>
          <w:t>": 1,</w:t>
        </w:r>
      </w:ins>
    </w:p>
    <w:p w14:paraId="15761B4B" w14:textId="77777777" w:rsidR="002E614C" w:rsidRDefault="002E614C" w:rsidP="002E614C">
      <w:pPr>
        <w:pStyle w:val="Code"/>
        <w:rPr>
          <w:ins w:id="1884" w:author="Laurence Golding" w:date="2018-09-04T12:43:00Z"/>
        </w:rPr>
      </w:pPr>
      <w:ins w:id="1885" w:author="Laurence Golding" w:date="2018-09-04T12:43:00Z">
        <w:r>
          <w:t xml:space="preserve">  "</w:t>
        </w:r>
        <w:proofErr w:type="spellStart"/>
        <w:r>
          <w:t>endColumn</w:t>
        </w:r>
        <w:proofErr w:type="spellEnd"/>
        <w:r>
          <w:t>": 4,</w:t>
        </w:r>
      </w:ins>
    </w:p>
    <w:p w14:paraId="6F01BBC0" w14:textId="77777777" w:rsidR="002E614C" w:rsidRDefault="002E614C" w:rsidP="002E614C">
      <w:pPr>
        <w:pStyle w:val="Code"/>
        <w:rPr>
          <w:ins w:id="1886" w:author="Laurence Golding" w:date="2018-09-04T12:43:00Z"/>
        </w:rPr>
      </w:pPr>
    </w:p>
    <w:p w14:paraId="308C94BC" w14:textId="77777777" w:rsidR="002E614C" w:rsidRDefault="002E614C" w:rsidP="002E614C">
      <w:pPr>
        <w:pStyle w:val="Code"/>
        <w:rPr>
          <w:ins w:id="1887" w:author="Laurence Golding" w:date="2018-09-04T12:43:00Z"/>
        </w:rPr>
      </w:pPr>
      <w:ins w:id="1888" w:author="Laurence Golding" w:date="2018-09-04T12:43:00Z">
        <w:r>
          <w:t xml:space="preserve">  "</w:t>
        </w:r>
        <w:proofErr w:type="spellStart"/>
        <w:r>
          <w:t>charOffset</w:t>
        </w:r>
        <w:proofErr w:type="spellEnd"/>
        <w:r>
          <w:t>": 1,</w:t>
        </w:r>
      </w:ins>
    </w:p>
    <w:p w14:paraId="1C32BE00" w14:textId="77777777" w:rsidR="002E614C" w:rsidRDefault="002E614C" w:rsidP="002E614C">
      <w:pPr>
        <w:pStyle w:val="Code"/>
        <w:rPr>
          <w:ins w:id="1889" w:author="Laurence Golding" w:date="2018-09-04T12:43:00Z"/>
        </w:rPr>
      </w:pPr>
      <w:ins w:id="1890" w:author="Laurence Golding" w:date="2018-09-04T12:43:00Z">
        <w:r>
          <w:t xml:space="preserve">  "</w:t>
        </w:r>
        <w:proofErr w:type="spellStart"/>
        <w:r>
          <w:t>charLength</w:t>
        </w:r>
        <w:proofErr w:type="spellEnd"/>
        <w:r>
          <w:t>": 0</w:t>
        </w:r>
      </w:ins>
    </w:p>
    <w:p w14:paraId="61AFC756" w14:textId="77777777" w:rsidR="002E614C" w:rsidRDefault="002E614C" w:rsidP="002E614C">
      <w:pPr>
        <w:pStyle w:val="Code"/>
        <w:rPr>
          <w:ins w:id="1891" w:author="Laurence Golding" w:date="2018-09-04T12:43:00Z"/>
        </w:rPr>
      </w:pPr>
      <w:ins w:id="1892" w:author="Laurence Golding" w:date="2018-09-04T12:43:00Z">
        <w:r>
          <w:t>}</w:t>
        </w:r>
      </w:ins>
    </w:p>
    <w:p w14:paraId="2F7F1711" w14:textId="77777777" w:rsidR="002E614C" w:rsidRDefault="002E614C" w:rsidP="002E614C">
      <w:pPr>
        <w:pStyle w:val="Note"/>
        <w:rPr>
          <w:ins w:id="1893" w:author="Laurence Golding" w:date="2018-09-04T12:43:00Z"/>
        </w:rPr>
      </w:pPr>
      <w:ins w:id="1894" w:author="Laurence Golding" w:date="2018-09-04T12:43:00Z">
        <w:r>
          <w:lastRenderedPageBreak/>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1895" w:author="Laurence Golding" w:date="2018-09-04T12:43:00Z">
        <w:r>
          <w:fldChar w:fldCharType="separate"/>
        </w:r>
        <w:r>
          <w:t>3.22.10</w:t>
        </w:r>
        <w:r>
          <w:fldChar w:fldCharType="end"/>
        </w:r>
        <w:r>
          <w:t>). Those two regions are not the same, and so the region is invalid.</w:t>
        </w:r>
      </w:ins>
    </w:p>
    <w:p w14:paraId="631EE120" w14:textId="772F2AED" w:rsidR="002E614C" w:rsidRDefault="002E614C" w:rsidP="002E614C">
      <w:pPr>
        <w:pStyle w:val="Note"/>
      </w:pPr>
      <w:ins w:id="1896" w:author="Laurence Golding" w:date="2018-09-04T12:43:00Z">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ins>
    </w:p>
    <w:p w14:paraId="3A6D4669" w14:textId="5B9696D5" w:rsidR="00257E64" w:rsidDel="002E614C" w:rsidRDefault="00257E64" w:rsidP="00257E64">
      <w:pPr>
        <w:rPr>
          <w:del w:id="1897" w:author="Laurence Golding" w:date="2018-09-04T12:42:00Z"/>
        </w:rPr>
      </w:pPr>
      <w:del w:id="1898"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1899" w:author="Laurence Golding" w:date="2018-09-04T12:42:00Z"/>
        </w:rPr>
      </w:pPr>
      <w:del w:id="1900" w:author="Laurence Golding" w:date="2018-09-04T12:42:00Z">
        <w:r w:rsidDel="002E614C">
          <w:delText>EXAMPLE 1: The region</w:delText>
        </w:r>
      </w:del>
    </w:p>
    <w:p w14:paraId="78E4CF73" w14:textId="559AF2E4" w:rsidR="00257E64" w:rsidDel="002E614C" w:rsidRDefault="00257E64" w:rsidP="00257E64">
      <w:pPr>
        <w:pStyle w:val="Code"/>
        <w:rPr>
          <w:del w:id="1901" w:author="Laurence Golding" w:date="2018-09-04T12:42:00Z"/>
        </w:rPr>
      </w:pPr>
      <w:del w:id="1902"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1903" w:author="Laurence Golding" w:date="2018-09-04T12:42:00Z"/>
        </w:rPr>
      </w:pPr>
      <w:del w:id="1904"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1905" w:author="Laurence Golding" w:date="2018-09-04T12:42:00Z"/>
        </w:rPr>
      </w:pPr>
      <w:del w:id="1906"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1907" w:author="Laurence Golding" w:date="2018-09-04T12:42:00Z"/>
        </w:rPr>
      </w:pPr>
      <w:del w:id="1908"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1909" w:author="Laurence Golding" w:date="2018-09-04T12:42:00Z"/>
        </w:rPr>
      </w:pPr>
      <w:del w:id="1910"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1911" w:author="Laurence Golding" w:date="2018-09-04T12:42:00Z"/>
        </w:rPr>
      </w:pPr>
      <w:del w:id="1912"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1913" w:author="Laurence Golding" w:date="2018-09-04T12:42:00Z"/>
        </w:rPr>
      </w:pPr>
      <w:del w:id="1914"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1915" w:author="Laurence Golding" w:date="2018-09-04T12:42:00Z"/>
        </w:rPr>
      </w:pPr>
      <w:del w:id="1916" w:author="Laurence Golding" w:date="2018-09-04T12:42:00Z">
        <w:r w:rsidDel="002E614C">
          <w:delText>EXAMPLE 2: The region</w:delText>
        </w:r>
      </w:del>
    </w:p>
    <w:p w14:paraId="772831BE" w14:textId="75F7DBAE" w:rsidR="00257E64" w:rsidDel="002E614C" w:rsidRDefault="00257E64" w:rsidP="00257E64">
      <w:pPr>
        <w:pStyle w:val="Code"/>
        <w:rPr>
          <w:del w:id="1917" w:author="Laurence Golding" w:date="2018-09-04T12:42:00Z"/>
        </w:rPr>
      </w:pPr>
      <w:del w:id="1918"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1919" w:author="Laurence Golding" w:date="2018-09-04T12:42:00Z"/>
        </w:rPr>
      </w:pPr>
      <w:del w:id="1920"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1921" w:author="Laurence Golding" w:date="2018-09-04T12:42:00Z"/>
        </w:rPr>
      </w:pPr>
      <w:del w:id="1922"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1923" w:author="Laurence Golding" w:date="2018-09-04T12:42:00Z"/>
        </w:rPr>
      </w:pPr>
      <w:del w:id="1924"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1925" w:author="Laurence Golding" w:date="2018-09-04T12:42:00Z"/>
        </w:rPr>
      </w:pPr>
      <w:del w:id="1926" w:author="Laurence Golding" w:date="2018-09-04T12:42:00Z">
        <w:r w:rsidDel="002E614C">
          <w:delText>EXAMPLE 3: The region</w:delText>
        </w:r>
      </w:del>
    </w:p>
    <w:p w14:paraId="39FCF3C5" w14:textId="1ECE90B3" w:rsidR="00257E64" w:rsidDel="002E614C" w:rsidRDefault="00257E64" w:rsidP="00257E64">
      <w:pPr>
        <w:pStyle w:val="Code"/>
        <w:rPr>
          <w:del w:id="1927" w:author="Laurence Golding" w:date="2018-09-04T12:42:00Z"/>
        </w:rPr>
      </w:pPr>
      <w:del w:id="1928" w:author="Laurence Golding" w:date="2018-09-04T12:42:00Z">
        <w:r w:rsidDel="002E614C">
          <w:delText>{ "startLine": 2 }</w:delText>
        </w:r>
      </w:del>
    </w:p>
    <w:p w14:paraId="38209193" w14:textId="793A8960" w:rsidR="00257E64" w:rsidDel="002E614C" w:rsidRDefault="00257E64" w:rsidP="00257E64">
      <w:pPr>
        <w:pStyle w:val="Note"/>
        <w:rPr>
          <w:del w:id="1929" w:author="Laurence Golding" w:date="2018-09-04T12:42:00Z"/>
        </w:rPr>
      </w:pPr>
      <w:del w:id="1930"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1931" w:author="Laurence Golding" w:date="2018-09-04T12:42:00Z"/>
        </w:rPr>
      </w:pPr>
      <w:del w:id="1932" w:author="Laurence Golding" w:date="2018-09-04T12:42:00Z">
        <w:r w:rsidDel="002E614C">
          <w:delText>{ "startLine": 2, "startColumn": 1 }</w:delText>
        </w:r>
      </w:del>
    </w:p>
    <w:p w14:paraId="7172FEEC" w14:textId="5CB0BB7B" w:rsidR="00257E64" w:rsidDel="002E614C" w:rsidRDefault="00257E64" w:rsidP="00257E64">
      <w:pPr>
        <w:pStyle w:val="Code"/>
        <w:rPr>
          <w:del w:id="1933" w:author="Laurence Golding" w:date="2018-09-04T12:42:00Z"/>
        </w:rPr>
      </w:pPr>
      <w:del w:id="1934"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1935" w:author="Laurence Golding" w:date="2018-09-04T12:42:00Z"/>
        </w:rPr>
      </w:pPr>
      <w:del w:id="1936"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1937" w:author="Laurence Golding" w:date="2018-09-04T12:42:00Z"/>
        </w:rPr>
      </w:pPr>
      <w:del w:id="1938"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1939" w:author="Laurence Golding" w:date="2018-09-04T12:42:00Z"/>
        </w:rPr>
      </w:pPr>
      <w:del w:id="1940"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1941" w:author="Laurence Golding" w:date="2018-09-04T12:42:00Z"/>
        </w:rPr>
      </w:pPr>
      <w:del w:id="1942"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1943" w:author="Laurence Golding" w:date="2018-09-04T12:42:00Z"/>
        </w:rPr>
      </w:pPr>
      <w:del w:id="1944"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1945" w:author="Laurence Golding" w:date="2018-09-04T12:42:00Z"/>
        </w:rPr>
      </w:pPr>
      <w:del w:id="1946" w:author="Laurence Golding" w:date="2018-09-04T12:42:00Z">
        <w:r w:rsidDel="002E614C">
          <w:delText>{ "startLine": 1, "charLength": 14, "endLine": 3 }</w:delText>
        </w:r>
      </w:del>
    </w:p>
    <w:p w14:paraId="3571CF1B" w14:textId="54B737BD" w:rsidR="00257E64" w:rsidDel="002E614C" w:rsidRDefault="00257E64" w:rsidP="00257E64">
      <w:pPr>
        <w:pStyle w:val="Code"/>
        <w:rPr>
          <w:del w:id="1947" w:author="Laurence Golding" w:date="2018-09-04T12:42:00Z"/>
        </w:rPr>
      </w:pPr>
      <w:del w:id="1948" w:author="Laurence Golding" w:date="2018-09-04T12:42:00Z">
        <w:r w:rsidDel="002E614C">
          <w:delText>{ "startLine": 1, "charLength": 14, "endColumn": 4 }</w:delText>
        </w:r>
      </w:del>
    </w:p>
    <w:p w14:paraId="6A231C18" w14:textId="1167984C" w:rsidR="00257E64" w:rsidDel="002E614C" w:rsidRDefault="00257E64" w:rsidP="00257E64">
      <w:pPr>
        <w:pStyle w:val="Note"/>
        <w:rPr>
          <w:del w:id="1949" w:author="Laurence Golding" w:date="2018-09-04T12:42:00Z"/>
        </w:rPr>
      </w:pPr>
      <w:del w:id="1950"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1951" w:author="Laurence Golding" w:date="2018-09-04T12:42:00Z"/>
        </w:rPr>
      </w:pPr>
      <w:del w:id="1952" w:author="Laurence Golding" w:date="2018-09-04T12:42:00Z">
        <w:r w:rsidDel="002E614C">
          <w:lastRenderedPageBreak/>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1953" w:author="Laurence Golding" w:date="2018-09-04T12:42:00Z"/>
        </w:rPr>
      </w:pPr>
      <w:del w:id="1954" w:author="Laurence Golding" w:date="2018-09-04T12:42:00Z">
        <w:r w:rsidDel="002E614C">
          <w:delText>EXAMPLE 5: The region</w:delText>
        </w:r>
      </w:del>
    </w:p>
    <w:p w14:paraId="04A6D02C" w14:textId="07BB5D4E" w:rsidR="00257E64" w:rsidDel="002E614C" w:rsidRDefault="00257E64" w:rsidP="00257E64">
      <w:pPr>
        <w:pStyle w:val="Code"/>
        <w:rPr>
          <w:del w:id="1955" w:author="Laurence Golding" w:date="2018-09-04T12:42:00Z"/>
        </w:rPr>
      </w:pPr>
      <w:del w:id="1956" w:author="Laurence Golding" w:date="2018-09-04T12:42:00Z">
        <w:r w:rsidDel="002E614C">
          <w:delText>{ "startLine": 1, "startColumn": 2 }</w:delText>
        </w:r>
      </w:del>
    </w:p>
    <w:p w14:paraId="0E8CEB33" w14:textId="3CC12C29" w:rsidR="00257E64" w:rsidDel="002E614C" w:rsidRDefault="00257E64" w:rsidP="00257E64">
      <w:pPr>
        <w:pStyle w:val="Note"/>
        <w:rPr>
          <w:del w:id="1957" w:author="Laurence Golding" w:date="2018-09-04T12:42:00Z"/>
        </w:rPr>
      </w:pPr>
      <w:del w:id="1958"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1959" w:author="Laurence Golding" w:date="2018-09-04T12:42:00Z"/>
        </w:rPr>
      </w:pPr>
      <w:del w:id="1960"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1961" w:author="Laurence Golding" w:date="2018-09-04T12:42:00Z"/>
        </w:rPr>
      </w:pPr>
      <w:del w:id="1962" w:author="Laurence Golding" w:date="2018-09-04T12:42:00Z">
        <w:r w:rsidDel="002E614C">
          <w:delText>{ "startLine": 1, "startColumn": 2, "endLine": 1 }</w:delText>
        </w:r>
      </w:del>
    </w:p>
    <w:p w14:paraId="493D7F7C" w14:textId="7FDD454F" w:rsidR="00257E64" w:rsidDel="002E614C" w:rsidRDefault="00257E64" w:rsidP="00257E64">
      <w:pPr>
        <w:pStyle w:val="Code"/>
        <w:rPr>
          <w:del w:id="1963" w:author="Laurence Golding" w:date="2018-09-04T12:42:00Z"/>
        </w:rPr>
      </w:pPr>
      <w:del w:id="1964"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1965" w:author="Laurence Golding" w:date="2018-09-04T12:42:00Z"/>
        </w:rPr>
      </w:pPr>
      <w:del w:id="1966"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1967" w:author="Laurence Golding" w:date="2018-09-04T12:42:00Z"/>
        </w:rPr>
      </w:pPr>
      <w:del w:id="1968"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1969" w:author="Laurence Golding" w:date="2018-09-04T12:42:00Z"/>
        </w:rPr>
      </w:pPr>
      <w:del w:id="1970" w:author="Laurence Golding" w:date="2018-09-04T12:42:00Z">
        <w:r w:rsidDel="002E614C">
          <w:delText>EXAMPLE 6: The region</w:delText>
        </w:r>
      </w:del>
    </w:p>
    <w:p w14:paraId="371371F0" w14:textId="43628C5C" w:rsidR="00257E64" w:rsidDel="002E614C" w:rsidRDefault="00257E64" w:rsidP="00257E64">
      <w:pPr>
        <w:pStyle w:val="Code"/>
        <w:rPr>
          <w:del w:id="1971" w:author="Laurence Golding" w:date="2018-09-04T12:42:00Z"/>
        </w:rPr>
      </w:pPr>
      <w:del w:id="1972" w:author="Laurence Golding" w:date="2018-09-04T12:42:00Z">
        <w:r w:rsidDel="002E614C">
          <w:delText>{ "startLine": 2 }</w:delText>
        </w:r>
      </w:del>
    </w:p>
    <w:p w14:paraId="0006DB2F" w14:textId="2EE74A3C" w:rsidR="00257E64" w:rsidDel="002E614C" w:rsidRDefault="00257E64" w:rsidP="00257E64">
      <w:pPr>
        <w:pStyle w:val="Note"/>
        <w:rPr>
          <w:del w:id="1973" w:author="Laurence Golding" w:date="2018-09-04T12:42:00Z"/>
        </w:rPr>
      </w:pPr>
      <w:del w:id="1974"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1975" w:author="Laurence Golding" w:date="2018-09-04T12:42:00Z"/>
        </w:rPr>
      </w:pPr>
      <w:del w:id="1976"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1977" w:author="Laurence Golding" w:date="2018-09-04T12:42:00Z"/>
        </w:rPr>
      </w:pPr>
      <w:del w:id="1978" w:author="Laurence Golding" w:date="2018-09-04T12:42:00Z">
        <w:r w:rsidDel="002E614C">
          <w:delText>{ "startLine": 2 }</w:delText>
        </w:r>
      </w:del>
    </w:p>
    <w:p w14:paraId="0A362FAC" w14:textId="1C23592A" w:rsidR="00257E64" w:rsidDel="002E614C" w:rsidRDefault="00257E64" w:rsidP="00257E64">
      <w:pPr>
        <w:pStyle w:val="Code"/>
        <w:rPr>
          <w:del w:id="1979" w:author="Laurence Golding" w:date="2018-09-04T12:42:00Z"/>
        </w:rPr>
      </w:pPr>
      <w:del w:id="1980" w:author="Laurence Golding" w:date="2018-09-04T12:42:00Z">
        <w:r w:rsidDel="002E614C">
          <w:delText>{ "startLine": 2, "startColumn": 1 }</w:delText>
        </w:r>
      </w:del>
    </w:p>
    <w:p w14:paraId="5BCF93DA" w14:textId="5B0DDB66" w:rsidR="00257E64" w:rsidDel="002E614C" w:rsidRDefault="00257E64" w:rsidP="00257E64">
      <w:pPr>
        <w:pStyle w:val="Code"/>
        <w:rPr>
          <w:del w:id="1981" w:author="Laurence Golding" w:date="2018-09-04T12:42:00Z"/>
        </w:rPr>
      </w:pPr>
      <w:del w:id="1982" w:author="Laurence Golding" w:date="2018-09-04T12:42:00Z">
        <w:r w:rsidDel="002E614C">
          <w:delText>{ "startLine": 2 , "charLength": 3 }</w:delText>
        </w:r>
      </w:del>
    </w:p>
    <w:p w14:paraId="4567FF24" w14:textId="3F3CED47" w:rsidR="00257E64" w:rsidDel="002E614C" w:rsidRDefault="00257E64" w:rsidP="00257E64">
      <w:pPr>
        <w:pStyle w:val="Code"/>
        <w:rPr>
          <w:del w:id="1983" w:author="Laurence Golding" w:date="2018-09-04T12:42:00Z"/>
        </w:rPr>
      </w:pPr>
      <w:del w:id="1984"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1985" w:author="Laurence Golding" w:date="2018-09-04T12:50:00Z">
        <w:r w:rsidDel="008057AC">
          <w:delText>7</w:delText>
        </w:r>
      </w:del>
      <w:ins w:id="1986" w:author="Laurence Golding" w:date="2018-09-04T12:50:00Z">
        <w:r w:rsidR="008057AC">
          <w:t>3</w:t>
        </w:r>
      </w:ins>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01F5EE95" w:rsidR="00257E64" w:rsidRDefault="00257E64" w:rsidP="00257E64">
      <w:pPr>
        <w:pStyle w:val="Note"/>
      </w:pPr>
      <w:r>
        <w:t xml:space="preserve">NOTE </w:t>
      </w:r>
      <w:del w:id="1987" w:author="Laurence Golding" w:date="2018-09-04T12:51:00Z">
        <w:r w:rsidDel="008057AC">
          <w:delText>3</w:delText>
        </w:r>
      </w:del>
      <w:ins w:id="1988" w:author="Laurence Golding" w:date="2018-09-04T12:51:00Z">
        <w:r w:rsidR="008057AC">
          <w:t>4</w:t>
        </w:r>
      </w:ins>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1957983" w:rsidR="00257E64" w:rsidRDefault="00257E64" w:rsidP="00257E64">
      <w:pPr>
        <w:pStyle w:val="Note"/>
      </w:pPr>
      <w:r>
        <w:t xml:space="preserve">EXAMPLE </w:t>
      </w:r>
      <w:del w:id="1989" w:author="Laurence Golding" w:date="2018-09-04T12:53:00Z">
        <w:r w:rsidDel="008057AC">
          <w:delText>8</w:delText>
        </w:r>
      </w:del>
      <w:ins w:id="1990"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40AC8CFA" w:rsidR="00257E64" w:rsidRPr="0079663D" w:rsidRDefault="00257E64" w:rsidP="00257E64">
      <w:pPr>
        <w:pStyle w:val="Code"/>
      </w:pPr>
      <w:r>
        <w:t>{ "</w:t>
      </w:r>
      <w:proofErr w:type="spellStart"/>
      <w:del w:id="1991" w:author="Laurence Golding" w:date="2018-09-04T12:51:00Z">
        <w:r w:rsidDel="008057AC">
          <w:delText>startLine</w:delText>
        </w:r>
      </w:del>
      <w:ins w:id="1992" w:author="Laurence Golding" w:date="2018-09-04T12:51:00Z">
        <w:r w:rsidR="008057AC">
          <w:t>charOffset</w:t>
        </w:r>
      </w:ins>
      <w:proofErr w:type="spellEnd"/>
      <w:r>
        <w:t>": 1, "</w:t>
      </w:r>
      <w:del w:id="1993" w:author="Laurence Golding" w:date="2018-09-04T12:52:00Z">
        <w:r w:rsidDel="008057AC">
          <w:delText xml:space="preserve">startColumn": 2, </w:delText>
        </w:r>
      </w:del>
      <w:r>
        <w:t>"</w:t>
      </w:r>
      <w:proofErr w:type="spellStart"/>
      <w:r>
        <w:t>charLength</w:t>
      </w:r>
      <w:proofErr w:type="spellEnd"/>
      <w:r>
        <w:t>": 0 }</w:t>
      </w:r>
    </w:p>
    <w:p w14:paraId="19CD4E19" w14:textId="3F2E8C21" w:rsidR="00257E64" w:rsidRDefault="00257E64" w:rsidP="00257E64">
      <w:pPr>
        <w:pStyle w:val="Note"/>
      </w:pPr>
      <w:r>
        <w:t xml:space="preserve">EXAMPLE </w:t>
      </w:r>
      <w:del w:id="1994" w:author="Laurence Golding" w:date="2018-09-04T12:53:00Z">
        <w:r w:rsidDel="008057AC">
          <w:delText>9</w:delText>
        </w:r>
      </w:del>
      <w:ins w:id="1995"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42E272" w14:textId="10DE7B32" w:rsidR="00257E64" w:rsidRPr="0079663D" w:rsidDel="008057AC" w:rsidRDefault="00257E64" w:rsidP="00257E64">
      <w:pPr>
        <w:pStyle w:val="Code"/>
        <w:rPr>
          <w:del w:id="1996" w:author="Laurence Golding" w:date="2018-09-04T12:52:00Z"/>
        </w:rPr>
      </w:pPr>
      <w:del w:id="1997"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proofErr w:type="spellStart"/>
      <w:del w:id="1998" w:author="Laurence Golding" w:date="2018-09-04T12:54:00Z">
        <w:r w:rsidDel="008057AC">
          <w:delText>startLine</w:delText>
        </w:r>
      </w:del>
      <w:ins w:id="1999" w:author="Laurence Golding" w:date="2018-09-04T12:54:00Z">
        <w:r w:rsidR="008057AC">
          <w:t>charOffset</w:t>
        </w:r>
      </w:ins>
      <w:proofErr w:type="spellEnd"/>
      <w:r>
        <w:t xml:space="preserve">": </w:t>
      </w:r>
      <w:del w:id="2000" w:author="Laurence Golding" w:date="2018-09-04T12:54:00Z">
        <w:r w:rsidDel="008057AC">
          <w:delText>1</w:delText>
        </w:r>
      </w:del>
      <w:ins w:id="2001" w:author="Laurence Golding" w:date="2018-09-04T12:54:00Z">
        <w:r w:rsidR="008057AC">
          <w:t>0</w:t>
        </w:r>
      </w:ins>
      <w:r>
        <w:t>, "</w:t>
      </w:r>
      <w:proofErr w:type="spellStart"/>
      <w:r>
        <w:t>charLength</w:t>
      </w:r>
      <w:proofErr w:type="spellEnd"/>
      <w:r>
        <w:t>": 0 }</w:t>
      </w:r>
    </w:p>
    <w:p w14:paraId="45CD263F" w14:textId="77777777" w:rsidR="00257E64" w:rsidRPr="00854FBD" w:rsidRDefault="00257E64" w:rsidP="00257E64">
      <w:r>
        <w:lastRenderedPageBreak/>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2002" w:author="Laurence Golding" w:date="2018-09-04T12:53:00Z">
        <w:r w:rsidDel="008057AC">
          <w:delText>10</w:delText>
        </w:r>
      </w:del>
      <w:ins w:id="2003"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48E4EF56" w:rsidR="00257E64" w:rsidRPr="00257E64" w:rsidRDefault="00257E64" w:rsidP="00257E64">
      <w:pPr>
        <w:pStyle w:val="Code"/>
      </w:pPr>
      <w:r>
        <w:t>{ "</w:t>
      </w:r>
      <w:proofErr w:type="spellStart"/>
      <w:del w:id="2004" w:author="Laurence Golding" w:date="2018-09-04T12:54:00Z">
        <w:r w:rsidDel="008057AC">
          <w:delText>startLine</w:delText>
        </w:r>
      </w:del>
      <w:ins w:id="2005" w:author="Laurence Golding" w:date="2018-09-04T12:54:00Z">
        <w:r w:rsidR="008057AC">
          <w:t>charOffset</w:t>
        </w:r>
      </w:ins>
      <w:proofErr w:type="spellEnd"/>
      <w:r>
        <w:t xml:space="preserve">": </w:t>
      </w:r>
      <w:del w:id="2006" w:author="Laurence Golding" w:date="2018-09-04T12:54:00Z">
        <w:r w:rsidDel="008057AC">
          <w:delText>4</w:delText>
        </w:r>
      </w:del>
      <w:ins w:id="2007" w:author="Laurence Golding" w:date="2018-09-04T12:54:00Z">
        <w:r w:rsidR="008057AC">
          <w:t>22</w:t>
        </w:r>
      </w:ins>
      <w:r>
        <w:t xml:space="preserve">, </w:t>
      </w:r>
      <w:del w:id="2008" w:author="Laurence Golding" w:date="2018-09-04T12:54:00Z">
        <w:r w:rsidDel="008057AC">
          <w:delText xml:space="preserve">"startColumn": 6, </w:delText>
        </w:r>
      </w:del>
      <w:r>
        <w:t>"</w:t>
      </w:r>
      <w:proofErr w:type="spellStart"/>
      <w:r>
        <w:t>charLength</w:t>
      </w:r>
      <w:proofErr w:type="spellEnd"/>
      <w:r>
        <w:t>": 0 }</w:t>
      </w:r>
    </w:p>
    <w:p w14:paraId="7A43AD4A" w14:textId="16FEF695" w:rsidR="006E546E" w:rsidRDefault="006E546E" w:rsidP="006E546E">
      <w:pPr>
        <w:pStyle w:val="Heading3"/>
      </w:pPr>
      <w:bookmarkStart w:id="2009" w:name="_Ref509043519"/>
      <w:bookmarkStart w:id="2010" w:name="_Ref509043733"/>
      <w:bookmarkStart w:id="2011" w:name="_Toc516224850"/>
      <w:r>
        <w:t>Binary regions</w:t>
      </w:r>
      <w:bookmarkEnd w:id="2009"/>
      <w:bookmarkEnd w:id="2010"/>
      <w:bookmarkEnd w:id="201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2012" w:name="_Toc516224851"/>
      <w:r>
        <w:t>Independence of text and binary regions</w:t>
      </w:r>
      <w:bookmarkEnd w:id="201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9621D52" w:rsidR="00402C08" w:rsidRDefault="00402C08" w:rsidP="00402C08">
      <w:pPr>
        <w:pStyle w:val="Code"/>
      </w:pPr>
      <w:r>
        <w:t xml:space="preserve">  "</w:t>
      </w:r>
      <w:proofErr w:type="spellStart"/>
      <w:r>
        <w:t>endColumn</w:t>
      </w:r>
      <w:proofErr w:type="spellEnd"/>
      <w:r>
        <w:t xml:space="preserve">": </w:t>
      </w:r>
      <w:del w:id="2013" w:author="Laurence Golding" w:date="2018-09-04T12:56:00Z">
        <w:r w:rsidDel="008057AC">
          <w:delText>6</w:delText>
        </w:r>
      </w:del>
      <w:ins w:id="2014" w:author="Laurence Golding" w:date="2018-09-04T12:56:00Z">
        <w:r w:rsidR="008057AC">
          <w:t>5</w:t>
        </w:r>
      </w:ins>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2015" w:name="_Ref493490565"/>
      <w:bookmarkStart w:id="2016" w:name="_Ref493491243"/>
      <w:bookmarkStart w:id="2017" w:name="_Ref493492406"/>
      <w:bookmarkStart w:id="2018" w:name="_Toc516224852"/>
      <w:proofErr w:type="spellStart"/>
      <w:r>
        <w:t>startLine</w:t>
      </w:r>
      <w:proofErr w:type="spellEnd"/>
      <w:r>
        <w:t xml:space="preserve"> property</w:t>
      </w:r>
      <w:bookmarkEnd w:id="2015"/>
      <w:bookmarkEnd w:id="2016"/>
      <w:bookmarkEnd w:id="2017"/>
      <w:bookmarkEnd w:id="2018"/>
    </w:p>
    <w:p w14:paraId="03F07C1F" w14:textId="7F4D137A" w:rsidR="00402C08" w:rsidRDefault="00402C08" w:rsidP="00402C08">
      <w:r>
        <w:t xml:space="preserve">When a </w:t>
      </w:r>
      <w:r w:rsidRPr="00FA2059">
        <w:rPr>
          <w:rStyle w:val="CODEtemp"/>
        </w:rPr>
        <w:t>region</w:t>
      </w:r>
      <w:r>
        <w:t xml:space="preserve"> object represents a text region</w:t>
      </w:r>
      <w:ins w:id="2019" w:author="Laurence Golding" w:date="2018-09-04T12:56:00Z">
        <w:r w:rsidR="008057AC">
          <w:t xml:space="preserve"> specified by line/column properties</w:t>
        </w:r>
      </w:ins>
      <w:r>
        <w:t xml:space="preserve">, </w:t>
      </w:r>
      <w:proofErr w:type="spellStart"/>
      <w:r>
        <w:t>it</w:t>
      </w:r>
      <w:del w:id="2020" w:author="Laurence Golding" w:date="2018-09-04T12:56:00Z">
        <w:r w:rsidDel="008057AC">
          <w:delText xml:space="preserve"> </w:delText>
        </w:r>
        <w:r w:rsidDel="008057AC">
          <w:rPr>
            <w:b/>
          </w:rPr>
          <w:delText>MAY</w:delText>
        </w:r>
        <w:r w:rsidDel="008057AC">
          <w:delText xml:space="preserve"> </w:delText>
        </w:r>
      </w:del>
      <w:ins w:id="2021" w:author="Laurence Golding" w:date="2018-09-04T12:56:00Z">
        <w:r w:rsidR="008057AC">
          <w:rPr>
            <w:b/>
          </w:rPr>
          <w:t>SHALL</w:t>
        </w:r>
        <w:proofErr w:type="spellEnd"/>
        <w:r w:rsidR="008057AC">
          <w:rPr>
            <w:b/>
          </w:rPr>
          <w:t xml:space="preserve"> </w:t>
        </w:r>
      </w:ins>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2022" w:author="Laurence Golding" w:date="2018-09-04T12:56:00Z"/>
        </w:rPr>
      </w:pPr>
      <w:del w:id="2023"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2024" w:name="_Ref493491260"/>
      <w:bookmarkStart w:id="2025" w:name="_Ref493492414"/>
      <w:bookmarkStart w:id="2026" w:name="_Toc516224853"/>
      <w:proofErr w:type="spellStart"/>
      <w:r>
        <w:lastRenderedPageBreak/>
        <w:t>startColumn</w:t>
      </w:r>
      <w:proofErr w:type="spellEnd"/>
      <w:r>
        <w:t xml:space="preserve"> property</w:t>
      </w:r>
      <w:bookmarkEnd w:id="2024"/>
      <w:bookmarkEnd w:id="2025"/>
      <w:bookmarkEnd w:id="2026"/>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ins w:id="2027" w:author="Laurence Golding" w:date="2018-09-04T12:57:00Z">
        <w:r w:rsidR="008057AC">
          <w:t xml:space="preserve"> specified by line/column properties</w:t>
        </w:r>
      </w:ins>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11283686"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del w:id="2028"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2029" w:author="Laurence Golding" w:date="2018-09-04T13:04:00Z">
        <w:r w:rsidR="00EB7FF6">
          <w:t>it</w:t>
        </w:r>
        <w:proofErr w:type="spellEnd"/>
        <w:r w:rsidR="00EB7FF6">
          <w:t xml:space="preserve"> </w:t>
        </w:r>
        <w:r w:rsidR="00EB7FF6">
          <w:rPr>
            <w:b/>
          </w:rPr>
          <w:t>SHALL</w:t>
        </w:r>
        <w:r w:rsidR="00EB7FF6">
          <w:t xml:space="preserve"> default to 1</w:t>
        </w:r>
      </w:ins>
      <w:r>
        <w:t>.</w:t>
      </w:r>
    </w:p>
    <w:p w14:paraId="29DFBDCD" w14:textId="49CB3F3F" w:rsidR="006E546E" w:rsidRDefault="006E546E" w:rsidP="006E546E">
      <w:pPr>
        <w:pStyle w:val="Heading3"/>
      </w:pPr>
      <w:bookmarkStart w:id="2030" w:name="_Ref493491334"/>
      <w:bookmarkStart w:id="2031" w:name="_Ref493492422"/>
      <w:bookmarkStart w:id="2032" w:name="_Toc516224854"/>
      <w:proofErr w:type="spellStart"/>
      <w:r>
        <w:t>endLine</w:t>
      </w:r>
      <w:proofErr w:type="spellEnd"/>
      <w:r>
        <w:t xml:space="preserve"> property</w:t>
      </w:r>
      <w:bookmarkEnd w:id="2030"/>
      <w:bookmarkEnd w:id="2031"/>
      <w:bookmarkEnd w:id="2032"/>
    </w:p>
    <w:p w14:paraId="05C61EE7" w14:textId="6CD2315D"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ins w:id="2033" w:author="Laurence Golding" w:date="2018-09-04T12:57: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del w:id="2034"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2035" w:author="Laurence Golding" w:date="2018-09-04T12:57:00Z">
        <w:r w:rsidR="008057AC">
          <w:t xml:space="preserve">default to </w:t>
        </w:r>
        <w:proofErr w:type="spellStart"/>
        <w:r w:rsidR="008057AC" w:rsidRPr="008057AC">
          <w:rPr>
            <w:rStyle w:val="CODEtemp"/>
          </w:rPr>
          <w:t>start</w:t>
        </w:r>
      </w:ins>
      <w:ins w:id="2036" w:author="Laurence Golding" w:date="2018-09-04T12:58:00Z">
        <w:r w:rsidR="008057AC">
          <w:rPr>
            <w:rStyle w:val="CODEtemp"/>
          </w:rPr>
          <w:t>Line</w:t>
        </w:r>
      </w:ins>
      <w:proofErr w:type="spellEnd"/>
      <w:r>
        <w:t>.</w:t>
      </w:r>
    </w:p>
    <w:p w14:paraId="70DC2A2F" w14:textId="6B14264D" w:rsidR="006E546E" w:rsidRDefault="006E546E" w:rsidP="006E546E">
      <w:pPr>
        <w:pStyle w:val="Heading3"/>
      </w:pPr>
      <w:bookmarkStart w:id="2037" w:name="_Ref493491342"/>
      <w:bookmarkStart w:id="2038" w:name="_Ref493492427"/>
      <w:bookmarkStart w:id="2039" w:name="_Toc516224855"/>
      <w:proofErr w:type="spellStart"/>
      <w:r>
        <w:t>endColumn</w:t>
      </w:r>
      <w:proofErr w:type="spellEnd"/>
      <w:r>
        <w:t xml:space="preserve"> property</w:t>
      </w:r>
      <w:bookmarkEnd w:id="2037"/>
      <w:bookmarkEnd w:id="2038"/>
      <w:bookmarkEnd w:id="2039"/>
    </w:p>
    <w:p w14:paraId="5938BD23" w14:textId="349F72F8" w:rsidR="00161D0D" w:rsidRDefault="00402C08" w:rsidP="00161D0D">
      <w:r>
        <w:t xml:space="preserve">When a </w:t>
      </w:r>
      <w:r w:rsidRPr="00161D0D">
        <w:rPr>
          <w:rStyle w:val="CODEtemp"/>
        </w:rPr>
        <w:t>region</w:t>
      </w:r>
      <w:r>
        <w:t xml:space="preserve"> object represents a </w:t>
      </w:r>
      <w:proofErr w:type="gramStart"/>
      <w:r>
        <w:t>text</w:t>
      </w:r>
      <w:proofErr w:type="gramEnd"/>
      <w:r>
        <w:t xml:space="preserve"> region</w:t>
      </w:r>
      <w:ins w:id="2040" w:author="Laurence Golding" w:date="2018-09-04T12:58:00Z">
        <w:r w:rsidR="008057AC">
          <w:t xml:space="preserve"> specified by line/column properties</w:t>
        </w:r>
      </w:ins>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proofErr w:type="spellStart"/>
      <w:r w:rsidRPr="00161D0D">
        <w:rPr>
          <w:rStyle w:val="CODEtemp"/>
        </w:rPr>
        <w:t>endColumn</w:t>
      </w:r>
      <w:proofErr w:type="spellEnd"/>
      <w:r>
        <w:t xml:space="preserve"> is absent, </w:t>
      </w:r>
      <w:ins w:id="2041"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2042"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2043" w:name="_Ref493492251"/>
      <w:bookmarkStart w:id="2044" w:name="_Ref493492981"/>
      <w:bookmarkStart w:id="2045" w:name="_Toc516224856"/>
      <w:proofErr w:type="spellStart"/>
      <w:r>
        <w:t>charO</w:t>
      </w:r>
      <w:r w:rsidR="006E546E">
        <w:t>ffset</w:t>
      </w:r>
      <w:proofErr w:type="spellEnd"/>
      <w:r w:rsidR="006E546E">
        <w:t xml:space="preserve"> property</w:t>
      </w:r>
      <w:bookmarkEnd w:id="2043"/>
      <w:bookmarkEnd w:id="2044"/>
      <w:bookmarkEnd w:id="2045"/>
    </w:p>
    <w:p w14:paraId="274D950F" w14:textId="74B0C924" w:rsidR="00402C08" w:rsidRDefault="00402C08" w:rsidP="00402C08">
      <w:r>
        <w:t xml:space="preserve">When a </w:t>
      </w:r>
      <w:r w:rsidRPr="00161D0D">
        <w:rPr>
          <w:rStyle w:val="CODEtemp"/>
        </w:rPr>
        <w:t>region</w:t>
      </w:r>
      <w:r>
        <w:t xml:space="preserve"> object represents a text region</w:t>
      </w:r>
      <w:ins w:id="2046" w:author="Laurence Golding" w:date="2018-09-04T12:59:00Z">
        <w:r w:rsidR="008057AC">
          <w:t xml:space="preserve"> specified by offset/length properties</w:t>
        </w:r>
      </w:ins>
      <w:r>
        <w:t xml:space="preserve">, it </w:t>
      </w:r>
      <w:del w:id="2047" w:author="Laurence Golding" w:date="2018-09-04T12:59:00Z">
        <w:r w:rsidDel="008057AC">
          <w:rPr>
            <w:b/>
          </w:rPr>
          <w:delText>MAY</w:delText>
        </w:r>
        <w:r w:rsidDel="008057AC">
          <w:delText xml:space="preserve"> </w:delText>
        </w:r>
      </w:del>
      <w:ins w:id="2048" w:author="Laurence Golding" w:date="2018-09-04T12:59:00Z">
        <w:r w:rsidR="008057AC">
          <w:rPr>
            <w:b/>
          </w:rPr>
          <w:t>SHALL</w:t>
        </w:r>
        <w:r w:rsidR="008057AC">
          <w:t xml:space="preserve"> </w:t>
        </w:r>
      </w:ins>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2049" w:author="Laurence Golding" w:date="2018-09-04T13:00:00Z"/>
        </w:rPr>
      </w:pPr>
      <w:del w:id="2050"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2051" w:name="_Ref493491350"/>
      <w:bookmarkStart w:id="2052" w:name="_Ref493492312"/>
      <w:bookmarkStart w:id="2053" w:name="_Toc516224857"/>
      <w:proofErr w:type="spellStart"/>
      <w:r>
        <w:t>charL</w:t>
      </w:r>
      <w:r w:rsidR="006E546E">
        <w:t>ength</w:t>
      </w:r>
      <w:proofErr w:type="spellEnd"/>
      <w:r w:rsidR="006E546E">
        <w:t xml:space="preserve"> property</w:t>
      </w:r>
      <w:bookmarkEnd w:id="2051"/>
      <w:bookmarkEnd w:id="2052"/>
      <w:bookmarkEnd w:id="2053"/>
    </w:p>
    <w:p w14:paraId="4958FFFB" w14:textId="77777777" w:rsidR="00EB7FF6" w:rsidRDefault="00402C08" w:rsidP="00402C08">
      <w:pPr>
        <w:rPr>
          <w:ins w:id="2054" w:author="Laurence Golding" w:date="2018-09-04T13:03:00Z"/>
        </w:rPr>
      </w:pPr>
      <w:r>
        <w:t xml:space="preserve">When a </w:t>
      </w:r>
      <w:r w:rsidRPr="00161D0D">
        <w:rPr>
          <w:rStyle w:val="CODEtemp"/>
        </w:rPr>
        <w:t>region</w:t>
      </w:r>
      <w:r>
        <w:t xml:space="preserve"> object represents a </w:t>
      </w:r>
      <w:proofErr w:type="gramStart"/>
      <w:r>
        <w:t>text</w:t>
      </w:r>
      <w:proofErr w:type="gramEnd"/>
      <w:r>
        <w:t xml:space="preserve"> region</w:t>
      </w:r>
      <w:ins w:id="2055" w:author="Laurence Golding" w:date="2018-09-04T13:02:00Z">
        <w:r w:rsidR="00EB7FF6">
          <w:t xml:space="preserve"> specified by offset/length properties</w:t>
        </w:r>
      </w:ins>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del w:id="2056"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2057" w:author="Laurence Golding" w:date="2018-09-04T13:02:00Z">
        <w:r w:rsidR="00EB7FF6" w:rsidRPr="00EB7FF6">
          <w:t xml:space="preserve"> </w:t>
        </w:r>
      </w:ins>
    </w:p>
    <w:p w14:paraId="00BF9737" w14:textId="771DB295" w:rsidR="00402C08" w:rsidRDefault="00EB7FF6" w:rsidP="00402C08">
      <w:ins w:id="2058" w:author="Laurence Golding" w:date="2018-09-04T13:02:00Z">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ins>
      <w:ins w:id="2059" w:author="Laurence Golding" w:date="2018-09-04T13:02:00Z">
        <w:r>
          <w:fldChar w:fldCharType="separate"/>
        </w:r>
        <w:r>
          <w:t>3.22.9</w:t>
        </w:r>
        <w:r>
          <w:fldChar w:fldCharType="end"/>
        </w:r>
        <w:r>
          <w:t>)</w:t>
        </w:r>
      </w:ins>
    </w:p>
    <w:p w14:paraId="26AA9C6F" w14:textId="1D3C7470" w:rsidR="00161D0D" w:rsidRDefault="00402C08" w:rsidP="00402C08">
      <w:r>
        <w:t xml:space="preserve">The sum of </w:t>
      </w:r>
      <w:proofErr w:type="spellStart"/>
      <w:r>
        <w:rPr>
          <w:rStyle w:val="CODEtemp"/>
        </w:rPr>
        <w:t>charO</w:t>
      </w:r>
      <w:r w:rsidRPr="00161D0D">
        <w:rPr>
          <w:rStyle w:val="CODEtemp"/>
        </w:rPr>
        <w:t>ffset</w:t>
      </w:r>
      <w:proofErr w:type="spellEnd"/>
      <w:del w:id="2060"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2061" w:name="_Ref515544104"/>
      <w:bookmarkStart w:id="2062" w:name="_Toc516224858"/>
      <w:proofErr w:type="spellStart"/>
      <w:r>
        <w:t>byteOffset</w:t>
      </w:r>
      <w:proofErr w:type="spellEnd"/>
      <w:r>
        <w:t xml:space="preserve"> property</w:t>
      </w:r>
      <w:bookmarkEnd w:id="2061"/>
      <w:bookmarkEnd w:id="2062"/>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2063" w:name="_Ref515544119"/>
      <w:bookmarkStart w:id="2064" w:name="_Toc516224859"/>
      <w:proofErr w:type="spellStart"/>
      <w:r>
        <w:t>byteLength</w:t>
      </w:r>
      <w:proofErr w:type="spellEnd"/>
      <w:r>
        <w:t xml:space="preserve"> property</w:t>
      </w:r>
      <w:bookmarkEnd w:id="2063"/>
      <w:bookmarkEnd w:id="2064"/>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ins w:id="2065" w:author="Laurence Golding" w:date="2018-09-04T13:05:00Z">
        <w:r w:rsidR="00EB7FF6">
          <w:t xml:space="preserve"> </w:t>
        </w:r>
        <w:r w:rsidR="00EB7FF6" w:rsidRPr="00EB7FF6">
          <w:rPr>
            <w:b/>
          </w:rPr>
          <w:t>SHALL</w:t>
        </w:r>
        <w:r w:rsidR="00EB7FF6">
          <w:t xml:space="preserve"> </w:t>
        </w:r>
      </w:ins>
      <w:r>
        <w:lastRenderedPageBreak/>
        <w:t>default</w:t>
      </w:r>
      <w:del w:id="2066" w:author="Laurence Golding" w:date="2018-09-04T13:05:00Z">
        <w:r w:rsidDel="00EB7FF6">
          <w:delText>s</w:delText>
        </w:r>
      </w:del>
      <w:r>
        <w:t xml:space="preserve"> to 0</w:t>
      </w:r>
      <w:ins w:id="2067" w:author="Laurence Golding" w:date="2018-09-04T13:07:00Z">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ins>
      <w:ins w:id="2068" w:author="Laurence Golding" w:date="2018-09-04T13:08:00Z">
        <w:r w:rsidR="00EB7FF6">
          <w:t>§</w:t>
        </w:r>
        <w:r w:rsidR="00EB7FF6">
          <w:fldChar w:fldCharType="begin"/>
        </w:r>
        <w:r w:rsidR="00EB7FF6">
          <w:instrText xml:space="preserve"> REF _Ref515544104 \r \h </w:instrText>
        </w:r>
      </w:ins>
      <w:r w:rsidR="00EB7FF6">
        <w:fldChar w:fldCharType="separate"/>
      </w:r>
      <w:ins w:id="2069" w:author="Laurence Golding" w:date="2018-09-04T13:08:00Z">
        <w:r w:rsidR="00EB7FF6">
          <w:t>3.22.11</w:t>
        </w:r>
        <w:r w:rsidR="00EB7FF6">
          <w:fldChar w:fldCharType="end"/>
        </w:r>
      </w:ins>
      <w:ins w:id="2070" w:author="Laurence Golding" w:date="2018-09-04T13:07:00Z">
        <w:r w:rsidR="00EB7FF6">
          <w:t>)</w:t>
        </w:r>
      </w:ins>
      <w:r>
        <w:t>.</w:t>
      </w:r>
    </w:p>
    <w:p w14:paraId="1B751256" w14:textId="77F528DB" w:rsidR="006C5361" w:rsidRDefault="006C5361" w:rsidP="006C5361">
      <w:r>
        <w:t xml:space="preserve">The sum of </w:t>
      </w:r>
      <w:proofErr w:type="spellStart"/>
      <w:r>
        <w:rPr>
          <w:rStyle w:val="CODEtemp"/>
        </w:rPr>
        <w:t>byteO</w:t>
      </w:r>
      <w:r w:rsidRPr="00161D0D">
        <w:rPr>
          <w:rStyle w:val="CODEtemp"/>
        </w:rPr>
        <w:t>ffset</w:t>
      </w:r>
      <w:proofErr w:type="spellEnd"/>
      <w:del w:id="2071"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2072" w:name="_Toc516224860"/>
      <w:r>
        <w:t>snippet property</w:t>
      </w:r>
      <w:bookmarkEnd w:id="2072"/>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2073" w:name="_Ref513118337"/>
      <w:bookmarkStart w:id="2074" w:name="_Toc516224861"/>
      <w:r>
        <w:t>message property</w:t>
      </w:r>
      <w:bookmarkEnd w:id="2073"/>
      <w:bookmarkEnd w:id="2074"/>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2075" w:name="_Ref513118449"/>
      <w:bookmarkStart w:id="2076" w:name="_Toc516224862"/>
      <w:bookmarkStart w:id="2077" w:name="_Hlk513212890"/>
      <w:r>
        <w:t>rectangle object</w:t>
      </w:r>
      <w:bookmarkEnd w:id="2075"/>
      <w:bookmarkEnd w:id="2076"/>
    </w:p>
    <w:p w14:paraId="3C4A6F0B" w14:textId="2FBD2981" w:rsidR="008A21D5" w:rsidRDefault="008A21D5" w:rsidP="008A21D5">
      <w:pPr>
        <w:pStyle w:val="Heading3"/>
      </w:pPr>
      <w:bookmarkStart w:id="2078" w:name="_Toc516224863"/>
      <w:r>
        <w:t>General</w:t>
      </w:r>
      <w:bookmarkEnd w:id="207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2079" w:name="_Toc516224864"/>
      <w:r>
        <w:t>top, left, bottom, and right properties</w:t>
      </w:r>
      <w:bookmarkEnd w:id="2079"/>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2080" w:name="_Ref513118473"/>
      <w:bookmarkStart w:id="2081" w:name="_Toc516224865"/>
      <w:r>
        <w:t>message property</w:t>
      </w:r>
      <w:bookmarkEnd w:id="2080"/>
      <w:bookmarkEnd w:id="2081"/>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2082" w:name="_Ref493404505"/>
      <w:bookmarkStart w:id="2083" w:name="_Toc516224866"/>
      <w:bookmarkEnd w:id="2077"/>
      <w:proofErr w:type="spellStart"/>
      <w:r>
        <w:lastRenderedPageBreak/>
        <w:t>logicalLocation</w:t>
      </w:r>
      <w:proofErr w:type="spellEnd"/>
      <w:r>
        <w:t xml:space="preserve"> object</w:t>
      </w:r>
      <w:bookmarkEnd w:id="2082"/>
      <w:bookmarkEnd w:id="2083"/>
    </w:p>
    <w:p w14:paraId="479717FF" w14:textId="2760154A" w:rsidR="006E546E" w:rsidRDefault="006E546E" w:rsidP="006E546E">
      <w:pPr>
        <w:pStyle w:val="Heading3"/>
      </w:pPr>
      <w:bookmarkStart w:id="2084" w:name="_Toc516224867"/>
      <w:r>
        <w:t>General</w:t>
      </w:r>
      <w:bookmarkEnd w:id="2084"/>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C23DD50" w:rsidR="00161D0D" w:rsidRDefault="00161D0D" w:rsidP="00161D0D">
      <w:proofErr w:type="spellStart"/>
      <w:r w:rsidRPr="00161D0D">
        <w:rPr>
          <w:rStyle w:val="CODEtemp"/>
        </w:rPr>
        <w:t>logicalLocation</w:t>
      </w:r>
      <w:proofErr w:type="spellEnd"/>
      <w:r>
        <w:t xml:space="preserve"> objects occur as property values within the </w:t>
      </w:r>
      <w:proofErr w:type="spellStart"/>
      <w:r w:rsidRPr="00161D0D">
        <w:rPr>
          <w:rStyle w:val="CODEtemp"/>
        </w:rPr>
        <w:t>run.logicalLocations</w:t>
      </w:r>
      <w:proofErr w:type="spellEnd"/>
      <w:r>
        <w:t xml:space="preserve"> object (§</w:t>
      </w:r>
      <w:r>
        <w:fldChar w:fldCharType="begin"/>
      </w:r>
      <w:r>
        <w:instrText xml:space="preserve"> REF _Ref493479000 \w \h </w:instrText>
      </w:r>
      <w:r>
        <w:fldChar w:fldCharType="separate"/>
      </w:r>
      <w:r w:rsidR="00331070">
        <w:t>3.11.14</w:t>
      </w:r>
      <w:r>
        <w:fldChar w:fldCharType="end"/>
      </w:r>
      <w:r>
        <w:t>).</w:t>
      </w:r>
    </w:p>
    <w:p w14:paraId="50DD453B" w14:textId="0DA90B69" w:rsidR="0024214F" w:rsidRDefault="0024214F" w:rsidP="0024214F">
      <w:pPr>
        <w:pStyle w:val="Heading3"/>
      </w:pPr>
      <w:bookmarkStart w:id="2085" w:name="_Ref514248023"/>
      <w:bookmarkStart w:id="2086" w:name="_Toc516224868"/>
      <w:r>
        <w:t>Logical location naming rules</w:t>
      </w:r>
      <w:bookmarkEnd w:id="2085"/>
      <w:bookmarkEnd w:id="208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134076D"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p>
    <w:p w14:paraId="7ECFDD1E" w14:textId="0B90B995" w:rsidR="00806466" w:rsidRDefault="00806466" w:rsidP="00EA540C">
      <w:pPr>
        <w:pStyle w:val="ListParagraph"/>
        <w:numPr>
          <w:ilvl w:val="0"/>
          <w:numId w:val="58"/>
        </w:numPr>
      </w:pPr>
      <w:r>
        <w:t xml:space="preserve">The property names in the object specified by </w:t>
      </w:r>
      <w:proofErr w:type="spellStart"/>
      <w:r w:rsidRPr="0024214F">
        <w:rPr>
          <w:rStyle w:val="CODEtemp"/>
        </w:rPr>
        <w:t>run.logicalLocations</w:t>
      </w:r>
      <w:proofErr w:type="spellEnd"/>
      <w:r w:rsidR="0024214F">
        <w:t xml:space="preserve"> (§</w:t>
      </w:r>
      <w:r w:rsidR="0024214F">
        <w:fldChar w:fldCharType="begin"/>
      </w:r>
      <w:r w:rsidR="0024214F">
        <w:instrText xml:space="preserve"> REF _Ref493479000 \r \h </w:instrText>
      </w:r>
      <w:r w:rsidR="0024214F">
        <w:fldChar w:fldCharType="separate"/>
      </w:r>
      <w:r w:rsidR="0033107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3107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2087" w:name="_Ref514247682"/>
      <w:bookmarkStart w:id="2088" w:name="_Toc516224869"/>
      <w:r>
        <w:lastRenderedPageBreak/>
        <w:t>name property</w:t>
      </w:r>
      <w:bookmarkEnd w:id="2087"/>
      <w:bookmarkEnd w:id="2088"/>
    </w:p>
    <w:p w14:paraId="55C381B2" w14:textId="7792DC6E" w:rsidR="00BD0C18" w:rsidRDefault="006E0178" w:rsidP="00BD0C18">
      <w:r>
        <w:t>With one exception described below, 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285C98D2"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37F17289" w:rsidR="00BD0C18" w:rsidRDefault="00BD0C18" w:rsidP="00BD0C18">
      <w:r>
        <w:t xml:space="preserve">If the </w:t>
      </w:r>
      <w:proofErr w:type="spellStart"/>
      <w:r w:rsidRPr="00AD7FD8">
        <w:rPr>
          <w:rStyle w:val="CODEtemp"/>
        </w:rPr>
        <w:t>logicalLocation</w:t>
      </w:r>
      <w:proofErr w:type="spellEnd"/>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7DDF23BC" w:rsidR="00BA28C3" w:rsidRDefault="00BA28C3" w:rsidP="00BA28C3">
      <w:pPr>
        <w:pStyle w:val="Code"/>
      </w:pPr>
      <w:r>
        <w:t>"</w:t>
      </w:r>
      <w:proofErr w:type="spellStart"/>
      <w:r>
        <w:t>logicalLocations</w:t>
      </w:r>
      <w:proofErr w:type="spellEnd"/>
      <w:r>
        <w:t>":{                 # See §</w:t>
      </w:r>
      <w:r>
        <w:fldChar w:fldCharType="begin"/>
      </w:r>
      <w:r>
        <w:instrText xml:space="preserve"> REF _Ref493479000 \r \h </w:instrText>
      </w:r>
      <w:r>
        <w:fldChar w:fldCharType="separate"/>
      </w:r>
      <w:r w:rsidR="00331070">
        <w:t>3.11.14</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proofErr w:type="spellStart"/>
      <w:r w:rsidRPr="00AD7FD8">
        <w:rPr>
          <w:rStyle w:val="CODEtemp"/>
        </w:rPr>
        <w:t>functionF</w:t>
      </w:r>
      <w:proofErr w:type="spellEnd"/>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w:t>
      </w:r>
      <w:proofErr w:type="spellStart"/>
      <w:r>
        <w:t>logicalLocations</w:t>
      </w:r>
      <w:proofErr w:type="spellEnd"/>
      <w:r>
        <w:t>": {</w:t>
      </w:r>
    </w:p>
    <w:p w14:paraId="13DF079C" w14:textId="77777777" w:rsidR="00BD0C18" w:rsidRDefault="00BD0C18" w:rsidP="00AD7FD8">
      <w:pPr>
        <w:pStyle w:val="Code"/>
      </w:pPr>
      <w:r>
        <w:t xml:space="preserve">    "</w:t>
      </w:r>
      <w:proofErr w:type="spellStart"/>
      <w:r>
        <w:t>functionF</w:t>
      </w:r>
      <w:proofErr w:type="spellEnd"/>
      <w:r>
        <w:t>":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w:t>
      </w:r>
      <w:proofErr w:type="spellStart"/>
      <w:r>
        <w:t>logicalLocations</w:t>
      </w:r>
      <w:proofErr w:type="spellEnd"/>
      <w:r>
        <w:t>": {</w:t>
      </w:r>
    </w:p>
    <w:p w14:paraId="53F7E4F2" w14:textId="77777777" w:rsidR="00BD0C18" w:rsidRDefault="00BD0C18" w:rsidP="00AD7FD8">
      <w:pPr>
        <w:pStyle w:val="Code"/>
      </w:pPr>
      <w:r>
        <w:t xml:space="preserve">    "</w:t>
      </w:r>
      <w:proofErr w:type="spellStart"/>
      <w:r>
        <w:t>functionF</w:t>
      </w:r>
      <w:proofErr w:type="spellEnd"/>
      <w:r>
        <w:t>": {</w:t>
      </w:r>
    </w:p>
    <w:p w14:paraId="6816E7C9" w14:textId="77777777" w:rsidR="00BD0C18" w:rsidRDefault="00BD0C18" w:rsidP="00AD7FD8">
      <w:pPr>
        <w:pStyle w:val="Code"/>
      </w:pPr>
      <w:r>
        <w:t xml:space="preserve">        "name": "</w:t>
      </w:r>
      <w:proofErr w:type="spellStart"/>
      <w:r>
        <w:t>functionF</w:t>
      </w:r>
      <w:proofErr w:type="spellEnd"/>
      <w:r>
        <w:t>",</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proofErr w:type="spellStart"/>
      <w:r w:rsidR="00ED083C" w:rsidRPr="00520DA7">
        <w:rPr>
          <w:rStyle w:val="CODEtemp"/>
        </w:rPr>
        <w:t>fullyQualifiedName</w:t>
      </w:r>
      <w:proofErr w:type="spellEnd"/>
      <w:r w:rsidR="00ED083C">
        <w:t xml:space="preserve"> also does not equal the property name, so it cannot be omitted either.</w:t>
      </w:r>
    </w:p>
    <w:p w14:paraId="6DFA9F8C" w14:textId="77777777" w:rsidR="00BD0C18" w:rsidRDefault="00BD0C18" w:rsidP="00AD7FD8">
      <w:pPr>
        <w:pStyle w:val="Code"/>
      </w:pPr>
      <w:r>
        <w:t>"</w:t>
      </w:r>
      <w:proofErr w:type="spellStart"/>
      <w:r>
        <w:t>logicalLocations</w:t>
      </w:r>
      <w:proofErr w:type="spellEnd"/>
      <w:r>
        <w:t>":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w:t>
      </w:r>
      <w:proofErr w:type="spellStart"/>
      <w:r>
        <w:t>functionF</w:t>
      </w:r>
      <w:proofErr w:type="spellEnd"/>
      <w:r>
        <w:t>",</w:t>
      </w:r>
    </w:p>
    <w:p w14:paraId="0E4A75EE" w14:textId="3016FB78" w:rsidR="00BA28C3" w:rsidRDefault="00BA28C3" w:rsidP="00AD7FD8">
      <w:pPr>
        <w:pStyle w:val="Code"/>
      </w:pPr>
      <w:r>
        <w:t xml:space="preserve">        "</w:t>
      </w:r>
      <w:proofErr w:type="spellStart"/>
      <w:r>
        <w:t>fullyQualifiedName</w:t>
      </w:r>
      <w:proofErr w:type="spellEnd"/>
      <w:r>
        <w:t>": "</w:t>
      </w:r>
      <w:proofErr w:type="spellStart"/>
      <w:r>
        <w:t>functionF</w:t>
      </w:r>
      <w:proofErr w:type="spellEnd"/>
      <w:r>
        <w:t>",</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2089" w:name="_Ref513194876"/>
      <w:bookmarkStart w:id="2090" w:name="_Toc516224870"/>
      <w:proofErr w:type="spellStart"/>
      <w:r>
        <w:lastRenderedPageBreak/>
        <w:t>fullyQualifiedName</w:t>
      </w:r>
      <w:proofErr w:type="spellEnd"/>
      <w:r>
        <w:t xml:space="preserve"> property</w:t>
      </w:r>
      <w:bookmarkEnd w:id="2089"/>
      <w:bookmarkEnd w:id="2090"/>
    </w:p>
    <w:p w14:paraId="0F5707EB" w14:textId="411154FE" w:rsidR="006E0178" w:rsidRPr="001D1AD0" w:rsidRDefault="006E0178" w:rsidP="006E0178">
      <w:r>
        <w:t xml:space="preserve">A </w:t>
      </w:r>
      <w:proofErr w:type="spellStart"/>
      <w:r w:rsidRPr="00AD7FD8">
        <w:rPr>
          <w:rStyle w:val="CODEtemp"/>
        </w:rPr>
        <w:t>logicalLocation</w:t>
      </w:r>
      <w:proofErr w:type="spellEnd"/>
      <w:r>
        <w:t xml:space="preserve"> object either </w:t>
      </w:r>
      <w:proofErr w:type="gramStart"/>
      <w:r>
        <w:rPr>
          <w:b/>
        </w:rPr>
        <w:t>SHALL</w:t>
      </w:r>
      <w:proofErr w:type="gramEnd"/>
      <w:r>
        <w:t xml:space="preserve"> or </w:t>
      </w:r>
      <w:r>
        <w:rPr>
          <w:b/>
        </w:rPr>
        <w:t>MAY</w:t>
      </w:r>
      <w:r>
        <w:t xml:space="preserve"> contain a property named </w:t>
      </w:r>
      <w:proofErr w:type="spellStart"/>
      <w:r>
        <w:rPr>
          <w:rStyle w:val="CODEtemp"/>
        </w:rPr>
        <w:t>fullyQualifiedName</w:t>
      </w:r>
      <w:proofErr w:type="spellEnd"/>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3D01F66A" w14:textId="426F9D98" w:rsidR="006E0178" w:rsidRPr="006E0178" w:rsidRDefault="006E0178" w:rsidP="006E0178">
      <w:r>
        <w:t xml:space="preserve">If </w:t>
      </w:r>
      <w:r w:rsidR="00BA28C3">
        <w:t xml:space="preserve">the </w:t>
      </w:r>
      <w:r>
        <w:t xml:space="preserve">fully qualified name does not equal the property name for this </w:t>
      </w:r>
      <w:proofErr w:type="spellStart"/>
      <w:r>
        <w:rPr>
          <w:rStyle w:val="CODEtemp"/>
        </w:rPr>
        <w:t>logicalLocation</w:t>
      </w:r>
      <w:proofErr w:type="spellEnd"/>
      <w:r w:rsidRPr="00D22EF5">
        <w:t xml:space="preserve"> ob</w:t>
      </w:r>
      <w:r>
        <w:t xml:space="preserve">ject in the </w:t>
      </w:r>
      <w:proofErr w:type="spellStart"/>
      <w:r w:rsidRPr="00D22EF5">
        <w:rPr>
          <w:rStyle w:val="CODEtemp"/>
        </w:rPr>
        <w:t>run.logicalLocations</w:t>
      </w:r>
      <w:proofErr w:type="spellEnd"/>
      <w:r>
        <w:t xml:space="preserve"> object (§</w:t>
      </w:r>
      <w:r>
        <w:fldChar w:fldCharType="begin"/>
      </w:r>
      <w:r>
        <w:instrText xml:space="preserve"> REF _Ref493479000 \r \h </w:instrText>
      </w:r>
      <w:r>
        <w:fldChar w:fldCharType="separate"/>
      </w:r>
      <w:r w:rsidR="00331070">
        <w:t>3.11.14</w:t>
      </w:r>
      <w:r>
        <w:fldChar w:fldCharType="end"/>
      </w:r>
      <w:r>
        <w:t xml:space="preserve">), then </w:t>
      </w:r>
      <w:proofErr w:type="spellStart"/>
      <w:r w:rsidRPr="00D22EF5">
        <w:rPr>
          <w:rStyle w:val="CODEtemp"/>
        </w:rPr>
        <w:t>fullyQualifiedName</w:t>
      </w:r>
      <w:proofErr w:type="spellEnd"/>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31070">
        <w:t>3.20.3</w:t>
      </w:r>
      <w:r>
        <w:fldChar w:fldCharType="end"/>
      </w:r>
      <w:r>
        <w:t xml:space="preserve"> for an explanation of the corner case and for an example. Otherwise, </w:t>
      </w:r>
      <w:proofErr w:type="spellStart"/>
      <w:r w:rsidRPr="000164FF">
        <w:rPr>
          <w:rStyle w:val="CODEtemp"/>
        </w:rPr>
        <w:t>fullyQualifiedName</w:t>
      </w:r>
      <w:proofErr w:type="spellEnd"/>
      <w:r>
        <w:t xml:space="preserve"> </w:t>
      </w:r>
      <w:r w:rsidRPr="000164FF">
        <w:rPr>
          <w:b/>
        </w:rPr>
        <w:t>MAY</w:t>
      </w:r>
      <w:r>
        <w:t xml:space="preserve"> be present.</w:t>
      </w:r>
    </w:p>
    <w:p w14:paraId="431F79E2" w14:textId="68B50A26" w:rsidR="00262B6F" w:rsidRDefault="00262B6F" w:rsidP="00262B6F">
      <w:pPr>
        <w:pStyle w:val="Heading3"/>
      </w:pPr>
      <w:bookmarkStart w:id="2091" w:name="_Toc516224871"/>
      <w:proofErr w:type="spellStart"/>
      <w:r>
        <w:t>decoratedName</w:t>
      </w:r>
      <w:proofErr w:type="spellEnd"/>
      <w:r>
        <w:t xml:space="preserve"> property</w:t>
      </w:r>
      <w:bookmarkEnd w:id="2091"/>
    </w:p>
    <w:p w14:paraId="0AF02C3B" w14:textId="7C5F4C39"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764EFDA6" w:rsidR="006E0178" w:rsidRDefault="006E0178" w:rsidP="006E0178">
      <w:r w:rsidRPr="00365886">
        <w:t xml:space="preserve">Even though </w:t>
      </w:r>
      <w:proofErr w:type="spellStart"/>
      <w:r w:rsidRPr="00365886">
        <w:rPr>
          <w:rStyle w:val="CODEtemp"/>
        </w:rPr>
        <w:t>decoratedName</w:t>
      </w:r>
      <w:proofErr w:type="spellEnd"/>
      <w:r w:rsidRPr="00365886">
        <w:t xml:space="preserve"> describes a logical location, the presence of </w:t>
      </w:r>
      <w:proofErr w:type="spellStart"/>
      <w:r w:rsidRPr="00365886">
        <w:rPr>
          <w:rStyle w:val="CODEtemp"/>
        </w:rPr>
        <w:t>decoratedName</w:t>
      </w:r>
      <w:proofErr w:type="spellEnd"/>
      <w:r w:rsidRPr="00365886">
        <w:t xml:space="preserve"> does not </w:t>
      </w:r>
      <w:r>
        <w:t>require</w:t>
      </w:r>
      <w:r w:rsidRPr="00365886">
        <w:t xml:space="preserve"> that </w:t>
      </w:r>
      <w:proofErr w:type="spellStart"/>
      <w:r w:rsidRPr="00365886">
        <w:rPr>
          <w:rStyle w:val="CODEtemp"/>
        </w:rPr>
        <w:t>fullyQualifiedLogicalName</w:t>
      </w:r>
      <w:proofErr w:type="spellEnd"/>
      <w:r w:rsidRPr="00365886">
        <w:t xml:space="preserve"> (§</w:t>
      </w:r>
      <w:r>
        <w:fldChar w:fldCharType="begin"/>
      </w:r>
      <w:r>
        <w:instrText xml:space="preserve"> REF _Ref493404450 \w \h </w:instrText>
      </w:r>
      <w:r>
        <w:fldChar w:fldCharType="separate"/>
      </w:r>
      <w:r w:rsidR="0033107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2092" w:name="_Ref513195445"/>
      <w:bookmarkStart w:id="2093" w:name="_Toc516224872"/>
      <w:r>
        <w:t>kind property</w:t>
      </w:r>
      <w:bookmarkEnd w:id="2092"/>
      <w:bookmarkEnd w:id="2093"/>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2094" w:name="_Toc516224873"/>
      <w:proofErr w:type="spellStart"/>
      <w:r>
        <w:t>parentKey</w:t>
      </w:r>
      <w:proofErr w:type="spellEnd"/>
      <w:r>
        <w:t xml:space="preserve"> property</w:t>
      </w:r>
      <w:bookmarkEnd w:id="2094"/>
    </w:p>
    <w:p w14:paraId="765BBE49" w14:textId="0FD647A1"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nested logical location, then the </w:t>
      </w:r>
      <w:proofErr w:type="spellStart"/>
      <w:r w:rsidRPr="00AD7FD8">
        <w:rPr>
          <w:rStyle w:val="CODEtemp"/>
        </w:rPr>
        <w:t>logicalLocation</w:t>
      </w:r>
      <w:proofErr w:type="spellEnd"/>
      <w:r>
        <w:t xml:space="preserve"> object </w:t>
      </w:r>
      <w:r w:rsidRPr="00AD7FD8">
        <w:rPr>
          <w:b/>
        </w:rPr>
        <w:t>SHALL</w:t>
      </w:r>
      <w:r>
        <w:t xml:space="preserve"> contain a property named </w:t>
      </w:r>
      <w:proofErr w:type="spellStart"/>
      <w:r w:rsidRPr="00AD7FD8">
        <w:rPr>
          <w:rStyle w:val="CODEtemp"/>
        </w:rPr>
        <w:t>parentKey</w:t>
      </w:r>
      <w:proofErr w:type="spellEnd"/>
      <w:r>
        <w:t xml:space="preserve"> whose value is a string that matches the property name of the parent </w:t>
      </w:r>
      <w:proofErr w:type="spellStart"/>
      <w:r w:rsidRPr="00AD7FD8">
        <w:rPr>
          <w:rStyle w:val="CODEtemp"/>
        </w:rPr>
        <w:t>logicalLocation</w:t>
      </w:r>
      <w:proofErr w:type="spellEnd"/>
      <w:r>
        <w:t xml:space="preserve"> object within </w:t>
      </w:r>
      <w:proofErr w:type="spellStart"/>
      <w:r w:rsidRPr="00AD7FD8">
        <w:rPr>
          <w:rStyle w:val="CODEtemp"/>
        </w:rPr>
        <w:t>run.logicalLocations</w:t>
      </w:r>
      <w:proofErr w:type="spellEnd"/>
      <w:r>
        <w:t xml:space="preserve"> (§</w:t>
      </w:r>
      <w:r>
        <w:fldChar w:fldCharType="begin"/>
      </w:r>
      <w:r>
        <w:instrText xml:space="preserve"> REF _Ref493479000 \w \h </w:instrText>
      </w:r>
      <w:r>
        <w:fldChar w:fldCharType="separate"/>
      </w:r>
      <w:r w:rsidR="00331070">
        <w:t>3.11.14</w:t>
      </w:r>
      <w:r>
        <w:fldChar w:fldCharType="end"/>
      </w:r>
      <w:r>
        <w:t>).</w:t>
      </w:r>
    </w:p>
    <w:p w14:paraId="561C4353" w14:textId="7F5BFD5F" w:rsidR="00AD7FD8" w:rsidRDefault="00AD7FD8" w:rsidP="00AD7FD8">
      <w:r>
        <w:t xml:space="preserve">If the logical location represented by the </w:t>
      </w:r>
      <w:proofErr w:type="spellStart"/>
      <w:r w:rsidRPr="00AD7FD8">
        <w:rPr>
          <w:rStyle w:val="CODEtemp"/>
        </w:rPr>
        <w:t>logicalLocation</w:t>
      </w:r>
      <w:proofErr w:type="spellEnd"/>
      <w:r>
        <w:t xml:space="preserve"> object is a top-level logical location, then the </w:t>
      </w:r>
      <w:proofErr w:type="spellStart"/>
      <w:r w:rsidRPr="00AD7FD8">
        <w:rPr>
          <w:rStyle w:val="CODEtemp"/>
        </w:rPr>
        <w:t>parentKey</w:t>
      </w:r>
      <w:proofErr w:type="spellEnd"/>
      <w:r>
        <w:t xml:space="preserve"> property </w:t>
      </w:r>
      <w:r w:rsidRPr="00AD7FD8">
        <w:rPr>
          <w:b/>
        </w:rPr>
        <w:t>SHALL</w:t>
      </w:r>
      <w:r>
        <w:t xml:space="preserve"> be absent.</w:t>
      </w:r>
    </w:p>
    <w:p w14:paraId="07142A10" w14:textId="02249542" w:rsidR="00B163FF" w:rsidRDefault="00B163FF" w:rsidP="00B163FF">
      <w:pPr>
        <w:pStyle w:val="Heading2"/>
      </w:pPr>
      <w:bookmarkStart w:id="2095" w:name="_Ref510008325"/>
      <w:bookmarkStart w:id="2096" w:name="_Toc516224874"/>
      <w:proofErr w:type="spellStart"/>
      <w:r>
        <w:lastRenderedPageBreak/>
        <w:t>codeFlow</w:t>
      </w:r>
      <w:proofErr w:type="spellEnd"/>
      <w:r>
        <w:t xml:space="preserve"> object</w:t>
      </w:r>
      <w:bookmarkEnd w:id="2095"/>
      <w:bookmarkEnd w:id="2096"/>
    </w:p>
    <w:p w14:paraId="507EC364" w14:textId="20C3EC2C" w:rsidR="00B163FF" w:rsidRDefault="00B163FF" w:rsidP="00B163FF">
      <w:pPr>
        <w:pStyle w:val="Heading3"/>
      </w:pPr>
      <w:bookmarkStart w:id="2097" w:name="_Ref510009088"/>
      <w:bookmarkStart w:id="2098" w:name="_Toc516224875"/>
      <w:r>
        <w:t>General</w:t>
      </w:r>
      <w:bookmarkEnd w:id="2097"/>
      <w:bookmarkEnd w:id="2098"/>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CDD3541" w:rsidR="00B163FF" w:rsidRDefault="00B163FF" w:rsidP="00B163FF">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048B21D6" w14:textId="3D84BA3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331070">
        <w:t>3.19.14</w:t>
      </w:r>
      <w:r>
        <w:fldChar w:fldCharType="end"/>
      </w:r>
      <w:r>
        <w:t>.</w:t>
      </w:r>
    </w:p>
    <w:p w14:paraId="689DCA88" w14:textId="49739D13"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331070">
        <w:t>3.25</w:t>
      </w:r>
      <w:r>
        <w:fldChar w:fldCharType="end"/>
      </w:r>
      <w:r>
        <w:t>).</w:t>
      </w:r>
    </w:p>
    <w:p w14:paraId="086FC1AA" w14:textId="6B99B4FB" w:rsidR="00B163FF" w:rsidRDefault="00B163FF" w:rsidP="00B163FF">
      <w:pPr>
        <w:pStyle w:val="Codesmall"/>
      </w:pPr>
      <w:r>
        <w:t xml:space="preserve">      "message": {                      # See §</w:t>
      </w:r>
      <w:r>
        <w:fldChar w:fldCharType="begin"/>
      </w:r>
      <w:r>
        <w:instrText xml:space="preserve"> REF _Ref510008352 \r \h </w:instrText>
      </w:r>
      <w:r>
        <w:fldChar w:fldCharType="separate"/>
      </w:r>
      <w:r w:rsidR="0033107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F651B79"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331070">
        <w:t>3.25.3</w:t>
      </w:r>
      <w:r>
        <w:fldChar w:fldCharType="end"/>
      </w:r>
      <w:r>
        <w:t>.</w:t>
      </w:r>
    </w:p>
    <w:p w14:paraId="761FD0DB" w14:textId="1F6FF7BE"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331070">
        <w:t>3.26</w:t>
      </w:r>
      <w:r>
        <w:fldChar w:fldCharType="end"/>
      </w:r>
      <w:r>
        <w:t>).</w:t>
      </w:r>
    </w:p>
    <w:p w14:paraId="3D9C5E77" w14:textId="3A1CC5ED"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31070">
        <w:t>3.26.2</w:t>
      </w:r>
      <w:r>
        <w:fldChar w:fldCharType="end"/>
      </w:r>
      <w:r>
        <w:t>.</w:t>
      </w:r>
    </w:p>
    <w:p w14:paraId="32E0CD47" w14:textId="02E2FB80" w:rsidR="00B163FF" w:rsidRDefault="00B163FF" w:rsidP="00B163FF">
      <w:pPr>
        <w:pStyle w:val="Codesmall"/>
      </w:pPr>
      <w:r>
        <w:t xml:space="preserve">          "message": {                  # See §</w:t>
      </w:r>
      <w:r>
        <w:fldChar w:fldCharType="begin"/>
      </w:r>
      <w:r>
        <w:instrText xml:space="preserve"> REF _Ref503361742 \r \h </w:instrText>
      </w:r>
      <w:r>
        <w:fldChar w:fldCharType="separate"/>
      </w:r>
      <w:r w:rsidR="0033107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ED28B90" w:rsidR="00B163FF" w:rsidRDefault="00B163FF" w:rsidP="00B163FF">
      <w:pPr>
        <w:pStyle w:val="Codesmall"/>
      </w:pPr>
      <w:r>
        <w:t xml:space="preserve">          "locations": [                # See §</w:t>
      </w:r>
      <w:r>
        <w:fldChar w:fldCharType="begin"/>
      </w:r>
      <w:r>
        <w:instrText xml:space="preserve"> REF _Ref510008412 \r \h </w:instrText>
      </w:r>
      <w:r>
        <w:fldChar w:fldCharType="separate"/>
      </w:r>
      <w:r w:rsidR="00331070">
        <w:t>3.26.4</w:t>
      </w:r>
      <w:r>
        <w:fldChar w:fldCharType="end"/>
      </w:r>
      <w:r>
        <w:t>.</w:t>
      </w:r>
    </w:p>
    <w:p w14:paraId="7CF1AA49" w14:textId="1AF3AD0F"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331070">
        <w:t>3.34</w:t>
      </w:r>
      <w:r>
        <w:fldChar w:fldCharType="end"/>
      </w:r>
      <w:r>
        <w:t>).</w:t>
      </w:r>
    </w:p>
    <w:p w14:paraId="7402E3F3" w14:textId="4D537537" w:rsidR="00EB5632" w:rsidRDefault="00EB5632" w:rsidP="00B163FF">
      <w:pPr>
        <w:pStyle w:val="Codesmall"/>
      </w:pPr>
      <w:r>
        <w:t xml:space="preserve">              "location": {             # See §</w:t>
      </w:r>
      <w:r>
        <w:fldChar w:fldCharType="begin"/>
      </w:r>
      <w:r>
        <w:instrText xml:space="preserve"> REF _Ref493497783 \r \h </w:instrText>
      </w:r>
      <w:r>
        <w:fldChar w:fldCharType="separate"/>
      </w:r>
      <w:r w:rsidR="00331070">
        <w:t>3.34.3</w:t>
      </w:r>
      <w:r>
        <w:fldChar w:fldCharType="end"/>
      </w:r>
      <w:r>
        <w:t>.</w:t>
      </w:r>
    </w:p>
    <w:p w14:paraId="5E1EB724" w14:textId="30DFD0B5"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331070">
        <w:t>3.20.2</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F82909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3107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7C9DC15"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331070">
        <w:t>3.34.8</w:t>
      </w:r>
      <w:r w:rsidR="00EC5F35">
        <w:fldChar w:fldCharType="end"/>
      </w:r>
      <w:r>
        <w:t>.</w:t>
      </w:r>
    </w:p>
    <w:p w14:paraId="1029380F" w14:textId="6C3E8365"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33107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2099" w:name="_Ref510008352"/>
      <w:bookmarkStart w:id="2100" w:name="_Toc516224876"/>
      <w:r>
        <w:t>message property</w:t>
      </w:r>
      <w:bookmarkEnd w:id="2099"/>
      <w:bookmarkEnd w:id="2100"/>
    </w:p>
    <w:p w14:paraId="39D6B74B" w14:textId="028454D7"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2101" w:name="_Ref510008358"/>
      <w:bookmarkStart w:id="2102" w:name="_Toc516224877"/>
      <w:proofErr w:type="spellStart"/>
      <w:r>
        <w:lastRenderedPageBreak/>
        <w:t>threadFlows</w:t>
      </w:r>
      <w:proofErr w:type="spellEnd"/>
      <w:r>
        <w:t xml:space="preserve"> property</w:t>
      </w:r>
      <w:bookmarkEnd w:id="2101"/>
      <w:bookmarkEnd w:id="2102"/>
    </w:p>
    <w:p w14:paraId="2D2C91FB" w14:textId="3BE2CF81"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331070">
        <w:t>3.26</w:t>
      </w:r>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2103" w:author="Laurence Golding" w:date="2018-09-27T09:39:00Z"/>
        </w:rPr>
      </w:pPr>
      <w:bookmarkStart w:id="2104" w:name="_Toc516224878"/>
      <w:del w:id="2105" w:author="Laurence Golding" w:date="2018-09-27T09:39:00Z">
        <w:r w:rsidDel="00B110A0">
          <w:delText>properties property</w:delText>
        </w:r>
        <w:bookmarkEnd w:id="2104"/>
      </w:del>
    </w:p>
    <w:p w14:paraId="57DA8C55" w14:textId="0F5BFE53" w:rsidR="004F4FCB" w:rsidRPr="00F41277" w:rsidDel="00B110A0" w:rsidRDefault="004F4FCB" w:rsidP="004F4FCB">
      <w:pPr>
        <w:rPr>
          <w:del w:id="2106" w:author="Laurence Golding" w:date="2018-09-27T09:39:00Z"/>
        </w:rPr>
      </w:pPr>
      <w:del w:id="2107"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2108" w:name="_Ref493427364"/>
      <w:bookmarkStart w:id="2109" w:name="_Toc516224879"/>
      <w:proofErr w:type="spellStart"/>
      <w:r>
        <w:t>thread</w:t>
      </w:r>
      <w:r w:rsidR="006E546E">
        <w:t>Flow</w:t>
      </w:r>
      <w:proofErr w:type="spellEnd"/>
      <w:r w:rsidR="006E546E">
        <w:t xml:space="preserve"> object</w:t>
      </w:r>
      <w:bookmarkEnd w:id="2108"/>
      <w:bookmarkEnd w:id="2109"/>
    </w:p>
    <w:p w14:paraId="68EE36AB" w14:textId="336A5D40" w:rsidR="006E546E" w:rsidRDefault="006E546E" w:rsidP="006E546E">
      <w:pPr>
        <w:pStyle w:val="Heading3"/>
      </w:pPr>
      <w:bookmarkStart w:id="2110" w:name="_Toc516224880"/>
      <w:r>
        <w:t>General</w:t>
      </w:r>
      <w:bookmarkEnd w:id="211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2111" w:name="_Ref510008395"/>
      <w:bookmarkStart w:id="2112" w:name="_Toc516224881"/>
      <w:r>
        <w:t>id property</w:t>
      </w:r>
      <w:bookmarkEnd w:id="2111"/>
      <w:bookmarkEnd w:id="2112"/>
    </w:p>
    <w:p w14:paraId="39CECB41" w14:textId="5789587C"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2113" w:name="_Ref503361742"/>
      <w:bookmarkStart w:id="2114" w:name="_Toc516224882"/>
      <w:r>
        <w:t>message property</w:t>
      </w:r>
      <w:bookmarkEnd w:id="2113"/>
      <w:bookmarkEnd w:id="2114"/>
    </w:p>
    <w:p w14:paraId="3994B882" w14:textId="6C427B87"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2115" w:name="_Ref510008412"/>
      <w:bookmarkStart w:id="2116" w:name="_Toc516224883"/>
      <w:r>
        <w:t>locations property</w:t>
      </w:r>
      <w:bookmarkEnd w:id="2115"/>
      <w:bookmarkEnd w:id="2116"/>
    </w:p>
    <w:p w14:paraId="648A48EB" w14:textId="3AA7F5C7"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2117" w:author="Laurence Golding" w:date="2018-09-27T09:39:00Z"/>
        </w:rPr>
      </w:pPr>
      <w:bookmarkStart w:id="2118" w:name="_Toc516224884"/>
      <w:del w:id="2119" w:author="Laurence Golding" w:date="2018-09-27T09:39:00Z">
        <w:r w:rsidDel="00B110A0">
          <w:delText>properties property</w:delText>
        </w:r>
        <w:bookmarkEnd w:id="2118"/>
      </w:del>
    </w:p>
    <w:p w14:paraId="070BA385" w14:textId="7D2E2455" w:rsidR="00F41277" w:rsidDel="00B110A0" w:rsidRDefault="00F41277" w:rsidP="00F41277">
      <w:pPr>
        <w:rPr>
          <w:del w:id="2120" w:author="Laurence Golding" w:date="2018-09-27T09:39:00Z"/>
        </w:rPr>
      </w:pPr>
      <w:del w:id="2121"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2122" w:name="_Ref511819945"/>
      <w:bookmarkStart w:id="2123" w:name="_Toc516224885"/>
      <w:r>
        <w:lastRenderedPageBreak/>
        <w:t>graph object</w:t>
      </w:r>
      <w:bookmarkEnd w:id="2122"/>
      <w:bookmarkEnd w:id="2123"/>
    </w:p>
    <w:p w14:paraId="79771063" w14:textId="13A3DA96" w:rsidR="00CD4F20" w:rsidRDefault="00CD4F20" w:rsidP="00CD4F20">
      <w:pPr>
        <w:pStyle w:val="Heading3"/>
      </w:pPr>
      <w:bookmarkStart w:id="2124" w:name="_Toc516224886"/>
      <w:r>
        <w:t>General</w:t>
      </w:r>
      <w:bookmarkEnd w:id="2124"/>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2125" w:name="_Ref511822858"/>
      <w:bookmarkStart w:id="2126" w:name="_Toc516224887"/>
      <w:r>
        <w:t>id property</w:t>
      </w:r>
      <w:bookmarkEnd w:id="2125"/>
      <w:bookmarkEnd w:id="2126"/>
    </w:p>
    <w:p w14:paraId="1E5F5537" w14:textId="5303F0AE" w:rsidR="00C32159" w:rsidRDefault="00380A89" w:rsidP="00C32159">
      <w:pPr>
        <w:rPr>
          <w:ins w:id="2127" w:author="Laurence Golding" w:date="2018-09-12T13:10:00Z"/>
        </w:rPr>
      </w:pPr>
      <w:r>
        <w:t xml:space="preserve">A </w:t>
      </w:r>
      <w:r>
        <w:rPr>
          <w:rStyle w:val="CODEtemp"/>
        </w:rPr>
        <w:t>graph</w:t>
      </w:r>
      <w:r>
        <w:t xml:space="preserve"> object </w:t>
      </w:r>
      <w:del w:id="2128" w:author="Laurence Golding" w:date="2018-09-12T13:09:00Z">
        <w:r w:rsidDel="000C304C">
          <w:rPr>
            <w:b/>
          </w:rPr>
          <w:delText>SHALL</w:delText>
        </w:r>
        <w:r w:rsidDel="000C304C">
          <w:delText xml:space="preserve"> </w:delText>
        </w:r>
      </w:del>
      <w:ins w:id="2129"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331070">
        <w:t>3.11.15</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pPr>
        <w:rPr>
          <w:ins w:id="2130" w:author="Laurence Golding" w:date="2018-09-12T13:10:00Z"/>
        </w:rPr>
      </w:pPr>
      <w:ins w:id="2131" w:author="Laurence Golding" w:date="2018-09-12T13:10:00Z">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ins>
    </w:p>
    <w:p w14:paraId="6FB77B23" w14:textId="77777777" w:rsidR="000C304C" w:rsidRDefault="000C304C" w:rsidP="000C304C">
      <w:pPr>
        <w:pStyle w:val="Note"/>
        <w:rPr>
          <w:ins w:id="2132" w:author="Laurence Golding" w:date="2018-09-12T13:10:00Z"/>
        </w:rPr>
      </w:pPr>
      <w:ins w:id="2133" w:author="Laurence Golding" w:date="2018-09-12T13:10:00Z">
        <w:r>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2134" w:author="Laurence Golding" w:date="2018-09-12T13:10:00Z"/>
        </w:rPr>
      </w:pPr>
      <w:ins w:id="2135" w:author="Laurence Golding" w:date="2018-09-12T13:10:00Z">
        <w:r>
          <w:t>{                        # A run object (§</w:t>
        </w:r>
        <w:r>
          <w:fldChar w:fldCharType="begin"/>
        </w:r>
        <w:r>
          <w:instrText xml:space="preserve"> REF _Ref493349997 \r \h </w:instrText>
        </w:r>
      </w:ins>
      <w:ins w:id="2136" w:author="Laurence Golding" w:date="2018-09-12T13:10:00Z">
        <w:r>
          <w:fldChar w:fldCharType="separate"/>
        </w:r>
        <w:r>
          <w:t>3.11</w:t>
        </w:r>
        <w:r>
          <w:fldChar w:fldCharType="end"/>
        </w:r>
        <w:r>
          <w:t>).</w:t>
        </w:r>
      </w:ins>
    </w:p>
    <w:p w14:paraId="183C3E30" w14:textId="77777777" w:rsidR="000C304C" w:rsidRDefault="000C304C" w:rsidP="000C304C">
      <w:pPr>
        <w:pStyle w:val="Code"/>
        <w:rPr>
          <w:ins w:id="2137" w:author="Laurence Golding" w:date="2018-09-12T13:10:00Z"/>
        </w:rPr>
      </w:pPr>
      <w:ins w:id="2138" w:author="Laurence Golding" w:date="2018-09-12T13:10:00Z">
        <w:r>
          <w:t xml:space="preserve">  "graphs": {</w:t>
        </w:r>
      </w:ins>
    </w:p>
    <w:p w14:paraId="5A2A6BD0" w14:textId="77777777" w:rsidR="000C304C" w:rsidRDefault="000C304C" w:rsidP="000C304C">
      <w:pPr>
        <w:pStyle w:val="Code"/>
        <w:rPr>
          <w:ins w:id="2139" w:author="Laurence Golding" w:date="2018-09-12T13:10:00Z"/>
        </w:rPr>
      </w:pPr>
      <w:ins w:id="2140" w:author="Laurence Golding" w:date="2018-09-12T13:10:00Z">
        <w:r>
          <w:t xml:space="preserve">    "g1": {              # id "g1" matches property name.</w:t>
        </w:r>
      </w:ins>
    </w:p>
    <w:p w14:paraId="2876E321" w14:textId="77777777" w:rsidR="000C304C" w:rsidRDefault="000C304C" w:rsidP="000C304C">
      <w:pPr>
        <w:pStyle w:val="Code"/>
        <w:rPr>
          <w:ins w:id="2141" w:author="Laurence Golding" w:date="2018-09-12T13:10:00Z"/>
        </w:rPr>
      </w:pPr>
      <w:ins w:id="2142" w:author="Laurence Golding" w:date="2018-09-12T13:10:00Z">
        <w:r>
          <w:t xml:space="preserve">      "id": "g1",</w:t>
        </w:r>
      </w:ins>
    </w:p>
    <w:p w14:paraId="73F43749" w14:textId="77777777" w:rsidR="000C304C" w:rsidRDefault="000C304C" w:rsidP="000C304C">
      <w:pPr>
        <w:pStyle w:val="Code"/>
        <w:rPr>
          <w:ins w:id="2143" w:author="Laurence Golding" w:date="2018-09-12T13:10:00Z"/>
        </w:rPr>
      </w:pPr>
      <w:ins w:id="2144" w:author="Laurence Golding" w:date="2018-09-12T13:10:00Z">
        <w:r>
          <w:t xml:space="preserve">      ...</w:t>
        </w:r>
      </w:ins>
    </w:p>
    <w:p w14:paraId="7AF9E49A" w14:textId="77777777" w:rsidR="000C304C" w:rsidRDefault="000C304C" w:rsidP="000C304C">
      <w:pPr>
        <w:pStyle w:val="Code"/>
        <w:rPr>
          <w:ins w:id="2145" w:author="Laurence Golding" w:date="2018-09-12T13:10:00Z"/>
        </w:rPr>
      </w:pPr>
      <w:ins w:id="2146" w:author="Laurence Golding" w:date="2018-09-12T13:10:00Z">
        <w:r>
          <w:t xml:space="preserve">    },</w:t>
        </w:r>
      </w:ins>
    </w:p>
    <w:p w14:paraId="5FC3D62A" w14:textId="77777777" w:rsidR="000C304C" w:rsidRDefault="000C304C" w:rsidP="000C304C">
      <w:pPr>
        <w:pStyle w:val="Code"/>
        <w:rPr>
          <w:ins w:id="2147" w:author="Laurence Golding" w:date="2018-09-12T13:10:00Z"/>
        </w:rPr>
      </w:pPr>
      <w:ins w:id="2148" w:author="Laurence Golding" w:date="2018-09-12T13:10:00Z">
        <w:r>
          <w:t xml:space="preserve">    "g2": {              #id is absent; defaults to property name "g2".</w:t>
        </w:r>
      </w:ins>
    </w:p>
    <w:p w14:paraId="76FBEA96" w14:textId="77777777" w:rsidR="000C304C" w:rsidRDefault="000C304C" w:rsidP="000C304C">
      <w:pPr>
        <w:pStyle w:val="Code"/>
        <w:rPr>
          <w:ins w:id="2149" w:author="Laurence Golding" w:date="2018-09-12T13:10:00Z"/>
        </w:rPr>
      </w:pPr>
      <w:ins w:id="2150" w:author="Laurence Golding" w:date="2018-09-12T13:10:00Z">
        <w:r>
          <w:t xml:space="preserve">      ...</w:t>
        </w:r>
      </w:ins>
    </w:p>
    <w:p w14:paraId="39637AD2" w14:textId="77777777" w:rsidR="000C304C" w:rsidRDefault="000C304C" w:rsidP="000C304C">
      <w:pPr>
        <w:pStyle w:val="Code"/>
        <w:rPr>
          <w:ins w:id="2151" w:author="Laurence Golding" w:date="2018-09-12T13:10:00Z"/>
        </w:rPr>
      </w:pPr>
      <w:ins w:id="2152" w:author="Laurence Golding" w:date="2018-09-12T13:10:00Z">
        <w:r>
          <w:t xml:space="preserve">    },</w:t>
        </w:r>
      </w:ins>
    </w:p>
    <w:p w14:paraId="386BADB8" w14:textId="77777777" w:rsidR="000C304C" w:rsidRDefault="000C304C" w:rsidP="000C304C">
      <w:pPr>
        <w:pStyle w:val="Code"/>
        <w:rPr>
          <w:ins w:id="2153" w:author="Laurence Golding" w:date="2018-09-12T13:10:00Z"/>
        </w:rPr>
      </w:pPr>
      <w:ins w:id="2154" w:author="Laurence Golding" w:date="2018-09-12T13:10:00Z">
        <w:r>
          <w:t xml:space="preserve">    "g3": {</w:t>
        </w:r>
      </w:ins>
    </w:p>
    <w:p w14:paraId="15F4471C" w14:textId="77777777" w:rsidR="000C304C" w:rsidRDefault="000C304C" w:rsidP="000C304C">
      <w:pPr>
        <w:pStyle w:val="Code"/>
        <w:rPr>
          <w:ins w:id="2155" w:author="Laurence Golding" w:date="2018-09-12T13:10:00Z"/>
        </w:rPr>
      </w:pPr>
      <w:ins w:id="2156" w:author="Laurence Golding" w:date="2018-09-12T13:10:00Z">
        <w:r>
          <w:t xml:space="preserve">      "id": "g4",        # INVALID: id "g4" does not match property name "g3".</w:t>
        </w:r>
      </w:ins>
    </w:p>
    <w:p w14:paraId="5758B9CA" w14:textId="77777777" w:rsidR="000C304C" w:rsidRDefault="000C304C" w:rsidP="000C304C">
      <w:pPr>
        <w:pStyle w:val="Code"/>
        <w:rPr>
          <w:ins w:id="2157" w:author="Laurence Golding" w:date="2018-09-12T13:10:00Z"/>
        </w:rPr>
      </w:pPr>
      <w:ins w:id="2158" w:author="Laurence Golding" w:date="2018-09-12T13:10:00Z">
        <w:r>
          <w:t xml:space="preserve">      ...</w:t>
        </w:r>
      </w:ins>
    </w:p>
    <w:p w14:paraId="59353806" w14:textId="7C4A43DE" w:rsidR="000C304C" w:rsidRPr="00C32159" w:rsidRDefault="000C304C" w:rsidP="000C304C">
      <w:pPr>
        <w:pStyle w:val="Code"/>
      </w:pPr>
      <w:ins w:id="2159" w:author="Laurence Golding" w:date="2018-09-12T13:10:00Z">
        <w:r>
          <w:t xml:space="preserve">  }</w:t>
        </w:r>
      </w:ins>
    </w:p>
    <w:p w14:paraId="4CED9B1B" w14:textId="3DF0F7A6" w:rsidR="00CD4F20" w:rsidRDefault="00CD4F20" w:rsidP="00CD4F20">
      <w:pPr>
        <w:pStyle w:val="Heading3"/>
      </w:pPr>
      <w:bookmarkStart w:id="2160" w:name="_Toc516224888"/>
      <w:r>
        <w:t>description property</w:t>
      </w:r>
      <w:bookmarkEnd w:id="2160"/>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2161" w:name="_Ref511823242"/>
      <w:bookmarkStart w:id="2162" w:name="_Toc516224889"/>
      <w:r>
        <w:t>nodes property</w:t>
      </w:r>
      <w:bookmarkEnd w:id="2161"/>
      <w:bookmarkEnd w:id="2162"/>
    </w:p>
    <w:p w14:paraId="3BF1C872" w14:textId="41745A0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which represent the nodes of the graph.</w:t>
      </w:r>
    </w:p>
    <w:p w14:paraId="660381CB" w14:textId="2915D5F8" w:rsidR="00CD4F20" w:rsidRDefault="00CD4F20" w:rsidP="00CD4F20">
      <w:pPr>
        <w:pStyle w:val="Heading3"/>
      </w:pPr>
      <w:bookmarkStart w:id="2163" w:name="_Ref511823263"/>
      <w:bookmarkStart w:id="2164" w:name="_Toc516224890"/>
      <w:r>
        <w:t>edges property</w:t>
      </w:r>
      <w:bookmarkEnd w:id="2163"/>
      <w:bookmarkEnd w:id="2164"/>
    </w:p>
    <w:p w14:paraId="45BE5533" w14:textId="5BE86AE2"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which represent the edges of the graph.</w:t>
      </w:r>
    </w:p>
    <w:p w14:paraId="2A8D5929" w14:textId="6600A964" w:rsidR="00CD4F20" w:rsidDel="00B110A0" w:rsidRDefault="00CD4F20" w:rsidP="00CD4F20">
      <w:pPr>
        <w:pStyle w:val="Heading3"/>
        <w:rPr>
          <w:del w:id="2165" w:author="Laurence Golding" w:date="2018-09-27T09:39:00Z"/>
        </w:rPr>
      </w:pPr>
      <w:bookmarkStart w:id="2166" w:name="_Toc516224891"/>
      <w:del w:id="2167" w:author="Laurence Golding" w:date="2018-09-27T09:39:00Z">
        <w:r w:rsidDel="00B110A0">
          <w:delText>properties property</w:delText>
        </w:r>
        <w:bookmarkEnd w:id="2166"/>
      </w:del>
    </w:p>
    <w:p w14:paraId="35A7008A" w14:textId="52DD98A3" w:rsidR="00380A89" w:rsidRPr="00380A89" w:rsidDel="00B110A0" w:rsidRDefault="00380A89" w:rsidP="00380A89">
      <w:pPr>
        <w:rPr>
          <w:del w:id="2168" w:author="Laurence Golding" w:date="2018-09-27T09:39:00Z"/>
        </w:rPr>
      </w:pPr>
      <w:del w:id="2169"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2170" w:name="_Ref511821868"/>
      <w:bookmarkStart w:id="2171" w:name="_Toc516224892"/>
      <w:r>
        <w:lastRenderedPageBreak/>
        <w:t>node object</w:t>
      </w:r>
      <w:bookmarkEnd w:id="2170"/>
      <w:bookmarkEnd w:id="2171"/>
    </w:p>
    <w:p w14:paraId="5C490915" w14:textId="5A0DD1FC" w:rsidR="00CD4F20" w:rsidRDefault="00CD4F20" w:rsidP="00CD4F20">
      <w:pPr>
        <w:pStyle w:val="Heading3"/>
      </w:pPr>
      <w:bookmarkStart w:id="2172" w:name="_Toc516224893"/>
      <w:r>
        <w:t>General</w:t>
      </w:r>
      <w:bookmarkEnd w:id="2172"/>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2173" w:name="_Ref511822118"/>
      <w:bookmarkStart w:id="2174" w:name="_Toc516224894"/>
      <w:r>
        <w:t>id property</w:t>
      </w:r>
      <w:bookmarkEnd w:id="2173"/>
      <w:bookmarkEnd w:id="2174"/>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2175" w:name="_Toc516224895"/>
      <w:r>
        <w:t>label property</w:t>
      </w:r>
      <w:bookmarkEnd w:id="2175"/>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2176" w:name="_Toc516224896"/>
      <w:r>
        <w:t>location property</w:t>
      </w:r>
      <w:bookmarkEnd w:id="2176"/>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2177" w:name="_Ref515547420"/>
      <w:bookmarkStart w:id="2178" w:name="_Toc516224897"/>
      <w:r>
        <w:t>children property</w:t>
      </w:r>
      <w:bookmarkEnd w:id="2177"/>
      <w:bookmarkEnd w:id="2178"/>
    </w:p>
    <w:p w14:paraId="5105ACEB" w14:textId="11726325"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3107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0E6A8258" w:rsidR="00CD4F20" w:rsidDel="00B110A0" w:rsidRDefault="00CD4F20" w:rsidP="00CD4F20">
      <w:pPr>
        <w:pStyle w:val="Heading3"/>
        <w:rPr>
          <w:del w:id="2179" w:author="Laurence Golding" w:date="2018-09-27T09:40:00Z"/>
        </w:rPr>
      </w:pPr>
      <w:bookmarkStart w:id="2180" w:name="_Toc516224898"/>
      <w:del w:id="2181" w:author="Laurence Golding" w:date="2018-09-27T09:40:00Z">
        <w:r w:rsidDel="00B110A0">
          <w:delText>properties property</w:delText>
        </w:r>
        <w:bookmarkEnd w:id="2180"/>
      </w:del>
    </w:p>
    <w:p w14:paraId="4DAD8D8F" w14:textId="1B487E8F" w:rsidR="00380A89" w:rsidRPr="00380A89" w:rsidDel="00B110A0" w:rsidRDefault="00380A89" w:rsidP="00380A89">
      <w:pPr>
        <w:rPr>
          <w:del w:id="2182" w:author="Laurence Golding" w:date="2018-09-27T09:40:00Z"/>
        </w:rPr>
      </w:pPr>
      <w:del w:id="2183"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2184" w:name="_Ref511821891"/>
      <w:bookmarkStart w:id="2185" w:name="_Toc516224899"/>
      <w:r>
        <w:lastRenderedPageBreak/>
        <w:t>edge object</w:t>
      </w:r>
      <w:bookmarkEnd w:id="2184"/>
      <w:bookmarkEnd w:id="2185"/>
    </w:p>
    <w:p w14:paraId="78AF70AE" w14:textId="37DDAA2D" w:rsidR="00CD4F20" w:rsidRDefault="00CD4F20" w:rsidP="00CD4F20">
      <w:pPr>
        <w:pStyle w:val="Heading3"/>
      </w:pPr>
      <w:bookmarkStart w:id="2186" w:name="_Toc516224900"/>
      <w:r>
        <w:t>General</w:t>
      </w:r>
      <w:bookmarkEnd w:id="2186"/>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2187" w:name="_Ref511823280"/>
      <w:bookmarkStart w:id="2188" w:name="_Toc516224901"/>
      <w:r>
        <w:t>id property</w:t>
      </w:r>
      <w:bookmarkEnd w:id="2187"/>
      <w:bookmarkEnd w:id="2188"/>
    </w:p>
    <w:p w14:paraId="5747D78D" w14:textId="2C5D883A" w:rsidR="00380A89" w:rsidRPr="00380A89" w:rsidRDefault="00380A89" w:rsidP="00380A89">
      <w:bookmarkStart w:id="218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2189"/>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2190" w:name="_Toc516224902"/>
      <w:r>
        <w:t>label property</w:t>
      </w:r>
      <w:bookmarkEnd w:id="2190"/>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2191" w:name="_Ref511822214"/>
      <w:bookmarkStart w:id="2192" w:name="_Toc516224903"/>
      <w:r>
        <w:t>sourceNodeId property</w:t>
      </w:r>
      <w:bookmarkEnd w:id="2191"/>
      <w:bookmarkEnd w:id="2192"/>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219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2193"/>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2194" w:name="_Ref511823298"/>
      <w:bookmarkStart w:id="2195" w:name="_Toc516224904"/>
      <w:r>
        <w:t>targetNodeId property</w:t>
      </w:r>
      <w:bookmarkEnd w:id="2194"/>
      <w:bookmarkEnd w:id="2195"/>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2196" w:author="Laurence Golding" w:date="2018-09-27T09:40:00Z"/>
        </w:rPr>
      </w:pPr>
      <w:bookmarkStart w:id="2197" w:name="_Toc516224905"/>
      <w:del w:id="2198" w:author="Laurence Golding" w:date="2018-09-27T09:40:00Z">
        <w:r w:rsidDel="00B110A0">
          <w:lastRenderedPageBreak/>
          <w:delText>properties property</w:delText>
        </w:r>
        <w:bookmarkEnd w:id="2197"/>
      </w:del>
    </w:p>
    <w:p w14:paraId="0461D75E" w14:textId="60695830" w:rsidR="00380A89" w:rsidRPr="00380A89" w:rsidDel="00B110A0" w:rsidRDefault="00380A89" w:rsidP="00380A89">
      <w:pPr>
        <w:rPr>
          <w:del w:id="2199" w:author="Laurence Golding" w:date="2018-09-27T09:40:00Z"/>
        </w:rPr>
      </w:pPr>
      <w:del w:id="2200"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2201" w:name="_Ref511819971"/>
      <w:bookmarkStart w:id="2202" w:name="_Toc516224906"/>
      <w:r>
        <w:t>graphTraversal object</w:t>
      </w:r>
      <w:bookmarkEnd w:id="2201"/>
      <w:bookmarkEnd w:id="2202"/>
    </w:p>
    <w:p w14:paraId="7EE87AC4" w14:textId="2D601D1D" w:rsidR="00CD4F20" w:rsidRDefault="00CD4F20" w:rsidP="00CD4F20">
      <w:pPr>
        <w:pStyle w:val="Heading3"/>
      </w:pPr>
      <w:bookmarkStart w:id="2203" w:name="_Toc516224907"/>
      <w:r>
        <w:t>General</w:t>
      </w:r>
      <w:bookmarkEnd w:id="2203"/>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2204" w:name="_Ref511823337"/>
      <w:bookmarkStart w:id="2205" w:name="_Toc516224908"/>
      <w:r>
        <w:t>graphId property</w:t>
      </w:r>
      <w:bookmarkEnd w:id="2204"/>
      <w:bookmarkEnd w:id="2205"/>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2206" w:name="_Toc516224909"/>
      <w:r>
        <w:t>description property</w:t>
      </w:r>
      <w:bookmarkEnd w:id="2206"/>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2207" w:name="_Ref511823179"/>
      <w:bookmarkStart w:id="2208" w:name="_Toc516224910"/>
      <w:proofErr w:type="spellStart"/>
      <w:r>
        <w:t>initialState</w:t>
      </w:r>
      <w:proofErr w:type="spellEnd"/>
      <w:r>
        <w:t xml:space="preserve"> property</w:t>
      </w:r>
      <w:bookmarkEnd w:id="2207"/>
      <w:bookmarkEnd w:id="2208"/>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ins w:id="2209" w:author="Laurence Golding" w:date="2018-10-18T15:45:00Z">
        <w:r w:rsidR="00E14A98">
          <w:t>n</w:t>
        </w:r>
      </w:ins>
      <w:r>
        <w:t xml:space="preserve"> </w:t>
      </w:r>
      <w:del w:id="2210"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2211" w:name="_Ref511822614"/>
      <w:bookmarkStart w:id="2212" w:name="_Toc516224911"/>
      <w:r>
        <w:t>edgeTraversals property</w:t>
      </w:r>
      <w:bookmarkEnd w:id="2211"/>
      <w:bookmarkEnd w:id="2212"/>
    </w:p>
    <w:p w14:paraId="044B1D53" w14:textId="5D44740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3107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331070">
        <w:t>3.31.4</w:t>
      </w:r>
      <w:r>
        <w:fldChar w:fldCharType="end"/>
      </w:r>
      <w:r>
        <w:t>).</w:t>
      </w:r>
    </w:p>
    <w:p w14:paraId="4808B3B4" w14:textId="05746B28" w:rsidR="009D3174" w:rsidRDefault="009D3174" w:rsidP="009D3174">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10E2D789" w14:textId="32D63301" w:rsidR="009D3174" w:rsidRDefault="009D3174" w:rsidP="009D3174">
      <w:pPr>
        <w:pStyle w:val="Codesmall"/>
      </w:pPr>
      <w:r>
        <w:t xml:space="preserve">  "graphs": </w:t>
      </w:r>
      <w:del w:id="2213" w:author="Laurence Golding" w:date="2018-09-12T13:12:00Z">
        <w:r w:rsidDel="000C304C">
          <w:delText xml:space="preserve">[                                </w:delText>
        </w:r>
      </w:del>
      <w:ins w:id="2214" w:author="Laurence Golding" w:date="2018-09-12T13:12: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69735FC2" w14:textId="580C2272" w:rsidR="009D3174" w:rsidRDefault="009D3174" w:rsidP="009D3174">
      <w:pPr>
        <w:pStyle w:val="Codesmall"/>
      </w:pPr>
      <w:r>
        <w:t xml:space="preserve">    </w:t>
      </w:r>
      <w:ins w:id="2215" w:author="Laurence Golding" w:date="2018-09-12T13:12:00Z">
        <w:r w:rsidR="000C304C">
          <w:t xml:space="preserve">"g1": </w:t>
        </w:r>
      </w:ins>
      <w:r>
        <w:t>{</w:t>
      </w:r>
      <w:del w:id="2216" w:author="Laurence Golding" w:date="2018-09-12T13:12: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0A2D9023" w14:textId="115C7DE6" w:rsidR="009D3174" w:rsidRDefault="009D3174" w:rsidP="009D3174">
      <w:pPr>
        <w:pStyle w:val="Codesmall"/>
      </w:pPr>
      <w:r>
        <w:t xml:space="preserve">      "id": "g1",                            # See §</w:t>
      </w:r>
      <w:r>
        <w:fldChar w:fldCharType="begin"/>
      </w:r>
      <w:r>
        <w:instrText xml:space="preserve"> REF _Ref511822858 \r \h </w:instrText>
      </w:r>
      <w:r>
        <w:fldChar w:fldCharType="separate"/>
      </w:r>
      <w:r w:rsidR="00331070">
        <w:t>3.27.2</w:t>
      </w:r>
      <w:r>
        <w:fldChar w:fldCharType="end"/>
      </w:r>
      <w:r>
        <w:t>.</w:t>
      </w:r>
    </w:p>
    <w:p w14:paraId="10FF4F75" w14:textId="77777777" w:rsidR="009D3174" w:rsidRDefault="009D3174" w:rsidP="009D3174">
      <w:pPr>
        <w:pStyle w:val="Codesmall"/>
      </w:pPr>
    </w:p>
    <w:p w14:paraId="2D97EC95" w14:textId="286E4919" w:rsidR="009D3174" w:rsidRDefault="009D3174" w:rsidP="009D3174">
      <w:pPr>
        <w:pStyle w:val="Codesmall"/>
      </w:pPr>
      <w:r>
        <w:t xml:space="preserve">      "nodes": [                             # See §</w:t>
      </w:r>
      <w:r>
        <w:fldChar w:fldCharType="begin"/>
      </w:r>
      <w:r>
        <w:instrText xml:space="preserve"> REF _Ref511823242 \r \h </w:instrText>
      </w:r>
      <w:r>
        <w:fldChar w:fldCharType="separate"/>
      </w:r>
      <w:r w:rsidR="00331070">
        <w:t>3.27.4</w:t>
      </w:r>
      <w:r>
        <w:fldChar w:fldCharType="end"/>
      </w:r>
      <w:r>
        <w:t>.</w:t>
      </w:r>
    </w:p>
    <w:p w14:paraId="385BE8FF" w14:textId="04EB1EF3"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3107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1A0FD4CA" w:rsidR="009D3174" w:rsidRDefault="009D3174" w:rsidP="009D3174">
      <w:pPr>
        <w:pStyle w:val="Codesmall"/>
      </w:pPr>
      <w:r>
        <w:t xml:space="preserve">      "edges": [                             # See §</w:t>
      </w:r>
      <w:r>
        <w:fldChar w:fldCharType="begin"/>
      </w:r>
      <w:r>
        <w:instrText xml:space="preserve"> REF _Ref511823263 \r \h </w:instrText>
      </w:r>
      <w:r>
        <w:fldChar w:fldCharType="separate"/>
      </w:r>
      <w:r w:rsidR="00331070">
        <w:t>3.27.5</w:t>
      </w:r>
      <w:r>
        <w:fldChar w:fldCharType="end"/>
      </w:r>
      <w:r>
        <w:t>.</w:t>
      </w:r>
    </w:p>
    <w:p w14:paraId="3AE21EC0" w14:textId="2C7A165F" w:rsidR="009D3174" w:rsidRDefault="009D3174" w:rsidP="009D3174">
      <w:pPr>
        <w:pStyle w:val="Codesmall"/>
      </w:pPr>
      <w:r>
        <w:t xml:space="preserve">        {                                    # An edge object (§</w:t>
      </w:r>
      <w:r>
        <w:fldChar w:fldCharType="begin"/>
      </w:r>
      <w:r>
        <w:instrText xml:space="preserve"> REF _Ref511821891 \r \h </w:instrText>
      </w:r>
      <w:r>
        <w:fldChar w:fldCharType="separate"/>
      </w:r>
      <w:r w:rsidR="00331070">
        <w:t>3.29</w:t>
      </w:r>
      <w:r>
        <w:fldChar w:fldCharType="end"/>
      </w:r>
      <w:r>
        <w:t>).</w:t>
      </w:r>
    </w:p>
    <w:p w14:paraId="0FC27E06" w14:textId="6F322AAE" w:rsidR="009D3174" w:rsidRDefault="009D3174" w:rsidP="009D3174">
      <w:pPr>
        <w:pStyle w:val="Codesmall"/>
      </w:pPr>
      <w:r>
        <w:t xml:space="preserve">          "id": "e1",                        # See §</w:t>
      </w:r>
      <w:r>
        <w:fldChar w:fldCharType="begin"/>
      </w:r>
      <w:r>
        <w:instrText xml:space="preserve"> REF _Ref511823280 \r \h </w:instrText>
      </w:r>
      <w:r>
        <w:fldChar w:fldCharType="separate"/>
      </w:r>
      <w:r w:rsidR="00331070">
        <w:t>3.29.2</w:t>
      </w:r>
      <w:r>
        <w:fldChar w:fldCharType="end"/>
      </w:r>
      <w:r>
        <w:t>.</w:t>
      </w:r>
    </w:p>
    <w:p w14:paraId="33697097" w14:textId="6DD40B4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31070">
        <w:t>3.29.4</w:t>
      </w:r>
      <w:r>
        <w:fldChar w:fldCharType="end"/>
      </w:r>
      <w:r>
        <w:t>.</w:t>
      </w:r>
    </w:p>
    <w:p w14:paraId="6F112479" w14:textId="20020BC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3107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C29557F" w:rsidR="009D3174" w:rsidRDefault="009D3174" w:rsidP="009D3174">
      <w:pPr>
        <w:pStyle w:val="Codesmall"/>
      </w:pPr>
      <w:r>
        <w:t xml:space="preserve">  </w:t>
      </w:r>
      <w:del w:id="2217" w:author="Laurence Golding" w:date="2018-09-12T13:13:00Z">
        <w:r w:rsidDel="000C304C">
          <w:delText>],</w:delText>
        </w:r>
      </w:del>
      <w:ins w:id="2218" w:author="Laurence Golding" w:date="2018-09-12T13:13:00Z">
        <w:r w:rsidR="000C304C">
          <w:t>},</w:t>
        </w:r>
      </w:ins>
    </w:p>
    <w:p w14:paraId="0AE87222" w14:textId="77777777" w:rsidR="009D3174" w:rsidRDefault="009D3174" w:rsidP="009D3174">
      <w:pPr>
        <w:pStyle w:val="Codesmall"/>
      </w:pPr>
    </w:p>
    <w:p w14:paraId="126F4AE3" w14:textId="001A1295"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52989359" w14:textId="6BEEB5E0"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42598F9A" w14:textId="686424CC" w:rsidR="009D3174" w:rsidRDefault="009D3174" w:rsidP="009D3174">
      <w:pPr>
        <w:pStyle w:val="Codesmall"/>
      </w:pPr>
      <w:r>
        <w:t xml:space="preserve">      "graphId": "g1",                       # See §</w:t>
      </w:r>
      <w:r>
        <w:fldChar w:fldCharType="begin"/>
      </w:r>
      <w:r>
        <w:instrText xml:space="preserve"> REF _Ref511823337 \r \h </w:instrText>
      </w:r>
      <w:r>
        <w:fldChar w:fldCharType="separate"/>
      </w:r>
      <w:r w:rsidR="00331070">
        <w:t>3.30.2</w:t>
      </w:r>
      <w:r>
        <w:fldChar w:fldCharType="end"/>
      </w:r>
      <w:r>
        <w:t>.</w:t>
      </w:r>
    </w:p>
    <w:p w14:paraId="00E6F1B9" w14:textId="77777777" w:rsidR="009D3174" w:rsidRDefault="009D3174" w:rsidP="009D3174">
      <w:pPr>
        <w:pStyle w:val="Codesmall"/>
      </w:pPr>
    </w:p>
    <w:p w14:paraId="36D3F377" w14:textId="2F0FE7CD"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33107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A3EA7A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31070">
        <w:t>3.30.5</w:t>
      </w:r>
      <w:r>
        <w:fldChar w:fldCharType="end"/>
      </w:r>
      <w:r>
        <w:t>.</w:t>
      </w:r>
    </w:p>
    <w:p w14:paraId="741740FA" w14:textId="5C87A55F"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31070">
        <w:t>3.31</w:t>
      </w:r>
      <w:r>
        <w:fldChar w:fldCharType="end"/>
      </w:r>
      <w:r>
        <w:t>).</w:t>
      </w:r>
    </w:p>
    <w:p w14:paraId="3B24AD48" w14:textId="612D665B"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31070">
        <w:t>3.31.2</w:t>
      </w:r>
      <w:r w:rsidR="00D1651A">
        <w:fldChar w:fldCharType="end"/>
      </w:r>
      <w:r>
        <w:t>.</w:t>
      </w:r>
    </w:p>
    <w:p w14:paraId="091883BE" w14:textId="77777777" w:rsidR="009D3174" w:rsidRDefault="009D3174" w:rsidP="009D3174">
      <w:pPr>
        <w:pStyle w:val="Codesmall"/>
      </w:pPr>
    </w:p>
    <w:p w14:paraId="0C82C8AC" w14:textId="4E4BBE2A" w:rsidR="009D3174" w:rsidRDefault="009D3174" w:rsidP="009D3174">
      <w:pPr>
        <w:pStyle w:val="Codesmall"/>
      </w:pPr>
      <w:r>
        <w:t xml:space="preserve">          "</w:t>
      </w:r>
      <w:proofErr w:type="spellStart"/>
      <w:r>
        <w:t>finalState</w:t>
      </w:r>
      <w:proofErr w:type="spellEnd"/>
      <w:r>
        <w:t>": {                    # See §</w:t>
      </w:r>
      <w:r>
        <w:fldChar w:fldCharType="begin"/>
      </w:r>
      <w:r>
        <w:instrText xml:space="preserve"> REF _Ref511823070 \r \h </w:instrText>
      </w:r>
      <w:r>
        <w:fldChar w:fldCharType="separate"/>
      </w:r>
      <w:r w:rsidR="0033107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58D6C376" w:rsidR="00CD4F20" w:rsidDel="00B110A0" w:rsidRDefault="00CD4F20" w:rsidP="00CD4F20">
      <w:pPr>
        <w:pStyle w:val="Heading3"/>
        <w:rPr>
          <w:del w:id="2219" w:author="Laurence Golding" w:date="2018-09-27T09:40:00Z"/>
        </w:rPr>
      </w:pPr>
      <w:bookmarkStart w:id="2220" w:name="_Toc516224912"/>
      <w:del w:id="2221" w:author="Laurence Golding" w:date="2018-09-27T09:40:00Z">
        <w:r w:rsidDel="00B110A0">
          <w:delText>properties property</w:delText>
        </w:r>
        <w:bookmarkEnd w:id="2220"/>
      </w:del>
    </w:p>
    <w:p w14:paraId="3E4C1C95" w14:textId="73C04669" w:rsidR="00E66DEE" w:rsidRPr="00E66DEE" w:rsidDel="00B110A0" w:rsidRDefault="00E66DEE" w:rsidP="00E66DEE">
      <w:pPr>
        <w:rPr>
          <w:del w:id="2222" w:author="Laurence Golding" w:date="2018-09-27T09:40:00Z"/>
        </w:rPr>
      </w:pPr>
      <w:del w:id="2223"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2224" w:name="_Ref511822569"/>
      <w:bookmarkStart w:id="2225" w:name="_Toc516224913"/>
      <w:r>
        <w:lastRenderedPageBreak/>
        <w:t>edgeTraversal object</w:t>
      </w:r>
      <w:bookmarkEnd w:id="2224"/>
      <w:bookmarkEnd w:id="2225"/>
    </w:p>
    <w:p w14:paraId="4A14EA88" w14:textId="696B8630" w:rsidR="00CD4F20" w:rsidRDefault="00CD4F20" w:rsidP="00CD4F20">
      <w:pPr>
        <w:pStyle w:val="Heading3"/>
      </w:pPr>
      <w:bookmarkStart w:id="2226" w:name="_Toc516224914"/>
      <w:r>
        <w:t>General</w:t>
      </w:r>
      <w:bookmarkEnd w:id="2226"/>
    </w:p>
    <w:p w14:paraId="7FC25DC6" w14:textId="57980962" w:rsidR="00E66DEE" w:rsidRDefault="00E66DEE" w:rsidP="00E66DEE">
      <w:bookmarkStart w:id="222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2228" w:name="_Ref513199007"/>
      <w:bookmarkStart w:id="2229" w:name="_Toc516224915"/>
      <w:r>
        <w:t>edgeId property</w:t>
      </w:r>
      <w:bookmarkEnd w:id="2227"/>
      <w:bookmarkEnd w:id="2228"/>
      <w:bookmarkEnd w:id="2229"/>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2230" w:name="_Toc516224916"/>
      <w:r>
        <w:t>message property</w:t>
      </w:r>
      <w:bookmarkEnd w:id="2230"/>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2231" w:name="_Ref511823070"/>
      <w:bookmarkStart w:id="2232" w:name="_Toc516224917"/>
      <w:proofErr w:type="spellStart"/>
      <w:r>
        <w:t>finalState</w:t>
      </w:r>
      <w:proofErr w:type="spellEnd"/>
      <w:r>
        <w:t xml:space="preserve"> property</w:t>
      </w:r>
      <w:bookmarkEnd w:id="2231"/>
      <w:bookmarkEnd w:id="2232"/>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ins w:id="2233" w:author="Laurence Golding" w:date="2018-10-18T15:45:00Z">
        <w:r w:rsidR="00B95426">
          <w:t>n</w:t>
        </w:r>
      </w:ins>
      <w:r>
        <w:t xml:space="preserve"> </w:t>
      </w:r>
      <w:del w:id="2234"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2235" w:name="_Toc516224918"/>
      <w:proofErr w:type="spellStart"/>
      <w:r>
        <w:t>stepOverEdgeCount</w:t>
      </w:r>
      <w:proofErr w:type="spellEnd"/>
      <w:r w:rsidR="00CD4F20">
        <w:t xml:space="preserve"> property</w:t>
      </w:r>
      <w:bookmarkEnd w:id="223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1DE7C76" w:rsidR="00BE0DF6" w:rsidRDefault="00BE0DF6" w:rsidP="00BE0DF6">
      <w:pPr>
        <w:pStyle w:val="Codesmall"/>
      </w:pPr>
      <w:r>
        <w:t>{                                                 # A result object (§</w:t>
      </w:r>
      <w:r>
        <w:fldChar w:fldCharType="begin"/>
      </w:r>
      <w:r>
        <w:instrText xml:space="preserve"> REF _Ref493350984 \r \h </w:instrText>
      </w:r>
      <w:r>
        <w:fldChar w:fldCharType="separate"/>
      </w:r>
      <w:r w:rsidR="00331070">
        <w:t>3.19</w:t>
      </w:r>
      <w:r>
        <w:fldChar w:fldCharType="end"/>
      </w:r>
      <w:r>
        <w:t>).</w:t>
      </w:r>
    </w:p>
    <w:p w14:paraId="75B400D0" w14:textId="1E2E64BF" w:rsidR="00BE0DF6" w:rsidRDefault="00BE0DF6" w:rsidP="00BE0DF6">
      <w:pPr>
        <w:pStyle w:val="Codesmall"/>
      </w:pPr>
      <w:r>
        <w:t xml:space="preserve">  "graphs": </w:t>
      </w:r>
      <w:del w:id="2236" w:author="Laurence Golding" w:date="2018-09-12T13:13:00Z">
        <w:r w:rsidDel="000C304C">
          <w:delText xml:space="preserve">[                                     </w:delText>
        </w:r>
      </w:del>
      <w:ins w:id="2237" w:author="Laurence Golding" w:date="2018-09-12T13:13:00Z">
        <w:r w:rsidR="000C304C">
          <w:t xml:space="preserve">{                                     </w:t>
        </w:r>
      </w:ins>
      <w:r>
        <w:t># See §</w:t>
      </w:r>
      <w:r>
        <w:fldChar w:fldCharType="begin"/>
      </w:r>
      <w:r>
        <w:instrText xml:space="preserve"> REF _Ref511820702 \r \h </w:instrText>
      </w:r>
      <w:r>
        <w:fldChar w:fldCharType="separate"/>
      </w:r>
      <w:r w:rsidR="00331070">
        <w:t>3.19.15</w:t>
      </w:r>
      <w:r>
        <w:fldChar w:fldCharType="end"/>
      </w:r>
      <w:r>
        <w:t>.</w:t>
      </w:r>
    </w:p>
    <w:p w14:paraId="15902C38" w14:textId="1DBDC410" w:rsidR="00BE0DF6" w:rsidRDefault="00BE0DF6" w:rsidP="00BE0DF6">
      <w:pPr>
        <w:pStyle w:val="Codesmall"/>
      </w:pPr>
      <w:r>
        <w:t xml:space="preserve">    </w:t>
      </w:r>
      <w:ins w:id="2238" w:author="Laurence Golding" w:date="2018-09-12T13:13:00Z">
        <w:r w:rsidR="000C304C">
          <w:t xml:space="preserve">"code": </w:t>
        </w:r>
      </w:ins>
      <w:r>
        <w:t>{</w:t>
      </w:r>
      <w:del w:id="2239" w:author="Laurence Golding" w:date="2018-09-12T13:13:00Z">
        <w:r w:rsidDel="000C304C">
          <w:delText xml:space="preserve">        </w:delText>
        </w:r>
      </w:del>
      <w:r>
        <w:t xml:space="preserve">                                     # A graph object (§</w:t>
      </w:r>
      <w:r>
        <w:fldChar w:fldCharType="begin"/>
      </w:r>
      <w:r>
        <w:instrText xml:space="preserve"> REF _Ref511819945 \r \h </w:instrText>
      </w:r>
      <w:r>
        <w:fldChar w:fldCharType="separate"/>
      </w:r>
      <w:r w:rsidR="00331070">
        <w:t>3.27</w:t>
      </w:r>
      <w:r>
        <w:fldChar w:fldCharType="end"/>
      </w:r>
      <w:r>
        <w:t>).</w:t>
      </w:r>
    </w:p>
    <w:p w14:paraId="56FD0F2C" w14:textId="1417547C" w:rsidR="00BE0DF6" w:rsidDel="000C304C" w:rsidRDefault="00BE0DF6" w:rsidP="00BE0DF6">
      <w:pPr>
        <w:pStyle w:val="Codesmall"/>
        <w:rPr>
          <w:del w:id="2240" w:author="Laurence Golding" w:date="2018-09-12T13:13:00Z"/>
        </w:rPr>
      </w:pPr>
      <w:del w:id="2241" w:author="Laurence Golding" w:date="2018-09-12T13:13:00Z">
        <w:r w:rsidDel="000C304C">
          <w:delText xml:space="preserve">      "id": "code"</w:delText>
        </w:r>
      </w:del>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097DAF74" w:rsidR="00BE0DF6" w:rsidRDefault="00BE0DF6" w:rsidP="00BE0DF6">
      <w:pPr>
        <w:pStyle w:val="Codesmall"/>
      </w:pPr>
      <w:r>
        <w:t xml:space="preserve">  </w:t>
      </w:r>
      <w:del w:id="2242" w:author="Laurence Golding" w:date="2018-09-12T13:13:00Z">
        <w:r w:rsidDel="000C304C">
          <w:delText>],</w:delText>
        </w:r>
      </w:del>
      <w:ins w:id="2243" w:author="Laurence Golding" w:date="2018-09-12T13:13:00Z">
        <w:r w:rsidR="000C304C">
          <w:t>},</w:t>
        </w:r>
      </w:ins>
    </w:p>
    <w:p w14:paraId="16FB3C80" w14:textId="77777777" w:rsidR="00BE0DF6" w:rsidRDefault="00BE0DF6" w:rsidP="00BE0DF6">
      <w:pPr>
        <w:pStyle w:val="Codesmall"/>
      </w:pPr>
    </w:p>
    <w:p w14:paraId="3F4CB6F8" w14:textId="4A07C243"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31070">
        <w:t>3.19.16</w:t>
      </w:r>
      <w:r>
        <w:fldChar w:fldCharType="end"/>
      </w:r>
      <w:r>
        <w:t>.</w:t>
      </w:r>
    </w:p>
    <w:p w14:paraId="7D1411F8" w14:textId="71823CD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3107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7CA4D7E2" w:rsidR="00CD4F20" w:rsidDel="00B110A0" w:rsidRDefault="00CD4F20" w:rsidP="00CD4F20">
      <w:pPr>
        <w:pStyle w:val="Heading3"/>
        <w:rPr>
          <w:del w:id="2244" w:author="Laurence Golding" w:date="2018-09-27T09:41:00Z"/>
        </w:rPr>
      </w:pPr>
      <w:bookmarkStart w:id="2245" w:name="_Toc516224919"/>
      <w:del w:id="2246" w:author="Laurence Golding" w:date="2018-09-27T09:41:00Z">
        <w:r w:rsidDel="00B110A0">
          <w:delText>properties property</w:delText>
        </w:r>
        <w:bookmarkEnd w:id="2245"/>
      </w:del>
    </w:p>
    <w:p w14:paraId="0F3E8910" w14:textId="410D7B1D" w:rsidR="00E66DEE" w:rsidRPr="00E66DEE" w:rsidDel="00B110A0" w:rsidRDefault="00E66DEE" w:rsidP="00E66DEE">
      <w:pPr>
        <w:rPr>
          <w:del w:id="2247" w:author="Laurence Golding" w:date="2018-09-27T09:41:00Z"/>
        </w:rPr>
      </w:pPr>
      <w:del w:id="2248"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2249" w:name="_Ref493427479"/>
      <w:bookmarkStart w:id="2250" w:name="_Toc516224920"/>
      <w:r>
        <w:lastRenderedPageBreak/>
        <w:t>stack object</w:t>
      </w:r>
      <w:bookmarkEnd w:id="2249"/>
      <w:bookmarkEnd w:id="2250"/>
    </w:p>
    <w:p w14:paraId="5A2500F3" w14:textId="474DE860" w:rsidR="006E546E" w:rsidRDefault="006E546E" w:rsidP="006E546E">
      <w:pPr>
        <w:pStyle w:val="Heading3"/>
      </w:pPr>
      <w:bookmarkStart w:id="2251" w:name="_Toc516224921"/>
      <w:r>
        <w:t>General</w:t>
      </w:r>
      <w:bookmarkEnd w:id="225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2252" w:name="_Ref503361859"/>
      <w:bookmarkStart w:id="2253" w:name="_Toc516224922"/>
      <w:r>
        <w:t>message property</w:t>
      </w:r>
      <w:bookmarkEnd w:id="2252"/>
      <w:bookmarkEnd w:id="2253"/>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2254" w:name="_Toc516224923"/>
      <w:r>
        <w:t>frames property</w:t>
      </w:r>
      <w:bookmarkEnd w:id="2254"/>
    </w:p>
    <w:p w14:paraId="469B2FA7" w14:textId="270832A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2255" w:author="Laurence Golding" w:date="2018-09-27T09:41:00Z"/>
        </w:rPr>
      </w:pPr>
      <w:bookmarkStart w:id="2256" w:name="_Toc516224924"/>
      <w:del w:id="2257" w:author="Laurence Golding" w:date="2018-09-27T09:41:00Z">
        <w:r w:rsidDel="00B110A0">
          <w:delText>properties property</w:delText>
        </w:r>
        <w:bookmarkEnd w:id="2256"/>
      </w:del>
    </w:p>
    <w:p w14:paraId="48B11B8A" w14:textId="6F6E887D" w:rsidR="00F41277" w:rsidRPr="00F41277" w:rsidDel="00B110A0" w:rsidRDefault="00F41277" w:rsidP="00F41277">
      <w:pPr>
        <w:rPr>
          <w:del w:id="2258" w:author="Laurence Golding" w:date="2018-09-27T09:41:00Z"/>
        </w:rPr>
      </w:pPr>
      <w:del w:id="2259"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2260" w:name="_Ref493494398"/>
      <w:bookmarkStart w:id="2261" w:name="_Toc516224925"/>
      <w:proofErr w:type="spellStart"/>
      <w:r>
        <w:t>stackFrame</w:t>
      </w:r>
      <w:proofErr w:type="spellEnd"/>
      <w:r>
        <w:t xml:space="preserve"> object</w:t>
      </w:r>
      <w:bookmarkEnd w:id="2260"/>
      <w:bookmarkEnd w:id="2261"/>
    </w:p>
    <w:p w14:paraId="440DEBE2" w14:textId="2D9664B2" w:rsidR="006E546E" w:rsidRDefault="006E546E" w:rsidP="006E546E">
      <w:pPr>
        <w:pStyle w:val="Heading3"/>
      </w:pPr>
      <w:bookmarkStart w:id="2262" w:name="_Toc516224926"/>
      <w:r>
        <w:t>General</w:t>
      </w:r>
      <w:bookmarkEnd w:id="2262"/>
    </w:p>
    <w:p w14:paraId="7DA1CA9D" w14:textId="60415D3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2263" w:name="_Ref503362303"/>
      <w:bookmarkStart w:id="2264" w:name="_Toc516224927"/>
      <w:r>
        <w:t xml:space="preserve">location </w:t>
      </w:r>
      <w:r w:rsidR="00D10846">
        <w:t>property</w:t>
      </w:r>
      <w:bookmarkEnd w:id="2263"/>
      <w:bookmarkEnd w:id="2264"/>
    </w:p>
    <w:p w14:paraId="075462B0" w14:textId="3E1D4104"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2265" w:name="_Toc516224928"/>
      <w:r>
        <w:t>module property</w:t>
      </w:r>
      <w:bookmarkEnd w:id="2265"/>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2266" w:name="_Toc516224929"/>
      <w:proofErr w:type="spellStart"/>
      <w:r>
        <w:t>threadId</w:t>
      </w:r>
      <w:proofErr w:type="spellEnd"/>
      <w:r>
        <w:t xml:space="preserve"> property</w:t>
      </w:r>
      <w:bookmarkEnd w:id="2266"/>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2267" w:name="_Toc516224930"/>
      <w:r>
        <w:t>address property</w:t>
      </w:r>
      <w:bookmarkEnd w:id="2267"/>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2268" w:name="_Toc516224931"/>
      <w:r>
        <w:lastRenderedPageBreak/>
        <w:t>offset property</w:t>
      </w:r>
      <w:bookmarkEnd w:id="2268"/>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331070">
        <w:t>3.33.2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2269" w:name="_Toc516224932"/>
      <w:r>
        <w:t>parameters property</w:t>
      </w:r>
      <w:bookmarkEnd w:id="2269"/>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68353243" w:rsidR="006E546E" w:rsidDel="00B110A0" w:rsidRDefault="006E546E" w:rsidP="006E546E">
      <w:pPr>
        <w:pStyle w:val="Heading3"/>
        <w:rPr>
          <w:del w:id="2270" w:author="Laurence Golding" w:date="2018-09-27T09:41:00Z"/>
        </w:rPr>
      </w:pPr>
      <w:bookmarkStart w:id="2271" w:name="_Toc516224933"/>
      <w:del w:id="2272" w:author="Laurence Golding" w:date="2018-09-27T09:41:00Z">
        <w:r w:rsidDel="00B110A0">
          <w:delText>properties property</w:delText>
        </w:r>
        <w:bookmarkEnd w:id="2271"/>
      </w:del>
    </w:p>
    <w:p w14:paraId="4545F168" w14:textId="230861A5" w:rsidR="00A91CEB" w:rsidRPr="00A91CEB" w:rsidDel="00B110A0" w:rsidRDefault="00A91CEB" w:rsidP="00A91CEB">
      <w:pPr>
        <w:rPr>
          <w:del w:id="2273" w:author="Laurence Golding" w:date="2018-09-27T09:41:00Z"/>
        </w:rPr>
      </w:pPr>
      <w:del w:id="2274"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2275" w:name="_Ref493427581"/>
      <w:bookmarkStart w:id="2276" w:name="_Ref493427754"/>
      <w:bookmarkStart w:id="2277" w:name="_Toc516224934"/>
      <w:proofErr w:type="spellStart"/>
      <w:r>
        <w:t>thread</w:t>
      </w:r>
      <w:r w:rsidR="007D2F0F">
        <w:t>FlowLocation</w:t>
      </w:r>
      <w:proofErr w:type="spellEnd"/>
      <w:r w:rsidR="007D2F0F">
        <w:t xml:space="preserve"> </w:t>
      </w:r>
      <w:r w:rsidR="006E546E">
        <w:t>object</w:t>
      </w:r>
      <w:bookmarkEnd w:id="2275"/>
      <w:bookmarkEnd w:id="2276"/>
      <w:bookmarkEnd w:id="2277"/>
    </w:p>
    <w:p w14:paraId="6AFFA125" w14:textId="72CDB951" w:rsidR="006E546E" w:rsidRDefault="006E546E" w:rsidP="006E546E">
      <w:pPr>
        <w:pStyle w:val="Heading3"/>
      </w:pPr>
      <w:bookmarkStart w:id="2278" w:name="_Toc516224935"/>
      <w:r>
        <w:t>General</w:t>
      </w:r>
      <w:bookmarkEnd w:id="2278"/>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2279" w:author="Laurence Golding" w:date="2018-10-10T12:43:00Z"/>
        </w:rPr>
      </w:pPr>
      <w:bookmarkStart w:id="2280" w:name="_Toc516224936"/>
      <w:del w:id="2281" w:author="Laurence Golding" w:date="2018-10-10T12:43:00Z">
        <w:r w:rsidDel="000571EF">
          <w:delText>step property</w:delText>
        </w:r>
        <w:bookmarkEnd w:id="2280"/>
      </w:del>
    </w:p>
    <w:p w14:paraId="04E56FAD" w14:textId="5E4541B8" w:rsidR="00A91CEB" w:rsidDel="000571EF" w:rsidRDefault="007D2F0F" w:rsidP="007D2F0F">
      <w:pPr>
        <w:rPr>
          <w:del w:id="2282" w:author="Laurence Golding" w:date="2018-10-10T12:43:00Z"/>
        </w:rPr>
      </w:pPr>
      <w:del w:id="2283"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2284" w:author="Laurence Golding" w:date="2018-10-10T12:43:00Z"/>
        </w:rPr>
      </w:pPr>
      <w:del w:id="2285"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2286" w:author="Laurence Golding" w:date="2018-10-10T12:43:00Z"/>
        </w:rPr>
      </w:pPr>
      <w:del w:id="2287"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2288" w:author="Laurence Golding" w:date="2018-10-10T12:43:00Z"/>
        </w:rPr>
      </w:pPr>
      <w:del w:id="2289"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2290" w:name="_Ref493497783"/>
      <w:bookmarkStart w:id="2291" w:name="_Ref493499799"/>
      <w:bookmarkStart w:id="2292" w:name="_Toc516224937"/>
      <w:r>
        <w:t xml:space="preserve">location </w:t>
      </w:r>
      <w:r w:rsidR="006E546E">
        <w:t>property</w:t>
      </w:r>
      <w:bookmarkEnd w:id="2290"/>
      <w:bookmarkEnd w:id="2291"/>
      <w:bookmarkEnd w:id="2292"/>
    </w:p>
    <w:p w14:paraId="4354E1E2" w14:textId="2939265E"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185F0FF1"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331070">
        <w:t>3.25</w:t>
      </w:r>
      <w:r w:rsidR="000A451A">
        <w:fldChar w:fldCharType="end"/>
      </w:r>
      <w:r>
        <w:t>).</w:t>
      </w:r>
    </w:p>
    <w:p w14:paraId="77957EDD" w14:textId="40EF3F6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331070">
        <w:t>3.25.3</w:t>
      </w:r>
      <w:r w:rsidR="000A451A">
        <w:fldChar w:fldCharType="end"/>
      </w:r>
      <w:r>
        <w:t>.</w:t>
      </w:r>
    </w:p>
    <w:p w14:paraId="3D30CB9D" w14:textId="32FF276D"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331070">
        <w:t>3.26</w:t>
      </w:r>
      <w:r w:rsidR="000A451A">
        <w:fldChar w:fldCharType="end"/>
      </w:r>
      <w:r>
        <w:t>).</w:t>
      </w:r>
    </w:p>
    <w:p w14:paraId="14000C19" w14:textId="4A45C9B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3107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42736D39"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31070">
        <w:t>3.26.4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2293" w:name="_Toc516224938"/>
      <w:r>
        <w:t>module property</w:t>
      </w:r>
      <w:bookmarkEnd w:id="2293"/>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2294" w:name="_Toc516224939"/>
      <w:r>
        <w:t>stack property</w:t>
      </w:r>
      <w:bookmarkEnd w:id="2294"/>
    </w:p>
    <w:p w14:paraId="1FCE52C5" w14:textId="575FA3F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2295" w:name="_Toc516224940"/>
      <w:r>
        <w:lastRenderedPageBreak/>
        <w:t>kind property</w:t>
      </w:r>
      <w:bookmarkEnd w:id="2295"/>
    </w:p>
    <w:p w14:paraId="7C674876" w14:textId="66520AE3" w:rsidR="00D31582" w:rsidRDefault="00D31582" w:rsidP="00D31582">
      <w:bookmarkStart w:id="2296"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2296"/>
    </w:p>
    <w:p w14:paraId="0D282B13" w14:textId="241F5BD3" w:rsidR="00EC5F35" w:rsidRDefault="00EC5F35" w:rsidP="00EC5F35">
      <w:pPr>
        <w:pStyle w:val="Heading3"/>
      </w:pPr>
      <w:bookmarkStart w:id="2297" w:name="_Ref510090188"/>
      <w:bookmarkStart w:id="2298" w:name="_Toc516224941"/>
      <w:r>
        <w:t>state property</w:t>
      </w:r>
      <w:bookmarkEnd w:id="2297"/>
      <w:bookmarkEnd w:id="2298"/>
    </w:p>
    <w:p w14:paraId="7C600AFE" w14:textId="71377FBE"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2299" w:author="Laurence Golding" w:date="2018-10-18T15:46:00Z">
        <w:r w:rsidR="009F1541">
          <w:t>n</w:t>
        </w:r>
      </w:ins>
      <w:r w:rsidR="00F27DA9">
        <w:t xml:space="preserve"> </w:t>
      </w:r>
      <w:del w:id="2300"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2301" w:name="_Ref510008884"/>
      <w:bookmarkStart w:id="2302" w:name="_Toc516224942"/>
      <w:proofErr w:type="spellStart"/>
      <w:r>
        <w:lastRenderedPageBreak/>
        <w:t>nestingLevel</w:t>
      </w:r>
      <w:proofErr w:type="spellEnd"/>
      <w:r>
        <w:t xml:space="preserve"> property</w:t>
      </w:r>
      <w:bookmarkEnd w:id="2301"/>
      <w:bookmarkEnd w:id="2302"/>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2303" w:name="_Ref510008873"/>
      <w:bookmarkStart w:id="2304" w:name="_Toc516224943"/>
      <w:proofErr w:type="spellStart"/>
      <w:r>
        <w:t>executionOrder</w:t>
      </w:r>
      <w:proofErr w:type="spellEnd"/>
      <w:r>
        <w:t xml:space="preserve"> property</w:t>
      </w:r>
      <w:bookmarkEnd w:id="2303"/>
      <w:bookmarkEnd w:id="2304"/>
    </w:p>
    <w:p w14:paraId="61CA929F" w14:textId="18DAE2B2"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358551A0" w:rsidR="005D2999" w:rsidRDefault="005D2999" w:rsidP="005D2999">
      <w:pPr>
        <w:pStyle w:val="Heading3"/>
      </w:pPr>
      <w:bookmarkStart w:id="2305" w:name="_Toc516224944"/>
      <w:del w:id="2306" w:author="Laurence Golding" w:date="2018-09-26T17:51:00Z">
        <w:r w:rsidDel="00BF4F63">
          <w:delText xml:space="preserve">timestamp </w:delText>
        </w:r>
      </w:del>
      <w:proofErr w:type="spellStart"/>
      <w:ins w:id="2307" w:author="Laurence Golding" w:date="2018-09-26T17:51:00Z">
        <w:r w:rsidR="00BF4F63">
          <w:t>executionTimeUtc</w:t>
        </w:r>
        <w:proofErr w:type="spellEnd"/>
        <w:r w:rsidR="00BF4F63">
          <w:t xml:space="preserve"> </w:t>
        </w:r>
      </w:ins>
      <w:r>
        <w:t>property</w:t>
      </w:r>
      <w:bookmarkEnd w:id="2305"/>
    </w:p>
    <w:p w14:paraId="27A7FA38" w14:textId="3AE3510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del w:id="2308" w:author="Laurence Golding" w:date="2018-09-26T17:51:00Z">
        <w:r w:rsidDel="00BF4F63">
          <w:rPr>
            <w:rStyle w:val="CODEtemp"/>
          </w:rPr>
          <w:delText>timestamp</w:delText>
        </w:r>
        <w:r w:rsidDel="00BF4F63">
          <w:delText xml:space="preserve"> </w:delText>
        </w:r>
      </w:del>
      <w:proofErr w:type="spellStart"/>
      <w:ins w:id="2309" w:author="Laurence Golding" w:date="2018-09-26T17:51:00Z">
        <w:r w:rsidR="00BF4F63">
          <w:rPr>
            <w:rStyle w:val="CODEtemp"/>
          </w:rPr>
          <w:t>executionTimeUtc</w:t>
        </w:r>
        <w:proofErr w:type="spellEnd"/>
        <w:r w:rsidR="00BF4F63">
          <w:t xml:space="preserve"> </w:t>
        </w:r>
      </w:ins>
      <w:r>
        <w:t xml:space="preserve">whose value is a string </w:t>
      </w:r>
      <w:r w:rsidRPr="00A14F9A">
        <w:t xml:space="preserve">specifying the </w:t>
      </w:r>
      <w:ins w:id="2310" w:author="Laurence Golding" w:date="2018-09-26T17:51:00Z">
        <w:r w:rsidR="00BF4F63">
          <w:t xml:space="preserve">UTC </w:t>
        </w:r>
      </w:ins>
      <w:r w:rsidRPr="00A14F9A">
        <w:t>date and time at which the</w:t>
      </w:r>
      <w:r>
        <w:t xml:space="preserve"> </w:t>
      </w:r>
      <w:del w:id="2311" w:author="Laurence Golding" w:date="2018-09-26T17:51:00Z">
        <w:r w:rsidDel="00BF4F63">
          <w:delText>code at</w:delText>
        </w:r>
      </w:del>
      <w:ins w:id="2312" w:author="Laurence Golding" w:date="2018-09-26T17:51:00Z">
        <w:r w:rsidR="00BF4F63">
          <w:t>thread of execution through the code reached</w:t>
        </w:r>
      </w:ins>
      <w:r>
        <w:t xml:space="preserve"> this</w:t>
      </w:r>
      <w:r w:rsidRPr="00A14F9A">
        <w:t xml:space="preserve"> </w:t>
      </w:r>
      <w:r>
        <w:t>location</w:t>
      </w:r>
      <w:del w:id="2313"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2314" w:name="_Toc516224945"/>
      <w:r>
        <w:t>importance property</w:t>
      </w:r>
      <w:bookmarkEnd w:id="2314"/>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2315" w:author="Laurence Golding" w:date="2018-09-27T09:42:00Z"/>
        </w:rPr>
      </w:pPr>
      <w:bookmarkStart w:id="2316" w:name="_Toc516224946"/>
      <w:del w:id="2317" w:author="Laurence Golding" w:date="2018-09-27T09:42:00Z">
        <w:r w:rsidDel="00B110A0">
          <w:lastRenderedPageBreak/>
          <w:delText>properties property</w:delText>
        </w:r>
        <w:bookmarkEnd w:id="2316"/>
      </w:del>
    </w:p>
    <w:p w14:paraId="61AE0053" w14:textId="72C6C1AB" w:rsidR="004A77ED" w:rsidRPr="004A77ED" w:rsidDel="00B110A0" w:rsidRDefault="004A77ED" w:rsidP="004A77ED">
      <w:pPr>
        <w:rPr>
          <w:del w:id="2318" w:author="Laurence Golding" w:date="2018-09-27T09:42:00Z"/>
        </w:rPr>
      </w:pPr>
      <w:del w:id="2319"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2320" w:name="_Hlk503362618"/>
        <w:r w:rsidRPr="004A77ED" w:rsidDel="00B110A0">
          <w:delText>§</w:delText>
        </w:r>
        <w:bookmarkEnd w:id="2320"/>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30476A22" w14:textId="71D9FA88" w:rsidR="00262CD2" w:rsidRDefault="00262CD2" w:rsidP="00B86BC7">
      <w:pPr>
        <w:pStyle w:val="Heading2"/>
      </w:pPr>
      <w:bookmarkStart w:id="2321" w:name="_Ref508812750"/>
      <w:bookmarkStart w:id="2322" w:name="_Toc516224947"/>
      <w:bookmarkStart w:id="2323" w:name="_Ref493407996"/>
      <w:r>
        <w:t>resources object</w:t>
      </w:r>
      <w:bookmarkEnd w:id="2321"/>
      <w:bookmarkEnd w:id="2322"/>
    </w:p>
    <w:p w14:paraId="526D1A22" w14:textId="73E461DD" w:rsidR="00E15F22" w:rsidRDefault="00E15F22" w:rsidP="00E15F22">
      <w:pPr>
        <w:pStyle w:val="Heading3"/>
      </w:pPr>
      <w:bookmarkStart w:id="2324" w:name="_Toc516224948"/>
      <w:r>
        <w:t>General</w:t>
      </w:r>
      <w:bookmarkEnd w:id="232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2325" w:name="_Ref508811824"/>
      <w:bookmarkStart w:id="2326" w:name="_Toc516224949"/>
      <w:proofErr w:type="spellStart"/>
      <w:r>
        <w:t>messageStrings</w:t>
      </w:r>
      <w:proofErr w:type="spellEnd"/>
      <w:r>
        <w:t xml:space="preserve"> property</w:t>
      </w:r>
      <w:bookmarkEnd w:id="2325"/>
      <w:bookmarkEnd w:id="2326"/>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ins w:id="2327" w:author="Laurence Golding" w:date="2018-10-18T15:46:00Z">
        <w:r w:rsidR="004E665A">
          <w:t>n</w:t>
        </w:r>
      </w:ins>
      <w:r>
        <w:t xml:space="preserve"> </w:t>
      </w:r>
      <w:del w:id="2328"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2329" w:name="_Ref508870783"/>
      <w:bookmarkStart w:id="2330" w:name="_Ref508871574"/>
      <w:bookmarkStart w:id="2331" w:name="_Ref508876005"/>
      <w:bookmarkStart w:id="2332" w:name="_Toc516224950"/>
      <w:r>
        <w:t>rules property</w:t>
      </w:r>
      <w:bookmarkEnd w:id="2329"/>
      <w:bookmarkEnd w:id="2330"/>
      <w:bookmarkEnd w:id="2331"/>
      <w:bookmarkEnd w:id="2332"/>
    </w:p>
    <w:p w14:paraId="0650D575" w14:textId="688D3E31"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2333" w:author="Laurence Golding" w:date="2018-10-18T15:46:00Z">
        <w:r w:rsidR="005E23FD">
          <w:t>n</w:t>
        </w:r>
      </w:ins>
      <w:r>
        <w:t xml:space="preserve"> </w:t>
      </w:r>
      <w:del w:id="2334" w:author="Laurence Golding" w:date="2018-10-18T15:46:00Z">
        <w:r w:rsidDel="005E23FD">
          <w:delText xml:space="preserve">JSON </w:delText>
        </w:r>
      </w:del>
      <w:r>
        <w:t>object (§</w:t>
      </w:r>
      <w:r>
        <w:fldChar w:fldCharType="begin"/>
      </w:r>
      <w:r>
        <w:instrText xml:space="preserve"> REF _Ref508798892 \r \h </w:instrText>
      </w:r>
      <w:r>
        <w:fldChar w:fldCharType="separate"/>
      </w:r>
      <w:r w:rsidR="00331070">
        <w:t>3.5</w:t>
      </w:r>
      <w:r>
        <w:fldChar w:fldCharType="end"/>
      </w:r>
      <w:r>
        <w:t>)</w:t>
      </w:r>
      <w:del w:id="2335" w:author="Laurence Golding" w:date="2018-10-18T15:46:00Z">
        <w:r w:rsidDel="005E23FD">
          <w:delText>,</w:delText>
        </w:r>
      </w:del>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31070">
        <w:t>3.36</w:t>
      </w:r>
      <w:r>
        <w:fldChar w:fldCharType="end"/>
      </w:r>
      <w:r>
        <w:t>).</w:t>
      </w:r>
    </w:p>
    <w:p w14:paraId="757EA362" w14:textId="6BA1FEA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3107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ins w:id="2336" w:author="Laurence Golding" w:date="2018-09-12T12:55:00Z">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ins>
      <w:ins w:id="2337" w:author="Laurence Golding" w:date="2018-09-12T12:55:00Z">
        <w:r w:rsidR="00ED6DF9">
          <w:fldChar w:fldCharType="separate"/>
        </w:r>
        <w:r w:rsidR="00ED6DF9">
          <w:t>3.36.3</w:t>
        </w:r>
        <w:r w:rsidR="00ED6DF9">
          <w:fldChar w:fldCharType="end"/>
        </w:r>
        <w:r w:rsidR="00ED6DF9">
          <w:t>).</w:t>
        </w:r>
      </w:ins>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ins w:id="2338" w:author="Laurence Golding" w:date="2018-09-12T12:56:00Z">
        <w:r w:rsidR="00ED6DF9">
          <w:t xml:space="preserve">      # id matches property name but is specified explicitly</w:t>
        </w:r>
      </w:ins>
    </w:p>
    <w:p w14:paraId="1BB35E6D" w14:textId="13C83DF5" w:rsidR="00D11581" w:rsidRDefault="007E2FF7" w:rsidP="007E2FF7">
      <w:pPr>
        <w:pStyle w:val="Codesmall"/>
      </w:pPr>
      <w:r>
        <w:t xml:space="preserve">  </w:t>
      </w:r>
      <w:r w:rsidR="00D11581">
        <w:t xml:space="preserve">    "</w:t>
      </w:r>
      <w:proofErr w:type="spellStart"/>
      <w:r w:rsidR="00D11581">
        <w:t>shortDescription</w:t>
      </w:r>
      <w:proofErr w:type="spellEnd"/>
      <w:r w:rsidR="00D11581">
        <w:t>":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ins w:id="2339" w:author="Laurence Golding" w:date="2018-09-12T12:57:00Z">
        <w:r w:rsidR="0072164D">
          <w:t xml:space="preserve">            # id matches property name and is omitted.</w:t>
        </w:r>
      </w:ins>
    </w:p>
    <w:p w14:paraId="28327AF8" w14:textId="41478A52" w:rsidR="00D11581" w:rsidDel="00ED6DF9" w:rsidRDefault="00D11581" w:rsidP="007E2FF7">
      <w:pPr>
        <w:pStyle w:val="Codesmall"/>
        <w:rPr>
          <w:del w:id="2340" w:author="Laurence Golding" w:date="2018-09-12T12:56:00Z"/>
        </w:rPr>
      </w:pPr>
      <w:del w:id="2341"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36F206A4" w:rsidR="005A3711" w:rsidRDefault="00D11581" w:rsidP="007E2FF7">
      <w:pPr>
        <w:pStyle w:val="Codesmall"/>
      </w:pPr>
      <w:r>
        <w:t xml:space="preserve">    </w:t>
      </w:r>
      <w:r w:rsidR="007E2FF7">
        <w:t xml:space="preserve">  </w:t>
      </w:r>
      <w:r>
        <w:t>"</w:t>
      </w:r>
      <w:proofErr w:type="spellStart"/>
      <w:r>
        <w:t>shortDescription</w:t>
      </w:r>
      <w:proofErr w:type="spellEnd"/>
      <w:r>
        <w:t xml:space="preserve">":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ins w:id="2342" w:author="Laurence Golding" w:date="2018-09-12T12:57:00Z">
        <w:r w:rsidR="0072164D">
          <w:t xml:space="preserve">       # id does not match property name and so is required.</w:t>
        </w:r>
      </w:ins>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2238DBC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31070">
        <w:t>3.19</w:t>
      </w:r>
      <w:r w:rsidR="00162677">
        <w:fldChar w:fldCharType="end"/>
      </w:r>
      <w:r w:rsidRPr="0037313D">
        <w:t xml:space="preserve">) by means of the result's </w:t>
      </w:r>
      <w:proofErr w:type="spellStart"/>
      <w:r w:rsidRPr="0037313D">
        <w:rPr>
          <w:rStyle w:val="CODEtemp"/>
        </w:rPr>
        <w:t>ruleId</w:t>
      </w:r>
      <w:proofErr w:type="spellEnd"/>
      <w:r>
        <w:t xml:space="preserve"> property (§</w:t>
      </w:r>
      <w:r w:rsidR="00936D07">
        <w:fldChar w:fldCharType="begin"/>
      </w:r>
      <w:r w:rsidR="00936D07">
        <w:instrText xml:space="preserve"> REF _Ref513195673 \r \h </w:instrText>
      </w:r>
      <w:r w:rsidR="00936D07">
        <w:fldChar w:fldCharType="separate"/>
      </w:r>
      <w:r w:rsidR="00331070">
        <w:t>3.19.6</w:t>
      </w:r>
      <w:r w:rsidR="00936D07">
        <w:fldChar w:fldCharType="end"/>
      </w:r>
      <w:r w:rsidRPr="0037313D">
        <w:t>).</w:t>
      </w:r>
    </w:p>
    <w:p w14:paraId="5EB63AAA" w14:textId="75C8B7FD" w:rsidR="00B86BC7" w:rsidRDefault="00B86BC7" w:rsidP="00B86BC7">
      <w:pPr>
        <w:pStyle w:val="Heading2"/>
      </w:pPr>
      <w:bookmarkStart w:id="2343" w:name="_Ref508814067"/>
      <w:bookmarkStart w:id="2344" w:name="_Toc516224951"/>
      <w:r>
        <w:t>rule object</w:t>
      </w:r>
      <w:bookmarkEnd w:id="2323"/>
      <w:bookmarkEnd w:id="2343"/>
      <w:bookmarkEnd w:id="2344"/>
    </w:p>
    <w:p w14:paraId="0004BC6E" w14:textId="658F9ED1" w:rsidR="00B86BC7" w:rsidRDefault="00B86BC7" w:rsidP="00B86BC7">
      <w:pPr>
        <w:pStyle w:val="Heading3"/>
      </w:pPr>
      <w:bookmarkStart w:id="2345" w:name="_Toc516224952"/>
      <w:r>
        <w:t>General</w:t>
      </w:r>
      <w:bookmarkEnd w:id="234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2346" w:name="_Toc516224953"/>
      <w:r>
        <w:t>Constraints</w:t>
      </w:r>
      <w:bookmarkEnd w:id="2346"/>
    </w:p>
    <w:p w14:paraId="1A1A3719" w14:textId="4A3A9B2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2347" w:name="_Ref493408046"/>
      <w:bookmarkStart w:id="2348" w:name="_Toc516224954"/>
      <w:r>
        <w:t>id property</w:t>
      </w:r>
      <w:bookmarkEnd w:id="2347"/>
      <w:bookmarkEnd w:id="2348"/>
    </w:p>
    <w:p w14:paraId="5726A9F8" w14:textId="20ED4B58" w:rsidR="00517BAE" w:rsidRDefault="00517BAE" w:rsidP="00517BAE">
      <w:pPr>
        <w:rPr>
          <w:ins w:id="2349" w:author="Laurence Golding" w:date="2018-09-12T12:58:00Z"/>
        </w:rPr>
      </w:pPr>
      <w:r>
        <w:t xml:space="preserve">A </w:t>
      </w:r>
      <w:r w:rsidRPr="00517BAE">
        <w:rPr>
          <w:rStyle w:val="CODEtemp"/>
        </w:rPr>
        <w:t>rule</w:t>
      </w:r>
      <w:r>
        <w:t xml:space="preserve"> object</w:t>
      </w:r>
      <w:ins w:id="2350" w:author="Laurence Golding" w:date="2018-09-12T12:57:00Z">
        <w:r w:rsidR="0072164D">
          <w:t xml:space="preserve"> either</w:t>
        </w:r>
      </w:ins>
      <w:r>
        <w:t xml:space="preserve"> </w:t>
      </w:r>
      <w:proofErr w:type="gramStart"/>
      <w:r w:rsidRPr="00517BAE">
        <w:rPr>
          <w:b/>
        </w:rPr>
        <w:t>SHALL</w:t>
      </w:r>
      <w:proofErr w:type="gramEnd"/>
      <w:r>
        <w:t xml:space="preserve"> </w:t>
      </w:r>
      <w:ins w:id="2351" w:author="Laurence Golding" w:date="2018-09-12T12:57:00Z">
        <w:r w:rsidR="0072164D">
          <w:t xml:space="preserve">or </w:t>
        </w:r>
        <w:r w:rsidR="0072164D" w:rsidRPr="0072164D">
          <w:rPr>
            <w:b/>
          </w:rPr>
          <w:t>MAY</w:t>
        </w:r>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3866EB13" w:rsidR="0072164D" w:rsidRDefault="0072164D" w:rsidP="00517BAE">
      <w:ins w:id="2352" w:author="Laurence Golding" w:date="2018-09-12T12:58:00Z">
        <w:r>
          <w:t xml:space="preserve">If </w:t>
        </w:r>
        <w:proofErr w:type="spellStart"/>
        <w:r>
          <w:rPr>
            <w:rStyle w:val="CODEtemp"/>
          </w:rPr>
          <w:t>id</w:t>
        </w:r>
        <w:proofErr w:type="spellEnd"/>
        <w:r>
          <w:t xml:space="preserve"> does not equal the property name for this </w:t>
        </w:r>
        <w:r>
          <w:rPr>
            <w:rStyle w:val="CODEtemp"/>
          </w:rPr>
          <w:t>rule</w:t>
        </w:r>
        <w:r>
          <w:t xml:space="preserve"> object in the </w:t>
        </w:r>
        <w:proofErr w:type="spellStart"/>
        <w:r>
          <w:rPr>
            <w:rStyle w:val="CODEtemp"/>
          </w:rPr>
          <w:t>run.resources.rules</w:t>
        </w:r>
        <w:proofErr w:type="spellEnd"/>
        <w:r>
          <w:t xml:space="preserve"> object (§</w:t>
        </w:r>
        <w:r>
          <w:fldChar w:fldCharType="begin"/>
        </w:r>
        <w:r>
          <w:instrText xml:space="preserve"> REF _Ref508870783 \r \h </w:instrText>
        </w:r>
      </w:ins>
      <w:ins w:id="2353" w:author="Laurence Golding" w:date="2018-09-12T12:58:00Z">
        <w:r>
          <w:fldChar w:fldCharType="separate"/>
        </w:r>
        <w:r>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ins>
      <w:ins w:id="2354" w:author="Laurence Golding" w:date="2018-09-12T12:58:00Z">
        <w:r>
          <w:fldChar w:fldCharType="separate"/>
        </w:r>
        <w:r>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ins>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lastRenderedPageBreak/>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2355" w:name="_Toc516224955"/>
      <w:r>
        <w:t>name property</w:t>
      </w:r>
      <w:bookmarkEnd w:id="2355"/>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2356" w:name="_Ref493510771"/>
      <w:bookmarkStart w:id="2357" w:name="_Toc516224956"/>
      <w:proofErr w:type="spellStart"/>
      <w:r>
        <w:t>shortDescription</w:t>
      </w:r>
      <w:proofErr w:type="spellEnd"/>
      <w:r>
        <w:t xml:space="preserve"> property</w:t>
      </w:r>
      <w:bookmarkEnd w:id="2356"/>
      <w:bookmarkEnd w:id="2357"/>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2358" w:name="_Ref493510781"/>
      <w:bookmarkStart w:id="2359" w:name="_Toc516224957"/>
      <w:proofErr w:type="spellStart"/>
      <w:r>
        <w:t>fullDescription</w:t>
      </w:r>
      <w:proofErr w:type="spellEnd"/>
      <w:r>
        <w:t xml:space="preserve"> property</w:t>
      </w:r>
      <w:bookmarkEnd w:id="2358"/>
      <w:bookmarkEnd w:id="2359"/>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6B767F5"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2360" w:name="_Ref493345139"/>
      <w:bookmarkStart w:id="2361" w:name="_Toc516224958"/>
      <w:proofErr w:type="spellStart"/>
      <w:r>
        <w:t>message</w:t>
      </w:r>
      <w:r w:rsidR="00CD2BD7">
        <w:t>Strings</w:t>
      </w:r>
      <w:proofErr w:type="spellEnd"/>
      <w:r>
        <w:t xml:space="preserve"> property</w:t>
      </w:r>
      <w:bookmarkEnd w:id="2360"/>
      <w:bookmarkEnd w:id="2361"/>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ins w:id="2362" w:author="Laurence Golding" w:date="2018-10-18T15:47:00Z">
        <w:r w:rsidR="005E23FD">
          <w:t>n</w:t>
        </w:r>
      </w:ins>
      <w:r>
        <w:t xml:space="preserve"> </w:t>
      </w:r>
      <w:del w:id="2363"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ins w:id="2364" w:author="Laurence Golding" w:date="2018-09-05T09:02:00Z">
        <w:r w:rsidR="003B3A06">
          <w:rPr>
            <w:rStyle w:val="CODEtemp"/>
          </w:rPr>
          <w:t>message.</w:t>
        </w:r>
      </w:ins>
      <w:del w:id="2365"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2366" w:author="Laurence Golding" w:date="2018-09-05T09:02:00Z">
        <w:r w:rsidR="003B3A06">
          <w:rPr>
            <w:rStyle w:val="CODEtemp"/>
          </w:rPr>
          <w:t>messageId</w:t>
        </w:r>
        <w:proofErr w:type="spellEnd"/>
        <w:r w:rsidR="003B3A06">
          <w:t xml:space="preserve"> </w:t>
        </w:r>
      </w:ins>
      <w:r>
        <w:t>propert</w:t>
      </w:r>
      <w:r w:rsidR="001E6121">
        <w:t>ies</w:t>
      </w:r>
      <w:r w:rsidR="00AF0D84">
        <w:t xml:space="preserve"> </w:t>
      </w:r>
      <w:r w:rsidR="00AF0D84">
        <w:lastRenderedPageBreak/>
        <w:t>(§</w:t>
      </w:r>
      <w:del w:id="2367"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2368" w:author="Laurence Golding" w:date="2018-09-05T09:05:00Z">
        <w:r w:rsidR="003B3A06">
          <w:fldChar w:fldCharType="begin"/>
        </w:r>
        <w:r w:rsidR="003B3A06">
          <w:instrText xml:space="preserve"> REF _Ref493426628 \r \h </w:instrText>
        </w:r>
      </w:ins>
      <w:r w:rsidR="003B3A06">
        <w:fldChar w:fldCharType="separate"/>
      </w:r>
      <w:ins w:id="2369" w:author="Laurence Golding" w:date="2018-09-05T09:05:00Z">
        <w:r w:rsidR="003B3A06">
          <w:t>3.19.7</w:t>
        </w:r>
        <w:r w:rsidR="003B3A06">
          <w:fldChar w:fldCharType="end"/>
        </w:r>
      </w:ins>
      <w:r w:rsidR="00AF0D84">
        <w:t>)</w:t>
      </w:r>
      <w:r>
        <w:t xml:space="preserve"> in the</w:t>
      </w:r>
      <w:r w:rsidR="00AF0D84">
        <w:t xml:space="preserve"> </w:t>
      </w:r>
      <w:ins w:id="2370" w:author="Laurence Golding" w:date="2018-09-05T09:03:00Z">
        <w:r w:rsidR="003B3A06">
          <w:t xml:space="preserve">current </w:t>
        </w:r>
      </w:ins>
      <w:r w:rsidR="00136F19" w:rsidRPr="003B3A06">
        <w:rPr>
          <w:rStyle w:val="CODEtemp"/>
        </w:rPr>
        <w:t>run</w:t>
      </w:r>
      <w:ins w:id="2371" w:author="Laurence Golding" w:date="2018-09-05T09:03:00Z">
        <w:r w:rsidR="003B3A06">
          <w:t xml:space="preserve"> object</w:t>
        </w:r>
      </w:ins>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ins w:id="2372" w:author="Laurence Golding" w:date="2018-09-05T09:03:00Z">
        <w:r w:rsidR="003B3A06">
          <w:rPr>
            <w:rStyle w:val="CODEtemp"/>
          </w:rPr>
          <w:t>message.</w:t>
        </w:r>
      </w:ins>
      <w:del w:id="2373"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2374" w:author="Laurence Golding" w:date="2018-09-05T09:03:00Z">
        <w:r w:rsidR="003B3A06">
          <w:rPr>
            <w:rStyle w:val="CODEtemp"/>
          </w:rPr>
          <w:t>me</w:t>
        </w:r>
      </w:ins>
      <w:ins w:id="2375" w:author="Laurence Golding" w:date="2018-09-05T09:04:00Z">
        <w:r w:rsidR="003B3A06">
          <w:rPr>
            <w:rStyle w:val="CODEtemp"/>
          </w:rPr>
          <w:t>ssageId</w:t>
        </w:r>
      </w:ins>
      <w:proofErr w:type="spellEnd"/>
      <w:ins w:id="2376"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2377" w:name="_Ref503366474"/>
      <w:bookmarkStart w:id="2378" w:name="_Ref503366805"/>
      <w:bookmarkStart w:id="2379" w:name="_Toc516224959"/>
      <w:proofErr w:type="spellStart"/>
      <w:r>
        <w:t>richMessageStrings</w:t>
      </w:r>
      <w:proofErr w:type="spellEnd"/>
      <w:r w:rsidR="00932BEE">
        <w:t xml:space="preserve"> property</w:t>
      </w:r>
      <w:bookmarkEnd w:id="2377"/>
      <w:bookmarkEnd w:id="2378"/>
      <w:bookmarkEnd w:id="2379"/>
    </w:p>
    <w:p w14:paraId="5301B6AC" w14:textId="446A896D"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ins w:id="2380" w:author="Laurence Golding" w:date="2018-10-18T15:47:00Z">
        <w:r w:rsidR="00BF653F">
          <w:t>n</w:t>
        </w:r>
      </w:ins>
      <w:r>
        <w:t xml:space="preserve"> </w:t>
      </w:r>
      <w:del w:id="2381"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 with arbitrary names.</w:t>
      </w:r>
    </w:p>
    <w:p w14:paraId="03C9BFFA" w14:textId="7E9125E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proofErr w:type="spellStart"/>
      <w:r>
        <w:rPr>
          <w:rStyle w:val="CODEtemp"/>
        </w:rPr>
        <w:t>richMessage</w:t>
      </w:r>
      <w:r w:rsidR="00F67E65">
        <w:rPr>
          <w:rStyle w:val="CODEtemp"/>
        </w:rPr>
        <w:t>Strings</w:t>
      </w:r>
      <w:proofErr w:type="spellEnd"/>
      <w:r>
        <w:t xml:space="preserve"> property are the same as those for the </w:t>
      </w:r>
      <w:proofErr w:type="spellStart"/>
      <w:r>
        <w:rPr>
          <w:rStyle w:val="CODEtemp"/>
        </w:rPr>
        <w:t>message</w:t>
      </w:r>
      <w:r w:rsidR="00F67E65">
        <w:rPr>
          <w:rStyle w:val="CODEtemp"/>
        </w:rPr>
        <w:t>String</w:t>
      </w:r>
      <w:r>
        <w:rPr>
          <w:rStyle w:val="CODEtemp"/>
        </w:rPr>
        <w:t>s</w:t>
      </w:r>
      <w:proofErr w:type="spellEnd"/>
      <w:r>
        <w:t xml:space="preserve"> property.</w:t>
      </w:r>
    </w:p>
    <w:p w14:paraId="31517773" w14:textId="23A7F94E" w:rsidR="00454769" w:rsidRDefault="00CA3AC5" w:rsidP="00454769">
      <w:r>
        <w:t>SARIF consumer</w:t>
      </w:r>
      <w:r w:rsidR="00E61170">
        <w:t>s</w:t>
      </w:r>
      <w:r w:rsidR="00454769">
        <w:t xml:space="preserve"> that cannot render rich text </w:t>
      </w:r>
      <w:r w:rsidR="00454769">
        <w:rPr>
          <w:b/>
        </w:rPr>
        <w:t>SHALL</w:t>
      </w:r>
      <w:r w:rsidR="00454769">
        <w:t xml:space="preserve"> ignore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and use the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property instead. For this reason, every property name that appears in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w:t>
      </w:r>
      <w:r w:rsidR="00454769">
        <w:rPr>
          <w:b/>
        </w:rPr>
        <w:t>SHALL</w:t>
      </w:r>
      <w:r w:rsidR="00454769">
        <w:t xml:space="preserve"> also appear in the </w:t>
      </w:r>
      <w:proofErr w:type="spellStart"/>
      <w:r w:rsidR="00454769">
        <w:rPr>
          <w:rStyle w:val="CODEtemp"/>
        </w:rPr>
        <w:t>message</w:t>
      </w:r>
      <w:r w:rsidR="00F67E65">
        <w:rPr>
          <w:rStyle w:val="CODEtemp"/>
        </w:rPr>
        <w:t>Strings</w:t>
      </w:r>
      <w:proofErr w:type="spellEnd"/>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31070">
        <w:t>3.9.3.2</w:t>
      </w:r>
      <w:r w:rsidR="00454769">
        <w:fldChar w:fldCharType="end"/>
      </w:r>
      <w:r w:rsidR="00454769">
        <w:t>.</w:t>
      </w:r>
    </w:p>
    <w:p w14:paraId="207C80A3" w14:textId="4FE491C1" w:rsidR="00B86BC7" w:rsidRDefault="00B86BC7" w:rsidP="00B86BC7">
      <w:pPr>
        <w:pStyle w:val="Heading3"/>
      </w:pPr>
      <w:bookmarkStart w:id="2382" w:name="_Toc516224960"/>
      <w:proofErr w:type="spellStart"/>
      <w:r>
        <w:t>help</w:t>
      </w:r>
      <w:r w:rsidR="00326BD5">
        <w:t>Uri</w:t>
      </w:r>
      <w:proofErr w:type="spellEnd"/>
      <w:r>
        <w:t xml:space="preserve"> property</w:t>
      </w:r>
      <w:bookmarkEnd w:id="2382"/>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2383" w:name="_Ref503364566"/>
      <w:bookmarkStart w:id="2384" w:name="_Toc516224961"/>
      <w:r>
        <w:t>help property</w:t>
      </w:r>
      <w:bookmarkEnd w:id="2383"/>
      <w:bookmarkEnd w:id="2384"/>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2385" w:name="_Ref508894471"/>
      <w:bookmarkStart w:id="2386" w:name="_Toc516224962"/>
      <w:r>
        <w:lastRenderedPageBreak/>
        <w:t>configuration property</w:t>
      </w:r>
      <w:bookmarkEnd w:id="2385"/>
      <w:bookmarkEnd w:id="2386"/>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2387"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2388"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2389" w:author="Laurence Golding" w:date="2018-09-27T09:42:00Z">
        <w:r>
          <w:fldChar w:fldCharType="separate"/>
        </w:r>
        <w:r>
          <w:t>3.7</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ins>
      <w:ins w:id="2390"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2391" w:author="Laurence Golding" w:date="2018-09-27T09:43:00Z"/>
        </w:rPr>
      </w:pPr>
      <w:bookmarkStart w:id="2392" w:name="_Toc516224963"/>
      <w:del w:id="2393" w:author="Laurence Golding" w:date="2018-09-27T09:43:00Z">
        <w:r w:rsidDel="00B110A0">
          <w:delText>properties property</w:delText>
        </w:r>
        <w:bookmarkEnd w:id="2392"/>
      </w:del>
    </w:p>
    <w:p w14:paraId="51CA671B" w14:textId="3493D396" w:rsidR="0025208C" w:rsidDel="00B110A0" w:rsidRDefault="0025208C" w:rsidP="0025208C">
      <w:pPr>
        <w:rPr>
          <w:del w:id="2394" w:author="Laurence Golding" w:date="2018-09-27T09:43:00Z"/>
        </w:rPr>
      </w:pPr>
      <w:del w:id="2395"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2396" w:author="Laurence Golding" w:date="2018-09-27T09:43:00Z"/>
        </w:rPr>
      </w:pPr>
      <w:del w:id="2397"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2398" w:name="_Ref508894470"/>
      <w:bookmarkStart w:id="2399" w:name="_Ref508894720"/>
      <w:bookmarkStart w:id="2400" w:name="_Ref508894737"/>
      <w:bookmarkStart w:id="2401" w:name="_Toc516224964"/>
      <w:bookmarkStart w:id="2402" w:name="_Ref493477061"/>
      <w:proofErr w:type="spellStart"/>
      <w:r>
        <w:t>ruleConfiguration</w:t>
      </w:r>
      <w:proofErr w:type="spellEnd"/>
      <w:r>
        <w:t xml:space="preserve"> object</w:t>
      </w:r>
      <w:bookmarkEnd w:id="2398"/>
      <w:bookmarkEnd w:id="2399"/>
      <w:bookmarkEnd w:id="2400"/>
      <w:bookmarkEnd w:id="2401"/>
    </w:p>
    <w:p w14:paraId="2F470253" w14:textId="738DA236" w:rsidR="00164CCB" w:rsidRDefault="00164CCB" w:rsidP="00164CCB">
      <w:pPr>
        <w:pStyle w:val="Heading3"/>
      </w:pPr>
      <w:bookmarkStart w:id="2403" w:name="_Toc516224965"/>
      <w:r>
        <w:t>General</w:t>
      </w:r>
      <w:bookmarkEnd w:id="2403"/>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2404" w:name="_Toc516224966"/>
      <w:r>
        <w:t>enabled property</w:t>
      </w:r>
      <w:bookmarkEnd w:id="2404"/>
    </w:p>
    <w:p w14:paraId="7E0976CE" w14:textId="26A00096"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2405" w:name="_Ref508894469"/>
      <w:bookmarkStart w:id="2406" w:name="_Toc516224967"/>
      <w:proofErr w:type="spellStart"/>
      <w:r>
        <w:t>defaultLevel</w:t>
      </w:r>
      <w:proofErr w:type="spellEnd"/>
      <w:r>
        <w:t xml:space="preserve"> property</w:t>
      </w:r>
      <w:bookmarkEnd w:id="2405"/>
      <w:bookmarkEnd w:id="2406"/>
    </w:p>
    <w:p w14:paraId="2F7AE5CB" w14:textId="2786BB98"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33107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0D9A486"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33107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2407" w:name="_Ref508894764"/>
      <w:bookmarkStart w:id="2408" w:name="_Ref508894796"/>
      <w:bookmarkStart w:id="2409" w:name="_Toc516224968"/>
      <w:r>
        <w:t>parameters property</w:t>
      </w:r>
      <w:bookmarkEnd w:id="2407"/>
      <w:bookmarkEnd w:id="2408"/>
      <w:bookmarkEnd w:id="2409"/>
    </w:p>
    <w:p w14:paraId="18FD260D" w14:textId="0822C1E6"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066D4BAD" w:rsidR="00D41895" w:rsidRDefault="00D41895" w:rsidP="00D41895">
      <w:pPr>
        <w:pStyle w:val="Codesmall"/>
      </w:pPr>
      <w:r>
        <w:t>{                                  # A rule object (§</w:t>
      </w:r>
      <w:r>
        <w:fldChar w:fldCharType="begin"/>
      </w:r>
      <w:r>
        <w:instrText xml:space="preserve"> REF _Ref508814067 \r \h </w:instrText>
      </w:r>
      <w:r>
        <w:fldChar w:fldCharType="separate"/>
      </w:r>
      <w:r w:rsidR="0033107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t>StyleScanner</w:t>
      </w:r>
      <w:proofErr w:type="spellEnd"/>
      <w:r>
        <w:t xml:space="preserve"> *.c --rule-config "SA2707:maxLength=80"</w:t>
      </w:r>
    </w:p>
    <w:p w14:paraId="6FFC00CB" w14:textId="5C35B6DF" w:rsidR="00B86BC7" w:rsidRDefault="00B86BC7" w:rsidP="00B86BC7">
      <w:pPr>
        <w:pStyle w:val="Heading2"/>
      </w:pPr>
      <w:bookmarkStart w:id="2410" w:name="_Toc516224969"/>
      <w:r>
        <w:t>fix object</w:t>
      </w:r>
      <w:bookmarkEnd w:id="2402"/>
      <w:bookmarkEnd w:id="2410"/>
    </w:p>
    <w:p w14:paraId="410A501F" w14:textId="4C707545" w:rsidR="00B86BC7" w:rsidRDefault="00B86BC7" w:rsidP="00B86BC7">
      <w:pPr>
        <w:pStyle w:val="Heading3"/>
      </w:pPr>
      <w:bookmarkStart w:id="2411" w:name="_Toc516224970"/>
      <w:r>
        <w:t>General</w:t>
      </w:r>
      <w:bookmarkEnd w:id="2411"/>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E69830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31070">
        <w:t>3.19</w:t>
      </w:r>
      <w:r>
        <w:fldChar w:fldCharType="end"/>
      </w:r>
      <w:r>
        <w:t>)</w:t>
      </w:r>
      <w:r w:rsidR="00DF5A5B">
        <w:t>.</w:t>
      </w:r>
    </w:p>
    <w:p w14:paraId="008E6A82" w14:textId="34D52C8C" w:rsidR="006F21F3" w:rsidRDefault="006F21F3" w:rsidP="00EA489A">
      <w:pPr>
        <w:pStyle w:val="Codesmall"/>
      </w:pPr>
      <w:r>
        <w:t xml:space="preserve">  "fix": {</w:t>
      </w:r>
    </w:p>
    <w:p w14:paraId="6386C02E" w14:textId="460569A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3107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48AFD9EA"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31070">
        <w:t>3.38.3</w:t>
      </w:r>
      <w:r w:rsidR="00EA23DD">
        <w:fldChar w:fldCharType="end"/>
      </w:r>
      <w:r w:rsidR="00DF5A5B">
        <w:t>.</w:t>
      </w:r>
    </w:p>
    <w:p w14:paraId="396348ED" w14:textId="64F0D57E"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331070">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2412" w:name="_Ref493512730"/>
      <w:bookmarkStart w:id="2413" w:name="_Toc516224971"/>
      <w:r>
        <w:t>description property</w:t>
      </w:r>
      <w:bookmarkEnd w:id="2412"/>
      <w:bookmarkEnd w:id="2413"/>
    </w:p>
    <w:p w14:paraId="1893F7D7" w14:textId="288E392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3107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2414" w:name="_Ref493512752"/>
      <w:bookmarkStart w:id="2415" w:name="_Ref493513084"/>
      <w:bookmarkStart w:id="2416" w:name="_Ref503372111"/>
      <w:bookmarkStart w:id="2417" w:name="_Ref503372176"/>
      <w:bookmarkStart w:id="2418" w:name="_Toc516224972"/>
      <w:proofErr w:type="spellStart"/>
      <w:r>
        <w:lastRenderedPageBreak/>
        <w:t>fileChanges</w:t>
      </w:r>
      <w:proofErr w:type="spellEnd"/>
      <w:r>
        <w:t xml:space="preserve"> property</w:t>
      </w:r>
      <w:bookmarkEnd w:id="2414"/>
      <w:bookmarkEnd w:id="2415"/>
      <w:bookmarkEnd w:id="2416"/>
      <w:bookmarkEnd w:id="2417"/>
      <w:bookmarkEnd w:id="2418"/>
    </w:p>
    <w:p w14:paraId="6DE7B962" w14:textId="6C8C06FF"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331070">
        <w:t>3.39</w:t>
      </w:r>
      <w:r>
        <w:fldChar w:fldCharType="end"/>
      </w:r>
      <w:r w:rsidRPr="006F21F3">
        <w:t>).</w:t>
      </w:r>
    </w:p>
    <w:p w14:paraId="6AA7DCCF" w14:textId="573A5B94" w:rsidR="00B86BC7" w:rsidRDefault="00B86BC7" w:rsidP="00B86BC7">
      <w:pPr>
        <w:pStyle w:val="Heading2"/>
      </w:pPr>
      <w:bookmarkStart w:id="2419" w:name="_Ref493512744"/>
      <w:bookmarkStart w:id="2420" w:name="_Ref493512991"/>
      <w:bookmarkStart w:id="2421" w:name="_Toc516224973"/>
      <w:proofErr w:type="spellStart"/>
      <w:r>
        <w:t>fileChange</w:t>
      </w:r>
      <w:proofErr w:type="spellEnd"/>
      <w:r>
        <w:t xml:space="preserve"> object</w:t>
      </w:r>
      <w:bookmarkEnd w:id="2419"/>
      <w:bookmarkEnd w:id="2420"/>
      <w:bookmarkEnd w:id="2421"/>
    </w:p>
    <w:p w14:paraId="74D8322D" w14:textId="06E505AA" w:rsidR="00B86BC7" w:rsidRDefault="00B86BC7" w:rsidP="00B86BC7">
      <w:pPr>
        <w:pStyle w:val="Heading3"/>
      </w:pPr>
      <w:bookmarkStart w:id="2422" w:name="_Toc516224974"/>
      <w:r>
        <w:t>General</w:t>
      </w:r>
      <w:bookmarkEnd w:id="2422"/>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296FB1C5"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31070">
        <w:t>3.37</w:t>
      </w:r>
      <w:r>
        <w:fldChar w:fldCharType="end"/>
      </w:r>
      <w:r>
        <w:t>)</w:t>
      </w:r>
      <w:r w:rsidR="00F27F55">
        <w:t>.</w:t>
      </w:r>
    </w:p>
    <w:p w14:paraId="0FF6717D" w14:textId="4F535677"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31070">
        <w:t>3.38.3</w:t>
      </w:r>
      <w:r w:rsidR="00770A97">
        <w:fldChar w:fldCharType="end"/>
      </w:r>
      <w:r w:rsidR="00855CF1">
        <w:t>.</w:t>
      </w:r>
    </w:p>
    <w:p w14:paraId="6A521431" w14:textId="0248D8F7" w:rsidR="006F21F3" w:rsidRDefault="006F21F3" w:rsidP="007C764E">
      <w:pPr>
        <w:pStyle w:val="Codesmall"/>
      </w:pPr>
      <w:r>
        <w:t xml:space="preserve">    {                          </w:t>
      </w:r>
    </w:p>
    <w:p w14:paraId="0805703A" w14:textId="7AD6CBD2"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331070">
        <w:t>3.39.2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1056860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31070">
        <w:t>3.39.3</w:t>
      </w:r>
      <w:r>
        <w:fldChar w:fldCharType="end"/>
      </w:r>
      <w:r w:rsidR="00855CF1">
        <w:t>.</w:t>
      </w:r>
    </w:p>
    <w:p w14:paraId="1FAFE72E" w14:textId="3F711E3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3107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2423" w:name="_Ref493513096"/>
      <w:bookmarkStart w:id="2424" w:name="_Ref493513195"/>
      <w:bookmarkStart w:id="2425" w:name="_Ref493513493"/>
      <w:bookmarkStart w:id="2426" w:name="_Toc516224975"/>
      <w:proofErr w:type="spellStart"/>
      <w:r>
        <w:t>fileLocation</w:t>
      </w:r>
      <w:proofErr w:type="spellEnd"/>
      <w:r w:rsidR="00B86BC7">
        <w:t xml:space="preserve"> property</w:t>
      </w:r>
      <w:bookmarkEnd w:id="2423"/>
      <w:bookmarkEnd w:id="2424"/>
      <w:bookmarkEnd w:id="2425"/>
      <w:bookmarkEnd w:id="2426"/>
    </w:p>
    <w:p w14:paraId="47E2D8A5" w14:textId="6E88D99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3107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2427" w:name="_Ref493513106"/>
      <w:bookmarkStart w:id="2428" w:name="_Toc516224976"/>
      <w:r>
        <w:t>replacements property</w:t>
      </w:r>
      <w:bookmarkEnd w:id="2427"/>
      <w:bookmarkEnd w:id="2428"/>
    </w:p>
    <w:p w14:paraId="21F0788C" w14:textId="4D75E232"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31070">
        <w:t>3.40</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331070">
        <w:t>3.39.2</w:t>
      </w:r>
      <w:r>
        <w:fldChar w:fldCharType="end"/>
      </w:r>
      <w:r w:rsidRPr="006F21F3">
        <w:t>).</w:t>
      </w:r>
    </w:p>
    <w:p w14:paraId="40D9EA5A" w14:textId="3D521EDE" w:rsidR="00B86BC7" w:rsidRDefault="00B86BC7" w:rsidP="00B86BC7">
      <w:pPr>
        <w:pStyle w:val="Heading2"/>
      </w:pPr>
      <w:bookmarkStart w:id="2429" w:name="_Ref493513114"/>
      <w:bookmarkStart w:id="2430" w:name="_Ref493513476"/>
      <w:bookmarkStart w:id="2431" w:name="_Toc516224977"/>
      <w:r>
        <w:t>replacement object</w:t>
      </w:r>
      <w:bookmarkEnd w:id="2429"/>
      <w:bookmarkEnd w:id="2430"/>
      <w:bookmarkEnd w:id="2431"/>
    </w:p>
    <w:p w14:paraId="1276FD13" w14:textId="540BBC1F" w:rsidR="00B86BC7" w:rsidRDefault="00B86BC7" w:rsidP="00B86BC7">
      <w:pPr>
        <w:pStyle w:val="Heading3"/>
      </w:pPr>
      <w:bookmarkStart w:id="2432" w:name="_Toc516224978"/>
      <w:r>
        <w:t>General</w:t>
      </w:r>
      <w:bookmarkEnd w:id="243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lastRenderedPageBreak/>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47CB1C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EB2B6AF"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331070">
        <w:t>3.22.2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2433" w:name="_Toc516224979"/>
      <w:r>
        <w:lastRenderedPageBreak/>
        <w:t>Constraints</w:t>
      </w:r>
      <w:bookmarkEnd w:id="2433"/>
    </w:p>
    <w:p w14:paraId="58129AF5" w14:textId="2933E05B"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2434" w:name="_Ref493518436"/>
      <w:bookmarkStart w:id="2435" w:name="_Ref493518439"/>
      <w:bookmarkStart w:id="2436" w:name="_Ref493518529"/>
      <w:bookmarkStart w:id="2437" w:name="_Toc516224980"/>
      <w:proofErr w:type="spellStart"/>
      <w:r>
        <w:t>deleted</w:t>
      </w:r>
      <w:r w:rsidR="00F27F55">
        <w:t>Region</w:t>
      </w:r>
      <w:proofErr w:type="spellEnd"/>
      <w:r>
        <w:t xml:space="preserve"> property</w:t>
      </w:r>
      <w:bookmarkEnd w:id="2434"/>
      <w:bookmarkEnd w:id="2435"/>
      <w:bookmarkEnd w:id="2436"/>
      <w:bookmarkEnd w:id="2437"/>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2438" w:name="_Ref493518437"/>
      <w:bookmarkStart w:id="2439" w:name="_Ref493518440"/>
      <w:bookmarkStart w:id="2440" w:name="_Toc516224981"/>
      <w:proofErr w:type="spellStart"/>
      <w:r>
        <w:t>inserted</w:t>
      </w:r>
      <w:r w:rsidR="00F27F55">
        <w:t>Content</w:t>
      </w:r>
      <w:proofErr w:type="spellEnd"/>
      <w:r>
        <w:t xml:space="preserve"> property</w:t>
      </w:r>
      <w:bookmarkEnd w:id="2438"/>
      <w:bookmarkEnd w:id="2439"/>
      <w:bookmarkEnd w:id="2440"/>
    </w:p>
    <w:p w14:paraId="6E86F82E" w14:textId="5E616EE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2441" w:name="_Ref493404948"/>
      <w:bookmarkStart w:id="2442" w:name="_Ref493406026"/>
      <w:bookmarkStart w:id="2443" w:name="_Toc516224982"/>
      <w:r>
        <w:t>notification object</w:t>
      </w:r>
      <w:bookmarkEnd w:id="2441"/>
      <w:bookmarkEnd w:id="2442"/>
      <w:bookmarkEnd w:id="2443"/>
    </w:p>
    <w:p w14:paraId="3BD7AF2E" w14:textId="23E07934" w:rsidR="00B86BC7" w:rsidRDefault="00B86BC7" w:rsidP="00B86BC7">
      <w:pPr>
        <w:pStyle w:val="Heading3"/>
      </w:pPr>
      <w:bookmarkStart w:id="2444" w:name="_Toc516224983"/>
      <w:r>
        <w:t>General</w:t>
      </w:r>
      <w:bookmarkEnd w:id="2444"/>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2445" w:name="_Toc516224984"/>
      <w:r>
        <w:t>id property</w:t>
      </w:r>
      <w:bookmarkEnd w:id="244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0EBAA4F"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2446" w:name="_Ref493518926"/>
      <w:bookmarkStart w:id="2447" w:name="_Toc516224985"/>
      <w:proofErr w:type="spellStart"/>
      <w:r>
        <w:t>ruleId</w:t>
      </w:r>
      <w:proofErr w:type="spellEnd"/>
      <w:r>
        <w:t xml:space="preserve"> property</w:t>
      </w:r>
      <w:bookmarkEnd w:id="2446"/>
      <w:bookmarkEnd w:id="2447"/>
    </w:p>
    <w:p w14:paraId="72DC23AB" w14:textId="218E7CD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331070">
        <w:t>3.36.3</w:t>
      </w:r>
      <w:r>
        <w:fldChar w:fldCharType="end"/>
      </w:r>
      <w:r w:rsidRPr="003672C8">
        <w:t>).</w:t>
      </w:r>
    </w:p>
    <w:p w14:paraId="689839C4" w14:textId="42DF814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31070">
        <w:t>3.11</w:t>
      </w:r>
      <w:r w:rsidR="00431CDA">
        <w:fldChar w:fldCharType="end"/>
      </w:r>
      <w:r w:rsidR="00431CDA">
        <w:t>)</w:t>
      </w:r>
      <w:r>
        <w:t xml:space="preserve"> contains a </w:t>
      </w:r>
      <w:proofErr w:type="spellStart"/>
      <w:r w:rsidRPr="003672C8">
        <w:rPr>
          <w:rStyle w:val="CODEtemp"/>
        </w:rPr>
        <w:t>r</w:t>
      </w:r>
      <w:r w:rsidR="00431CDA">
        <w:rPr>
          <w:rStyle w:val="CODEtemp"/>
        </w:rPr>
        <w:t>esources.r</w:t>
      </w:r>
      <w:r w:rsidRPr="003672C8">
        <w:rPr>
          <w:rStyle w:val="CODEtemp"/>
        </w:rPr>
        <w:t>ules</w:t>
      </w:r>
      <w:proofErr w:type="spellEnd"/>
      <w:r>
        <w:t xml:space="preserve"> property (§</w:t>
      </w:r>
      <w:r>
        <w:fldChar w:fldCharType="begin"/>
      </w:r>
      <w:r>
        <w:instrText xml:space="preserve"> REF _Ref493404878 \w \h </w:instrText>
      </w:r>
      <w:r>
        <w:fldChar w:fldCharType="separate"/>
      </w:r>
      <w:r w:rsidR="00331070">
        <w:t>3.11.17</w:t>
      </w:r>
      <w:r>
        <w:fldChar w:fldCharType="end"/>
      </w:r>
      <w:r w:rsidR="00431CDA">
        <w:t>, §</w:t>
      </w:r>
      <w:r w:rsidR="00EC0042">
        <w:fldChar w:fldCharType="begin"/>
      </w:r>
      <w:r w:rsidR="00EC0042">
        <w:instrText xml:space="preserve"> REF _Ref508870783 \r \h </w:instrText>
      </w:r>
      <w:r w:rsidR="00EC0042">
        <w:fldChar w:fldCharType="separate"/>
      </w:r>
      <w:r w:rsidR="00331070">
        <w:t>3.35.3</w:t>
      </w:r>
      <w:r w:rsidR="00EC0042">
        <w:fldChar w:fldCharType="end"/>
      </w:r>
      <w:r>
        <w:t>), t</w:t>
      </w:r>
      <w:r w:rsidR="00EC0042">
        <w:t xml:space="preserve">hen instead of containing the rule id, </w:t>
      </w:r>
      <w:proofErr w:type="spellStart"/>
      <w:r w:rsidR="00EC0042" w:rsidRPr="00EC0042">
        <w:rPr>
          <w:rStyle w:val="CODEtemp"/>
        </w:rPr>
        <w:t>ruleId</w:t>
      </w:r>
      <w:proofErr w:type="spellEnd"/>
      <w:r>
        <w:t xml:space="preserve"> </w:t>
      </w:r>
      <w:r w:rsidRPr="003672C8">
        <w:rPr>
          <w:b/>
        </w:rPr>
        <w:t>SHALL</w:t>
      </w:r>
      <w:r>
        <w:t xml:space="preserve"> contain a string that </w:t>
      </w:r>
      <w:r w:rsidR="00EC0042">
        <w:t>equals</w:t>
      </w:r>
      <w:r>
        <w:t xml:space="preserve"> one of the property names in</w:t>
      </w:r>
      <w:r w:rsidR="00EC0042">
        <w:t xml:space="preserve"> </w:t>
      </w:r>
      <w:proofErr w:type="spellStart"/>
      <w:r w:rsidR="00431CDA">
        <w:rPr>
          <w:rStyle w:val="CODEtemp"/>
        </w:rPr>
        <w:t>resources</w:t>
      </w:r>
      <w:r w:rsidRPr="003672C8">
        <w:rPr>
          <w:rStyle w:val="CODEtemp"/>
        </w:rPr>
        <w:t>.rules</w:t>
      </w:r>
      <w:proofErr w:type="spellEnd"/>
      <w:r>
        <w:t>.</w:t>
      </w:r>
      <w:r w:rsidR="00EC0042">
        <w:t xml:space="preserve"> To improve the readability </w:t>
      </w:r>
      <w:r w:rsidR="00EC0042">
        <w:lastRenderedPageBreak/>
        <w:t xml:space="preserve">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3107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3107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proofErr w:type="spellStart"/>
      <w:r w:rsidR="00EC0042" w:rsidRPr="00431F8A">
        <w:rPr>
          <w:rStyle w:val="CODEtemp"/>
        </w:rPr>
        <w:t>ruleId</w:t>
      </w:r>
      <w:proofErr w:type="spellEnd"/>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proofErr w:type="spellStart"/>
      <w:r w:rsidR="00EC0042" w:rsidRPr="00431F8A">
        <w:rPr>
          <w:rStyle w:val="CODEtemp"/>
        </w:rPr>
        <w:t>resources.rules</w:t>
      </w:r>
      <w:proofErr w:type="spellEnd"/>
      <w:r w:rsidR="00EC0042" w:rsidRPr="00431F8A">
        <w:rPr>
          <w:rStyle w:val="CODEtemp"/>
        </w:rPr>
        <w:t>["CA1711</w:t>
      </w:r>
      <w:r w:rsidR="00EC0042">
        <w:rPr>
          <w:rStyle w:val="CODEtemp"/>
        </w:rPr>
        <w:t>-1</w:t>
      </w:r>
      <w:r w:rsidR="00EC0042" w:rsidRPr="00431F8A">
        <w:rPr>
          <w:rStyle w:val="CODEtemp"/>
        </w:rPr>
        <w:t>"].id</w:t>
      </w:r>
      <w:r w:rsidR="00EC0042">
        <w:t>.</w:t>
      </w:r>
    </w:p>
    <w:p w14:paraId="52B6EE6F" w14:textId="26DFAA2B"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31070">
        <w:t>3.11</w:t>
      </w:r>
      <w:r w:rsidR="009F29FD">
        <w:fldChar w:fldCharType="end"/>
      </w:r>
      <w:r w:rsidR="009F29FD">
        <w:t>).</w:t>
      </w:r>
    </w:p>
    <w:p w14:paraId="37E39977" w14:textId="4A7558A2"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31070">
        <w:t>3.11.9</w:t>
      </w:r>
      <w:r>
        <w:fldChar w:fldCharType="end"/>
      </w:r>
      <w:r>
        <w:t>.</w:t>
      </w:r>
    </w:p>
    <w:p w14:paraId="5CBB9063" w14:textId="3BDCC032"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31070">
        <w:t>3.13</w:t>
      </w:r>
      <w:r>
        <w:fldChar w:fldCharType="end"/>
      </w:r>
      <w:r>
        <w:t>).</w:t>
      </w:r>
    </w:p>
    <w:p w14:paraId="4EE5FB01" w14:textId="2FE737CC"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33107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41BCAF74" w:rsidR="009F29FD" w:rsidRDefault="009F29FD" w:rsidP="00431CDA">
      <w:pPr>
        <w:pStyle w:val="Codesmall"/>
      </w:pPr>
      <w:r>
        <w:t xml:space="preserve">  "resources": {                          # See §</w:t>
      </w:r>
      <w:r>
        <w:fldChar w:fldCharType="begin"/>
      </w:r>
      <w:r>
        <w:instrText xml:space="preserve"> REF _Ref493404878 \r \h </w:instrText>
      </w:r>
      <w:r>
        <w:fldChar w:fldCharType="separate"/>
      </w:r>
      <w:r w:rsidR="00331070">
        <w:t>3.11.17</w:t>
      </w:r>
      <w:r>
        <w:fldChar w:fldCharType="end"/>
      </w:r>
      <w:r>
        <w:t>.</w:t>
      </w:r>
    </w:p>
    <w:p w14:paraId="12676CFC" w14:textId="6E173B8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31070">
        <w:t>3.35.3</w:t>
      </w:r>
      <w:r>
        <w:fldChar w:fldCharType="end"/>
      </w:r>
      <w:r>
        <w:t>.</w:t>
      </w:r>
    </w:p>
    <w:p w14:paraId="24CCC349" w14:textId="1371ACE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3107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2448" w:name="_Toc516224986"/>
      <w:proofErr w:type="spellStart"/>
      <w:r>
        <w:t>physicalLocation</w:t>
      </w:r>
      <w:proofErr w:type="spellEnd"/>
      <w:r>
        <w:t xml:space="preserve"> property</w:t>
      </w:r>
      <w:bookmarkEnd w:id="2448"/>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2449" w:name="_Toc516224987"/>
      <w:r>
        <w:t>message property</w:t>
      </w:r>
      <w:bookmarkEnd w:id="2449"/>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2450" w:name="_Ref493404972"/>
      <w:bookmarkStart w:id="2451" w:name="_Ref493406037"/>
      <w:bookmarkStart w:id="2452" w:name="_Toc516224988"/>
      <w:r>
        <w:t>level property</w:t>
      </w:r>
      <w:bookmarkEnd w:id="2450"/>
      <w:bookmarkEnd w:id="2451"/>
      <w:bookmarkEnd w:id="245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lastRenderedPageBreak/>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2453" w:name="_Toc516224989"/>
      <w:proofErr w:type="spellStart"/>
      <w:r>
        <w:t>threadId</w:t>
      </w:r>
      <w:proofErr w:type="spellEnd"/>
      <w:r>
        <w:t xml:space="preserve"> property</w:t>
      </w:r>
      <w:bookmarkEnd w:id="245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2454" w:name="_Toc516224990"/>
      <w:proofErr w:type="spellStart"/>
      <w:r>
        <w:t>time</w:t>
      </w:r>
      <w:ins w:id="2455" w:author="Laurence Golding" w:date="2018-09-26T17:52:00Z">
        <w:r w:rsidR="00BF4F63">
          <w:t>Utc</w:t>
        </w:r>
      </w:ins>
      <w:proofErr w:type="spellEnd"/>
      <w:r>
        <w:t xml:space="preserve"> property</w:t>
      </w:r>
      <w:bookmarkEnd w:id="2454"/>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ins w:id="2456" w:author="Laurence Golding" w:date="2018-09-26T17:52:00Z">
        <w:r w:rsidR="00BF4F63">
          <w:rPr>
            <w:rStyle w:val="CODEtemp"/>
          </w:rPr>
          <w:t>Utc</w:t>
        </w:r>
      </w:ins>
      <w:proofErr w:type="spellEnd"/>
      <w:r w:rsidRPr="008651CE">
        <w:t xml:space="preserve"> whose value is a string specifying the </w:t>
      </w:r>
      <w:ins w:id="2457"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2458" w:name="_Toc516224991"/>
      <w:r>
        <w:t>exception property</w:t>
      </w:r>
      <w:bookmarkEnd w:id="2458"/>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2459" w:author="Laurence Golding" w:date="2018-09-27T09:43:00Z"/>
        </w:rPr>
      </w:pPr>
      <w:bookmarkStart w:id="2460" w:name="_Toc516224992"/>
      <w:del w:id="2461" w:author="Laurence Golding" w:date="2018-09-27T09:43:00Z">
        <w:r w:rsidDel="00B110A0">
          <w:delText>properties property</w:delText>
        </w:r>
        <w:bookmarkEnd w:id="2460"/>
      </w:del>
    </w:p>
    <w:p w14:paraId="2707E928" w14:textId="66C96B58" w:rsidR="008651CE" w:rsidRPr="008651CE" w:rsidDel="00B110A0" w:rsidRDefault="008651CE" w:rsidP="008651CE">
      <w:pPr>
        <w:rPr>
          <w:del w:id="2462" w:author="Laurence Golding" w:date="2018-09-27T09:43:00Z"/>
        </w:rPr>
      </w:pPr>
      <w:del w:id="2463"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2464" w:name="_Ref493570836"/>
      <w:bookmarkStart w:id="2465" w:name="_Toc516224993"/>
      <w:r>
        <w:t>exception object</w:t>
      </w:r>
      <w:bookmarkEnd w:id="2464"/>
      <w:bookmarkEnd w:id="2465"/>
    </w:p>
    <w:p w14:paraId="1257C9E2" w14:textId="6070509F" w:rsidR="00B86BC7" w:rsidRDefault="00B86BC7" w:rsidP="00B86BC7">
      <w:pPr>
        <w:pStyle w:val="Heading3"/>
      </w:pPr>
      <w:bookmarkStart w:id="2466" w:name="_Toc516224994"/>
      <w:r>
        <w:t>General</w:t>
      </w:r>
      <w:bookmarkEnd w:id="246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2467" w:name="_Toc516224995"/>
      <w:r>
        <w:t>kind property</w:t>
      </w:r>
      <w:bookmarkEnd w:id="246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2468" w:name="_Toc516224996"/>
      <w:r>
        <w:t>message property</w:t>
      </w:r>
      <w:bookmarkEnd w:id="2468"/>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2469"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2470" w:author="Laurence Golding" w:date="2018-09-26T15:07:00Z">
        <w:r w:rsidR="00F1583D" w:rsidRPr="00F1583D">
          <w:rPr>
            <w:rStyle w:val="CODEtemp"/>
          </w:rPr>
          <w:t>message</w:t>
        </w:r>
        <w:r w:rsidR="00F1583D">
          <w:t xml:space="preserve"> object (§</w:t>
        </w:r>
      </w:ins>
      <w:ins w:id="2471" w:author="Laurence Golding" w:date="2018-09-26T15:08:00Z">
        <w:r w:rsidR="00F1583D">
          <w:fldChar w:fldCharType="begin"/>
        </w:r>
        <w:r w:rsidR="00F1583D">
          <w:instrText xml:space="preserve"> REF _Ref508814664 \r \h </w:instrText>
        </w:r>
      </w:ins>
      <w:r w:rsidR="00F1583D">
        <w:fldChar w:fldCharType="separate"/>
      </w:r>
      <w:ins w:id="2472" w:author="Laurence Golding" w:date="2018-09-26T15:08:00Z">
        <w:r w:rsidR="00F1583D">
          <w:t>3.9</w:t>
        </w:r>
        <w:r w:rsidR="00F1583D">
          <w:fldChar w:fldCharType="end"/>
        </w:r>
      </w:ins>
      <w:ins w:id="2473"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lastRenderedPageBreak/>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1892E446" w:rsidR="00105CCB" w:rsidRPr="00492D47" w:rsidRDefault="00105CCB" w:rsidP="00105CCB">
      <w:pPr>
        <w:pStyle w:val="Note"/>
      </w:pPr>
      <w:r>
        <w:t xml:space="preserve">NOTE: </w:t>
      </w:r>
      <w:del w:id="2474"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2475" w:author="Laurence Golding" w:date="2018-09-26T15:08:00Z">
        <w:r w:rsidR="00F1583D">
          <w:t>E</w:t>
        </w:r>
      </w:ins>
      <w:r>
        <w:t xml:space="preserve">xception messages, appearing as they do in typical languages and operating systems, are </w:t>
      </w:r>
      <w:del w:id="2476" w:author="Laurence Golding" w:date="2018-09-26T15:09:00Z">
        <w:r w:rsidDel="00F1583D">
          <w:delText xml:space="preserve">inherently </w:delText>
        </w:r>
      </w:del>
      <w:ins w:id="2477"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2478"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2479" w:name="_Toc516224997"/>
      <w:r>
        <w:t>stack property</w:t>
      </w:r>
      <w:bookmarkEnd w:id="2479"/>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2480" w:name="_Toc516224998"/>
      <w:proofErr w:type="spellStart"/>
      <w:r>
        <w:t>innerExceptions</w:t>
      </w:r>
      <w:proofErr w:type="spellEnd"/>
      <w:r>
        <w:t xml:space="preserve"> property</w:t>
      </w:r>
      <w:bookmarkEnd w:id="248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5DB956A6" w:rsidR="00AF60C1" w:rsidRDefault="00AF60C1" w:rsidP="00FD22AC">
      <w:pPr>
        <w:pStyle w:val="Heading1"/>
        <w:rPr>
          <w:ins w:id="2481" w:author="Laurence Golding" w:date="2018-09-27T11:07:00Z"/>
        </w:rPr>
      </w:pPr>
      <w:bookmarkStart w:id="2482" w:name="_Toc287332011"/>
      <w:bookmarkStart w:id="2483" w:name="_Toc516224999"/>
      <w:ins w:id="2484" w:author="Laurence Golding" w:date="2018-09-27T11:07:00Z">
        <w:r>
          <w:lastRenderedPageBreak/>
          <w:t>External file format</w:t>
        </w:r>
      </w:ins>
    </w:p>
    <w:p w14:paraId="2A3E0063" w14:textId="270C9EBD" w:rsidR="00AF60C1" w:rsidRDefault="00AF60C1" w:rsidP="00AF60C1">
      <w:pPr>
        <w:pStyle w:val="Heading2"/>
        <w:rPr>
          <w:ins w:id="2485" w:author="Laurence Golding" w:date="2018-09-27T11:07:00Z"/>
        </w:rPr>
      </w:pPr>
      <w:ins w:id="2486" w:author="Laurence Golding" w:date="2018-09-27T11:07:00Z">
        <w:r>
          <w:t>General</w:t>
        </w:r>
      </w:ins>
    </w:p>
    <w:p w14:paraId="71E0440E" w14:textId="063FFA51" w:rsidR="0069571F" w:rsidRDefault="00AF60C1" w:rsidP="0069571F">
      <w:pPr>
        <w:rPr>
          <w:ins w:id="2487" w:author="Laurence Golding" w:date="2018-09-27T11:20:00Z"/>
        </w:rPr>
      </w:pPr>
      <w:ins w:id="2488" w:author="Laurence Golding" w:date="2018-09-27T11:07:00Z">
        <w:r>
          <w:t>External files</w:t>
        </w:r>
      </w:ins>
      <w:ins w:id="2489"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2490"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2491" w:author="Laurence Golding" w:date="2018-09-27T11:23:00Z">
        <w:r w:rsidR="0069571F">
          <w:t>E</w:t>
        </w:r>
      </w:ins>
      <w:ins w:id="2492" w:author="Laurence Golding" w:date="2018-09-27T11:13:00Z">
        <w:r w:rsidR="0069571F">
          <w:t>xternal file</w:t>
        </w:r>
      </w:ins>
      <w:ins w:id="2493" w:author="Laurence Golding" w:date="2018-09-27T11:23:00Z">
        <w:r w:rsidR="0069571F">
          <w:t>s</w:t>
        </w:r>
      </w:ins>
      <w:ins w:id="2494" w:author="Laurence Golding" w:date="2018-09-27T11:13:00Z">
        <w:r w:rsidR="0069571F">
          <w:t xml:space="preserve"> </w:t>
        </w:r>
      </w:ins>
      <w:ins w:id="2495" w:author="Laurence Golding" w:date="2018-09-27T11:24:00Z">
        <w:r w:rsidR="0069571F">
          <w:t>contain</w:t>
        </w:r>
      </w:ins>
      <w:ins w:id="2496" w:author="Laurence Golding" w:date="2018-09-27T11:13:00Z">
        <w:r w:rsidR="0069571F">
          <w:t xml:space="preserve"> </w:t>
        </w:r>
      </w:ins>
      <w:ins w:id="2497" w:author="Laurence Golding" w:date="2018-09-27T11:24:00Z">
        <w:r w:rsidR="0069571F">
          <w:t>information</w:t>
        </w:r>
      </w:ins>
      <w:ins w:id="2498" w:author="Laurence Golding" w:date="2018-09-27T11:13:00Z">
        <w:r w:rsidR="0069571F">
          <w:t xml:space="preserve"> that make</w:t>
        </w:r>
      </w:ins>
      <w:ins w:id="2499" w:author="Laurence Golding" w:date="2018-09-27T11:24:00Z">
        <w:r w:rsidR="0069571F">
          <w:t>s</w:t>
        </w:r>
      </w:ins>
      <w:ins w:id="2500" w:author="Laurence Golding" w:date="2018-09-27T11:13:00Z">
        <w:r w:rsidR="0069571F">
          <w:t xml:space="preserve"> it possible for a consumer to determine which property is contained in the file, to parse its contents, and to associate the externalized property with the run to which it belongs.</w:t>
        </w:r>
      </w:ins>
    </w:p>
    <w:p w14:paraId="59197921" w14:textId="15BF7E22" w:rsidR="0069571F" w:rsidRDefault="0069571F" w:rsidP="0069571F">
      <w:pPr>
        <w:pStyle w:val="Heading2"/>
        <w:rPr>
          <w:ins w:id="2501" w:author="Laurence Golding" w:date="2018-09-27T11:19:00Z"/>
        </w:rPr>
      </w:pPr>
      <w:proofErr w:type="spellStart"/>
      <w:ins w:id="2502" w:author="Laurence Golding" w:date="2018-09-27T11:16:00Z">
        <w:r>
          <w:t>externalizedProperty</w:t>
        </w:r>
        <w:proofErr w:type="spellEnd"/>
        <w:r>
          <w:t xml:space="preserve"> object</w:t>
        </w:r>
      </w:ins>
    </w:p>
    <w:p w14:paraId="6E569B6A" w14:textId="60E785B4" w:rsidR="0069571F" w:rsidRPr="0069571F" w:rsidRDefault="0069571F" w:rsidP="0069571F">
      <w:pPr>
        <w:pStyle w:val="Heading3"/>
        <w:rPr>
          <w:ins w:id="2503" w:author="Laurence Golding" w:date="2018-09-27T11:13:00Z"/>
        </w:rPr>
      </w:pPr>
      <w:bookmarkStart w:id="2504" w:name="_Ref525812129"/>
      <w:ins w:id="2505" w:author="Laurence Golding" w:date="2018-09-27T11:19:00Z">
        <w:r>
          <w:t>General</w:t>
        </w:r>
      </w:ins>
      <w:bookmarkEnd w:id="2504"/>
    </w:p>
    <w:p w14:paraId="439FB1A4" w14:textId="605C7445" w:rsidR="0069571F" w:rsidRDefault="0069571F" w:rsidP="0069571F">
      <w:pPr>
        <w:rPr>
          <w:ins w:id="2506" w:author="Laurence Golding" w:date="2018-09-27T11:13:00Z"/>
        </w:rPr>
      </w:pPr>
      <w:ins w:id="2507" w:author="Laurence Golding" w:date="2018-09-27T11:26:00Z">
        <w:r>
          <w:t>The top-level element of a</w:t>
        </w:r>
      </w:ins>
      <w:ins w:id="2508" w:author="Laurence Golding" w:date="2018-09-27T11:13:00Z">
        <w:r>
          <w:t xml:space="preserve">n external file </w:t>
        </w:r>
        <w:r>
          <w:rPr>
            <w:b/>
          </w:rPr>
          <w:t>SHALL</w:t>
        </w:r>
        <w:r>
          <w:t xml:space="preserve"> </w:t>
        </w:r>
      </w:ins>
      <w:ins w:id="2509" w:author="Laurence Golding" w:date="2018-09-27T11:26:00Z">
        <w:r>
          <w:t>be</w:t>
        </w:r>
      </w:ins>
      <w:ins w:id="2510" w:author="Laurence Golding" w:date="2018-09-27T11:13:00Z">
        <w:r>
          <w:t xml:space="preserve"> a</w:t>
        </w:r>
      </w:ins>
      <w:ins w:id="2511" w:author="Laurence Golding" w:date="2018-10-18T15:47:00Z">
        <w:r w:rsidR="00BF653F">
          <w:t>n</w:t>
        </w:r>
      </w:ins>
      <w:ins w:id="2512" w:author="Laurence Golding" w:date="2018-09-27T11:13:00Z">
        <w:r>
          <w:t xml:space="preserve"> object which we refer to as an </w:t>
        </w:r>
        <w:proofErr w:type="spellStart"/>
        <w:r w:rsidRPr="00DA6510">
          <w:rPr>
            <w:rStyle w:val="CODEtemp"/>
          </w:rPr>
          <w:t>externalizedProperty</w:t>
        </w:r>
        <w:proofErr w:type="spellEnd"/>
        <w:r>
          <w:t xml:space="preserve"> object.</w:t>
        </w:r>
      </w:ins>
    </w:p>
    <w:p w14:paraId="606EB16D" w14:textId="77777777" w:rsidR="0069571F" w:rsidRDefault="0069571F" w:rsidP="0069571F">
      <w:pPr>
        <w:pStyle w:val="Note"/>
        <w:rPr>
          <w:ins w:id="2513" w:author="Laurence Golding" w:date="2018-09-27T11:13:00Z"/>
        </w:rPr>
      </w:pPr>
      <w:ins w:id="2514" w:author="Laurence Golding" w:date="2018-09-27T11:13:00Z">
        <w:r>
          <w:t xml:space="preserve">EXAMPLE: In this example, the </w:t>
        </w:r>
        <w:r w:rsidRPr="00230F9F">
          <w:rPr>
            <w:rStyle w:val="CODEtemp"/>
          </w:rPr>
          <w:t>files</w:t>
        </w:r>
        <w:r>
          <w:t xml:space="preserve"> property has been externalized to a file with these contents:</w:t>
        </w:r>
      </w:ins>
    </w:p>
    <w:p w14:paraId="11997C11" w14:textId="78471B47" w:rsidR="0069571F" w:rsidRPr="00230F9F" w:rsidRDefault="0069571F" w:rsidP="0069571F">
      <w:pPr>
        <w:pStyle w:val="Code"/>
        <w:rPr>
          <w:ins w:id="2515" w:author="Laurence Golding" w:date="2018-09-27T11:13:00Z"/>
        </w:rPr>
      </w:pPr>
      <w:bookmarkStart w:id="2516" w:name="_Hlk525811171"/>
      <w:ins w:id="2517" w:author="Laurence Golding" w:date="2018-09-27T11:13:00Z">
        <w:r w:rsidRPr="00230F9F">
          <w:t>{</w:t>
        </w:r>
      </w:ins>
      <w:ins w:id="2518" w:author="Laurence Golding" w:date="2018-09-27T11:18:00Z">
        <w:r>
          <w:t xml:space="preserve">                             # An </w:t>
        </w:r>
        <w:proofErr w:type="spellStart"/>
        <w:r>
          <w:t>externalizedProperty</w:t>
        </w:r>
        <w:proofErr w:type="spellEnd"/>
        <w:r>
          <w:t xml:space="preserve"> object</w:t>
        </w:r>
      </w:ins>
    </w:p>
    <w:p w14:paraId="48394701" w14:textId="566CCB8E" w:rsidR="0069571F" w:rsidRDefault="0069571F" w:rsidP="0069571F">
      <w:pPr>
        <w:pStyle w:val="Code"/>
        <w:rPr>
          <w:ins w:id="2519" w:author="Laurence Golding" w:date="2018-09-27T11:13:00Z"/>
        </w:rPr>
      </w:pPr>
      <w:ins w:id="2520" w:author="Laurence Golding" w:date="2018-09-27T11:13:00Z">
        <w:r w:rsidRPr="00230F9F">
          <w:t xml:space="preserve">  "$schema":</w:t>
        </w:r>
      </w:ins>
      <w:ins w:id="2521" w:author="Laurence Golding" w:date="2018-09-27T11:18:00Z">
        <w:r>
          <w:t xml:space="preserve">                  # See §</w:t>
        </w:r>
      </w:ins>
      <w:ins w:id="2522" w:author="Laurence Golding" w:date="2018-09-27T11:19:00Z">
        <w:r>
          <w:fldChar w:fldCharType="begin"/>
        </w:r>
        <w:r>
          <w:instrText xml:space="preserve"> REF _Ref525810506 \r \h </w:instrText>
        </w:r>
      </w:ins>
      <w:r>
        <w:fldChar w:fldCharType="separate"/>
      </w:r>
      <w:ins w:id="2523" w:author="Laurence Golding" w:date="2018-09-27T11:27:00Z">
        <w:r>
          <w:t>4.2.2</w:t>
        </w:r>
      </w:ins>
      <w:ins w:id="2524" w:author="Laurence Golding" w:date="2018-09-27T11:19:00Z">
        <w:r>
          <w:fldChar w:fldCharType="end"/>
        </w:r>
      </w:ins>
      <w:ins w:id="2525" w:author="Laurence Golding" w:date="2018-09-27T11:18:00Z">
        <w:r>
          <w:t>.</w:t>
        </w:r>
      </w:ins>
    </w:p>
    <w:p w14:paraId="5865DF5B" w14:textId="34DFF698" w:rsidR="0069571F" w:rsidRDefault="0069571F" w:rsidP="0069571F">
      <w:pPr>
        <w:pStyle w:val="Code"/>
        <w:rPr>
          <w:ins w:id="2526" w:author="Laurence Golding" w:date="2018-09-27T11:19:00Z"/>
        </w:rPr>
      </w:pPr>
      <w:ins w:id="2527" w:author="Laurence Golding" w:date="2018-09-27T11:13:00Z">
        <w:r>
          <w:t xml:space="preserve">    </w:t>
        </w:r>
        <w:r w:rsidRPr="00230F9F">
          <w:t>"http:///json.schemastore.org/sarif-external</w:t>
        </w:r>
        <w:r>
          <w:t>ized</w:t>
        </w:r>
        <w:r w:rsidRPr="00230F9F">
          <w:t>-</w:t>
        </w:r>
        <w:r>
          <w:t>property-</w:t>
        </w:r>
        <w:r w:rsidRPr="00230F9F">
          <w:t>2.0.0",</w:t>
        </w:r>
      </w:ins>
    </w:p>
    <w:p w14:paraId="0F03EF1A" w14:textId="77777777" w:rsidR="0069571F" w:rsidRPr="00230F9F" w:rsidRDefault="0069571F" w:rsidP="0069571F">
      <w:pPr>
        <w:pStyle w:val="Code"/>
        <w:rPr>
          <w:ins w:id="2528" w:author="Laurence Golding" w:date="2018-09-27T11:13:00Z"/>
        </w:rPr>
      </w:pPr>
    </w:p>
    <w:p w14:paraId="573698C6" w14:textId="04F6AE4E" w:rsidR="0069571F" w:rsidRPr="00230F9F" w:rsidRDefault="0069571F" w:rsidP="0069571F">
      <w:pPr>
        <w:pStyle w:val="Code"/>
        <w:rPr>
          <w:ins w:id="2529" w:author="Laurence Golding" w:date="2018-09-27T11:13:00Z"/>
        </w:rPr>
      </w:pPr>
      <w:ins w:id="2530" w:author="Laurence Golding" w:date="2018-09-27T11:13:00Z">
        <w:r w:rsidRPr="00230F9F">
          <w:t xml:space="preserve">  "</w:t>
        </w:r>
      </w:ins>
      <w:ins w:id="2531" w:author="Laurence Golding" w:date="2018-09-27T11:43:00Z">
        <w:r w:rsidR="00DA5B42">
          <w:t>v</w:t>
        </w:r>
      </w:ins>
      <w:ins w:id="2532" w:author="Laurence Golding" w:date="2018-09-27T11:29:00Z">
        <w:r w:rsidR="00A33CB5">
          <w:t>ersion</w:t>
        </w:r>
      </w:ins>
      <w:ins w:id="2533" w:author="Laurence Golding" w:date="2018-09-27T11:13:00Z">
        <w:r w:rsidRPr="00230F9F">
          <w:t>": "2.0.0",</w:t>
        </w:r>
      </w:ins>
      <w:ins w:id="2534" w:author="Laurence Golding" w:date="2018-09-27T11:43:00Z">
        <w:r w:rsidR="00DA5B42">
          <w:t xml:space="preserve">     </w:t>
        </w:r>
      </w:ins>
      <w:ins w:id="2535" w:author="Laurence Golding" w:date="2018-09-27T11:18:00Z">
        <w:r>
          <w:t xml:space="preserve">  </w:t>
        </w:r>
      </w:ins>
      <w:ins w:id="2536" w:author="Laurence Golding" w:date="2018-09-27T11:41:00Z">
        <w:r w:rsidR="00A33CB5">
          <w:t xml:space="preserve"> </w:t>
        </w:r>
      </w:ins>
      <w:ins w:id="2537" w:author="Laurence Golding" w:date="2018-09-27T11:29:00Z">
        <w:r w:rsidR="00A33CB5">
          <w:t xml:space="preserve"> </w:t>
        </w:r>
      </w:ins>
      <w:ins w:id="2538" w:author="Laurence Golding" w:date="2018-09-27T11:18:00Z">
        <w:r>
          <w:t># See §</w:t>
        </w:r>
      </w:ins>
      <w:ins w:id="2539" w:author="Laurence Golding" w:date="2018-09-27T11:27:00Z">
        <w:r>
          <w:fldChar w:fldCharType="begin"/>
        </w:r>
        <w:r>
          <w:instrText xml:space="preserve"> REF _Ref523913350 \r \h </w:instrText>
        </w:r>
      </w:ins>
      <w:r>
        <w:fldChar w:fldCharType="separate"/>
      </w:r>
      <w:ins w:id="2540" w:author="Laurence Golding" w:date="2018-09-27T11:27:00Z">
        <w:r>
          <w:t>4.2.3</w:t>
        </w:r>
        <w:r>
          <w:fldChar w:fldCharType="end"/>
        </w:r>
      </w:ins>
      <w:ins w:id="2541" w:author="Laurence Golding" w:date="2018-09-27T11:18:00Z">
        <w:r>
          <w:t>.</w:t>
        </w:r>
      </w:ins>
    </w:p>
    <w:p w14:paraId="69E0C7F0" w14:textId="477B5B0A" w:rsidR="0069571F" w:rsidRDefault="0069571F" w:rsidP="0069571F">
      <w:pPr>
        <w:pStyle w:val="Code"/>
        <w:rPr>
          <w:ins w:id="2542" w:author="Laurence Golding" w:date="2018-09-27T12:16:00Z"/>
        </w:rPr>
      </w:pPr>
    </w:p>
    <w:p w14:paraId="5B43C2CE" w14:textId="7BA57AE7" w:rsidR="006958DC" w:rsidRDefault="006958DC" w:rsidP="006958DC">
      <w:pPr>
        <w:pStyle w:val="Code"/>
        <w:rPr>
          <w:ins w:id="2543" w:author="Laurence Golding" w:date="2018-09-27T12:17:00Z"/>
        </w:rPr>
      </w:pPr>
      <w:ins w:id="2544" w:author="Laurence Golding" w:date="2018-09-27T12:17:00Z">
        <w:r>
          <w:t xml:space="preserve">                              # See §</w:t>
        </w:r>
      </w:ins>
      <w:ins w:id="2545" w:author="Laurence Golding" w:date="2018-09-27T12:18:00Z">
        <w:r>
          <w:fldChar w:fldCharType="begin"/>
        </w:r>
        <w:r>
          <w:instrText xml:space="preserve"> REF _Ref525814013 \r \h </w:instrText>
        </w:r>
      </w:ins>
      <w:r>
        <w:fldChar w:fldCharType="separate"/>
      </w:r>
      <w:ins w:id="2546" w:author="Laurence Golding" w:date="2018-09-27T12:18:00Z">
        <w:r>
          <w:t>4.2.4</w:t>
        </w:r>
        <w:r>
          <w:fldChar w:fldCharType="end"/>
        </w:r>
      </w:ins>
      <w:ins w:id="2547" w:author="Laurence Golding" w:date="2018-09-27T12:17:00Z">
        <w:r>
          <w:t>.</w:t>
        </w:r>
      </w:ins>
    </w:p>
    <w:p w14:paraId="626071B0" w14:textId="135B359A" w:rsidR="006958DC" w:rsidRDefault="006958DC" w:rsidP="0069571F">
      <w:pPr>
        <w:pStyle w:val="Code"/>
        <w:rPr>
          <w:ins w:id="2548" w:author="Laurence Golding" w:date="2018-09-27T11:19:00Z"/>
        </w:rPr>
      </w:pPr>
      <w:ins w:id="2549" w:author="Laurence Golding" w:date="2018-09-27T12:16:00Z">
        <w:r>
          <w:t xml:space="preserve">  "</w:t>
        </w:r>
        <w:proofErr w:type="spellStart"/>
        <w:r>
          <w:t>instanceGuid</w:t>
        </w:r>
        <w:proofErr w:type="spellEnd"/>
        <w:r>
          <w:t>": "</w:t>
        </w:r>
      </w:ins>
      <w:ins w:id="2550" w:author="Laurence Golding" w:date="2018-09-27T12:17:00Z">
        <w:r w:rsidRPr="00230F9F">
          <w:t>00001111-2222-3333-4444-555566667777"</w:t>
        </w:r>
        <w:r>
          <w:t>,</w:t>
        </w:r>
      </w:ins>
    </w:p>
    <w:p w14:paraId="02C660CD" w14:textId="77777777" w:rsidR="006958DC" w:rsidRDefault="006958DC" w:rsidP="0069571F">
      <w:pPr>
        <w:pStyle w:val="Code"/>
        <w:rPr>
          <w:ins w:id="2551" w:author="Laurence Golding" w:date="2018-09-27T12:17:00Z"/>
        </w:rPr>
      </w:pPr>
    </w:p>
    <w:p w14:paraId="4BC36159" w14:textId="3410C79B" w:rsidR="0069571F" w:rsidRDefault="0069571F" w:rsidP="0069571F">
      <w:pPr>
        <w:pStyle w:val="Code"/>
        <w:rPr>
          <w:ins w:id="2552" w:author="Laurence Golding" w:date="2018-09-27T11:19:00Z"/>
        </w:rPr>
      </w:pPr>
      <w:ins w:id="2553" w:author="Laurence Golding" w:date="2018-09-27T11:19:00Z">
        <w:r>
          <w:t xml:space="preserve">                              # See §</w:t>
        </w:r>
      </w:ins>
      <w:ins w:id="2554" w:author="Laurence Golding" w:date="2018-09-27T11:27:00Z">
        <w:r>
          <w:fldChar w:fldCharType="begin"/>
        </w:r>
        <w:r>
          <w:instrText xml:space="preserve"> REF _Ref525810969 \r \h </w:instrText>
        </w:r>
      </w:ins>
      <w:r>
        <w:fldChar w:fldCharType="separate"/>
      </w:r>
      <w:ins w:id="2555" w:author="Laurence Golding" w:date="2018-09-27T12:16:00Z">
        <w:r w:rsidR="006958DC">
          <w:t>4.2.5</w:t>
        </w:r>
      </w:ins>
      <w:ins w:id="2556" w:author="Laurence Golding" w:date="2018-09-27T11:27:00Z">
        <w:r>
          <w:fldChar w:fldCharType="end"/>
        </w:r>
      </w:ins>
      <w:ins w:id="2557" w:author="Laurence Golding" w:date="2018-09-27T11:19:00Z">
        <w:r>
          <w:t>.</w:t>
        </w:r>
      </w:ins>
    </w:p>
    <w:p w14:paraId="648FC14A" w14:textId="58BF0ADE" w:rsidR="0069571F" w:rsidRDefault="0069571F" w:rsidP="0069571F">
      <w:pPr>
        <w:pStyle w:val="Code"/>
        <w:rPr>
          <w:ins w:id="2558" w:author="Laurence Golding" w:date="2018-09-27T11:19:00Z"/>
        </w:rPr>
      </w:pPr>
      <w:ins w:id="2559" w:author="Laurence Golding" w:date="2018-09-27T11:13:00Z">
        <w:r w:rsidRPr="00230F9F">
          <w:t xml:space="preserve">  "</w:t>
        </w:r>
        <w:proofErr w:type="spellStart"/>
        <w:r w:rsidRPr="00230F9F">
          <w:t>runInstanceGuid</w:t>
        </w:r>
        <w:proofErr w:type="spellEnd"/>
        <w:r w:rsidRPr="00230F9F">
          <w:t>": "</w:t>
        </w:r>
      </w:ins>
      <w:ins w:id="2560" w:author="Laurence Golding" w:date="2018-09-27T12:17:00Z">
        <w:r w:rsidR="006958DC">
          <w:t>88889999</w:t>
        </w:r>
      </w:ins>
      <w:ins w:id="2561" w:author="Laurence Golding" w:date="2018-09-27T11:13:00Z">
        <w:r w:rsidRPr="00230F9F">
          <w:t>-</w:t>
        </w:r>
      </w:ins>
      <w:ins w:id="2562" w:author="Laurence Golding" w:date="2018-09-27T12:17:00Z">
        <w:r w:rsidR="006958DC">
          <w:t>AAAA</w:t>
        </w:r>
      </w:ins>
      <w:ins w:id="2563" w:author="Laurence Golding" w:date="2018-09-27T11:13:00Z">
        <w:r w:rsidRPr="00230F9F">
          <w:t>-</w:t>
        </w:r>
      </w:ins>
      <w:ins w:id="2564" w:author="Laurence Golding" w:date="2018-09-27T12:17:00Z">
        <w:r w:rsidR="006958DC">
          <w:t>BBBB</w:t>
        </w:r>
      </w:ins>
      <w:ins w:id="2565" w:author="Laurence Golding" w:date="2018-09-27T11:13:00Z">
        <w:r w:rsidRPr="00230F9F">
          <w:t>-</w:t>
        </w:r>
      </w:ins>
      <w:ins w:id="2566" w:author="Laurence Golding" w:date="2018-09-27T12:17:00Z">
        <w:r w:rsidR="006958DC">
          <w:t>CCCC</w:t>
        </w:r>
      </w:ins>
      <w:ins w:id="2567" w:author="Laurence Golding" w:date="2018-09-27T11:13:00Z">
        <w:r w:rsidRPr="00230F9F">
          <w:t>-</w:t>
        </w:r>
      </w:ins>
      <w:ins w:id="2568" w:author="Laurence Golding" w:date="2018-09-27T12:17:00Z">
        <w:r w:rsidR="006958DC">
          <w:t>DDDDEEEEFFFF</w:t>
        </w:r>
      </w:ins>
      <w:ins w:id="2569" w:author="Laurence Golding" w:date="2018-09-27T11:13:00Z">
        <w:r w:rsidRPr="00230F9F">
          <w:t>"</w:t>
        </w:r>
      </w:ins>
      <w:ins w:id="2570" w:author="Laurence Golding" w:date="2018-09-27T11:19:00Z">
        <w:r>
          <w:t>,</w:t>
        </w:r>
      </w:ins>
    </w:p>
    <w:p w14:paraId="52F8E4BA" w14:textId="77777777" w:rsidR="0069571F" w:rsidRPr="00230F9F" w:rsidRDefault="0069571F" w:rsidP="0069571F">
      <w:pPr>
        <w:pStyle w:val="Code"/>
        <w:rPr>
          <w:ins w:id="2571" w:author="Laurence Golding" w:date="2018-09-27T11:13:00Z"/>
        </w:rPr>
      </w:pPr>
    </w:p>
    <w:p w14:paraId="59B009DF" w14:textId="60200562" w:rsidR="0069571F" w:rsidRPr="00230F9F" w:rsidRDefault="0069571F" w:rsidP="0069571F">
      <w:pPr>
        <w:pStyle w:val="Code"/>
        <w:rPr>
          <w:ins w:id="2572" w:author="Laurence Golding" w:date="2018-09-27T11:13:00Z"/>
        </w:rPr>
      </w:pPr>
      <w:ins w:id="2573" w:author="Laurence Golding" w:date="2018-09-27T11:13:00Z">
        <w:r w:rsidRPr="00230F9F">
          <w:t xml:space="preserve">  "</w:t>
        </w:r>
        <w:r>
          <w:t>files</w:t>
        </w:r>
        <w:r w:rsidRPr="00230F9F">
          <w:t>": {</w:t>
        </w:r>
        <w:r>
          <w:t xml:space="preserve">                  # See §</w:t>
        </w:r>
      </w:ins>
      <w:ins w:id="2574" w:author="Laurence Golding" w:date="2018-09-27T11:27:00Z">
        <w:r>
          <w:fldChar w:fldCharType="begin"/>
        </w:r>
        <w:r>
          <w:instrText xml:space="preserve"> REF _Ref525810993 \r \h </w:instrText>
        </w:r>
      </w:ins>
      <w:r>
        <w:fldChar w:fldCharType="separate"/>
      </w:r>
      <w:ins w:id="2575" w:author="Laurence Golding" w:date="2018-09-27T12:16:00Z">
        <w:r w:rsidR="006958DC">
          <w:t>4.2.6</w:t>
        </w:r>
      </w:ins>
      <w:ins w:id="2576" w:author="Laurence Golding" w:date="2018-09-27T11:27:00Z">
        <w:r>
          <w:fldChar w:fldCharType="end"/>
        </w:r>
      </w:ins>
      <w:ins w:id="2577" w:author="Laurence Golding" w:date="2018-09-27T11:18:00Z">
        <w:r>
          <w:t>.</w:t>
        </w:r>
      </w:ins>
    </w:p>
    <w:p w14:paraId="517798FC" w14:textId="77777777" w:rsidR="0069571F" w:rsidRPr="00230F9F" w:rsidRDefault="0069571F" w:rsidP="0069571F">
      <w:pPr>
        <w:pStyle w:val="Code"/>
        <w:rPr>
          <w:ins w:id="2578" w:author="Laurence Golding" w:date="2018-09-27T11:13:00Z"/>
        </w:rPr>
      </w:pPr>
      <w:ins w:id="2579" w:author="Laurence Golding" w:date="2018-09-27T11:13:00Z">
        <w:r w:rsidRPr="00230F9F">
          <w:t xml:space="preserve">    "apple.png": {</w:t>
        </w:r>
      </w:ins>
    </w:p>
    <w:p w14:paraId="7434E7BE" w14:textId="77777777" w:rsidR="0069571F" w:rsidRPr="00230F9F" w:rsidRDefault="0069571F" w:rsidP="0069571F">
      <w:pPr>
        <w:pStyle w:val="Code"/>
        <w:rPr>
          <w:ins w:id="2580" w:author="Laurence Golding" w:date="2018-09-27T11:13:00Z"/>
        </w:rPr>
      </w:pPr>
      <w:ins w:id="2581"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CAB48F4" w14:textId="77777777" w:rsidR="0069571F" w:rsidRPr="00E30FBE" w:rsidRDefault="0069571F" w:rsidP="0069571F">
      <w:pPr>
        <w:pStyle w:val="Code"/>
        <w:rPr>
          <w:ins w:id="2582" w:author="Laurence Golding" w:date="2018-09-27T11:13:00Z"/>
        </w:rPr>
      </w:pPr>
      <w:ins w:id="2583" w:author="Laurence Golding" w:date="2018-09-27T11:13:00Z">
        <w:r w:rsidRPr="00E30FBE">
          <w:t xml:space="preserve">    },</w:t>
        </w:r>
      </w:ins>
    </w:p>
    <w:p w14:paraId="421A85E4" w14:textId="77777777" w:rsidR="0069571F" w:rsidRPr="00A92DF0" w:rsidRDefault="0069571F" w:rsidP="0069571F">
      <w:pPr>
        <w:pStyle w:val="Code"/>
        <w:rPr>
          <w:ins w:id="2584" w:author="Laurence Golding" w:date="2018-09-27T11:13:00Z"/>
        </w:rPr>
      </w:pPr>
      <w:ins w:id="2585" w:author="Laurence Golding" w:date="2018-09-27T11:13:00Z">
        <w:r w:rsidRPr="00A92DF0">
          <w:t xml:space="preserve">    "banana.png": {</w:t>
        </w:r>
      </w:ins>
    </w:p>
    <w:p w14:paraId="0E8F6016" w14:textId="77777777" w:rsidR="0069571F" w:rsidRPr="00230F9F" w:rsidRDefault="0069571F" w:rsidP="0069571F">
      <w:pPr>
        <w:pStyle w:val="Code"/>
        <w:rPr>
          <w:ins w:id="2586" w:author="Laurence Golding" w:date="2018-09-27T11:13:00Z"/>
        </w:rPr>
      </w:pPr>
      <w:ins w:id="2587" w:author="Laurence Golding" w:date="2018-09-27T11:13:00Z">
        <w:r w:rsidRPr="00230F9F">
          <w:t xml:space="preserve">      "</w:t>
        </w:r>
        <w:proofErr w:type="spellStart"/>
        <w:r w:rsidRPr="00230F9F">
          <w:t>mimeType</w:t>
        </w:r>
        <w:proofErr w:type="spellEnd"/>
        <w:r w:rsidRPr="00230F9F">
          <w:t>": "image/</w:t>
        </w:r>
        <w:proofErr w:type="spellStart"/>
        <w:r w:rsidRPr="00230F9F">
          <w:t>png</w:t>
        </w:r>
        <w:proofErr w:type="spellEnd"/>
        <w:r w:rsidRPr="00230F9F">
          <w:t>"</w:t>
        </w:r>
      </w:ins>
    </w:p>
    <w:p w14:paraId="2D65E0D1" w14:textId="77777777" w:rsidR="0069571F" w:rsidRPr="00230F9F" w:rsidRDefault="0069571F" w:rsidP="0069571F">
      <w:pPr>
        <w:pStyle w:val="Code"/>
        <w:rPr>
          <w:ins w:id="2588" w:author="Laurence Golding" w:date="2018-09-27T11:13:00Z"/>
        </w:rPr>
      </w:pPr>
      <w:ins w:id="2589" w:author="Laurence Golding" w:date="2018-09-27T11:13:00Z">
        <w:r w:rsidRPr="00230F9F">
          <w:t xml:space="preserve">    }</w:t>
        </w:r>
      </w:ins>
    </w:p>
    <w:p w14:paraId="386E8DF0" w14:textId="77777777" w:rsidR="0069571F" w:rsidRPr="00230F9F" w:rsidRDefault="0069571F" w:rsidP="0069571F">
      <w:pPr>
        <w:pStyle w:val="Code"/>
        <w:rPr>
          <w:ins w:id="2590" w:author="Laurence Golding" w:date="2018-09-27T11:13:00Z"/>
        </w:rPr>
      </w:pPr>
      <w:ins w:id="2591" w:author="Laurence Golding" w:date="2018-09-27T11:13:00Z">
        <w:r w:rsidRPr="00230F9F">
          <w:t xml:space="preserve">  }</w:t>
        </w:r>
      </w:ins>
    </w:p>
    <w:p w14:paraId="04480C21" w14:textId="77777777" w:rsidR="0069571F" w:rsidRPr="00B9277D" w:rsidRDefault="0069571F" w:rsidP="0069571F">
      <w:pPr>
        <w:pStyle w:val="Code"/>
        <w:rPr>
          <w:ins w:id="2592" w:author="Laurence Golding" w:date="2018-09-27T11:13:00Z"/>
        </w:rPr>
      </w:pPr>
      <w:ins w:id="2593" w:author="Laurence Golding" w:date="2018-09-27T11:13:00Z">
        <w:r w:rsidRPr="00B9277D">
          <w:t>}</w:t>
        </w:r>
      </w:ins>
    </w:p>
    <w:p w14:paraId="5B05FC98" w14:textId="77777777" w:rsidR="0069571F" w:rsidRDefault="0069571F" w:rsidP="0069571F">
      <w:pPr>
        <w:pStyle w:val="Heading3"/>
        <w:rPr>
          <w:ins w:id="2594" w:author="Laurence Golding" w:date="2018-09-27T11:13:00Z"/>
        </w:rPr>
      </w:pPr>
      <w:bookmarkStart w:id="2595" w:name="_Ref525810506"/>
      <w:bookmarkEnd w:id="2516"/>
      <w:ins w:id="2596" w:author="Laurence Golding" w:date="2018-09-27T11:13:00Z">
        <w:r>
          <w:t>$schema property</w:t>
        </w:r>
        <w:bookmarkEnd w:id="2595"/>
      </w:ins>
    </w:p>
    <w:p w14:paraId="0FB82C50" w14:textId="77777777" w:rsidR="0069571F" w:rsidRDefault="0069571F" w:rsidP="0069571F">
      <w:pPr>
        <w:rPr>
          <w:ins w:id="2597" w:author="Laurence Golding" w:date="2018-09-27T11:13:00Z"/>
        </w:rPr>
      </w:pPr>
      <w:ins w:id="2598" w:author="Laurence Golding" w:date="2018-09-27T11:13:00Z">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file format</w:t>
        </w:r>
        <w:r w:rsidRPr="00FC1320">
          <w:t xml:space="preserve"> to which this </w:t>
        </w:r>
        <w:r>
          <w:t>external</w:t>
        </w:r>
        <w:r w:rsidRPr="00FC1320">
          <w:t xml:space="preserve"> file conforms can be obtained.</w:t>
        </w:r>
      </w:ins>
    </w:p>
    <w:p w14:paraId="2788AB6B" w14:textId="27E1F479" w:rsidR="0069571F" w:rsidRDefault="0069571F" w:rsidP="0069571F">
      <w:pPr>
        <w:rPr>
          <w:ins w:id="2599" w:author="Laurence Golding" w:date="2018-09-27T11:13:00Z"/>
        </w:rPr>
      </w:pPr>
      <w:ins w:id="2600"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 file</w:t>
        </w:r>
        <w:r w:rsidRPr="00FC1320">
          <w:t xml:space="preserve"> format </w:t>
        </w:r>
      </w:ins>
      <w:ins w:id="2601" w:author="Laurence Golding" w:date="2018-09-27T11:28:00Z">
        <w:r w:rsidR="00A33CB5">
          <w:t xml:space="preserve">corresponding to the SARIF version </w:t>
        </w:r>
      </w:ins>
      <w:ins w:id="2602"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2603" w:author="Laurence Golding" w:date="2018-09-27T11:13:00Z">
        <w:r>
          <w:fldChar w:fldCharType="separate"/>
        </w:r>
      </w:ins>
      <w:ins w:id="2604" w:author="Laurence Golding" w:date="2018-09-27T11:43:00Z">
        <w:r w:rsidR="002B13A7">
          <w:t>4.2.3</w:t>
        </w:r>
      </w:ins>
      <w:ins w:id="2605" w:author="Laurence Golding" w:date="2018-09-27T11:13:00Z">
        <w:r>
          <w:fldChar w:fldCharType="end"/>
        </w:r>
        <w:r w:rsidRPr="00FC1320">
          <w:t>).</w:t>
        </w:r>
      </w:ins>
    </w:p>
    <w:p w14:paraId="4124DDBF" w14:textId="77777777" w:rsidR="0069571F" w:rsidRPr="00584D35" w:rsidRDefault="0069571F" w:rsidP="0069571F">
      <w:pPr>
        <w:pStyle w:val="Note"/>
        <w:rPr>
          <w:ins w:id="2606" w:author="Laurence Golding" w:date="2018-09-27T11:13:00Z"/>
        </w:rPr>
      </w:pPr>
      <w:ins w:id="2607"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Pr="00FC1320">
          <w:t xml:space="preserve"> file. This is useful, for example, for tool authors who wish to ensure that </w:t>
        </w:r>
        <w:r>
          <w:t>external files</w:t>
        </w:r>
        <w:r w:rsidRPr="00FC1320">
          <w:t xml:space="preserve"> produced by their tools conform to the </w:t>
        </w:r>
        <w:r>
          <w:t>external file</w:t>
        </w:r>
        <w:r w:rsidRPr="00FC1320">
          <w:t xml:space="preserve"> format.</w:t>
        </w:r>
      </w:ins>
    </w:p>
    <w:p w14:paraId="3E5BB2DE" w14:textId="77777777" w:rsidR="0069571F" w:rsidRDefault="0069571F" w:rsidP="0069571F">
      <w:pPr>
        <w:pStyle w:val="Heading3"/>
        <w:rPr>
          <w:ins w:id="2608" w:author="Laurence Golding" w:date="2018-09-27T11:13:00Z"/>
        </w:rPr>
      </w:pPr>
      <w:bookmarkStart w:id="2609" w:name="_Ref523913350"/>
      <w:ins w:id="2610" w:author="Laurence Golding" w:date="2018-09-27T11:13:00Z">
        <w:r>
          <w:lastRenderedPageBreak/>
          <w:t>version property</w:t>
        </w:r>
        <w:bookmarkEnd w:id="2609"/>
      </w:ins>
    </w:p>
    <w:p w14:paraId="5EE9B741" w14:textId="3D9D1C92" w:rsidR="0069571F" w:rsidRDefault="0069571F" w:rsidP="0069571F">
      <w:pPr>
        <w:rPr>
          <w:ins w:id="2611" w:author="Laurence Golding" w:date="2018-09-27T11:13:00Z"/>
        </w:rPr>
      </w:pPr>
      <w:ins w:id="2612" w:author="Laurence Golding" w:date="2018-09-27T11:13:00Z">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2613" w:author="Laurence Golding" w:date="2018-09-27T11:44:00Z">
        <w:r w:rsidR="00E84A11">
          <w:t xml:space="preserve"> </w:t>
        </w:r>
      </w:ins>
      <w:ins w:id="2614" w:author="Laurence Golding" w:date="2018-10-05T14:01:00Z">
        <w:r w:rsidR="00702FFF">
          <w:t xml:space="preserve">the </w:t>
        </w:r>
      </w:ins>
      <w:ins w:id="2615" w:author="Laurence Golding" w:date="2018-09-27T11:44:00Z">
        <w:r w:rsidR="00E84A11">
          <w:t xml:space="preserve">SARIF </w:t>
        </w:r>
      </w:ins>
      <w:ins w:id="2616" w:author="Laurence Golding" w:date="2018-10-05T14:01:00Z">
        <w:r w:rsidR="00702FFF">
          <w:t>specification</w:t>
        </w:r>
      </w:ins>
      <w:ins w:id="2617" w:author="Laurence Golding" w:date="2018-09-27T11:13:00Z">
        <w:r w:rsidRPr="00FC1320">
          <w:t xml:space="preserve"> to which this </w:t>
        </w:r>
        <w:r>
          <w:t>external</w:t>
        </w:r>
        <w:r w:rsidRPr="00FC1320">
          <w:t xml:space="preserve"> 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2618" w:author="Laurence Golding" w:date="2018-09-27T11:13:00Z"/>
        </w:rPr>
      </w:pPr>
      <w:ins w:id="2619"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35A1551D" w:rsidR="0069571F" w:rsidRDefault="0069571F" w:rsidP="0069571F">
      <w:pPr>
        <w:pStyle w:val="Note"/>
        <w:rPr>
          <w:ins w:id="2620" w:author="Laurence Golding" w:date="2018-09-27T12:12:00Z"/>
        </w:rPr>
      </w:pPr>
      <w:ins w:id="2621" w:author="Laurence Golding" w:date="2018-09-27T11:13:00Z">
        <w:r>
          <w:t xml:space="preserve">NOTE: </w:t>
        </w:r>
        <w:r w:rsidRPr="00FC1320">
          <w:t xml:space="preserve">This will make it easier for parsers to handle multiple versions of the </w:t>
        </w:r>
        <w:r>
          <w:t>external file</w:t>
        </w:r>
        <w:r w:rsidRPr="00FC1320">
          <w:t xml:space="preserve"> </w:t>
        </w:r>
      </w:ins>
      <w:ins w:id="2622" w:author="Laurence Golding" w:date="2018-09-27T11:47:00Z">
        <w:r w:rsidR="006227BD" w:rsidRPr="00FC1320">
          <w:t>format if</w:t>
        </w:r>
      </w:ins>
      <w:ins w:id="2623" w:author="Laurence Golding" w:date="2018-09-27T11:13:00Z">
        <w:r w:rsidRPr="00FC1320">
          <w:t xml:space="preserve"> new versions are defined in the future.</w:t>
        </w:r>
      </w:ins>
    </w:p>
    <w:p w14:paraId="094B0B96" w14:textId="244B0D06" w:rsidR="006958DC" w:rsidRDefault="006958DC" w:rsidP="006958DC">
      <w:pPr>
        <w:pStyle w:val="Heading3"/>
        <w:rPr>
          <w:ins w:id="2624" w:author="Laurence Golding" w:date="2018-09-27T12:12:00Z"/>
        </w:rPr>
      </w:pPr>
      <w:bookmarkStart w:id="2625" w:name="_Ref525814013"/>
      <w:proofErr w:type="spellStart"/>
      <w:ins w:id="2626" w:author="Laurence Golding" w:date="2018-09-27T12:12:00Z">
        <w:r>
          <w:t>instanceGuid</w:t>
        </w:r>
        <w:proofErr w:type="spellEnd"/>
        <w:r>
          <w:t xml:space="preserve"> property</w:t>
        </w:r>
        <w:bookmarkEnd w:id="2625"/>
      </w:ins>
    </w:p>
    <w:p w14:paraId="6E3F5D71" w14:textId="4ABA169A" w:rsidR="006958DC" w:rsidRPr="006958DC" w:rsidRDefault="006958DC" w:rsidP="006958DC">
      <w:pPr>
        <w:rPr>
          <w:ins w:id="2627" w:author="Laurence Golding" w:date="2018-09-27T11:13:00Z"/>
        </w:rPr>
      </w:pPr>
      <w:ins w:id="2628" w:author="Laurence Golding" w:date="2018-09-27T12:13:00Z">
        <w:r w:rsidRPr="00FC1320">
          <w:t>A</w:t>
        </w:r>
        <w:r>
          <w:t>n</w:t>
        </w:r>
        <w:r w:rsidRPr="00FC1320">
          <w:t xml:space="preserve"> </w:t>
        </w:r>
        <w:proofErr w:type="spellStart"/>
        <w:r>
          <w:rPr>
            <w:rStyle w:val="CODEtemp"/>
          </w:rPr>
          <w:t>externalizedProperty</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ins>
      <w:ins w:id="2629" w:author="Laurence Golding" w:date="2018-09-27T12:14:00Z">
        <w:r w:rsidRPr="006958DC">
          <w:t xml:space="preserve"> </w:t>
        </w:r>
        <w:r>
          <w:t>GUID-valued string (§</w:t>
        </w:r>
        <w:r>
          <w:fldChar w:fldCharType="begin"/>
        </w:r>
        <w:r>
          <w:instrText xml:space="preserve"> REF _Ref514314114 \r \h </w:instrText>
        </w:r>
      </w:ins>
      <w:ins w:id="2630" w:author="Laurence Golding" w:date="2018-09-27T12:14:00Z">
        <w:r>
          <w:fldChar w:fldCharType="separate"/>
        </w:r>
        <w:r>
          <w:t>3.4.3</w:t>
        </w:r>
        <w:r>
          <w:fldChar w:fldCharType="end"/>
        </w:r>
        <w:r>
          <w:t xml:space="preserve">) that equals the </w:t>
        </w:r>
        <w:proofErr w:type="spellStart"/>
        <w:r>
          <w:rPr>
            <w:rStyle w:val="CODEtemp"/>
          </w:rPr>
          <w:t>instanceGuid</w:t>
        </w:r>
        <w:proofErr w:type="spellEnd"/>
        <w:r w:rsidRPr="00FC1320">
          <w:t xml:space="preserve"> </w:t>
        </w:r>
        <w:r>
          <w:t>property (</w:t>
        </w:r>
      </w:ins>
      <w:ins w:id="2631" w:author="Laurence Golding" w:date="2018-09-27T12:15:00Z">
        <w:r>
          <w:t>§</w:t>
        </w:r>
        <w:r>
          <w:fldChar w:fldCharType="begin"/>
        </w:r>
        <w:r>
          <w:instrText xml:space="preserve"> REF _Ref525810085 \r \h </w:instrText>
        </w:r>
      </w:ins>
      <w:r>
        <w:fldChar w:fldCharType="separate"/>
      </w:r>
      <w:ins w:id="2632" w:author="Laurence Golding" w:date="2018-09-27T12:15:00Z">
        <w:r>
          <w:t>3.12.3</w:t>
        </w:r>
        <w:r>
          <w:fldChar w:fldCharType="end"/>
        </w:r>
      </w:ins>
      <w:ins w:id="2633" w:author="Laurence Golding" w:date="2018-09-27T12:14:00Z">
        <w:r>
          <w:t xml:space="preserve">) of the corresponding </w:t>
        </w:r>
        <w:proofErr w:type="spellStart"/>
        <w:r w:rsidRPr="006958DC">
          <w:rPr>
            <w:rStyle w:val="CODEtemp"/>
          </w:rPr>
          <w:t>externalFile</w:t>
        </w:r>
        <w:proofErr w:type="spellEnd"/>
        <w:r>
          <w:t xml:space="preserve"> object (</w:t>
        </w:r>
      </w:ins>
      <w:ins w:id="2634" w:author="Laurence Golding" w:date="2018-09-27T12:15:00Z">
        <w:r>
          <w:t>§</w:t>
        </w:r>
        <w:r>
          <w:fldChar w:fldCharType="begin"/>
        </w:r>
        <w:r>
          <w:instrText xml:space="preserve"> REF _Ref525806896 \r \h </w:instrText>
        </w:r>
      </w:ins>
      <w:r>
        <w:fldChar w:fldCharType="separate"/>
      </w:r>
      <w:ins w:id="2635" w:author="Laurence Golding" w:date="2018-09-27T12:15:00Z">
        <w:r>
          <w:t>3.12</w:t>
        </w:r>
        <w:r>
          <w:fldChar w:fldCharType="end"/>
        </w:r>
      </w:ins>
      <w:ins w:id="2636" w:author="Laurence Golding" w:date="2018-09-27T12:14:00Z">
        <w:r>
          <w:t>) in the</w:t>
        </w:r>
      </w:ins>
      <w:ins w:id="2637" w:author="Laurence Golding" w:date="2018-09-27T12:15:00Z">
        <w:r>
          <w:t xml:space="preserve"> </w:t>
        </w:r>
        <w:proofErr w:type="spellStart"/>
        <w:r w:rsidRPr="006958DC">
          <w:rPr>
            <w:rStyle w:val="CODEtemp"/>
          </w:rPr>
          <w:t>run.externalFiles</w:t>
        </w:r>
        <w:proofErr w:type="spellEnd"/>
        <w:r>
          <w:t xml:space="preserve"> property</w:t>
        </w:r>
      </w:ins>
      <w:ins w:id="2638" w:author="Laurence Golding" w:date="2018-09-27T12:16:00Z">
        <w:r>
          <w:t xml:space="preserve"> (§</w:t>
        </w:r>
        <w:r>
          <w:fldChar w:fldCharType="begin"/>
        </w:r>
        <w:r>
          <w:instrText xml:space="preserve"> REF _Ref522953645 \r \h </w:instrText>
        </w:r>
      </w:ins>
      <w:r>
        <w:fldChar w:fldCharType="separate"/>
      </w:r>
      <w:ins w:id="2639" w:author="Laurence Golding" w:date="2018-09-27T12:16:00Z">
        <w:r>
          <w:t>3.11.2</w:t>
        </w:r>
        <w:r>
          <w:fldChar w:fldCharType="end"/>
        </w:r>
        <w:r>
          <w:t>)</w:t>
        </w:r>
      </w:ins>
      <w:ins w:id="2640" w:author="Laurence Golding" w:date="2018-09-27T12:15:00Z">
        <w:r>
          <w:t xml:space="preserve"> in the</w:t>
        </w:r>
      </w:ins>
      <w:ins w:id="2641" w:author="Laurence Golding" w:date="2018-09-27T12:14:00Z">
        <w:r>
          <w:t xml:space="preserve"> root file.</w:t>
        </w:r>
      </w:ins>
    </w:p>
    <w:p w14:paraId="79D6BF67" w14:textId="77777777" w:rsidR="0069571F" w:rsidRDefault="0069571F" w:rsidP="0069571F">
      <w:pPr>
        <w:pStyle w:val="Heading3"/>
        <w:rPr>
          <w:ins w:id="2642" w:author="Laurence Golding" w:date="2018-09-27T11:13:00Z"/>
        </w:rPr>
      </w:pPr>
      <w:bookmarkStart w:id="2643" w:name="_Ref525810969"/>
      <w:proofErr w:type="spellStart"/>
      <w:ins w:id="2644" w:author="Laurence Golding" w:date="2018-09-27T11:13:00Z">
        <w:r>
          <w:t>runInstanceGuid</w:t>
        </w:r>
        <w:proofErr w:type="spellEnd"/>
        <w:r>
          <w:t xml:space="preserve"> property</w:t>
        </w:r>
        <w:bookmarkEnd w:id="2643"/>
      </w:ins>
    </w:p>
    <w:p w14:paraId="3E79C8E1" w14:textId="7A5D3FEA" w:rsidR="0069571F" w:rsidRDefault="0069571F" w:rsidP="0069571F">
      <w:pPr>
        <w:rPr>
          <w:ins w:id="2645" w:author="Laurence Golding" w:date="2018-09-27T11:13:00Z"/>
        </w:rPr>
      </w:pPr>
      <w:ins w:id="2646" w:author="Laurence Golding" w:date="2018-09-27T11:13:00Z">
        <w:r>
          <w:t xml:space="preserve">If the </w:t>
        </w:r>
        <w:r w:rsidRPr="005C34B3">
          <w:rPr>
            <w:rStyle w:val="CODEtemp"/>
          </w:rPr>
          <w:t>run</w:t>
        </w:r>
        <w:r>
          <w:t xml:space="preserve"> object to which the externalized property belongs contains a </w:t>
        </w:r>
        <w:proofErr w:type="spellStart"/>
        <w:r>
          <w:rPr>
            <w:rStyle w:val="CODEtemp"/>
          </w:rPr>
          <w:t>instance</w:t>
        </w:r>
        <w:r w:rsidRPr="005C34B3">
          <w:rPr>
            <w:rStyle w:val="CODEtemp"/>
          </w:rPr>
          <w:t>Guid</w:t>
        </w:r>
        <w:proofErr w:type="spellEnd"/>
        <w:r>
          <w:t xml:space="preserve"> property (§</w:t>
        </w:r>
        <w:r>
          <w:fldChar w:fldCharType="begin"/>
        </w:r>
        <w:r>
          <w:instrText xml:space="preserve"> REF _Ref523914018 \r \h </w:instrText>
        </w:r>
      </w:ins>
      <w:ins w:id="2647" w:author="Laurence Golding" w:date="2018-09-27T11:13:00Z">
        <w:r>
          <w:fldChar w:fldCharType="separate"/>
        </w:r>
        <w:r>
          <w:t>3.11.3</w:t>
        </w:r>
        <w:r>
          <w:fldChar w:fldCharType="end"/>
        </w:r>
        <w:r>
          <w:t xml:space="preserve">), the </w:t>
        </w:r>
        <w:proofErr w:type="spellStart"/>
        <w:r w:rsidRPr="005C34B3">
          <w:rPr>
            <w:rStyle w:val="CODEtemp"/>
          </w:rPr>
          <w:t>externalizedProperty</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ins>
      <w:ins w:id="2648" w:author="Laurence Golding" w:date="2018-09-27T12:13:00Z">
        <w:r w:rsidR="006958DC">
          <w:t xml:space="preserve"> GUID-valued</w:t>
        </w:r>
      </w:ins>
      <w:ins w:id="2649" w:author="Laurence Golding" w:date="2018-09-27T11:13:00Z">
        <w:r>
          <w:t xml:space="preserve"> string</w:t>
        </w:r>
      </w:ins>
      <w:ins w:id="2650"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2651" w:author="Laurence Golding" w:date="2018-09-27T12:13:00Z">
        <w:r w:rsidR="006958DC">
          <w:t>3.4.3</w:t>
        </w:r>
        <w:r w:rsidR="006958DC">
          <w:fldChar w:fldCharType="end"/>
        </w:r>
        <w:r w:rsidR="006958DC">
          <w:t>)</w:t>
        </w:r>
      </w:ins>
      <w:ins w:id="2652" w:author="Laurence Golding" w:date="2018-09-27T11:13:00Z">
        <w:r>
          <w:t xml:space="preserve"> that equals </w:t>
        </w:r>
        <w:proofErr w:type="spellStart"/>
        <w:r w:rsidRPr="005C34B3">
          <w:rPr>
            <w:rStyle w:val="CODEtemp"/>
          </w:rPr>
          <w:t>run.</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ins>
    </w:p>
    <w:p w14:paraId="749593BC" w14:textId="77777777" w:rsidR="0069571F" w:rsidRDefault="0069571F" w:rsidP="0069571F">
      <w:pPr>
        <w:pStyle w:val="Heading3"/>
        <w:rPr>
          <w:ins w:id="2653" w:author="Laurence Golding" w:date="2018-09-27T11:13:00Z"/>
        </w:rPr>
      </w:pPr>
      <w:bookmarkStart w:id="2654" w:name="_Ref525634162"/>
      <w:bookmarkStart w:id="2655" w:name="_Ref525810993"/>
      <w:ins w:id="2656" w:author="Laurence Golding" w:date="2018-09-27T11:13:00Z">
        <w:r>
          <w:t>The property value</w:t>
        </w:r>
        <w:bookmarkEnd w:id="2654"/>
        <w:r>
          <w:t xml:space="preserve"> property</w:t>
        </w:r>
        <w:bookmarkEnd w:id="2655"/>
      </w:ins>
    </w:p>
    <w:p w14:paraId="2951789A" w14:textId="56ADFD77" w:rsidR="0069571F" w:rsidRDefault="0069571F" w:rsidP="0069571F">
      <w:pPr>
        <w:rPr>
          <w:ins w:id="2657" w:author="Laurence Golding" w:date="2018-09-27T11:13:00Z"/>
        </w:rPr>
      </w:pPr>
      <w:ins w:id="2658" w:author="Laurence Golding" w:date="2018-09-27T11:13:00Z">
        <w:r>
          <w:t xml:space="preserve">An </w:t>
        </w:r>
        <w:proofErr w:type="spellStart"/>
        <w:r w:rsidRPr="005C34B3">
          <w:rPr>
            <w:rStyle w:val="CODEtemp"/>
          </w:rPr>
          <w:t>externalizedProperty</w:t>
        </w:r>
        <w:proofErr w:type="spellEnd"/>
        <w:r>
          <w:t xml:space="preserve"> object </w:t>
        </w:r>
        <w:r>
          <w:rPr>
            <w:b/>
          </w:rPr>
          <w:t>SHALL</w:t>
        </w:r>
        <w:r>
          <w:t xml:space="preserve"> contain a property whose name </w:t>
        </w:r>
      </w:ins>
      <w:ins w:id="2659" w:author="Laurence Golding" w:date="2018-09-27T11:45:00Z">
        <w:r w:rsidR="00E84A11">
          <w:t xml:space="preserve">equals </w:t>
        </w:r>
      </w:ins>
      <w:ins w:id="2660" w:author="Laurence Golding" w:date="2018-09-27T11:46:00Z">
        <w:r w:rsidR="00E84A11">
          <w:t>the name of the externalized property</w:t>
        </w:r>
      </w:ins>
      <w:ins w:id="2661" w:author="Laurence Golding" w:date="2018-09-27T11:13:00Z">
        <w:r>
          <w:t xml:space="preserve"> and whose value is the value of the externalized property, exactly as that property would have appeared </w:t>
        </w:r>
      </w:ins>
      <w:ins w:id="2662" w:author="Laurence Golding" w:date="2018-09-27T11:45:00Z">
        <w:r w:rsidR="00E84A11">
          <w:t xml:space="preserve"> </w:t>
        </w:r>
      </w:ins>
      <w:ins w:id="2663" w:author="Laurence Golding" w:date="2018-09-27T11:13:00Z">
        <w:r>
          <w:t>had it occurred inline in the root file.</w:t>
        </w:r>
      </w:ins>
    </w:p>
    <w:p w14:paraId="358C759A" w14:textId="1356B9DE" w:rsidR="0069571F" w:rsidRDefault="0069571F" w:rsidP="0069571F">
      <w:pPr>
        <w:pStyle w:val="Note"/>
        <w:rPr>
          <w:ins w:id="2664" w:author="Laurence Golding" w:date="2018-09-27T11:13:00Z"/>
        </w:rPr>
      </w:pPr>
      <w:ins w:id="2665" w:author="Laurence Golding" w:date="2018-09-27T11:13:00Z">
        <w:r>
          <w:t>NOTE: See the EXAMPLE in §</w:t>
        </w:r>
      </w:ins>
      <w:ins w:id="2666" w:author="Laurence Golding" w:date="2018-09-27T11:46:00Z">
        <w:r w:rsidR="00E84A11">
          <w:fldChar w:fldCharType="begin"/>
        </w:r>
        <w:r w:rsidR="00E84A11">
          <w:instrText xml:space="preserve"> REF _Ref525812129 \r \h </w:instrText>
        </w:r>
      </w:ins>
      <w:r w:rsidR="00E84A11">
        <w:fldChar w:fldCharType="separate"/>
      </w:r>
      <w:ins w:id="2667" w:author="Laurence Golding" w:date="2018-09-27T11:46:00Z">
        <w:r w:rsidR="00E84A11">
          <w:t>4.2.1</w:t>
        </w:r>
        <w:r w:rsidR="00E84A11">
          <w:fldChar w:fldCharType="end"/>
        </w:r>
      </w:ins>
      <w:ins w:id="2668" w:author="Laurence Golding" w:date="2018-09-27T11:13:00Z">
        <w:r>
          <w:t xml:space="preserve">, where the </w:t>
        </w:r>
      </w:ins>
      <w:ins w:id="2669" w:author="Laurence Golding" w:date="2018-09-27T11:46:00Z">
        <w:r w:rsidR="00E84A11">
          <w:t>name of the externalized property</w:t>
        </w:r>
      </w:ins>
      <w:ins w:id="2670" w:author="Laurence Golding" w:date="2018-09-27T11:13:00Z">
        <w:r>
          <w:t xml:space="preserve"> is </w:t>
        </w:r>
        <w:r w:rsidRPr="00975C19">
          <w:rPr>
            <w:rStyle w:val="CODEtemp"/>
          </w:rPr>
          <w:t>files</w:t>
        </w:r>
        <w:r>
          <w:t xml:space="preserve">, and the externalized value of the root file’s </w:t>
        </w:r>
        <w:r w:rsidRPr="00975C19">
          <w:rPr>
            <w:rStyle w:val="CODEtemp"/>
          </w:rPr>
          <w:t>files</w:t>
        </w:r>
        <w:r>
          <w:t xml:space="preserve"> property is stored in a property that is also named </w:t>
        </w:r>
        <w:r w:rsidRPr="00975C19">
          <w:rPr>
            <w:rStyle w:val="CODEtemp"/>
          </w:rPr>
          <w:t>files</w:t>
        </w:r>
        <w:r>
          <w:t>.</w:t>
        </w:r>
      </w:ins>
    </w:p>
    <w:p w14:paraId="2A327042" w14:textId="78FC42DA" w:rsidR="00AF60C1" w:rsidRPr="00AF60C1" w:rsidRDefault="00AF60C1" w:rsidP="00E84A11">
      <w:pPr>
        <w:rPr>
          <w:ins w:id="2671" w:author="Laurence Golding" w:date="2018-09-27T11:07:00Z"/>
        </w:rPr>
      </w:pPr>
    </w:p>
    <w:p w14:paraId="141CE33F" w14:textId="75463474" w:rsidR="00AE0702" w:rsidRPr="00FD22AC" w:rsidRDefault="00AE0702" w:rsidP="00FD22AC">
      <w:pPr>
        <w:pStyle w:val="Heading1"/>
      </w:pPr>
      <w:r w:rsidRPr="00FD22AC">
        <w:lastRenderedPageBreak/>
        <w:t>Conformance</w:t>
      </w:r>
      <w:bookmarkEnd w:id="2482"/>
      <w:bookmarkEnd w:id="2483"/>
    </w:p>
    <w:p w14:paraId="1D48659C" w14:textId="6555FDBE" w:rsidR="00EE1E0B" w:rsidRDefault="00EE1E0B" w:rsidP="002244CB"/>
    <w:p w14:paraId="3BBDC6A3" w14:textId="77777777" w:rsidR="00376AE7" w:rsidRDefault="00376AE7" w:rsidP="00376AE7">
      <w:pPr>
        <w:pStyle w:val="Heading2"/>
        <w:numPr>
          <w:ilvl w:val="1"/>
          <w:numId w:val="2"/>
        </w:numPr>
      </w:pPr>
      <w:bookmarkStart w:id="2672" w:name="_Toc516225000"/>
      <w:r>
        <w:t>Conformance targets</w:t>
      </w:r>
      <w:bookmarkEnd w:id="267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2673" w:name="_Toc516225001"/>
      <w:r>
        <w:t>Conformance Clause 1: SARIF log file</w:t>
      </w:r>
      <w:bookmarkEnd w:id="2673"/>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2674" w:name="_Toc516225002"/>
      <w:r>
        <w:t>Conformance Clause 2: SARIF resource file</w:t>
      </w:r>
      <w:bookmarkEnd w:id="2674"/>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2675" w:name="_Hlk507945868"/>
      <w:r>
        <w:t>§</w:t>
      </w:r>
      <w:r>
        <w:fldChar w:fldCharType="begin"/>
      </w:r>
      <w:r>
        <w:instrText xml:space="preserve"> REF _Ref508811723 \r \h </w:instrText>
      </w:r>
      <w:r>
        <w:fldChar w:fldCharType="separate"/>
      </w:r>
      <w:r w:rsidR="00331070">
        <w:t>3.9.6.4</w:t>
      </w:r>
      <w:r>
        <w:fldChar w:fldCharType="end"/>
      </w:r>
      <w:r>
        <w:t>.</w:t>
      </w:r>
      <w:bookmarkEnd w:id="2675"/>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2676" w:name="_Toc516225003"/>
      <w:r>
        <w:t xml:space="preserve">Conformance Clause </w:t>
      </w:r>
      <w:r w:rsidR="00105CCB">
        <w:t>3</w:t>
      </w:r>
      <w:r>
        <w:t>: SARIF producer</w:t>
      </w:r>
      <w:bookmarkEnd w:id="2676"/>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2677" w:name="_Toc516225004"/>
      <w:r>
        <w:lastRenderedPageBreak/>
        <w:t xml:space="preserve">Conformance Clause </w:t>
      </w:r>
      <w:r w:rsidR="00105CCB">
        <w:t>4</w:t>
      </w:r>
      <w:r>
        <w:t>: Direct producer</w:t>
      </w:r>
      <w:bookmarkEnd w:id="267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2678" w:name="_Toc516225005"/>
      <w:r>
        <w:t xml:space="preserve">Conformance Clause </w:t>
      </w:r>
      <w:r w:rsidR="00D06F1A">
        <w:t>5</w:t>
      </w:r>
      <w:r>
        <w:t>: Deterministic producer</w:t>
      </w:r>
      <w:bookmarkEnd w:id="267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2679" w:name="_Toc516225006"/>
      <w:r>
        <w:t>Conformance Clause 6: Converter</w:t>
      </w:r>
      <w:bookmarkEnd w:id="267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2680" w:name="_Toc516225007"/>
      <w:r>
        <w:t>Conformance Clause 7: SARIF post-processor</w:t>
      </w:r>
      <w:bookmarkEnd w:id="268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2681" w:name="_Toc516225008"/>
      <w:r>
        <w:t xml:space="preserve">Conformance Clause </w:t>
      </w:r>
      <w:r w:rsidR="00D06F1A">
        <w:t>8</w:t>
      </w:r>
      <w:r>
        <w:t xml:space="preserve">: </w:t>
      </w:r>
      <w:r w:rsidR="0018481C">
        <w:t>SARIF c</w:t>
      </w:r>
      <w:r>
        <w:t>onsumer</w:t>
      </w:r>
      <w:bookmarkEnd w:id="268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2682" w:name="_Toc516225009"/>
      <w:r>
        <w:t xml:space="preserve">Conformance Clause </w:t>
      </w:r>
      <w:r w:rsidR="00D06F1A">
        <w:t>9</w:t>
      </w:r>
      <w:r>
        <w:t>: Viewer</w:t>
      </w:r>
      <w:bookmarkEnd w:id="268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2683" w:name="_Toc516225010"/>
      <w:bookmarkStart w:id="2684" w:name="_Hlk512505065"/>
      <w:r>
        <w:t>Conformance Clause 10: Result management system</w:t>
      </w:r>
      <w:bookmarkEnd w:id="268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2684"/>
    </w:p>
    <w:p w14:paraId="79E66955" w14:textId="44610F19" w:rsidR="00435405" w:rsidRDefault="00435405" w:rsidP="00435405">
      <w:pPr>
        <w:pStyle w:val="Heading2"/>
      </w:pPr>
      <w:bookmarkStart w:id="2685" w:name="_Toc516225011"/>
      <w:r>
        <w:lastRenderedPageBreak/>
        <w:t>Conformance Clause 11: Engineering system</w:t>
      </w:r>
      <w:bookmarkEnd w:id="2685"/>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2686" w:name="AppendixAcknowledgments"/>
      <w:bookmarkStart w:id="2687" w:name="_Toc85472897"/>
      <w:bookmarkStart w:id="2688" w:name="_Toc287332012"/>
      <w:bookmarkStart w:id="2689" w:name="_Toc516225012"/>
      <w:bookmarkStart w:id="2690" w:name="_Hlk513041526"/>
      <w:bookmarkEnd w:id="2686"/>
      <w:r>
        <w:lastRenderedPageBreak/>
        <w:t xml:space="preserve">(Informative) </w:t>
      </w:r>
      <w:r w:rsidR="00B80CDB">
        <w:t>Acknowl</w:t>
      </w:r>
      <w:r w:rsidR="004D0E5E">
        <w:t>e</w:t>
      </w:r>
      <w:r w:rsidR="008F61FB">
        <w:t>dg</w:t>
      </w:r>
      <w:r w:rsidR="0052099F">
        <w:t>ments</w:t>
      </w:r>
      <w:bookmarkEnd w:id="2687"/>
      <w:bookmarkEnd w:id="2688"/>
      <w:bookmarkEnd w:id="268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2690"/>
    <w:p w14:paraId="645628E0" w14:textId="77777777" w:rsidR="00C76CAA" w:rsidRPr="00C76CAA" w:rsidRDefault="00C76CAA" w:rsidP="00C76CAA"/>
    <w:p w14:paraId="586B0BCA" w14:textId="2CB47B5E" w:rsidR="0052099F" w:rsidRDefault="002244CB" w:rsidP="008C100C">
      <w:pPr>
        <w:pStyle w:val="AppendixHeading1"/>
      </w:pPr>
      <w:bookmarkStart w:id="2691" w:name="AppendixFingerprints"/>
      <w:bookmarkStart w:id="2692" w:name="_Ref513039337"/>
      <w:bookmarkStart w:id="2693" w:name="_Toc516225013"/>
      <w:bookmarkEnd w:id="2691"/>
      <w:r>
        <w:lastRenderedPageBreak/>
        <w:t>(</w:t>
      </w:r>
      <w:r w:rsidR="00E8605A">
        <w:t>Normative</w:t>
      </w:r>
      <w:r>
        <w:t xml:space="preserve">) </w:t>
      </w:r>
      <w:r w:rsidR="00710FE0">
        <w:t>Use of fingerprints by result management systems</w:t>
      </w:r>
      <w:bookmarkEnd w:id="2692"/>
      <w:bookmarkEnd w:id="269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2694" w:name="AppendixViewers"/>
      <w:bookmarkStart w:id="2695" w:name="_Toc516225014"/>
      <w:bookmarkEnd w:id="2694"/>
      <w:r>
        <w:lastRenderedPageBreak/>
        <w:t xml:space="preserve">(Informative) </w:t>
      </w:r>
      <w:r w:rsidR="00710FE0">
        <w:t xml:space="preserve">Use of SARIF by log </w:t>
      </w:r>
      <w:r w:rsidR="00AF0D84">
        <w:t xml:space="preserve">file </w:t>
      </w:r>
      <w:r w:rsidR="00710FE0">
        <w:t>viewers</w:t>
      </w:r>
      <w:bookmarkEnd w:id="269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2696" w:name="AppendixConverters"/>
      <w:bookmarkStart w:id="2697" w:name="_Toc516225015"/>
      <w:bookmarkEnd w:id="2696"/>
      <w:r>
        <w:lastRenderedPageBreak/>
        <w:t xml:space="preserve">(Informative) </w:t>
      </w:r>
      <w:r w:rsidR="00710FE0">
        <w:t>Production of SARIF by converters</w:t>
      </w:r>
      <w:bookmarkEnd w:id="269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2698" w:name="AppendixRuleMetadata"/>
      <w:bookmarkStart w:id="2699" w:name="_Toc516225016"/>
      <w:bookmarkEnd w:id="2698"/>
      <w:r>
        <w:lastRenderedPageBreak/>
        <w:t xml:space="preserve">(Informative) </w:t>
      </w:r>
      <w:r w:rsidR="00710FE0">
        <w:t>Locating rule metadata</w:t>
      </w:r>
      <w:bookmarkEnd w:id="2699"/>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2700" w:name="AppendixDeterminism"/>
      <w:bookmarkStart w:id="2701" w:name="_Toc516225017"/>
      <w:bookmarkEnd w:id="2700"/>
      <w:r>
        <w:lastRenderedPageBreak/>
        <w:t xml:space="preserve">(Normative) </w:t>
      </w:r>
      <w:r w:rsidR="00710FE0">
        <w:t>Producing deterministic SARIF log files</w:t>
      </w:r>
      <w:bookmarkEnd w:id="2701"/>
    </w:p>
    <w:p w14:paraId="269DCAE0" w14:textId="72CA49C1" w:rsidR="00B62028" w:rsidRDefault="00B62028" w:rsidP="00B62028">
      <w:pPr>
        <w:pStyle w:val="AppendixHeading2"/>
      </w:pPr>
      <w:bookmarkStart w:id="2702" w:name="_Toc516225018"/>
      <w:r>
        <w:t>General</w:t>
      </w:r>
      <w:bookmarkEnd w:id="270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2703" w:name="_Ref513042258"/>
      <w:bookmarkStart w:id="2704" w:name="_Toc516225019"/>
      <w:r>
        <w:t>Non-deterministic file format elements</w:t>
      </w:r>
      <w:bookmarkEnd w:id="2703"/>
      <w:bookmarkEnd w:id="270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ins w:id="2705" w:author="Laurence Golding" w:date="2018-09-26T17:52:00Z">
        <w:r w:rsidR="00BF4F63">
          <w:rPr>
            <w:rStyle w:val="CODEtemp"/>
          </w:rPr>
          <w:t>Utc</w:t>
        </w:r>
      </w:ins>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ins w:id="2706" w:author="Laurence Golding" w:date="2018-09-26T17:52:00Z">
        <w:r w:rsidR="00BF4F63">
          <w:rPr>
            <w:rStyle w:val="CODEtemp"/>
          </w:rPr>
          <w:t>Utc</w:t>
        </w:r>
      </w:ins>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2707" w:author="Laurence Golding" w:date="2018-09-26T17:53:00Z"/>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ins w:id="2708" w:author="Laurence Golding" w:date="2018-09-26T17:53:00Z">
        <w:r>
          <w:rPr>
            <w:rStyle w:val="CODEtemp"/>
          </w:rPr>
          <w:t>threadFlowLocation.executionTimeUtc</w:t>
        </w:r>
      </w:ins>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ins w:id="2709" w:author="Laurence Golding" w:date="2018-09-26T17:53:00Z">
        <w:r w:rsidR="00BF4F63">
          <w:rPr>
            <w:rStyle w:val="CODEtemp"/>
          </w:rPr>
          <w:t>Utc</w:t>
        </w:r>
      </w:ins>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ins w:id="2710" w:author="Laurence Golding" w:date="2018-10-10T12:28:00Z"/>
          <w:rStyle w:val="CODEtemp"/>
        </w:rPr>
      </w:pPr>
      <w:proofErr w:type="spellStart"/>
      <w:ins w:id="2711" w:author="Laurence Golding" w:date="2018-10-10T12:28:00Z">
        <w:r>
          <w:rPr>
            <w:rStyle w:val="CODEtemp"/>
          </w:rPr>
          <w:lastRenderedPageBreak/>
          <w:t>run.id.instanceId</w:t>
        </w:r>
        <w:proofErr w:type="spellEnd"/>
      </w:ins>
    </w:p>
    <w:p w14:paraId="3553CBEA" w14:textId="6F14E979" w:rsidR="00B62028" w:rsidRDefault="00B62028" w:rsidP="00EA540C">
      <w:pPr>
        <w:pStyle w:val="ListParagraph"/>
        <w:numPr>
          <w:ilvl w:val="0"/>
          <w:numId w:val="23"/>
        </w:numPr>
        <w:rPr>
          <w:ins w:id="2712" w:author="Laurence Golding" w:date="2018-10-10T12:28:00Z"/>
          <w:rStyle w:val="CODEtemp"/>
        </w:rPr>
      </w:pPr>
      <w:proofErr w:type="spellStart"/>
      <w:r w:rsidRPr="00B62028">
        <w:rPr>
          <w:rStyle w:val="CODEtemp"/>
        </w:rPr>
        <w:t>run.</w:t>
      </w:r>
      <w:ins w:id="2713"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ins w:id="2714" w:author="Laurence Golding" w:date="2018-10-10T12:28:00Z">
        <w:r>
          <w:rPr>
            <w:rStyle w:val="CODEtemp"/>
          </w:rPr>
          <w:t>run.aggrega</w:t>
        </w:r>
      </w:ins>
      <w:ins w:id="2715" w:author="Laurence Golding" w:date="2018-10-10T12:29:00Z">
        <w:r>
          <w:rPr>
            <w:rStyle w:val="CODEtemp"/>
          </w:rPr>
          <w:t>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ins>
      <w:proofErr w:type="spellEnd"/>
    </w:p>
    <w:p w14:paraId="4B32E41F" w14:textId="7F0CD8AE" w:rsidR="008B6DA3" w:rsidRDefault="008B6DA3" w:rsidP="00EA540C">
      <w:pPr>
        <w:pStyle w:val="ListParagraph"/>
        <w:numPr>
          <w:ilvl w:val="0"/>
          <w:numId w:val="23"/>
        </w:numPr>
        <w:rPr>
          <w:ins w:id="2716" w:author="Laurence Golding" w:date="2018-10-10T12:29:00Z"/>
          <w:rStyle w:val="CODEtemp"/>
        </w:rPr>
      </w:pPr>
      <w:proofErr w:type="spellStart"/>
      <w:ins w:id="2717" w:author="Laurence Golding" w:date="2018-10-10T12:29:00Z">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ins>
    </w:p>
    <w:p w14:paraId="6AC2A0B4" w14:textId="4C913941" w:rsidR="00B62028" w:rsidRPr="00B62028" w:rsidDel="008B6DA3" w:rsidRDefault="00B62028" w:rsidP="00EA540C">
      <w:pPr>
        <w:pStyle w:val="ListParagraph"/>
        <w:numPr>
          <w:ilvl w:val="0"/>
          <w:numId w:val="23"/>
        </w:numPr>
        <w:rPr>
          <w:del w:id="2718" w:author="Laurence Golding" w:date="2018-10-10T12:29:00Z"/>
          <w:rStyle w:val="CODEtemp"/>
        </w:rPr>
      </w:pPr>
      <w:del w:id="2719"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2720" w:name="_Toc516225020"/>
      <w:r>
        <w:t>Array and dictionary element ordering</w:t>
      </w:r>
      <w:bookmarkEnd w:id="272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2721" w:author="Laurence Golding" w:date="2018-09-26T13:56:00Z">
        <w:r w:rsidRPr="00D44AFA" w:rsidDel="006C3BF6">
          <w:delText xml:space="preserve">the </w:delText>
        </w:r>
      </w:del>
      <w:r w:rsidRPr="00D44AFA">
        <w:t xml:space="preserve">SARIF </w:t>
      </w:r>
      <w:del w:id="2722" w:author="Laurence Golding" w:date="2018-09-26T13:56:00Z">
        <w:r w:rsidRPr="00D44AFA" w:rsidDel="006C3BF6">
          <w:delText xml:space="preserve">format </w:delText>
        </w:r>
      </w:del>
      <w:r w:rsidRPr="00D44AFA">
        <w:t xml:space="preserve">requires a specific ordering. For example, within </w:t>
      </w:r>
      <w:del w:id="2723" w:author="Laurence Golding" w:date="2018-09-26T13:59:00Z">
        <w:r w:rsidRPr="00D44AFA" w:rsidDel="006C3BF6">
          <w:delText xml:space="preserve">the </w:delText>
        </w:r>
      </w:del>
      <w:proofErr w:type="spellStart"/>
      <w:r w:rsidRPr="00D44AFA">
        <w:rPr>
          <w:rStyle w:val="CODEtemp"/>
        </w:rPr>
        <w:t>stack.Frames</w:t>
      </w:r>
      <w:proofErr w:type="spellEnd"/>
      <w:del w:id="2724"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2725" w:author="Laurence Golding" w:date="2018-09-26T13:53:00Z"/>
        </w:rPr>
      </w:pPr>
      <w:r w:rsidRPr="00D44AFA">
        <w:t>For other arrays,</w:t>
      </w:r>
      <w:ins w:id="2726" w:author="Laurence Golding" w:date="2018-09-26T14:00:00Z">
        <w:r w:rsidR="006C3BF6">
          <w:t xml:space="preserve"> for example </w:t>
        </w:r>
        <w:proofErr w:type="spellStart"/>
        <w:r w:rsidR="006C3BF6" w:rsidRPr="006C3BF6">
          <w:rPr>
            <w:rStyle w:val="CODEtemp"/>
          </w:rPr>
          <w:t>properties.tags</w:t>
        </w:r>
        <w:proofErr w:type="spellEnd"/>
        <w:r w:rsidR="006C3BF6">
          <w:t>,</w:t>
        </w:r>
      </w:ins>
      <w:r w:rsidRPr="00D44AFA">
        <w:t xml:space="preserve"> </w:t>
      </w:r>
      <w:del w:id="2727" w:author="Laurence Golding" w:date="2018-09-26T13:56:00Z">
        <w:r w:rsidRPr="00D44AFA" w:rsidDel="006C3BF6">
          <w:delText xml:space="preserve">the </w:delText>
        </w:r>
      </w:del>
      <w:r w:rsidRPr="00D44AFA">
        <w:t xml:space="preserve">SARIF </w:t>
      </w:r>
      <w:del w:id="2728" w:author="Laurence Golding" w:date="2018-09-26T13:56:00Z">
        <w:r w:rsidRPr="00D44AFA" w:rsidDel="006C3BF6">
          <w:delText xml:space="preserve">format </w:delText>
        </w:r>
      </w:del>
      <w:r w:rsidRPr="00D44AFA">
        <w:t xml:space="preserve">does not require a specific ordering. </w:t>
      </w:r>
      <w:del w:id="2729" w:author="Laurence Golding" w:date="2018-09-26T14:00:00Z">
        <w:r w:rsidRPr="00D44AFA" w:rsidDel="006C3BF6">
          <w:delText xml:space="preserve">For example, </w:delText>
        </w:r>
      </w:del>
      <w:del w:id="2730"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2731" w:author="Laurence Golding" w:date="2018-09-26T14:00:00Z">
        <w:r w:rsidRPr="00D44AFA" w:rsidDel="006C3BF6">
          <w:delText xml:space="preserve">SARIF does not require the </w:delText>
        </w:r>
      </w:del>
      <w:del w:id="2732" w:author="Laurence Golding" w:date="2018-09-26T13:55:00Z">
        <w:r w:rsidRPr="00D44AFA" w:rsidDel="004C00FA">
          <w:delText>hash objects</w:delText>
        </w:r>
      </w:del>
      <w:del w:id="2733"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2734" w:author="Laurence Golding" w:date="2018-09-26T13:52:00Z">
        <w:r w:rsidRPr="00D44AFA" w:rsidDel="004C00FA">
          <w:delText>hash objects</w:delText>
        </w:r>
      </w:del>
      <w:ins w:id="2735" w:author="Laurence Golding" w:date="2018-09-26T13:52:00Z">
        <w:r w:rsidR="004C00FA">
          <w:t>tags</w:t>
        </w:r>
      </w:ins>
      <w:r w:rsidRPr="00D44AFA">
        <w:t xml:space="preserve"> </w:t>
      </w:r>
      <w:del w:id="2736"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2737"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2738" w:name="_Ref513042289"/>
      <w:bookmarkStart w:id="2739" w:name="_Toc516225021"/>
      <w:r>
        <w:t>Absolute paths</w:t>
      </w:r>
      <w:bookmarkEnd w:id="2738"/>
      <w:bookmarkEnd w:id="2739"/>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2740" w:name="_Toc516225022"/>
      <w:r>
        <w:t>Compensating for non-deterministic output</w:t>
      </w:r>
      <w:bookmarkEnd w:id="274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2741" w:name="_Toc516225023"/>
      <w:r>
        <w:t>Interaction between determinism and baselining</w:t>
      </w:r>
      <w:bookmarkEnd w:id="2741"/>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2742" w:name="AppendixFixes"/>
      <w:bookmarkStart w:id="2743" w:name="_Toc516225024"/>
      <w:bookmarkEnd w:id="2742"/>
      <w:r>
        <w:lastRenderedPageBreak/>
        <w:t xml:space="preserve">(Informative) </w:t>
      </w:r>
      <w:r w:rsidR="00710FE0">
        <w:t>Guidance on fixes</w:t>
      </w:r>
      <w:bookmarkEnd w:id="2743"/>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2744" w:name="_Toc516225025"/>
      <w:r>
        <w:lastRenderedPageBreak/>
        <w:t>(Informative) Diagnosing results in generated files</w:t>
      </w:r>
      <w:bookmarkEnd w:id="274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rPr>
          <w:ins w:id="2745" w:author="Laurence Golding" w:date="2018-09-27T14:03:00Z"/>
        </w:rPr>
      </w:pPr>
      <w:r>
        <w:t xml:space="preserve">    "GENERATED": </w:t>
      </w:r>
      <w:ins w:id="2746" w:author="Laurence Golding" w:date="2018-09-27T14:03:00Z">
        <w:r w:rsidR="00463E5C">
          <w:t>{</w:t>
        </w:r>
      </w:ins>
    </w:p>
    <w:p w14:paraId="27B81F92" w14:textId="5C78AA61" w:rsidR="00830F21" w:rsidRDefault="00463E5C" w:rsidP="00830F21">
      <w:pPr>
        <w:pStyle w:val="Codesmall"/>
        <w:rPr>
          <w:ins w:id="2747" w:author="Laurence Golding" w:date="2018-09-27T14:03:00Z"/>
        </w:rPr>
      </w:pPr>
      <w:ins w:id="2748" w:author="Laurence Golding" w:date="2018-09-27T14:03:00Z">
        <w:r>
          <w:t xml:space="preserve">      "uri": </w:t>
        </w:r>
      </w:ins>
      <w:r w:rsidR="00830F21">
        <w:t>"file:///dev-1.example.com/code/browser/obj</w:t>
      </w:r>
      <w:ins w:id="2749" w:author="Laurence Golding" w:date="2018-09-27T14:03:00Z">
        <w:r>
          <w:t>/</w:t>
        </w:r>
      </w:ins>
      <w:r w:rsidR="00830F21">
        <w:t>"</w:t>
      </w:r>
    </w:p>
    <w:p w14:paraId="1C2D2B99" w14:textId="1CF8B89A" w:rsidR="00463E5C" w:rsidRDefault="00463E5C" w:rsidP="00830F21">
      <w:pPr>
        <w:pStyle w:val="Codesmall"/>
      </w:pPr>
      <w:ins w:id="2750"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77777777" w:rsidR="00830F21" w:rsidRDefault="00830F21" w:rsidP="00830F21">
      <w:pPr>
        <w:pStyle w:val="Codesmall"/>
      </w:pPr>
      <w:r>
        <w:t xml:space="preserve">              "</w:t>
      </w:r>
      <w:proofErr w:type="spellStart"/>
      <w:r>
        <w:t>uriBaseId</w:t>
      </w:r>
      <w:proofErr w:type="spellEnd"/>
      <w:r>
        <w:t>":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803E864" w:rsidR="00830F21" w:rsidRDefault="00830F21" w:rsidP="00830F21">
      <w:pPr>
        <w:pStyle w:val="Codesmall"/>
      </w:pPr>
      <w:r>
        <w:t xml:space="preserve">  "files": {                                # See §</w:t>
      </w:r>
      <w:r>
        <w:fldChar w:fldCharType="begin"/>
      </w:r>
      <w:r>
        <w:instrText xml:space="preserve"> REF _Ref507667580 \r \h </w:instrText>
      </w:r>
      <w:r>
        <w:fldChar w:fldCharType="separate"/>
      </w:r>
      <w:r w:rsidR="00331070">
        <w:t>3.11.13</w:t>
      </w:r>
      <w:r>
        <w:fldChar w:fldCharType="end"/>
      </w:r>
      <w:r>
        <w:t>.</w:t>
      </w:r>
    </w:p>
    <w:p w14:paraId="227A4EA3" w14:textId="77777777" w:rsidR="00830F21" w:rsidRDefault="00830F21" w:rsidP="00830F21">
      <w:pPr>
        <w:pStyle w:val="Codesmall"/>
      </w:pPr>
      <w:r>
        <w:t xml:space="preserve">    "ui/</w:t>
      </w:r>
      <w:proofErr w:type="spellStart"/>
      <w:r>
        <w:t>window.g.cs</w:t>
      </w:r>
      <w:proofErr w:type="spellEnd"/>
      <w:r>
        <w:t>":                       # Property name matches uri property above.</w:t>
      </w:r>
    </w:p>
    <w:p w14:paraId="4927884C" w14:textId="4D249428" w:rsidR="00830F21" w:rsidRDefault="00830F21" w:rsidP="00830F21">
      <w:pPr>
        <w:pStyle w:val="Codesmall"/>
      </w:pPr>
      <w:r>
        <w:t xml:space="preserve">      {                                     # A file object (§</w:t>
      </w:r>
      <w:r>
        <w:fldChar w:fldCharType="begin"/>
      </w:r>
      <w:r>
        <w:instrText xml:space="preserve"> REF _Ref493403111 \r \h </w:instrText>
      </w:r>
      <w:r>
        <w:fldChar w:fldCharType="separate"/>
      </w:r>
      <w:r w:rsidR="00331070">
        <w:t>3.17</w:t>
      </w:r>
      <w:r>
        <w:fldChar w:fldCharType="end"/>
      </w:r>
      <w:r>
        <w:t>).</w:t>
      </w:r>
    </w:p>
    <w:p w14:paraId="0CA4B796" w14:textId="3F2D359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31070">
        <w:rPr>
          <w:b/>
        </w:rPr>
        <w:t>3.17.8</w:t>
      </w:r>
      <w:r>
        <w:rPr>
          <w:b/>
        </w:rPr>
        <w:fldChar w:fldCharType="end"/>
      </w:r>
      <w:r w:rsidRPr="00EC7E26">
        <w:rPr>
          <w:b/>
        </w:rPr>
        <w:t>.</w:t>
      </w:r>
    </w:p>
    <w:p w14:paraId="26239F27" w14:textId="38A82AD7" w:rsidR="00830F21" w:rsidRPr="00EC7E26" w:rsidRDefault="00830F21" w:rsidP="00830F21">
      <w:pPr>
        <w:pStyle w:val="Codesmall"/>
        <w:rPr>
          <w:b/>
        </w:rPr>
      </w:pPr>
      <w:r w:rsidRPr="00EC7E26">
        <w:rPr>
          <w:b/>
        </w:rPr>
        <w:t xml:space="preserve">          {                                 # A </w:t>
      </w:r>
      <w:proofErr w:type="spellStart"/>
      <w:r w:rsidRPr="00EC7E26">
        <w:rPr>
          <w:b/>
        </w:rPr>
        <w:t>fileContent</w:t>
      </w:r>
      <w:proofErr w:type="spellEnd"/>
      <w:r w:rsidRPr="00EC7E26">
        <w:rPr>
          <w:b/>
        </w:rPr>
        <w:t xml:space="preserve">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31070">
        <w:rPr>
          <w:b/>
        </w:rPr>
        <w:t>3.2</w:t>
      </w:r>
      <w:r w:rsidRPr="00EC7E26">
        <w:rPr>
          <w:b/>
        </w:rPr>
        <w:fldChar w:fldCharType="end"/>
      </w:r>
      <w:r w:rsidRPr="00EC7E26">
        <w:rPr>
          <w:b/>
        </w:rPr>
        <w:t>).</w:t>
      </w:r>
    </w:p>
    <w:p w14:paraId="3F9D74B5" w14:textId="2224737B"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3107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8F67B71" w:rsidR="00830F21" w:rsidRDefault="00830F21" w:rsidP="00830F21">
      <w:r>
        <w:t xml:space="preserve">In EXAMPLE 2 above, if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w:t>
      </w:r>
      <w:proofErr w:type="spellStart"/>
      <w:r w:rsidRPr="00840A34">
        <w:rPr>
          <w:rStyle w:val="CODEtemp"/>
        </w:rPr>
        <w:t>GENERATED#ui</w:t>
      </w:r>
      <w:proofErr w:type="spellEnd"/>
      <w:r w:rsidRPr="00840A34">
        <w:rPr>
          <w:rStyle w:val="CODEtemp"/>
        </w:rPr>
        <w:t>/</w:t>
      </w:r>
      <w:proofErr w:type="spellStart"/>
      <w:r w:rsidRPr="00840A34">
        <w:rPr>
          <w:rStyle w:val="CODEtemp"/>
        </w:rPr>
        <w:t>window.g.cs</w:t>
      </w:r>
      <w:proofErr w:type="spellEnd"/>
      <w:r w:rsidRPr="00840A34">
        <w:rPr>
          <w:rStyle w:val="CODEtemp"/>
        </w:rPr>
        <w:t>"</w:t>
      </w:r>
      <w:r>
        <w:t>), as described in §</w:t>
      </w:r>
      <w:r>
        <w:fldChar w:fldCharType="begin"/>
      </w:r>
      <w:r>
        <w:instrText xml:space="preserve"> REF _Ref508985072 \r \h </w:instrText>
      </w:r>
      <w:r>
        <w:fldChar w:fldCharType="separate"/>
      </w:r>
      <w:r w:rsidR="0033107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ins w:id="2751" w:author="Laurence Golding" w:date="2018-09-27T14:03:00Z"/>
          <w:b/>
        </w:rPr>
      </w:pPr>
      <w:r w:rsidRPr="00133984">
        <w:rPr>
          <w:b/>
        </w:rPr>
        <w:t xml:space="preserve">    "GENERATED-1": </w:t>
      </w:r>
      <w:ins w:id="2752" w:author="Laurence Golding" w:date="2018-09-27T14:03:00Z">
        <w:r w:rsidR="006F32E0">
          <w:rPr>
            <w:b/>
          </w:rPr>
          <w:t>{</w:t>
        </w:r>
      </w:ins>
    </w:p>
    <w:p w14:paraId="2D66E775" w14:textId="77777777" w:rsidR="006F32E0" w:rsidRDefault="006F32E0" w:rsidP="00830F21">
      <w:pPr>
        <w:pStyle w:val="Codesmall"/>
        <w:rPr>
          <w:ins w:id="2753" w:author="Laurence Golding" w:date="2018-09-27T14:03:00Z"/>
          <w:b/>
        </w:rPr>
      </w:pPr>
      <w:ins w:id="2754" w:author="Laurence Golding" w:date="2018-09-27T14:03:00Z">
        <w:r>
          <w:rPr>
            <w:b/>
          </w:rPr>
          <w:t xml:space="preserve">      "uri": </w:t>
        </w:r>
      </w:ins>
      <w:r w:rsidR="00830F21" w:rsidRPr="00133984">
        <w:rPr>
          <w:rStyle w:val="Hyperlink"/>
          <w:b/>
        </w:rPr>
        <w:t>"</w:t>
      </w:r>
      <w:r w:rsidR="00830F21" w:rsidRPr="00133984">
        <w:rPr>
          <w:b/>
        </w:rPr>
        <w:t>file:///dev-1.example.com/code/browser/obj</w:t>
      </w:r>
      <w:ins w:id="2755"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2756"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2757" w:author="Laurence Golding" w:date="2018-09-27T14:04:00Z"/>
          <w:b/>
        </w:rPr>
      </w:pPr>
      <w:r w:rsidRPr="00133984">
        <w:rPr>
          <w:b/>
        </w:rPr>
        <w:t xml:space="preserve">    "GENERATED-2": </w:t>
      </w:r>
      <w:ins w:id="2758" w:author="Laurence Golding" w:date="2018-09-27T14:03:00Z">
        <w:r w:rsidR="006F32E0">
          <w:rPr>
            <w:b/>
          </w:rPr>
          <w:t>{</w:t>
        </w:r>
      </w:ins>
    </w:p>
    <w:p w14:paraId="21317D01" w14:textId="48A67664" w:rsidR="00830F21" w:rsidRDefault="006F32E0" w:rsidP="00830F21">
      <w:pPr>
        <w:pStyle w:val="Codesmall"/>
        <w:rPr>
          <w:ins w:id="2759" w:author="Laurence Golding" w:date="2018-09-27T14:04:00Z"/>
          <w:b/>
        </w:rPr>
      </w:pPr>
      <w:ins w:id="2760" w:author="Laurence Golding" w:date="2018-09-27T14:04:00Z">
        <w:r>
          <w:rPr>
            <w:b/>
          </w:rPr>
          <w:t xml:space="preserve">      "uri": </w:t>
        </w:r>
      </w:ins>
      <w:r w:rsidR="00830F21" w:rsidRPr="00133984">
        <w:rPr>
          <w:b/>
        </w:rPr>
        <w:t>"file:///dev-1.example.com/code/browser/obj</w:t>
      </w:r>
      <w:ins w:id="2761"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2762"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t>
      </w:r>
      <w:proofErr w:type="spellStart"/>
      <w:r w:rsidRPr="00840A34">
        <w:rPr>
          <w:b/>
        </w:rPr>
        <w:t>window.g.cs</w:t>
      </w:r>
      <w:proofErr w:type="spellEnd"/>
      <w:r w:rsidRPr="00840A34">
        <w:rPr>
          <w:b/>
        </w:rPr>
        <w:t>":</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t>
      </w:r>
      <w:proofErr w:type="spellStart"/>
      <w:r w:rsidRPr="00840A34">
        <w:rPr>
          <w:b/>
        </w:rPr>
        <w:t>window.g.cs</w:t>
      </w:r>
      <w:proofErr w:type="spellEnd"/>
      <w:r w:rsidRPr="00840A34">
        <w:rPr>
          <w:b/>
        </w:rPr>
        <w:t>":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2763" w:name="AppendixExamples"/>
      <w:bookmarkStart w:id="2764" w:name="_Toc516225026"/>
      <w:bookmarkEnd w:id="2763"/>
      <w:r>
        <w:lastRenderedPageBreak/>
        <w:t xml:space="preserve">(Informative) </w:t>
      </w:r>
      <w:r w:rsidR="00710FE0">
        <w:t>Examples</w:t>
      </w:r>
      <w:bookmarkEnd w:id="276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2765" w:name="_Toc516225027"/>
      <w:r>
        <w:t xml:space="preserve">Minimal valid SARIF </w:t>
      </w:r>
      <w:r w:rsidR="00EA1C84">
        <w:t>log file</w:t>
      </w:r>
      <w:bookmarkEnd w:id="276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2766" w:name="_Toc516225028"/>
      <w:r w:rsidRPr="00745595">
        <w:t xml:space="preserve">Minimal recommended SARIF </w:t>
      </w:r>
      <w:r w:rsidR="00EA1C84">
        <w:t xml:space="preserve">log </w:t>
      </w:r>
      <w:r w:rsidRPr="00745595">
        <w:t>file with source information</w:t>
      </w:r>
      <w:bookmarkEnd w:id="276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F2E4AD"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B51E1F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745595">
        <w:rPr>
          <w:rStyle w:val="CODEtemp"/>
        </w:rPr>
        <w:t>result</w:t>
      </w:r>
      <w:r>
        <w:t xml:space="preserve"> object can be shown.</w:t>
      </w:r>
    </w:p>
    <w:p w14:paraId="0A703AC0" w14:textId="3FDDF71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1E13AB3" w14:textId="067F8739"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available, that property is optional (it “</w:t>
      </w:r>
      <w:r w:rsidRPr="00745595">
        <w:rPr>
          <w:b/>
        </w:rPr>
        <w:t>MAY</w:t>
      </w:r>
      <w:r>
        <w:t>” be present).</w:t>
      </w:r>
    </w:p>
    <w:p w14:paraId="3D9A1852" w14:textId="1427321A" w:rsidR="00745595" w:rsidRDefault="00745595" w:rsidP="00745595">
      <w:r>
        <w:t xml:space="preserve">This example also includes a </w:t>
      </w:r>
      <w:proofErr w:type="spellStart"/>
      <w:r w:rsidRPr="00745595">
        <w:rPr>
          <w:rStyle w:val="CODEtemp"/>
        </w:rPr>
        <w:t>run.rules</w:t>
      </w:r>
      <w:proofErr w:type="spellEnd"/>
      <w:r>
        <w:t xml:space="preserve"> property (§</w:t>
      </w:r>
      <w:r>
        <w:fldChar w:fldCharType="begin"/>
      </w:r>
      <w:r>
        <w:instrText xml:space="preserve"> REF _Ref493404878 \w \h </w:instrText>
      </w:r>
      <w:r>
        <w:fldChar w:fldCharType="separate"/>
      </w:r>
      <w:r w:rsidR="0033107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w:t>
      </w:r>
      <w:proofErr w:type="spellStart"/>
      <w:r>
        <w:t>src</w:t>
      </w:r>
      <w:proofErr w:type="spellEnd"/>
      <w:r>
        <w:t>/collections/list.cpp":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w:t>
      </w:r>
      <w:proofErr w:type="spellStart"/>
      <w:r>
        <w:t>ruleId</w:t>
      </w:r>
      <w:proofErr w:type="spellEnd"/>
      <w:r>
        <w:t>":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proofErr w:type="spellStart"/>
      <w:r w:rsidR="00EB5632">
        <w:t>physicalLocation</w:t>
      </w:r>
      <w:proofErr w:type="spellEnd"/>
      <w:r>
        <w:t>": {</w:t>
      </w:r>
    </w:p>
    <w:p w14:paraId="1A868FAF" w14:textId="097D42E2" w:rsidR="006570BF" w:rsidRDefault="006570BF" w:rsidP="00105CCB">
      <w:pPr>
        <w:pStyle w:val="Codesmall"/>
      </w:pPr>
      <w:r>
        <w:t xml:space="preserve">                "uri": "file://</w:t>
      </w:r>
      <w:r w:rsidR="0064455F">
        <w:t>build.example.com</w:t>
      </w:r>
      <w:r>
        <w:t>/work/</w:t>
      </w:r>
      <w:proofErr w:type="spellStart"/>
      <w:r>
        <w:t>src</w:t>
      </w:r>
      <w:proofErr w:type="spellEnd"/>
      <w:r>
        <w:t>/collections/list.cpp",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w:t>
      </w:r>
      <w:proofErr w:type="spellStart"/>
      <w:r>
        <w:t>fullDescription</w:t>
      </w:r>
      <w:proofErr w:type="spellEnd"/>
      <w:r>
        <w:t xml:space="preserve">":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2767" w:name="_Toc516225029"/>
      <w:r w:rsidRPr="001D7651">
        <w:t xml:space="preserve">Minimal recommended SARIF </w:t>
      </w:r>
      <w:r w:rsidR="00EA1C84">
        <w:t xml:space="preserve">log </w:t>
      </w:r>
      <w:r w:rsidRPr="001D7651">
        <w:t>file without source information</w:t>
      </w:r>
      <w:bookmarkEnd w:id="2767"/>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w:t>
      </w:r>
      <w:proofErr w:type="spellStart"/>
      <w:r>
        <w:t>logicalLocations</w:t>
      </w:r>
      <w:proofErr w:type="spellEnd"/>
      <w:r>
        <w:t>":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w:t>
      </w:r>
      <w:proofErr w:type="spellStart"/>
      <w:r>
        <w:t>Example.Worker</w:t>
      </w:r>
      <w:proofErr w:type="spellEnd"/>
      <w:r>
        <w:t>":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w:t>
      </w:r>
      <w:proofErr w:type="spellStart"/>
      <w:r>
        <w:t>parentKey</w:t>
      </w:r>
      <w:proofErr w:type="spellEnd"/>
      <w:r>
        <w:t>":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spellStart"/>
      <w:r>
        <w:t>Example.Worker.DoWork</w:t>
      </w:r>
      <w:proofErr w:type="spellEnd"/>
      <w:r>
        <w:t>": {</w:t>
      </w:r>
    </w:p>
    <w:p w14:paraId="08445146" w14:textId="77777777" w:rsidR="001D7651" w:rsidRDefault="001D7651" w:rsidP="00D71A1D">
      <w:pPr>
        <w:pStyle w:val="Codesmall"/>
      </w:pPr>
      <w:r>
        <w:lastRenderedPageBreak/>
        <w:t xml:space="preserve">          "name": "</w:t>
      </w:r>
      <w:proofErr w:type="spellStart"/>
      <w:r>
        <w:t>DoWork</w:t>
      </w:r>
      <w:proofErr w:type="spellEnd"/>
      <w:r>
        <w:t>",</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w:t>
      </w:r>
      <w:proofErr w:type="spellStart"/>
      <w:r>
        <w:t>parentKey</w:t>
      </w:r>
      <w:proofErr w:type="spellEnd"/>
      <w:r>
        <w:t>": "</w:t>
      </w:r>
      <w:proofErr w:type="spellStart"/>
      <w:r>
        <w:t>Example.Worker</w:t>
      </w:r>
      <w:proofErr w:type="spellEnd"/>
      <w:r>
        <w:t>"</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2768" w:name="_Toc516225030"/>
      <w:r w:rsidRPr="001D7651">
        <w:t xml:space="preserve">SARIF </w:t>
      </w:r>
      <w:r w:rsidR="00D71A1D">
        <w:t xml:space="preserve">resource </w:t>
      </w:r>
      <w:r w:rsidRPr="001D7651">
        <w:t xml:space="preserve">file </w:t>
      </w:r>
      <w:r w:rsidR="00D71A1D">
        <w:t>with</w:t>
      </w:r>
      <w:r w:rsidRPr="001D7651">
        <w:t xml:space="preserve"> rule metadata</w:t>
      </w:r>
      <w:bookmarkEnd w:id="2768"/>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2769" w:name="_Toc516225031"/>
      <w:r>
        <w:t>Comprehensive SARIF file</w:t>
      </w:r>
      <w:bookmarkEnd w:id="276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2770" w:author="Laurence Golding" w:date="2018-10-10T12:30:00Z"/>
        </w:rPr>
      </w:pPr>
      <w:r>
        <w:t xml:space="preserve">      </w:t>
      </w:r>
      <w:ins w:id="2771" w:author="Laurence Golding" w:date="2018-10-10T12:30:00Z">
        <w:r w:rsidR="008B6DA3">
          <w:t>"id": {</w:t>
        </w:r>
      </w:ins>
    </w:p>
    <w:p w14:paraId="3C03F964" w14:textId="1C2E8884" w:rsidR="006043FF" w:rsidRDefault="008B6DA3" w:rsidP="00EA1C84">
      <w:pPr>
        <w:pStyle w:val="Codesmall"/>
      </w:pPr>
      <w:ins w:id="2772" w:author="Laurence Golding" w:date="2018-10-10T12:30:00Z">
        <w:r>
          <w:t xml:space="preserve">        </w:t>
        </w:r>
      </w:ins>
      <w:r w:rsidR="006043FF">
        <w:t>"</w:t>
      </w:r>
      <w:proofErr w:type="spellStart"/>
      <w:r w:rsidR="006043FF">
        <w:t>i</w:t>
      </w:r>
      <w:r w:rsidR="00435405">
        <w:t>nstanceGui</w:t>
      </w:r>
      <w:r w:rsidR="006043FF">
        <w:t>d</w:t>
      </w:r>
      <w:proofErr w:type="spellEnd"/>
      <w:r w:rsidR="006043FF">
        <w:t>": "BC650830-A9FE-44CB-8818-AD6C387279A0",</w:t>
      </w:r>
    </w:p>
    <w:p w14:paraId="2408E77A" w14:textId="77777777" w:rsidR="008B6DA3" w:rsidRDefault="008B6DA3" w:rsidP="00EA1C84">
      <w:pPr>
        <w:pStyle w:val="Codesmall"/>
        <w:rPr>
          <w:ins w:id="2773" w:author="Laurence Golding" w:date="2018-10-10T12:31:00Z"/>
        </w:rPr>
      </w:pPr>
      <w:ins w:id="2774" w:author="Laurence Golding" w:date="2018-10-10T12:30:00Z">
        <w:r>
          <w:t xml:space="preserve">  </w:t>
        </w:r>
      </w:ins>
      <w:r w:rsidR="006043FF">
        <w:t xml:space="preserve">      "</w:t>
      </w:r>
      <w:proofErr w:type="spellStart"/>
      <w:del w:id="2775" w:author="Laurence Golding" w:date="2018-10-10T12:30:00Z">
        <w:r w:rsidR="00435405" w:rsidDel="008B6DA3">
          <w:delText>logical</w:delText>
        </w:r>
        <w:r w:rsidR="006043FF" w:rsidDel="008B6DA3">
          <w:delText>Id</w:delText>
        </w:r>
      </w:del>
      <w:ins w:id="2776" w:author="Laurence Golding" w:date="2018-10-10T12:30:00Z">
        <w:r>
          <w:t>instanceId</w:t>
        </w:r>
      </w:ins>
      <w:proofErr w:type="spellEnd"/>
      <w:r w:rsidR="006043FF">
        <w:t>": "Nightly code scan</w:t>
      </w:r>
      <w:ins w:id="2777" w:author="Laurence Golding" w:date="2018-10-10T12:31:00Z">
        <w:r>
          <w:t>/2018-10-08</w:t>
        </w:r>
      </w:ins>
      <w:r w:rsidR="006043FF">
        <w:t>"</w:t>
      </w:r>
    </w:p>
    <w:p w14:paraId="7F8335A9" w14:textId="460584D4" w:rsidR="006043FF" w:rsidRDefault="008B6DA3" w:rsidP="00EA1C84">
      <w:pPr>
        <w:pStyle w:val="Codesmall"/>
      </w:pPr>
      <w:ins w:id="2778" w:author="Laurence Golding" w:date="2018-10-10T12:31:00Z">
        <w:r>
          <w:t xml:space="preserve">      }</w:t>
        </w:r>
      </w:ins>
      <w:r w:rsidR="006043FF">
        <w:t>,</w:t>
      </w:r>
    </w:p>
    <w:p w14:paraId="67AE8768" w14:textId="5CC59EEB" w:rsidR="006043FF" w:rsidRDefault="006043FF" w:rsidP="00EA1C84">
      <w:pPr>
        <w:pStyle w:val="Codesmall"/>
        <w:rPr>
          <w:ins w:id="2779" w:author="Laurence Golding" w:date="2018-10-10T12:31:00Z"/>
        </w:rPr>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rPr>
          <w:ins w:id="2780" w:author="Laurence Golding" w:date="2018-10-10T12:32:00Z"/>
        </w:rPr>
      </w:pPr>
      <w:ins w:id="2781" w:author="Laurence Golding" w:date="2018-10-10T12:31:00Z">
        <w:r>
          <w:t xml:space="preserve">      "</w:t>
        </w:r>
        <w:proofErr w:type="spellStart"/>
        <w:r>
          <w:t>aggregateIds</w:t>
        </w:r>
        <w:proofErr w:type="spellEnd"/>
        <w:r>
          <w:t>": [</w:t>
        </w:r>
      </w:ins>
    </w:p>
    <w:p w14:paraId="3B460364" w14:textId="7421446A" w:rsidR="008B6DA3" w:rsidRDefault="008B6DA3" w:rsidP="00EA1C84">
      <w:pPr>
        <w:pStyle w:val="Codesmall"/>
      </w:pPr>
      <w:ins w:id="2782" w:author="Laurence Golding" w:date="2018-10-10T12:32:00Z">
        <w:r>
          <w:t xml:space="preserve">        {</w:t>
        </w:r>
      </w:ins>
    </w:p>
    <w:p w14:paraId="469723AF" w14:textId="076D1B24" w:rsidR="008B6DA3" w:rsidRDefault="006043FF" w:rsidP="00EA1C84">
      <w:pPr>
        <w:pStyle w:val="Codesmall"/>
        <w:rPr>
          <w:ins w:id="2783" w:author="Laurence Golding" w:date="2018-10-10T12:32:00Z"/>
        </w:rPr>
      </w:pPr>
      <w:r>
        <w:t xml:space="preserve">      </w:t>
      </w:r>
      <w:ins w:id="2784" w:author="Laurence Golding" w:date="2018-10-10T12:31:00Z">
        <w:r w:rsidR="008B6DA3">
          <w:t xml:space="preserve">  </w:t>
        </w:r>
      </w:ins>
      <w:ins w:id="2785" w:author="Laurence Golding" w:date="2018-10-10T12:32:00Z">
        <w:r w:rsidR="008B6DA3">
          <w:t xml:space="preserve">  </w:t>
        </w:r>
      </w:ins>
      <w:r>
        <w:t>"</w:t>
      </w:r>
      <w:proofErr w:type="spellStart"/>
      <w:del w:id="2786" w:author="Laurence Golding" w:date="2018-10-10T12:31:00Z">
        <w:r w:rsidDel="008B6DA3">
          <w:delText>automation</w:delText>
        </w:r>
        <w:r w:rsidR="00435405" w:rsidDel="008B6DA3">
          <w:delText>Logical</w:delText>
        </w:r>
        <w:r w:rsidDel="008B6DA3">
          <w:delText>Id</w:delText>
        </w:r>
      </w:del>
      <w:ins w:id="2787" w:author="Laurence Golding" w:date="2018-10-10T12:31:00Z">
        <w:r w:rsidR="008B6DA3">
          <w:t>instanceId</w:t>
        </w:r>
      </w:ins>
      <w:proofErr w:type="spellEnd"/>
      <w:r>
        <w:t>": "Build</w:t>
      </w:r>
      <w:del w:id="2788" w:author="Laurence Golding" w:date="2018-10-10T12:33:00Z">
        <w:r w:rsidDel="008B6DA3">
          <w:delText>-</w:delText>
        </w:r>
      </w:del>
      <w:ins w:id="2789" w:author="Laurence Golding" w:date="2018-10-10T12:33:00Z">
        <w:r w:rsidR="008B6DA3">
          <w:t>/</w:t>
        </w:r>
      </w:ins>
      <w:r>
        <w:t>14.0.1.2</w:t>
      </w:r>
      <w:del w:id="2790" w:author="Laurence Golding" w:date="2018-10-10T12:33:00Z">
        <w:r w:rsidDel="008B6DA3">
          <w:delText>-</w:delText>
        </w:r>
      </w:del>
      <w:ins w:id="2791" w:author="Laurence Golding" w:date="2018-10-10T12:33:00Z">
        <w:r w:rsidR="008B6DA3">
          <w:t>/</w:t>
        </w:r>
      </w:ins>
      <w:r>
        <w:t>Release</w:t>
      </w:r>
      <w:del w:id="2792" w:author="Laurence Golding" w:date="2018-10-10T12:33:00Z">
        <w:r w:rsidDel="008B6DA3">
          <w:delText>-</w:delText>
        </w:r>
      </w:del>
      <w:ins w:id="2793" w:author="Laurence Golding" w:date="2018-10-10T12:33:00Z">
        <w:r w:rsidR="008B6DA3">
          <w:t>/</w:t>
        </w:r>
      </w:ins>
      <w:r>
        <w:t>20160716-13:22:18"</w:t>
      </w:r>
      <w:ins w:id="2794" w:author="Laurence Golding" w:date="2018-10-10T12:32:00Z">
        <w:r w:rsidR="008B6DA3">
          <w:t>,</w:t>
        </w:r>
      </w:ins>
    </w:p>
    <w:p w14:paraId="24FD1FCA" w14:textId="3B298B2C" w:rsidR="008B6DA3" w:rsidRDefault="008B6DA3" w:rsidP="00EA1C84">
      <w:pPr>
        <w:pStyle w:val="Codesmall"/>
        <w:rPr>
          <w:ins w:id="2795" w:author="Laurence Golding" w:date="2018-10-10T12:31:00Z"/>
        </w:rPr>
      </w:pPr>
      <w:ins w:id="2796" w:author="Laurence Golding" w:date="2018-10-10T12:32:00Z">
        <w:r>
          <w:t xml:space="preserve">          "</w:t>
        </w:r>
        <w:proofErr w:type="spellStart"/>
        <w:r>
          <w:t>correlationGuid</w:t>
        </w:r>
        <w:proofErr w:type="spellEnd"/>
        <w:r>
          <w:t>": "</w:t>
        </w:r>
      </w:ins>
      <w:ins w:id="2797"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2798" w:author="Laurence Golding" w:date="2018-10-10T12:32:00Z">
        <w:r>
          <w:t>"</w:t>
        </w:r>
      </w:ins>
    </w:p>
    <w:p w14:paraId="71F91070" w14:textId="0FC73E8E" w:rsidR="008B6DA3" w:rsidRDefault="008B6DA3" w:rsidP="00EA1C84">
      <w:pPr>
        <w:pStyle w:val="Codesmall"/>
        <w:rPr>
          <w:ins w:id="2799" w:author="Laurence Golding" w:date="2018-10-10T12:32:00Z"/>
        </w:rPr>
      </w:pPr>
      <w:ins w:id="2800" w:author="Laurence Golding" w:date="2018-10-10T12:31:00Z">
        <w:r>
          <w:t xml:space="preserve">      </w:t>
        </w:r>
      </w:ins>
      <w:ins w:id="2801" w:author="Laurence Golding" w:date="2018-10-10T12:32:00Z">
        <w:r>
          <w:t xml:space="preserve">  }</w:t>
        </w:r>
      </w:ins>
    </w:p>
    <w:p w14:paraId="2D8D9A17" w14:textId="06193307" w:rsidR="006043FF" w:rsidRDefault="008B6DA3" w:rsidP="00EA1C84">
      <w:pPr>
        <w:pStyle w:val="Codesmall"/>
      </w:pPr>
      <w:ins w:id="2802" w:author="Laurence Golding" w:date="2018-10-10T12:32:00Z">
        <w:r>
          <w:t xml:space="preserve">      ]</w:t>
        </w:r>
      </w:ins>
      <w:r w:rsidR="006043FF">
        <w:t>,</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rPr>
          <w:ins w:id="2803" w:author="Laurence Golding" w:date="2018-09-27T14:04:00Z"/>
        </w:rPr>
      </w:pPr>
      <w:r>
        <w:t xml:space="preserve">      "</w:t>
      </w:r>
      <w:proofErr w:type="spellStart"/>
      <w:r>
        <w:t>originalUriBaseIds</w:t>
      </w:r>
      <w:proofErr w:type="spellEnd"/>
      <w:r>
        <w:t>": {</w:t>
      </w:r>
    </w:p>
    <w:p w14:paraId="1EF2CFB3" w14:textId="0438C977" w:rsidR="00591E00" w:rsidRDefault="00591E00" w:rsidP="00EA1C84">
      <w:pPr>
        <w:pStyle w:val="Codesmall"/>
        <w:rPr>
          <w:ins w:id="2804" w:author="Laurence Golding" w:date="2018-09-27T14:04:00Z"/>
        </w:rPr>
      </w:pPr>
      <w:ins w:id="2805" w:author="Laurence Golding" w:date="2018-09-27T14:04:00Z">
        <w:r>
          <w:t xml:space="preserve">        "PROJECTROOT": {</w:t>
        </w:r>
      </w:ins>
    </w:p>
    <w:p w14:paraId="119584A5" w14:textId="1A5ED139" w:rsidR="00591E00" w:rsidRDefault="00591E00" w:rsidP="00EA1C84">
      <w:pPr>
        <w:pStyle w:val="Codesmall"/>
        <w:rPr>
          <w:ins w:id="2806" w:author="Laurence Golding" w:date="2018-09-27T14:04:00Z"/>
        </w:rPr>
      </w:pPr>
      <w:ins w:id="2807" w:author="Laurence Golding" w:date="2018-09-27T14:04:00Z">
        <w:r>
          <w:t xml:space="preserve">          "uri"</w:t>
        </w:r>
      </w:ins>
      <w:ins w:id="2808" w:author="Laurence Golding" w:date="2018-09-27T14:05:00Z">
        <w:r>
          <w:t>: "file://build.example.com/work/"</w:t>
        </w:r>
      </w:ins>
    </w:p>
    <w:p w14:paraId="79EAF3AE" w14:textId="16B04AF8" w:rsidR="00591E00" w:rsidRDefault="00591E00" w:rsidP="00EA1C84">
      <w:pPr>
        <w:pStyle w:val="Codesmall"/>
      </w:pPr>
      <w:ins w:id="2809" w:author="Laurence Golding" w:date="2018-09-27T14:04:00Z">
        <w:r>
          <w:t xml:space="preserve">        },</w:t>
        </w:r>
      </w:ins>
    </w:p>
    <w:p w14:paraId="6BF62D6C" w14:textId="77777777" w:rsidR="00591E00" w:rsidRDefault="00B84736" w:rsidP="00EA1C84">
      <w:pPr>
        <w:pStyle w:val="Codesmall"/>
        <w:rPr>
          <w:ins w:id="2810" w:author="Laurence Golding" w:date="2018-09-27T14:05:00Z"/>
        </w:rPr>
      </w:pPr>
      <w:r>
        <w:t xml:space="preserve">        "SRCROOT": </w:t>
      </w:r>
      <w:ins w:id="2811" w:author="Laurence Golding" w:date="2018-09-27T14:05:00Z">
        <w:r w:rsidR="00591E00">
          <w:t>{</w:t>
        </w:r>
      </w:ins>
    </w:p>
    <w:p w14:paraId="01320E2C" w14:textId="1F3433C0" w:rsidR="00B84736" w:rsidRDefault="00591E00" w:rsidP="00EA1C84">
      <w:pPr>
        <w:pStyle w:val="Codesmall"/>
        <w:rPr>
          <w:ins w:id="2812" w:author="Laurence Golding" w:date="2018-09-27T14:05:00Z"/>
        </w:rPr>
      </w:pPr>
      <w:ins w:id="2813" w:author="Laurence Golding" w:date="2018-09-27T14:05:00Z">
        <w:r>
          <w:t xml:space="preserve">          "uri": </w:t>
        </w:r>
      </w:ins>
      <w:r w:rsidR="00B84736">
        <w:t>"</w:t>
      </w:r>
      <w:ins w:id="2814" w:author="Laurence Golding" w:date="2018-09-27T14:05:00Z">
        <w:r w:rsidDel="00591E00">
          <w:t xml:space="preserve"> </w:t>
        </w:r>
      </w:ins>
      <w:del w:id="2815" w:author="Laurence Golding" w:date="2018-09-27T14:05:00Z">
        <w:r w:rsidR="00B84736" w:rsidDel="00591E00">
          <w:delText>file://build.example.com/work/</w:delText>
        </w:r>
      </w:del>
      <w:proofErr w:type="spellStart"/>
      <w:r w:rsidR="00B84736">
        <w:t>src</w:t>
      </w:r>
      <w:proofErr w:type="spellEnd"/>
      <w:r w:rsidR="005F350D">
        <w:t>/</w:t>
      </w:r>
      <w:r w:rsidR="00B84736">
        <w:t>",</w:t>
      </w:r>
    </w:p>
    <w:p w14:paraId="30B2126F" w14:textId="70021F80" w:rsidR="00591E00" w:rsidRDefault="00591E00" w:rsidP="00EA1C84">
      <w:pPr>
        <w:pStyle w:val="Codesmall"/>
        <w:rPr>
          <w:ins w:id="2816" w:author="Laurence Golding" w:date="2018-09-27T14:05:00Z"/>
        </w:rPr>
      </w:pPr>
      <w:ins w:id="2817" w:author="Laurence Golding" w:date="2018-09-27T14:05:00Z">
        <w:r>
          <w:t xml:space="preserve">          "</w:t>
        </w:r>
        <w:proofErr w:type="spellStart"/>
        <w:r>
          <w:t>uriBaseId</w:t>
        </w:r>
        <w:proofErr w:type="spellEnd"/>
        <w:r>
          <w:t>": "PROJECTROOT"</w:t>
        </w:r>
      </w:ins>
    </w:p>
    <w:p w14:paraId="1C7F53E2" w14:textId="55077F75" w:rsidR="00591E00" w:rsidRDefault="00591E00" w:rsidP="00EA1C84">
      <w:pPr>
        <w:pStyle w:val="Codesmall"/>
      </w:pPr>
      <w:ins w:id="2818" w:author="Laurence Golding" w:date="2018-09-27T14:05:00Z">
        <w:r>
          <w:t xml:space="preserve">        },</w:t>
        </w:r>
      </w:ins>
    </w:p>
    <w:p w14:paraId="7BC3632F" w14:textId="77777777" w:rsidR="00591E00" w:rsidRDefault="00B84736" w:rsidP="00EA1C84">
      <w:pPr>
        <w:pStyle w:val="Codesmall"/>
        <w:rPr>
          <w:ins w:id="2819" w:author="Laurence Golding" w:date="2018-09-27T14:05:00Z"/>
        </w:rPr>
      </w:pPr>
      <w:r>
        <w:t xml:space="preserve">        "BINROOT": </w:t>
      </w:r>
      <w:ins w:id="2820" w:author="Laurence Golding" w:date="2018-09-27T14:05:00Z">
        <w:r w:rsidR="00591E00">
          <w:t>{</w:t>
        </w:r>
      </w:ins>
    </w:p>
    <w:p w14:paraId="53830E76" w14:textId="6BE807BD" w:rsidR="00B84736" w:rsidRDefault="00591E00" w:rsidP="00EA1C84">
      <w:pPr>
        <w:pStyle w:val="Codesmall"/>
        <w:rPr>
          <w:ins w:id="2821" w:author="Laurence Golding" w:date="2018-09-27T14:06:00Z"/>
        </w:rPr>
      </w:pPr>
      <w:ins w:id="2822" w:author="Laurence Golding" w:date="2018-09-27T14:05:00Z">
        <w:r>
          <w:t xml:space="preserve">          "</w:t>
        </w:r>
      </w:ins>
      <w:ins w:id="2823" w:author="Laurence Golding" w:date="2018-09-27T14:06:00Z">
        <w:r>
          <w:t xml:space="preserve">uri": </w:t>
        </w:r>
      </w:ins>
      <w:r w:rsidR="00B84736">
        <w:t>"</w:t>
      </w:r>
      <w:ins w:id="2824" w:author="Laurence Golding" w:date="2018-09-27T14:06:00Z">
        <w:r w:rsidDel="00591E00">
          <w:t xml:space="preserve"> </w:t>
        </w:r>
      </w:ins>
      <w:del w:id="2825" w:author="Laurence Golding" w:date="2018-09-27T14:06:00Z">
        <w:r w:rsidR="00B84736" w:rsidDel="00591E00">
          <w:delText>file://build.example.com/work/</w:delText>
        </w:r>
      </w:del>
      <w:r w:rsidR="00B84736">
        <w:t>bin</w:t>
      </w:r>
      <w:r w:rsidR="005F350D">
        <w:t>/</w:t>
      </w:r>
      <w:r w:rsidR="00B84736">
        <w:t>"</w:t>
      </w:r>
      <w:ins w:id="2826" w:author="Laurence Golding" w:date="2018-09-27T14:06:00Z">
        <w:r>
          <w:t>,</w:t>
        </w:r>
      </w:ins>
    </w:p>
    <w:p w14:paraId="3F7DBB9F" w14:textId="5BA4D6CC" w:rsidR="00591E00" w:rsidRDefault="00591E00" w:rsidP="00EA1C84">
      <w:pPr>
        <w:pStyle w:val="Codesmall"/>
        <w:rPr>
          <w:ins w:id="2827" w:author="Laurence Golding" w:date="2018-09-27T14:06:00Z"/>
        </w:rPr>
      </w:pPr>
      <w:ins w:id="2828" w:author="Laurence Golding" w:date="2018-09-27T14:06:00Z">
        <w:r>
          <w:t xml:space="preserve">          "</w:t>
        </w:r>
        <w:proofErr w:type="spellStart"/>
        <w:r>
          <w:t>uriBaseId</w:t>
        </w:r>
        <w:proofErr w:type="spellEnd"/>
        <w:r>
          <w:t>": "BINROOT"</w:t>
        </w:r>
      </w:ins>
    </w:p>
    <w:p w14:paraId="5DD142C0" w14:textId="6D56C9E4" w:rsidR="00591E00" w:rsidRDefault="00591E00" w:rsidP="00EA1C84">
      <w:pPr>
        <w:pStyle w:val="Codesmall"/>
      </w:pPr>
      <w:ins w:id="2829"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3E7DF7E" w:rsidR="006043FF" w:rsidRDefault="00B84736" w:rsidP="00EA1C84">
      <w:pPr>
        <w:pStyle w:val="Codesmall"/>
      </w:pPr>
      <w:r>
        <w:t xml:space="preserve">              "</w:t>
      </w:r>
      <w:proofErr w:type="spellStart"/>
      <w:r>
        <w:t>uriBaseId</w:t>
      </w:r>
      <w:proofErr w:type="spellEnd"/>
      <w:r>
        <w:t>"</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ins w:id="2830" w:author="Laurence Golding" w:date="2018-09-26T17:53:00Z">
        <w:r w:rsidR="00BF4F63">
          <w:t>Utc</w:t>
        </w:r>
      </w:ins>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ins w:id="2831" w:author="Laurence Golding" w:date="2018-09-26T17:53:00Z">
        <w:r w:rsidR="00BF4F63">
          <w:t>Utc</w:t>
        </w:r>
      </w:ins>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lastRenderedPageBreak/>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rPr>
          <w:ins w:id="2832" w:author="Laurence Golding" w:date="2018-09-05T10:04:00Z"/>
        </w:rPr>
      </w:pPr>
      <w:r>
        <w:t xml:space="preserve">  </w:t>
      </w:r>
      <w:r w:rsidR="000C5906">
        <w:t xml:space="preserve">  </w:t>
      </w:r>
      <w:r>
        <w:t xml:space="preserve">      "</w:t>
      </w:r>
      <w:proofErr w:type="spellStart"/>
      <w:r>
        <w:t>workingDirectory</w:t>
      </w:r>
      <w:proofErr w:type="spellEnd"/>
      <w:r>
        <w:t xml:space="preserve">": </w:t>
      </w:r>
      <w:ins w:id="2833" w:author="Laurence Golding" w:date="2018-09-05T10:04:00Z">
        <w:r w:rsidR="008E7371">
          <w:t>{</w:t>
        </w:r>
      </w:ins>
    </w:p>
    <w:p w14:paraId="68047526" w14:textId="77777777" w:rsidR="008E7371" w:rsidRDefault="008E7371" w:rsidP="00EA1C84">
      <w:pPr>
        <w:pStyle w:val="Codesmall"/>
        <w:rPr>
          <w:ins w:id="2834" w:author="Laurence Golding" w:date="2018-09-05T10:04:00Z"/>
        </w:rPr>
      </w:pPr>
      <w:ins w:id="2835" w:author="Laurence Golding" w:date="2018-09-05T10:04:00Z">
        <w:r>
          <w:t xml:space="preserve">            "uri": </w:t>
        </w:r>
      </w:ins>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ins w:id="2836"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w:t>
      </w:r>
      <w:proofErr w:type="spellStart"/>
      <w:r>
        <w:t>ruleId</w:t>
      </w:r>
      <w:proofErr w:type="spellEnd"/>
      <w:r>
        <w:t>":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w:t>
      </w:r>
      <w:proofErr w:type="spellStart"/>
      <w:r>
        <w:t>uriBaseId</w:t>
      </w:r>
      <w:proofErr w:type="spellEnd"/>
      <w:r>
        <w:t>":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ins w:id="2837" w:author="Laurence Golding" w:date="2018-09-26T17:54:00Z">
        <w:r w:rsidR="00BF4F63">
          <w:t>Utc</w:t>
        </w:r>
      </w:ins>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lastRenderedPageBreak/>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w:t>
      </w:r>
      <w:proofErr w:type="spellStart"/>
      <w:r w:rsidR="00A21F3A">
        <w:t>collections.rsp</w:t>
      </w:r>
      <w:proofErr w:type="spellEnd"/>
      <w:r w:rsidR="00A21F3A">
        <w:t>": {</w:t>
      </w:r>
    </w:p>
    <w:p w14:paraId="6DD3149B" w14:textId="0B2583FC" w:rsidR="00A21F3A" w:rsidRDefault="00A21F3A" w:rsidP="005F350D">
      <w:pPr>
        <w:pStyle w:val="Codesmall"/>
      </w:pPr>
      <w:r>
        <w:t xml:space="preserve">          "</w:t>
      </w:r>
      <w:proofErr w:type="spellStart"/>
      <w:r>
        <w:t>mimeType</w:t>
      </w:r>
      <w:proofErr w:type="spellEnd"/>
      <w:r>
        <w:t>":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2838" w:author="Laurence Golding" w:date="2018-09-26T14:54:00Z">
        <w:r w:rsidDel="00C16C96">
          <w:delText>[</w:delText>
        </w:r>
      </w:del>
      <w:ins w:id="2839" w:author="Laurence Golding" w:date="2018-09-26T14:54:00Z">
        <w:r w:rsidR="00C16C96">
          <w:t>{</w:t>
        </w:r>
      </w:ins>
    </w:p>
    <w:p w14:paraId="34C2BCDB" w14:textId="4AC4FED4" w:rsidR="006043FF" w:rsidDel="00C16C96" w:rsidRDefault="006043FF" w:rsidP="00EA1C84">
      <w:pPr>
        <w:pStyle w:val="Codesmall"/>
        <w:rPr>
          <w:del w:id="2840" w:author="Laurence Golding" w:date="2018-09-26T14:54:00Z"/>
        </w:rPr>
      </w:pPr>
      <w:del w:id="2841" w:author="Laurence Golding" w:date="2018-09-26T14:54:00Z">
        <w:r w:rsidDel="00C16C96">
          <w:delText xml:space="preserve">            {</w:delText>
        </w:r>
      </w:del>
    </w:p>
    <w:p w14:paraId="2DD3F2FA" w14:textId="5AF2948F" w:rsidR="006043FF" w:rsidDel="00C16C96" w:rsidRDefault="006043FF" w:rsidP="00EA1C84">
      <w:pPr>
        <w:pStyle w:val="Codesmall"/>
        <w:rPr>
          <w:del w:id="2842" w:author="Laurence Golding" w:date="2018-09-26T14:54:00Z"/>
        </w:rPr>
      </w:pPr>
      <w:del w:id="2843"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2844" w:author="Laurence Golding" w:date="2018-09-26T14:54:00Z">
        <w:r w:rsidDel="00C16C96">
          <w:delText xml:space="preserve">  </w:delText>
        </w:r>
      </w:del>
      <w:r>
        <w:t>"</w:t>
      </w:r>
      <w:ins w:id="2845" w:author="Laurence Golding" w:date="2018-09-26T14:54:00Z">
        <w:r w:rsidR="00C16C96">
          <w:t>sha-256</w:t>
        </w:r>
      </w:ins>
      <w:del w:id="2846"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2847" w:author="Laurence Golding" w:date="2018-09-26T14:54:00Z"/>
        </w:rPr>
      </w:pPr>
      <w:del w:id="2848" w:author="Laurence Golding" w:date="2018-09-26T14:54:00Z">
        <w:r w:rsidDel="00C16C96">
          <w:delText xml:space="preserve">            }</w:delText>
        </w:r>
      </w:del>
    </w:p>
    <w:p w14:paraId="431444A1" w14:textId="33854252" w:rsidR="006043FF" w:rsidRDefault="006043FF" w:rsidP="00EA1C84">
      <w:pPr>
        <w:pStyle w:val="Codesmall"/>
      </w:pPr>
      <w:r>
        <w:t xml:space="preserve">          </w:t>
      </w:r>
      <w:del w:id="2849" w:author="Laurence Golding" w:date="2018-09-26T14:54:00Z">
        <w:r w:rsidDel="00C16C96">
          <w:delText>]</w:delText>
        </w:r>
      </w:del>
      <w:ins w:id="2850" w:author="Laurence Golding" w:date="2018-09-26T14:54:00Z">
        <w:r w:rsidR="00C16C96">
          <w:t>}</w:t>
        </w:r>
      </w:ins>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w:t>
      </w:r>
      <w:proofErr w:type="spellStart"/>
      <w:r>
        <w:t>mimeType</w:t>
      </w:r>
      <w:proofErr w:type="spellEnd"/>
      <w:r>
        <w:t>":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w:t>
      </w:r>
      <w:proofErr w:type="spellStart"/>
      <w:r>
        <w:t>mimeType</w:t>
      </w:r>
      <w:proofErr w:type="spellEnd"/>
      <w:r>
        <w:t>":</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w:t>
      </w:r>
      <w:proofErr w:type="spellStart"/>
      <w:r>
        <w:t>parentKey</w:t>
      </w:r>
      <w:proofErr w:type="spellEnd"/>
      <w:r>
        <w:t>":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w:t>
      </w:r>
      <w:proofErr w:type="spellStart"/>
      <w:r>
        <w:t>logicalLocations</w:t>
      </w:r>
      <w:proofErr w:type="spellEnd"/>
      <w:r>
        <w:t>":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w:t>
      </w:r>
      <w:proofErr w:type="spellStart"/>
      <w:r>
        <w:t>parentKey</w:t>
      </w:r>
      <w:proofErr w:type="spellEnd"/>
      <w:r>
        <w:t>":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w:t>
      </w:r>
      <w:proofErr w:type="spellStart"/>
      <w:r>
        <w:t>parentKey</w:t>
      </w:r>
      <w:proofErr w:type="spellEnd"/>
      <w:r>
        <w:t>":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w:t>
      </w:r>
      <w:proofErr w:type="spellStart"/>
      <w:r>
        <w:t>ruleId</w:t>
      </w:r>
      <w:proofErr w:type="spellEnd"/>
      <w:r>
        <w:t>": "C2001",</w:t>
      </w:r>
    </w:p>
    <w:p w14:paraId="2B5FC7F3" w14:textId="5AA4CF9A" w:rsidR="00383FA3" w:rsidDel="003B3A06" w:rsidRDefault="00383FA3" w:rsidP="00EA1C84">
      <w:pPr>
        <w:pStyle w:val="Codesmall"/>
        <w:rPr>
          <w:del w:id="2851" w:author="Laurence Golding" w:date="2018-09-05T09:09:00Z"/>
        </w:rPr>
      </w:pPr>
      <w:del w:id="2852"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2853" w:author="Laurence Golding" w:date="2018-09-05T09:09:00Z"/>
        </w:rPr>
      </w:pPr>
      <w:r>
        <w:t xml:space="preserve">          "</w:t>
      </w:r>
      <w:r w:rsidR="005A6322">
        <w:t>m</w:t>
      </w:r>
      <w:r>
        <w:t>essage": {</w:t>
      </w:r>
    </w:p>
    <w:p w14:paraId="1996430B" w14:textId="165FDB25" w:rsidR="003B3A06" w:rsidRDefault="003B3A06" w:rsidP="00EA1C84">
      <w:pPr>
        <w:pStyle w:val="Codesmall"/>
      </w:pPr>
      <w:ins w:id="2854" w:author="Laurence Golding" w:date="2018-09-05T09:09:00Z">
        <w:r>
          <w:t xml:space="preserve">            "</w:t>
        </w:r>
      </w:ins>
      <w:proofErr w:type="spellStart"/>
      <w:ins w:id="2855" w:author="Laurence Golding" w:date="2018-09-05T09:10:00Z">
        <w:r w:rsidR="00C93A1B">
          <w:t>messageId</w:t>
        </w:r>
        <w:proofErr w:type="spellEnd"/>
        <w:r w:rsidR="00C93A1B">
          <w:t>":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lastRenderedPageBreak/>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w:t>
      </w:r>
      <w:proofErr w:type="spellStart"/>
      <w:r>
        <w:t>uriBaseId</w:t>
      </w:r>
      <w:proofErr w:type="spellEnd"/>
      <w:r>
        <w:t>":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4F8F182D" w:rsidR="005F350D" w:rsidRDefault="005F350D" w:rsidP="00EA1C84">
      <w:pPr>
        <w:pStyle w:val="Codesmall"/>
      </w:pPr>
      <w:r>
        <w:t xml:space="preserve">                  "</w:t>
      </w:r>
      <w:proofErr w:type="spellStart"/>
      <w:r>
        <w:t>uriBaseId</w:t>
      </w:r>
      <w:proofErr w:type="spellEnd"/>
      <w:r>
        <w:t>":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3BC1897A" w:rsidR="005F350D" w:rsidRDefault="005F350D" w:rsidP="00EA1C84">
      <w:pPr>
        <w:pStyle w:val="Codesmall"/>
      </w:pPr>
      <w:r>
        <w:t xml:space="preserve">                  "</w:t>
      </w:r>
      <w:proofErr w:type="spellStart"/>
      <w:r>
        <w:t>uriBaseId</w:t>
      </w:r>
      <w:proofErr w:type="spellEnd"/>
      <w:r>
        <w:t>":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2856" w:author="Laurence Golding" w:date="2018-10-10T12:44:00Z"/>
        </w:rPr>
      </w:pPr>
      <w:del w:id="2857"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522C6E31" w:rsidR="005F350D" w:rsidRDefault="005F350D" w:rsidP="00EA1C84">
      <w:pPr>
        <w:pStyle w:val="Codesmall"/>
      </w:pPr>
      <w:r>
        <w:t xml:space="preserve">                            "</w:t>
      </w:r>
      <w:proofErr w:type="spellStart"/>
      <w:r>
        <w:t>uriBaseId</w:t>
      </w:r>
      <w:proofErr w:type="spellEnd"/>
      <w:r>
        <w:t>":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lastRenderedPageBreak/>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2858" w:author="Laurence Golding" w:date="2018-10-10T12:44:00Z"/>
        </w:rPr>
      </w:pPr>
      <w:del w:id="2859"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20D260F9" w:rsidR="005F350D" w:rsidRDefault="005F350D" w:rsidP="00EA1C84">
      <w:pPr>
        <w:pStyle w:val="Codesmall"/>
      </w:pPr>
      <w:r>
        <w:t xml:space="preserve">                            "</w:t>
      </w:r>
      <w:proofErr w:type="spellStart"/>
      <w:r>
        <w:t>uriBaseId</w:t>
      </w:r>
      <w:proofErr w:type="spellEnd"/>
      <w:r>
        <w:t>":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2860" w:author="Laurence Golding" w:date="2018-10-10T12:44:00Z"/>
        </w:rPr>
      </w:pPr>
      <w:del w:id="2861"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2AA803AF" w:rsidR="005F350D" w:rsidRDefault="005F350D" w:rsidP="00EA1C84">
      <w:pPr>
        <w:pStyle w:val="Codesmall"/>
      </w:pPr>
      <w:r>
        <w:t xml:space="preserve">                            "</w:t>
      </w:r>
      <w:proofErr w:type="spellStart"/>
      <w:r>
        <w:t>uriBaseId</w:t>
      </w:r>
      <w:proofErr w:type="spellEnd"/>
      <w:r>
        <w:t>":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lastRenderedPageBreak/>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2EBD40A" w:rsidR="005F350D" w:rsidRDefault="005F350D" w:rsidP="00EA1C84">
      <w:pPr>
        <w:pStyle w:val="Codesmall"/>
      </w:pPr>
      <w:r>
        <w:t xml:space="preserve">                        "</w:t>
      </w:r>
      <w:proofErr w:type="spellStart"/>
      <w:r>
        <w:t>uriBaseId</w:t>
      </w:r>
      <w:proofErr w:type="spellEnd"/>
      <w:r>
        <w:t>":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66B6EFB9" w:rsidR="005F350D" w:rsidRDefault="005F350D" w:rsidP="00EA1C84">
      <w:pPr>
        <w:pStyle w:val="Codesmall"/>
      </w:pPr>
      <w:r>
        <w:t xml:space="preserve">                        "</w:t>
      </w:r>
      <w:proofErr w:type="spellStart"/>
      <w:r>
        <w:t>uriBaseId</w:t>
      </w:r>
      <w:proofErr w:type="spellEnd"/>
      <w:r>
        <w:t>":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w:t>
      </w:r>
      <w:proofErr w:type="spellStart"/>
      <w:r>
        <w:t>uriBaseId</w:t>
      </w:r>
      <w:proofErr w:type="spellEnd"/>
      <w:r>
        <w:t>":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lastRenderedPageBreak/>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19819B31" w:rsidR="005F350D" w:rsidRDefault="005F350D" w:rsidP="00EA1C84">
      <w:pPr>
        <w:pStyle w:val="Codesmall"/>
      </w:pPr>
      <w:r>
        <w:t xml:space="preserve">                    "</w:t>
      </w:r>
      <w:proofErr w:type="spellStart"/>
      <w:r>
        <w:t>uriBaseId</w:t>
      </w:r>
      <w:proofErr w:type="spellEnd"/>
      <w:r>
        <w:t>":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2862" w:author="Laurence Golding" w:date="2018-10-10T13:03:00Z"/>
        </w:rPr>
      </w:pPr>
      <w:r>
        <w:t xml:space="preserve">          ]</w:t>
      </w:r>
      <w:r w:rsidR="00A1466D">
        <w:t>,</w:t>
      </w:r>
    </w:p>
    <w:p w14:paraId="7B294297" w14:textId="682B5BB4" w:rsidR="00D87F30" w:rsidRDefault="00D87F30" w:rsidP="00EA1C84">
      <w:pPr>
        <w:pStyle w:val="Codesmall"/>
        <w:rPr>
          <w:ins w:id="2863" w:author="Laurence Golding" w:date="2018-10-10T13:03:00Z"/>
        </w:rPr>
      </w:pPr>
      <w:ins w:id="2864" w:author="Laurence Golding" w:date="2018-10-10T13:03:00Z">
        <w:r>
          <w:t xml:space="preserve">          "</w:t>
        </w:r>
        <w:proofErr w:type="spellStart"/>
        <w:r>
          <w:t>hostedViewerUri</w:t>
        </w:r>
        <w:proofErr w:type="spellEnd"/>
        <w:r>
          <w:t>":</w:t>
        </w:r>
      </w:ins>
    </w:p>
    <w:p w14:paraId="626A01B3" w14:textId="53C91272" w:rsidR="00D87F30" w:rsidRDefault="00D87F30" w:rsidP="00EA1C84">
      <w:pPr>
        <w:pStyle w:val="Codesmall"/>
      </w:pPr>
      <w:ins w:id="2865" w:author="Laurence Golding" w:date="2018-10-10T13:03:00Z">
        <w:r>
          <w:t xml:space="preserve">            "</w:t>
        </w:r>
      </w:ins>
      <w:ins w:id="2866" w:author="Laurence Golding" w:date="2018-10-10T13:04:00Z">
        <w:r>
          <w:t>https://www.example.com/viewer/</w:t>
        </w:r>
        <w:r w:rsidRPr="009760AB">
          <w:t>3918d370-c636-40d8-bf23-8c176043a2df</w:t>
        </w:r>
      </w:ins>
      <w:ins w:id="2867" w:author="Laurence Golding" w:date="2018-10-10T13:03:00Z">
        <w:r>
          <w:t>"</w:t>
        </w:r>
      </w:ins>
      <w:ins w:id="2868" w:author="Laurence Golding" w:date="2018-10-10T13:04:00Z">
        <w:r>
          <w:t>,</w:t>
        </w:r>
      </w:ins>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2869" w:name="AppendixRevisionHistory"/>
      <w:bookmarkStart w:id="2870" w:name="_Toc85472898"/>
      <w:bookmarkStart w:id="2871" w:name="_Toc287332014"/>
      <w:bookmarkStart w:id="2872" w:name="_Toc516225032"/>
      <w:bookmarkEnd w:id="2869"/>
      <w:r>
        <w:lastRenderedPageBreak/>
        <w:t xml:space="preserve">(Informative) </w:t>
      </w:r>
      <w:r w:rsidR="00A05FDF">
        <w:t>Revision History</w:t>
      </w:r>
      <w:bookmarkEnd w:id="2870"/>
      <w:bookmarkEnd w:id="2871"/>
      <w:bookmarkEnd w:id="28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F8BDA9E" w:rsidR="008A57C9" w:rsidRDefault="008A57C9" w:rsidP="009C10A1">
            <w:pPr>
              <w:jc w:val="both"/>
            </w:pPr>
            <w:r>
              <w:t>Incorporate changes for</w:t>
            </w:r>
            <w:r w:rsidR="005E5D3B">
              <w:t xml:space="preserve"> GitHub issue</w:t>
            </w:r>
            <w:r w:rsidR="003976E0">
              <w:t>s</w:t>
            </w:r>
            <w:r>
              <w:t xml:space="preserve"> </w:t>
            </w:r>
            <w:hyperlink r:id="rId147" w:history="1">
              <w:r w:rsidRPr="008A57C9">
                <w:rPr>
                  <w:rStyle w:val="Hyperlink"/>
                </w:rPr>
                <w:t>#189</w:t>
              </w:r>
            </w:hyperlink>
            <w:r w:rsidR="003976E0">
              <w:t xml:space="preserve"> and </w:t>
            </w:r>
            <w:hyperlink r:id="rId148"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D5256" w14:textId="77777777" w:rsidR="00121921" w:rsidRDefault="00121921" w:rsidP="008C100C">
      <w:r>
        <w:separator/>
      </w:r>
    </w:p>
    <w:p w14:paraId="719C735F" w14:textId="77777777" w:rsidR="00121921" w:rsidRDefault="00121921" w:rsidP="008C100C"/>
    <w:p w14:paraId="1A030451" w14:textId="77777777" w:rsidR="00121921" w:rsidRDefault="00121921" w:rsidP="008C100C"/>
    <w:p w14:paraId="00C95432" w14:textId="77777777" w:rsidR="00121921" w:rsidRDefault="00121921" w:rsidP="008C100C"/>
    <w:p w14:paraId="46AFC18E" w14:textId="77777777" w:rsidR="00121921" w:rsidRDefault="00121921" w:rsidP="008C100C"/>
    <w:p w14:paraId="5FA131B0" w14:textId="77777777" w:rsidR="00121921" w:rsidRDefault="00121921" w:rsidP="008C100C"/>
    <w:p w14:paraId="45FC0EB8" w14:textId="77777777" w:rsidR="00121921" w:rsidRDefault="00121921" w:rsidP="008C100C"/>
  </w:endnote>
  <w:endnote w:type="continuationSeparator" w:id="0">
    <w:p w14:paraId="7457A287" w14:textId="77777777" w:rsidR="00121921" w:rsidRDefault="00121921" w:rsidP="008C100C">
      <w:r>
        <w:continuationSeparator/>
      </w:r>
    </w:p>
    <w:p w14:paraId="61030B0E" w14:textId="77777777" w:rsidR="00121921" w:rsidRDefault="00121921" w:rsidP="008C100C"/>
    <w:p w14:paraId="4CCBF539" w14:textId="77777777" w:rsidR="00121921" w:rsidRDefault="00121921" w:rsidP="008C100C"/>
    <w:p w14:paraId="478B5D14" w14:textId="77777777" w:rsidR="00121921" w:rsidRDefault="00121921" w:rsidP="008C100C"/>
    <w:p w14:paraId="487EAC25" w14:textId="77777777" w:rsidR="00121921" w:rsidRDefault="00121921" w:rsidP="008C100C"/>
    <w:p w14:paraId="3E9EE627" w14:textId="77777777" w:rsidR="00121921" w:rsidRDefault="00121921" w:rsidP="008C100C"/>
    <w:p w14:paraId="70F0306B" w14:textId="77777777" w:rsidR="00121921" w:rsidRDefault="0012192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72D2A" w:rsidRDefault="00B72D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72D2A" w:rsidRPr="00195F88" w:rsidRDefault="00B72D2A"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72D2A" w:rsidRPr="00195F88" w:rsidRDefault="00B72D2A"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72D2A" w:rsidRDefault="00B72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47B5B" w14:textId="77777777" w:rsidR="00121921" w:rsidRDefault="00121921" w:rsidP="008C100C">
      <w:r>
        <w:separator/>
      </w:r>
    </w:p>
    <w:p w14:paraId="43ED1CFD" w14:textId="77777777" w:rsidR="00121921" w:rsidRDefault="00121921" w:rsidP="008C100C"/>
  </w:footnote>
  <w:footnote w:type="continuationSeparator" w:id="0">
    <w:p w14:paraId="4A528238" w14:textId="77777777" w:rsidR="00121921" w:rsidRDefault="00121921" w:rsidP="008C100C">
      <w:r>
        <w:continuationSeparator/>
      </w:r>
    </w:p>
    <w:p w14:paraId="5A5A6EE4" w14:textId="77777777" w:rsidR="00121921" w:rsidRDefault="0012192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72D2A" w:rsidRDefault="00B72D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72D2A" w:rsidRDefault="00B72D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72D2A" w:rsidRDefault="00B72D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2874"/>
    <w:rsid w:val="00452F2D"/>
    <w:rsid w:val="00453771"/>
    <w:rsid w:val="0045467A"/>
    <w:rsid w:val="00454769"/>
    <w:rsid w:val="0045634D"/>
    <w:rsid w:val="004564FB"/>
    <w:rsid w:val="0045775F"/>
    <w:rsid w:val="00460340"/>
    <w:rsid w:val="00460744"/>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272B"/>
    <w:rsid w:val="004F385B"/>
    <w:rsid w:val="004F390D"/>
    <w:rsid w:val="004F4FCB"/>
    <w:rsid w:val="005014A0"/>
    <w:rsid w:val="00502726"/>
    <w:rsid w:val="005032A1"/>
    <w:rsid w:val="005126F2"/>
    <w:rsid w:val="005129F3"/>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1490"/>
    <w:rsid w:val="006227BD"/>
    <w:rsid w:val="00624231"/>
    <w:rsid w:val="0063202C"/>
    <w:rsid w:val="00632957"/>
    <w:rsid w:val="0063361A"/>
    <w:rsid w:val="00633D82"/>
    <w:rsid w:val="00636635"/>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B7DBD"/>
    <w:rsid w:val="006C19C1"/>
    <w:rsid w:val="006C200E"/>
    <w:rsid w:val="006C3BF6"/>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32E0"/>
    <w:rsid w:val="006F467D"/>
    <w:rsid w:val="006F4CE3"/>
    <w:rsid w:val="006F4D22"/>
    <w:rsid w:val="006F6E54"/>
    <w:rsid w:val="006F7350"/>
    <w:rsid w:val="007018CC"/>
    <w:rsid w:val="00702FFF"/>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4313"/>
    <w:rsid w:val="007E4801"/>
    <w:rsid w:val="007E56AE"/>
    <w:rsid w:val="007F1CE5"/>
    <w:rsid w:val="007F4F38"/>
    <w:rsid w:val="007F5126"/>
    <w:rsid w:val="00801EC5"/>
    <w:rsid w:val="008057AC"/>
    <w:rsid w:val="00806466"/>
    <w:rsid w:val="0080668F"/>
    <w:rsid w:val="00806D7D"/>
    <w:rsid w:val="008119BF"/>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6DA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4FF2"/>
    <w:rsid w:val="009C639B"/>
    <w:rsid w:val="009C7DCE"/>
    <w:rsid w:val="009D1D26"/>
    <w:rsid w:val="009D27D2"/>
    <w:rsid w:val="009D3174"/>
    <w:rsid w:val="009D5461"/>
    <w:rsid w:val="009D54EE"/>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6ED"/>
    <w:rsid w:val="00A05FDF"/>
    <w:rsid w:val="00A07409"/>
    <w:rsid w:val="00A07714"/>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3A20"/>
    <w:rsid w:val="00B43A49"/>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4E04"/>
    <w:rsid w:val="00ED540D"/>
    <w:rsid w:val="00ED5BA1"/>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02F3"/>
    <w:rsid w:val="00EF1697"/>
    <w:rsid w:val="00EF2CF3"/>
    <w:rsid w:val="00EF4226"/>
    <w:rsid w:val="00EF4882"/>
    <w:rsid w:val="00EF545E"/>
    <w:rsid w:val="00EF5B8E"/>
    <w:rsid w:val="00EF7DE8"/>
    <w:rsid w:val="00F003C0"/>
    <w:rsid w:val="00F026D2"/>
    <w:rsid w:val="00F03991"/>
    <w:rsid w:val="00F04682"/>
    <w:rsid w:val="00F05A0E"/>
    <w:rsid w:val="00F0710E"/>
    <w:rsid w:val="00F073E0"/>
    <w:rsid w:val="00F07E6A"/>
    <w:rsid w:val="00F10B93"/>
    <w:rsid w:val="00F11944"/>
    <w:rsid w:val="00F13165"/>
    <w:rsid w:val="00F132B2"/>
    <w:rsid w:val="00F1583D"/>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56" TargetMode="External"/><Relationship Id="rId68" Type="http://schemas.openxmlformats.org/officeDocument/2006/relationships/hyperlink" Target="https://github.com/oasis-tcs/sarif-spec/issues/73" TargetMode="External"/><Relationship Id="rId84" Type="http://schemas.openxmlformats.org/officeDocument/2006/relationships/hyperlink" Target="https://github.com/oasis-tcs/sarif-spec/issues/15"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38" Type="http://schemas.openxmlformats.org/officeDocument/2006/relationships/hyperlink" Target="https://github.com/oasis-tcs/sarif-spec/issues/176"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88"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28" Type="http://schemas.openxmlformats.org/officeDocument/2006/relationships/hyperlink" Target="https://github.com/oasis-tcs/sarif-spec/issues/162" TargetMode="External"/><Relationship Id="rId144" Type="http://schemas.openxmlformats.org/officeDocument/2006/relationships/hyperlink" Target="https://github.com/oasis-tcs/sarif-spec/issues/175"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github.com/oasis-tcs/sarif-spec/issues/102" TargetMode="External"/><Relationship Id="rId95" Type="http://schemas.openxmlformats.org/officeDocument/2006/relationships/hyperlink" Target="https://github.com/oasis-tcs/sarif-spec/issues/95"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72"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16" Type="http://schemas.openxmlformats.org/officeDocument/2006/relationships/hyperlink" Target="https://github.com/oasis-tcs/sarif-spec/issues/154"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137" Type="http://schemas.openxmlformats.org/officeDocument/2006/relationships/hyperlink" Target="https://github.com/oasis-tcs/sarif-spec/issues/171"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27"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1" TargetMode="External"/><Relationship Id="rId65" Type="http://schemas.openxmlformats.org/officeDocument/2006/relationships/hyperlink" Target="https://github.com/oasis-tcs/sarif-spec/issues/61"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91"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89"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296CA-D8D6-455A-AC6D-0B7303522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18593</TotalTime>
  <Pages>156</Pages>
  <Words>65239</Words>
  <Characters>371864</Characters>
  <Application>Microsoft Office Word</Application>
  <DocSecurity>0</DocSecurity>
  <Lines>3098</Lines>
  <Paragraphs>872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436231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942</cp:revision>
  <cp:lastPrinted>2011-08-05T16:21:00Z</cp:lastPrinted>
  <dcterms:created xsi:type="dcterms:W3CDTF">2017-08-01T19:18:00Z</dcterms:created>
  <dcterms:modified xsi:type="dcterms:W3CDTF">2018-10-24T20:00:00Z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