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FC7EA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FC7EA3">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FC7EA3">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FC7EA3">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FC7EA3">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FC7EA3">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FC7EA3">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FC7EA3">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FC7EA3">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FC7EA3">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FC7EA3">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FC7EA3">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FC7EA3">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FC7EA3">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FC7EA3">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FC7EA3">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FC7EA3">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FC7EA3">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FC7EA3">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FC7EA3">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FC7EA3">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FC7EA3">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FC7EA3">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959061"/>
      <w:bookmarkStart w:id="6" w:name="_Toc85472893"/>
      <w:bookmarkStart w:id="7" w:name="_Toc287332007"/>
      <w:r>
        <w:t>IPR Policy</w:t>
      </w:r>
      <w:bookmarkEnd w:id="5"/>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959062"/>
      <w:r>
        <w:t>Terminology</w:t>
      </w:r>
      <w:bookmarkEnd w:id="6"/>
      <w:bookmarkEnd w:id="7"/>
      <w:bookmarkEnd w:id="8"/>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FE077C" w:rsidR="00B05C99" w:rsidRDefault="00FC7EA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89B06AB" w:rsidR="0044419A" w:rsidRDefault="00FC7EA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FC7EA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EE0B193"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FC7EA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FC7EA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136ABAB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FC7EA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FC7EA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FC7EA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FC7EA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FC7EA3"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7FF4096" w:rsidR="00B05C99" w:rsidRDefault="00FC7EA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5F9A7F16" w:rsidR="0044419A" w:rsidRDefault="00FC7EA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FC7EA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FC7EA3"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FC7EA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04F7F0A0" w:rsidR="0044419A" w:rsidRDefault="00FC7EA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FC7EA3"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FC7EA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FC7EA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959063"/>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43" w:name="ISO14977"/>
      <w:r w:rsidRPr="00EE7D13">
        <w:rPr>
          <w:rStyle w:val="Refterm"/>
        </w:rPr>
        <w:t>ISO</w:t>
      </w:r>
      <w:r>
        <w:rPr>
          <w:rStyle w:val="Refterm"/>
        </w:rPr>
        <w:t>14977</w:t>
      </w:r>
      <w:r w:rsidRPr="00EE7D13">
        <w:rPr>
          <w:rStyle w:val="Refterm"/>
        </w:rPr>
        <w:t>:</w:t>
      </w:r>
      <w:r>
        <w:rPr>
          <w:rStyle w:val="Refterm"/>
        </w:rPr>
        <w:t>1996</w:t>
      </w:r>
      <w:bookmarkEnd w:id="43"/>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t>[</w:t>
      </w:r>
      <w:bookmarkStart w:id="44" w:name="JSCHEMA01"/>
      <w:r w:rsidRPr="00EE7D13">
        <w:rPr>
          <w:rStyle w:val="Refterm"/>
        </w:rPr>
        <w:t>JSCHEMA01</w:t>
      </w:r>
      <w:bookmarkEnd w:id="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45" w:name="RFC2119"/>
      <w:r w:rsidRPr="00EE7D13">
        <w:rPr>
          <w:rStyle w:val="Refterm"/>
        </w:rPr>
        <w:t>RFC2119</w:t>
      </w:r>
      <w:bookmarkEnd w:id="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lastRenderedPageBreak/>
        <w:t>[</w:t>
      </w:r>
      <w:bookmarkStart w:id="46" w:name="RFC2045"/>
      <w:r w:rsidRPr="00EE7D13">
        <w:rPr>
          <w:rStyle w:val="Refterm"/>
        </w:rPr>
        <w:t>RFC2045</w:t>
      </w:r>
      <w:bookmarkEnd w:id="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47" w:name="RFC3629"/>
      <w:r>
        <w:rPr>
          <w:rStyle w:val="Refterm"/>
        </w:rPr>
        <w:t>RFC3629</w:t>
      </w:r>
      <w:bookmarkEnd w:id="47"/>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48" w:name="RFC3986"/>
      <w:r w:rsidRPr="00EE7D13">
        <w:rPr>
          <w:rStyle w:val="Refterm"/>
        </w:rPr>
        <w:t>RFC3986</w:t>
      </w:r>
      <w:bookmarkEnd w:id="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49" w:name="RFC5646"/>
      <w:r>
        <w:rPr>
          <w:rStyle w:val="Refterm"/>
        </w:rPr>
        <w:t>RFC5646</w:t>
      </w:r>
      <w:bookmarkEnd w:id="4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50" w:name="RFC7763"/>
      <w:r>
        <w:rPr>
          <w:rStyle w:val="Refterm"/>
        </w:rPr>
        <w:t>RFC7763</w:t>
      </w:r>
      <w:bookmarkEnd w:id="50"/>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51" w:name="RFC7764"/>
      <w:r>
        <w:rPr>
          <w:rStyle w:val="Refterm"/>
          <w:bCs w:val="0"/>
        </w:rPr>
        <w:t>RFC7764</w:t>
      </w:r>
      <w:bookmarkEnd w:id="5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2" w:name="RFC8174"/>
      <w:r>
        <w:rPr>
          <w:rStyle w:val="Refterm"/>
          <w:bCs w:val="0"/>
        </w:rPr>
        <w:t>RFC8174</w:t>
      </w:r>
      <w:bookmarkEnd w:id="5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53" w:name="SEMVER"/>
      <w:r>
        <w:rPr>
          <w:rStyle w:val="Refterm"/>
        </w:rPr>
        <w:t>SEMVER</w:t>
      </w:r>
      <w:bookmarkEnd w:id="53"/>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54" w:name="UNICODE10"/>
      <w:r>
        <w:rPr>
          <w:rStyle w:val="Refterm"/>
        </w:rPr>
        <w:t>UNICODE10</w:t>
      </w:r>
      <w:bookmarkEnd w:id="54"/>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5" w:name="_Toc85472895"/>
      <w:bookmarkStart w:id="56" w:name="_Toc287332009"/>
      <w:bookmarkStart w:id="57" w:name="_Toc503959064"/>
      <w:r>
        <w:t>Non-Normative References</w:t>
      </w:r>
      <w:bookmarkEnd w:id="55"/>
      <w:bookmarkEnd w:id="56"/>
      <w:bookmarkEnd w:id="57"/>
    </w:p>
    <w:p w14:paraId="1067680D" w14:textId="087F94E3" w:rsidR="00D422AB" w:rsidRDefault="00D422AB" w:rsidP="00D422AB">
      <w:pPr>
        <w:pStyle w:val="Ref"/>
        <w:rPr>
          <w:rStyle w:val="Refterm"/>
          <w:b w:val="0"/>
        </w:rPr>
      </w:pPr>
      <w:r w:rsidRPr="001A52C9">
        <w:rPr>
          <w:rStyle w:val="Refterm"/>
        </w:rPr>
        <w:t>[</w:t>
      </w:r>
      <w:bookmarkStart w:id="58" w:name="CMARK"/>
      <w:r>
        <w:rPr>
          <w:rStyle w:val="Refterm"/>
        </w:rPr>
        <w:t>CMARK</w:t>
      </w:r>
      <w:bookmarkEnd w:id="58"/>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17F6BAF" w:rsidR="00A86F30" w:rsidRDefault="00A86F30" w:rsidP="00D422AB">
      <w:pPr>
        <w:pStyle w:val="Ref"/>
        <w:rPr>
          <w:rStyle w:val="Refterm"/>
          <w:b w:val="0"/>
        </w:rPr>
      </w:pPr>
      <w:r w:rsidRPr="001A52C9">
        <w:rPr>
          <w:rStyle w:val="Refterm"/>
        </w:rPr>
        <w:t>[</w:t>
      </w:r>
      <w:bookmarkStart w:id="59" w:name="CWE"/>
      <w:r>
        <w:rPr>
          <w:rStyle w:val="Refterm"/>
        </w:rPr>
        <w:t>CWE</w:t>
      </w:r>
      <w:bookmarkEnd w:id="59"/>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60" w:name="GFMCMARK"/>
      <w:r>
        <w:rPr>
          <w:rStyle w:val="Refterm"/>
        </w:rPr>
        <w:t>GFMCMARK</w:t>
      </w:r>
      <w:bookmarkEnd w:id="60"/>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61" w:name="GFMENG"/>
      <w:r>
        <w:rPr>
          <w:rStyle w:val="Refterm"/>
        </w:rPr>
        <w:t>GFMENG</w:t>
      </w:r>
      <w:bookmarkEnd w:id="61"/>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2" w:name="_Toc503959065"/>
      <w:r>
        <w:lastRenderedPageBreak/>
        <w:t>Conventions</w:t>
      </w:r>
      <w:bookmarkEnd w:id="62"/>
    </w:p>
    <w:p w14:paraId="50E64719" w14:textId="2428E7E7" w:rsidR="0012387E" w:rsidRPr="0012387E" w:rsidRDefault="0012387E" w:rsidP="0012387E"/>
    <w:p w14:paraId="2D42620D" w14:textId="4CD3D186" w:rsidR="0012387E" w:rsidRDefault="00EE7D13" w:rsidP="0012387E">
      <w:pPr>
        <w:pStyle w:val="Heading2"/>
      </w:pPr>
      <w:bookmarkStart w:id="63" w:name="_Toc503959066"/>
      <w:r>
        <w:t>General</w:t>
      </w:r>
      <w:bookmarkEnd w:id="6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4" w:name="_Toc503959067"/>
      <w:r>
        <w:t>Format examples</w:t>
      </w:r>
      <w:bookmarkEnd w:id="64"/>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5" w:name="_Toc503959068"/>
      <w:r>
        <w:t>Property notation</w:t>
      </w:r>
      <w:bookmarkEnd w:id="65"/>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6" w:name="_Toc503959069"/>
      <w:r>
        <w:t>Syntax notation</w:t>
      </w:r>
      <w:bookmarkEnd w:id="66"/>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7" w:name="_Toc503959070"/>
      <w:r>
        <w:lastRenderedPageBreak/>
        <w:t>File format</w:t>
      </w:r>
      <w:bookmarkEnd w:id="67"/>
    </w:p>
    <w:p w14:paraId="4E58823B" w14:textId="39ED7B8C" w:rsidR="008F022E" w:rsidRDefault="008F022E" w:rsidP="008F022E">
      <w:pPr>
        <w:pStyle w:val="Heading2"/>
      </w:pPr>
      <w:bookmarkStart w:id="68" w:name="_Toc503959071"/>
      <w:r>
        <w:t>General</w:t>
      </w:r>
      <w:bookmarkEnd w:id="6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69" w:name="_Ref493342422"/>
      <w:bookmarkStart w:id="70" w:name="_Toc503959072"/>
      <w:r>
        <w:t>URI-valued properties</w:t>
      </w:r>
      <w:bookmarkEnd w:id="69"/>
      <w:bookmarkEnd w:id="70"/>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1" w:name="_Ref493422705"/>
      <w:bookmarkStart w:id="72" w:name="_Toc503959073"/>
      <w:r>
        <w:t>URI base id properties</w:t>
      </w:r>
      <w:bookmarkEnd w:id="71"/>
      <w:bookmarkEnd w:id="72"/>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3" w:name="_Toc503959074"/>
      <w:r>
        <w:lastRenderedPageBreak/>
        <w:t>String properties</w:t>
      </w:r>
      <w:bookmarkEnd w:id="7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4" w:name="_Toc503959075"/>
      <w:r>
        <w:t>Object properties</w:t>
      </w:r>
      <w:bookmarkEnd w:id="74"/>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5" w:name="_Toc503959076"/>
      <w:r>
        <w:t>Array properties</w:t>
      </w:r>
      <w:bookmarkEnd w:id="75"/>
    </w:p>
    <w:p w14:paraId="5EBAA746" w14:textId="650391F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6" w:name="_Ref493408960"/>
      <w:bookmarkStart w:id="77" w:name="_Toc503959077"/>
      <w:r>
        <w:t>Property bags</w:t>
      </w:r>
      <w:bookmarkEnd w:id="76"/>
      <w:bookmarkEnd w:id="77"/>
    </w:p>
    <w:p w14:paraId="394A6CDE" w14:textId="6ABA55FC" w:rsidR="00815787" w:rsidRDefault="00815787" w:rsidP="00815787">
      <w:pPr>
        <w:pStyle w:val="Heading3"/>
      </w:pPr>
      <w:bookmarkStart w:id="78" w:name="_Toc503959078"/>
      <w:r>
        <w:t>General</w:t>
      </w:r>
      <w:bookmarkEnd w:id="78"/>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9" w:name="_Toc503959079"/>
      <w:r>
        <w:t>Tags</w:t>
      </w:r>
      <w:bookmarkEnd w:id="79"/>
    </w:p>
    <w:p w14:paraId="32ECCC5D" w14:textId="2CF5DE43" w:rsidR="00992B66" w:rsidRPr="00992B66" w:rsidRDefault="00992B66" w:rsidP="00992B66">
      <w:pPr>
        <w:pStyle w:val="Heading4"/>
      </w:pPr>
      <w:bookmarkStart w:id="80" w:name="_Toc503959080"/>
      <w:r>
        <w:t>General</w:t>
      </w:r>
      <w:bookmarkEnd w:id="80"/>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1" w:name="_Hlk493349329"/>
      <w:r w:rsidRPr="001A344F">
        <w:t xml:space="preserve">an array containing zero or more arbitrary strings, no two of which </w:t>
      </w:r>
      <w:r w:rsidRPr="001A344F">
        <w:rPr>
          <w:b/>
        </w:rPr>
        <w:t>SHALL</w:t>
      </w:r>
      <w:r w:rsidRPr="001A344F">
        <w:t xml:space="preserve"> be the same</w:t>
      </w:r>
      <w:bookmarkEnd w:id="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2" w:name="_Toc503959081"/>
      <w:r>
        <w:t>Namespaced tags</w:t>
      </w:r>
      <w:bookmarkEnd w:id="8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3" w:name="_Toc503959082"/>
      <w:r>
        <w:t>Tag metadata</w:t>
      </w:r>
      <w:bookmarkEnd w:id="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4" w:name="_Ref493413701"/>
      <w:bookmarkStart w:id="85" w:name="_Ref493413744"/>
      <w:bookmarkStart w:id="86" w:name="_Toc503959083"/>
      <w:r>
        <w:t>Date/time properties</w:t>
      </w:r>
      <w:bookmarkEnd w:id="84"/>
      <w:bookmarkEnd w:id="85"/>
      <w:bookmarkEnd w:id="86"/>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7" w:name="_Ref493404799"/>
      <w:bookmarkStart w:id="88" w:name="_Toc503959084"/>
      <w:r>
        <w:t>Array properties with unique values</w:t>
      </w:r>
      <w:bookmarkEnd w:id="87"/>
      <w:bookmarkEnd w:id="88"/>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9" w:name="_Ref493426052"/>
      <w:bookmarkStart w:id="90" w:name="_Toc503959085"/>
      <w:r>
        <w:t>Message properties</w:t>
      </w:r>
      <w:bookmarkEnd w:id="89"/>
      <w:bookmarkEnd w:id="90"/>
    </w:p>
    <w:p w14:paraId="0A758B59" w14:textId="372BB610" w:rsidR="00354823" w:rsidRPr="00354823" w:rsidRDefault="00354823" w:rsidP="00354823">
      <w:pPr>
        <w:pStyle w:val="Heading3"/>
      </w:pPr>
      <w:bookmarkStart w:id="91" w:name="_Toc503959086"/>
      <w:r>
        <w:t>General</w:t>
      </w:r>
      <w:bookmarkEnd w:id="91"/>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2"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2"/>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93" w:name="_Ref503354593"/>
      <w:bookmarkStart w:id="94" w:name="_Toc503959087"/>
      <w:r>
        <w:lastRenderedPageBreak/>
        <w:t>Plain text messages</w:t>
      </w:r>
      <w:bookmarkEnd w:id="93"/>
      <w:bookmarkEnd w:id="94"/>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5" w:name="_Ref503354606"/>
      <w:bookmarkStart w:id="96" w:name="_Toc503959088"/>
      <w:r>
        <w:t>Rich text messages</w:t>
      </w:r>
      <w:bookmarkEnd w:id="95"/>
      <w:bookmarkEnd w:id="96"/>
    </w:p>
    <w:p w14:paraId="78C77DEB" w14:textId="06212753" w:rsidR="00675C8D" w:rsidRPr="00675C8D" w:rsidRDefault="00675C8D" w:rsidP="00675C8D">
      <w:pPr>
        <w:pStyle w:val="Heading4"/>
      </w:pPr>
      <w:bookmarkStart w:id="97" w:name="_Toc503959089"/>
      <w:r>
        <w:t>General</w:t>
      </w:r>
      <w:bookmarkEnd w:id="97"/>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8" w:name="_Ref503355198"/>
      <w:bookmarkStart w:id="99" w:name="_Toc503959090"/>
      <w:r>
        <w:t>Security implications</w:t>
      </w:r>
      <w:bookmarkEnd w:id="98"/>
      <w:bookmarkEnd w:id="99"/>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0" w:name="_Ref503352567"/>
      <w:bookmarkStart w:id="101" w:name="_Toc503959091"/>
      <w:r>
        <w:lastRenderedPageBreak/>
        <w:t>Messages with e</w:t>
      </w:r>
      <w:r w:rsidR="00A4123E">
        <w:t>mbedded links</w:t>
      </w:r>
      <w:bookmarkEnd w:id="100"/>
      <w:bookmarkEnd w:id="101"/>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2" w:name="_Ref493337542"/>
      <w:bookmarkStart w:id="103" w:name="_Toc503959092"/>
      <w:r>
        <w:t>sarifLog object</w:t>
      </w:r>
      <w:bookmarkEnd w:id="102"/>
      <w:bookmarkEnd w:id="103"/>
    </w:p>
    <w:p w14:paraId="5DEDD21B" w14:textId="0630136E" w:rsidR="000D32C1" w:rsidRDefault="000D32C1" w:rsidP="000D32C1">
      <w:pPr>
        <w:pStyle w:val="Heading3"/>
      </w:pPr>
      <w:bookmarkStart w:id="104" w:name="_Toc503959093"/>
      <w:r>
        <w:t>General</w:t>
      </w:r>
      <w:bookmarkEnd w:id="1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5" w:name="_Ref493349977"/>
      <w:bookmarkStart w:id="106" w:name="_Ref493350297"/>
      <w:bookmarkStart w:id="107" w:name="_Toc503959094"/>
      <w:r>
        <w:t>version property</w:t>
      </w:r>
      <w:bookmarkEnd w:id="105"/>
      <w:bookmarkEnd w:id="106"/>
      <w:bookmarkEnd w:id="10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8" w:name="_Toc503959095"/>
      <w:r>
        <w:t>$schema property</w:t>
      </w:r>
      <w:bookmarkEnd w:id="10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9" w:name="_Ref493349987"/>
      <w:bookmarkStart w:id="110" w:name="_Toc503959096"/>
      <w:r>
        <w:t>runs property</w:t>
      </w:r>
      <w:bookmarkEnd w:id="109"/>
      <w:bookmarkEnd w:id="110"/>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11" w:name="_Ref493349997"/>
      <w:bookmarkStart w:id="112" w:name="_Ref493350451"/>
      <w:bookmarkStart w:id="113" w:name="_Toc503959097"/>
      <w:r>
        <w:t>run object</w:t>
      </w:r>
      <w:bookmarkEnd w:id="111"/>
      <w:bookmarkEnd w:id="112"/>
      <w:bookmarkEnd w:id="113"/>
    </w:p>
    <w:p w14:paraId="10E42C1C" w14:textId="534C375F" w:rsidR="000D32C1" w:rsidRDefault="000D32C1" w:rsidP="000D32C1">
      <w:pPr>
        <w:pStyle w:val="Heading3"/>
      </w:pPr>
      <w:bookmarkStart w:id="114" w:name="_Toc503959098"/>
      <w:r>
        <w:t>General</w:t>
      </w:r>
      <w:bookmarkEnd w:id="11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5" w:name="_Ref493351359"/>
      <w:bookmarkStart w:id="116" w:name="_Toc503959099"/>
      <w:r>
        <w:t>id property</w:t>
      </w:r>
      <w:bookmarkEnd w:id="115"/>
      <w:bookmarkEnd w:id="11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7" w:name="_Toc503959100"/>
      <w:r>
        <w:t>stableId property</w:t>
      </w:r>
      <w:bookmarkEnd w:id="11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8" w:name="_Ref493475805"/>
      <w:bookmarkStart w:id="119" w:name="_Toc503959101"/>
      <w:r>
        <w:t>baselineId property</w:t>
      </w:r>
      <w:bookmarkEnd w:id="118"/>
      <w:bookmarkEnd w:id="119"/>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20" w:name="_Toc503959102"/>
      <w:r>
        <w:t>automationId property</w:t>
      </w:r>
      <w:bookmarkEnd w:id="12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1" w:name="_Toc503959103"/>
      <w:r>
        <w:t>architecture property</w:t>
      </w:r>
      <w:bookmarkEnd w:id="1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2" w:name="_Ref493350956"/>
      <w:bookmarkStart w:id="123" w:name="_Toc503959104"/>
      <w:r>
        <w:t>tool property</w:t>
      </w:r>
      <w:bookmarkEnd w:id="122"/>
      <w:bookmarkEnd w:id="123"/>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24" w:name="_Toc503959105"/>
      <w:r>
        <w:t>invocation property</w:t>
      </w:r>
      <w:bookmarkEnd w:id="124"/>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5" w:name="_Ref493345118"/>
      <w:bookmarkStart w:id="126" w:name="_Toc503959106"/>
      <w:r>
        <w:t>files property</w:t>
      </w:r>
      <w:bookmarkEnd w:id="125"/>
      <w:bookmarkEnd w:id="12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7" w:name="_Ref493479000"/>
      <w:bookmarkStart w:id="128" w:name="_Ref493479448"/>
      <w:bookmarkStart w:id="129" w:name="_Toc503959107"/>
      <w:r>
        <w:t>logicalLocations property</w:t>
      </w:r>
      <w:bookmarkEnd w:id="127"/>
      <w:bookmarkEnd w:id="128"/>
      <w:bookmarkEnd w:id="12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0" w:name="_Ref493350972"/>
      <w:bookmarkStart w:id="131" w:name="_Toc503959108"/>
      <w:r>
        <w:t>results property</w:t>
      </w:r>
      <w:bookmarkEnd w:id="130"/>
      <w:bookmarkEnd w:id="131"/>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2" w:name="_Ref493345429"/>
      <w:bookmarkStart w:id="133" w:name="_Toc503959109"/>
      <w:r>
        <w:t>toolNotifications</w:t>
      </w:r>
      <w:r w:rsidR="00401BB5">
        <w:t xml:space="preserve"> property</w:t>
      </w:r>
      <w:bookmarkEnd w:id="132"/>
      <w:bookmarkEnd w:id="133"/>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4" w:name="_Toc503959110"/>
      <w:r>
        <w:t>configurationNotifications</w:t>
      </w:r>
      <w:r w:rsidR="00401BB5">
        <w:t xml:space="preserve"> property</w:t>
      </w:r>
      <w:bookmarkEnd w:id="134"/>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5" w:name="_Ref493404878"/>
      <w:bookmarkStart w:id="136" w:name="_Toc503959111"/>
      <w:r>
        <w:t>rules property</w:t>
      </w:r>
      <w:bookmarkEnd w:id="135"/>
      <w:bookmarkEnd w:id="13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37" w:name="_Ref503355262"/>
      <w:bookmarkStart w:id="138" w:name="_Toc503959112"/>
      <w:r>
        <w:t>richMessageMimeType property</w:t>
      </w:r>
      <w:bookmarkEnd w:id="137"/>
      <w:bookmarkEnd w:id="138"/>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39" w:name="_Toc503959113"/>
      <w:r>
        <w:t>properties property</w:t>
      </w:r>
      <w:bookmarkEnd w:id="139"/>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0" w:name="_Ref493350964"/>
      <w:bookmarkStart w:id="141" w:name="_Toc503959114"/>
      <w:r>
        <w:t>tool object</w:t>
      </w:r>
      <w:bookmarkEnd w:id="140"/>
      <w:bookmarkEnd w:id="141"/>
    </w:p>
    <w:p w14:paraId="389A43BD" w14:textId="582B65CB" w:rsidR="00401BB5" w:rsidRDefault="00401BB5" w:rsidP="00401BB5">
      <w:pPr>
        <w:pStyle w:val="Heading3"/>
      </w:pPr>
      <w:bookmarkStart w:id="142" w:name="_Toc503959115"/>
      <w:r>
        <w:t>General</w:t>
      </w:r>
      <w:bookmarkEnd w:id="1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3" w:name="_Ref493409155"/>
      <w:bookmarkStart w:id="144" w:name="_Toc503959116"/>
      <w:r>
        <w:t>name property</w:t>
      </w:r>
      <w:bookmarkEnd w:id="143"/>
      <w:bookmarkEnd w:id="1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5" w:name="_Ref493409168"/>
      <w:bookmarkStart w:id="146" w:name="_Toc503959117"/>
      <w:r>
        <w:t>fullName property</w:t>
      </w:r>
      <w:bookmarkEnd w:id="145"/>
      <w:bookmarkEnd w:id="1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7" w:name="_Ref493409198"/>
      <w:bookmarkStart w:id="148" w:name="_Toc503959118"/>
      <w:r>
        <w:t>semanticVersion property</w:t>
      </w:r>
      <w:bookmarkEnd w:id="147"/>
      <w:bookmarkEnd w:id="148"/>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49" w:name="_Ref493409191"/>
      <w:bookmarkStart w:id="150" w:name="_Toc503959119"/>
      <w:r>
        <w:lastRenderedPageBreak/>
        <w:t>version property</w:t>
      </w:r>
      <w:bookmarkEnd w:id="149"/>
      <w:bookmarkEnd w:id="1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1" w:name="_Ref493409205"/>
      <w:bookmarkStart w:id="152" w:name="_Toc503959120"/>
      <w:r>
        <w:t>fileVersion property</w:t>
      </w:r>
      <w:bookmarkEnd w:id="151"/>
      <w:bookmarkEnd w:id="1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3" w:name="_Toc503959121"/>
      <w:r>
        <w:t>language property</w:t>
      </w:r>
      <w:bookmarkEnd w:id="153"/>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4" w:name="_Hlk503355525"/>
      <w:r w:rsidRPr="00C56762">
        <w:t>a string specifying the language of the messages produced by the tool</w:t>
      </w:r>
      <w:bookmarkEnd w:id="15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5" w:name="_Toc503959122"/>
      <w:r>
        <w:t>sarifLoggerVersion property</w:t>
      </w:r>
      <w:bookmarkEnd w:id="1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6" w:name="_Toc503959123"/>
      <w:r>
        <w:t>properties property</w:t>
      </w:r>
      <w:bookmarkEnd w:id="156"/>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7" w:name="_Ref493352563"/>
      <w:bookmarkStart w:id="158" w:name="_Toc503959124"/>
      <w:r>
        <w:t>invocation object</w:t>
      </w:r>
      <w:bookmarkEnd w:id="157"/>
      <w:bookmarkEnd w:id="158"/>
    </w:p>
    <w:p w14:paraId="10E65C9D" w14:textId="17190F2B" w:rsidR="00401BB5" w:rsidRDefault="00401BB5" w:rsidP="00401BB5">
      <w:pPr>
        <w:pStyle w:val="Heading3"/>
      </w:pPr>
      <w:bookmarkStart w:id="159" w:name="_Toc503959125"/>
      <w:r>
        <w:t>General</w:t>
      </w:r>
      <w:bookmarkEnd w:id="15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0" w:name="_Ref493414102"/>
      <w:bookmarkStart w:id="161" w:name="_Toc503959126"/>
      <w:r>
        <w:lastRenderedPageBreak/>
        <w:t>commandLine property</w:t>
      </w:r>
      <w:bookmarkEnd w:id="160"/>
      <w:bookmarkEnd w:id="1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2" w:name="_Toc503959127"/>
      <w:r>
        <w:t>responseFiles property</w:t>
      </w:r>
      <w:bookmarkEnd w:id="16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3" w:name="_Toc503959128"/>
      <w:r>
        <w:t>startTime property</w:t>
      </w:r>
      <w:bookmarkEnd w:id="163"/>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64" w:name="_Toc503959129"/>
      <w:r>
        <w:t>endTime property</w:t>
      </w:r>
      <w:bookmarkEnd w:id="164"/>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65" w:name="_Toc503959130"/>
      <w:r>
        <w:t>machine property</w:t>
      </w:r>
      <w:bookmarkEnd w:id="1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6" w:name="_Toc503959131"/>
      <w:r>
        <w:t>account property</w:t>
      </w:r>
      <w:bookmarkEnd w:id="1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7" w:name="_Toc503959132"/>
      <w:r>
        <w:t>processId property</w:t>
      </w:r>
      <w:bookmarkEnd w:id="1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8" w:name="_Toc503959133"/>
      <w:r>
        <w:t>fileName property</w:t>
      </w:r>
      <w:bookmarkEnd w:id="16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9" w:name="_Toc503959134"/>
      <w:r>
        <w:t>workingDirectory property</w:t>
      </w:r>
      <w:bookmarkEnd w:id="16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0" w:name="_Toc503959135"/>
      <w:r>
        <w:t>environmentVariables property</w:t>
      </w:r>
      <w:bookmarkEnd w:id="17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1" w:name="_Toc503959136"/>
      <w:r>
        <w:t>properties property</w:t>
      </w:r>
      <w:bookmarkEnd w:id="171"/>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72" w:name="_Ref493403111"/>
      <w:bookmarkStart w:id="173" w:name="_Ref493404005"/>
      <w:bookmarkStart w:id="174" w:name="_Toc503959137"/>
      <w:r>
        <w:t>file object</w:t>
      </w:r>
      <w:bookmarkEnd w:id="172"/>
      <w:bookmarkEnd w:id="173"/>
      <w:bookmarkEnd w:id="174"/>
    </w:p>
    <w:p w14:paraId="375224F2" w14:textId="20156049" w:rsidR="00401BB5" w:rsidRDefault="00401BB5" w:rsidP="00401BB5">
      <w:pPr>
        <w:pStyle w:val="Heading3"/>
      </w:pPr>
      <w:bookmarkStart w:id="175" w:name="_Toc503959138"/>
      <w:r>
        <w:t>General</w:t>
      </w:r>
      <w:bookmarkEnd w:id="17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76" w:name="_Ref493403519"/>
      <w:bookmarkStart w:id="177" w:name="_Toc503959139"/>
      <w:r>
        <w:t>uri property</w:t>
      </w:r>
      <w:bookmarkEnd w:id="176"/>
      <w:bookmarkEnd w:id="177"/>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78" w:name="_Toc503959140"/>
      <w:r>
        <w:t>uriBaseId property</w:t>
      </w:r>
      <w:bookmarkEnd w:id="178"/>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79" w:name="_Ref493404063"/>
      <w:bookmarkStart w:id="180" w:name="_Toc503959141"/>
      <w:r>
        <w:t>parentKey property</w:t>
      </w:r>
      <w:bookmarkEnd w:id="179"/>
      <w:bookmarkEnd w:id="180"/>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81" w:name="_Ref493403563"/>
      <w:bookmarkStart w:id="182" w:name="_Toc503959142"/>
      <w:r>
        <w:lastRenderedPageBreak/>
        <w:t>offset property</w:t>
      </w:r>
      <w:bookmarkEnd w:id="181"/>
      <w:bookmarkEnd w:id="18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83" w:name="_Ref493403574"/>
      <w:bookmarkStart w:id="184" w:name="_Toc503959143"/>
      <w:r>
        <w:t>length property</w:t>
      </w:r>
      <w:bookmarkEnd w:id="183"/>
      <w:bookmarkEnd w:id="18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85" w:name="_Toc503959144"/>
      <w:r>
        <w:t>mimeType property</w:t>
      </w:r>
      <w:bookmarkEnd w:id="185"/>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86" w:name="_Ref493345445"/>
      <w:bookmarkStart w:id="187" w:name="_Toc503959145"/>
      <w:r>
        <w:t>hashes property</w:t>
      </w:r>
      <w:bookmarkEnd w:id="186"/>
      <w:bookmarkEnd w:id="187"/>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88" w:name="_Toc503959146"/>
      <w:r>
        <w:t>contents property</w:t>
      </w:r>
      <w:bookmarkEnd w:id="18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89" w:name="_Toc503959147"/>
      <w:r>
        <w:t>properties property</w:t>
      </w:r>
      <w:bookmarkEnd w:id="189"/>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90" w:name="_Ref493423194"/>
      <w:bookmarkStart w:id="191" w:name="_Toc503959148"/>
      <w:r>
        <w:t>hash object</w:t>
      </w:r>
      <w:bookmarkEnd w:id="190"/>
      <w:bookmarkEnd w:id="191"/>
    </w:p>
    <w:p w14:paraId="5D6F2309" w14:textId="08453102" w:rsidR="00401BB5" w:rsidRDefault="00401BB5" w:rsidP="00401BB5">
      <w:pPr>
        <w:pStyle w:val="Heading3"/>
      </w:pPr>
      <w:bookmarkStart w:id="192" w:name="_Toc503959149"/>
      <w:r>
        <w:t>General</w:t>
      </w:r>
      <w:bookmarkEnd w:id="19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3" w:name="_Ref493423561"/>
      <w:bookmarkStart w:id="194" w:name="_Ref493423701"/>
      <w:bookmarkStart w:id="195" w:name="_Toc503959150"/>
      <w:r>
        <w:t>value property</w:t>
      </w:r>
      <w:bookmarkEnd w:id="193"/>
      <w:bookmarkEnd w:id="194"/>
      <w:bookmarkEnd w:id="195"/>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6" w:name="_Ref493423568"/>
      <w:bookmarkStart w:id="197" w:name="_Toc503959151"/>
      <w:r>
        <w:t>algorithm property</w:t>
      </w:r>
      <w:bookmarkEnd w:id="196"/>
      <w:bookmarkEnd w:id="197"/>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8" w:name="_Ref493350984"/>
      <w:bookmarkStart w:id="199" w:name="_Toc503959152"/>
      <w:r>
        <w:t>result object</w:t>
      </w:r>
      <w:bookmarkEnd w:id="198"/>
      <w:bookmarkEnd w:id="199"/>
    </w:p>
    <w:p w14:paraId="74FD90F6" w14:textId="18F2DD20" w:rsidR="00401BB5" w:rsidRDefault="00401BB5" w:rsidP="00401BB5">
      <w:pPr>
        <w:pStyle w:val="Heading3"/>
      </w:pPr>
      <w:bookmarkStart w:id="200" w:name="_Toc503959153"/>
      <w:r>
        <w:t>General</w:t>
      </w:r>
      <w:bookmarkEnd w:id="20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01" w:name="_Ref493408865"/>
      <w:bookmarkStart w:id="202" w:name="_Toc503959154"/>
      <w:r>
        <w:t>ruleId property</w:t>
      </w:r>
      <w:bookmarkEnd w:id="201"/>
      <w:bookmarkEnd w:id="202"/>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03" w:name="_Ref493408875"/>
      <w:bookmarkStart w:id="204" w:name="_Toc503959155"/>
      <w:r>
        <w:lastRenderedPageBreak/>
        <w:t>ruleKey property</w:t>
      </w:r>
      <w:bookmarkEnd w:id="203"/>
      <w:bookmarkEnd w:id="204"/>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05" w:name="_Ref493511208"/>
      <w:bookmarkStart w:id="206" w:name="_Toc503959156"/>
      <w:r>
        <w:t>level property</w:t>
      </w:r>
      <w:bookmarkEnd w:id="205"/>
      <w:bookmarkEnd w:id="2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lastRenderedPageBreak/>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07" w:name="_Ref493426628"/>
      <w:bookmarkStart w:id="208" w:name="_Toc503959157"/>
      <w:r>
        <w:lastRenderedPageBreak/>
        <w:t>message property</w:t>
      </w:r>
      <w:bookmarkEnd w:id="207"/>
      <w:bookmarkEnd w:id="208"/>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09"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09"/>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10" w:name="_Ref503356941"/>
      <w:bookmarkStart w:id="211" w:name="_Toc503959158"/>
      <w:bookmarkStart w:id="212" w:name="_Ref499727631"/>
      <w:r>
        <w:t>richMessage property</w:t>
      </w:r>
      <w:bookmarkEnd w:id="210"/>
      <w:bookmarkEnd w:id="211"/>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13" w:name="_Ref503355981"/>
      <w:bookmarkStart w:id="214" w:name="_Toc503959159"/>
      <w:r>
        <w:t>templated</w:t>
      </w:r>
      <w:r w:rsidR="00401BB5">
        <w:t>Message property</w:t>
      </w:r>
      <w:bookmarkEnd w:id="212"/>
      <w:bookmarkEnd w:id="213"/>
      <w:bookmarkEnd w:id="214"/>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15" w:name="_Hlk502501222"/>
      <w:r>
        <w:t>§</w:t>
      </w:r>
      <w:bookmarkEnd w:id="215"/>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16" w:name="_Toc503959160"/>
      <w:r>
        <w:lastRenderedPageBreak/>
        <w:t>locations property</w:t>
      </w:r>
      <w:bookmarkEnd w:id="216"/>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17" w:name="_Toc503959161"/>
      <w:r>
        <w:t>snippet property</w:t>
      </w:r>
      <w:bookmarkEnd w:id="217"/>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18" w:name="_Toc503959162"/>
      <w:r>
        <w:t>toolFingerprintContribution property</w:t>
      </w:r>
      <w:bookmarkEnd w:id="218"/>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19" w:name="_Toc503959163"/>
      <w:r>
        <w:t>codeFlows property</w:t>
      </w:r>
      <w:bookmarkEnd w:id="219"/>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20" w:name="_Toc503959164"/>
      <w:r>
        <w:lastRenderedPageBreak/>
        <w:t>stacks property</w:t>
      </w:r>
      <w:bookmarkEnd w:id="220"/>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21" w:name="_Ref493499246"/>
      <w:bookmarkStart w:id="222" w:name="_Toc503959165"/>
      <w:r>
        <w:t>relatedLocations property</w:t>
      </w:r>
      <w:bookmarkEnd w:id="221"/>
      <w:bookmarkEnd w:id="222"/>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223" w:name="_Toc503959166"/>
      <w:r>
        <w:t>suppressionStates property</w:t>
      </w:r>
      <w:bookmarkEnd w:id="223"/>
    </w:p>
    <w:p w14:paraId="1AE8DC88" w14:textId="2A54B9A5" w:rsidR="00401BB5" w:rsidRDefault="00401BB5" w:rsidP="00401BB5">
      <w:pPr>
        <w:pStyle w:val="Heading4"/>
      </w:pPr>
      <w:bookmarkStart w:id="224" w:name="_Toc503959167"/>
      <w:r>
        <w:t>General</w:t>
      </w:r>
      <w:bookmarkEnd w:id="224"/>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25" w:name="_Ref493475240"/>
      <w:bookmarkStart w:id="226" w:name="_Toc503959168"/>
      <w:r>
        <w:t>suppressedInSource value</w:t>
      </w:r>
      <w:bookmarkEnd w:id="225"/>
      <w:bookmarkEnd w:id="22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27" w:name="_Ref493475253"/>
      <w:bookmarkStart w:id="228" w:name="_Toc503959169"/>
      <w:r>
        <w:t>suppressedExternally value</w:t>
      </w:r>
      <w:bookmarkEnd w:id="227"/>
      <w:bookmarkEnd w:id="228"/>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29" w:name="_Ref493351360"/>
      <w:bookmarkStart w:id="230" w:name="_Toc503959170"/>
      <w:r>
        <w:t>baselineState property</w:t>
      </w:r>
      <w:bookmarkEnd w:id="229"/>
      <w:bookmarkEnd w:id="23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31" w:name="_Toc503959171"/>
      <w:r>
        <w:t>fixes property</w:t>
      </w:r>
      <w:bookmarkEnd w:id="231"/>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32" w:name="_Toc503959172"/>
      <w:r>
        <w:t>properties property</w:t>
      </w:r>
      <w:bookmarkEnd w:id="232"/>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33" w:name="_Ref493426721"/>
      <w:bookmarkStart w:id="234" w:name="_Toc503959173"/>
      <w:r>
        <w:t>location object</w:t>
      </w:r>
      <w:bookmarkEnd w:id="233"/>
      <w:bookmarkEnd w:id="234"/>
    </w:p>
    <w:p w14:paraId="27ED50C0" w14:textId="23D428DC" w:rsidR="006E546E" w:rsidRDefault="006E546E" w:rsidP="006E546E">
      <w:pPr>
        <w:pStyle w:val="Heading3"/>
      </w:pPr>
      <w:bookmarkStart w:id="235" w:name="_Ref493479281"/>
      <w:bookmarkStart w:id="236" w:name="_Toc503959174"/>
      <w:r>
        <w:t>General</w:t>
      </w:r>
      <w:bookmarkEnd w:id="235"/>
      <w:bookmarkEnd w:id="236"/>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237" w:name="_Ref493478389"/>
      <w:bookmarkStart w:id="238" w:name="_Toc503959175"/>
      <w:r>
        <w:t>Constraints</w:t>
      </w:r>
      <w:bookmarkEnd w:id="237"/>
      <w:bookmarkEnd w:id="238"/>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39" w:name="_Ref493424691"/>
      <w:bookmarkStart w:id="240" w:name="_Toc503959176"/>
      <w:r>
        <w:t>analysisTarget property</w:t>
      </w:r>
      <w:bookmarkEnd w:id="239"/>
      <w:bookmarkEnd w:id="240"/>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41" w:name="_Ref493477623"/>
      <w:bookmarkStart w:id="242" w:name="_Ref493478351"/>
      <w:bookmarkStart w:id="243" w:name="_Toc503959177"/>
      <w:r>
        <w:t>resultFile property</w:t>
      </w:r>
      <w:bookmarkEnd w:id="241"/>
      <w:bookmarkEnd w:id="242"/>
      <w:bookmarkEnd w:id="243"/>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44" w:name="_Ref493404450"/>
      <w:bookmarkStart w:id="245" w:name="_Ref493404690"/>
      <w:bookmarkStart w:id="246" w:name="_Toc503959178"/>
      <w:r>
        <w:lastRenderedPageBreak/>
        <w:t>fullyQualifiedLogicalName property</w:t>
      </w:r>
      <w:bookmarkEnd w:id="244"/>
      <w:bookmarkEnd w:id="245"/>
      <w:bookmarkEnd w:id="24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47" w:name="_Ref493404415"/>
      <w:bookmarkStart w:id="248" w:name="_Toc503959179"/>
      <w:r>
        <w:t>logicalLocationKey property</w:t>
      </w:r>
      <w:bookmarkEnd w:id="247"/>
      <w:bookmarkEnd w:id="248"/>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49" w:name="_Toc503959180"/>
      <w:r>
        <w:t>decoratedName property</w:t>
      </w:r>
      <w:bookmarkEnd w:id="24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50" w:name="_Toc503959181"/>
      <w:r>
        <w:t>properties property</w:t>
      </w:r>
      <w:bookmarkEnd w:id="250"/>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51" w:name="_Ref493477390"/>
      <w:bookmarkStart w:id="252" w:name="_Ref493478323"/>
      <w:bookmarkStart w:id="253" w:name="_Ref493478590"/>
      <w:bookmarkStart w:id="254" w:name="_Toc503959182"/>
      <w:r>
        <w:lastRenderedPageBreak/>
        <w:t>physicalLocation object</w:t>
      </w:r>
      <w:bookmarkEnd w:id="251"/>
      <w:bookmarkEnd w:id="252"/>
      <w:bookmarkEnd w:id="253"/>
      <w:bookmarkEnd w:id="254"/>
    </w:p>
    <w:p w14:paraId="0B9181AD" w14:textId="12F902F2" w:rsidR="006E546E" w:rsidRDefault="006E546E" w:rsidP="006E546E">
      <w:pPr>
        <w:pStyle w:val="Heading3"/>
      </w:pPr>
      <w:bookmarkStart w:id="255" w:name="_Toc503959183"/>
      <w:r>
        <w:t>General</w:t>
      </w:r>
      <w:bookmarkEnd w:id="25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56" w:name="_Ref503357394"/>
      <w:bookmarkStart w:id="257" w:name="_Toc503959184"/>
      <w:bookmarkStart w:id="258" w:name="_Ref493343236"/>
      <w:r>
        <w:t>id property</w:t>
      </w:r>
      <w:bookmarkEnd w:id="256"/>
      <w:bookmarkEnd w:id="257"/>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59" w:name="_Ref503369432"/>
      <w:bookmarkStart w:id="260" w:name="_Ref503369435"/>
      <w:bookmarkStart w:id="261" w:name="_Ref503371110"/>
      <w:bookmarkStart w:id="262" w:name="_Ref503371652"/>
      <w:bookmarkStart w:id="263" w:name="_Toc503959185"/>
      <w:r>
        <w:t>uri property</w:t>
      </w:r>
      <w:bookmarkEnd w:id="258"/>
      <w:bookmarkEnd w:id="259"/>
      <w:bookmarkEnd w:id="260"/>
      <w:bookmarkEnd w:id="261"/>
      <w:bookmarkEnd w:id="262"/>
      <w:bookmarkEnd w:id="263"/>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64" w:name="_Ref493343237"/>
      <w:bookmarkStart w:id="265" w:name="_Toc503959186"/>
      <w:r>
        <w:t>uriBaseId property</w:t>
      </w:r>
      <w:bookmarkEnd w:id="264"/>
      <w:bookmarkEnd w:id="265"/>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66" w:name="_Ref493509797"/>
      <w:bookmarkStart w:id="267" w:name="_Toc503959187"/>
      <w:r>
        <w:t>region property</w:t>
      </w:r>
      <w:bookmarkEnd w:id="266"/>
      <w:bookmarkEnd w:id="267"/>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45398958" w:rsidR="003E62A7" w:rsidRDefault="003E62A7" w:rsidP="003E62A7">
      <w:pPr>
        <w:pStyle w:val="Note"/>
        <w:rPr>
          <w:ins w:id="268" w:author="Laurence Golding" w:date="2018-02-11T18:06:00Z"/>
        </w:rPr>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4B56CDD5" w14:textId="372B45C0" w:rsidR="005E596B" w:rsidRPr="005E596B" w:rsidRDefault="005E596B" w:rsidP="005E596B">
      <w:ins w:id="269" w:author="Laurence Golding" w:date="2018-02-11T18:06:00Z">
        <w:r>
          <w:t xml:space="preserve">If the </w:t>
        </w:r>
        <w:r w:rsidRPr="005E596B">
          <w:rPr>
            <w:rStyle w:val="CODEtemp"/>
          </w:rPr>
          <w:t>region</w:t>
        </w:r>
        <w:r>
          <w:t xml:space="preserve"> property is absent, the </w:t>
        </w:r>
        <w:bookmarkStart w:id="270" w:name="_GoBack"/>
        <w:r w:rsidRPr="005E596B">
          <w:rPr>
            <w:rStyle w:val="CODEtemp"/>
          </w:rPr>
          <w:t>p</w:t>
        </w:r>
      </w:ins>
      <w:ins w:id="271" w:author="Laurence Golding" w:date="2018-02-11T18:07:00Z">
        <w:r w:rsidRPr="005E596B">
          <w:rPr>
            <w:rStyle w:val="CODEtemp"/>
          </w:rPr>
          <w:t>hysicalLocation</w:t>
        </w:r>
        <w:bookmarkEnd w:id="270"/>
        <w:r>
          <w:t xml:space="preserve"> object refers to the entire file.</w:t>
        </w:r>
      </w:ins>
    </w:p>
    <w:p w14:paraId="27C0F6BB" w14:textId="2CC9FF23" w:rsidR="006E546E" w:rsidRDefault="006E546E" w:rsidP="006E546E">
      <w:pPr>
        <w:pStyle w:val="Heading2"/>
      </w:pPr>
      <w:bookmarkStart w:id="272" w:name="_Ref493490350"/>
      <w:bookmarkStart w:id="273" w:name="_Toc503959188"/>
      <w:r>
        <w:t>region object</w:t>
      </w:r>
      <w:bookmarkEnd w:id="272"/>
      <w:bookmarkEnd w:id="273"/>
    </w:p>
    <w:p w14:paraId="5C4DB1F6" w14:textId="0F642D18" w:rsidR="006E546E" w:rsidRDefault="006E546E" w:rsidP="006E546E">
      <w:pPr>
        <w:pStyle w:val="Heading3"/>
      </w:pPr>
      <w:bookmarkStart w:id="274" w:name="_Toc503959189"/>
      <w:r>
        <w:t>General</w:t>
      </w:r>
      <w:bookmarkEnd w:id="27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lastRenderedPageBreak/>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75" w:name="_Ref493492556"/>
      <w:bookmarkStart w:id="276" w:name="_Ref493492604"/>
      <w:bookmarkStart w:id="277" w:name="_Ref493492671"/>
      <w:bookmarkStart w:id="278" w:name="_Toc503959190"/>
      <w:r>
        <w:t>Text regions</w:t>
      </w:r>
      <w:bookmarkEnd w:id="275"/>
      <w:bookmarkEnd w:id="276"/>
      <w:bookmarkEnd w:id="277"/>
      <w:bookmarkEnd w:id="27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79" w:name="_Toc503959191"/>
      <w:r>
        <w:t>Binary regions</w:t>
      </w:r>
      <w:bookmarkEnd w:id="279"/>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80" w:name="_Ref493490565"/>
      <w:bookmarkStart w:id="281" w:name="_Ref493491243"/>
      <w:bookmarkStart w:id="282" w:name="_Ref493492406"/>
      <w:bookmarkStart w:id="283" w:name="_Toc503959192"/>
      <w:r>
        <w:t>startLine property</w:t>
      </w:r>
      <w:bookmarkEnd w:id="280"/>
      <w:bookmarkEnd w:id="281"/>
      <w:bookmarkEnd w:id="282"/>
      <w:bookmarkEnd w:id="28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84" w:name="_Ref493491260"/>
      <w:bookmarkStart w:id="285" w:name="_Ref493492414"/>
      <w:bookmarkStart w:id="286" w:name="_Toc503959193"/>
      <w:r>
        <w:t>startColumn property</w:t>
      </w:r>
      <w:bookmarkEnd w:id="284"/>
      <w:bookmarkEnd w:id="285"/>
      <w:bookmarkEnd w:id="28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287" w:name="_Ref493491334"/>
      <w:bookmarkStart w:id="288" w:name="_Ref493492422"/>
      <w:bookmarkStart w:id="289" w:name="_Toc503959194"/>
      <w:r>
        <w:t>endLine property</w:t>
      </w:r>
      <w:bookmarkEnd w:id="287"/>
      <w:bookmarkEnd w:id="288"/>
      <w:bookmarkEnd w:id="28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290" w:name="_Ref493491342"/>
      <w:bookmarkStart w:id="291" w:name="_Ref493492427"/>
      <w:bookmarkStart w:id="292" w:name="_Toc503959195"/>
      <w:r>
        <w:lastRenderedPageBreak/>
        <w:t>endColumn property</w:t>
      </w:r>
      <w:bookmarkEnd w:id="290"/>
      <w:bookmarkEnd w:id="291"/>
      <w:bookmarkEnd w:id="29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293" w:name="_Ref493492251"/>
      <w:bookmarkStart w:id="294" w:name="_Ref493492981"/>
      <w:bookmarkStart w:id="295" w:name="_Toc503959196"/>
      <w:r>
        <w:t>offset property</w:t>
      </w:r>
      <w:bookmarkEnd w:id="293"/>
      <w:bookmarkEnd w:id="294"/>
      <w:bookmarkEnd w:id="29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96" w:name="_Ref493491350"/>
      <w:bookmarkStart w:id="297" w:name="_Ref493492312"/>
      <w:bookmarkStart w:id="298" w:name="_Toc503959197"/>
      <w:r>
        <w:t>length property</w:t>
      </w:r>
      <w:bookmarkEnd w:id="296"/>
      <w:bookmarkEnd w:id="297"/>
      <w:bookmarkEnd w:id="29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99" w:name="_Ref493404505"/>
      <w:bookmarkStart w:id="300" w:name="_Toc503959198"/>
      <w:r>
        <w:t>logicalLocation object</w:t>
      </w:r>
      <w:bookmarkEnd w:id="299"/>
      <w:bookmarkEnd w:id="300"/>
    </w:p>
    <w:p w14:paraId="479717FF" w14:textId="2760154A" w:rsidR="006E546E" w:rsidRDefault="006E546E" w:rsidP="006E546E">
      <w:pPr>
        <w:pStyle w:val="Heading3"/>
      </w:pPr>
      <w:bookmarkStart w:id="301" w:name="_Toc503959199"/>
      <w:r>
        <w:t>General</w:t>
      </w:r>
      <w:bookmarkEnd w:id="30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302" w:name="_Toc503959200"/>
      <w:r>
        <w:t>name property</w:t>
      </w:r>
      <w:bookmarkEnd w:id="30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03" w:name="_Toc503959201"/>
      <w:r>
        <w:t>kind property</w:t>
      </w:r>
      <w:bookmarkEnd w:id="30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04" w:name="_Toc503959202"/>
      <w:r>
        <w:t>parentKey property</w:t>
      </w:r>
      <w:bookmarkEnd w:id="304"/>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05" w:name="_Ref493427364"/>
      <w:bookmarkStart w:id="306" w:name="_Toc503959203"/>
      <w:r>
        <w:t>codeFlow object</w:t>
      </w:r>
      <w:bookmarkEnd w:id="305"/>
      <w:bookmarkEnd w:id="306"/>
    </w:p>
    <w:p w14:paraId="68EE36AB" w14:textId="336A5D40" w:rsidR="006E546E" w:rsidRDefault="006E546E" w:rsidP="006E546E">
      <w:pPr>
        <w:pStyle w:val="Heading3"/>
      </w:pPr>
      <w:bookmarkStart w:id="307" w:name="_Toc503959204"/>
      <w:r>
        <w:t>General</w:t>
      </w:r>
      <w:bookmarkEnd w:id="30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08" w:name="_Ref503361742"/>
      <w:bookmarkStart w:id="309" w:name="_Toc503959205"/>
      <w:r>
        <w:lastRenderedPageBreak/>
        <w:t>message property</w:t>
      </w:r>
      <w:bookmarkEnd w:id="308"/>
      <w:bookmarkEnd w:id="309"/>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10" w:name="_Toc503959206"/>
      <w:r>
        <w:t>richMessage property</w:t>
      </w:r>
      <w:bookmarkEnd w:id="310"/>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11" w:name="_Toc503959207"/>
      <w:r>
        <w:t>locations property</w:t>
      </w:r>
      <w:bookmarkEnd w:id="311"/>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12" w:name="_Toc503959208"/>
      <w:r>
        <w:t>properties property</w:t>
      </w:r>
      <w:bookmarkEnd w:id="312"/>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13" w:name="_Ref493427479"/>
      <w:bookmarkStart w:id="314" w:name="_Toc503959209"/>
      <w:r>
        <w:t>stack object</w:t>
      </w:r>
      <w:bookmarkEnd w:id="313"/>
      <w:bookmarkEnd w:id="314"/>
    </w:p>
    <w:p w14:paraId="5A2500F3" w14:textId="474DE860" w:rsidR="006E546E" w:rsidRDefault="006E546E" w:rsidP="006E546E">
      <w:pPr>
        <w:pStyle w:val="Heading3"/>
      </w:pPr>
      <w:bookmarkStart w:id="315" w:name="_Toc503959210"/>
      <w:r>
        <w:t>General</w:t>
      </w:r>
      <w:bookmarkEnd w:id="31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16" w:name="_Ref503361859"/>
      <w:bookmarkStart w:id="317" w:name="_Toc503959211"/>
      <w:r>
        <w:t>message property</w:t>
      </w:r>
      <w:bookmarkEnd w:id="316"/>
      <w:bookmarkEnd w:id="317"/>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18" w:name="_Toc503959212"/>
      <w:r>
        <w:t>richMessage property</w:t>
      </w:r>
      <w:bookmarkEnd w:id="318"/>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19" w:name="_Toc503959213"/>
      <w:r>
        <w:t>frames property</w:t>
      </w:r>
      <w:bookmarkEnd w:id="319"/>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 xml:space="preserve">NOTE 2: It is possible that the analysis tool will not have location information for every frame in the call stack. This might happen if, for example, application code for which </w:t>
      </w:r>
      <w:r>
        <w:lastRenderedPageBreak/>
        <w:t>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20" w:name="_Toc503959214"/>
      <w:r>
        <w:t>properties property</w:t>
      </w:r>
      <w:bookmarkEnd w:id="320"/>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21" w:name="_Ref493494398"/>
      <w:bookmarkStart w:id="322" w:name="_Toc503959215"/>
      <w:r>
        <w:t>stackFrame object</w:t>
      </w:r>
      <w:bookmarkEnd w:id="321"/>
      <w:bookmarkEnd w:id="322"/>
    </w:p>
    <w:p w14:paraId="440DEBE2" w14:textId="2D9664B2" w:rsidR="006E546E" w:rsidRDefault="006E546E" w:rsidP="006E546E">
      <w:pPr>
        <w:pStyle w:val="Heading3"/>
      </w:pPr>
      <w:bookmarkStart w:id="323" w:name="_Toc503959216"/>
      <w:r>
        <w:t>General</w:t>
      </w:r>
      <w:bookmarkEnd w:id="323"/>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24" w:name="_Ref503362058"/>
      <w:bookmarkStart w:id="325" w:name="_Toc503959217"/>
      <w:r>
        <w:t>message property</w:t>
      </w:r>
      <w:bookmarkEnd w:id="324"/>
      <w:bookmarkEnd w:id="325"/>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26" w:name="_Toc503959218"/>
      <w:bookmarkStart w:id="327" w:name="_Ref493494583"/>
      <w:bookmarkStart w:id="328" w:name="_Ref493494807"/>
      <w:r>
        <w:t>richMessage property</w:t>
      </w:r>
      <w:bookmarkEnd w:id="326"/>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29" w:name="_Ref503362303"/>
      <w:bookmarkStart w:id="330" w:name="_Toc503959219"/>
      <w:bookmarkEnd w:id="327"/>
      <w:bookmarkEnd w:id="328"/>
      <w:r>
        <w:t>physicalLocation property</w:t>
      </w:r>
      <w:bookmarkEnd w:id="329"/>
      <w:bookmarkEnd w:id="330"/>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31" w:name="_Toc503959220"/>
      <w:r>
        <w:t>module property</w:t>
      </w:r>
      <w:bookmarkEnd w:id="33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32" w:name="_Toc503959221"/>
      <w:r>
        <w:t>threadId property</w:t>
      </w:r>
      <w:bookmarkEnd w:id="33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33" w:name="_Ref493495527"/>
      <w:bookmarkStart w:id="334" w:name="_Toc503959222"/>
      <w:r>
        <w:t>fullyQualifiedLogicalName property</w:t>
      </w:r>
      <w:bookmarkEnd w:id="333"/>
      <w:bookmarkEnd w:id="334"/>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35" w:name="_Ref493495433"/>
      <w:bookmarkStart w:id="336" w:name="_Toc503959223"/>
      <w:r>
        <w:t>logicalLocationKey property</w:t>
      </w:r>
      <w:bookmarkEnd w:id="335"/>
      <w:bookmarkEnd w:id="336"/>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37" w:name="_Toc503959224"/>
      <w:r>
        <w:t>address property</w:t>
      </w:r>
      <w:bookmarkEnd w:id="33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38" w:name="_Toc503959225"/>
      <w:r>
        <w:t>offset property</w:t>
      </w:r>
      <w:bookmarkEnd w:id="33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39" w:name="_Toc503959226"/>
      <w:r>
        <w:t>parameters property</w:t>
      </w:r>
      <w:bookmarkEnd w:id="33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40" w:name="_Toc503959227"/>
      <w:r>
        <w:t>properties property</w:t>
      </w:r>
      <w:bookmarkEnd w:id="340"/>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41" w:name="_Ref493427581"/>
      <w:bookmarkStart w:id="342" w:name="_Ref493427754"/>
      <w:bookmarkStart w:id="343" w:name="_Toc503959228"/>
      <w:r>
        <w:t>annotatedCodeLocation object</w:t>
      </w:r>
      <w:bookmarkEnd w:id="341"/>
      <w:bookmarkEnd w:id="342"/>
      <w:bookmarkEnd w:id="343"/>
    </w:p>
    <w:p w14:paraId="6AFFA125" w14:textId="72CDB951" w:rsidR="006E546E" w:rsidRDefault="006E546E" w:rsidP="006E546E">
      <w:pPr>
        <w:pStyle w:val="Heading3"/>
      </w:pPr>
      <w:bookmarkStart w:id="344" w:name="_Toc503959229"/>
      <w:r>
        <w:t>General</w:t>
      </w:r>
      <w:bookmarkEnd w:id="34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45" w:name="_Toc503959230"/>
      <w:r>
        <w:t>step property</w:t>
      </w:r>
      <w:bookmarkEnd w:id="34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46" w:name="_Ref493497783"/>
      <w:bookmarkStart w:id="347" w:name="_Ref493499799"/>
      <w:bookmarkStart w:id="348" w:name="_Toc503959231"/>
      <w:r>
        <w:lastRenderedPageBreak/>
        <w:t>physicalLocation property</w:t>
      </w:r>
      <w:bookmarkEnd w:id="346"/>
      <w:bookmarkEnd w:id="347"/>
      <w:bookmarkEnd w:id="348"/>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49" w:name="_Ref493498084"/>
      <w:bookmarkStart w:id="350" w:name="_Toc503959232"/>
      <w:r>
        <w:t>fullyQualifiedLogicalName property</w:t>
      </w:r>
      <w:bookmarkEnd w:id="349"/>
      <w:bookmarkEnd w:id="350"/>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351" w:name="_Ref493497988"/>
      <w:bookmarkStart w:id="352" w:name="_Toc503959233"/>
      <w:r>
        <w:t>logicalLocationKey property</w:t>
      </w:r>
      <w:bookmarkEnd w:id="351"/>
      <w:bookmarkEnd w:id="352"/>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53" w:name="_Toc503959234"/>
      <w:r>
        <w:t>module property</w:t>
      </w:r>
      <w:bookmarkEnd w:id="35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54" w:name="_Toc503959235"/>
      <w:r>
        <w:t>threadId property</w:t>
      </w:r>
      <w:bookmarkEnd w:id="35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55" w:name="_Ref503362449"/>
      <w:bookmarkStart w:id="356" w:name="_Toc503959236"/>
      <w:r>
        <w:lastRenderedPageBreak/>
        <w:t>message property</w:t>
      </w:r>
      <w:bookmarkEnd w:id="355"/>
      <w:bookmarkEnd w:id="356"/>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57" w:name="_Toc503959237"/>
      <w:bookmarkStart w:id="358" w:name="_Ref493497656"/>
      <w:bookmarkStart w:id="359" w:name="_Ref493499356"/>
      <w:r>
        <w:t>richMessage property</w:t>
      </w:r>
      <w:bookmarkEnd w:id="357"/>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360" w:name="_Ref503371505"/>
      <w:bookmarkStart w:id="361" w:name="_Ref503371599"/>
      <w:bookmarkStart w:id="362" w:name="_Toc503959238"/>
      <w:r>
        <w:t>kind property</w:t>
      </w:r>
      <w:bookmarkEnd w:id="358"/>
      <w:bookmarkEnd w:id="359"/>
      <w:bookmarkEnd w:id="360"/>
      <w:bookmarkEnd w:id="361"/>
      <w:bookmarkEnd w:id="36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lastRenderedPageBreak/>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63" w:name="_Ref493488357"/>
      <w:bookmarkStart w:id="364" w:name="_Ref493488374"/>
      <w:bookmarkStart w:id="365" w:name="_Toc503959239"/>
      <w:r>
        <w:t>kind-dependent properties: target, targetLocation, values and state</w:t>
      </w:r>
      <w:bookmarkEnd w:id="363"/>
      <w:bookmarkEnd w:id="364"/>
      <w:bookmarkEnd w:id="365"/>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lastRenderedPageBreak/>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r>
        <w:lastRenderedPageBreak/>
        <w:t xml:space="preserve">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lastRenderedPageBreak/>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lastRenderedPageBreak/>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1B9A56C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366" w:name="_Ref493509170"/>
      <w:bookmarkStart w:id="367" w:name="_Toc503959240"/>
      <w:r>
        <w:t>targetKey property</w:t>
      </w:r>
      <w:bookmarkEnd w:id="366"/>
      <w:bookmarkEnd w:id="367"/>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lastRenderedPageBreak/>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68" w:name="_Toc503959241"/>
      <w:r>
        <w:t>importance property</w:t>
      </w:r>
      <w:bookmarkEnd w:id="368"/>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69" w:name="_Toc503959242"/>
      <w:r>
        <w:t>taintKind property</w:t>
      </w:r>
      <w:bookmarkEnd w:id="36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70" w:name="_Toc503959243"/>
      <w:r>
        <w:t>snippet property</w:t>
      </w:r>
      <w:bookmarkEnd w:id="370"/>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371" w:name="_Ref493488427"/>
      <w:bookmarkStart w:id="372" w:name="_Ref493488443"/>
      <w:bookmarkStart w:id="373" w:name="_Toc503959244"/>
      <w:r>
        <w:lastRenderedPageBreak/>
        <w:t>annotations property</w:t>
      </w:r>
      <w:bookmarkEnd w:id="371"/>
      <w:bookmarkEnd w:id="372"/>
      <w:bookmarkEnd w:id="373"/>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74" w:name="_Toc503959245"/>
      <w:r>
        <w:t>properties property</w:t>
      </w:r>
      <w:bookmarkEnd w:id="374"/>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75" w:name="_Hlk503362618"/>
      <w:r w:rsidRPr="004A77ED">
        <w:t>§</w:t>
      </w:r>
      <w:bookmarkEnd w:id="375"/>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76" w:name="_Ref493509872"/>
      <w:bookmarkStart w:id="377" w:name="_Toc503959246"/>
      <w:r>
        <w:t>annotation object</w:t>
      </w:r>
      <w:bookmarkEnd w:id="376"/>
      <w:bookmarkEnd w:id="377"/>
    </w:p>
    <w:p w14:paraId="02CBFA23" w14:textId="6673CFB5" w:rsidR="00B86BC7" w:rsidRDefault="00B86BC7" w:rsidP="00B86BC7">
      <w:pPr>
        <w:pStyle w:val="Heading3"/>
      </w:pPr>
      <w:bookmarkStart w:id="378" w:name="_Toc503959247"/>
      <w:r>
        <w:t>General</w:t>
      </w:r>
      <w:bookmarkEnd w:id="37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79" w:name="_Ref493510430"/>
      <w:bookmarkStart w:id="380" w:name="_Toc503959248"/>
      <w:r>
        <w:lastRenderedPageBreak/>
        <w:t>message property</w:t>
      </w:r>
      <w:bookmarkEnd w:id="379"/>
      <w:bookmarkEnd w:id="380"/>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381" w:name="_Ref503362775"/>
      <w:bookmarkStart w:id="382" w:name="_Toc503959249"/>
      <w:bookmarkStart w:id="383" w:name="_Ref493488409"/>
      <w:r>
        <w:t>richMessage property</w:t>
      </w:r>
      <w:bookmarkEnd w:id="381"/>
      <w:bookmarkEnd w:id="382"/>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384" w:name="_Ref503362753"/>
      <w:bookmarkStart w:id="385" w:name="_Toc503959250"/>
      <w:r>
        <w:t>locations property</w:t>
      </w:r>
      <w:bookmarkEnd w:id="383"/>
      <w:bookmarkEnd w:id="384"/>
      <w:bookmarkEnd w:id="385"/>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386" w:name="_Ref493407996"/>
      <w:bookmarkStart w:id="387" w:name="_Toc503959251"/>
      <w:r>
        <w:t>rule object</w:t>
      </w:r>
      <w:bookmarkEnd w:id="386"/>
      <w:bookmarkEnd w:id="387"/>
    </w:p>
    <w:p w14:paraId="0004BC6E" w14:textId="658F9ED1" w:rsidR="00B86BC7" w:rsidRDefault="00B86BC7" w:rsidP="00B86BC7">
      <w:pPr>
        <w:pStyle w:val="Heading3"/>
      </w:pPr>
      <w:bookmarkStart w:id="388" w:name="_Toc503959252"/>
      <w:r>
        <w:t>General</w:t>
      </w:r>
      <w:bookmarkEnd w:id="388"/>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89" w:name="_Toc503959253"/>
      <w:r>
        <w:t>Constraints</w:t>
      </w:r>
      <w:bookmarkEnd w:id="389"/>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90" w:name="_Ref493408046"/>
      <w:bookmarkStart w:id="391" w:name="_Toc503959254"/>
      <w:r>
        <w:t>id property</w:t>
      </w:r>
      <w:bookmarkEnd w:id="390"/>
      <w:bookmarkEnd w:id="39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92" w:name="_Toc503959255"/>
      <w:r>
        <w:t>name property</w:t>
      </w:r>
      <w:bookmarkEnd w:id="392"/>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393" w:name="_Ref493510771"/>
      <w:bookmarkStart w:id="394" w:name="_Toc503959256"/>
      <w:r>
        <w:t>shortDescription property</w:t>
      </w:r>
      <w:bookmarkEnd w:id="393"/>
      <w:bookmarkEnd w:id="394"/>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95" w:name="_Ref493510781"/>
      <w:bookmarkStart w:id="396" w:name="_Toc503959257"/>
      <w:r>
        <w:t>fullDescription property</w:t>
      </w:r>
      <w:bookmarkEnd w:id="395"/>
      <w:bookmarkEnd w:id="396"/>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397" w:name="_Toc503959258"/>
      <w:r>
        <w:t>richDescription property</w:t>
      </w:r>
      <w:bookmarkEnd w:id="397"/>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398" w:name="_Ref493425609"/>
      <w:bookmarkStart w:id="399" w:name="_Toc503959259"/>
      <w:r>
        <w:t>defaultLevel property</w:t>
      </w:r>
      <w:bookmarkEnd w:id="398"/>
      <w:bookmarkEnd w:id="399"/>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00" w:name="_Ref493345139"/>
      <w:bookmarkStart w:id="401" w:name="_Toc503959260"/>
      <w:r>
        <w:t>message</w:t>
      </w:r>
      <w:r w:rsidR="00EE6A00">
        <w:t>Templates</w:t>
      </w:r>
      <w:r>
        <w:t xml:space="preserve"> property</w:t>
      </w:r>
      <w:bookmarkEnd w:id="400"/>
      <w:bookmarkEnd w:id="401"/>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02" w:name="_Ref503357110"/>
      <w:bookmarkStart w:id="403" w:name="_Ref503366474"/>
      <w:bookmarkStart w:id="404" w:name="_Ref503366805"/>
      <w:bookmarkStart w:id="405" w:name="_Toc503959261"/>
      <w:r>
        <w:t>richMessageTemplates</w:t>
      </w:r>
      <w:bookmarkEnd w:id="402"/>
      <w:r w:rsidR="00932BEE">
        <w:t xml:space="preserve"> property</w:t>
      </w:r>
      <w:bookmarkEnd w:id="403"/>
      <w:bookmarkEnd w:id="404"/>
      <w:bookmarkEnd w:id="405"/>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lastRenderedPageBreak/>
        <w:t>§</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06" w:name="_Toc503959262"/>
      <w:r>
        <w:t>helpUri property</w:t>
      </w:r>
      <w:bookmarkEnd w:id="40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07" w:name="_Ref503364566"/>
      <w:bookmarkStart w:id="408" w:name="_Toc503959263"/>
      <w:r>
        <w:t>help property</w:t>
      </w:r>
      <w:bookmarkEnd w:id="407"/>
      <w:bookmarkEnd w:id="408"/>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09" w:name="_Toc503959264"/>
      <w:r>
        <w:t>richHelp property</w:t>
      </w:r>
      <w:bookmarkEnd w:id="409"/>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10" w:name="_Toc503959265"/>
      <w:r>
        <w:t>properties property</w:t>
      </w:r>
      <w:bookmarkEnd w:id="410"/>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11" w:name="_Ref493426594"/>
      <w:bookmarkStart w:id="412" w:name="_Toc503959266"/>
      <w:r>
        <w:t>templa</w:t>
      </w:r>
      <w:r w:rsidR="00B86BC7">
        <w:t>tedMessage object</w:t>
      </w:r>
      <w:bookmarkEnd w:id="411"/>
      <w:bookmarkEnd w:id="412"/>
    </w:p>
    <w:p w14:paraId="0F830F9B" w14:textId="0C9852C7" w:rsidR="00B86BC7" w:rsidRDefault="00B86BC7" w:rsidP="00B86BC7">
      <w:pPr>
        <w:pStyle w:val="Heading3"/>
      </w:pPr>
      <w:bookmarkStart w:id="413" w:name="_Toc503959267"/>
      <w:r>
        <w:t>General</w:t>
      </w:r>
      <w:bookmarkEnd w:id="413"/>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14" w:name="_Ref493511707"/>
      <w:bookmarkStart w:id="415" w:name="_Toc503959268"/>
      <w:r>
        <w:lastRenderedPageBreak/>
        <w:t>template</w:t>
      </w:r>
      <w:r w:rsidR="00B86BC7">
        <w:t>Id property</w:t>
      </w:r>
      <w:bookmarkEnd w:id="414"/>
      <w:bookmarkEnd w:id="415"/>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16" w:name="_Ref493511451"/>
      <w:bookmarkStart w:id="417" w:name="_Toc503959269"/>
      <w:r>
        <w:t>arguments property</w:t>
      </w:r>
      <w:bookmarkEnd w:id="416"/>
      <w:bookmarkEnd w:id="417"/>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18" w:name="_Hlk502584593"/>
      <w:r>
        <w:rPr>
          <w:rStyle w:val="CODEtemp"/>
        </w:rPr>
        <w:t>{3}</w:t>
      </w:r>
      <w:bookmarkEnd w:id="418"/>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19" w:name="_Ref493477061"/>
      <w:bookmarkStart w:id="420" w:name="_Toc503959270"/>
      <w:r>
        <w:t>fix object</w:t>
      </w:r>
      <w:bookmarkEnd w:id="419"/>
      <w:bookmarkEnd w:id="420"/>
    </w:p>
    <w:p w14:paraId="410A501F" w14:textId="4C707545" w:rsidR="00B86BC7" w:rsidRDefault="00B86BC7" w:rsidP="00B86BC7">
      <w:pPr>
        <w:pStyle w:val="Heading3"/>
      </w:pPr>
      <w:bookmarkStart w:id="421" w:name="_Toc503959271"/>
      <w:r>
        <w:t>General</w:t>
      </w:r>
      <w:bookmarkEnd w:id="421"/>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lastRenderedPageBreak/>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22" w:name="_Ref493512730"/>
      <w:bookmarkStart w:id="423" w:name="_Toc503959272"/>
      <w:r>
        <w:t>description property</w:t>
      </w:r>
      <w:bookmarkEnd w:id="422"/>
      <w:bookmarkEnd w:id="423"/>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24" w:name="_Toc503959273"/>
      <w:bookmarkStart w:id="425" w:name="_Ref493512752"/>
      <w:bookmarkStart w:id="426" w:name="_Ref493513084"/>
      <w:r>
        <w:t>richDescription property</w:t>
      </w:r>
      <w:bookmarkEnd w:id="424"/>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27" w:name="_Ref503372111"/>
      <w:bookmarkStart w:id="428" w:name="_Ref503372176"/>
      <w:bookmarkStart w:id="429" w:name="_Toc503959274"/>
      <w:r>
        <w:t>fileChanges property</w:t>
      </w:r>
      <w:bookmarkEnd w:id="425"/>
      <w:bookmarkEnd w:id="426"/>
      <w:bookmarkEnd w:id="427"/>
      <w:bookmarkEnd w:id="428"/>
      <w:bookmarkEnd w:id="429"/>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30" w:name="_Ref493512744"/>
      <w:bookmarkStart w:id="431" w:name="_Ref493512991"/>
      <w:bookmarkStart w:id="432" w:name="_Toc503959275"/>
      <w:r>
        <w:t>fileChange object</w:t>
      </w:r>
      <w:bookmarkEnd w:id="430"/>
      <w:bookmarkEnd w:id="431"/>
      <w:bookmarkEnd w:id="432"/>
    </w:p>
    <w:p w14:paraId="74D8322D" w14:textId="06E505AA" w:rsidR="00B86BC7" w:rsidRDefault="00B86BC7" w:rsidP="00B86BC7">
      <w:pPr>
        <w:pStyle w:val="Heading3"/>
      </w:pPr>
      <w:bookmarkStart w:id="433" w:name="_Toc503959276"/>
      <w:r>
        <w:t>General</w:t>
      </w:r>
      <w:bookmarkEnd w:id="43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C3A0770"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lastRenderedPageBreak/>
        <w:t>}</w:t>
      </w:r>
    </w:p>
    <w:p w14:paraId="02FAE553" w14:textId="3711FB4F" w:rsidR="00B86BC7" w:rsidRDefault="00B86BC7" w:rsidP="00B86BC7">
      <w:pPr>
        <w:pStyle w:val="Heading3"/>
      </w:pPr>
      <w:bookmarkStart w:id="434" w:name="_Ref493513096"/>
      <w:bookmarkStart w:id="435" w:name="_Ref493513195"/>
      <w:bookmarkStart w:id="436" w:name="_Ref493513493"/>
      <w:bookmarkStart w:id="437" w:name="_Toc503959277"/>
      <w:r>
        <w:t>uri property</w:t>
      </w:r>
      <w:bookmarkEnd w:id="434"/>
      <w:bookmarkEnd w:id="435"/>
      <w:bookmarkEnd w:id="436"/>
      <w:bookmarkEnd w:id="437"/>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438" w:name="_Toc503959278"/>
      <w:r>
        <w:t>uriBaseId property</w:t>
      </w:r>
      <w:bookmarkEnd w:id="438"/>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39" w:name="_Ref493513106"/>
      <w:bookmarkStart w:id="440" w:name="_Toc503959279"/>
      <w:r>
        <w:t>replacements property</w:t>
      </w:r>
      <w:bookmarkEnd w:id="439"/>
      <w:bookmarkEnd w:id="440"/>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441" w:name="_Ref493513114"/>
      <w:bookmarkStart w:id="442" w:name="_Ref493513476"/>
      <w:bookmarkStart w:id="443" w:name="_Toc503959280"/>
      <w:r>
        <w:t>replacement object</w:t>
      </w:r>
      <w:bookmarkEnd w:id="441"/>
      <w:bookmarkEnd w:id="442"/>
      <w:bookmarkEnd w:id="443"/>
    </w:p>
    <w:p w14:paraId="1276FD13" w14:textId="540BBC1F" w:rsidR="00B86BC7" w:rsidRDefault="00B86BC7" w:rsidP="00B86BC7">
      <w:pPr>
        <w:pStyle w:val="Heading3"/>
      </w:pPr>
      <w:bookmarkStart w:id="444" w:name="_Toc503959281"/>
      <w:r>
        <w:t>General</w:t>
      </w:r>
      <w:bookmarkEnd w:id="44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45" w:name="_Toc503959282"/>
      <w:r>
        <w:t>Constraints</w:t>
      </w:r>
      <w:bookmarkEnd w:id="445"/>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46" w:name="_Ref493518438"/>
      <w:bookmarkStart w:id="447" w:name="_Ref493518542"/>
      <w:bookmarkStart w:id="448" w:name="_Toc503959283"/>
      <w:r>
        <w:t>offset property</w:t>
      </w:r>
      <w:bookmarkEnd w:id="446"/>
      <w:bookmarkEnd w:id="447"/>
      <w:bookmarkEnd w:id="44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49" w:name="_Ref493518436"/>
      <w:bookmarkStart w:id="450" w:name="_Ref493518439"/>
      <w:bookmarkStart w:id="451" w:name="_Ref493518529"/>
      <w:bookmarkStart w:id="452" w:name="_Toc503959284"/>
      <w:r>
        <w:t>deletedLength property</w:t>
      </w:r>
      <w:bookmarkEnd w:id="449"/>
      <w:bookmarkEnd w:id="450"/>
      <w:bookmarkEnd w:id="451"/>
      <w:bookmarkEnd w:id="452"/>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53" w:name="_Ref493518437"/>
      <w:bookmarkStart w:id="454" w:name="_Ref493518440"/>
      <w:bookmarkStart w:id="455" w:name="_Toc503959285"/>
      <w:r>
        <w:t>insertedBytes property</w:t>
      </w:r>
      <w:bookmarkEnd w:id="453"/>
      <w:bookmarkEnd w:id="454"/>
      <w:bookmarkEnd w:id="455"/>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56" w:name="_Ref493404948"/>
      <w:bookmarkStart w:id="457" w:name="_Ref493406026"/>
      <w:bookmarkStart w:id="458" w:name="_Toc503959286"/>
      <w:r>
        <w:t>notification object</w:t>
      </w:r>
      <w:bookmarkEnd w:id="456"/>
      <w:bookmarkEnd w:id="457"/>
      <w:bookmarkEnd w:id="458"/>
    </w:p>
    <w:p w14:paraId="3BD7AF2E" w14:textId="23E07934" w:rsidR="00B86BC7" w:rsidRDefault="00B86BC7" w:rsidP="00B86BC7">
      <w:pPr>
        <w:pStyle w:val="Heading3"/>
      </w:pPr>
      <w:bookmarkStart w:id="459" w:name="_Toc503959287"/>
      <w:r>
        <w:t>General</w:t>
      </w:r>
      <w:bookmarkEnd w:id="459"/>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460" w:name="_Toc503959288"/>
      <w:r>
        <w:lastRenderedPageBreak/>
        <w:t>id property</w:t>
      </w:r>
      <w:bookmarkEnd w:id="46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61" w:name="_Ref493518926"/>
      <w:bookmarkStart w:id="462" w:name="_Toc503959289"/>
      <w:r>
        <w:t>ruleId property</w:t>
      </w:r>
      <w:bookmarkEnd w:id="461"/>
      <w:bookmarkEnd w:id="462"/>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463" w:name="_Toc503959290"/>
      <w:r>
        <w:t>ruleKey property</w:t>
      </w:r>
      <w:bookmarkEnd w:id="463"/>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64" w:name="_Toc503959291"/>
      <w:r>
        <w:t>physicalLocation property</w:t>
      </w:r>
      <w:bookmarkEnd w:id="464"/>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465" w:name="_Toc503959292"/>
      <w:r>
        <w:lastRenderedPageBreak/>
        <w:t>message property</w:t>
      </w:r>
      <w:bookmarkEnd w:id="465"/>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66" w:name="_Ref493404972"/>
      <w:bookmarkStart w:id="467" w:name="_Ref493406037"/>
      <w:bookmarkStart w:id="468" w:name="_Toc503959293"/>
      <w:r>
        <w:t>level property</w:t>
      </w:r>
      <w:bookmarkEnd w:id="466"/>
      <w:bookmarkEnd w:id="467"/>
      <w:bookmarkEnd w:id="46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69" w:name="_Toc503959294"/>
      <w:r>
        <w:t>threadId property</w:t>
      </w:r>
      <w:bookmarkEnd w:id="46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70" w:name="_Toc503959295"/>
      <w:r>
        <w:t>time property</w:t>
      </w:r>
      <w:bookmarkEnd w:id="470"/>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471" w:name="_Toc503959296"/>
      <w:r>
        <w:t>exception property</w:t>
      </w:r>
      <w:bookmarkEnd w:id="471"/>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72" w:name="_Toc503959297"/>
      <w:r>
        <w:t>properties property</w:t>
      </w:r>
      <w:bookmarkEnd w:id="472"/>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73" w:name="_Ref493570836"/>
      <w:bookmarkStart w:id="474" w:name="_Toc503959298"/>
      <w:r>
        <w:t>exception object</w:t>
      </w:r>
      <w:bookmarkEnd w:id="473"/>
      <w:bookmarkEnd w:id="474"/>
    </w:p>
    <w:p w14:paraId="1257C9E2" w14:textId="6070509F" w:rsidR="00B86BC7" w:rsidRDefault="00B86BC7" w:rsidP="00B86BC7">
      <w:pPr>
        <w:pStyle w:val="Heading3"/>
      </w:pPr>
      <w:bookmarkStart w:id="475" w:name="_Toc503959299"/>
      <w:r>
        <w:t>General</w:t>
      </w:r>
      <w:bookmarkEnd w:id="47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76" w:name="_Toc503959300"/>
      <w:r>
        <w:lastRenderedPageBreak/>
        <w:t>kind property</w:t>
      </w:r>
      <w:bookmarkEnd w:id="47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77" w:name="_Toc503959301"/>
      <w:r>
        <w:t>message property</w:t>
      </w:r>
      <w:bookmarkEnd w:id="477"/>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78" w:name="_Toc503959302"/>
      <w:r>
        <w:t>stack property</w:t>
      </w:r>
      <w:bookmarkEnd w:id="478"/>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79" w:name="_Toc503959303"/>
      <w:r>
        <w:t>innerExceptions property</w:t>
      </w:r>
      <w:bookmarkEnd w:id="479"/>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80" w:name="_Toc287332011"/>
      <w:bookmarkStart w:id="481" w:name="_Toc503959304"/>
      <w:r w:rsidRPr="00FD22AC">
        <w:lastRenderedPageBreak/>
        <w:t>Conformance</w:t>
      </w:r>
      <w:bookmarkEnd w:id="480"/>
      <w:bookmarkEnd w:id="481"/>
    </w:p>
    <w:p w14:paraId="36D8D436" w14:textId="1783AAB0"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3"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3137E1A1" w:rsidR="00EE1E0B" w:rsidRPr="00CF2107" w:rsidRDefault="00EE1E0B" w:rsidP="00EE1E0B">
      <w:pPr>
        <w:rPr>
          <w:highlight w:val="yellow"/>
        </w:rPr>
      </w:pPr>
      <w:r w:rsidRPr="00CF2107">
        <w:rPr>
          <w:highlight w:val="yellow"/>
        </w:rPr>
        <w:t xml:space="preserve">For the definition of ‘conformance clause,’ see </w:t>
      </w:r>
      <w:hyperlink r:id="rId54" w:anchor="dConformanceClause" w:history="1">
        <w:r w:rsidRPr="000928F9">
          <w:rPr>
            <w:rStyle w:val="Hyperlink"/>
            <w:highlight w:val="yellow"/>
          </w:rPr>
          <w:t>OASIS Defined Terms</w:t>
        </w:r>
      </w:hyperlink>
      <w:r w:rsidRPr="00CF2107">
        <w:rPr>
          <w:highlight w:val="yellow"/>
        </w:rPr>
        <w:t xml:space="preserve">. </w:t>
      </w:r>
    </w:p>
    <w:p w14:paraId="5CBB6CC3" w14:textId="47D7A019"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5"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82" w:name="AppendixAcknowledgments"/>
      <w:bookmarkStart w:id="483" w:name="_Toc85472897"/>
      <w:bookmarkStart w:id="484" w:name="_Toc287332012"/>
      <w:bookmarkStart w:id="485" w:name="_Toc503959305"/>
      <w:bookmarkEnd w:id="482"/>
      <w:r>
        <w:lastRenderedPageBreak/>
        <w:t>Acknowl</w:t>
      </w:r>
      <w:r w:rsidR="004D0E5E">
        <w:t>e</w:t>
      </w:r>
      <w:r w:rsidR="008F61FB">
        <w:t>dg</w:t>
      </w:r>
      <w:r w:rsidR="0052099F">
        <w:t>ments</w:t>
      </w:r>
      <w:bookmarkEnd w:id="483"/>
      <w:bookmarkEnd w:id="484"/>
      <w:bookmarkEnd w:id="48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86" w:name="AppendixFingerprints"/>
      <w:bookmarkStart w:id="487" w:name="_Toc503959306"/>
      <w:bookmarkEnd w:id="486"/>
      <w:r>
        <w:lastRenderedPageBreak/>
        <w:t>Use of fingerprints by result management systems</w:t>
      </w:r>
      <w:bookmarkEnd w:id="487"/>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88" w:name="AppendixViewers"/>
      <w:bookmarkStart w:id="489" w:name="_Toc503959307"/>
      <w:bookmarkEnd w:id="488"/>
      <w:r>
        <w:lastRenderedPageBreak/>
        <w:t xml:space="preserve">Use of SARIF by log </w:t>
      </w:r>
      <w:r w:rsidR="00AF0D84">
        <w:t xml:space="preserve">file </w:t>
      </w:r>
      <w:r>
        <w:t>viewers</w:t>
      </w:r>
      <w:bookmarkEnd w:id="48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90" w:name="AppendixConverters"/>
      <w:bookmarkStart w:id="491" w:name="_Toc503959308"/>
      <w:bookmarkEnd w:id="490"/>
      <w:r>
        <w:lastRenderedPageBreak/>
        <w:t>Production of SARIF by converters</w:t>
      </w:r>
      <w:bookmarkEnd w:id="49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067DCBF3" w:rsidR="00710FE0" w:rsidRDefault="00710FE0" w:rsidP="00710FE0">
      <w:pPr>
        <w:pStyle w:val="AppendixHeading1"/>
      </w:pPr>
      <w:bookmarkStart w:id="492" w:name="AppendixRuleMetadata"/>
      <w:bookmarkStart w:id="493" w:name="_Toc503959309"/>
      <w:bookmarkEnd w:id="492"/>
      <w:r>
        <w:lastRenderedPageBreak/>
        <w:t>Locating rule metadata</w:t>
      </w:r>
      <w:bookmarkEnd w:id="493"/>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94" w:name="AppendixDeterminism"/>
      <w:bookmarkStart w:id="495" w:name="_Toc503959310"/>
      <w:bookmarkEnd w:id="494"/>
      <w:r>
        <w:lastRenderedPageBreak/>
        <w:t>Producing deterministic SARIF log files</w:t>
      </w:r>
      <w:bookmarkEnd w:id="495"/>
    </w:p>
    <w:p w14:paraId="269DCAE0" w14:textId="72CA49C1" w:rsidR="00B62028" w:rsidRDefault="00B62028" w:rsidP="00B62028">
      <w:pPr>
        <w:pStyle w:val="AppendixHeading2"/>
      </w:pPr>
      <w:bookmarkStart w:id="496" w:name="_Toc503959311"/>
      <w:r>
        <w:t>General</w:t>
      </w:r>
      <w:bookmarkEnd w:id="49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97" w:name="_Toc503959312"/>
      <w:r>
        <w:t>Non-deterministic file format elements</w:t>
      </w:r>
      <w:bookmarkEnd w:id="497"/>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98" w:name="_Toc503959313"/>
      <w:r>
        <w:t>Array and dictionary element ordering</w:t>
      </w:r>
      <w:bookmarkEnd w:id="498"/>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9" w:name="_Toc503959314"/>
      <w:r>
        <w:t>Absolute paths</w:t>
      </w:r>
      <w:bookmarkEnd w:id="499"/>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500" w:name="_Toc503959315"/>
      <w:r>
        <w:t>Compensating for non-deterministic output</w:t>
      </w:r>
      <w:bookmarkEnd w:id="50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01" w:name="_Toc503959316"/>
      <w:r>
        <w:lastRenderedPageBreak/>
        <w:t>Interaction between determinism and baselining</w:t>
      </w:r>
      <w:bookmarkEnd w:id="50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502" w:name="AppendixFixes"/>
      <w:bookmarkStart w:id="503" w:name="_Toc503959317"/>
      <w:bookmarkEnd w:id="502"/>
      <w:r>
        <w:lastRenderedPageBreak/>
        <w:t>Guidance on fixes</w:t>
      </w:r>
      <w:bookmarkEnd w:id="50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04" w:name="AppendixExamples"/>
      <w:bookmarkStart w:id="505" w:name="_Toc503959318"/>
      <w:bookmarkEnd w:id="504"/>
      <w:r>
        <w:lastRenderedPageBreak/>
        <w:t>Examples</w:t>
      </w:r>
      <w:bookmarkEnd w:id="50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06" w:name="_Toc503959319"/>
      <w:r>
        <w:t>Minimal valid SARIF file resulting from a scan</w:t>
      </w:r>
      <w:bookmarkEnd w:id="506"/>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07" w:name="_Toc503959320"/>
      <w:r w:rsidRPr="00745595">
        <w:t>Minimal recommended SARIF file with source information</w:t>
      </w:r>
      <w:bookmarkEnd w:id="507"/>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08" w:name="_Toc503959321"/>
      <w:r w:rsidRPr="001D7651">
        <w:t>Minimal recommended SARIF file without source information</w:t>
      </w:r>
      <w:bookmarkEnd w:id="508"/>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09" w:name="_Toc503959322"/>
      <w:r w:rsidRPr="001D7651">
        <w:t>SARIF file for exporting rule metadata</w:t>
      </w:r>
      <w:bookmarkEnd w:id="509"/>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10" w:name="_Toc503959323"/>
      <w:r>
        <w:t>Comprehensive SARIF file</w:t>
      </w:r>
      <w:bookmarkEnd w:id="51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11" w:name="AppendixRevisionHistory"/>
      <w:bookmarkStart w:id="512" w:name="_Toc85472898"/>
      <w:bookmarkStart w:id="513" w:name="_Toc287332014"/>
      <w:bookmarkStart w:id="514" w:name="_Toc503959324"/>
      <w:bookmarkEnd w:id="511"/>
      <w:r>
        <w:lastRenderedPageBreak/>
        <w:t>Revision History</w:t>
      </w:r>
      <w:bookmarkEnd w:id="512"/>
      <w:bookmarkEnd w:id="513"/>
      <w:bookmarkEnd w:id="5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9AF27" w14:textId="77777777" w:rsidR="00FC7EA3" w:rsidRDefault="00FC7EA3" w:rsidP="008C100C">
      <w:r>
        <w:separator/>
      </w:r>
    </w:p>
    <w:p w14:paraId="3DE145E8" w14:textId="77777777" w:rsidR="00FC7EA3" w:rsidRDefault="00FC7EA3" w:rsidP="008C100C"/>
    <w:p w14:paraId="0643ADDA" w14:textId="77777777" w:rsidR="00FC7EA3" w:rsidRDefault="00FC7EA3" w:rsidP="008C100C"/>
    <w:p w14:paraId="6D712C21" w14:textId="77777777" w:rsidR="00FC7EA3" w:rsidRDefault="00FC7EA3" w:rsidP="008C100C"/>
    <w:p w14:paraId="29B6E713" w14:textId="77777777" w:rsidR="00FC7EA3" w:rsidRDefault="00FC7EA3" w:rsidP="008C100C"/>
    <w:p w14:paraId="68CB8BC2" w14:textId="77777777" w:rsidR="00FC7EA3" w:rsidRDefault="00FC7EA3" w:rsidP="008C100C"/>
    <w:p w14:paraId="63BD72BB" w14:textId="77777777" w:rsidR="00FC7EA3" w:rsidRDefault="00FC7EA3" w:rsidP="008C100C"/>
  </w:endnote>
  <w:endnote w:type="continuationSeparator" w:id="0">
    <w:p w14:paraId="49728FA6" w14:textId="77777777" w:rsidR="00FC7EA3" w:rsidRDefault="00FC7EA3" w:rsidP="008C100C">
      <w:r>
        <w:continuationSeparator/>
      </w:r>
    </w:p>
    <w:p w14:paraId="4AFDA041" w14:textId="77777777" w:rsidR="00FC7EA3" w:rsidRDefault="00FC7EA3" w:rsidP="008C100C"/>
    <w:p w14:paraId="7EF9CC5B" w14:textId="77777777" w:rsidR="00FC7EA3" w:rsidRDefault="00FC7EA3" w:rsidP="008C100C"/>
    <w:p w14:paraId="5021AABB" w14:textId="77777777" w:rsidR="00FC7EA3" w:rsidRDefault="00FC7EA3" w:rsidP="008C100C"/>
    <w:p w14:paraId="369FA286" w14:textId="77777777" w:rsidR="00FC7EA3" w:rsidRDefault="00FC7EA3" w:rsidP="008C100C"/>
    <w:p w14:paraId="252AB94F" w14:textId="77777777" w:rsidR="00FC7EA3" w:rsidRDefault="00FC7EA3" w:rsidP="008C100C"/>
    <w:p w14:paraId="7313E23D" w14:textId="77777777" w:rsidR="00FC7EA3" w:rsidRDefault="00FC7EA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B3DD8" w:rsidRDefault="00DB3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B3DD8" w:rsidRPr="00195F88" w:rsidRDefault="00DB3DD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6EFBBAD6" w:rsidR="00DB3DD8" w:rsidRPr="00195F88" w:rsidRDefault="00DB3DD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E596B">
      <w:rPr>
        <w:rStyle w:val="PageNumber"/>
        <w:noProof/>
        <w:sz w:val="16"/>
        <w:szCs w:val="16"/>
      </w:rPr>
      <w:t>51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E596B">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B3DD8" w:rsidRDefault="00DB3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48B1B" w14:textId="77777777" w:rsidR="00FC7EA3" w:rsidRDefault="00FC7EA3" w:rsidP="008C100C">
      <w:r>
        <w:separator/>
      </w:r>
    </w:p>
    <w:p w14:paraId="3E893AB0" w14:textId="77777777" w:rsidR="00FC7EA3" w:rsidRDefault="00FC7EA3" w:rsidP="008C100C"/>
  </w:footnote>
  <w:footnote w:type="continuationSeparator" w:id="0">
    <w:p w14:paraId="7AD57E6F" w14:textId="77777777" w:rsidR="00FC7EA3" w:rsidRDefault="00FC7EA3" w:rsidP="008C100C">
      <w:r>
        <w:continuationSeparator/>
      </w:r>
    </w:p>
    <w:p w14:paraId="6B60714A" w14:textId="77777777" w:rsidR="00FC7EA3" w:rsidRDefault="00FC7EA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B3DD8" w:rsidRDefault="00DB3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B3DD8" w:rsidRDefault="00DB3D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B3DD8" w:rsidRDefault="00DB3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35"/>
  </w:num>
  <w:num w:numId="4">
    <w:abstractNumId w:val="0"/>
  </w:num>
  <w:num w:numId="5">
    <w:abstractNumId w:val="42"/>
  </w:num>
  <w:num w:numId="6">
    <w:abstractNumId w:val="17"/>
  </w:num>
  <w:num w:numId="7">
    <w:abstractNumId w:val="33"/>
  </w:num>
  <w:num w:numId="8">
    <w:abstractNumId w:val="26"/>
  </w:num>
  <w:num w:numId="9">
    <w:abstractNumId w:val="27"/>
  </w:num>
  <w:num w:numId="10">
    <w:abstractNumId w:val="2"/>
  </w:num>
  <w:num w:numId="11">
    <w:abstractNumId w:val="40"/>
  </w:num>
  <w:num w:numId="12">
    <w:abstractNumId w:val="32"/>
  </w:num>
  <w:num w:numId="13">
    <w:abstractNumId w:val="13"/>
  </w:num>
  <w:num w:numId="14">
    <w:abstractNumId w:val="10"/>
  </w:num>
  <w:num w:numId="15">
    <w:abstractNumId w:val="11"/>
  </w:num>
  <w:num w:numId="16">
    <w:abstractNumId w:val="43"/>
  </w:num>
  <w:num w:numId="17">
    <w:abstractNumId w:val="31"/>
  </w:num>
  <w:num w:numId="18">
    <w:abstractNumId w:val="46"/>
  </w:num>
  <w:num w:numId="19">
    <w:abstractNumId w:val="34"/>
  </w:num>
  <w:num w:numId="20">
    <w:abstractNumId w:val="47"/>
  </w:num>
  <w:num w:numId="21">
    <w:abstractNumId w:val="38"/>
  </w:num>
  <w:num w:numId="22">
    <w:abstractNumId w:val="18"/>
  </w:num>
  <w:num w:numId="23">
    <w:abstractNumId w:val="36"/>
  </w:num>
  <w:num w:numId="24">
    <w:abstractNumId w:val="39"/>
  </w:num>
  <w:num w:numId="25">
    <w:abstractNumId w:val="30"/>
  </w:num>
  <w:num w:numId="26">
    <w:abstractNumId w:val="29"/>
  </w:num>
  <w:num w:numId="27">
    <w:abstractNumId w:val="25"/>
  </w:num>
  <w:num w:numId="28">
    <w:abstractNumId w:val="3"/>
  </w:num>
  <w:num w:numId="29">
    <w:abstractNumId w:val="23"/>
  </w:num>
  <w:num w:numId="30">
    <w:abstractNumId w:val="12"/>
  </w:num>
  <w:num w:numId="31">
    <w:abstractNumId w:val="41"/>
  </w:num>
  <w:num w:numId="32">
    <w:abstractNumId w:val="20"/>
  </w:num>
  <w:num w:numId="33">
    <w:abstractNumId w:val="7"/>
  </w:num>
  <w:num w:numId="34">
    <w:abstractNumId w:val="28"/>
  </w:num>
  <w:num w:numId="35">
    <w:abstractNumId w:val="14"/>
  </w:num>
  <w:num w:numId="36">
    <w:abstractNumId w:val="9"/>
  </w:num>
  <w:num w:numId="37">
    <w:abstractNumId w:val="5"/>
  </w:num>
  <w:num w:numId="38">
    <w:abstractNumId w:val="21"/>
  </w:num>
  <w:num w:numId="39">
    <w:abstractNumId w:val="16"/>
  </w:num>
  <w:num w:numId="40">
    <w:abstractNumId w:val="45"/>
  </w:num>
  <w:num w:numId="41">
    <w:abstractNumId w:val="6"/>
  </w:num>
  <w:num w:numId="42">
    <w:abstractNumId w:val="37"/>
  </w:num>
  <w:num w:numId="43">
    <w:abstractNumId w:val="19"/>
  </w:num>
  <w:num w:numId="44">
    <w:abstractNumId w:val="15"/>
  </w:num>
  <w:num w:numId="45">
    <w:abstractNumId w:val="8"/>
  </w:num>
  <w:num w:numId="46">
    <w:abstractNumId w:val="48"/>
  </w:num>
  <w:num w:numId="47">
    <w:abstractNumId w:val="24"/>
  </w:num>
  <w:num w:numId="48">
    <w:abstractNumId w:val="4"/>
  </w:num>
  <w:num w:numId="49">
    <w:abstractNumId w:val="44"/>
  </w:num>
  <w:num w:numId="50">
    <w:abstractNumId w:val="2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96B"/>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CE0"/>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C7EA3"/>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docs.oasis-open.org/templates/TCHandbook/ConformanceGuideline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www.oasis-open.org/policies-guidelines/oasis-defined-terms-2017-05-26" TargetMode="External"/><Relationship Id="rId62" Type="http://schemas.openxmlformats.org/officeDocument/2006/relationships/hyperlink" Target="https://github.com/oasis-tcs/sarif-spec/issues/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www.oasis-open.org/policies-guidelines/tc-process" TargetMode="External"/><Relationship Id="rId58" Type="http://schemas.openxmlformats.org/officeDocument/2006/relationships/hyperlink" Target="https://github.com/oasis-tcs/sarif-spec/issues/5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6873C-0834-4E83-8547-F691BEA6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6670</TotalTime>
  <Pages>98</Pages>
  <Words>39114</Words>
  <Characters>222952</Characters>
  <Application>Microsoft Office Word</Application>
  <DocSecurity>0</DocSecurity>
  <Lines>1857</Lines>
  <Paragraphs>523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261543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292</cp:revision>
  <cp:lastPrinted>2011-08-05T16:21:00Z</cp:lastPrinted>
  <dcterms:created xsi:type="dcterms:W3CDTF">2017-08-01T19:18:00Z</dcterms:created>
  <dcterms:modified xsi:type="dcterms:W3CDTF">2018-02-12T02:07:00Z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