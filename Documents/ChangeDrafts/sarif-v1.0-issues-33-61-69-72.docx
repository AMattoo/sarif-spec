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6C9DE3E1" w:rsidR="00D17F06" w:rsidRDefault="0062739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3C2BE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7000BA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654740B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98AA8C9"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98DC83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059885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5CFE7B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3F9323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7706805" w14:textId="0EF69AC1" w:rsidR="002B48E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9731116" w:history="1">
        <w:r w:rsidR="002B48E2" w:rsidRPr="00BC7466">
          <w:rPr>
            <w:rStyle w:val="Hyperlink"/>
            <w:noProof/>
          </w:rPr>
          <w:t>1</w:t>
        </w:r>
        <w:r w:rsidR="002B48E2">
          <w:rPr>
            <w:rFonts w:asciiTheme="minorHAnsi" w:eastAsiaTheme="minorEastAsia" w:hAnsiTheme="minorHAnsi" w:cstheme="minorBidi"/>
            <w:noProof/>
            <w:sz w:val="22"/>
            <w:szCs w:val="22"/>
          </w:rPr>
          <w:tab/>
        </w:r>
        <w:r w:rsidR="002B48E2" w:rsidRPr="00BC7466">
          <w:rPr>
            <w:rStyle w:val="Hyperlink"/>
            <w:noProof/>
          </w:rPr>
          <w:t>Introduction</w:t>
        </w:r>
        <w:r w:rsidR="002B48E2">
          <w:rPr>
            <w:noProof/>
            <w:webHidden/>
          </w:rPr>
          <w:tab/>
        </w:r>
        <w:r w:rsidR="002B48E2">
          <w:rPr>
            <w:noProof/>
            <w:webHidden/>
          </w:rPr>
          <w:fldChar w:fldCharType="begin"/>
        </w:r>
        <w:r w:rsidR="002B48E2">
          <w:rPr>
            <w:noProof/>
            <w:webHidden/>
          </w:rPr>
          <w:instrText xml:space="preserve"> PAGEREF _Toc499731116 \h </w:instrText>
        </w:r>
        <w:r w:rsidR="002B48E2">
          <w:rPr>
            <w:noProof/>
            <w:webHidden/>
          </w:rPr>
        </w:r>
        <w:r w:rsidR="002B48E2">
          <w:rPr>
            <w:noProof/>
            <w:webHidden/>
          </w:rPr>
          <w:fldChar w:fldCharType="separate"/>
        </w:r>
        <w:r w:rsidR="002B48E2">
          <w:rPr>
            <w:noProof/>
            <w:webHidden/>
          </w:rPr>
          <w:t>9</w:t>
        </w:r>
        <w:r w:rsidR="002B48E2">
          <w:rPr>
            <w:noProof/>
            <w:webHidden/>
          </w:rPr>
          <w:fldChar w:fldCharType="end"/>
        </w:r>
      </w:hyperlink>
    </w:p>
    <w:p w14:paraId="6E535357" w14:textId="35A219D4"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17" w:history="1">
        <w:r w:rsidR="002B48E2" w:rsidRPr="00BC7466">
          <w:rPr>
            <w:rStyle w:val="Hyperlink"/>
            <w:noProof/>
          </w:rPr>
          <w:t>1.1 IPR Policy</w:t>
        </w:r>
        <w:r w:rsidR="002B48E2">
          <w:rPr>
            <w:noProof/>
            <w:webHidden/>
          </w:rPr>
          <w:tab/>
        </w:r>
        <w:r w:rsidR="002B48E2">
          <w:rPr>
            <w:noProof/>
            <w:webHidden/>
          </w:rPr>
          <w:fldChar w:fldCharType="begin"/>
        </w:r>
        <w:r w:rsidR="002B48E2">
          <w:rPr>
            <w:noProof/>
            <w:webHidden/>
          </w:rPr>
          <w:instrText xml:space="preserve"> PAGEREF _Toc499731117 \h </w:instrText>
        </w:r>
        <w:r w:rsidR="002B48E2">
          <w:rPr>
            <w:noProof/>
            <w:webHidden/>
          </w:rPr>
        </w:r>
        <w:r w:rsidR="002B48E2">
          <w:rPr>
            <w:noProof/>
            <w:webHidden/>
          </w:rPr>
          <w:fldChar w:fldCharType="separate"/>
        </w:r>
        <w:r w:rsidR="002B48E2">
          <w:rPr>
            <w:noProof/>
            <w:webHidden/>
          </w:rPr>
          <w:t>9</w:t>
        </w:r>
        <w:r w:rsidR="002B48E2">
          <w:rPr>
            <w:noProof/>
            <w:webHidden/>
          </w:rPr>
          <w:fldChar w:fldCharType="end"/>
        </w:r>
      </w:hyperlink>
    </w:p>
    <w:p w14:paraId="0DB13468" w14:textId="5ACD6264"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18" w:history="1">
        <w:r w:rsidR="002B48E2" w:rsidRPr="00BC7466">
          <w:rPr>
            <w:rStyle w:val="Hyperlink"/>
            <w:noProof/>
          </w:rPr>
          <w:t>1.2 Terminology</w:t>
        </w:r>
        <w:r w:rsidR="002B48E2">
          <w:rPr>
            <w:noProof/>
            <w:webHidden/>
          </w:rPr>
          <w:tab/>
        </w:r>
        <w:r w:rsidR="002B48E2">
          <w:rPr>
            <w:noProof/>
            <w:webHidden/>
          </w:rPr>
          <w:fldChar w:fldCharType="begin"/>
        </w:r>
        <w:r w:rsidR="002B48E2">
          <w:rPr>
            <w:noProof/>
            <w:webHidden/>
          </w:rPr>
          <w:instrText xml:space="preserve"> PAGEREF _Toc499731118 \h </w:instrText>
        </w:r>
        <w:r w:rsidR="002B48E2">
          <w:rPr>
            <w:noProof/>
            <w:webHidden/>
          </w:rPr>
        </w:r>
        <w:r w:rsidR="002B48E2">
          <w:rPr>
            <w:noProof/>
            <w:webHidden/>
          </w:rPr>
          <w:fldChar w:fldCharType="separate"/>
        </w:r>
        <w:r w:rsidR="002B48E2">
          <w:rPr>
            <w:noProof/>
            <w:webHidden/>
          </w:rPr>
          <w:t>9</w:t>
        </w:r>
        <w:r w:rsidR="002B48E2">
          <w:rPr>
            <w:noProof/>
            <w:webHidden/>
          </w:rPr>
          <w:fldChar w:fldCharType="end"/>
        </w:r>
      </w:hyperlink>
    </w:p>
    <w:p w14:paraId="623440BD" w14:textId="62F60E26"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19" w:history="1">
        <w:r w:rsidR="002B48E2" w:rsidRPr="00BC7466">
          <w:rPr>
            <w:rStyle w:val="Hyperlink"/>
            <w:noProof/>
          </w:rPr>
          <w:t>1.3 Normative References</w:t>
        </w:r>
        <w:r w:rsidR="002B48E2">
          <w:rPr>
            <w:noProof/>
            <w:webHidden/>
          </w:rPr>
          <w:tab/>
        </w:r>
        <w:r w:rsidR="002B48E2">
          <w:rPr>
            <w:noProof/>
            <w:webHidden/>
          </w:rPr>
          <w:fldChar w:fldCharType="begin"/>
        </w:r>
        <w:r w:rsidR="002B48E2">
          <w:rPr>
            <w:noProof/>
            <w:webHidden/>
          </w:rPr>
          <w:instrText xml:space="preserve"> PAGEREF _Toc499731119 \h </w:instrText>
        </w:r>
        <w:r w:rsidR="002B48E2">
          <w:rPr>
            <w:noProof/>
            <w:webHidden/>
          </w:rPr>
        </w:r>
        <w:r w:rsidR="002B48E2">
          <w:rPr>
            <w:noProof/>
            <w:webHidden/>
          </w:rPr>
          <w:fldChar w:fldCharType="separate"/>
        </w:r>
        <w:r w:rsidR="002B48E2">
          <w:rPr>
            <w:noProof/>
            <w:webHidden/>
          </w:rPr>
          <w:t>13</w:t>
        </w:r>
        <w:r w:rsidR="002B48E2">
          <w:rPr>
            <w:noProof/>
            <w:webHidden/>
          </w:rPr>
          <w:fldChar w:fldCharType="end"/>
        </w:r>
      </w:hyperlink>
    </w:p>
    <w:p w14:paraId="09A46D07" w14:textId="0C772B1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0" w:history="1">
        <w:r w:rsidR="002B48E2" w:rsidRPr="00BC7466">
          <w:rPr>
            <w:rStyle w:val="Hyperlink"/>
            <w:noProof/>
          </w:rPr>
          <w:t>1.4 Non-Normative References</w:t>
        </w:r>
        <w:r w:rsidR="002B48E2">
          <w:rPr>
            <w:noProof/>
            <w:webHidden/>
          </w:rPr>
          <w:tab/>
        </w:r>
        <w:r w:rsidR="002B48E2">
          <w:rPr>
            <w:noProof/>
            <w:webHidden/>
          </w:rPr>
          <w:fldChar w:fldCharType="begin"/>
        </w:r>
        <w:r w:rsidR="002B48E2">
          <w:rPr>
            <w:noProof/>
            <w:webHidden/>
          </w:rPr>
          <w:instrText xml:space="preserve"> PAGEREF _Toc499731120 \h </w:instrText>
        </w:r>
        <w:r w:rsidR="002B48E2">
          <w:rPr>
            <w:noProof/>
            <w:webHidden/>
          </w:rPr>
        </w:r>
        <w:r w:rsidR="002B48E2">
          <w:rPr>
            <w:noProof/>
            <w:webHidden/>
          </w:rPr>
          <w:fldChar w:fldCharType="separate"/>
        </w:r>
        <w:r w:rsidR="002B48E2">
          <w:rPr>
            <w:noProof/>
            <w:webHidden/>
          </w:rPr>
          <w:t>13</w:t>
        </w:r>
        <w:r w:rsidR="002B48E2">
          <w:rPr>
            <w:noProof/>
            <w:webHidden/>
          </w:rPr>
          <w:fldChar w:fldCharType="end"/>
        </w:r>
      </w:hyperlink>
    </w:p>
    <w:p w14:paraId="03F75B45" w14:textId="5DB8BB13" w:rsidR="002B48E2" w:rsidRDefault="0062739E">
      <w:pPr>
        <w:pStyle w:val="TOC1"/>
        <w:rPr>
          <w:rFonts w:asciiTheme="minorHAnsi" w:eastAsiaTheme="minorEastAsia" w:hAnsiTheme="minorHAnsi" w:cstheme="minorBidi"/>
          <w:noProof/>
          <w:sz w:val="22"/>
          <w:szCs w:val="22"/>
        </w:rPr>
      </w:pPr>
      <w:hyperlink w:anchor="_Toc499731121" w:history="1">
        <w:r w:rsidR="002B48E2" w:rsidRPr="00BC7466">
          <w:rPr>
            <w:rStyle w:val="Hyperlink"/>
            <w:noProof/>
          </w:rPr>
          <w:t>2</w:t>
        </w:r>
        <w:r w:rsidR="002B48E2">
          <w:rPr>
            <w:rFonts w:asciiTheme="minorHAnsi" w:eastAsiaTheme="minorEastAsia" w:hAnsiTheme="minorHAnsi" w:cstheme="minorBidi"/>
            <w:noProof/>
            <w:sz w:val="22"/>
            <w:szCs w:val="22"/>
          </w:rPr>
          <w:tab/>
        </w:r>
        <w:r w:rsidR="002B48E2" w:rsidRPr="00BC7466">
          <w:rPr>
            <w:rStyle w:val="Hyperlink"/>
            <w:noProof/>
          </w:rPr>
          <w:t>Conventions</w:t>
        </w:r>
        <w:r w:rsidR="002B48E2">
          <w:rPr>
            <w:noProof/>
            <w:webHidden/>
          </w:rPr>
          <w:tab/>
        </w:r>
        <w:r w:rsidR="002B48E2">
          <w:rPr>
            <w:noProof/>
            <w:webHidden/>
          </w:rPr>
          <w:fldChar w:fldCharType="begin"/>
        </w:r>
        <w:r w:rsidR="002B48E2">
          <w:rPr>
            <w:noProof/>
            <w:webHidden/>
          </w:rPr>
          <w:instrText xml:space="preserve"> PAGEREF _Toc499731121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4375229C" w14:textId="3240EAB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2" w:history="1">
        <w:r w:rsidR="002B48E2" w:rsidRPr="00BC7466">
          <w:rPr>
            <w:rStyle w:val="Hyperlink"/>
            <w:noProof/>
          </w:rPr>
          <w:t>2.1 General</w:t>
        </w:r>
        <w:r w:rsidR="002B48E2">
          <w:rPr>
            <w:noProof/>
            <w:webHidden/>
          </w:rPr>
          <w:tab/>
        </w:r>
        <w:r w:rsidR="002B48E2">
          <w:rPr>
            <w:noProof/>
            <w:webHidden/>
          </w:rPr>
          <w:fldChar w:fldCharType="begin"/>
        </w:r>
        <w:r w:rsidR="002B48E2">
          <w:rPr>
            <w:noProof/>
            <w:webHidden/>
          </w:rPr>
          <w:instrText xml:space="preserve"> PAGEREF _Toc499731122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7FBD8B84" w14:textId="0B6272D4"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3" w:history="1">
        <w:r w:rsidR="002B48E2" w:rsidRPr="00BC7466">
          <w:rPr>
            <w:rStyle w:val="Hyperlink"/>
            <w:noProof/>
          </w:rPr>
          <w:t>2.2 Format examples</w:t>
        </w:r>
        <w:r w:rsidR="002B48E2">
          <w:rPr>
            <w:noProof/>
            <w:webHidden/>
          </w:rPr>
          <w:tab/>
        </w:r>
        <w:r w:rsidR="002B48E2">
          <w:rPr>
            <w:noProof/>
            <w:webHidden/>
          </w:rPr>
          <w:fldChar w:fldCharType="begin"/>
        </w:r>
        <w:r w:rsidR="002B48E2">
          <w:rPr>
            <w:noProof/>
            <w:webHidden/>
          </w:rPr>
          <w:instrText xml:space="preserve"> PAGEREF _Toc499731123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259E46C8" w14:textId="6FD623A1"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4" w:history="1">
        <w:r w:rsidR="002B48E2" w:rsidRPr="00BC7466">
          <w:rPr>
            <w:rStyle w:val="Hyperlink"/>
            <w:noProof/>
          </w:rPr>
          <w:t>2.3 Property notation</w:t>
        </w:r>
        <w:r w:rsidR="002B48E2">
          <w:rPr>
            <w:noProof/>
            <w:webHidden/>
          </w:rPr>
          <w:tab/>
        </w:r>
        <w:r w:rsidR="002B48E2">
          <w:rPr>
            <w:noProof/>
            <w:webHidden/>
          </w:rPr>
          <w:fldChar w:fldCharType="begin"/>
        </w:r>
        <w:r w:rsidR="002B48E2">
          <w:rPr>
            <w:noProof/>
            <w:webHidden/>
          </w:rPr>
          <w:instrText xml:space="preserve"> PAGEREF _Toc499731124 \h </w:instrText>
        </w:r>
        <w:r w:rsidR="002B48E2">
          <w:rPr>
            <w:noProof/>
            <w:webHidden/>
          </w:rPr>
        </w:r>
        <w:r w:rsidR="002B48E2">
          <w:rPr>
            <w:noProof/>
            <w:webHidden/>
          </w:rPr>
          <w:fldChar w:fldCharType="separate"/>
        </w:r>
        <w:r w:rsidR="002B48E2">
          <w:rPr>
            <w:noProof/>
            <w:webHidden/>
          </w:rPr>
          <w:t>14</w:t>
        </w:r>
        <w:r w:rsidR="002B48E2">
          <w:rPr>
            <w:noProof/>
            <w:webHidden/>
          </w:rPr>
          <w:fldChar w:fldCharType="end"/>
        </w:r>
      </w:hyperlink>
    </w:p>
    <w:p w14:paraId="440E3C00" w14:textId="6EA2373D" w:rsidR="002B48E2" w:rsidRDefault="0062739E">
      <w:pPr>
        <w:pStyle w:val="TOC1"/>
        <w:rPr>
          <w:rFonts w:asciiTheme="minorHAnsi" w:eastAsiaTheme="minorEastAsia" w:hAnsiTheme="minorHAnsi" w:cstheme="minorBidi"/>
          <w:noProof/>
          <w:sz w:val="22"/>
          <w:szCs w:val="22"/>
        </w:rPr>
      </w:pPr>
      <w:hyperlink w:anchor="_Toc499731125" w:history="1">
        <w:r w:rsidR="002B48E2" w:rsidRPr="00BC7466">
          <w:rPr>
            <w:rStyle w:val="Hyperlink"/>
            <w:noProof/>
          </w:rPr>
          <w:t>3</w:t>
        </w:r>
        <w:r w:rsidR="002B48E2">
          <w:rPr>
            <w:rFonts w:asciiTheme="minorHAnsi" w:eastAsiaTheme="minorEastAsia" w:hAnsiTheme="minorHAnsi" w:cstheme="minorBidi"/>
            <w:noProof/>
            <w:sz w:val="22"/>
            <w:szCs w:val="22"/>
          </w:rPr>
          <w:tab/>
        </w:r>
        <w:r w:rsidR="002B48E2" w:rsidRPr="00BC7466">
          <w:rPr>
            <w:rStyle w:val="Hyperlink"/>
            <w:noProof/>
          </w:rPr>
          <w:t>File format</w:t>
        </w:r>
        <w:r w:rsidR="002B48E2">
          <w:rPr>
            <w:noProof/>
            <w:webHidden/>
          </w:rPr>
          <w:tab/>
        </w:r>
        <w:r w:rsidR="002B48E2">
          <w:rPr>
            <w:noProof/>
            <w:webHidden/>
          </w:rPr>
          <w:fldChar w:fldCharType="begin"/>
        </w:r>
        <w:r w:rsidR="002B48E2">
          <w:rPr>
            <w:noProof/>
            <w:webHidden/>
          </w:rPr>
          <w:instrText xml:space="preserve"> PAGEREF _Toc499731125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7120A191" w14:textId="0E26ACCF"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6" w:history="1">
        <w:r w:rsidR="002B48E2" w:rsidRPr="00BC7466">
          <w:rPr>
            <w:rStyle w:val="Hyperlink"/>
            <w:noProof/>
          </w:rPr>
          <w:t>3.1 General</w:t>
        </w:r>
        <w:r w:rsidR="002B48E2">
          <w:rPr>
            <w:noProof/>
            <w:webHidden/>
          </w:rPr>
          <w:tab/>
        </w:r>
        <w:r w:rsidR="002B48E2">
          <w:rPr>
            <w:noProof/>
            <w:webHidden/>
          </w:rPr>
          <w:fldChar w:fldCharType="begin"/>
        </w:r>
        <w:r w:rsidR="002B48E2">
          <w:rPr>
            <w:noProof/>
            <w:webHidden/>
          </w:rPr>
          <w:instrText xml:space="preserve"> PAGEREF _Toc499731126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0BE32227" w14:textId="60C148B0"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7" w:history="1">
        <w:r w:rsidR="002B48E2" w:rsidRPr="00BC7466">
          <w:rPr>
            <w:rStyle w:val="Hyperlink"/>
            <w:noProof/>
          </w:rPr>
          <w:t>3.2 URI-valued properties</w:t>
        </w:r>
        <w:r w:rsidR="002B48E2">
          <w:rPr>
            <w:noProof/>
            <w:webHidden/>
          </w:rPr>
          <w:tab/>
        </w:r>
        <w:r w:rsidR="002B48E2">
          <w:rPr>
            <w:noProof/>
            <w:webHidden/>
          </w:rPr>
          <w:fldChar w:fldCharType="begin"/>
        </w:r>
        <w:r w:rsidR="002B48E2">
          <w:rPr>
            <w:noProof/>
            <w:webHidden/>
          </w:rPr>
          <w:instrText xml:space="preserve"> PAGEREF _Toc499731127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23A1E9FE" w14:textId="679EF2D8"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8" w:history="1">
        <w:r w:rsidR="002B48E2" w:rsidRPr="00BC7466">
          <w:rPr>
            <w:rStyle w:val="Hyperlink"/>
            <w:noProof/>
          </w:rPr>
          <w:t>3.3 URI base id properties</w:t>
        </w:r>
        <w:r w:rsidR="002B48E2">
          <w:rPr>
            <w:noProof/>
            <w:webHidden/>
          </w:rPr>
          <w:tab/>
        </w:r>
        <w:r w:rsidR="002B48E2">
          <w:rPr>
            <w:noProof/>
            <w:webHidden/>
          </w:rPr>
          <w:fldChar w:fldCharType="begin"/>
        </w:r>
        <w:r w:rsidR="002B48E2">
          <w:rPr>
            <w:noProof/>
            <w:webHidden/>
          </w:rPr>
          <w:instrText xml:space="preserve"> PAGEREF _Toc499731128 \h </w:instrText>
        </w:r>
        <w:r w:rsidR="002B48E2">
          <w:rPr>
            <w:noProof/>
            <w:webHidden/>
          </w:rPr>
        </w:r>
        <w:r w:rsidR="002B48E2">
          <w:rPr>
            <w:noProof/>
            <w:webHidden/>
          </w:rPr>
          <w:fldChar w:fldCharType="separate"/>
        </w:r>
        <w:r w:rsidR="002B48E2">
          <w:rPr>
            <w:noProof/>
            <w:webHidden/>
          </w:rPr>
          <w:t>15</w:t>
        </w:r>
        <w:r w:rsidR="002B48E2">
          <w:rPr>
            <w:noProof/>
            <w:webHidden/>
          </w:rPr>
          <w:fldChar w:fldCharType="end"/>
        </w:r>
      </w:hyperlink>
    </w:p>
    <w:p w14:paraId="159A751E" w14:textId="245A759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29" w:history="1">
        <w:r w:rsidR="002B48E2" w:rsidRPr="00BC7466">
          <w:rPr>
            <w:rStyle w:val="Hyperlink"/>
            <w:noProof/>
          </w:rPr>
          <w:t>3.4 String properties</w:t>
        </w:r>
        <w:r w:rsidR="002B48E2">
          <w:rPr>
            <w:noProof/>
            <w:webHidden/>
          </w:rPr>
          <w:tab/>
        </w:r>
        <w:r w:rsidR="002B48E2">
          <w:rPr>
            <w:noProof/>
            <w:webHidden/>
          </w:rPr>
          <w:fldChar w:fldCharType="begin"/>
        </w:r>
        <w:r w:rsidR="002B48E2">
          <w:rPr>
            <w:noProof/>
            <w:webHidden/>
          </w:rPr>
          <w:instrText xml:space="preserve"> PAGEREF _Toc499731129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618BAA15" w14:textId="2E42E56C"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30" w:history="1">
        <w:r w:rsidR="002B48E2" w:rsidRPr="00BC7466">
          <w:rPr>
            <w:rStyle w:val="Hyperlink"/>
            <w:noProof/>
          </w:rPr>
          <w:t>3.5 Object properties</w:t>
        </w:r>
        <w:r w:rsidR="002B48E2">
          <w:rPr>
            <w:noProof/>
            <w:webHidden/>
          </w:rPr>
          <w:tab/>
        </w:r>
        <w:r w:rsidR="002B48E2">
          <w:rPr>
            <w:noProof/>
            <w:webHidden/>
          </w:rPr>
          <w:fldChar w:fldCharType="begin"/>
        </w:r>
        <w:r w:rsidR="002B48E2">
          <w:rPr>
            <w:noProof/>
            <w:webHidden/>
          </w:rPr>
          <w:instrText xml:space="preserve"> PAGEREF _Toc499731130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4608CB95" w14:textId="232A6C81"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31" w:history="1">
        <w:r w:rsidR="002B48E2" w:rsidRPr="00BC7466">
          <w:rPr>
            <w:rStyle w:val="Hyperlink"/>
            <w:noProof/>
          </w:rPr>
          <w:t>3.6 Array properties</w:t>
        </w:r>
        <w:r w:rsidR="002B48E2">
          <w:rPr>
            <w:noProof/>
            <w:webHidden/>
          </w:rPr>
          <w:tab/>
        </w:r>
        <w:r w:rsidR="002B48E2">
          <w:rPr>
            <w:noProof/>
            <w:webHidden/>
          </w:rPr>
          <w:fldChar w:fldCharType="begin"/>
        </w:r>
        <w:r w:rsidR="002B48E2">
          <w:rPr>
            <w:noProof/>
            <w:webHidden/>
          </w:rPr>
          <w:instrText xml:space="preserve"> PAGEREF _Toc499731131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5A76F8CE" w14:textId="306E90E1"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32" w:history="1">
        <w:r w:rsidR="002B48E2" w:rsidRPr="00BC7466">
          <w:rPr>
            <w:rStyle w:val="Hyperlink"/>
            <w:noProof/>
          </w:rPr>
          <w:t>3.7 Property bags</w:t>
        </w:r>
        <w:r w:rsidR="002B48E2">
          <w:rPr>
            <w:noProof/>
            <w:webHidden/>
          </w:rPr>
          <w:tab/>
        </w:r>
        <w:r w:rsidR="002B48E2">
          <w:rPr>
            <w:noProof/>
            <w:webHidden/>
          </w:rPr>
          <w:fldChar w:fldCharType="begin"/>
        </w:r>
        <w:r w:rsidR="002B48E2">
          <w:rPr>
            <w:noProof/>
            <w:webHidden/>
          </w:rPr>
          <w:instrText xml:space="preserve"> PAGEREF _Toc499731132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2133E356" w14:textId="4F74549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33" w:history="1">
        <w:r w:rsidR="002B48E2" w:rsidRPr="00BC7466">
          <w:rPr>
            <w:rStyle w:val="Hyperlink"/>
            <w:noProof/>
          </w:rPr>
          <w:t>3.7.1 General</w:t>
        </w:r>
        <w:r w:rsidR="002B48E2">
          <w:rPr>
            <w:noProof/>
            <w:webHidden/>
          </w:rPr>
          <w:tab/>
        </w:r>
        <w:r w:rsidR="002B48E2">
          <w:rPr>
            <w:noProof/>
            <w:webHidden/>
          </w:rPr>
          <w:fldChar w:fldCharType="begin"/>
        </w:r>
        <w:r w:rsidR="002B48E2">
          <w:rPr>
            <w:noProof/>
            <w:webHidden/>
          </w:rPr>
          <w:instrText xml:space="preserve"> PAGEREF _Toc499731133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5EA50E51" w14:textId="78707FD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34" w:history="1">
        <w:r w:rsidR="002B48E2" w:rsidRPr="00BC7466">
          <w:rPr>
            <w:rStyle w:val="Hyperlink"/>
            <w:noProof/>
          </w:rPr>
          <w:t>3.7.2 Tags</w:t>
        </w:r>
        <w:r w:rsidR="002B48E2">
          <w:rPr>
            <w:noProof/>
            <w:webHidden/>
          </w:rPr>
          <w:tab/>
        </w:r>
        <w:r w:rsidR="002B48E2">
          <w:rPr>
            <w:noProof/>
            <w:webHidden/>
          </w:rPr>
          <w:fldChar w:fldCharType="begin"/>
        </w:r>
        <w:r w:rsidR="002B48E2">
          <w:rPr>
            <w:noProof/>
            <w:webHidden/>
          </w:rPr>
          <w:instrText xml:space="preserve"> PAGEREF _Toc499731134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7D231C7A" w14:textId="000BBC6D" w:rsidR="002B48E2" w:rsidRDefault="0062739E">
      <w:pPr>
        <w:pStyle w:val="TOC4"/>
        <w:tabs>
          <w:tab w:val="right" w:leader="dot" w:pos="9350"/>
        </w:tabs>
        <w:rPr>
          <w:rFonts w:asciiTheme="minorHAnsi" w:eastAsiaTheme="minorEastAsia" w:hAnsiTheme="minorHAnsi" w:cstheme="minorBidi"/>
          <w:noProof/>
          <w:sz w:val="22"/>
          <w:szCs w:val="22"/>
        </w:rPr>
      </w:pPr>
      <w:hyperlink w:anchor="_Toc499731135" w:history="1">
        <w:r w:rsidR="002B48E2" w:rsidRPr="00BC7466">
          <w:rPr>
            <w:rStyle w:val="Hyperlink"/>
            <w:noProof/>
          </w:rPr>
          <w:t>3.7.2.1 General</w:t>
        </w:r>
        <w:r w:rsidR="002B48E2">
          <w:rPr>
            <w:noProof/>
            <w:webHidden/>
          </w:rPr>
          <w:tab/>
        </w:r>
        <w:r w:rsidR="002B48E2">
          <w:rPr>
            <w:noProof/>
            <w:webHidden/>
          </w:rPr>
          <w:fldChar w:fldCharType="begin"/>
        </w:r>
        <w:r w:rsidR="002B48E2">
          <w:rPr>
            <w:noProof/>
            <w:webHidden/>
          </w:rPr>
          <w:instrText xml:space="preserve"> PAGEREF _Toc499731135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47087978" w14:textId="26992637" w:rsidR="002B48E2" w:rsidRDefault="0062739E">
      <w:pPr>
        <w:pStyle w:val="TOC4"/>
        <w:tabs>
          <w:tab w:val="right" w:leader="dot" w:pos="9350"/>
        </w:tabs>
        <w:rPr>
          <w:rFonts w:asciiTheme="minorHAnsi" w:eastAsiaTheme="minorEastAsia" w:hAnsiTheme="minorHAnsi" w:cstheme="minorBidi"/>
          <w:noProof/>
          <w:sz w:val="22"/>
          <w:szCs w:val="22"/>
        </w:rPr>
      </w:pPr>
      <w:hyperlink w:anchor="_Toc499731136" w:history="1">
        <w:r w:rsidR="002B48E2" w:rsidRPr="00BC7466">
          <w:rPr>
            <w:rStyle w:val="Hyperlink"/>
            <w:noProof/>
          </w:rPr>
          <w:t>3.7.2.2 Namespaced tags</w:t>
        </w:r>
        <w:r w:rsidR="002B48E2">
          <w:rPr>
            <w:noProof/>
            <w:webHidden/>
          </w:rPr>
          <w:tab/>
        </w:r>
        <w:r w:rsidR="002B48E2">
          <w:rPr>
            <w:noProof/>
            <w:webHidden/>
          </w:rPr>
          <w:fldChar w:fldCharType="begin"/>
        </w:r>
        <w:r w:rsidR="002B48E2">
          <w:rPr>
            <w:noProof/>
            <w:webHidden/>
          </w:rPr>
          <w:instrText xml:space="preserve"> PAGEREF _Toc499731136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2B28C1E4" w14:textId="78E5DE90" w:rsidR="002B48E2" w:rsidRDefault="0062739E">
      <w:pPr>
        <w:pStyle w:val="TOC4"/>
        <w:tabs>
          <w:tab w:val="right" w:leader="dot" w:pos="9350"/>
        </w:tabs>
        <w:rPr>
          <w:rFonts w:asciiTheme="minorHAnsi" w:eastAsiaTheme="minorEastAsia" w:hAnsiTheme="minorHAnsi" w:cstheme="minorBidi"/>
          <w:noProof/>
          <w:sz w:val="22"/>
          <w:szCs w:val="22"/>
        </w:rPr>
      </w:pPr>
      <w:hyperlink w:anchor="_Toc499731137" w:history="1">
        <w:r w:rsidR="002B48E2" w:rsidRPr="00BC7466">
          <w:rPr>
            <w:rStyle w:val="Hyperlink"/>
            <w:noProof/>
          </w:rPr>
          <w:t>3.7.2.3 Tag metadata</w:t>
        </w:r>
        <w:r w:rsidR="002B48E2">
          <w:rPr>
            <w:noProof/>
            <w:webHidden/>
          </w:rPr>
          <w:tab/>
        </w:r>
        <w:r w:rsidR="002B48E2">
          <w:rPr>
            <w:noProof/>
            <w:webHidden/>
          </w:rPr>
          <w:fldChar w:fldCharType="begin"/>
        </w:r>
        <w:r w:rsidR="002B48E2">
          <w:rPr>
            <w:noProof/>
            <w:webHidden/>
          </w:rPr>
          <w:instrText xml:space="preserve"> PAGEREF _Toc499731137 \h </w:instrText>
        </w:r>
        <w:r w:rsidR="002B48E2">
          <w:rPr>
            <w:noProof/>
            <w:webHidden/>
          </w:rPr>
        </w:r>
        <w:r w:rsidR="002B48E2">
          <w:rPr>
            <w:noProof/>
            <w:webHidden/>
          </w:rPr>
          <w:fldChar w:fldCharType="separate"/>
        </w:r>
        <w:r w:rsidR="002B48E2">
          <w:rPr>
            <w:noProof/>
            <w:webHidden/>
          </w:rPr>
          <w:t>17</w:t>
        </w:r>
        <w:r w:rsidR="002B48E2">
          <w:rPr>
            <w:noProof/>
            <w:webHidden/>
          </w:rPr>
          <w:fldChar w:fldCharType="end"/>
        </w:r>
      </w:hyperlink>
    </w:p>
    <w:p w14:paraId="55A324BD" w14:textId="1B22DD28"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38" w:history="1">
        <w:r w:rsidR="002B48E2" w:rsidRPr="00BC7466">
          <w:rPr>
            <w:rStyle w:val="Hyperlink"/>
            <w:noProof/>
          </w:rPr>
          <w:t>3.8 Date/time properties</w:t>
        </w:r>
        <w:r w:rsidR="002B48E2">
          <w:rPr>
            <w:noProof/>
            <w:webHidden/>
          </w:rPr>
          <w:tab/>
        </w:r>
        <w:r w:rsidR="002B48E2">
          <w:rPr>
            <w:noProof/>
            <w:webHidden/>
          </w:rPr>
          <w:fldChar w:fldCharType="begin"/>
        </w:r>
        <w:r w:rsidR="002B48E2">
          <w:rPr>
            <w:noProof/>
            <w:webHidden/>
          </w:rPr>
          <w:instrText xml:space="preserve"> PAGEREF _Toc499731138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6EC5497D" w14:textId="124C170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39" w:history="1">
        <w:r w:rsidR="002B48E2" w:rsidRPr="00BC7466">
          <w:rPr>
            <w:rStyle w:val="Hyperlink"/>
            <w:noProof/>
          </w:rPr>
          <w:t>3.9 Array properties with unique values</w:t>
        </w:r>
        <w:r w:rsidR="002B48E2">
          <w:rPr>
            <w:noProof/>
            <w:webHidden/>
          </w:rPr>
          <w:tab/>
        </w:r>
        <w:r w:rsidR="002B48E2">
          <w:rPr>
            <w:noProof/>
            <w:webHidden/>
          </w:rPr>
          <w:fldChar w:fldCharType="begin"/>
        </w:r>
        <w:r w:rsidR="002B48E2">
          <w:rPr>
            <w:noProof/>
            <w:webHidden/>
          </w:rPr>
          <w:instrText xml:space="preserve"> PAGEREF _Toc499731139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21A130A8" w14:textId="544CCB36"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40" w:history="1">
        <w:r w:rsidR="002B48E2" w:rsidRPr="00BC7466">
          <w:rPr>
            <w:rStyle w:val="Hyperlink"/>
            <w:noProof/>
          </w:rPr>
          <w:t>3.10 Message properties</w:t>
        </w:r>
        <w:r w:rsidR="002B48E2">
          <w:rPr>
            <w:noProof/>
            <w:webHidden/>
          </w:rPr>
          <w:tab/>
        </w:r>
        <w:r w:rsidR="002B48E2">
          <w:rPr>
            <w:noProof/>
            <w:webHidden/>
          </w:rPr>
          <w:fldChar w:fldCharType="begin"/>
        </w:r>
        <w:r w:rsidR="002B48E2">
          <w:rPr>
            <w:noProof/>
            <w:webHidden/>
          </w:rPr>
          <w:instrText xml:space="preserve"> PAGEREF _Toc499731140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3FD45467" w14:textId="31B570BA"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41" w:history="1">
        <w:r w:rsidR="002B48E2" w:rsidRPr="00BC7466">
          <w:rPr>
            <w:rStyle w:val="Hyperlink"/>
            <w:noProof/>
          </w:rPr>
          <w:t>3.11 sarifLog object</w:t>
        </w:r>
        <w:r w:rsidR="002B48E2">
          <w:rPr>
            <w:noProof/>
            <w:webHidden/>
          </w:rPr>
          <w:tab/>
        </w:r>
        <w:r w:rsidR="002B48E2">
          <w:rPr>
            <w:noProof/>
            <w:webHidden/>
          </w:rPr>
          <w:fldChar w:fldCharType="begin"/>
        </w:r>
        <w:r w:rsidR="002B48E2">
          <w:rPr>
            <w:noProof/>
            <w:webHidden/>
          </w:rPr>
          <w:instrText xml:space="preserve"> PAGEREF _Toc499731141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4FB6D62C" w14:textId="357E51F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42" w:history="1">
        <w:r w:rsidR="002B48E2" w:rsidRPr="00BC7466">
          <w:rPr>
            <w:rStyle w:val="Hyperlink"/>
            <w:noProof/>
          </w:rPr>
          <w:t>3.11.1 General</w:t>
        </w:r>
        <w:r w:rsidR="002B48E2">
          <w:rPr>
            <w:noProof/>
            <w:webHidden/>
          </w:rPr>
          <w:tab/>
        </w:r>
        <w:r w:rsidR="002B48E2">
          <w:rPr>
            <w:noProof/>
            <w:webHidden/>
          </w:rPr>
          <w:fldChar w:fldCharType="begin"/>
        </w:r>
        <w:r w:rsidR="002B48E2">
          <w:rPr>
            <w:noProof/>
            <w:webHidden/>
          </w:rPr>
          <w:instrText xml:space="preserve"> PAGEREF _Toc499731142 \h </w:instrText>
        </w:r>
        <w:r w:rsidR="002B48E2">
          <w:rPr>
            <w:noProof/>
            <w:webHidden/>
          </w:rPr>
        </w:r>
        <w:r w:rsidR="002B48E2">
          <w:rPr>
            <w:noProof/>
            <w:webHidden/>
          </w:rPr>
          <w:fldChar w:fldCharType="separate"/>
        </w:r>
        <w:r w:rsidR="002B48E2">
          <w:rPr>
            <w:noProof/>
            <w:webHidden/>
          </w:rPr>
          <w:t>18</w:t>
        </w:r>
        <w:r w:rsidR="002B48E2">
          <w:rPr>
            <w:noProof/>
            <w:webHidden/>
          </w:rPr>
          <w:fldChar w:fldCharType="end"/>
        </w:r>
      </w:hyperlink>
    </w:p>
    <w:p w14:paraId="34433F42" w14:textId="47BEE48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43" w:history="1">
        <w:r w:rsidR="002B48E2" w:rsidRPr="00BC7466">
          <w:rPr>
            <w:rStyle w:val="Hyperlink"/>
            <w:noProof/>
          </w:rPr>
          <w:t>3.11.2 version property</w:t>
        </w:r>
        <w:r w:rsidR="002B48E2">
          <w:rPr>
            <w:noProof/>
            <w:webHidden/>
          </w:rPr>
          <w:tab/>
        </w:r>
        <w:r w:rsidR="002B48E2">
          <w:rPr>
            <w:noProof/>
            <w:webHidden/>
          </w:rPr>
          <w:fldChar w:fldCharType="begin"/>
        </w:r>
        <w:r w:rsidR="002B48E2">
          <w:rPr>
            <w:noProof/>
            <w:webHidden/>
          </w:rPr>
          <w:instrText xml:space="preserve"> PAGEREF _Toc499731143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12DEA8B0" w14:textId="64440E2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44" w:history="1">
        <w:r w:rsidR="002B48E2" w:rsidRPr="00BC7466">
          <w:rPr>
            <w:rStyle w:val="Hyperlink"/>
            <w:noProof/>
          </w:rPr>
          <w:t>3.11.3 $schema property</w:t>
        </w:r>
        <w:r w:rsidR="002B48E2">
          <w:rPr>
            <w:noProof/>
            <w:webHidden/>
          </w:rPr>
          <w:tab/>
        </w:r>
        <w:r w:rsidR="002B48E2">
          <w:rPr>
            <w:noProof/>
            <w:webHidden/>
          </w:rPr>
          <w:fldChar w:fldCharType="begin"/>
        </w:r>
        <w:r w:rsidR="002B48E2">
          <w:rPr>
            <w:noProof/>
            <w:webHidden/>
          </w:rPr>
          <w:instrText xml:space="preserve"> PAGEREF _Toc499731144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02FA1606" w14:textId="50D3278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45" w:history="1">
        <w:r w:rsidR="002B48E2" w:rsidRPr="00BC7466">
          <w:rPr>
            <w:rStyle w:val="Hyperlink"/>
            <w:noProof/>
          </w:rPr>
          <w:t>3.11.4 runs property</w:t>
        </w:r>
        <w:r w:rsidR="002B48E2">
          <w:rPr>
            <w:noProof/>
            <w:webHidden/>
          </w:rPr>
          <w:tab/>
        </w:r>
        <w:r w:rsidR="002B48E2">
          <w:rPr>
            <w:noProof/>
            <w:webHidden/>
          </w:rPr>
          <w:fldChar w:fldCharType="begin"/>
        </w:r>
        <w:r w:rsidR="002B48E2">
          <w:rPr>
            <w:noProof/>
            <w:webHidden/>
          </w:rPr>
          <w:instrText xml:space="preserve"> PAGEREF _Toc499731145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4F2B8C7E" w14:textId="2954F9BC"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46" w:history="1">
        <w:r w:rsidR="002B48E2" w:rsidRPr="00BC7466">
          <w:rPr>
            <w:rStyle w:val="Hyperlink"/>
            <w:noProof/>
          </w:rPr>
          <w:t>3.12 run object</w:t>
        </w:r>
        <w:r w:rsidR="002B48E2">
          <w:rPr>
            <w:noProof/>
            <w:webHidden/>
          </w:rPr>
          <w:tab/>
        </w:r>
        <w:r w:rsidR="002B48E2">
          <w:rPr>
            <w:noProof/>
            <w:webHidden/>
          </w:rPr>
          <w:fldChar w:fldCharType="begin"/>
        </w:r>
        <w:r w:rsidR="002B48E2">
          <w:rPr>
            <w:noProof/>
            <w:webHidden/>
          </w:rPr>
          <w:instrText xml:space="preserve"> PAGEREF _Toc499731146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54B98CF9" w14:textId="23A7369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47" w:history="1">
        <w:r w:rsidR="002B48E2" w:rsidRPr="00BC7466">
          <w:rPr>
            <w:rStyle w:val="Hyperlink"/>
            <w:noProof/>
          </w:rPr>
          <w:t>3.12.1 General</w:t>
        </w:r>
        <w:r w:rsidR="002B48E2">
          <w:rPr>
            <w:noProof/>
            <w:webHidden/>
          </w:rPr>
          <w:tab/>
        </w:r>
        <w:r w:rsidR="002B48E2">
          <w:rPr>
            <w:noProof/>
            <w:webHidden/>
          </w:rPr>
          <w:fldChar w:fldCharType="begin"/>
        </w:r>
        <w:r w:rsidR="002B48E2">
          <w:rPr>
            <w:noProof/>
            <w:webHidden/>
          </w:rPr>
          <w:instrText xml:space="preserve"> PAGEREF _Toc499731147 \h </w:instrText>
        </w:r>
        <w:r w:rsidR="002B48E2">
          <w:rPr>
            <w:noProof/>
            <w:webHidden/>
          </w:rPr>
        </w:r>
        <w:r w:rsidR="002B48E2">
          <w:rPr>
            <w:noProof/>
            <w:webHidden/>
          </w:rPr>
          <w:fldChar w:fldCharType="separate"/>
        </w:r>
        <w:r w:rsidR="002B48E2">
          <w:rPr>
            <w:noProof/>
            <w:webHidden/>
          </w:rPr>
          <w:t>19</w:t>
        </w:r>
        <w:r w:rsidR="002B48E2">
          <w:rPr>
            <w:noProof/>
            <w:webHidden/>
          </w:rPr>
          <w:fldChar w:fldCharType="end"/>
        </w:r>
      </w:hyperlink>
    </w:p>
    <w:p w14:paraId="6D621D12" w14:textId="61CABB8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48" w:history="1">
        <w:r w:rsidR="002B48E2" w:rsidRPr="00BC7466">
          <w:rPr>
            <w:rStyle w:val="Hyperlink"/>
            <w:noProof/>
          </w:rPr>
          <w:t>3.12.2 id property</w:t>
        </w:r>
        <w:r w:rsidR="002B48E2">
          <w:rPr>
            <w:noProof/>
            <w:webHidden/>
          </w:rPr>
          <w:tab/>
        </w:r>
        <w:r w:rsidR="002B48E2">
          <w:rPr>
            <w:noProof/>
            <w:webHidden/>
          </w:rPr>
          <w:fldChar w:fldCharType="begin"/>
        </w:r>
        <w:r w:rsidR="002B48E2">
          <w:rPr>
            <w:noProof/>
            <w:webHidden/>
          </w:rPr>
          <w:instrText xml:space="preserve"> PAGEREF _Toc499731148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68023BF7" w14:textId="40D14B6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49" w:history="1">
        <w:r w:rsidR="002B48E2" w:rsidRPr="00BC7466">
          <w:rPr>
            <w:rStyle w:val="Hyperlink"/>
            <w:noProof/>
          </w:rPr>
          <w:t>3.12.3 stableId property</w:t>
        </w:r>
        <w:r w:rsidR="002B48E2">
          <w:rPr>
            <w:noProof/>
            <w:webHidden/>
          </w:rPr>
          <w:tab/>
        </w:r>
        <w:r w:rsidR="002B48E2">
          <w:rPr>
            <w:noProof/>
            <w:webHidden/>
          </w:rPr>
          <w:fldChar w:fldCharType="begin"/>
        </w:r>
        <w:r w:rsidR="002B48E2">
          <w:rPr>
            <w:noProof/>
            <w:webHidden/>
          </w:rPr>
          <w:instrText xml:space="preserve"> PAGEREF _Toc499731149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38C35975" w14:textId="71CAE54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0" w:history="1">
        <w:r w:rsidR="002B48E2" w:rsidRPr="00BC7466">
          <w:rPr>
            <w:rStyle w:val="Hyperlink"/>
            <w:noProof/>
          </w:rPr>
          <w:t>3.12.4 baselineId property</w:t>
        </w:r>
        <w:r w:rsidR="002B48E2">
          <w:rPr>
            <w:noProof/>
            <w:webHidden/>
          </w:rPr>
          <w:tab/>
        </w:r>
        <w:r w:rsidR="002B48E2">
          <w:rPr>
            <w:noProof/>
            <w:webHidden/>
          </w:rPr>
          <w:fldChar w:fldCharType="begin"/>
        </w:r>
        <w:r w:rsidR="002B48E2">
          <w:rPr>
            <w:noProof/>
            <w:webHidden/>
          </w:rPr>
          <w:instrText xml:space="preserve"> PAGEREF _Toc499731150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394BB878" w14:textId="104D1A8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1" w:history="1">
        <w:r w:rsidR="002B48E2" w:rsidRPr="00BC7466">
          <w:rPr>
            <w:rStyle w:val="Hyperlink"/>
            <w:noProof/>
          </w:rPr>
          <w:t>3.12.5 automationId property</w:t>
        </w:r>
        <w:r w:rsidR="002B48E2">
          <w:rPr>
            <w:noProof/>
            <w:webHidden/>
          </w:rPr>
          <w:tab/>
        </w:r>
        <w:r w:rsidR="002B48E2">
          <w:rPr>
            <w:noProof/>
            <w:webHidden/>
          </w:rPr>
          <w:fldChar w:fldCharType="begin"/>
        </w:r>
        <w:r w:rsidR="002B48E2">
          <w:rPr>
            <w:noProof/>
            <w:webHidden/>
          </w:rPr>
          <w:instrText xml:space="preserve"> PAGEREF _Toc499731151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28F09AB4" w14:textId="37C0038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2" w:history="1">
        <w:r w:rsidR="002B48E2" w:rsidRPr="00BC7466">
          <w:rPr>
            <w:rStyle w:val="Hyperlink"/>
            <w:noProof/>
          </w:rPr>
          <w:t>3.12.6 architecture property</w:t>
        </w:r>
        <w:r w:rsidR="002B48E2">
          <w:rPr>
            <w:noProof/>
            <w:webHidden/>
          </w:rPr>
          <w:tab/>
        </w:r>
        <w:r w:rsidR="002B48E2">
          <w:rPr>
            <w:noProof/>
            <w:webHidden/>
          </w:rPr>
          <w:fldChar w:fldCharType="begin"/>
        </w:r>
        <w:r w:rsidR="002B48E2">
          <w:rPr>
            <w:noProof/>
            <w:webHidden/>
          </w:rPr>
          <w:instrText xml:space="preserve"> PAGEREF _Toc499731152 \h </w:instrText>
        </w:r>
        <w:r w:rsidR="002B48E2">
          <w:rPr>
            <w:noProof/>
            <w:webHidden/>
          </w:rPr>
        </w:r>
        <w:r w:rsidR="002B48E2">
          <w:rPr>
            <w:noProof/>
            <w:webHidden/>
          </w:rPr>
          <w:fldChar w:fldCharType="separate"/>
        </w:r>
        <w:r w:rsidR="002B48E2">
          <w:rPr>
            <w:noProof/>
            <w:webHidden/>
          </w:rPr>
          <w:t>20</w:t>
        </w:r>
        <w:r w:rsidR="002B48E2">
          <w:rPr>
            <w:noProof/>
            <w:webHidden/>
          </w:rPr>
          <w:fldChar w:fldCharType="end"/>
        </w:r>
      </w:hyperlink>
    </w:p>
    <w:p w14:paraId="316BAD54" w14:textId="63239CB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3" w:history="1">
        <w:r w:rsidR="002B48E2" w:rsidRPr="00BC7466">
          <w:rPr>
            <w:rStyle w:val="Hyperlink"/>
            <w:noProof/>
          </w:rPr>
          <w:t>3.12.7 tool property</w:t>
        </w:r>
        <w:r w:rsidR="002B48E2">
          <w:rPr>
            <w:noProof/>
            <w:webHidden/>
          </w:rPr>
          <w:tab/>
        </w:r>
        <w:r w:rsidR="002B48E2">
          <w:rPr>
            <w:noProof/>
            <w:webHidden/>
          </w:rPr>
          <w:fldChar w:fldCharType="begin"/>
        </w:r>
        <w:r w:rsidR="002B48E2">
          <w:rPr>
            <w:noProof/>
            <w:webHidden/>
          </w:rPr>
          <w:instrText xml:space="preserve"> PAGEREF _Toc499731153 \h </w:instrText>
        </w:r>
        <w:r w:rsidR="002B48E2">
          <w:rPr>
            <w:noProof/>
            <w:webHidden/>
          </w:rPr>
        </w:r>
        <w:r w:rsidR="002B48E2">
          <w:rPr>
            <w:noProof/>
            <w:webHidden/>
          </w:rPr>
          <w:fldChar w:fldCharType="separate"/>
        </w:r>
        <w:r w:rsidR="002B48E2">
          <w:rPr>
            <w:noProof/>
            <w:webHidden/>
          </w:rPr>
          <w:t>21</w:t>
        </w:r>
        <w:r w:rsidR="002B48E2">
          <w:rPr>
            <w:noProof/>
            <w:webHidden/>
          </w:rPr>
          <w:fldChar w:fldCharType="end"/>
        </w:r>
      </w:hyperlink>
    </w:p>
    <w:p w14:paraId="0AE5435D" w14:textId="1E7BDAF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4" w:history="1">
        <w:r w:rsidR="002B48E2" w:rsidRPr="00BC7466">
          <w:rPr>
            <w:rStyle w:val="Hyperlink"/>
            <w:noProof/>
          </w:rPr>
          <w:t>3.12.8 invocation property</w:t>
        </w:r>
        <w:r w:rsidR="002B48E2">
          <w:rPr>
            <w:noProof/>
            <w:webHidden/>
          </w:rPr>
          <w:tab/>
        </w:r>
        <w:r w:rsidR="002B48E2">
          <w:rPr>
            <w:noProof/>
            <w:webHidden/>
          </w:rPr>
          <w:fldChar w:fldCharType="begin"/>
        </w:r>
        <w:r w:rsidR="002B48E2">
          <w:rPr>
            <w:noProof/>
            <w:webHidden/>
          </w:rPr>
          <w:instrText xml:space="preserve"> PAGEREF _Toc499731154 \h </w:instrText>
        </w:r>
        <w:r w:rsidR="002B48E2">
          <w:rPr>
            <w:noProof/>
            <w:webHidden/>
          </w:rPr>
        </w:r>
        <w:r w:rsidR="002B48E2">
          <w:rPr>
            <w:noProof/>
            <w:webHidden/>
          </w:rPr>
          <w:fldChar w:fldCharType="separate"/>
        </w:r>
        <w:r w:rsidR="002B48E2">
          <w:rPr>
            <w:noProof/>
            <w:webHidden/>
          </w:rPr>
          <w:t>21</w:t>
        </w:r>
        <w:r w:rsidR="002B48E2">
          <w:rPr>
            <w:noProof/>
            <w:webHidden/>
          </w:rPr>
          <w:fldChar w:fldCharType="end"/>
        </w:r>
      </w:hyperlink>
    </w:p>
    <w:p w14:paraId="18560414" w14:textId="3F29981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5" w:history="1">
        <w:r w:rsidR="002B48E2" w:rsidRPr="00BC7466">
          <w:rPr>
            <w:rStyle w:val="Hyperlink"/>
            <w:noProof/>
          </w:rPr>
          <w:t>3.12.9 files property</w:t>
        </w:r>
        <w:r w:rsidR="002B48E2">
          <w:rPr>
            <w:noProof/>
            <w:webHidden/>
          </w:rPr>
          <w:tab/>
        </w:r>
        <w:r w:rsidR="002B48E2">
          <w:rPr>
            <w:noProof/>
            <w:webHidden/>
          </w:rPr>
          <w:fldChar w:fldCharType="begin"/>
        </w:r>
        <w:r w:rsidR="002B48E2">
          <w:rPr>
            <w:noProof/>
            <w:webHidden/>
          </w:rPr>
          <w:instrText xml:space="preserve"> PAGEREF _Toc499731155 \h </w:instrText>
        </w:r>
        <w:r w:rsidR="002B48E2">
          <w:rPr>
            <w:noProof/>
            <w:webHidden/>
          </w:rPr>
        </w:r>
        <w:r w:rsidR="002B48E2">
          <w:rPr>
            <w:noProof/>
            <w:webHidden/>
          </w:rPr>
          <w:fldChar w:fldCharType="separate"/>
        </w:r>
        <w:r w:rsidR="002B48E2">
          <w:rPr>
            <w:noProof/>
            <w:webHidden/>
          </w:rPr>
          <w:t>21</w:t>
        </w:r>
        <w:r w:rsidR="002B48E2">
          <w:rPr>
            <w:noProof/>
            <w:webHidden/>
          </w:rPr>
          <w:fldChar w:fldCharType="end"/>
        </w:r>
      </w:hyperlink>
    </w:p>
    <w:p w14:paraId="36E73D12" w14:textId="3CBD0CD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6" w:history="1">
        <w:r w:rsidR="002B48E2" w:rsidRPr="00BC7466">
          <w:rPr>
            <w:rStyle w:val="Hyperlink"/>
            <w:noProof/>
          </w:rPr>
          <w:t>3.12.10 logicalLocations property</w:t>
        </w:r>
        <w:r w:rsidR="002B48E2">
          <w:rPr>
            <w:noProof/>
            <w:webHidden/>
          </w:rPr>
          <w:tab/>
        </w:r>
        <w:r w:rsidR="002B48E2">
          <w:rPr>
            <w:noProof/>
            <w:webHidden/>
          </w:rPr>
          <w:fldChar w:fldCharType="begin"/>
        </w:r>
        <w:r w:rsidR="002B48E2">
          <w:rPr>
            <w:noProof/>
            <w:webHidden/>
          </w:rPr>
          <w:instrText xml:space="preserve"> PAGEREF _Toc499731156 \h </w:instrText>
        </w:r>
        <w:r w:rsidR="002B48E2">
          <w:rPr>
            <w:noProof/>
            <w:webHidden/>
          </w:rPr>
        </w:r>
        <w:r w:rsidR="002B48E2">
          <w:rPr>
            <w:noProof/>
            <w:webHidden/>
          </w:rPr>
          <w:fldChar w:fldCharType="separate"/>
        </w:r>
        <w:r w:rsidR="002B48E2">
          <w:rPr>
            <w:noProof/>
            <w:webHidden/>
          </w:rPr>
          <w:t>23</w:t>
        </w:r>
        <w:r w:rsidR="002B48E2">
          <w:rPr>
            <w:noProof/>
            <w:webHidden/>
          </w:rPr>
          <w:fldChar w:fldCharType="end"/>
        </w:r>
      </w:hyperlink>
    </w:p>
    <w:p w14:paraId="601EB228" w14:textId="461123D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7" w:history="1">
        <w:r w:rsidR="002B48E2" w:rsidRPr="00BC7466">
          <w:rPr>
            <w:rStyle w:val="Hyperlink"/>
            <w:noProof/>
          </w:rPr>
          <w:t>3.12.11 results property</w:t>
        </w:r>
        <w:r w:rsidR="002B48E2">
          <w:rPr>
            <w:noProof/>
            <w:webHidden/>
          </w:rPr>
          <w:tab/>
        </w:r>
        <w:r w:rsidR="002B48E2">
          <w:rPr>
            <w:noProof/>
            <w:webHidden/>
          </w:rPr>
          <w:fldChar w:fldCharType="begin"/>
        </w:r>
        <w:r w:rsidR="002B48E2">
          <w:rPr>
            <w:noProof/>
            <w:webHidden/>
          </w:rPr>
          <w:instrText xml:space="preserve"> PAGEREF _Toc499731157 \h </w:instrText>
        </w:r>
        <w:r w:rsidR="002B48E2">
          <w:rPr>
            <w:noProof/>
            <w:webHidden/>
          </w:rPr>
        </w:r>
        <w:r w:rsidR="002B48E2">
          <w:rPr>
            <w:noProof/>
            <w:webHidden/>
          </w:rPr>
          <w:fldChar w:fldCharType="separate"/>
        </w:r>
        <w:r w:rsidR="002B48E2">
          <w:rPr>
            <w:noProof/>
            <w:webHidden/>
          </w:rPr>
          <w:t>24</w:t>
        </w:r>
        <w:r w:rsidR="002B48E2">
          <w:rPr>
            <w:noProof/>
            <w:webHidden/>
          </w:rPr>
          <w:fldChar w:fldCharType="end"/>
        </w:r>
      </w:hyperlink>
    </w:p>
    <w:p w14:paraId="14A58179" w14:textId="2259588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8" w:history="1">
        <w:r w:rsidR="002B48E2" w:rsidRPr="00BC7466">
          <w:rPr>
            <w:rStyle w:val="Hyperlink"/>
            <w:noProof/>
          </w:rPr>
          <w:t>3.12.12 toolNotifications property</w:t>
        </w:r>
        <w:r w:rsidR="002B48E2">
          <w:rPr>
            <w:noProof/>
            <w:webHidden/>
          </w:rPr>
          <w:tab/>
        </w:r>
        <w:r w:rsidR="002B48E2">
          <w:rPr>
            <w:noProof/>
            <w:webHidden/>
          </w:rPr>
          <w:fldChar w:fldCharType="begin"/>
        </w:r>
        <w:r w:rsidR="002B48E2">
          <w:rPr>
            <w:noProof/>
            <w:webHidden/>
          </w:rPr>
          <w:instrText xml:space="preserve"> PAGEREF _Toc499731158 \h </w:instrText>
        </w:r>
        <w:r w:rsidR="002B48E2">
          <w:rPr>
            <w:noProof/>
            <w:webHidden/>
          </w:rPr>
        </w:r>
        <w:r w:rsidR="002B48E2">
          <w:rPr>
            <w:noProof/>
            <w:webHidden/>
          </w:rPr>
          <w:fldChar w:fldCharType="separate"/>
        </w:r>
        <w:r w:rsidR="002B48E2">
          <w:rPr>
            <w:noProof/>
            <w:webHidden/>
          </w:rPr>
          <w:t>24</w:t>
        </w:r>
        <w:r w:rsidR="002B48E2">
          <w:rPr>
            <w:noProof/>
            <w:webHidden/>
          </w:rPr>
          <w:fldChar w:fldCharType="end"/>
        </w:r>
      </w:hyperlink>
    </w:p>
    <w:p w14:paraId="2C64C9BD" w14:textId="4127C21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59" w:history="1">
        <w:r w:rsidR="002B48E2" w:rsidRPr="00BC7466">
          <w:rPr>
            <w:rStyle w:val="Hyperlink"/>
            <w:noProof/>
          </w:rPr>
          <w:t>3.12.13 configurationNotifications property</w:t>
        </w:r>
        <w:r w:rsidR="002B48E2">
          <w:rPr>
            <w:noProof/>
            <w:webHidden/>
          </w:rPr>
          <w:tab/>
        </w:r>
        <w:r w:rsidR="002B48E2">
          <w:rPr>
            <w:noProof/>
            <w:webHidden/>
          </w:rPr>
          <w:fldChar w:fldCharType="begin"/>
        </w:r>
        <w:r w:rsidR="002B48E2">
          <w:rPr>
            <w:noProof/>
            <w:webHidden/>
          </w:rPr>
          <w:instrText xml:space="preserve"> PAGEREF _Toc499731159 \h </w:instrText>
        </w:r>
        <w:r w:rsidR="002B48E2">
          <w:rPr>
            <w:noProof/>
            <w:webHidden/>
          </w:rPr>
        </w:r>
        <w:r w:rsidR="002B48E2">
          <w:rPr>
            <w:noProof/>
            <w:webHidden/>
          </w:rPr>
          <w:fldChar w:fldCharType="separate"/>
        </w:r>
        <w:r w:rsidR="002B48E2">
          <w:rPr>
            <w:noProof/>
            <w:webHidden/>
          </w:rPr>
          <w:t>24</w:t>
        </w:r>
        <w:r w:rsidR="002B48E2">
          <w:rPr>
            <w:noProof/>
            <w:webHidden/>
          </w:rPr>
          <w:fldChar w:fldCharType="end"/>
        </w:r>
      </w:hyperlink>
    </w:p>
    <w:p w14:paraId="319C15C7" w14:textId="19F6AF5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0" w:history="1">
        <w:r w:rsidR="002B48E2" w:rsidRPr="00BC7466">
          <w:rPr>
            <w:rStyle w:val="Hyperlink"/>
            <w:noProof/>
          </w:rPr>
          <w:t>3.12.14 rules property</w:t>
        </w:r>
        <w:r w:rsidR="002B48E2">
          <w:rPr>
            <w:noProof/>
            <w:webHidden/>
          </w:rPr>
          <w:tab/>
        </w:r>
        <w:r w:rsidR="002B48E2">
          <w:rPr>
            <w:noProof/>
            <w:webHidden/>
          </w:rPr>
          <w:fldChar w:fldCharType="begin"/>
        </w:r>
        <w:r w:rsidR="002B48E2">
          <w:rPr>
            <w:noProof/>
            <w:webHidden/>
          </w:rPr>
          <w:instrText xml:space="preserve"> PAGEREF _Toc499731160 \h </w:instrText>
        </w:r>
        <w:r w:rsidR="002B48E2">
          <w:rPr>
            <w:noProof/>
            <w:webHidden/>
          </w:rPr>
        </w:r>
        <w:r w:rsidR="002B48E2">
          <w:rPr>
            <w:noProof/>
            <w:webHidden/>
          </w:rPr>
          <w:fldChar w:fldCharType="separate"/>
        </w:r>
        <w:r w:rsidR="002B48E2">
          <w:rPr>
            <w:noProof/>
            <w:webHidden/>
          </w:rPr>
          <w:t>25</w:t>
        </w:r>
        <w:r w:rsidR="002B48E2">
          <w:rPr>
            <w:noProof/>
            <w:webHidden/>
          </w:rPr>
          <w:fldChar w:fldCharType="end"/>
        </w:r>
      </w:hyperlink>
    </w:p>
    <w:p w14:paraId="4BFC3D06" w14:textId="7BBDE7D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1" w:history="1">
        <w:r w:rsidR="002B48E2" w:rsidRPr="00BC7466">
          <w:rPr>
            <w:rStyle w:val="Hyperlink"/>
            <w:noProof/>
          </w:rPr>
          <w:t>3.12.15 properties property</w:t>
        </w:r>
        <w:r w:rsidR="002B48E2">
          <w:rPr>
            <w:noProof/>
            <w:webHidden/>
          </w:rPr>
          <w:tab/>
        </w:r>
        <w:r w:rsidR="002B48E2">
          <w:rPr>
            <w:noProof/>
            <w:webHidden/>
          </w:rPr>
          <w:fldChar w:fldCharType="begin"/>
        </w:r>
        <w:r w:rsidR="002B48E2">
          <w:rPr>
            <w:noProof/>
            <w:webHidden/>
          </w:rPr>
          <w:instrText xml:space="preserve"> PAGEREF _Toc499731161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26BDDED5" w14:textId="3AEC8843"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62" w:history="1">
        <w:r w:rsidR="002B48E2" w:rsidRPr="00BC7466">
          <w:rPr>
            <w:rStyle w:val="Hyperlink"/>
            <w:noProof/>
          </w:rPr>
          <w:t>3.13 tool object</w:t>
        </w:r>
        <w:r w:rsidR="002B48E2">
          <w:rPr>
            <w:noProof/>
            <w:webHidden/>
          </w:rPr>
          <w:tab/>
        </w:r>
        <w:r w:rsidR="002B48E2">
          <w:rPr>
            <w:noProof/>
            <w:webHidden/>
          </w:rPr>
          <w:fldChar w:fldCharType="begin"/>
        </w:r>
        <w:r w:rsidR="002B48E2">
          <w:rPr>
            <w:noProof/>
            <w:webHidden/>
          </w:rPr>
          <w:instrText xml:space="preserve"> PAGEREF _Toc499731162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5D1A4813" w14:textId="4883C14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3" w:history="1">
        <w:r w:rsidR="002B48E2" w:rsidRPr="00BC7466">
          <w:rPr>
            <w:rStyle w:val="Hyperlink"/>
            <w:noProof/>
          </w:rPr>
          <w:t>3.13.1 General</w:t>
        </w:r>
        <w:r w:rsidR="002B48E2">
          <w:rPr>
            <w:noProof/>
            <w:webHidden/>
          </w:rPr>
          <w:tab/>
        </w:r>
        <w:r w:rsidR="002B48E2">
          <w:rPr>
            <w:noProof/>
            <w:webHidden/>
          </w:rPr>
          <w:fldChar w:fldCharType="begin"/>
        </w:r>
        <w:r w:rsidR="002B48E2">
          <w:rPr>
            <w:noProof/>
            <w:webHidden/>
          </w:rPr>
          <w:instrText xml:space="preserve"> PAGEREF _Toc499731163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544BF1AB" w14:textId="5E0A8D0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4" w:history="1">
        <w:r w:rsidR="002B48E2" w:rsidRPr="00BC7466">
          <w:rPr>
            <w:rStyle w:val="Hyperlink"/>
            <w:noProof/>
          </w:rPr>
          <w:t>3.13.2 name property</w:t>
        </w:r>
        <w:r w:rsidR="002B48E2">
          <w:rPr>
            <w:noProof/>
            <w:webHidden/>
          </w:rPr>
          <w:tab/>
        </w:r>
        <w:r w:rsidR="002B48E2">
          <w:rPr>
            <w:noProof/>
            <w:webHidden/>
          </w:rPr>
          <w:fldChar w:fldCharType="begin"/>
        </w:r>
        <w:r w:rsidR="002B48E2">
          <w:rPr>
            <w:noProof/>
            <w:webHidden/>
          </w:rPr>
          <w:instrText xml:space="preserve"> PAGEREF _Toc499731164 \h </w:instrText>
        </w:r>
        <w:r w:rsidR="002B48E2">
          <w:rPr>
            <w:noProof/>
            <w:webHidden/>
          </w:rPr>
        </w:r>
        <w:r w:rsidR="002B48E2">
          <w:rPr>
            <w:noProof/>
            <w:webHidden/>
          </w:rPr>
          <w:fldChar w:fldCharType="separate"/>
        </w:r>
        <w:r w:rsidR="002B48E2">
          <w:rPr>
            <w:noProof/>
            <w:webHidden/>
          </w:rPr>
          <w:t>26</w:t>
        </w:r>
        <w:r w:rsidR="002B48E2">
          <w:rPr>
            <w:noProof/>
            <w:webHidden/>
          </w:rPr>
          <w:fldChar w:fldCharType="end"/>
        </w:r>
      </w:hyperlink>
    </w:p>
    <w:p w14:paraId="00831520" w14:textId="7C7C720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5" w:history="1">
        <w:r w:rsidR="002B48E2" w:rsidRPr="00BC7466">
          <w:rPr>
            <w:rStyle w:val="Hyperlink"/>
            <w:noProof/>
          </w:rPr>
          <w:t>3.13.3 fullName property</w:t>
        </w:r>
        <w:r w:rsidR="002B48E2">
          <w:rPr>
            <w:noProof/>
            <w:webHidden/>
          </w:rPr>
          <w:tab/>
        </w:r>
        <w:r w:rsidR="002B48E2">
          <w:rPr>
            <w:noProof/>
            <w:webHidden/>
          </w:rPr>
          <w:fldChar w:fldCharType="begin"/>
        </w:r>
        <w:r w:rsidR="002B48E2">
          <w:rPr>
            <w:noProof/>
            <w:webHidden/>
          </w:rPr>
          <w:instrText xml:space="preserve"> PAGEREF _Toc499731165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3FCE2499" w14:textId="22A6E62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6" w:history="1">
        <w:r w:rsidR="002B48E2" w:rsidRPr="00BC7466">
          <w:rPr>
            <w:rStyle w:val="Hyperlink"/>
            <w:noProof/>
          </w:rPr>
          <w:t>3.13.4 semanticVersion property</w:t>
        </w:r>
        <w:r w:rsidR="002B48E2">
          <w:rPr>
            <w:noProof/>
            <w:webHidden/>
          </w:rPr>
          <w:tab/>
        </w:r>
        <w:r w:rsidR="002B48E2">
          <w:rPr>
            <w:noProof/>
            <w:webHidden/>
          </w:rPr>
          <w:fldChar w:fldCharType="begin"/>
        </w:r>
        <w:r w:rsidR="002B48E2">
          <w:rPr>
            <w:noProof/>
            <w:webHidden/>
          </w:rPr>
          <w:instrText xml:space="preserve"> PAGEREF _Toc499731166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625ECF5B" w14:textId="3C232A5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7" w:history="1">
        <w:r w:rsidR="002B48E2" w:rsidRPr="00BC7466">
          <w:rPr>
            <w:rStyle w:val="Hyperlink"/>
            <w:noProof/>
          </w:rPr>
          <w:t>3.13.5 version property</w:t>
        </w:r>
        <w:r w:rsidR="002B48E2">
          <w:rPr>
            <w:noProof/>
            <w:webHidden/>
          </w:rPr>
          <w:tab/>
        </w:r>
        <w:r w:rsidR="002B48E2">
          <w:rPr>
            <w:noProof/>
            <w:webHidden/>
          </w:rPr>
          <w:fldChar w:fldCharType="begin"/>
        </w:r>
        <w:r w:rsidR="002B48E2">
          <w:rPr>
            <w:noProof/>
            <w:webHidden/>
          </w:rPr>
          <w:instrText xml:space="preserve"> PAGEREF _Toc499731167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6A45D030" w14:textId="5B8506C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8" w:history="1">
        <w:r w:rsidR="002B48E2" w:rsidRPr="00BC7466">
          <w:rPr>
            <w:rStyle w:val="Hyperlink"/>
            <w:noProof/>
          </w:rPr>
          <w:t>3.13.6 fileVersion property</w:t>
        </w:r>
        <w:r w:rsidR="002B48E2">
          <w:rPr>
            <w:noProof/>
            <w:webHidden/>
          </w:rPr>
          <w:tab/>
        </w:r>
        <w:r w:rsidR="002B48E2">
          <w:rPr>
            <w:noProof/>
            <w:webHidden/>
          </w:rPr>
          <w:fldChar w:fldCharType="begin"/>
        </w:r>
        <w:r w:rsidR="002B48E2">
          <w:rPr>
            <w:noProof/>
            <w:webHidden/>
          </w:rPr>
          <w:instrText xml:space="preserve"> PAGEREF _Toc499731168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1350C47D" w14:textId="2A3536F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69" w:history="1">
        <w:r w:rsidR="002B48E2" w:rsidRPr="00BC7466">
          <w:rPr>
            <w:rStyle w:val="Hyperlink"/>
            <w:noProof/>
          </w:rPr>
          <w:t>3.13.7 language property</w:t>
        </w:r>
        <w:r w:rsidR="002B48E2">
          <w:rPr>
            <w:noProof/>
            <w:webHidden/>
          </w:rPr>
          <w:tab/>
        </w:r>
        <w:r w:rsidR="002B48E2">
          <w:rPr>
            <w:noProof/>
            <w:webHidden/>
          </w:rPr>
          <w:fldChar w:fldCharType="begin"/>
        </w:r>
        <w:r w:rsidR="002B48E2">
          <w:rPr>
            <w:noProof/>
            <w:webHidden/>
          </w:rPr>
          <w:instrText xml:space="preserve"> PAGEREF _Toc499731169 \h </w:instrText>
        </w:r>
        <w:r w:rsidR="002B48E2">
          <w:rPr>
            <w:noProof/>
            <w:webHidden/>
          </w:rPr>
        </w:r>
        <w:r w:rsidR="002B48E2">
          <w:rPr>
            <w:noProof/>
            <w:webHidden/>
          </w:rPr>
          <w:fldChar w:fldCharType="separate"/>
        </w:r>
        <w:r w:rsidR="002B48E2">
          <w:rPr>
            <w:noProof/>
            <w:webHidden/>
          </w:rPr>
          <w:t>27</w:t>
        </w:r>
        <w:r w:rsidR="002B48E2">
          <w:rPr>
            <w:noProof/>
            <w:webHidden/>
          </w:rPr>
          <w:fldChar w:fldCharType="end"/>
        </w:r>
      </w:hyperlink>
    </w:p>
    <w:p w14:paraId="1C8EBD57" w14:textId="554EE7F1"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0" w:history="1">
        <w:r w:rsidR="002B48E2" w:rsidRPr="00BC7466">
          <w:rPr>
            <w:rStyle w:val="Hyperlink"/>
            <w:noProof/>
          </w:rPr>
          <w:t>3.13.8 sarifLoggerVersion property</w:t>
        </w:r>
        <w:r w:rsidR="002B48E2">
          <w:rPr>
            <w:noProof/>
            <w:webHidden/>
          </w:rPr>
          <w:tab/>
        </w:r>
        <w:r w:rsidR="002B48E2">
          <w:rPr>
            <w:noProof/>
            <w:webHidden/>
          </w:rPr>
          <w:fldChar w:fldCharType="begin"/>
        </w:r>
        <w:r w:rsidR="002B48E2">
          <w:rPr>
            <w:noProof/>
            <w:webHidden/>
          </w:rPr>
          <w:instrText xml:space="preserve"> PAGEREF _Toc499731170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2B02627C" w14:textId="6C19B09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1" w:history="1">
        <w:r w:rsidR="002B48E2" w:rsidRPr="00BC7466">
          <w:rPr>
            <w:rStyle w:val="Hyperlink"/>
            <w:noProof/>
          </w:rPr>
          <w:t>3.13.9 properties property</w:t>
        </w:r>
        <w:r w:rsidR="002B48E2">
          <w:rPr>
            <w:noProof/>
            <w:webHidden/>
          </w:rPr>
          <w:tab/>
        </w:r>
        <w:r w:rsidR="002B48E2">
          <w:rPr>
            <w:noProof/>
            <w:webHidden/>
          </w:rPr>
          <w:fldChar w:fldCharType="begin"/>
        </w:r>
        <w:r w:rsidR="002B48E2">
          <w:rPr>
            <w:noProof/>
            <w:webHidden/>
          </w:rPr>
          <w:instrText xml:space="preserve"> PAGEREF _Toc499731171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15890B83" w14:textId="077DEE5C"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72" w:history="1">
        <w:r w:rsidR="002B48E2" w:rsidRPr="00BC7466">
          <w:rPr>
            <w:rStyle w:val="Hyperlink"/>
            <w:noProof/>
          </w:rPr>
          <w:t>3.14 invocation object</w:t>
        </w:r>
        <w:r w:rsidR="002B48E2">
          <w:rPr>
            <w:noProof/>
            <w:webHidden/>
          </w:rPr>
          <w:tab/>
        </w:r>
        <w:r w:rsidR="002B48E2">
          <w:rPr>
            <w:noProof/>
            <w:webHidden/>
          </w:rPr>
          <w:fldChar w:fldCharType="begin"/>
        </w:r>
        <w:r w:rsidR="002B48E2">
          <w:rPr>
            <w:noProof/>
            <w:webHidden/>
          </w:rPr>
          <w:instrText xml:space="preserve"> PAGEREF _Toc499731172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458B599C" w14:textId="5747EE21"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3" w:history="1">
        <w:r w:rsidR="002B48E2" w:rsidRPr="00BC7466">
          <w:rPr>
            <w:rStyle w:val="Hyperlink"/>
            <w:noProof/>
          </w:rPr>
          <w:t>3.14.1 General</w:t>
        </w:r>
        <w:r w:rsidR="002B48E2">
          <w:rPr>
            <w:noProof/>
            <w:webHidden/>
          </w:rPr>
          <w:tab/>
        </w:r>
        <w:r w:rsidR="002B48E2">
          <w:rPr>
            <w:noProof/>
            <w:webHidden/>
          </w:rPr>
          <w:fldChar w:fldCharType="begin"/>
        </w:r>
        <w:r w:rsidR="002B48E2">
          <w:rPr>
            <w:noProof/>
            <w:webHidden/>
          </w:rPr>
          <w:instrText xml:space="preserve"> PAGEREF _Toc499731173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0DF99848" w14:textId="5AA2BB6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4" w:history="1">
        <w:r w:rsidR="002B48E2" w:rsidRPr="00BC7466">
          <w:rPr>
            <w:rStyle w:val="Hyperlink"/>
            <w:noProof/>
          </w:rPr>
          <w:t>3.14.2 commandLine property</w:t>
        </w:r>
        <w:r w:rsidR="002B48E2">
          <w:rPr>
            <w:noProof/>
            <w:webHidden/>
          </w:rPr>
          <w:tab/>
        </w:r>
        <w:r w:rsidR="002B48E2">
          <w:rPr>
            <w:noProof/>
            <w:webHidden/>
          </w:rPr>
          <w:fldChar w:fldCharType="begin"/>
        </w:r>
        <w:r w:rsidR="002B48E2">
          <w:rPr>
            <w:noProof/>
            <w:webHidden/>
          </w:rPr>
          <w:instrText xml:space="preserve"> PAGEREF _Toc499731174 \h </w:instrText>
        </w:r>
        <w:r w:rsidR="002B48E2">
          <w:rPr>
            <w:noProof/>
            <w:webHidden/>
          </w:rPr>
        </w:r>
        <w:r w:rsidR="002B48E2">
          <w:rPr>
            <w:noProof/>
            <w:webHidden/>
          </w:rPr>
          <w:fldChar w:fldCharType="separate"/>
        </w:r>
        <w:r w:rsidR="002B48E2">
          <w:rPr>
            <w:noProof/>
            <w:webHidden/>
          </w:rPr>
          <w:t>28</w:t>
        </w:r>
        <w:r w:rsidR="002B48E2">
          <w:rPr>
            <w:noProof/>
            <w:webHidden/>
          </w:rPr>
          <w:fldChar w:fldCharType="end"/>
        </w:r>
      </w:hyperlink>
    </w:p>
    <w:p w14:paraId="3B53B722" w14:textId="4651560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5" w:history="1">
        <w:r w:rsidR="002B48E2" w:rsidRPr="00BC7466">
          <w:rPr>
            <w:rStyle w:val="Hyperlink"/>
            <w:noProof/>
          </w:rPr>
          <w:t>3.14.3 responseFiles property</w:t>
        </w:r>
        <w:r w:rsidR="002B48E2">
          <w:rPr>
            <w:noProof/>
            <w:webHidden/>
          </w:rPr>
          <w:tab/>
        </w:r>
        <w:r w:rsidR="002B48E2">
          <w:rPr>
            <w:noProof/>
            <w:webHidden/>
          </w:rPr>
          <w:fldChar w:fldCharType="begin"/>
        </w:r>
        <w:r w:rsidR="002B48E2">
          <w:rPr>
            <w:noProof/>
            <w:webHidden/>
          </w:rPr>
          <w:instrText xml:space="preserve"> PAGEREF _Toc499731175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15A556F1" w14:textId="7124E59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6" w:history="1">
        <w:r w:rsidR="002B48E2" w:rsidRPr="00BC7466">
          <w:rPr>
            <w:rStyle w:val="Hyperlink"/>
            <w:noProof/>
          </w:rPr>
          <w:t>3.14.4 startTime property</w:t>
        </w:r>
        <w:r w:rsidR="002B48E2">
          <w:rPr>
            <w:noProof/>
            <w:webHidden/>
          </w:rPr>
          <w:tab/>
        </w:r>
        <w:r w:rsidR="002B48E2">
          <w:rPr>
            <w:noProof/>
            <w:webHidden/>
          </w:rPr>
          <w:fldChar w:fldCharType="begin"/>
        </w:r>
        <w:r w:rsidR="002B48E2">
          <w:rPr>
            <w:noProof/>
            <w:webHidden/>
          </w:rPr>
          <w:instrText xml:space="preserve"> PAGEREF _Toc499731176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030508E3" w14:textId="15820EA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7" w:history="1">
        <w:r w:rsidR="002B48E2" w:rsidRPr="00BC7466">
          <w:rPr>
            <w:rStyle w:val="Hyperlink"/>
            <w:noProof/>
          </w:rPr>
          <w:t>3.14.5 endTime property</w:t>
        </w:r>
        <w:r w:rsidR="002B48E2">
          <w:rPr>
            <w:noProof/>
            <w:webHidden/>
          </w:rPr>
          <w:tab/>
        </w:r>
        <w:r w:rsidR="002B48E2">
          <w:rPr>
            <w:noProof/>
            <w:webHidden/>
          </w:rPr>
          <w:fldChar w:fldCharType="begin"/>
        </w:r>
        <w:r w:rsidR="002B48E2">
          <w:rPr>
            <w:noProof/>
            <w:webHidden/>
          </w:rPr>
          <w:instrText xml:space="preserve"> PAGEREF _Toc499731177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73329BD1" w14:textId="02C3AD2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8" w:history="1">
        <w:r w:rsidR="002B48E2" w:rsidRPr="00BC7466">
          <w:rPr>
            <w:rStyle w:val="Hyperlink"/>
            <w:noProof/>
          </w:rPr>
          <w:t>3.14.6 machine property</w:t>
        </w:r>
        <w:r w:rsidR="002B48E2">
          <w:rPr>
            <w:noProof/>
            <w:webHidden/>
          </w:rPr>
          <w:tab/>
        </w:r>
        <w:r w:rsidR="002B48E2">
          <w:rPr>
            <w:noProof/>
            <w:webHidden/>
          </w:rPr>
          <w:fldChar w:fldCharType="begin"/>
        </w:r>
        <w:r w:rsidR="002B48E2">
          <w:rPr>
            <w:noProof/>
            <w:webHidden/>
          </w:rPr>
          <w:instrText xml:space="preserve"> PAGEREF _Toc499731178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77909956" w14:textId="3EBFC9F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79" w:history="1">
        <w:r w:rsidR="002B48E2" w:rsidRPr="00BC7466">
          <w:rPr>
            <w:rStyle w:val="Hyperlink"/>
            <w:noProof/>
          </w:rPr>
          <w:t>3.14.7 account property</w:t>
        </w:r>
        <w:r w:rsidR="002B48E2">
          <w:rPr>
            <w:noProof/>
            <w:webHidden/>
          </w:rPr>
          <w:tab/>
        </w:r>
        <w:r w:rsidR="002B48E2">
          <w:rPr>
            <w:noProof/>
            <w:webHidden/>
          </w:rPr>
          <w:fldChar w:fldCharType="begin"/>
        </w:r>
        <w:r w:rsidR="002B48E2">
          <w:rPr>
            <w:noProof/>
            <w:webHidden/>
          </w:rPr>
          <w:instrText xml:space="preserve"> PAGEREF _Toc499731179 \h </w:instrText>
        </w:r>
        <w:r w:rsidR="002B48E2">
          <w:rPr>
            <w:noProof/>
            <w:webHidden/>
          </w:rPr>
        </w:r>
        <w:r w:rsidR="002B48E2">
          <w:rPr>
            <w:noProof/>
            <w:webHidden/>
          </w:rPr>
          <w:fldChar w:fldCharType="separate"/>
        </w:r>
        <w:r w:rsidR="002B48E2">
          <w:rPr>
            <w:noProof/>
            <w:webHidden/>
          </w:rPr>
          <w:t>29</w:t>
        </w:r>
        <w:r w:rsidR="002B48E2">
          <w:rPr>
            <w:noProof/>
            <w:webHidden/>
          </w:rPr>
          <w:fldChar w:fldCharType="end"/>
        </w:r>
      </w:hyperlink>
    </w:p>
    <w:p w14:paraId="0157651E" w14:textId="5E80E7D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0" w:history="1">
        <w:r w:rsidR="002B48E2" w:rsidRPr="00BC7466">
          <w:rPr>
            <w:rStyle w:val="Hyperlink"/>
            <w:noProof/>
          </w:rPr>
          <w:t>3.14.8 processId property</w:t>
        </w:r>
        <w:r w:rsidR="002B48E2">
          <w:rPr>
            <w:noProof/>
            <w:webHidden/>
          </w:rPr>
          <w:tab/>
        </w:r>
        <w:r w:rsidR="002B48E2">
          <w:rPr>
            <w:noProof/>
            <w:webHidden/>
          </w:rPr>
          <w:fldChar w:fldCharType="begin"/>
        </w:r>
        <w:r w:rsidR="002B48E2">
          <w:rPr>
            <w:noProof/>
            <w:webHidden/>
          </w:rPr>
          <w:instrText xml:space="preserve"> PAGEREF _Toc499731180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10CEE088" w14:textId="59CC829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1" w:history="1">
        <w:r w:rsidR="002B48E2" w:rsidRPr="00BC7466">
          <w:rPr>
            <w:rStyle w:val="Hyperlink"/>
            <w:noProof/>
          </w:rPr>
          <w:t>3.14.9 fileName property</w:t>
        </w:r>
        <w:r w:rsidR="002B48E2">
          <w:rPr>
            <w:noProof/>
            <w:webHidden/>
          </w:rPr>
          <w:tab/>
        </w:r>
        <w:r w:rsidR="002B48E2">
          <w:rPr>
            <w:noProof/>
            <w:webHidden/>
          </w:rPr>
          <w:fldChar w:fldCharType="begin"/>
        </w:r>
        <w:r w:rsidR="002B48E2">
          <w:rPr>
            <w:noProof/>
            <w:webHidden/>
          </w:rPr>
          <w:instrText xml:space="preserve"> PAGEREF _Toc499731181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6B887076" w14:textId="00A72CC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2" w:history="1">
        <w:r w:rsidR="002B48E2" w:rsidRPr="00BC7466">
          <w:rPr>
            <w:rStyle w:val="Hyperlink"/>
            <w:noProof/>
          </w:rPr>
          <w:t>3.14.10 workingDirectory property</w:t>
        </w:r>
        <w:r w:rsidR="002B48E2">
          <w:rPr>
            <w:noProof/>
            <w:webHidden/>
          </w:rPr>
          <w:tab/>
        </w:r>
        <w:r w:rsidR="002B48E2">
          <w:rPr>
            <w:noProof/>
            <w:webHidden/>
          </w:rPr>
          <w:fldChar w:fldCharType="begin"/>
        </w:r>
        <w:r w:rsidR="002B48E2">
          <w:rPr>
            <w:noProof/>
            <w:webHidden/>
          </w:rPr>
          <w:instrText xml:space="preserve"> PAGEREF _Toc499731182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6C4F46E7" w14:textId="462EA71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3" w:history="1">
        <w:r w:rsidR="002B48E2" w:rsidRPr="00BC7466">
          <w:rPr>
            <w:rStyle w:val="Hyperlink"/>
            <w:noProof/>
          </w:rPr>
          <w:t>3.14.11 environmentVariables property</w:t>
        </w:r>
        <w:r w:rsidR="002B48E2">
          <w:rPr>
            <w:noProof/>
            <w:webHidden/>
          </w:rPr>
          <w:tab/>
        </w:r>
        <w:r w:rsidR="002B48E2">
          <w:rPr>
            <w:noProof/>
            <w:webHidden/>
          </w:rPr>
          <w:fldChar w:fldCharType="begin"/>
        </w:r>
        <w:r w:rsidR="002B48E2">
          <w:rPr>
            <w:noProof/>
            <w:webHidden/>
          </w:rPr>
          <w:instrText xml:space="preserve"> PAGEREF _Toc499731183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38600108" w14:textId="4BF15ED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4" w:history="1">
        <w:r w:rsidR="002B48E2" w:rsidRPr="00BC7466">
          <w:rPr>
            <w:rStyle w:val="Hyperlink"/>
            <w:noProof/>
          </w:rPr>
          <w:t>3.14.12 properties property</w:t>
        </w:r>
        <w:r w:rsidR="002B48E2">
          <w:rPr>
            <w:noProof/>
            <w:webHidden/>
          </w:rPr>
          <w:tab/>
        </w:r>
        <w:r w:rsidR="002B48E2">
          <w:rPr>
            <w:noProof/>
            <w:webHidden/>
          </w:rPr>
          <w:fldChar w:fldCharType="begin"/>
        </w:r>
        <w:r w:rsidR="002B48E2">
          <w:rPr>
            <w:noProof/>
            <w:webHidden/>
          </w:rPr>
          <w:instrText xml:space="preserve"> PAGEREF _Toc499731184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56146626" w14:textId="28CBCF96"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85" w:history="1">
        <w:r w:rsidR="002B48E2" w:rsidRPr="00BC7466">
          <w:rPr>
            <w:rStyle w:val="Hyperlink"/>
            <w:noProof/>
          </w:rPr>
          <w:t>3.15 file object</w:t>
        </w:r>
        <w:r w:rsidR="002B48E2">
          <w:rPr>
            <w:noProof/>
            <w:webHidden/>
          </w:rPr>
          <w:tab/>
        </w:r>
        <w:r w:rsidR="002B48E2">
          <w:rPr>
            <w:noProof/>
            <w:webHidden/>
          </w:rPr>
          <w:fldChar w:fldCharType="begin"/>
        </w:r>
        <w:r w:rsidR="002B48E2">
          <w:rPr>
            <w:noProof/>
            <w:webHidden/>
          </w:rPr>
          <w:instrText xml:space="preserve"> PAGEREF _Toc499731185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679F9C44" w14:textId="7E5D59D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6" w:history="1">
        <w:r w:rsidR="002B48E2" w:rsidRPr="00BC7466">
          <w:rPr>
            <w:rStyle w:val="Hyperlink"/>
            <w:noProof/>
          </w:rPr>
          <w:t>3.15.1 General</w:t>
        </w:r>
        <w:r w:rsidR="002B48E2">
          <w:rPr>
            <w:noProof/>
            <w:webHidden/>
          </w:rPr>
          <w:tab/>
        </w:r>
        <w:r w:rsidR="002B48E2">
          <w:rPr>
            <w:noProof/>
            <w:webHidden/>
          </w:rPr>
          <w:fldChar w:fldCharType="begin"/>
        </w:r>
        <w:r w:rsidR="002B48E2">
          <w:rPr>
            <w:noProof/>
            <w:webHidden/>
          </w:rPr>
          <w:instrText xml:space="preserve"> PAGEREF _Toc499731186 \h </w:instrText>
        </w:r>
        <w:r w:rsidR="002B48E2">
          <w:rPr>
            <w:noProof/>
            <w:webHidden/>
          </w:rPr>
        </w:r>
        <w:r w:rsidR="002B48E2">
          <w:rPr>
            <w:noProof/>
            <w:webHidden/>
          </w:rPr>
          <w:fldChar w:fldCharType="separate"/>
        </w:r>
        <w:r w:rsidR="002B48E2">
          <w:rPr>
            <w:noProof/>
            <w:webHidden/>
          </w:rPr>
          <w:t>30</w:t>
        </w:r>
        <w:r w:rsidR="002B48E2">
          <w:rPr>
            <w:noProof/>
            <w:webHidden/>
          </w:rPr>
          <w:fldChar w:fldCharType="end"/>
        </w:r>
      </w:hyperlink>
    </w:p>
    <w:p w14:paraId="713ABC16" w14:textId="0C3D03A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7" w:history="1">
        <w:r w:rsidR="002B48E2" w:rsidRPr="00BC7466">
          <w:rPr>
            <w:rStyle w:val="Hyperlink"/>
            <w:noProof/>
          </w:rPr>
          <w:t>3.15.2 uri property</w:t>
        </w:r>
        <w:r w:rsidR="002B48E2">
          <w:rPr>
            <w:noProof/>
            <w:webHidden/>
          </w:rPr>
          <w:tab/>
        </w:r>
        <w:r w:rsidR="002B48E2">
          <w:rPr>
            <w:noProof/>
            <w:webHidden/>
          </w:rPr>
          <w:fldChar w:fldCharType="begin"/>
        </w:r>
        <w:r w:rsidR="002B48E2">
          <w:rPr>
            <w:noProof/>
            <w:webHidden/>
          </w:rPr>
          <w:instrText xml:space="preserve"> PAGEREF _Toc499731187 \h </w:instrText>
        </w:r>
        <w:r w:rsidR="002B48E2">
          <w:rPr>
            <w:noProof/>
            <w:webHidden/>
          </w:rPr>
        </w:r>
        <w:r w:rsidR="002B48E2">
          <w:rPr>
            <w:noProof/>
            <w:webHidden/>
          </w:rPr>
          <w:fldChar w:fldCharType="separate"/>
        </w:r>
        <w:r w:rsidR="002B48E2">
          <w:rPr>
            <w:noProof/>
            <w:webHidden/>
          </w:rPr>
          <w:t>31</w:t>
        </w:r>
        <w:r w:rsidR="002B48E2">
          <w:rPr>
            <w:noProof/>
            <w:webHidden/>
          </w:rPr>
          <w:fldChar w:fldCharType="end"/>
        </w:r>
      </w:hyperlink>
    </w:p>
    <w:p w14:paraId="754E7A98" w14:textId="501D3B4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8" w:history="1">
        <w:r w:rsidR="002B48E2" w:rsidRPr="00BC7466">
          <w:rPr>
            <w:rStyle w:val="Hyperlink"/>
            <w:noProof/>
          </w:rPr>
          <w:t>3.15.3 uriBaseId property</w:t>
        </w:r>
        <w:r w:rsidR="002B48E2">
          <w:rPr>
            <w:noProof/>
            <w:webHidden/>
          </w:rPr>
          <w:tab/>
        </w:r>
        <w:r w:rsidR="002B48E2">
          <w:rPr>
            <w:noProof/>
            <w:webHidden/>
          </w:rPr>
          <w:fldChar w:fldCharType="begin"/>
        </w:r>
        <w:r w:rsidR="002B48E2">
          <w:rPr>
            <w:noProof/>
            <w:webHidden/>
          </w:rPr>
          <w:instrText xml:space="preserve"> PAGEREF _Toc499731188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5EC21AEB" w14:textId="1FF3AB5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89" w:history="1">
        <w:r w:rsidR="002B48E2" w:rsidRPr="00BC7466">
          <w:rPr>
            <w:rStyle w:val="Hyperlink"/>
            <w:noProof/>
          </w:rPr>
          <w:t>3.15.4 parentKey property</w:t>
        </w:r>
        <w:r w:rsidR="002B48E2">
          <w:rPr>
            <w:noProof/>
            <w:webHidden/>
          </w:rPr>
          <w:tab/>
        </w:r>
        <w:r w:rsidR="002B48E2">
          <w:rPr>
            <w:noProof/>
            <w:webHidden/>
          </w:rPr>
          <w:fldChar w:fldCharType="begin"/>
        </w:r>
        <w:r w:rsidR="002B48E2">
          <w:rPr>
            <w:noProof/>
            <w:webHidden/>
          </w:rPr>
          <w:instrText xml:space="preserve"> PAGEREF _Toc499731189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578F9365" w14:textId="4D69E8A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0" w:history="1">
        <w:r w:rsidR="002B48E2" w:rsidRPr="00BC7466">
          <w:rPr>
            <w:rStyle w:val="Hyperlink"/>
            <w:noProof/>
          </w:rPr>
          <w:t>3.15.5 offset property</w:t>
        </w:r>
        <w:r w:rsidR="002B48E2">
          <w:rPr>
            <w:noProof/>
            <w:webHidden/>
          </w:rPr>
          <w:tab/>
        </w:r>
        <w:r w:rsidR="002B48E2">
          <w:rPr>
            <w:noProof/>
            <w:webHidden/>
          </w:rPr>
          <w:fldChar w:fldCharType="begin"/>
        </w:r>
        <w:r w:rsidR="002B48E2">
          <w:rPr>
            <w:noProof/>
            <w:webHidden/>
          </w:rPr>
          <w:instrText xml:space="preserve"> PAGEREF _Toc499731190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3A16645B" w14:textId="0A7F1FD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1" w:history="1">
        <w:r w:rsidR="002B48E2" w:rsidRPr="00BC7466">
          <w:rPr>
            <w:rStyle w:val="Hyperlink"/>
            <w:noProof/>
          </w:rPr>
          <w:t>3.15.6 length property</w:t>
        </w:r>
        <w:r w:rsidR="002B48E2">
          <w:rPr>
            <w:noProof/>
            <w:webHidden/>
          </w:rPr>
          <w:tab/>
        </w:r>
        <w:r w:rsidR="002B48E2">
          <w:rPr>
            <w:noProof/>
            <w:webHidden/>
          </w:rPr>
          <w:fldChar w:fldCharType="begin"/>
        </w:r>
        <w:r w:rsidR="002B48E2">
          <w:rPr>
            <w:noProof/>
            <w:webHidden/>
          </w:rPr>
          <w:instrText xml:space="preserve"> PAGEREF _Toc499731191 \h </w:instrText>
        </w:r>
        <w:r w:rsidR="002B48E2">
          <w:rPr>
            <w:noProof/>
            <w:webHidden/>
          </w:rPr>
        </w:r>
        <w:r w:rsidR="002B48E2">
          <w:rPr>
            <w:noProof/>
            <w:webHidden/>
          </w:rPr>
          <w:fldChar w:fldCharType="separate"/>
        </w:r>
        <w:r w:rsidR="002B48E2">
          <w:rPr>
            <w:noProof/>
            <w:webHidden/>
          </w:rPr>
          <w:t>32</w:t>
        </w:r>
        <w:r w:rsidR="002B48E2">
          <w:rPr>
            <w:noProof/>
            <w:webHidden/>
          </w:rPr>
          <w:fldChar w:fldCharType="end"/>
        </w:r>
      </w:hyperlink>
    </w:p>
    <w:p w14:paraId="0814C8A9" w14:textId="46847BE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2" w:history="1">
        <w:r w:rsidR="002B48E2" w:rsidRPr="00BC7466">
          <w:rPr>
            <w:rStyle w:val="Hyperlink"/>
            <w:noProof/>
          </w:rPr>
          <w:t>3.15.7 mimeType property</w:t>
        </w:r>
        <w:r w:rsidR="002B48E2">
          <w:rPr>
            <w:noProof/>
            <w:webHidden/>
          </w:rPr>
          <w:tab/>
        </w:r>
        <w:r w:rsidR="002B48E2">
          <w:rPr>
            <w:noProof/>
            <w:webHidden/>
          </w:rPr>
          <w:fldChar w:fldCharType="begin"/>
        </w:r>
        <w:r w:rsidR="002B48E2">
          <w:rPr>
            <w:noProof/>
            <w:webHidden/>
          </w:rPr>
          <w:instrText xml:space="preserve"> PAGEREF _Toc499731192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2062A774" w14:textId="1DE3F47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3" w:history="1">
        <w:r w:rsidR="002B48E2" w:rsidRPr="00BC7466">
          <w:rPr>
            <w:rStyle w:val="Hyperlink"/>
            <w:noProof/>
          </w:rPr>
          <w:t>3.15.8 hashes property</w:t>
        </w:r>
        <w:r w:rsidR="002B48E2">
          <w:rPr>
            <w:noProof/>
            <w:webHidden/>
          </w:rPr>
          <w:tab/>
        </w:r>
        <w:r w:rsidR="002B48E2">
          <w:rPr>
            <w:noProof/>
            <w:webHidden/>
          </w:rPr>
          <w:fldChar w:fldCharType="begin"/>
        </w:r>
        <w:r w:rsidR="002B48E2">
          <w:rPr>
            <w:noProof/>
            <w:webHidden/>
          </w:rPr>
          <w:instrText xml:space="preserve"> PAGEREF _Toc499731193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03BEDF7E" w14:textId="6766395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4" w:history="1">
        <w:r w:rsidR="002B48E2" w:rsidRPr="00BC7466">
          <w:rPr>
            <w:rStyle w:val="Hyperlink"/>
            <w:noProof/>
          </w:rPr>
          <w:t>3.15.9 contents property</w:t>
        </w:r>
        <w:r w:rsidR="002B48E2">
          <w:rPr>
            <w:noProof/>
            <w:webHidden/>
          </w:rPr>
          <w:tab/>
        </w:r>
        <w:r w:rsidR="002B48E2">
          <w:rPr>
            <w:noProof/>
            <w:webHidden/>
          </w:rPr>
          <w:fldChar w:fldCharType="begin"/>
        </w:r>
        <w:r w:rsidR="002B48E2">
          <w:rPr>
            <w:noProof/>
            <w:webHidden/>
          </w:rPr>
          <w:instrText xml:space="preserve"> PAGEREF _Toc499731194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4C9089CA" w14:textId="1C3BA18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5" w:history="1">
        <w:r w:rsidR="002B48E2" w:rsidRPr="00BC7466">
          <w:rPr>
            <w:rStyle w:val="Hyperlink"/>
            <w:noProof/>
          </w:rPr>
          <w:t>3.15.10 properties property</w:t>
        </w:r>
        <w:r w:rsidR="002B48E2">
          <w:rPr>
            <w:noProof/>
            <w:webHidden/>
          </w:rPr>
          <w:tab/>
        </w:r>
        <w:r w:rsidR="002B48E2">
          <w:rPr>
            <w:noProof/>
            <w:webHidden/>
          </w:rPr>
          <w:fldChar w:fldCharType="begin"/>
        </w:r>
        <w:r w:rsidR="002B48E2">
          <w:rPr>
            <w:noProof/>
            <w:webHidden/>
          </w:rPr>
          <w:instrText xml:space="preserve"> PAGEREF _Toc499731195 \h </w:instrText>
        </w:r>
        <w:r w:rsidR="002B48E2">
          <w:rPr>
            <w:noProof/>
            <w:webHidden/>
          </w:rPr>
        </w:r>
        <w:r w:rsidR="002B48E2">
          <w:rPr>
            <w:noProof/>
            <w:webHidden/>
          </w:rPr>
          <w:fldChar w:fldCharType="separate"/>
        </w:r>
        <w:r w:rsidR="002B48E2">
          <w:rPr>
            <w:noProof/>
            <w:webHidden/>
          </w:rPr>
          <w:t>33</w:t>
        </w:r>
        <w:r w:rsidR="002B48E2">
          <w:rPr>
            <w:noProof/>
            <w:webHidden/>
          </w:rPr>
          <w:fldChar w:fldCharType="end"/>
        </w:r>
      </w:hyperlink>
    </w:p>
    <w:p w14:paraId="6002D9E1" w14:textId="7FCFCC3A"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196" w:history="1">
        <w:r w:rsidR="002B48E2" w:rsidRPr="00BC7466">
          <w:rPr>
            <w:rStyle w:val="Hyperlink"/>
            <w:noProof/>
          </w:rPr>
          <w:t>3.16 hash object</w:t>
        </w:r>
        <w:r w:rsidR="002B48E2">
          <w:rPr>
            <w:noProof/>
            <w:webHidden/>
          </w:rPr>
          <w:tab/>
        </w:r>
        <w:r w:rsidR="002B48E2">
          <w:rPr>
            <w:noProof/>
            <w:webHidden/>
          </w:rPr>
          <w:fldChar w:fldCharType="begin"/>
        </w:r>
        <w:r w:rsidR="002B48E2">
          <w:rPr>
            <w:noProof/>
            <w:webHidden/>
          </w:rPr>
          <w:instrText xml:space="preserve"> PAGEREF _Toc499731196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686D8239" w14:textId="60E65EC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7" w:history="1">
        <w:r w:rsidR="002B48E2" w:rsidRPr="00BC7466">
          <w:rPr>
            <w:rStyle w:val="Hyperlink"/>
            <w:noProof/>
          </w:rPr>
          <w:t>3.16.1 General</w:t>
        </w:r>
        <w:r w:rsidR="002B48E2">
          <w:rPr>
            <w:noProof/>
            <w:webHidden/>
          </w:rPr>
          <w:tab/>
        </w:r>
        <w:r w:rsidR="002B48E2">
          <w:rPr>
            <w:noProof/>
            <w:webHidden/>
          </w:rPr>
          <w:fldChar w:fldCharType="begin"/>
        </w:r>
        <w:r w:rsidR="002B48E2">
          <w:rPr>
            <w:noProof/>
            <w:webHidden/>
          </w:rPr>
          <w:instrText xml:space="preserve"> PAGEREF _Toc499731197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4C29BDB7" w14:textId="7ECE60B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8" w:history="1">
        <w:r w:rsidR="002B48E2" w:rsidRPr="00BC7466">
          <w:rPr>
            <w:rStyle w:val="Hyperlink"/>
            <w:noProof/>
          </w:rPr>
          <w:t>3.16.2 value property</w:t>
        </w:r>
        <w:r w:rsidR="002B48E2">
          <w:rPr>
            <w:noProof/>
            <w:webHidden/>
          </w:rPr>
          <w:tab/>
        </w:r>
        <w:r w:rsidR="002B48E2">
          <w:rPr>
            <w:noProof/>
            <w:webHidden/>
          </w:rPr>
          <w:fldChar w:fldCharType="begin"/>
        </w:r>
        <w:r w:rsidR="002B48E2">
          <w:rPr>
            <w:noProof/>
            <w:webHidden/>
          </w:rPr>
          <w:instrText xml:space="preserve"> PAGEREF _Toc499731198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785FFCBB" w14:textId="4F09B35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199" w:history="1">
        <w:r w:rsidR="002B48E2" w:rsidRPr="00BC7466">
          <w:rPr>
            <w:rStyle w:val="Hyperlink"/>
            <w:noProof/>
          </w:rPr>
          <w:t>3.16.3 algorithm property</w:t>
        </w:r>
        <w:r w:rsidR="002B48E2">
          <w:rPr>
            <w:noProof/>
            <w:webHidden/>
          </w:rPr>
          <w:tab/>
        </w:r>
        <w:r w:rsidR="002B48E2">
          <w:rPr>
            <w:noProof/>
            <w:webHidden/>
          </w:rPr>
          <w:fldChar w:fldCharType="begin"/>
        </w:r>
        <w:r w:rsidR="002B48E2">
          <w:rPr>
            <w:noProof/>
            <w:webHidden/>
          </w:rPr>
          <w:instrText xml:space="preserve"> PAGEREF _Toc499731199 \h </w:instrText>
        </w:r>
        <w:r w:rsidR="002B48E2">
          <w:rPr>
            <w:noProof/>
            <w:webHidden/>
          </w:rPr>
        </w:r>
        <w:r w:rsidR="002B48E2">
          <w:rPr>
            <w:noProof/>
            <w:webHidden/>
          </w:rPr>
          <w:fldChar w:fldCharType="separate"/>
        </w:r>
        <w:r w:rsidR="002B48E2">
          <w:rPr>
            <w:noProof/>
            <w:webHidden/>
          </w:rPr>
          <w:t>34</w:t>
        </w:r>
        <w:r w:rsidR="002B48E2">
          <w:rPr>
            <w:noProof/>
            <w:webHidden/>
          </w:rPr>
          <w:fldChar w:fldCharType="end"/>
        </w:r>
      </w:hyperlink>
    </w:p>
    <w:p w14:paraId="156F7751" w14:textId="7B9FBA61"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00" w:history="1">
        <w:r w:rsidR="002B48E2" w:rsidRPr="00BC7466">
          <w:rPr>
            <w:rStyle w:val="Hyperlink"/>
            <w:noProof/>
          </w:rPr>
          <w:t>3.17 result object</w:t>
        </w:r>
        <w:r w:rsidR="002B48E2">
          <w:rPr>
            <w:noProof/>
            <w:webHidden/>
          </w:rPr>
          <w:tab/>
        </w:r>
        <w:r w:rsidR="002B48E2">
          <w:rPr>
            <w:noProof/>
            <w:webHidden/>
          </w:rPr>
          <w:fldChar w:fldCharType="begin"/>
        </w:r>
        <w:r w:rsidR="002B48E2">
          <w:rPr>
            <w:noProof/>
            <w:webHidden/>
          </w:rPr>
          <w:instrText xml:space="preserve"> PAGEREF _Toc499731200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704108C2" w14:textId="1633961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1" w:history="1">
        <w:r w:rsidR="002B48E2" w:rsidRPr="00BC7466">
          <w:rPr>
            <w:rStyle w:val="Hyperlink"/>
            <w:noProof/>
          </w:rPr>
          <w:t>3.17.1 General</w:t>
        </w:r>
        <w:r w:rsidR="002B48E2">
          <w:rPr>
            <w:noProof/>
            <w:webHidden/>
          </w:rPr>
          <w:tab/>
        </w:r>
        <w:r w:rsidR="002B48E2">
          <w:rPr>
            <w:noProof/>
            <w:webHidden/>
          </w:rPr>
          <w:fldChar w:fldCharType="begin"/>
        </w:r>
        <w:r w:rsidR="002B48E2">
          <w:rPr>
            <w:noProof/>
            <w:webHidden/>
          </w:rPr>
          <w:instrText xml:space="preserve"> PAGEREF _Toc499731201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09F9EC5F" w14:textId="18B0F24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2" w:history="1">
        <w:r w:rsidR="002B48E2" w:rsidRPr="00BC7466">
          <w:rPr>
            <w:rStyle w:val="Hyperlink"/>
            <w:noProof/>
          </w:rPr>
          <w:t>3.17.2 ruleId property</w:t>
        </w:r>
        <w:r w:rsidR="002B48E2">
          <w:rPr>
            <w:noProof/>
            <w:webHidden/>
          </w:rPr>
          <w:tab/>
        </w:r>
        <w:r w:rsidR="002B48E2">
          <w:rPr>
            <w:noProof/>
            <w:webHidden/>
          </w:rPr>
          <w:fldChar w:fldCharType="begin"/>
        </w:r>
        <w:r w:rsidR="002B48E2">
          <w:rPr>
            <w:noProof/>
            <w:webHidden/>
          </w:rPr>
          <w:instrText xml:space="preserve"> PAGEREF _Toc499731202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53EDAF95" w14:textId="6D4A111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3" w:history="1">
        <w:r w:rsidR="002B48E2" w:rsidRPr="00BC7466">
          <w:rPr>
            <w:rStyle w:val="Hyperlink"/>
            <w:noProof/>
          </w:rPr>
          <w:t>3.17.3 ruleKey property</w:t>
        </w:r>
        <w:r w:rsidR="002B48E2">
          <w:rPr>
            <w:noProof/>
            <w:webHidden/>
          </w:rPr>
          <w:tab/>
        </w:r>
        <w:r w:rsidR="002B48E2">
          <w:rPr>
            <w:noProof/>
            <w:webHidden/>
          </w:rPr>
          <w:fldChar w:fldCharType="begin"/>
        </w:r>
        <w:r w:rsidR="002B48E2">
          <w:rPr>
            <w:noProof/>
            <w:webHidden/>
          </w:rPr>
          <w:instrText xml:space="preserve"> PAGEREF _Toc499731203 \h </w:instrText>
        </w:r>
        <w:r w:rsidR="002B48E2">
          <w:rPr>
            <w:noProof/>
            <w:webHidden/>
          </w:rPr>
        </w:r>
        <w:r w:rsidR="002B48E2">
          <w:rPr>
            <w:noProof/>
            <w:webHidden/>
          </w:rPr>
          <w:fldChar w:fldCharType="separate"/>
        </w:r>
        <w:r w:rsidR="002B48E2">
          <w:rPr>
            <w:noProof/>
            <w:webHidden/>
          </w:rPr>
          <w:t>35</w:t>
        </w:r>
        <w:r w:rsidR="002B48E2">
          <w:rPr>
            <w:noProof/>
            <w:webHidden/>
          </w:rPr>
          <w:fldChar w:fldCharType="end"/>
        </w:r>
      </w:hyperlink>
    </w:p>
    <w:p w14:paraId="6075D45F" w14:textId="60D06B5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4" w:history="1">
        <w:r w:rsidR="002B48E2" w:rsidRPr="00BC7466">
          <w:rPr>
            <w:rStyle w:val="Hyperlink"/>
            <w:noProof/>
          </w:rPr>
          <w:t>3.17.4 level property</w:t>
        </w:r>
        <w:r w:rsidR="002B48E2">
          <w:rPr>
            <w:noProof/>
            <w:webHidden/>
          </w:rPr>
          <w:tab/>
        </w:r>
        <w:r w:rsidR="002B48E2">
          <w:rPr>
            <w:noProof/>
            <w:webHidden/>
          </w:rPr>
          <w:fldChar w:fldCharType="begin"/>
        </w:r>
        <w:r w:rsidR="002B48E2">
          <w:rPr>
            <w:noProof/>
            <w:webHidden/>
          </w:rPr>
          <w:instrText xml:space="preserve"> PAGEREF _Toc499731204 \h </w:instrText>
        </w:r>
        <w:r w:rsidR="002B48E2">
          <w:rPr>
            <w:noProof/>
            <w:webHidden/>
          </w:rPr>
        </w:r>
        <w:r w:rsidR="002B48E2">
          <w:rPr>
            <w:noProof/>
            <w:webHidden/>
          </w:rPr>
          <w:fldChar w:fldCharType="separate"/>
        </w:r>
        <w:r w:rsidR="002B48E2">
          <w:rPr>
            <w:noProof/>
            <w:webHidden/>
          </w:rPr>
          <w:t>36</w:t>
        </w:r>
        <w:r w:rsidR="002B48E2">
          <w:rPr>
            <w:noProof/>
            <w:webHidden/>
          </w:rPr>
          <w:fldChar w:fldCharType="end"/>
        </w:r>
      </w:hyperlink>
    </w:p>
    <w:p w14:paraId="23613A46" w14:textId="5EAAFE5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5" w:history="1">
        <w:r w:rsidR="002B48E2" w:rsidRPr="00BC7466">
          <w:rPr>
            <w:rStyle w:val="Hyperlink"/>
            <w:noProof/>
          </w:rPr>
          <w:t>3.17.5 message property</w:t>
        </w:r>
        <w:r w:rsidR="002B48E2">
          <w:rPr>
            <w:noProof/>
            <w:webHidden/>
          </w:rPr>
          <w:tab/>
        </w:r>
        <w:r w:rsidR="002B48E2">
          <w:rPr>
            <w:noProof/>
            <w:webHidden/>
          </w:rPr>
          <w:fldChar w:fldCharType="begin"/>
        </w:r>
        <w:r w:rsidR="002B48E2">
          <w:rPr>
            <w:noProof/>
            <w:webHidden/>
          </w:rPr>
          <w:instrText xml:space="preserve"> PAGEREF _Toc499731205 \h </w:instrText>
        </w:r>
        <w:r w:rsidR="002B48E2">
          <w:rPr>
            <w:noProof/>
            <w:webHidden/>
          </w:rPr>
        </w:r>
        <w:r w:rsidR="002B48E2">
          <w:rPr>
            <w:noProof/>
            <w:webHidden/>
          </w:rPr>
          <w:fldChar w:fldCharType="separate"/>
        </w:r>
        <w:r w:rsidR="002B48E2">
          <w:rPr>
            <w:noProof/>
            <w:webHidden/>
          </w:rPr>
          <w:t>37</w:t>
        </w:r>
        <w:r w:rsidR="002B48E2">
          <w:rPr>
            <w:noProof/>
            <w:webHidden/>
          </w:rPr>
          <w:fldChar w:fldCharType="end"/>
        </w:r>
      </w:hyperlink>
    </w:p>
    <w:p w14:paraId="64054946" w14:textId="2AD5ED9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6" w:history="1">
        <w:r w:rsidR="002B48E2" w:rsidRPr="00BC7466">
          <w:rPr>
            <w:rStyle w:val="Hyperlink"/>
            <w:noProof/>
          </w:rPr>
          <w:t>3.17.6 formattedRuleMessage property</w:t>
        </w:r>
        <w:r w:rsidR="002B48E2">
          <w:rPr>
            <w:noProof/>
            <w:webHidden/>
          </w:rPr>
          <w:tab/>
        </w:r>
        <w:r w:rsidR="002B48E2">
          <w:rPr>
            <w:noProof/>
            <w:webHidden/>
          </w:rPr>
          <w:fldChar w:fldCharType="begin"/>
        </w:r>
        <w:r w:rsidR="002B48E2">
          <w:rPr>
            <w:noProof/>
            <w:webHidden/>
          </w:rPr>
          <w:instrText xml:space="preserve"> PAGEREF _Toc499731206 \h </w:instrText>
        </w:r>
        <w:r w:rsidR="002B48E2">
          <w:rPr>
            <w:noProof/>
            <w:webHidden/>
          </w:rPr>
        </w:r>
        <w:r w:rsidR="002B48E2">
          <w:rPr>
            <w:noProof/>
            <w:webHidden/>
          </w:rPr>
          <w:fldChar w:fldCharType="separate"/>
        </w:r>
        <w:r w:rsidR="002B48E2">
          <w:rPr>
            <w:noProof/>
            <w:webHidden/>
          </w:rPr>
          <w:t>38</w:t>
        </w:r>
        <w:r w:rsidR="002B48E2">
          <w:rPr>
            <w:noProof/>
            <w:webHidden/>
          </w:rPr>
          <w:fldChar w:fldCharType="end"/>
        </w:r>
      </w:hyperlink>
    </w:p>
    <w:p w14:paraId="39D8E4F6" w14:textId="16D2F2A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7" w:history="1">
        <w:r w:rsidR="002B48E2" w:rsidRPr="00BC7466">
          <w:rPr>
            <w:rStyle w:val="Hyperlink"/>
            <w:noProof/>
          </w:rPr>
          <w:t>3.17.7 locations property</w:t>
        </w:r>
        <w:r w:rsidR="002B48E2">
          <w:rPr>
            <w:noProof/>
            <w:webHidden/>
          </w:rPr>
          <w:tab/>
        </w:r>
        <w:r w:rsidR="002B48E2">
          <w:rPr>
            <w:noProof/>
            <w:webHidden/>
          </w:rPr>
          <w:fldChar w:fldCharType="begin"/>
        </w:r>
        <w:r w:rsidR="002B48E2">
          <w:rPr>
            <w:noProof/>
            <w:webHidden/>
          </w:rPr>
          <w:instrText xml:space="preserve"> PAGEREF _Toc499731207 \h </w:instrText>
        </w:r>
        <w:r w:rsidR="002B48E2">
          <w:rPr>
            <w:noProof/>
            <w:webHidden/>
          </w:rPr>
        </w:r>
        <w:r w:rsidR="002B48E2">
          <w:rPr>
            <w:noProof/>
            <w:webHidden/>
          </w:rPr>
          <w:fldChar w:fldCharType="separate"/>
        </w:r>
        <w:r w:rsidR="002B48E2">
          <w:rPr>
            <w:noProof/>
            <w:webHidden/>
          </w:rPr>
          <w:t>38</w:t>
        </w:r>
        <w:r w:rsidR="002B48E2">
          <w:rPr>
            <w:noProof/>
            <w:webHidden/>
          </w:rPr>
          <w:fldChar w:fldCharType="end"/>
        </w:r>
      </w:hyperlink>
    </w:p>
    <w:p w14:paraId="50D485BC" w14:textId="721EFAD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8" w:history="1">
        <w:r w:rsidR="002B48E2" w:rsidRPr="00BC7466">
          <w:rPr>
            <w:rStyle w:val="Hyperlink"/>
            <w:noProof/>
          </w:rPr>
          <w:t>3.17.8 snippet property</w:t>
        </w:r>
        <w:r w:rsidR="002B48E2">
          <w:rPr>
            <w:noProof/>
            <w:webHidden/>
          </w:rPr>
          <w:tab/>
        </w:r>
        <w:r w:rsidR="002B48E2">
          <w:rPr>
            <w:noProof/>
            <w:webHidden/>
          </w:rPr>
          <w:fldChar w:fldCharType="begin"/>
        </w:r>
        <w:r w:rsidR="002B48E2">
          <w:rPr>
            <w:noProof/>
            <w:webHidden/>
          </w:rPr>
          <w:instrText xml:space="preserve"> PAGEREF _Toc499731208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041B6B5F" w14:textId="4563A39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09" w:history="1">
        <w:r w:rsidR="002B48E2" w:rsidRPr="00BC7466">
          <w:rPr>
            <w:rStyle w:val="Hyperlink"/>
            <w:noProof/>
          </w:rPr>
          <w:t>3.17.9 toolFingerprintContribution property</w:t>
        </w:r>
        <w:r w:rsidR="002B48E2">
          <w:rPr>
            <w:noProof/>
            <w:webHidden/>
          </w:rPr>
          <w:tab/>
        </w:r>
        <w:r w:rsidR="002B48E2">
          <w:rPr>
            <w:noProof/>
            <w:webHidden/>
          </w:rPr>
          <w:fldChar w:fldCharType="begin"/>
        </w:r>
        <w:r w:rsidR="002B48E2">
          <w:rPr>
            <w:noProof/>
            <w:webHidden/>
          </w:rPr>
          <w:instrText xml:space="preserve"> PAGEREF _Toc499731209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2AF2C878" w14:textId="39DC201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10" w:history="1">
        <w:r w:rsidR="002B48E2" w:rsidRPr="00BC7466">
          <w:rPr>
            <w:rStyle w:val="Hyperlink"/>
            <w:noProof/>
          </w:rPr>
          <w:t>3.17.10 codeFlows property</w:t>
        </w:r>
        <w:r w:rsidR="002B48E2">
          <w:rPr>
            <w:noProof/>
            <w:webHidden/>
          </w:rPr>
          <w:tab/>
        </w:r>
        <w:r w:rsidR="002B48E2">
          <w:rPr>
            <w:noProof/>
            <w:webHidden/>
          </w:rPr>
          <w:fldChar w:fldCharType="begin"/>
        </w:r>
        <w:r w:rsidR="002B48E2">
          <w:rPr>
            <w:noProof/>
            <w:webHidden/>
          </w:rPr>
          <w:instrText xml:space="preserve"> PAGEREF _Toc499731210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3F017CD5" w14:textId="4C303C6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11" w:history="1">
        <w:r w:rsidR="002B48E2" w:rsidRPr="00BC7466">
          <w:rPr>
            <w:rStyle w:val="Hyperlink"/>
            <w:noProof/>
          </w:rPr>
          <w:t>3.17.11 stacks property</w:t>
        </w:r>
        <w:r w:rsidR="002B48E2">
          <w:rPr>
            <w:noProof/>
            <w:webHidden/>
          </w:rPr>
          <w:tab/>
        </w:r>
        <w:r w:rsidR="002B48E2">
          <w:rPr>
            <w:noProof/>
            <w:webHidden/>
          </w:rPr>
          <w:fldChar w:fldCharType="begin"/>
        </w:r>
        <w:r w:rsidR="002B48E2">
          <w:rPr>
            <w:noProof/>
            <w:webHidden/>
          </w:rPr>
          <w:instrText xml:space="preserve"> PAGEREF _Toc499731211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371EDE08" w14:textId="292C6CD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12" w:history="1">
        <w:r w:rsidR="002B48E2" w:rsidRPr="00BC7466">
          <w:rPr>
            <w:rStyle w:val="Hyperlink"/>
            <w:noProof/>
          </w:rPr>
          <w:t>3.17.12 relatedLocations property</w:t>
        </w:r>
        <w:r w:rsidR="002B48E2">
          <w:rPr>
            <w:noProof/>
            <w:webHidden/>
          </w:rPr>
          <w:tab/>
        </w:r>
        <w:r w:rsidR="002B48E2">
          <w:rPr>
            <w:noProof/>
            <w:webHidden/>
          </w:rPr>
          <w:fldChar w:fldCharType="begin"/>
        </w:r>
        <w:r w:rsidR="002B48E2">
          <w:rPr>
            <w:noProof/>
            <w:webHidden/>
          </w:rPr>
          <w:instrText xml:space="preserve"> PAGEREF _Toc499731212 \h </w:instrText>
        </w:r>
        <w:r w:rsidR="002B48E2">
          <w:rPr>
            <w:noProof/>
            <w:webHidden/>
          </w:rPr>
        </w:r>
        <w:r w:rsidR="002B48E2">
          <w:rPr>
            <w:noProof/>
            <w:webHidden/>
          </w:rPr>
          <w:fldChar w:fldCharType="separate"/>
        </w:r>
        <w:r w:rsidR="002B48E2">
          <w:rPr>
            <w:noProof/>
            <w:webHidden/>
          </w:rPr>
          <w:t>39</w:t>
        </w:r>
        <w:r w:rsidR="002B48E2">
          <w:rPr>
            <w:noProof/>
            <w:webHidden/>
          </w:rPr>
          <w:fldChar w:fldCharType="end"/>
        </w:r>
      </w:hyperlink>
    </w:p>
    <w:p w14:paraId="3638ACE7" w14:textId="4603BBD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13" w:history="1">
        <w:r w:rsidR="002B48E2" w:rsidRPr="00BC7466">
          <w:rPr>
            <w:rStyle w:val="Hyperlink"/>
            <w:noProof/>
          </w:rPr>
          <w:t>3.17.13 suppressionStates property</w:t>
        </w:r>
        <w:r w:rsidR="002B48E2">
          <w:rPr>
            <w:noProof/>
            <w:webHidden/>
          </w:rPr>
          <w:tab/>
        </w:r>
        <w:r w:rsidR="002B48E2">
          <w:rPr>
            <w:noProof/>
            <w:webHidden/>
          </w:rPr>
          <w:fldChar w:fldCharType="begin"/>
        </w:r>
        <w:r w:rsidR="002B48E2">
          <w:rPr>
            <w:noProof/>
            <w:webHidden/>
          </w:rPr>
          <w:instrText xml:space="preserve"> PAGEREF _Toc499731213 \h </w:instrText>
        </w:r>
        <w:r w:rsidR="002B48E2">
          <w:rPr>
            <w:noProof/>
            <w:webHidden/>
          </w:rPr>
        </w:r>
        <w:r w:rsidR="002B48E2">
          <w:rPr>
            <w:noProof/>
            <w:webHidden/>
          </w:rPr>
          <w:fldChar w:fldCharType="separate"/>
        </w:r>
        <w:r w:rsidR="002B48E2">
          <w:rPr>
            <w:noProof/>
            <w:webHidden/>
          </w:rPr>
          <w:t>40</w:t>
        </w:r>
        <w:r w:rsidR="002B48E2">
          <w:rPr>
            <w:noProof/>
            <w:webHidden/>
          </w:rPr>
          <w:fldChar w:fldCharType="end"/>
        </w:r>
      </w:hyperlink>
    </w:p>
    <w:p w14:paraId="374DE526" w14:textId="2A86063D" w:rsidR="002B48E2" w:rsidRDefault="0062739E">
      <w:pPr>
        <w:pStyle w:val="TOC4"/>
        <w:tabs>
          <w:tab w:val="right" w:leader="dot" w:pos="9350"/>
        </w:tabs>
        <w:rPr>
          <w:rFonts w:asciiTheme="minorHAnsi" w:eastAsiaTheme="minorEastAsia" w:hAnsiTheme="minorHAnsi" w:cstheme="minorBidi"/>
          <w:noProof/>
          <w:sz w:val="22"/>
          <w:szCs w:val="22"/>
        </w:rPr>
      </w:pPr>
      <w:hyperlink w:anchor="_Toc499731214" w:history="1">
        <w:r w:rsidR="002B48E2" w:rsidRPr="00BC7466">
          <w:rPr>
            <w:rStyle w:val="Hyperlink"/>
            <w:noProof/>
          </w:rPr>
          <w:t>3.17.13.1 General</w:t>
        </w:r>
        <w:r w:rsidR="002B48E2">
          <w:rPr>
            <w:noProof/>
            <w:webHidden/>
          </w:rPr>
          <w:tab/>
        </w:r>
        <w:r w:rsidR="002B48E2">
          <w:rPr>
            <w:noProof/>
            <w:webHidden/>
          </w:rPr>
          <w:fldChar w:fldCharType="begin"/>
        </w:r>
        <w:r w:rsidR="002B48E2">
          <w:rPr>
            <w:noProof/>
            <w:webHidden/>
          </w:rPr>
          <w:instrText xml:space="preserve"> PAGEREF _Toc499731214 \h </w:instrText>
        </w:r>
        <w:r w:rsidR="002B48E2">
          <w:rPr>
            <w:noProof/>
            <w:webHidden/>
          </w:rPr>
        </w:r>
        <w:r w:rsidR="002B48E2">
          <w:rPr>
            <w:noProof/>
            <w:webHidden/>
          </w:rPr>
          <w:fldChar w:fldCharType="separate"/>
        </w:r>
        <w:r w:rsidR="002B48E2">
          <w:rPr>
            <w:noProof/>
            <w:webHidden/>
          </w:rPr>
          <w:t>40</w:t>
        </w:r>
        <w:r w:rsidR="002B48E2">
          <w:rPr>
            <w:noProof/>
            <w:webHidden/>
          </w:rPr>
          <w:fldChar w:fldCharType="end"/>
        </w:r>
      </w:hyperlink>
    </w:p>
    <w:p w14:paraId="425CA45E" w14:textId="66E7714D" w:rsidR="002B48E2" w:rsidRDefault="0062739E">
      <w:pPr>
        <w:pStyle w:val="TOC4"/>
        <w:tabs>
          <w:tab w:val="right" w:leader="dot" w:pos="9350"/>
        </w:tabs>
        <w:rPr>
          <w:rFonts w:asciiTheme="minorHAnsi" w:eastAsiaTheme="minorEastAsia" w:hAnsiTheme="minorHAnsi" w:cstheme="minorBidi"/>
          <w:noProof/>
          <w:sz w:val="22"/>
          <w:szCs w:val="22"/>
        </w:rPr>
      </w:pPr>
      <w:hyperlink w:anchor="_Toc499731215" w:history="1">
        <w:r w:rsidR="002B48E2" w:rsidRPr="00BC7466">
          <w:rPr>
            <w:rStyle w:val="Hyperlink"/>
            <w:noProof/>
          </w:rPr>
          <w:t>3.17.13.2 suppressedInSource value</w:t>
        </w:r>
        <w:r w:rsidR="002B48E2">
          <w:rPr>
            <w:noProof/>
            <w:webHidden/>
          </w:rPr>
          <w:tab/>
        </w:r>
        <w:r w:rsidR="002B48E2">
          <w:rPr>
            <w:noProof/>
            <w:webHidden/>
          </w:rPr>
          <w:fldChar w:fldCharType="begin"/>
        </w:r>
        <w:r w:rsidR="002B48E2">
          <w:rPr>
            <w:noProof/>
            <w:webHidden/>
          </w:rPr>
          <w:instrText xml:space="preserve"> PAGEREF _Toc499731215 \h </w:instrText>
        </w:r>
        <w:r w:rsidR="002B48E2">
          <w:rPr>
            <w:noProof/>
            <w:webHidden/>
          </w:rPr>
        </w:r>
        <w:r w:rsidR="002B48E2">
          <w:rPr>
            <w:noProof/>
            <w:webHidden/>
          </w:rPr>
          <w:fldChar w:fldCharType="separate"/>
        </w:r>
        <w:r w:rsidR="002B48E2">
          <w:rPr>
            <w:noProof/>
            <w:webHidden/>
          </w:rPr>
          <w:t>40</w:t>
        </w:r>
        <w:r w:rsidR="002B48E2">
          <w:rPr>
            <w:noProof/>
            <w:webHidden/>
          </w:rPr>
          <w:fldChar w:fldCharType="end"/>
        </w:r>
      </w:hyperlink>
    </w:p>
    <w:p w14:paraId="771A8183" w14:textId="1EBBE826" w:rsidR="002B48E2" w:rsidRDefault="0062739E">
      <w:pPr>
        <w:pStyle w:val="TOC4"/>
        <w:tabs>
          <w:tab w:val="right" w:leader="dot" w:pos="9350"/>
        </w:tabs>
        <w:rPr>
          <w:rFonts w:asciiTheme="minorHAnsi" w:eastAsiaTheme="minorEastAsia" w:hAnsiTheme="minorHAnsi" w:cstheme="minorBidi"/>
          <w:noProof/>
          <w:sz w:val="22"/>
          <w:szCs w:val="22"/>
        </w:rPr>
      </w:pPr>
      <w:hyperlink w:anchor="_Toc499731216" w:history="1">
        <w:r w:rsidR="002B48E2" w:rsidRPr="00BC7466">
          <w:rPr>
            <w:rStyle w:val="Hyperlink"/>
            <w:noProof/>
          </w:rPr>
          <w:t>3.17.13.3 suppressedExternally value</w:t>
        </w:r>
        <w:r w:rsidR="002B48E2">
          <w:rPr>
            <w:noProof/>
            <w:webHidden/>
          </w:rPr>
          <w:tab/>
        </w:r>
        <w:r w:rsidR="002B48E2">
          <w:rPr>
            <w:noProof/>
            <w:webHidden/>
          </w:rPr>
          <w:fldChar w:fldCharType="begin"/>
        </w:r>
        <w:r w:rsidR="002B48E2">
          <w:rPr>
            <w:noProof/>
            <w:webHidden/>
          </w:rPr>
          <w:instrText xml:space="preserve"> PAGEREF _Toc499731216 \h </w:instrText>
        </w:r>
        <w:r w:rsidR="002B48E2">
          <w:rPr>
            <w:noProof/>
            <w:webHidden/>
          </w:rPr>
        </w:r>
        <w:r w:rsidR="002B48E2">
          <w:rPr>
            <w:noProof/>
            <w:webHidden/>
          </w:rPr>
          <w:fldChar w:fldCharType="separate"/>
        </w:r>
        <w:r w:rsidR="002B48E2">
          <w:rPr>
            <w:noProof/>
            <w:webHidden/>
          </w:rPr>
          <w:t>41</w:t>
        </w:r>
        <w:r w:rsidR="002B48E2">
          <w:rPr>
            <w:noProof/>
            <w:webHidden/>
          </w:rPr>
          <w:fldChar w:fldCharType="end"/>
        </w:r>
      </w:hyperlink>
    </w:p>
    <w:p w14:paraId="4EE776D9" w14:textId="158290F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17" w:history="1">
        <w:r w:rsidR="002B48E2" w:rsidRPr="00BC7466">
          <w:rPr>
            <w:rStyle w:val="Hyperlink"/>
            <w:noProof/>
          </w:rPr>
          <w:t>3.17.14 baselineState property</w:t>
        </w:r>
        <w:r w:rsidR="002B48E2">
          <w:rPr>
            <w:noProof/>
            <w:webHidden/>
          </w:rPr>
          <w:tab/>
        </w:r>
        <w:r w:rsidR="002B48E2">
          <w:rPr>
            <w:noProof/>
            <w:webHidden/>
          </w:rPr>
          <w:fldChar w:fldCharType="begin"/>
        </w:r>
        <w:r w:rsidR="002B48E2">
          <w:rPr>
            <w:noProof/>
            <w:webHidden/>
          </w:rPr>
          <w:instrText xml:space="preserve"> PAGEREF _Toc499731217 \h </w:instrText>
        </w:r>
        <w:r w:rsidR="002B48E2">
          <w:rPr>
            <w:noProof/>
            <w:webHidden/>
          </w:rPr>
        </w:r>
        <w:r w:rsidR="002B48E2">
          <w:rPr>
            <w:noProof/>
            <w:webHidden/>
          </w:rPr>
          <w:fldChar w:fldCharType="separate"/>
        </w:r>
        <w:r w:rsidR="002B48E2">
          <w:rPr>
            <w:noProof/>
            <w:webHidden/>
          </w:rPr>
          <w:t>41</w:t>
        </w:r>
        <w:r w:rsidR="002B48E2">
          <w:rPr>
            <w:noProof/>
            <w:webHidden/>
          </w:rPr>
          <w:fldChar w:fldCharType="end"/>
        </w:r>
      </w:hyperlink>
    </w:p>
    <w:p w14:paraId="20C75134" w14:textId="503A508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18" w:history="1">
        <w:r w:rsidR="002B48E2" w:rsidRPr="00BC7466">
          <w:rPr>
            <w:rStyle w:val="Hyperlink"/>
            <w:noProof/>
          </w:rPr>
          <w:t>3.17.15 fixes property</w:t>
        </w:r>
        <w:r w:rsidR="002B48E2">
          <w:rPr>
            <w:noProof/>
            <w:webHidden/>
          </w:rPr>
          <w:tab/>
        </w:r>
        <w:r w:rsidR="002B48E2">
          <w:rPr>
            <w:noProof/>
            <w:webHidden/>
          </w:rPr>
          <w:fldChar w:fldCharType="begin"/>
        </w:r>
        <w:r w:rsidR="002B48E2">
          <w:rPr>
            <w:noProof/>
            <w:webHidden/>
          </w:rPr>
          <w:instrText xml:space="preserve"> PAGEREF _Toc499731218 \h </w:instrText>
        </w:r>
        <w:r w:rsidR="002B48E2">
          <w:rPr>
            <w:noProof/>
            <w:webHidden/>
          </w:rPr>
        </w:r>
        <w:r w:rsidR="002B48E2">
          <w:rPr>
            <w:noProof/>
            <w:webHidden/>
          </w:rPr>
          <w:fldChar w:fldCharType="separate"/>
        </w:r>
        <w:r w:rsidR="002B48E2">
          <w:rPr>
            <w:noProof/>
            <w:webHidden/>
          </w:rPr>
          <w:t>41</w:t>
        </w:r>
        <w:r w:rsidR="002B48E2">
          <w:rPr>
            <w:noProof/>
            <w:webHidden/>
          </w:rPr>
          <w:fldChar w:fldCharType="end"/>
        </w:r>
      </w:hyperlink>
    </w:p>
    <w:p w14:paraId="198300B9" w14:textId="443BD76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19" w:history="1">
        <w:r w:rsidR="002B48E2" w:rsidRPr="00BC7466">
          <w:rPr>
            <w:rStyle w:val="Hyperlink"/>
            <w:noProof/>
          </w:rPr>
          <w:t>3.17.16 properties property</w:t>
        </w:r>
        <w:r w:rsidR="002B48E2">
          <w:rPr>
            <w:noProof/>
            <w:webHidden/>
          </w:rPr>
          <w:tab/>
        </w:r>
        <w:r w:rsidR="002B48E2">
          <w:rPr>
            <w:noProof/>
            <w:webHidden/>
          </w:rPr>
          <w:fldChar w:fldCharType="begin"/>
        </w:r>
        <w:r w:rsidR="002B48E2">
          <w:rPr>
            <w:noProof/>
            <w:webHidden/>
          </w:rPr>
          <w:instrText xml:space="preserve"> PAGEREF _Toc499731219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51BF81F6" w14:textId="182AFA4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20" w:history="1">
        <w:r w:rsidR="002B48E2" w:rsidRPr="00BC7466">
          <w:rPr>
            <w:rStyle w:val="Hyperlink"/>
            <w:noProof/>
          </w:rPr>
          <w:t>3.18 location object</w:t>
        </w:r>
        <w:r w:rsidR="002B48E2">
          <w:rPr>
            <w:noProof/>
            <w:webHidden/>
          </w:rPr>
          <w:tab/>
        </w:r>
        <w:r w:rsidR="002B48E2">
          <w:rPr>
            <w:noProof/>
            <w:webHidden/>
          </w:rPr>
          <w:fldChar w:fldCharType="begin"/>
        </w:r>
        <w:r w:rsidR="002B48E2">
          <w:rPr>
            <w:noProof/>
            <w:webHidden/>
          </w:rPr>
          <w:instrText xml:space="preserve"> PAGEREF _Toc499731220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3AE9A285" w14:textId="4FA944A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1" w:history="1">
        <w:r w:rsidR="002B48E2" w:rsidRPr="00BC7466">
          <w:rPr>
            <w:rStyle w:val="Hyperlink"/>
            <w:noProof/>
          </w:rPr>
          <w:t>3.18.1 General</w:t>
        </w:r>
        <w:r w:rsidR="002B48E2">
          <w:rPr>
            <w:noProof/>
            <w:webHidden/>
          </w:rPr>
          <w:tab/>
        </w:r>
        <w:r w:rsidR="002B48E2">
          <w:rPr>
            <w:noProof/>
            <w:webHidden/>
          </w:rPr>
          <w:fldChar w:fldCharType="begin"/>
        </w:r>
        <w:r w:rsidR="002B48E2">
          <w:rPr>
            <w:noProof/>
            <w:webHidden/>
          </w:rPr>
          <w:instrText xml:space="preserve"> PAGEREF _Toc499731221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300C8E3A" w14:textId="68AF61E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2" w:history="1">
        <w:r w:rsidR="002B48E2" w:rsidRPr="00BC7466">
          <w:rPr>
            <w:rStyle w:val="Hyperlink"/>
            <w:noProof/>
          </w:rPr>
          <w:t>3.18.2 Constraints</w:t>
        </w:r>
        <w:r w:rsidR="002B48E2">
          <w:rPr>
            <w:noProof/>
            <w:webHidden/>
          </w:rPr>
          <w:tab/>
        </w:r>
        <w:r w:rsidR="002B48E2">
          <w:rPr>
            <w:noProof/>
            <w:webHidden/>
          </w:rPr>
          <w:fldChar w:fldCharType="begin"/>
        </w:r>
        <w:r w:rsidR="002B48E2">
          <w:rPr>
            <w:noProof/>
            <w:webHidden/>
          </w:rPr>
          <w:instrText xml:space="preserve"> PAGEREF _Toc499731222 \h </w:instrText>
        </w:r>
        <w:r w:rsidR="002B48E2">
          <w:rPr>
            <w:noProof/>
            <w:webHidden/>
          </w:rPr>
        </w:r>
        <w:r w:rsidR="002B48E2">
          <w:rPr>
            <w:noProof/>
            <w:webHidden/>
          </w:rPr>
          <w:fldChar w:fldCharType="separate"/>
        </w:r>
        <w:r w:rsidR="002B48E2">
          <w:rPr>
            <w:noProof/>
            <w:webHidden/>
          </w:rPr>
          <w:t>42</w:t>
        </w:r>
        <w:r w:rsidR="002B48E2">
          <w:rPr>
            <w:noProof/>
            <w:webHidden/>
          </w:rPr>
          <w:fldChar w:fldCharType="end"/>
        </w:r>
      </w:hyperlink>
    </w:p>
    <w:p w14:paraId="6CB90C9A" w14:textId="55E9B56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3" w:history="1">
        <w:r w:rsidR="002B48E2" w:rsidRPr="00BC7466">
          <w:rPr>
            <w:rStyle w:val="Hyperlink"/>
            <w:noProof/>
          </w:rPr>
          <w:t>3.18.3 analysisTarget property</w:t>
        </w:r>
        <w:r w:rsidR="002B48E2">
          <w:rPr>
            <w:noProof/>
            <w:webHidden/>
          </w:rPr>
          <w:tab/>
        </w:r>
        <w:r w:rsidR="002B48E2">
          <w:rPr>
            <w:noProof/>
            <w:webHidden/>
          </w:rPr>
          <w:fldChar w:fldCharType="begin"/>
        </w:r>
        <w:r w:rsidR="002B48E2">
          <w:rPr>
            <w:noProof/>
            <w:webHidden/>
          </w:rPr>
          <w:instrText xml:space="preserve"> PAGEREF _Toc499731223 \h </w:instrText>
        </w:r>
        <w:r w:rsidR="002B48E2">
          <w:rPr>
            <w:noProof/>
            <w:webHidden/>
          </w:rPr>
        </w:r>
        <w:r w:rsidR="002B48E2">
          <w:rPr>
            <w:noProof/>
            <w:webHidden/>
          </w:rPr>
          <w:fldChar w:fldCharType="separate"/>
        </w:r>
        <w:r w:rsidR="002B48E2">
          <w:rPr>
            <w:noProof/>
            <w:webHidden/>
          </w:rPr>
          <w:t>43</w:t>
        </w:r>
        <w:r w:rsidR="002B48E2">
          <w:rPr>
            <w:noProof/>
            <w:webHidden/>
          </w:rPr>
          <w:fldChar w:fldCharType="end"/>
        </w:r>
      </w:hyperlink>
    </w:p>
    <w:p w14:paraId="12255F5E" w14:textId="5DC05D3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4" w:history="1">
        <w:r w:rsidR="002B48E2" w:rsidRPr="00BC7466">
          <w:rPr>
            <w:rStyle w:val="Hyperlink"/>
            <w:noProof/>
          </w:rPr>
          <w:t>3.18.4 resultFile property</w:t>
        </w:r>
        <w:r w:rsidR="002B48E2">
          <w:rPr>
            <w:noProof/>
            <w:webHidden/>
          </w:rPr>
          <w:tab/>
        </w:r>
        <w:r w:rsidR="002B48E2">
          <w:rPr>
            <w:noProof/>
            <w:webHidden/>
          </w:rPr>
          <w:fldChar w:fldCharType="begin"/>
        </w:r>
        <w:r w:rsidR="002B48E2">
          <w:rPr>
            <w:noProof/>
            <w:webHidden/>
          </w:rPr>
          <w:instrText xml:space="preserve"> PAGEREF _Toc499731224 \h </w:instrText>
        </w:r>
        <w:r w:rsidR="002B48E2">
          <w:rPr>
            <w:noProof/>
            <w:webHidden/>
          </w:rPr>
        </w:r>
        <w:r w:rsidR="002B48E2">
          <w:rPr>
            <w:noProof/>
            <w:webHidden/>
          </w:rPr>
          <w:fldChar w:fldCharType="separate"/>
        </w:r>
        <w:r w:rsidR="002B48E2">
          <w:rPr>
            <w:noProof/>
            <w:webHidden/>
          </w:rPr>
          <w:t>43</w:t>
        </w:r>
        <w:r w:rsidR="002B48E2">
          <w:rPr>
            <w:noProof/>
            <w:webHidden/>
          </w:rPr>
          <w:fldChar w:fldCharType="end"/>
        </w:r>
      </w:hyperlink>
    </w:p>
    <w:p w14:paraId="3EC85085" w14:textId="2884C7A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5" w:history="1">
        <w:r w:rsidR="002B48E2" w:rsidRPr="00BC7466">
          <w:rPr>
            <w:rStyle w:val="Hyperlink"/>
            <w:noProof/>
          </w:rPr>
          <w:t>3.18.5 fullyQualifiedLogicalName property</w:t>
        </w:r>
        <w:r w:rsidR="002B48E2">
          <w:rPr>
            <w:noProof/>
            <w:webHidden/>
          </w:rPr>
          <w:tab/>
        </w:r>
        <w:r w:rsidR="002B48E2">
          <w:rPr>
            <w:noProof/>
            <w:webHidden/>
          </w:rPr>
          <w:fldChar w:fldCharType="begin"/>
        </w:r>
        <w:r w:rsidR="002B48E2">
          <w:rPr>
            <w:noProof/>
            <w:webHidden/>
          </w:rPr>
          <w:instrText xml:space="preserve"> PAGEREF _Toc499731225 \h </w:instrText>
        </w:r>
        <w:r w:rsidR="002B48E2">
          <w:rPr>
            <w:noProof/>
            <w:webHidden/>
          </w:rPr>
        </w:r>
        <w:r w:rsidR="002B48E2">
          <w:rPr>
            <w:noProof/>
            <w:webHidden/>
          </w:rPr>
          <w:fldChar w:fldCharType="separate"/>
        </w:r>
        <w:r w:rsidR="002B48E2">
          <w:rPr>
            <w:noProof/>
            <w:webHidden/>
          </w:rPr>
          <w:t>43</w:t>
        </w:r>
        <w:r w:rsidR="002B48E2">
          <w:rPr>
            <w:noProof/>
            <w:webHidden/>
          </w:rPr>
          <w:fldChar w:fldCharType="end"/>
        </w:r>
      </w:hyperlink>
    </w:p>
    <w:p w14:paraId="25C5E113" w14:textId="4433E6A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6" w:history="1">
        <w:r w:rsidR="002B48E2" w:rsidRPr="00BC7466">
          <w:rPr>
            <w:rStyle w:val="Hyperlink"/>
            <w:noProof/>
          </w:rPr>
          <w:t>3.18.6 logicalLocationKey property</w:t>
        </w:r>
        <w:r w:rsidR="002B48E2">
          <w:rPr>
            <w:noProof/>
            <w:webHidden/>
          </w:rPr>
          <w:tab/>
        </w:r>
        <w:r w:rsidR="002B48E2">
          <w:rPr>
            <w:noProof/>
            <w:webHidden/>
          </w:rPr>
          <w:fldChar w:fldCharType="begin"/>
        </w:r>
        <w:r w:rsidR="002B48E2">
          <w:rPr>
            <w:noProof/>
            <w:webHidden/>
          </w:rPr>
          <w:instrText xml:space="preserve"> PAGEREF _Toc499731226 \h </w:instrText>
        </w:r>
        <w:r w:rsidR="002B48E2">
          <w:rPr>
            <w:noProof/>
            <w:webHidden/>
          </w:rPr>
        </w:r>
        <w:r w:rsidR="002B48E2">
          <w:rPr>
            <w:noProof/>
            <w:webHidden/>
          </w:rPr>
          <w:fldChar w:fldCharType="separate"/>
        </w:r>
        <w:r w:rsidR="002B48E2">
          <w:rPr>
            <w:noProof/>
            <w:webHidden/>
          </w:rPr>
          <w:t>44</w:t>
        </w:r>
        <w:r w:rsidR="002B48E2">
          <w:rPr>
            <w:noProof/>
            <w:webHidden/>
          </w:rPr>
          <w:fldChar w:fldCharType="end"/>
        </w:r>
      </w:hyperlink>
    </w:p>
    <w:p w14:paraId="335858D0" w14:textId="4FDDF4F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7" w:history="1">
        <w:r w:rsidR="002B48E2" w:rsidRPr="00BC7466">
          <w:rPr>
            <w:rStyle w:val="Hyperlink"/>
            <w:noProof/>
          </w:rPr>
          <w:t>3.18.7 decoratedName property</w:t>
        </w:r>
        <w:r w:rsidR="002B48E2">
          <w:rPr>
            <w:noProof/>
            <w:webHidden/>
          </w:rPr>
          <w:tab/>
        </w:r>
        <w:r w:rsidR="002B48E2">
          <w:rPr>
            <w:noProof/>
            <w:webHidden/>
          </w:rPr>
          <w:fldChar w:fldCharType="begin"/>
        </w:r>
        <w:r w:rsidR="002B48E2">
          <w:rPr>
            <w:noProof/>
            <w:webHidden/>
          </w:rPr>
          <w:instrText xml:space="preserve"> PAGEREF _Toc499731227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5F540544" w14:textId="3B3163D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28" w:history="1">
        <w:r w:rsidR="002B48E2" w:rsidRPr="00BC7466">
          <w:rPr>
            <w:rStyle w:val="Hyperlink"/>
            <w:noProof/>
          </w:rPr>
          <w:t>3.18.8 properties property</w:t>
        </w:r>
        <w:r w:rsidR="002B48E2">
          <w:rPr>
            <w:noProof/>
            <w:webHidden/>
          </w:rPr>
          <w:tab/>
        </w:r>
        <w:r w:rsidR="002B48E2">
          <w:rPr>
            <w:noProof/>
            <w:webHidden/>
          </w:rPr>
          <w:fldChar w:fldCharType="begin"/>
        </w:r>
        <w:r w:rsidR="002B48E2">
          <w:rPr>
            <w:noProof/>
            <w:webHidden/>
          </w:rPr>
          <w:instrText xml:space="preserve"> PAGEREF _Toc499731228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355AFC83" w14:textId="7A5ACAB4"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29" w:history="1">
        <w:r w:rsidR="002B48E2" w:rsidRPr="00BC7466">
          <w:rPr>
            <w:rStyle w:val="Hyperlink"/>
            <w:noProof/>
          </w:rPr>
          <w:t>3.19 physicalLocation object</w:t>
        </w:r>
        <w:r w:rsidR="002B48E2">
          <w:rPr>
            <w:noProof/>
            <w:webHidden/>
          </w:rPr>
          <w:tab/>
        </w:r>
        <w:r w:rsidR="002B48E2">
          <w:rPr>
            <w:noProof/>
            <w:webHidden/>
          </w:rPr>
          <w:fldChar w:fldCharType="begin"/>
        </w:r>
        <w:r w:rsidR="002B48E2">
          <w:rPr>
            <w:noProof/>
            <w:webHidden/>
          </w:rPr>
          <w:instrText xml:space="preserve"> PAGEREF _Toc499731229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7E95FC43" w14:textId="6D2243B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0" w:history="1">
        <w:r w:rsidR="002B48E2" w:rsidRPr="00BC7466">
          <w:rPr>
            <w:rStyle w:val="Hyperlink"/>
            <w:noProof/>
          </w:rPr>
          <w:t>3.19.1 General</w:t>
        </w:r>
        <w:r w:rsidR="002B48E2">
          <w:rPr>
            <w:noProof/>
            <w:webHidden/>
          </w:rPr>
          <w:tab/>
        </w:r>
        <w:r w:rsidR="002B48E2">
          <w:rPr>
            <w:noProof/>
            <w:webHidden/>
          </w:rPr>
          <w:fldChar w:fldCharType="begin"/>
        </w:r>
        <w:r w:rsidR="002B48E2">
          <w:rPr>
            <w:noProof/>
            <w:webHidden/>
          </w:rPr>
          <w:instrText xml:space="preserve"> PAGEREF _Toc499731230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5AFB8BE7" w14:textId="01C13AB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1" w:history="1">
        <w:r w:rsidR="002B48E2" w:rsidRPr="00BC7466">
          <w:rPr>
            <w:rStyle w:val="Hyperlink"/>
            <w:noProof/>
          </w:rPr>
          <w:t>3.19.2 uri property</w:t>
        </w:r>
        <w:r w:rsidR="002B48E2">
          <w:rPr>
            <w:noProof/>
            <w:webHidden/>
          </w:rPr>
          <w:tab/>
        </w:r>
        <w:r w:rsidR="002B48E2">
          <w:rPr>
            <w:noProof/>
            <w:webHidden/>
          </w:rPr>
          <w:fldChar w:fldCharType="begin"/>
        </w:r>
        <w:r w:rsidR="002B48E2">
          <w:rPr>
            <w:noProof/>
            <w:webHidden/>
          </w:rPr>
          <w:instrText xml:space="preserve"> PAGEREF _Toc499731231 \h </w:instrText>
        </w:r>
        <w:r w:rsidR="002B48E2">
          <w:rPr>
            <w:noProof/>
            <w:webHidden/>
          </w:rPr>
        </w:r>
        <w:r w:rsidR="002B48E2">
          <w:rPr>
            <w:noProof/>
            <w:webHidden/>
          </w:rPr>
          <w:fldChar w:fldCharType="separate"/>
        </w:r>
        <w:r w:rsidR="002B48E2">
          <w:rPr>
            <w:noProof/>
            <w:webHidden/>
          </w:rPr>
          <w:t>45</w:t>
        </w:r>
        <w:r w:rsidR="002B48E2">
          <w:rPr>
            <w:noProof/>
            <w:webHidden/>
          </w:rPr>
          <w:fldChar w:fldCharType="end"/>
        </w:r>
      </w:hyperlink>
    </w:p>
    <w:p w14:paraId="7F32F69B" w14:textId="69AD620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2" w:history="1">
        <w:r w:rsidR="002B48E2" w:rsidRPr="00BC7466">
          <w:rPr>
            <w:rStyle w:val="Hyperlink"/>
            <w:noProof/>
          </w:rPr>
          <w:t>3.19.3 uriBaseId property</w:t>
        </w:r>
        <w:r w:rsidR="002B48E2">
          <w:rPr>
            <w:noProof/>
            <w:webHidden/>
          </w:rPr>
          <w:tab/>
        </w:r>
        <w:r w:rsidR="002B48E2">
          <w:rPr>
            <w:noProof/>
            <w:webHidden/>
          </w:rPr>
          <w:fldChar w:fldCharType="begin"/>
        </w:r>
        <w:r w:rsidR="002B48E2">
          <w:rPr>
            <w:noProof/>
            <w:webHidden/>
          </w:rPr>
          <w:instrText xml:space="preserve"> PAGEREF _Toc499731232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612B8268" w14:textId="49179EF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3" w:history="1">
        <w:r w:rsidR="002B48E2" w:rsidRPr="00BC7466">
          <w:rPr>
            <w:rStyle w:val="Hyperlink"/>
            <w:noProof/>
          </w:rPr>
          <w:t>3.19.4 region property</w:t>
        </w:r>
        <w:r w:rsidR="002B48E2">
          <w:rPr>
            <w:noProof/>
            <w:webHidden/>
          </w:rPr>
          <w:tab/>
        </w:r>
        <w:r w:rsidR="002B48E2">
          <w:rPr>
            <w:noProof/>
            <w:webHidden/>
          </w:rPr>
          <w:fldChar w:fldCharType="begin"/>
        </w:r>
        <w:r w:rsidR="002B48E2">
          <w:rPr>
            <w:noProof/>
            <w:webHidden/>
          </w:rPr>
          <w:instrText xml:space="preserve"> PAGEREF _Toc499731233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5D36B169" w14:textId="5391C976"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34" w:history="1">
        <w:r w:rsidR="002B48E2" w:rsidRPr="00BC7466">
          <w:rPr>
            <w:rStyle w:val="Hyperlink"/>
            <w:noProof/>
          </w:rPr>
          <w:t>3.20 region object</w:t>
        </w:r>
        <w:r w:rsidR="002B48E2">
          <w:rPr>
            <w:noProof/>
            <w:webHidden/>
          </w:rPr>
          <w:tab/>
        </w:r>
        <w:r w:rsidR="002B48E2">
          <w:rPr>
            <w:noProof/>
            <w:webHidden/>
          </w:rPr>
          <w:fldChar w:fldCharType="begin"/>
        </w:r>
        <w:r w:rsidR="002B48E2">
          <w:rPr>
            <w:noProof/>
            <w:webHidden/>
          </w:rPr>
          <w:instrText xml:space="preserve"> PAGEREF _Toc499731234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1640FCFD" w14:textId="1147853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5" w:history="1">
        <w:r w:rsidR="002B48E2" w:rsidRPr="00BC7466">
          <w:rPr>
            <w:rStyle w:val="Hyperlink"/>
            <w:noProof/>
          </w:rPr>
          <w:t>3.20.1 General</w:t>
        </w:r>
        <w:r w:rsidR="002B48E2">
          <w:rPr>
            <w:noProof/>
            <w:webHidden/>
          </w:rPr>
          <w:tab/>
        </w:r>
        <w:r w:rsidR="002B48E2">
          <w:rPr>
            <w:noProof/>
            <w:webHidden/>
          </w:rPr>
          <w:fldChar w:fldCharType="begin"/>
        </w:r>
        <w:r w:rsidR="002B48E2">
          <w:rPr>
            <w:noProof/>
            <w:webHidden/>
          </w:rPr>
          <w:instrText xml:space="preserve"> PAGEREF _Toc499731235 \h </w:instrText>
        </w:r>
        <w:r w:rsidR="002B48E2">
          <w:rPr>
            <w:noProof/>
            <w:webHidden/>
          </w:rPr>
        </w:r>
        <w:r w:rsidR="002B48E2">
          <w:rPr>
            <w:noProof/>
            <w:webHidden/>
          </w:rPr>
          <w:fldChar w:fldCharType="separate"/>
        </w:r>
        <w:r w:rsidR="002B48E2">
          <w:rPr>
            <w:noProof/>
            <w:webHidden/>
          </w:rPr>
          <w:t>46</w:t>
        </w:r>
        <w:r w:rsidR="002B48E2">
          <w:rPr>
            <w:noProof/>
            <w:webHidden/>
          </w:rPr>
          <w:fldChar w:fldCharType="end"/>
        </w:r>
      </w:hyperlink>
    </w:p>
    <w:p w14:paraId="56362257" w14:textId="60B769F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6" w:history="1">
        <w:r w:rsidR="002B48E2" w:rsidRPr="00BC7466">
          <w:rPr>
            <w:rStyle w:val="Hyperlink"/>
            <w:noProof/>
          </w:rPr>
          <w:t>3.20.2 Text regions</w:t>
        </w:r>
        <w:r w:rsidR="002B48E2">
          <w:rPr>
            <w:noProof/>
            <w:webHidden/>
          </w:rPr>
          <w:tab/>
        </w:r>
        <w:r w:rsidR="002B48E2">
          <w:rPr>
            <w:noProof/>
            <w:webHidden/>
          </w:rPr>
          <w:fldChar w:fldCharType="begin"/>
        </w:r>
        <w:r w:rsidR="002B48E2">
          <w:rPr>
            <w:noProof/>
            <w:webHidden/>
          </w:rPr>
          <w:instrText xml:space="preserve"> PAGEREF _Toc499731236 \h </w:instrText>
        </w:r>
        <w:r w:rsidR="002B48E2">
          <w:rPr>
            <w:noProof/>
            <w:webHidden/>
          </w:rPr>
        </w:r>
        <w:r w:rsidR="002B48E2">
          <w:rPr>
            <w:noProof/>
            <w:webHidden/>
          </w:rPr>
          <w:fldChar w:fldCharType="separate"/>
        </w:r>
        <w:r w:rsidR="002B48E2">
          <w:rPr>
            <w:noProof/>
            <w:webHidden/>
          </w:rPr>
          <w:t>47</w:t>
        </w:r>
        <w:r w:rsidR="002B48E2">
          <w:rPr>
            <w:noProof/>
            <w:webHidden/>
          </w:rPr>
          <w:fldChar w:fldCharType="end"/>
        </w:r>
      </w:hyperlink>
    </w:p>
    <w:p w14:paraId="75D058CA" w14:textId="55A39BF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7" w:history="1">
        <w:r w:rsidR="002B48E2" w:rsidRPr="00BC7466">
          <w:rPr>
            <w:rStyle w:val="Hyperlink"/>
            <w:noProof/>
          </w:rPr>
          <w:t>3.20.3 Binary regions</w:t>
        </w:r>
        <w:r w:rsidR="002B48E2">
          <w:rPr>
            <w:noProof/>
            <w:webHidden/>
          </w:rPr>
          <w:tab/>
        </w:r>
        <w:r w:rsidR="002B48E2">
          <w:rPr>
            <w:noProof/>
            <w:webHidden/>
          </w:rPr>
          <w:fldChar w:fldCharType="begin"/>
        </w:r>
        <w:r w:rsidR="002B48E2">
          <w:rPr>
            <w:noProof/>
            <w:webHidden/>
          </w:rPr>
          <w:instrText xml:space="preserve"> PAGEREF _Toc499731237 \h </w:instrText>
        </w:r>
        <w:r w:rsidR="002B48E2">
          <w:rPr>
            <w:noProof/>
            <w:webHidden/>
          </w:rPr>
        </w:r>
        <w:r w:rsidR="002B48E2">
          <w:rPr>
            <w:noProof/>
            <w:webHidden/>
          </w:rPr>
          <w:fldChar w:fldCharType="separate"/>
        </w:r>
        <w:r w:rsidR="002B48E2">
          <w:rPr>
            <w:noProof/>
            <w:webHidden/>
          </w:rPr>
          <w:t>48</w:t>
        </w:r>
        <w:r w:rsidR="002B48E2">
          <w:rPr>
            <w:noProof/>
            <w:webHidden/>
          </w:rPr>
          <w:fldChar w:fldCharType="end"/>
        </w:r>
      </w:hyperlink>
    </w:p>
    <w:p w14:paraId="54EB40E2" w14:textId="6707068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8" w:history="1">
        <w:r w:rsidR="002B48E2" w:rsidRPr="00BC7466">
          <w:rPr>
            <w:rStyle w:val="Hyperlink"/>
            <w:noProof/>
          </w:rPr>
          <w:t>3.20.4 startLine property</w:t>
        </w:r>
        <w:r w:rsidR="002B48E2">
          <w:rPr>
            <w:noProof/>
            <w:webHidden/>
          </w:rPr>
          <w:tab/>
        </w:r>
        <w:r w:rsidR="002B48E2">
          <w:rPr>
            <w:noProof/>
            <w:webHidden/>
          </w:rPr>
          <w:fldChar w:fldCharType="begin"/>
        </w:r>
        <w:r w:rsidR="002B48E2">
          <w:rPr>
            <w:noProof/>
            <w:webHidden/>
          </w:rPr>
          <w:instrText xml:space="preserve"> PAGEREF _Toc499731238 \h </w:instrText>
        </w:r>
        <w:r w:rsidR="002B48E2">
          <w:rPr>
            <w:noProof/>
            <w:webHidden/>
          </w:rPr>
        </w:r>
        <w:r w:rsidR="002B48E2">
          <w:rPr>
            <w:noProof/>
            <w:webHidden/>
          </w:rPr>
          <w:fldChar w:fldCharType="separate"/>
        </w:r>
        <w:r w:rsidR="002B48E2">
          <w:rPr>
            <w:noProof/>
            <w:webHidden/>
          </w:rPr>
          <w:t>48</w:t>
        </w:r>
        <w:r w:rsidR="002B48E2">
          <w:rPr>
            <w:noProof/>
            <w:webHidden/>
          </w:rPr>
          <w:fldChar w:fldCharType="end"/>
        </w:r>
      </w:hyperlink>
    </w:p>
    <w:p w14:paraId="6024EF8C" w14:textId="373ED85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39" w:history="1">
        <w:r w:rsidR="002B48E2" w:rsidRPr="00BC7466">
          <w:rPr>
            <w:rStyle w:val="Hyperlink"/>
            <w:noProof/>
          </w:rPr>
          <w:t>3.20.5 startColumn property</w:t>
        </w:r>
        <w:r w:rsidR="002B48E2">
          <w:rPr>
            <w:noProof/>
            <w:webHidden/>
          </w:rPr>
          <w:tab/>
        </w:r>
        <w:r w:rsidR="002B48E2">
          <w:rPr>
            <w:noProof/>
            <w:webHidden/>
          </w:rPr>
          <w:fldChar w:fldCharType="begin"/>
        </w:r>
        <w:r w:rsidR="002B48E2">
          <w:rPr>
            <w:noProof/>
            <w:webHidden/>
          </w:rPr>
          <w:instrText xml:space="preserve"> PAGEREF _Toc499731239 \h </w:instrText>
        </w:r>
        <w:r w:rsidR="002B48E2">
          <w:rPr>
            <w:noProof/>
            <w:webHidden/>
          </w:rPr>
        </w:r>
        <w:r w:rsidR="002B48E2">
          <w:rPr>
            <w:noProof/>
            <w:webHidden/>
          </w:rPr>
          <w:fldChar w:fldCharType="separate"/>
        </w:r>
        <w:r w:rsidR="002B48E2">
          <w:rPr>
            <w:noProof/>
            <w:webHidden/>
          </w:rPr>
          <w:t>48</w:t>
        </w:r>
        <w:r w:rsidR="002B48E2">
          <w:rPr>
            <w:noProof/>
            <w:webHidden/>
          </w:rPr>
          <w:fldChar w:fldCharType="end"/>
        </w:r>
      </w:hyperlink>
    </w:p>
    <w:p w14:paraId="0406B8B6" w14:textId="2208C9F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0" w:history="1">
        <w:r w:rsidR="002B48E2" w:rsidRPr="00BC7466">
          <w:rPr>
            <w:rStyle w:val="Hyperlink"/>
            <w:noProof/>
          </w:rPr>
          <w:t>3.20.6 endLine property</w:t>
        </w:r>
        <w:r w:rsidR="002B48E2">
          <w:rPr>
            <w:noProof/>
            <w:webHidden/>
          </w:rPr>
          <w:tab/>
        </w:r>
        <w:r w:rsidR="002B48E2">
          <w:rPr>
            <w:noProof/>
            <w:webHidden/>
          </w:rPr>
          <w:fldChar w:fldCharType="begin"/>
        </w:r>
        <w:r w:rsidR="002B48E2">
          <w:rPr>
            <w:noProof/>
            <w:webHidden/>
          </w:rPr>
          <w:instrText xml:space="preserve"> PAGEREF _Toc499731240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10E8D258" w14:textId="380C3F2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1" w:history="1">
        <w:r w:rsidR="002B48E2" w:rsidRPr="00BC7466">
          <w:rPr>
            <w:rStyle w:val="Hyperlink"/>
            <w:noProof/>
          </w:rPr>
          <w:t>3.20.7 endColumn property</w:t>
        </w:r>
        <w:r w:rsidR="002B48E2">
          <w:rPr>
            <w:noProof/>
            <w:webHidden/>
          </w:rPr>
          <w:tab/>
        </w:r>
        <w:r w:rsidR="002B48E2">
          <w:rPr>
            <w:noProof/>
            <w:webHidden/>
          </w:rPr>
          <w:fldChar w:fldCharType="begin"/>
        </w:r>
        <w:r w:rsidR="002B48E2">
          <w:rPr>
            <w:noProof/>
            <w:webHidden/>
          </w:rPr>
          <w:instrText xml:space="preserve"> PAGEREF _Toc499731241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4EDA4499" w14:textId="4FE5B3C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2" w:history="1">
        <w:r w:rsidR="002B48E2" w:rsidRPr="00BC7466">
          <w:rPr>
            <w:rStyle w:val="Hyperlink"/>
            <w:noProof/>
          </w:rPr>
          <w:t>3.20.8 offset property</w:t>
        </w:r>
        <w:r w:rsidR="002B48E2">
          <w:rPr>
            <w:noProof/>
            <w:webHidden/>
          </w:rPr>
          <w:tab/>
        </w:r>
        <w:r w:rsidR="002B48E2">
          <w:rPr>
            <w:noProof/>
            <w:webHidden/>
          </w:rPr>
          <w:fldChar w:fldCharType="begin"/>
        </w:r>
        <w:r w:rsidR="002B48E2">
          <w:rPr>
            <w:noProof/>
            <w:webHidden/>
          </w:rPr>
          <w:instrText xml:space="preserve"> PAGEREF _Toc499731242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26867820" w14:textId="298CF72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3" w:history="1">
        <w:r w:rsidR="002B48E2" w:rsidRPr="00BC7466">
          <w:rPr>
            <w:rStyle w:val="Hyperlink"/>
            <w:noProof/>
          </w:rPr>
          <w:t>3.20.9 length property</w:t>
        </w:r>
        <w:r w:rsidR="002B48E2">
          <w:rPr>
            <w:noProof/>
            <w:webHidden/>
          </w:rPr>
          <w:tab/>
        </w:r>
        <w:r w:rsidR="002B48E2">
          <w:rPr>
            <w:noProof/>
            <w:webHidden/>
          </w:rPr>
          <w:fldChar w:fldCharType="begin"/>
        </w:r>
        <w:r w:rsidR="002B48E2">
          <w:rPr>
            <w:noProof/>
            <w:webHidden/>
          </w:rPr>
          <w:instrText xml:space="preserve"> PAGEREF _Toc499731243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0FBB359A" w14:textId="076255F0"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44" w:history="1">
        <w:r w:rsidR="002B48E2" w:rsidRPr="00BC7466">
          <w:rPr>
            <w:rStyle w:val="Hyperlink"/>
            <w:noProof/>
          </w:rPr>
          <w:t>3.21 logicalLocation object</w:t>
        </w:r>
        <w:r w:rsidR="002B48E2">
          <w:rPr>
            <w:noProof/>
            <w:webHidden/>
          </w:rPr>
          <w:tab/>
        </w:r>
        <w:r w:rsidR="002B48E2">
          <w:rPr>
            <w:noProof/>
            <w:webHidden/>
          </w:rPr>
          <w:fldChar w:fldCharType="begin"/>
        </w:r>
        <w:r w:rsidR="002B48E2">
          <w:rPr>
            <w:noProof/>
            <w:webHidden/>
          </w:rPr>
          <w:instrText xml:space="preserve"> PAGEREF _Toc499731244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1C03FD7C" w14:textId="0FA5816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5" w:history="1">
        <w:r w:rsidR="002B48E2" w:rsidRPr="00BC7466">
          <w:rPr>
            <w:rStyle w:val="Hyperlink"/>
            <w:noProof/>
          </w:rPr>
          <w:t>3.21.1 General</w:t>
        </w:r>
        <w:r w:rsidR="002B48E2">
          <w:rPr>
            <w:noProof/>
            <w:webHidden/>
          </w:rPr>
          <w:tab/>
        </w:r>
        <w:r w:rsidR="002B48E2">
          <w:rPr>
            <w:noProof/>
            <w:webHidden/>
          </w:rPr>
          <w:fldChar w:fldCharType="begin"/>
        </w:r>
        <w:r w:rsidR="002B48E2">
          <w:rPr>
            <w:noProof/>
            <w:webHidden/>
          </w:rPr>
          <w:instrText xml:space="preserve"> PAGEREF _Toc499731245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60203BC9" w14:textId="01F6538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6" w:history="1">
        <w:r w:rsidR="002B48E2" w:rsidRPr="00BC7466">
          <w:rPr>
            <w:rStyle w:val="Hyperlink"/>
            <w:noProof/>
          </w:rPr>
          <w:t>3.21.2 name property</w:t>
        </w:r>
        <w:r w:rsidR="002B48E2">
          <w:rPr>
            <w:noProof/>
            <w:webHidden/>
          </w:rPr>
          <w:tab/>
        </w:r>
        <w:r w:rsidR="002B48E2">
          <w:rPr>
            <w:noProof/>
            <w:webHidden/>
          </w:rPr>
          <w:fldChar w:fldCharType="begin"/>
        </w:r>
        <w:r w:rsidR="002B48E2">
          <w:rPr>
            <w:noProof/>
            <w:webHidden/>
          </w:rPr>
          <w:instrText xml:space="preserve"> PAGEREF _Toc499731246 \h </w:instrText>
        </w:r>
        <w:r w:rsidR="002B48E2">
          <w:rPr>
            <w:noProof/>
            <w:webHidden/>
          </w:rPr>
        </w:r>
        <w:r w:rsidR="002B48E2">
          <w:rPr>
            <w:noProof/>
            <w:webHidden/>
          </w:rPr>
          <w:fldChar w:fldCharType="separate"/>
        </w:r>
        <w:r w:rsidR="002B48E2">
          <w:rPr>
            <w:noProof/>
            <w:webHidden/>
          </w:rPr>
          <w:t>49</w:t>
        </w:r>
        <w:r w:rsidR="002B48E2">
          <w:rPr>
            <w:noProof/>
            <w:webHidden/>
          </w:rPr>
          <w:fldChar w:fldCharType="end"/>
        </w:r>
      </w:hyperlink>
    </w:p>
    <w:p w14:paraId="4FA281A2" w14:textId="0E0B161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7" w:history="1">
        <w:r w:rsidR="002B48E2" w:rsidRPr="00BC7466">
          <w:rPr>
            <w:rStyle w:val="Hyperlink"/>
            <w:noProof/>
          </w:rPr>
          <w:t>3.21.3 kind property</w:t>
        </w:r>
        <w:r w:rsidR="002B48E2">
          <w:rPr>
            <w:noProof/>
            <w:webHidden/>
          </w:rPr>
          <w:tab/>
        </w:r>
        <w:r w:rsidR="002B48E2">
          <w:rPr>
            <w:noProof/>
            <w:webHidden/>
          </w:rPr>
          <w:fldChar w:fldCharType="begin"/>
        </w:r>
        <w:r w:rsidR="002B48E2">
          <w:rPr>
            <w:noProof/>
            <w:webHidden/>
          </w:rPr>
          <w:instrText xml:space="preserve"> PAGEREF _Toc499731247 \h </w:instrText>
        </w:r>
        <w:r w:rsidR="002B48E2">
          <w:rPr>
            <w:noProof/>
            <w:webHidden/>
          </w:rPr>
        </w:r>
        <w:r w:rsidR="002B48E2">
          <w:rPr>
            <w:noProof/>
            <w:webHidden/>
          </w:rPr>
          <w:fldChar w:fldCharType="separate"/>
        </w:r>
        <w:r w:rsidR="002B48E2">
          <w:rPr>
            <w:noProof/>
            <w:webHidden/>
          </w:rPr>
          <w:t>50</w:t>
        </w:r>
        <w:r w:rsidR="002B48E2">
          <w:rPr>
            <w:noProof/>
            <w:webHidden/>
          </w:rPr>
          <w:fldChar w:fldCharType="end"/>
        </w:r>
      </w:hyperlink>
    </w:p>
    <w:p w14:paraId="2854081B" w14:textId="7D70B36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48" w:history="1">
        <w:r w:rsidR="002B48E2" w:rsidRPr="00BC7466">
          <w:rPr>
            <w:rStyle w:val="Hyperlink"/>
            <w:noProof/>
          </w:rPr>
          <w:t>3.21.4 parentKey property</w:t>
        </w:r>
        <w:r w:rsidR="002B48E2">
          <w:rPr>
            <w:noProof/>
            <w:webHidden/>
          </w:rPr>
          <w:tab/>
        </w:r>
        <w:r w:rsidR="002B48E2">
          <w:rPr>
            <w:noProof/>
            <w:webHidden/>
          </w:rPr>
          <w:fldChar w:fldCharType="begin"/>
        </w:r>
        <w:r w:rsidR="002B48E2">
          <w:rPr>
            <w:noProof/>
            <w:webHidden/>
          </w:rPr>
          <w:instrText xml:space="preserve"> PAGEREF _Toc499731248 \h </w:instrText>
        </w:r>
        <w:r w:rsidR="002B48E2">
          <w:rPr>
            <w:noProof/>
            <w:webHidden/>
          </w:rPr>
        </w:r>
        <w:r w:rsidR="002B48E2">
          <w:rPr>
            <w:noProof/>
            <w:webHidden/>
          </w:rPr>
          <w:fldChar w:fldCharType="separate"/>
        </w:r>
        <w:r w:rsidR="002B48E2">
          <w:rPr>
            <w:noProof/>
            <w:webHidden/>
          </w:rPr>
          <w:t>50</w:t>
        </w:r>
        <w:r w:rsidR="002B48E2">
          <w:rPr>
            <w:noProof/>
            <w:webHidden/>
          </w:rPr>
          <w:fldChar w:fldCharType="end"/>
        </w:r>
      </w:hyperlink>
    </w:p>
    <w:p w14:paraId="3AC7CEFF" w14:textId="1452E13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49" w:history="1">
        <w:r w:rsidR="002B48E2" w:rsidRPr="00BC7466">
          <w:rPr>
            <w:rStyle w:val="Hyperlink"/>
            <w:noProof/>
          </w:rPr>
          <w:t>3.22 codeFlow object</w:t>
        </w:r>
        <w:r w:rsidR="002B48E2">
          <w:rPr>
            <w:noProof/>
            <w:webHidden/>
          </w:rPr>
          <w:tab/>
        </w:r>
        <w:r w:rsidR="002B48E2">
          <w:rPr>
            <w:noProof/>
            <w:webHidden/>
          </w:rPr>
          <w:fldChar w:fldCharType="begin"/>
        </w:r>
        <w:r w:rsidR="002B48E2">
          <w:rPr>
            <w:noProof/>
            <w:webHidden/>
          </w:rPr>
          <w:instrText xml:space="preserve"> PAGEREF _Toc499731249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1E5CE8A7" w14:textId="03E661C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0" w:history="1">
        <w:r w:rsidR="002B48E2" w:rsidRPr="00BC7466">
          <w:rPr>
            <w:rStyle w:val="Hyperlink"/>
            <w:noProof/>
          </w:rPr>
          <w:t>3.22.1 General</w:t>
        </w:r>
        <w:r w:rsidR="002B48E2">
          <w:rPr>
            <w:noProof/>
            <w:webHidden/>
          </w:rPr>
          <w:tab/>
        </w:r>
        <w:r w:rsidR="002B48E2">
          <w:rPr>
            <w:noProof/>
            <w:webHidden/>
          </w:rPr>
          <w:fldChar w:fldCharType="begin"/>
        </w:r>
        <w:r w:rsidR="002B48E2">
          <w:rPr>
            <w:noProof/>
            <w:webHidden/>
          </w:rPr>
          <w:instrText xml:space="preserve"> PAGEREF _Toc499731250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6D56043D" w14:textId="0ADF7E0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1" w:history="1">
        <w:r w:rsidR="002B48E2" w:rsidRPr="00BC7466">
          <w:rPr>
            <w:rStyle w:val="Hyperlink"/>
            <w:noProof/>
          </w:rPr>
          <w:t>3.22.2 message property</w:t>
        </w:r>
        <w:r w:rsidR="002B48E2">
          <w:rPr>
            <w:noProof/>
            <w:webHidden/>
          </w:rPr>
          <w:tab/>
        </w:r>
        <w:r w:rsidR="002B48E2">
          <w:rPr>
            <w:noProof/>
            <w:webHidden/>
          </w:rPr>
          <w:fldChar w:fldCharType="begin"/>
        </w:r>
        <w:r w:rsidR="002B48E2">
          <w:rPr>
            <w:noProof/>
            <w:webHidden/>
          </w:rPr>
          <w:instrText xml:space="preserve"> PAGEREF _Toc499731251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17ED937F" w14:textId="4648AD0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2" w:history="1">
        <w:r w:rsidR="002B48E2" w:rsidRPr="00BC7466">
          <w:rPr>
            <w:rStyle w:val="Hyperlink"/>
            <w:noProof/>
          </w:rPr>
          <w:t>3.22.3 locations property</w:t>
        </w:r>
        <w:r w:rsidR="002B48E2">
          <w:rPr>
            <w:noProof/>
            <w:webHidden/>
          </w:rPr>
          <w:tab/>
        </w:r>
        <w:r w:rsidR="002B48E2">
          <w:rPr>
            <w:noProof/>
            <w:webHidden/>
          </w:rPr>
          <w:fldChar w:fldCharType="begin"/>
        </w:r>
        <w:r w:rsidR="002B48E2">
          <w:rPr>
            <w:noProof/>
            <w:webHidden/>
          </w:rPr>
          <w:instrText xml:space="preserve"> PAGEREF _Toc499731252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10402204" w14:textId="7F2F2E9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3" w:history="1">
        <w:r w:rsidR="002B48E2" w:rsidRPr="00BC7466">
          <w:rPr>
            <w:rStyle w:val="Hyperlink"/>
            <w:noProof/>
          </w:rPr>
          <w:t>3.22.4 properties property</w:t>
        </w:r>
        <w:r w:rsidR="002B48E2">
          <w:rPr>
            <w:noProof/>
            <w:webHidden/>
          </w:rPr>
          <w:tab/>
        </w:r>
        <w:r w:rsidR="002B48E2">
          <w:rPr>
            <w:noProof/>
            <w:webHidden/>
          </w:rPr>
          <w:fldChar w:fldCharType="begin"/>
        </w:r>
        <w:r w:rsidR="002B48E2">
          <w:rPr>
            <w:noProof/>
            <w:webHidden/>
          </w:rPr>
          <w:instrText xml:space="preserve"> PAGEREF _Toc499731253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0765B3BF" w14:textId="6E391A20"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54" w:history="1">
        <w:r w:rsidR="002B48E2" w:rsidRPr="00BC7466">
          <w:rPr>
            <w:rStyle w:val="Hyperlink"/>
            <w:noProof/>
          </w:rPr>
          <w:t>3.23 stack object</w:t>
        </w:r>
        <w:r w:rsidR="002B48E2">
          <w:rPr>
            <w:noProof/>
            <w:webHidden/>
          </w:rPr>
          <w:tab/>
        </w:r>
        <w:r w:rsidR="002B48E2">
          <w:rPr>
            <w:noProof/>
            <w:webHidden/>
          </w:rPr>
          <w:fldChar w:fldCharType="begin"/>
        </w:r>
        <w:r w:rsidR="002B48E2">
          <w:rPr>
            <w:noProof/>
            <w:webHidden/>
          </w:rPr>
          <w:instrText xml:space="preserve"> PAGEREF _Toc499731254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63AD5404" w14:textId="2DAA238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5" w:history="1">
        <w:r w:rsidR="002B48E2" w:rsidRPr="00BC7466">
          <w:rPr>
            <w:rStyle w:val="Hyperlink"/>
            <w:noProof/>
          </w:rPr>
          <w:t>3.23.1 General</w:t>
        </w:r>
        <w:r w:rsidR="002B48E2">
          <w:rPr>
            <w:noProof/>
            <w:webHidden/>
          </w:rPr>
          <w:tab/>
        </w:r>
        <w:r w:rsidR="002B48E2">
          <w:rPr>
            <w:noProof/>
            <w:webHidden/>
          </w:rPr>
          <w:fldChar w:fldCharType="begin"/>
        </w:r>
        <w:r w:rsidR="002B48E2">
          <w:rPr>
            <w:noProof/>
            <w:webHidden/>
          </w:rPr>
          <w:instrText xml:space="preserve"> PAGEREF _Toc499731255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0B7D0F0C" w14:textId="3CE1EB1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6" w:history="1">
        <w:r w:rsidR="002B48E2" w:rsidRPr="00BC7466">
          <w:rPr>
            <w:rStyle w:val="Hyperlink"/>
            <w:noProof/>
          </w:rPr>
          <w:t>3.23.2 message property</w:t>
        </w:r>
        <w:r w:rsidR="002B48E2">
          <w:rPr>
            <w:noProof/>
            <w:webHidden/>
          </w:rPr>
          <w:tab/>
        </w:r>
        <w:r w:rsidR="002B48E2">
          <w:rPr>
            <w:noProof/>
            <w:webHidden/>
          </w:rPr>
          <w:fldChar w:fldCharType="begin"/>
        </w:r>
        <w:r w:rsidR="002B48E2">
          <w:rPr>
            <w:noProof/>
            <w:webHidden/>
          </w:rPr>
          <w:instrText xml:space="preserve"> PAGEREF _Toc499731256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57B700EC" w14:textId="4F47FE6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7" w:history="1">
        <w:r w:rsidR="002B48E2" w:rsidRPr="00BC7466">
          <w:rPr>
            <w:rStyle w:val="Hyperlink"/>
            <w:noProof/>
          </w:rPr>
          <w:t>3.23.3 frames property</w:t>
        </w:r>
        <w:r w:rsidR="002B48E2">
          <w:rPr>
            <w:noProof/>
            <w:webHidden/>
          </w:rPr>
          <w:tab/>
        </w:r>
        <w:r w:rsidR="002B48E2">
          <w:rPr>
            <w:noProof/>
            <w:webHidden/>
          </w:rPr>
          <w:fldChar w:fldCharType="begin"/>
        </w:r>
        <w:r w:rsidR="002B48E2">
          <w:rPr>
            <w:noProof/>
            <w:webHidden/>
          </w:rPr>
          <w:instrText xml:space="preserve"> PAGEREF _Toc499731257 \h </w:instrText>
        </w:r>
        <w:r w:rsidR="002B48E2">
          <w:rPr>
            <w:noProof/>
            <w:webHidden/>
          </w:rPr>
        </w:r>
        <w:r w:rsidR="002B48E2">
          <w:rPr>
            <w:noProof/>
            <w:webHidden/>
          </w:rPr>
          <w:fldChar w:fldCharType="separate"/>
        </w:r>
        <w:r w:rsidR="002B48E2">
          <w:rPr>
            <w:noProof/>
            <w:webHidden/>
          </w:rPr>
          <w:t>51</w:t>
        </w:r>
        <w:r w:rsidR="002B48E2">
          <w:rPr>
            <w:noProof/>
            <w:webHidden/>
          </w:rPr>
          <w:fldChar w:fldCharType="end"/>
        </w:r>
      </w:hyperlink>
    </w:p>
    <w:p w14:paraId="22AB351A" w14:textId="16A1D6E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58" w:history="1">
        <w:r w:rsidR="002B48E2" w:rsidRPr="00BC7466">
          <w:rPr>
            <w:rStyle w:val="Hyperlink"/>
            <w:noProof/>
          </w:rPr>
          <w:t>3.23.4 properties property</w:t>
        </w:r>
        <w:r w:rsidR="002B48E2">
          <w:rPr>
            <w:noProof/>
            <w:webHidden/>
          </w:rPr>
          <w:tab/>
        </w:r>
        <w:r w:rsidR="002B48E2">
          <w:rPr>
            <w:noProof/>
            <w:webHidden/>
          </w:rPr>
          <w:fldChar w:fldCharType="begin"/>
        </w:r>
        <w:r w:rsidR="002B48E2">
          <w:rPr>
            <w:noProof/>
            <w:webHidden/>
          </w:rPr>
          <w:instrText xml:space="preserve"> PAGEREF _Toc499731258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1D20F858" w14:textId="03F01B51"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59" w:history="1">
        <w:r w:rsidR="002B48E2" w:rsidRPr="00BC7466">
          <w:rPr>
            <w:rStyle w:val="Hyperlink"/>
            <w:noProof/>
          </w:rPr>
          <w:t>3.24 stackFrame object</w:t>
        </w:r>
        <w:r w:rsidR="002B48E2">
          <w:rPr>
            <w:noProof/>
            <w:webHidden/>
          </w:rPr>
          <w:tab/>
        </w:r>
        <w:r w:rsidR="002B48E2">
          <w:rPr>
            <w:noProof/>
            <w:webHidden/>
          </w:rPr>
          <w:fldChar w:fldCharType="begin"/>
        </w:r>
        <w:r w:rsidR="002B48E2">
          <w:rPr>
            <w:noProof/>
            <w:webHidden/>
          </w:rPr>
          <w:instrText xml:space="preserve"> PAGEREF _Toc499731259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14E40FE7" w14:textId="4D9B48B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0" w:history="1">
        <w:r w:rsidR="002B48E2" w:rsidRPr="00BC7466">
          <w:rPr>
            <w:rStyle w:val="Hyperlink"/>
            <w:noProof/>
          </w:rPr>
          <w:t>3.24.1 General</w:t>
        </w:r>
        <w:r w:rsidR="002B48E2">
          <w:rPr>
            <w:noProof/>
            <w:webHidden/>
          </w:rPr>
          <w:tab/>
        </w:r>
        <w:r w:rsidR="002B48E2">
          <w:rPr>
            <w:noProof/>
            <w:webHidden/>
          </w:rPr>
          <w:fldChar w:fldCharType="begin"/>
        </w:r>
        <w:r w:rsidR="002B48E2">
          <w:rPr>
            <w:noProof/>
            <w:webHidden/>
          </w:rPr>
          <w:instrText xml:space="preserve"> PAGEREF _Toc499731260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0C42D2C9" w14:textId="06B54F5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1" w:history="1">
        <w:r w:rsidR="002B48E2" w:rsidRPr="00BC7466">
          <w:rPr>
            <w:rStyle w:val="Hyperlink"/>
            <w:noProof/>
          </w:rPr>
          <w:t>3.24.2 message property</w:t>
        </w:r>
        <w:r w:rsidR="002B48E2">
          <w:rPr>
            <w:noProof/>
            <w:webHidden/>
          </w:rPr>
          <w:tab/>
        </w:r>
        <w:r w:rsidR="002B48E2">
          <w:rPr>
            <w:noProof/>
            <w:webHidden/>
          </w:rPr>
          <w:fldChar w:fldCharType="begin"/>
        </w:r>
        <w:r w:rsidR="002B48E2">
          <w:rPr>
            <w:noProof/>
            <w:webHidden/>
          </w:rPr>
          <w:instrText xml:space="preserve"> PAGEREF _Toc499731261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7A9D0F88" w14:textId="7A066D2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2" w:history="1">
        <w:r w:rsidR="002B48E2" w:rsidRPr="00BC7466">
          <w:rPr>
            <w:rStyle w:val="Hyperlink"/>
            <w:noProof/>
          </w:rPr>
          <w:t>3.24.3 uri property</w:t>
        </w:r>
        <w:r w:rsidR="002B48E2">
          <w:rPr>
            <w:noProof/>
            <w:webHidden/>
          </w:rPr>
          <w:tab/>
        </w:r>
        <w:r w:rsidR="002B48E2">
          <w:rPr>
            <w:noProof/>
            <w:webHidden/>
          </w:rPr>
          <w:fldChar w:fldCharType="begin"/>
        </w:r>
        <w:r w:rsidR="002B48E2">
          <w:rPr>
            <w:noProof/>
            <w:webHidden/>
          </w:rPr>
          <w:instrText xml:space="preserve"> PAGEREF _Toc499731262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7669BC2E" w14:textId="1C45802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3" w:history="1">
        <w:r w:rsidR="002B48E2" w:rsidRPr="00BC7466">
          <w:rPr>
            <w:rStyle w:val="Hyperlink"/>
            <w:noProof/>
          </w:rPr>
          <w:t>3.24.4 uriBaseId property</w:t>
        </w:r>
        <w:r w:rsidR="002B48E2">
          <w:rPr>
            <w:noProof/>
            <w:webHidden/>
          </w:rPr>
          <w:tab/>
        </w:r>
        <w:r w:rsidR="002B48E2">
          <w:rPr>
            <w:noProof/>
            <w:webHidden/>
          </w:rPr>
          <w:fldChar w:fldCharType="begin"/>
        </w:r>
        <w:r w:rsidR="002B48E2">
          <w:rPr>
            <w:noProof/>
            <w:webHidden/>
          </w:rPr>
          <w:instrText xml:space="preserve"> PAGEREF _Toc499731263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51652094" w14:textId="0C3F5B6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4" w:history="1">
        <w:r w:rsidR="002B48E2" w:rsidRPr="00BC7466">
          <w:rPr>
            <w:rStyle w:val="Hyperlink"/>
            <w:noProof/>
          </w:rPr>
          <w:t>3.24.5 line property</w:t>
        </w:r>
        <w:r w:rsidR="002B48E2">
          <w:rPr>
            <w:noProof/>
            <w:webHidden/>
          </w:rPr>
          <w:tab/>
        </w:r>
        <w:r w:rsidR="002B48E2">
          <w:rPr>
            <w:noProof/>
            <w:webHidden/>
          </w:rPr>
          <w:fldChar w:fldCharType="begin"/>
        </w:r>
        <w:r w:rsidR="002B48E2">
          <w:rPr>
            <w:noProof/>
            <w:webHidden/>
          </w:rPr>
          <w:instrText xml:space="preserve"> PAGEREF _Toc499731264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2F9FAEF3" w14:textId="0E890B51"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5" w:history="1">
        <w:r w:rsidR="002B48E2" w:rsidRPr="00BC7466">
          <w:rPr>
            <w:rStyle w:val="Hyperlink"/>
            <w:noProof/>
          </w:rPr>
          <w:t>3.24.6 column property</w:t>
        </w:r>
        <w:r w:rsidR="002B48E2">
          <w:rPr>
            <w:noProof/>
            <w:webHidden/>
          </w:rPr>
          <w:tab/>
        </w:r>
        <w:r w:rsidR="002B48E2">
          <w:rPr>
            <w:noProof/>
            <w:webHidden/>
          </w:rPr>
          <w:fldChar w:fldCharType="begin"/>
        </w:r>
        <w:r w:rsidR="002B48E2">
          <w:rPr>
            <w:noProof/>
            <w:webHidden/>
          </w:rPr>
          <w:instrText xml:space="preserve"> PAGEREF _Toc499731265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1C076A4F" w14:textId="1191BBC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6" w:history="1">
        <w:r w:rsidR="002B48E2" w:rsidRPr="00BC7466">
          <w:rPr>
            <w:rStyle w:val="Hyperlink"/>
            <w:noProof/>
          </w:rPr>
          <w:t>3.24.7 module property</w:t>
        </w:r>
        <w:r w:rsidR="002B48E2">
          <w:rPr>
            <w:noProof/>
            <w:webHidden/>
          </w:rPr>
          <w:tab/>
        </w:r>
        <w:r w:rsidR="002B48E2">
          <w:rPr>
            <w:noProof/>
            <w:webHidden/>
          </w:rPr>
          <w:fldChar w:fldCharType="begin"/>
        </w:r>
        <w:r w:rsidR="002B48E2">
          <w:rPr>
            <w:noProof/>
            <w:webHidden/>
          </w:rPr>
          <w:instrText xml:space="preserve"> PAGEREF _Toc499731266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63861DDB" w14:textId="29CF182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7" w:history="1">
        <w:r w:rsidR="002B48E2" w:rsidRPr="00BC7466">
          <w:rPr>
            <w:rStyle w:val="Hyperlink"/>
            <w:noProof/>
          </w:rPr>
          <w:t>3.24.8 threadId property</w:t>
        </w:r>
        <w:r w:rsidR="002B48E2">
          <w:rPr>
            <w:noProof/>
            <w:webHidden/>
          </w:rPr>
          <w:tab/>
        </w:r>
        <w:r w:rsidR="002B48E2">
          <w:rPr>
            <w:noProof/>
            <w:webHidden/>
          </w:rPr>
          <w:fldChar w:fldCharType="begin"/>
        </w:r>
        <w:r w:rsidR="002B48E2">
          <w:rPr>
            <w:noProof/>
            <w:webHidden/>
          </w:rPr>
          <w:instrText xml:space="preserve"> PAGEREF _Toc499731267 \h </w:instrText>
        </w:r>
        <w:r w:rsidR="002B48E2">
          <w:rPr>
            <w:noProof/>
            <w:webHidden/>
          </w:rPr>
        </w:r>
        <w:r w:rsidR="002B48E2">
          <w:rPr>
            <w:noProof/>
            <w:webHidden/>
          </w:rPr>
          <w:fldChar w:fldCharType="separate"/>
        </w:r>
        <w:r w:rsidR="002B48E2">
          <w:rPr>
            <w:noProof/>
            <w:webHidden/>
          </w:rPr>
          <w:t>52</w:t>
        </w:r>
        <w:r w:rsidR="002B48E2">
          <w:rPr>
            <w:noProof/>
            <w:webHidden/>
          </w:rPr>
          <w:fldChar w:fldCharType="end"/>
        </w:r>
      </w:hyperlink>
    </w:p>
    <w:p w14:paraId="2B344D80" w14:textId="29C9DCB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8" w:history="1">
        <w:r w:rsidR="002B48E2" w:rsidRPr="00BC7466">
          <w:rPr>
            <w:rStyle w:val="Hyperlink"/>
            <w:noProof/>
          </w:rPr>
          <w:t>3.24.9 fullyQualifiedLogicalName property</w:t>
        </w:r>
        <w:r w:rsidR="002B48E2">
          <w:rPr>
            <w:noProof/>
            <w:webHidden/>
          </w:rPr>
          <w:tab/>
        </w:r>
        <w:r w:rsidR="002B48E2">
          <w:rPr>
            <w:noProof/>
            <w:webHidden/>
          </w:rPr>
          <w:fldChar w:fldCharType="begin"/>
        </w:r>
        <w:r w:rsidR="002B48E2">
          <w:rPr>
            <w:noProof/>
            <w:webHidden/>
          </w:rPr>
          <w:instrText xml:space="preserve"> PAGEREF _Toc499731268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108DF368" w14:textId="133DE86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69" w:history="1">
        <w:r w:rsidR="002B48E2" w:rsidRPr="00BC7466">
          <w:rPr>
            <w:rStyle w:val="Hyperlink"/>
            <w:noProof/>
          </w:rPr>
          <w:t>3.24.10 logicalLocationKey property</w:t>
        </w:r>
        <w:r w:rsidR="002B48E2">
          <w:rPr>
            <w:noProof/>
            <w:webHidden/>
          </w:rPr>
          <w:tab/>
        </w:r>
        <w:r w:rsidR="002B48E2">
          <w:rPr>
            <w:noProof/>
            <w:webHidden/>
          </w:rPr>
          <w:fldChar w:fldCharType="begin"/>
        </w:r>
        <w:r w:rsidR="002B48E2">
          <w:rPr>
            <w:noProof/>
            <w:webHidden/>
          </w:rPr>
          <w:instrText xml:space="preserve"> PAGEREF _Toc499731269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30BF9055" w14:textId="65DB6F0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0" w:history="1">
        <w:r w:rsidR="002B48E2" w:rsidRPr="00BC7466">
          <w:rPr>
            <w:rStyle w:val="Hyperlink"/>
            <w:noProof/>
          </w:rPr>
          <w:t>3.24.11 address property</w:t>
        </w:r>
        <w:r w:rsidR="002B48E2">
          <w:rPr>
            <w:noProof/>
            <w:webHidden/>
          </w:rPr>
          <w:tab/>
        </w:r>
        <w:r w:rsidR="002B48E2">
          <w:rPr>
            <w:noProof/>
            <w:webHidden/>
          </w:rPr>
          <w:fldChar w:fldCharType="begin"/>
        </w:r>
        <w:r w:rsidR="002B48E2">
          <w:rPr>
            <w:noProof/>
            <w:webHidden/>
          </w:rPr>
          <w:instrText xml:space="preserve"> PAGEREF _Toc499731270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4010E585" w14:textId="4546474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1" w:history="1">
        <w:r w:rsidR="002B48E2" w:rsidRPr="00BC7466">
          <w:rPr>
            <w:rStyle w:val="Hyperlink"/>
            <w:noProof/>
          </w:rPr>
          <w:t>3.24.12 offset property</w:t>
        </w:r>
        <w:r w:rsidR="002B48E2">
          <w:rPr>
            <w:noProof/>
            <w:webHidden/>
          </w:rPr>
          <w:tab/>
        </w:r>
        <w:r w:rsidR="002B48E2">
          <w:rPr>
            <w:noProof/>
            <w:webHidden/>
          </w:rPr>
          <w:fldChar w:fldCharType="begin"/>
        </w:r>
        <w:r w:rsidR="002B48E2">
          <w:rPr>
            <w:noProof/>
            <w:webHidden/>
          </w:rPr>
          <w:instrText xml:space="preserve"> PAGEREF _Toc499731271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6341F495" w14:textId="6A268D5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2" w:history="1">
        <w:r w:rsidR="002B48E2" w:rsidRPr="00BC7466">
          <w:rPr>
            <w:rStyle w:val="Hyperlink"/>
            <w:noProof/>
          </w:rPr>
          <w:t>3.24.13 parameters property</w:t>
        </w:r>
        <w:r w:rsidR="002B48E2">
          <w:rPr>
            <w:noProof/>
            <w:webHidden/>
          </w:rPr>
          <w:tab/>
        </w:r>
        <w:r w:rsidR="002B48E2">
          <w:rPr>
            <w:noProof/>
            <w:webHidden/>
          </w:rPr>
          <w:fldChar w:fldCharType="begin"/>
        </w:r>
        <w:r w:rsidR="002B48E2">
          <w:rPr>
            <w:noProof/>
            <w:webHidden/>
          </w:rPr>
          <w:instrText xml:space="preserve"> PAGEREF _Toc499731272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7450ED17" w14:textId="12A6F13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3" w:history="1">
        <w:r w:rsidR="002B48E2" w:rsidRPr="00BC7466">
          <w:rPr>
            <w:rStyle w:val="Hyperlink"/>
            <w:noProof/>
          </w:rPr>
          <w:t>3.24.14 properties property</w:t>
        </w:r>
        <w:r w:rsidR="002B48E2">
          <w:rPr>
            <w:noProof/>
            <w:webHidden/>
          </w:rPr>
          <w:tab/>
        </w:r>
        <w:r w:rsidR="002B48E2">
          <w:rPr>
            <w:noProof/>
            <w:webHidden/>
          </w:rPr>
          <w:fldChar w:fldCharType="begin"/>
        </w:r>
        <w:r w:rsidR="002B48E2">
          <w:rPr>
            <w:noProof/>
            <w:webHidden/>
          </w:rPr>
          <w:instrText xml:space="preserve"> PAGEREF _Toc499731273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5FA479F3" w14:textId="24F9F12E"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74" w:history="1">
        <w:r w:rsidR="002B48E2" w:rsidRPr="00BC7466">
          <w:rPr>
            <w:rStyle w:val="Hyperlink"/>
            <w:noProof/>
          </w:rPr>
          <w:t>3.25 annotatedCodeLocation object</w:t>
        </w:r>
        <w:r w:rsidR="002B48E2">
          <w:rPr>
            <w:noProof/>
            <w:webHidden/>
          </w:rPr>
          <w:tab/>
        </w:r>
        <w:r w:rsidR="002B48E2">
          <w:rPr>
            <w:noProof/>
            <w:webHidden/>
          </w:rPr>
          <w:fldChar w:fldCharType="begin"/>
        </w:r>
        <w:r w:rsidR="002B48E2">
          <w:rPr>
            <w:noProof/>
            <w:webHidden/>
          </w:rPr>
          <w:instrText xml:space="preserve"> PAGEREF _Toc499731274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43E73D03" w14:textId="1D0C34F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5" w:history="1">
        <w:r w:rsidR="002B48E2" w:rsidRPr="00BC7466">
          <w:rPr>
            <w:rStyle w:val="Hyperlink"/>
            <w:noProof/>
          </w:rPr>
          <w:t>3.25.1 General</w:t>
        </w:r>
        <w:r w:rsidR="002B48E2">
          <w:rPr>
            <w:noProof/>
            <w:webHidden/>
          </w:rPr>
          <w:tab/>
        </w:r>
        <w:r w:rsidR="002B48E2">
          <w:rPr>
            <w:noProof/>
            <w:webHidden/>
          </w:rPr>
          <w:fldChar w:fldCharType="begin"/>
        </w:r>
        <w:r w:rsidR="002B48E2">
          <w:rPr>
            <w:noProof/>
            <w:webHidden/>
          </w:rPr>
          <w:instrText xml:space="preserve"> PAGEREF _Toc499731275 \h </w:instrText>
        </w:r>
        <w:r w:rsidR="002B48E2">
          <w:rPr>
            <w:noProof/>
            <w:webHidden/>
          </w:rPr>
        </w:r>
        <w:r w:rsidR="002B48E2">
          <w:rPr>
            <w:noProof/>
            <w:webHidden/>
          </w:rPr>
          <w:fldChar w:fldCharType="separate"/>
        </w:r>
        <w:r w:rsidR="002B48E2">
          <w:rPr>
            <w:noProof/>
            <w:webHidden/>
          </w:rPr>
          <w:t>53</w:t>
        </w:r>
        <w:r w:rsidR="002B48E2">
          <w:rPr>
            <w:noProof/>
            <w:webHidden/>
          </w:rPr>
          <w:fldChar w:fldCharType="end"/>
        </w:r>
      </w:hyperlink>
    </w:p>
    <w:p w14:paraId="191C7ED9" w14:textId="6F621BD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6" w:history="1">
        <w:r w:rsidR="002B48E2" w:rsidRPr="00BC7466">
          <w:rPr>
            <w:rStyle w:val="Hyperlink"/>
            <w:noProof/>
          </w:rPr>
          <w:t>3.25.2 step property</w:t>
        </w:r>
        <w:r w:rsidR="002B48E2">
          <w:rPr>
            <w:noProof/>
            <w:webHidden/>
          </w:rPr>
          <w:tab/>
        </w:r>
        <w:r w:rsidR="002B48E2">
          <w:rPr>
            <w:noProof/>
            <w:webHidden/>
          </w:rPr>
          <w:fldChar w:fldCharType="begin"/>
        </w:r>
        <w:r w:rsidR="002B48E2">
          <w:rPr>
            <w:noProof/>
            <w:webHidden/>
          </w:rPr>
          <w:instrText xml:space="preserve"> PAGEREF _Toc499731276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753B0DBD" w14:textId="62640011"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7" w:history="1">
        <w:r w:rsidR="002B48E2" w:rsidRPr="00BC7466">
          <w:rPr>
            <w:rStyle w:val="Hyperlink"/>
            <w:noProof/>
          </w:rPr>
          <w:t>3.25.3 physicalLocation property</w:t>
        </w:r>
        <w:r w:rsidR="002B48E2">
          <w:rPr>
            <w:noProof/>
            <w:webHidden/>
          </w:rPr>
          <w:tab/>
        </w:r>
        <w:r w:rsidR="002B48E2">
          <w:rPr>
            <w:noProof/>
            <w:webHidden/>
          </w:rPr>
          <w:fldChar w:fldCharType="begin"/>
        </w:r>
        <w:r w:rsidR="002B48E2">
          <w:rPr>
            <w:noProof/>
            <w:webHidden/>
          </w:rPr>
          <w:instrText xml:space="preserve"> PAGEREF _Toc499731277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758B13BA" w14:textId="34BF293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8" w:history="1">
        <w:r w:rsidR="002B48E2" w:rsidRPr="00BC7466">
          <w:rPr>
            <w:rStyle w:val="Hyperlink"/>
            <w:noProof/>
          </w:rPr>
          <w:t>3.25.4 fullyQualifiedLogicalName property</w:t>
        </w:r>
        <w:r w:rsidR="002B48E2">
          <w:rPr>
            <w:noProof/>
            <w:webHidden/>
          </w:rPr>
          <w:tab/>
        </w:r>
        <w:r w:rsidR="002B48E2">
          <w:rPr>
            <w:noProof/>
            <w:webHidden/>
          </w:rPr>
          <w:fldChar w:fldCharType="begin"/>
        </w:r>
        <w:r w:rsidR="002B48E2">
          <w:rPr>
            <w:noProof/>
            <w:webHidden/>
          </w:rPr>
          <w:instrText xml:space="preserve"> PAGEREF _Toc499731278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7380C160" w14:textId="34CAA57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79" w:history="1">
        <w:r w:rsidR="002B48E2" w:rsidRPr="00BC7466">
          <w:rPr>
            <w:rStyle w:val="Hyperlink"/>
            <w:noProof/>
          </w:rPr>
          <w:t>3.25.5 logicalLocationKey property</w:t>
        </w:r>
        <w:r w:rsidR="002B48E2">
          <w:rPr>
            <w:noProof/>
            <w:webHidden/>
          </w:rPr>
          <w:tab/>
        </w:r>
        <w:r w:rsidR="002B48E2">
          <w:rPr>
            <w:noProof/>
            <w:webHidden/>
          </w:rPr>
          <w:fldChar w:fldCharType="begin"/>
        </w:r>
        <w:r w:rsidR="002B48E2">
          <w:rPr>
            <w:noProof/>
            <w:webHidden/>
          </w:rPr>
          <w:instrText xml:space="preserve"> PAGEREF _Toc499731279 \h </w:instrText>
        </w:r>
        <w:r w:rsidR="002B48E2">
          <w:rPr>
            <w:noProof/>
            <w:webHidden/>
          </w:rPr>
        </w:r>
        <w:r w:rsidR="002B48E2">
          <w:rPr>
            <w:noProof/>
            <w:webHidden/>
          </w:rPr>
          <w:fldChar w:fldCharType="separate"/>
        </w:r>
        <w:r w:rsidR="002B48E2">
          <w:rPr>
            <w:noProof/>
            <w:webHidden/>
          </w:rPr>
          <w:t>54</w:t>
        </w:r>
        <w:r w:rsidR="002B48E2">
          <w:rPr>
            <w:noProof/>
            <w:webHidden/>
          </w:rPr>
          <w:fldChar w:fldCharType="end"/>
        </w:r>
      </w:hyperlink>
    </w:p>
    <w:p w14:paraId="2D8774FD" w14:textId="77D16071"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0" w:history="1">
        <w:r w:rsidR="002B48E2" w:rsidRPr="00BC7466">
          <w:rPr>
            <w:rStyle w:val="Hyperlink"/>
            <w:noProof/>
          </w:rPr>
          <w:t>3.25.6 module property</w:t>
        </w:r>
        <w:r w:rsidR="002B48E2">
          <w:rPr>
            <w:noProof/>
            <w:webHidden/>
          </w:rPr>
          <w:tab/>
        </w:r>
        <w:r w:rsidR="002B48E2">
          <w:rPr>
            <w:noProof/>
            <w:webHidden/>
          </w:rPr>
          <w:fldChar w:fldCharType="begin"/>
        </w:r>
        <w:r w:rsidR="002B48E2">
          <w:rPr>
            <w:noProof/>
            <w:webHidden/>
          </w:rPr>
          <w:instrText xml:space="preserve"> PAGEREF _Toc499731280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409FE427" w14:textId="543CCA7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1" w:history="1">
        <w:r w:rsidR="002B48E2" w:rsidRPr="00BC7466">
          <w:rPr>
            <w:rStyle w:val="Hyperlink"/>
            <w:noProof/>
          </w:rPr>
          <w:t>3.25.7 threadId property</w:t>
        </w:r>
        <w:r w:rsidR="002B48E2">
          <w:rPr>
            <w:noProof/>
            <w:webHidden/>
          </w:rPr>
          <w:tab/>
        </w:r>
        <w:r w:rsidR="002B48E2">
          <w:rPr>
            <w:noProof/>
            <w:webHidden/>
          </w:rPr>
          <w:fldChar w:fldCharType="begin"/>
        </w:r>
        <w:r w:rsidR="002B48E2">
          <w:rPr>
            <w:noProof/>
            <w:webHidden/>
          </w:rPr>
          <w:instrText xml:space="preserve"> PAGEREF _Toc499731281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510088A1" w14:textId="3D80EFE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2" w:history="1">
        <w:r w:rsidR="002B48E2" w:rsidRPr="00BC7466">
          <w:rPr>
            <w:rStyle w:val="Hyperlink"/>
            <w:noProof/>
          </w:rPr>
          <w:t>3.25.8 message property</w:t>
        </w:r>
        <w:r w:rsidR="002B48E2">
          <w:rPr>
            <w:noProof/>
            <w:webHidden/>
          </w:rPr>
          <w:tab/>
        </w:r>
        <w:r w:rsidR="002B48E2">
          <w:rPr>
            <w:noProof/>
            <w:webHidden/>
          </w:rPr>
          <w:fldChar w:fldCharType="begin"/>
        </w:r>
        <w:r w:rsidR="002B48E2">
          <w:rPr>
            <w:noProof/>
            <w:webHidden/>
          </w:rPr>
          <w:instrText xml:space="preserve"> PAGEREF _Toc499731282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1C8667E0" w14:textId="66FF717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3" w:history="1">
        <w:r w:rsidR="002B48E2" w:rsidRPr="00BC7466">
          <w:rPr>
            <w:rStyle w:val="Hyperlink"/>
            <w:noProof/>
          </w:rPr>
          <w:t>3.25.9 kind property</w:t>
        </w:r>
        <w:r w:rsidR="002B48E2">
          <w:rPr>
            <w:noProof/>
            <w:webHidden/>
          </w:rPr>
          <w:tab/>
        </w:r>
        <w:r w:rsidR="002B48E2">
          <w:rPr>
            <w:noProof/>
            <w:webHidden/>
          </w:rPr>
          <w:fldChar w:fldCharType="begin"/>
        </w:r>
        <w:r w:rsidR="002B48E2">
          <w:rPr>
            <w:noProof/>
            <w:webHidden/>
          </w:rPr>
          <w:instrText xml:space="preserve"> PAGEREF _Toc499731283 \h </w:instrText>
        </w:r>
        <w:r w:rsidR="002B48E2">
          <w:rPr>
            <w:noProof/>
            <w:webHidden/>
          </w:rPr>
        </w:r>
        <w:r w:rsidR="002B48E2">
          <w:rPr>
            <w:noProof/>
            <w:webHidden/>
          </w:rPr>
          <w:fldChar w:fldCharType="separate"/>
        </w:r>
        <w:r w:rsidR="002B48E2">
          <w:rPr>
            <w:noProof/>
            <w:webHidden/>
          </w:rPr>
          <w:t>55</w:t>
        </w:r>
        <w:r w:rsidR="002B48E2">
          <w:rPr>
            <w:noProof/>
            <w:webHidden/>
          </w:rPr>
          <w:fldChar w:fldCharType="end"/>
        </w:r>
      </w:hyperlink>
    </w:p>
    <w:p w14:paraId="6B4BB89D" w14:textId="4448B83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4" w:history="1">
        <w:r w:rsidR="002B48E2" w:rsidRPr="00BC7466">
          <w:rPr>
            <w:rStyle w:val="Hyperlink"/>
            <w:noProof/>
          </w:rPr>
          <w:t>3.25.10 kind-dependent properties: target, targetLocation, values and state</w:t>
        </w:r>
        <w:r w:rsidR="002B48E2">
          <w:rPr>
            <w:noProof/>
            <w:webHidden/>
          </w:rPr>
          <w:tab/>
        </w:r>
        <w:r w:rsidR="002B48E2">
          <w:rPr>
            <w:noProof/>
            <w:webHidden/>
          </w:rPr>
          <w:fldChar w:fldCharType="begin"/>
        </w:r>
        <w:r w:rsidR="002B48E2">
          <w:rPr>
            <w:noProof/>
            <w:webHidden/>
          </w:rPr>
          <w:instrText xml:space="preserve"> PAGEREF _Toc499731284 \h </w:instrText>
        </w:r>
        <w:r w:rsidR="002B48E2">
          <w:rPr>
            <w:noProof/>
            <w:webHidden/>
          </w:rPr>
        </w:r>
        <w:r w:rsidR="002B48E2">
          <w:rPr>
            <w:noProof/>
            <w:webHidden/>
          </w:rPr>
          <w:fldChar w:fldCharType="separate"/>
        </w:r>
        <w:r w:rsidR="002B48E2">
          <w:rPr>
            <w:noProof/>
            <w:webHidden/>
          </w:rPr>
          <w:t>56</w:t>
        </w:r>
        <w:r w:rsidR="002B48E2">
          <w:rPr>
            <w:noProof/>
            <w:webHidden/>
          </w:rPr>
          <w:fldChar w:fldCharType="end"/>
        </w:r>
      </w:hyperlink>
    </w:p>
    <w:p w14:paraId="52F660BC" w14:textId="2147412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5" w:history="1">
        <w:r w:rsidR="002B48E2" w:rsidRPr="00BC7466">
          <w:rPr>
            <w:rStyle w:val="Hyperlink"/>
            <w:noProof/>
          </w:rPr>
          <w:t>3.25.11 targetKey property</w:t>
        </w:r>
        <w:r w:rsidR="002B48E2">
          <w:rPr>
            <w:noProof/>
            <w:webHidden/>
          </w:rPr>
          <w:tab/>
        </w:r>
        <w:r w:rsidR="002B48E2">
          <w:rPr>
            <w:noProof/>
            <w:webHidden/>
          </w:rPr>
          <w:fldChar w:fldCharType="begin"/>
        </w:r>
        <w:r w:rsidR="002B48E2">
          <w:rPr>
            <w:noProof/>
            <w:webHidden/>
          </w:rPr>
          <w:instrText xml:space="preserve"> PAGEREF _Toc499731285 \h </w:instrText>
        </w:r>
        <w:r w:rsidR="002B48E2">
          <w:rPr>
            <w:noProof/>
            <w:webHidden/>
          </w:rPr>
        </w:r>
        <w:r w:rsidR="002B48E2">
          <w:rPr>
            <w:noProof/>
            <w:webHidden/>
          </w:rPr>
          <w:fldChar w:fldCharType="separate"/>
        </w:r>
        <w:r w:rsidR="002B48E2">
          <w:rPr>
            <w:noProof/>
            <w:webHidden/>
          </w:rPr>
          <w:t>62</w:t>
        </w:r>
        <w:r w:rsidR="002B48E2">
          <w:rPr>
            <w:noProof/>
            <w:webHidden/>
          </w:rPr>
          <w:fldChar w:fldCharType="end"/>
        </w:r>
      </w:hyperlink>
    </w:p>
    <w:p w14:paraId="50E9F652" w14:textId="5352EE5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6" w:history="1">
        <w:r w:rsidR="002B48E2" w:rsidRPr="00BC7466">
          <w:rPr>
            <w:rStyle w:val="Hyperlink"/>
            <w:noProof/>
          </w:rPr>
          <w:t>3.25.12 importance property</w:t>
        </w:r>
        <w:r w:rsidR="002B48E2">
          <w:rPr>
            <w:noProof/>
            <w:webHidden/>
          </w:rPr>
          <w:tab/>
        </w:r>
        <w:r w:rsidR="002B48E2">
          <w:rPr>
            <w:noProof/>
            <w:webHidden/>
          </w:rPr>
          <w:fldChar w:fldCharType="begin"/>
        </w:r>
        <w:r w:rsidR="002B48E2">
          <w:rPr>
            <w:noProof/>
            <w:webHidden/>
          </w:rPr>
          <w:instrText xml:space="preserve"> PAGEREF _Toc499731286 \h </w:instrText>
        </w:r>
        <w:r w:rsidR="002B48E2">
          <w:rPr>
            <w:noProof/>
            <w:webHidden/>
          </w:rPr>
        </w:r>
        <w:r w:rsidR="002B48E2">
          <w:rPr>
            <w:noProof/>
            <w:webHidden/>
          </w:rPr>
          <w:fldChar w:fldCharType="separate"/>
        </w:r>
        <w:r w:rsidR="002B48E2">
          <w:rPr>
            <w:noProof/>
            <w:webHidden/>
          </w:rPr>
          <w:t>62</w:t>
        </w:r>
        <w:r w:rsidR="002B48E2">
          <w:rPr>
            <w:noProof/>
            <w:webHidden/>
          </w:rPr>
          <w:fldChar w:fldCharType="end"/>
        </w:r>
      </w:hyperlink>
    </w:p>
    <w:p w14:paraId="3A9B8274" w14:textId="5FA42DC0"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7" w:history="1">
        <w:r w:rsidR="002B48E2" w:rsidRPr="00BC7466">
          <w:rPr>
            <w:rStyle w:val="Hyperlink"/>
            <w:noProof/>
          </w:rPr>
          <w:t>3.25.13 taintKind property</w:t>
        </w:r>
        <w:r w:rsidR="002B48E2">
          <w:rPr>
            <w:noProof/>
            <w:webHidden/>
          </w:rPr>
          <w:tab/>
        </w:r>
        <w:r w:rsidR="002B48E2">
          <w:rPr>
            <w:noProof/>
            <w:webHidden/>
          </w:rPr>
          <w:fldChar w:fldCharType="begin"/>
        </w:r>
        <w:r w:rsidR="002B48E2">
          <w:rPr>
            <w:noProof/>
            <w:webHidden/>
          </w:rPr>
          <w:instrText xml:space="preserve"> PAGEREF _Toc499731287 \h </w:instrText>
        </w:r>
        <w:r w:rsidR="002B48E2">
          <w:rPr>
            <w:noProof/>
            <w:webHidden/>
          </w:rPr>
        </w:r>
        <w:r w:rsidR="002B48E2">
          <w:rPr>
            <w:noProof/>
            <w:webHidden/>
          </w:rPr>
          <w:fldChar w:fldCharType="separate"/>
        </w:r>
        <w:r w:rsidR="002B48E2">
          <w:rPr>
            <w:noProof/>
            <w:webHidden/>
          </w:rPr>
          <w:t>62</w:t>
        </w:r>
        <w:r w:rsidR="002B48E2">
          <w:rPr>
            <w:noProof/>
            <w:webHidden/>
          </w:rPr>
          <w:fldChar w:fldCharType="end"/>
        </w:r>
      </w:hyperlink>
    </w:p>
    <w:p w14:paraId="7AE86DBC" w14:textId="72D9E2E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8" w:history="1">
        <w:r w:rsidR="002B48E2" w:rsidRPr="00BC7466">
          <w:rPr>
            <w:rStyle w:val="Hyperlink"/>
            <w:noProof/>
          </w:rPr>
          <w:t>3.25.14 snippet property</w:t>
        </w:r>
        <w:r w:rsidR="002B48E2">
          <w:rPr>
            <w:noProof/>
            <w:webHidden/>
          </w:rPr>
          <w:tab/>
        </w:r>
        <w:r w:rsidR="002B48E2">
          <w:rPr>
            <w:noProof/>
            <w:webHidden/>
          </w:rPr>
          <w:fldChar w:fldCharType="begin"/>
        </w:r>
        <w:r w:rsidR="002B48E2">
          <w:rPr>
            <w:noProof/>
            <w:webHidden/>
          </w:rPr>
          <w:instrText xml:space="preserve"> PAGEREF _Toc499731288 \h </w:instrText>
        </w:r>
        <w:r w:rsidR="002B48E2">
          <w:rPr>
            <w:noProof/>
            <w:webHidden/>
          </w:rPr>
        </w:r>
        <w:r w:rsidR="002B48E2">
          <w:rPr>
            <w:noProof/>
            <w:webHidden/>
          </w:rPr>
          <w:fldChar w:fldCharType="separate"/>
        </w:r>
        <w:r w:rsidR="002B48E2">
          <w:rPr>
            <w:noProof/>
            <w:webHidden/>
          </w:rPr>
          <w:t>63</w:t>
        </w:r>
        <w:r w:rsidR="002B48E2">
          <w:rPr>
            <w:noProof/>
            <w:webHidden/>
          </w:rPr>
          <w:fldChar w:fldCharType="end"/>
        </w:r>
      </w:hyperlink>
    </w:p>
    <w:p w14:paraId="41C6BE15" w14:textId="5CCDB79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89" w:history="1">
        <w:r w:rsidR="002B48E2" w:rsidRPr="00BC7466">
          <w:rPr>
            <w:rStyle w:val="Hyperlink"/>
            <w:noProof/>
          </w:rPr>
          <w:t>3.25.15 annotations property</w:t>
        </w:r>
        <w:r w:rsidR="002B48E2">
          <w:rPr>
            <w:noProof/>
            <w:webHidden/>
          </w:rPr>
          <w:tab/>
        </w:r>
        <w:r w:rsidR="002B48E2">
          <w:rPr>
            <w:noProof/>
            <w:webHidden/>
          </w:rPr>
          <w:fldChar w:fldCharType="begin"/>
        </w:r>
        <w:r w:rsidR="002B48E2">
          <w:rPr>
            <w:noProof/>
            <w:webHidden/>
          </w:rPr>
          <w:instrText xml:space="preserve"> PAGEREF _Toc499731289 \h </w:instrText>
        </w:r>
        <w:r w:rsidR="002B48E2">
          <w:rPr>
            <w:noProof/>
            <w:webHidden/>
          </w:rPr>
        </w:r>
        <w:r w:rsidR="002B48E2">
          <w:rPr>
            <w:noProof/>
            <w:webHidden/>
          </w:rPr>
          <w:fldChar w:fldCharType="separate"/>
        </w:r>
        <w:r w:rsidR="002B48E2">
          <w:rPr>
            <w:noProof/>
            <w:webHidden/>
          </w:rPr>
          <w:t>63</w:t>
        </w:r>
        <w:r w:rsidR="002B48E2">
          <w:rPr>
            <w:noProof/>
            <w:webHidden/>
          </w:rPr>
          <w:fldChar w:fldCharType="end"/>
        </w:r>
      </w:hyperlink>
    </w:p>
    <w:p w14:paraId="0076FDFB" w14:textId="0510067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0" w:history="1">
        <w:r w:rsidR="002B48E2" w:rsidRPr="00BC7466">
          <w:rPr>
            <w:rStyle w:val="Hyperlink"/>
            <w:noProof/>
          </w:rPr>
          <w:t>3.25.16 properties property</w:t>
        </w:r>
        <w:r w:rsidR="002B48E2">
          <w:rPr>
            <w:noProof/>
            <w:webHidden/>
          </w:rPr>
          <w:tab/>
        </w:r>
        <w:r w:rsidR="002B48E2">
          <w:rPr>
            <w:noProof/>
            <w:webHidden/>
          </w:rPr>
          <w:fldChar w:fldCharType="begin"/>
        </w:r>
        <w:r w:rsidR="002B48E2">
          <w:rPr>
            <w:noProof/>
            <w:webHidden/>
          </w:rPr>
          <w:instrText xml:space="preserve"> PAGEREF _Toc499731290 \h </w:instrText>
        </w:r>
        <w:r w:rsidR="002B48E2">
          <w:rPr>
            <w:noProof/>
            <w:webHidden/>
          </w:rPr>
        </w:r>
        <w:r w:rsidR="002B48E2">
          <w:rPr>
            <w:noProof/>
            <w:webHidden/>
          </w:rPr>
          <w:fldChar w:fldCharType="separate"/>
        </w:r>
        <w:r w:rsidR="002B48E2">
          <w:rPr>
            <w:noProof/>
            <w:webHidden/>
          </w:rPr>
          <w:t>63</w:t>
        </w:r>
        <w:r w:rsidR="002B48E2">
          <w:rPr>
            <w:noProof/>
            <w:webHidden/>
          </w:rPr>
          <w:fldChar w:fldCharType="end"/>
        </w:r>
      </w:hyperlink>
    </w:p>
    <w:p w14:paraId="6FFA2B32" w14:textId="5C0AABBD"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91" w:history="1">
        <w:r w:rsidR="002B48E2" w:rsidRPr="00BC7466">
          <w:rPr>
            <w:rStyle w:val="Hyperlink"/>
            <w:noProof/>
          </w:rPr>
          <w:t>3.26 annotation object</w:t>
        </w:r>
        <w:r w:rsidR="002B48E2">
          <w:rPr>
            <w:noProof/>
            <w:webHidden/>
          </w:rPr>
          <w:tab/>
        </w:r>
        <w:r w:rsidR="002B48E2">
          <w:rPr>
            <w:noProof/>
            <w:webHidden/>
          </w:rPr>
          <w:fldChar w:fldCharType="begin"/>
        </w:r>
        <w:r w:rsidR="002B48E2">
          <w:rPr>
            <w:noProof/>
            <w:webHidden/>
          </w:rPr>
          <w:instrText xml:space="preserve"> PAGEREF _Toc499731291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6B581306" w14:textId="06E321E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2" w:history="1">
        <w:r w:rsidR="002B48E2" w:rsidRPr="00BC7466">
          <w:rPr>
            <w:rStyle w:val="Hyperlink"/>
            <w:noProof/>
          </w:rPr>
          <w:t>3.26.1 General</w:t>
        </w:r>
        <w:r w:rsidR="002B48E2">
          <w:rPr>
            <w:noProof/>
            <w:webHidden/>
          </w:rPr>
          <w:tab/>
        </w:r>
        <w:r w:rsidR="002B48E2">
          <w:rPr>
            <w:noProof/>
            <w:webHidden/>
          </w:rPr>
          <w:fldChar w:fldCharType="begin"/>
        </w:r>
        <w:r w:rsidR="002B48E2">
          <w:rPr>
            <w:noProof/>
            <w:webHidden/>
          </w:rPr>
          <w:instrText xml:space="preserve"> PAGEREF _Toc499731292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2CDECE48" w14:textId="29EB12E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3" w:history="1">
        <w:r w:rsidR="002B48E2" w:rsidRPr="00BC7466">
          <w:rPr>
            <w:rStyle w:val="Hyperlink"/>
            <w:noProof/>
          </w:rPr>
          <w:t>3.26.2 message property</w:t>
        </w:r>
        <w:r w:rsidR="002B48E2">
          <w:rPr>
            <w:noProof/>
            <w:webHidden/>
          </w:rPr>
          <w:tab/>
        </w:r>
        <w:r w:rsidR="002B48E2">
          <w:rPr>
            <w:noProof/>
            <w:webHidden/>
          </w:rPr>
          <w:fldChar w:fldCharType="begin"/>
        </w:r>
        <w:r w:rsidR="002B48E2">
          <w:rPr>
            <w:noProof/>
            <w:webHidden/>
          </w:rPr>
          <w:instrText xml:space="preserve"> PAGEREF _Toc499731293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7A9C78CB" w14:textId="2A4B584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4" w:history="1">
        <w:r w:rsidR="002B48E2" w:rsidRPr="00BC7466">
          <w:rPr>
            <w:rStyle w:val="Hyperlink"/>
            <w:noProof/>
          </w:rPr>
          <w:t>3.26.3 locations property</w:t>
        </w:r>
        <w:r w:rsidR="002B48E2">
          <w:rPr>
            <w:noProof/>
            <w:webHidden/>
          </w:rPr>
          <w:tab/>
        </w:r>
        <w:r w:rsidR="002B48E2">
          <w:rPr>
            <w:noProof/>
            <w:webHidden/>
          </w:rPr>
          <w:fldChar w:fldCharType="begin"/>
        </w:r>
        <w:r w:rsidR="002B48E2">
          <w:rPr>
            <w:noProof/>
            <w:webHidden/>
          </w:rPr>
          <w:instrText xml:space="preserve"> PAGEREF _Toc499731294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5FD2FF60" w14:textId="0E225F19"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295" w:history="1">
        <w:r w:rsidR="002B48E2" w:rsidRPr="00BC7466">
          <w:rPr>
            <w:rStyle w:val="Hyperlink"/>
            <w:noProof/>
          </w:rPr>
          <w:t>3.27 rule object</w:t>
        </w:r>
        <w:r w:rsidR="002B48E2">
          <w:rPr>
            <w:noProof/>
            <w:webHidden/>
          </w:rPr>
          <w:tab/>
        </w:r>
        <w:r w:rsidR="002B48E2">
          <w:rPr>
            <w:noProof/>
            <w:webHidden/>
          </w:rPr>
          <w:fldChar w:fldCharType="begin"/>
        </w:r>
        <w:r w:rsidR="002B48E2">
          <w:rPr>
            <w:noProof/>
            <w:webHidden/>
          </w:rPr>
          <w:instrText xml:space="preserve"> PAGEREF _Toc499731295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3C9BFAFD" w14:textId="38CDB2A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6" w:history="1">
        <w:r w:rsidR="002B48E2" w:rsidRPr="00BC7466">
          <w:rPr>
            <w:rStyle w:val="Hyperlink"/>
            <w:noProof/>
          </w:rPr>
          <w:t>3.27.1 General</w:t>
        </w:r>
        <w:r w:rsidR="002B48E2">
          <w:rPr>
            <w:noProof/>
            <w:webHidden/>
          </w:rPr>
          <w:tab/>
        </w:r>
        <w:r w:rsidR="002B48E2">
          <w:rPr>
            <w:noProof/>
            <w:webHidden/>
          </w:rPr>
          <w:fldChar w:fldCharType="begin"/>
        </w:r>
        <w:r w:rsidR="002B48E2">
          <w:rPr>
            <w:noProof/>
            <w:webHidden/>
          </w:rPr>
          <w:instrText xml:space="preserve"> PAGEREF _Toc499731296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46F89214" w14:textId="3EDDD66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7" w:history="1">
        <w:r w:rsidR="002B48E2" w:rsidRPr="00BC7466">
          <w:rPr>
            <w:rStyle w:val="Hyperlink"/>
            <w:noProof/>
          </w:rPr>
          <w:t>3.27.2 Constraints</w:t>
        </w:r>
        <w:r w:rsidR="002B48E2">
          <w:rPr>
            <w:noProof/>
            <w:webHidden/>
          </w:rPr>
          <w:tab/>
        </w:r>
        <w:r w:rsidR="002B48E2">
          <w:rPr>
            <w:noProof/>
            <w:webHidden/>
          </w:rPr>
          <w:fldChar w:fldCharType="begin"/>
        </w:r>
        <w:r w:rsidR="002B48E2">
          <w:rPr>
            <w:noProof/>
            <w:webHidden/>
          </w:rPr>
          <w:instrText xml:space="preserve"> PAGEREF _Toc499731297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4908DEC2" w14:textId="4EEB1AC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8" w:history="1">
        <w:r w:rsidR="002B48E2" w:rsidRPr="00BC7466">
          <w:rPr>
            <w:rStyle w:val="Hyperlink"/>
            <w:noProof/>
          </w:rPr>
          <w:t>3.27.3 id property</w:t>
        </w:r>
        <w:r w:rsidR="002B48E2">
          <w:rPr>
            <w:noProof/>
            <w:webHidden/>
          </w:rPr>
          <w:tab/>
        </w:r>
        <w:r w:rsidR="002B48E2">
          <w:rPr>
            <w:noProof/>
            <w:webHidden/>
          </w:rPr>
          <w:fldChar w:fldCharType="begin"/>
        </w:r>
        <w:r w:rsidR="002B48E2">
          <w:rPr>
            <w:noProof/>
            <w:webHidden/>
          </w:rPr>
          <w:instrText xml:space="preserve"> PAGEREF _Toc499731298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74569BFA" w14:textId="58B50F7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299" w:history="1">
        <w:r w:rsidR="002B48E2" w:rsidRPr="00BC7466">
          <w:rPr>
            <w:rStyle w:val="Hyperlink"/>
            <w:noProof/>
          </w:rPr>
          <w:t>3.27.4 name property</w:t>
        </w:r>
        <w:r w:rsidR="002B48E2">
          <w:rPr>
            <w:noProof/>
            <w:webHidden/>
          </w:rPr>
          <w:tab/>
        </w:r>
        <w:r w:rsidR="002B48E2">
          <w:rPr>
            <w:noProof/>
            <w:webHidden/>
          </w:rPr>
          <w:fldChar w:fldCharType="begin"/>
        </w:r>
        <w:r w:rsidR="002B48E2">
          <w:rPr>
            <w:noProof/>
            <w:webHidden/>
          </w:rPr>
          <w:instrText xml:space="preserve"> PAGEREF _Toc499731299 \h </w:instrText>
        </w:r>
        <w:r w:rsidR="002B48E2">
          <w:rPr>
            <w:noProof/>
            <w:webHidden/>
          </w:rPr>
        </w:r>
        <w:r w:rsidR="002B48E2">
          <w:rPr>
            <w:noProof/>
            <w:webHidden/>
          </w:rPr>
          <w:fldChar w:fldCharType="separate"/>
        </w:r>
        <w:r w:rsidR="002B48E2">
          <w:rPr>
            <w:noProof/>
            <w:webHidden/>
          </w:rPr>
          <w:t>64</w:t>
        </w:r>
        <w:r w:rsidR="002B48E2">
          <w:rPr>
            <w:noProof/>
            <w:webHidden/>
          </w:rPr>
          <w:fldChar w:fldCharType="end"/>
        </w:r>
      </w:hyperlink>
    </w:p>
    <w:p w14:paraId="39AACE6A" w14:textId="63BEF58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0" w:history="1">
        <w:r w:rsidR="002B48E2" w:rsidRPr="00BC7466">
          <w:rPr>
            <w:rStyle w:val="Hyperlink"/>
            <w:noProof/>
          </w:rPr>
          <w:t>3.27.5 shortDescription property</w:t>
        </w:r>
        <w:r w:rsidR="002B48E2">
          <w:rPr>
            <w:noProof/>
            <w:webHidden/>
          </w:rPr>
          <w:tab/>
        </w:r>
        <w:r w:rsidR="002B48E2">
          <w:rPr>
            <w:noProof/>
            <w:webHidden/>
          </w:rPr>
          <w:fldChar w:fldCharType="begin"/>
        </w:r>
        <w:r w:rsidR="002B48E2">
          <w:rPr>
            <w:noProof/>
            <w:webHidden/>
          </w:rPr>
          <w:instrText xml:space="preserve"> PAGEREF _Toc499731300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68BD9771" w14:textId="7630DAF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1" w:history="1">
        <w:r w:rsidR="002B48E2" w:rsidRPr="00BC7466">
          <w:rPr>
            <w:rStyle w:val="Hyperlink"/>
            <w:noProof/>
          </w:rPr>
          <w:t>3.27.6 fullDescription property</w:t>
        </w:r>
        <w:r w:rsidR="002B48E2">
          <w:rPr>
            <w:noProof/>
            <w:webHidden/>
          </w:rPr>
          <w:tab/>
        </w:r>
        <w:r w:rsidR="002B48E2">
          <w:rPr>
            <w:noProof/>
            <w:webHidden/>
          </w:rPr>
          <w:fldChar w:fldCharType="begin"/>
        </w:r>
        <w:r w:rsidR="002B48E2">
          <w:rPr>
            <w:noProof/>
            <w:webHidden/>
          </w:rPr>
          <w:instrText xml:space="preserve"> PAGEREF _Toc499731301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4C67A936" w14:textId="3F4906B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2" w:history="1">
        <w:r w:rsidR="002B48E2" w:rsidRPr="00BC7466">
          <w:rPr>
            <w:rStyle w:val="Hyperlink"/>
            <w:noProof/>
          </w:rPr>
          <w:t>3.27.7 defaultLevel property</w:t>
        </w:r>
        <w:r w:rsidR="002B48E2">
          <w:rPr>
            <w:noProof/>
            <w:webHidden/>
          </w:rPr>
          <w:tab/>
        </w:r>
        <w:r w:rsidR="002B48E2">
          <w:rPr>
            <w:noProof/>
            <w:webHidden/>
          </w:rPr>
          <w:fldChar w:fldCharType="begin"/>
        </w:r>
        <w:r w:rsidR="002B48E2">
          <w:rPr>
            <w:noProof/>
            <w:webHidden/>
          </w:rPr>
          <w:instrText xml:space="preserve"> PAGEREF _Toc499731302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3FD34A51" w14:textId="24DD6D6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3" w:history="1">
        <w:r w:rsidR="002B48E2" w:rsidRPr="00BC7466">
          <w:rPr>
            <w:rStyle w:val="Hyperlink"/>
            <w:noProof/>
          </w:rPr>
          <w:t>3.27.8 messageFormats property</w:t>
        </w:r>
        <w:r w:rsidR="002B48E2">
          <w:rPr>
            <w:noProof/>
            <w:webHidden/>
          </w:rPr>
          <w:tab/>
        </w:r>
        <w:r w:rsidR="002B48E2">
          <w:rPr>
            <w:noProof/>
            <w:webHidden/>
          </w:rPr>
          <w:fldChar w:fldCharType="begin"/>
        </w:r>
        <w:r w:rsidR="002B48E2">
          <w:rPr>
            <w:noProof/>
            <w:webHidden/>
          </w:rPr>
          <w:instrText xml:space="preserve"> PAGEREF _Toc499731303 \h </w:instrText>
        </w:r>
        <w:r w:rsidR="002B48E2">
          <w:rPr>
            <w:noProof/>
            <w:webHidden/>
          </w:rPr>
        </w:r>
        <w:r w:rsidR="002B48E2">
          <w:rPr>
            <w:noProof/>
            <w:webHidden/>
          </w:rPr>
          <w:fldChar w:fldCharType="separate"/>
        </w:r>
        <w:r w:rsidR="002B48E2">
          <w:rPr>
            <w:noProof/>
            <w:webHidden/>
          </w:rPr>
          <w:t>65</w:t>
        </w:r>
        <w:r w:rsidR="002B48E2">
          <w:rPr>
            <w:noProof/>
            <w:webHidden/>
          </w:rPr>
          <w:fldChar w:fldCharType="end"/>
        </w:r>
      </w:hyperlink>
    </w:p>
    <w:p w14:paraId="27D6ED21" w14:textId="53981A2C"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4" w:history="1">
        <w:r w:rsidR="002B48E2" w:rsidRPr="00BC7466">
          <w:rPr>
            <w:rStyle w:val="Hyperlink"/>
            <w:noProof/>
          </w:rPr>
          <w:t>3.27.9 helpUri property</w:t>
        </w:r>
        <w:r w:rsidR="002B48E2">
          <w:rPr>
            <w:noProof/>
            <w:webHidden/>
          </w:rPr>
          <w:tab/>
        </w:r>
        <w:r w:rsidR="002B48E2">
          <w:rPr>
            <w:noProof/>
            <w:webHidden/>
          </w:rPr>
          <w:fldChar w:fldCharType="begin"/>
        </w:r>
        <w:r w:rsidR="002B48E2">
          <w:rPr>
            <w:noProof/>
            <w:webHidden/>
          </w:rPr>
          <w:instrText xml:space="preserve"> PAGEREF _Toc499731304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7B53CD72" w14:textId="0750ACC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5" w:history="1">
        <w:r w:rsidR="002B48E2" w:rsidRPr="00BC7466">
          <w:rPr>
            <w:rStyle w:val="Hyperlink"/>
            <w:noProof/>
          </w:rPr>
          <w:t>3.27.10 help property</w:t>
        </w:r>
        <w:r w:rsidR="002B48E2">
          <w:rPr>
            <w:noProof/>
            <w:webHidden/>
          </w:rPr>
          <w:tab/>
        </w:r>
        <w:r w:rsidR="002B48E2">
          <w:rPr>
            <w:noProof/>
            <w:webHidden/>
          </w:rPr>
          <w:fldChar w:fldCharType="begin"/>
        </w:r>
        <w:r w:rsidR="002B48E2">
          <w:rPr>
            <w:noProof/>
            <w:webHidden/>
          </w:rPr>
          <w:instrText xml:space="preserve"> PAGEREF _Toc499731305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58FD9309" w14:textId="1BB5A92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6" w:history="1">
        <w:r w:rsidR="002B48E2" w:rsidRPr="00BC7466">
          <w:rPr>
            <w:rStyle w:val="Hyperlink"/>
            <w:noProof/>
          </w:rPr>
          <w:t>3.27.11 properties property</w:t>
        </w:r>
        <w:r w:rsidR="002B48E2">
          <w:rPr>
            <w:noProof/>
            <w:webHidden/>
          </w:rPr>
          <w:tab/>
        </w:r>
        <w:r w:rsidR="002B48E2">
          <w:rPr>
            <w:noProof/>
            <w:webHidden/>
          </w:rPr>
          <w:fldChar w:fldCharType="begin"/>
        </w:r>
        <w:r w:rsidR="002B48E2">
          <w:rPr>
            <w:noProof/>
            <w:webHidden/>
          </w:rPr>
          <w:instrText xml:space="preserve"> PAGEREF _Toc499731306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12FEAD98" w14:textId="547B01B9"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07" w:history="1">
        <w:r w:rsidR="002B48E2" w:rsidRPr="00BC7466">
          <w:rPr>
            <w:rStyle w:val="Hyperlink"/>
            <w:noProof/>
          </w:rPr>
          <w:t>3.28 formattedMessage object</w:t>
        </w:r>
        <w:r w:rsidR="002B48E2">
          <w:rPr>
            <w:noProof/>
            <w:webHidden/>
          </w:rPr>
          <w:tab/>
        </w:r>
        <w:r w:rsidR="002B48E2">
          <w:rPr>
            <w:noProof/>
            <w:webHidden/>
          </w:rPr>
          <w:fldChar w:fldCharType="begin"/>
        </w:r>
        <w:r w:rsidR="002B48E2">
          <w:rPr>
            <w:noProof/>
            <w:webHidden/>
          </w:rPr>
          <w:instrText xml:space="preserve"> PAGEREF _Toc499731307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4F565438" w14:textId="768E3D6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8" w:history="1">
        <w:r w:rsidR="002B48E2" w:rsidRPr="00BC7466">
          <w:rPr>
            <w:rStyle w:val="Hyperlink"/>
            <w:noProof/>
          </w:rPr>
          <w:t>3.28.1 General</w:t>
        </w:r>
        <w:r w:rsidR="002B48E2">
          <w:rPr>
            <w:noProof/>
            <w:webHidden/>
          </w:rPr>
          <w:tab/>
        </w:r>
        <w:r w:rsidR="002B48E2">
          <w:rPr>
            <w:noProof/>
            <w:webHidden/>
          </w:rPr>
          <w:fldChar w:fldCharType="begin"/>
        </w:r>
        <w:r w:rsidR="002B48E2">
          <w:rPr>
            <w:noProof/>
            <w:webHidden/>
          </w:rPr>
          <w:instrText xml:space="preserve"> PAGEREF _Toc499731308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3DE9C46E" w14:textId="579C2A7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09" w:history="1">
        <w:r w:rsidR="002B48E2" w:rsidRPr="00BC7466">
          <w:rPr>
            <w:rStyle w:val="Hyperlink"/>
            <w:noProof/>
          </w:rPr>
          <w:t>3.28.2 formatId property</w:t>
        </w:r>
        <w:r w:rsidR="002B48E2">
          <w:rPr>
            <w:noProof/>
            <w:webHidden/>
          </w:rPr>
          <w:tab/>
        </w:r>
        <w:r w:rsidR="002B48E2">
          <w:rPr>
            <w:noProof/>
            <w:webHidden/>
          </w:rPr>
          <w:fldChar w:fldCharType="begin"/>
        </w:r>
        <w:r w:rsidR="002B48E2">
          <w:rPr>
            <w:noProof/>
            <w:webHidden/>
          </w:rPr>
          <w:instrText xml:space="preserve"> PAGEREF _Toc499731309 \h </w:instrText>
        </w:r>
        <w:r w:rsidR="002B48E2">
          <w:rPr>
            <w:noProof/>
            <w:webHidden/>
          </w:rPr>
        </w:r>
        <w:r w:rsidR="002B48E2">
          <w:rPr>
            <w:noProof/>
            <w:webHidden/>
          </w:rPr>
          <w:fldChar w:fldCharType="separate"/>
        </w:r>
        <w:r w:rsidR="002B48E2">
          <w:rPr>
            <w:noProof/>
            <w:webHidden/>
          </w:rPr>
          <w:t>66</w:t>
        </w:r>
        <w:r w:rsidR="002B48E2">
          <w:rPr>
            <w:noProof/>
            <w:webHidden/>
          </w:rPr>
          <w:fldChar w:fldCharType="end"/>
        </w:r>
      </w:hyperlink>
    </w:p>
    <w:p w14:paraId="4C2192DE" w14:textId="6EC4A61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0" w:history="1">
        <w:r w:rsidR="002B48E2" w:rsidRPr="00BC7466">
          <w:rPr>
            <w:rStyle w:val="Hyperlink"/>
            <w:noProof/>
          </w:rPr>
          <w:t>3.28.3 arguments property</w:t>
        </w:r>
        <w:r w:rsidR="002B48E2">
          <w:rPr>
            <w:noProof/>
            <w:webHidden/>
          </w:rPr>
          <w:tab/>
        </w:r>
        <w:r w:rsidR="002B48E2">
          <w:rPr>
            <w:noProof/>
            <w:webHidden/>
          </w:rPr>
          <w:fldChar w:fldCharType="begin"/>
        </w:r>
        <w:r w:rsidR="002B48E2">
          <w:rPr>
            <w:noProof/>
            <w:webHidden/>
          </w:rPr>
          <w:instrText xml:space="preserve"> PAGEREF _Toc499731310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3F0C1F7F" w14:textId="01785862"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11" w:history="1">
        <w:r w:rsidR="002B48E2" w:rsidRPr="00BC7466">
          <w:rPr>
            <w:rStyle w:val="Hyperlink"/>
            <w:noProof/>
          </w:rPr>
          <w:t>3.29 fix object</w:t>
        </w:r>
        <w:r w:rsidR="002B48E2">
          <w:rPr>
            <w:noProof/>
            <w:webHidden/>
          </w:rPr>
          <w:tab/>
        </w:r>
        <w:r w:rsidR="002B48E2">
          <w:rPr>
            <w:noProof/>
            <w:webHidden/>
          </w:rPr>
          <w:fldChar w:fldCharType="begin"/>
        </w:r>
        <w:r w:rsidR="002B48E2">
          <w:rPr>
            <w:noProof/>
            <w:webHidden/>
          </w:rPr>
          <w:instrText xml:space="preserve"> PAGEREF _Toc499731311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4F21249A" w14:textId="5BD2839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2" w:history="1">
        <w:r w:rsidR="002B48E2" w:rsidRPr="00BC7466">
          <w:rPr>
            <w:rStyle w:val="Hyperlink"/>
            <w:noProof/>
          </w:rPr>
          <w:t>3.29.1 General</w:t>
        </w:r>
        <w:r w:rsidR="002B48E2">
          <w:rPr>
            <w:noProof/>
            <w:webHidden/>
          </w:rPr>
          <w:tab/>
        </w:r>
        <w:r w:rsidR="002B48E2">
          <w:rPr>
            <w:noProof/>
            <w:webHidden/>
          </w:rPr>
          <w:fldChar w:fldCharType="begin"/>
        </w:r>
        <w:r w:rsidR="002B48E2">
          <w:rPr>
            <w:noProof/>
            <w:webHidden/>
          </w:rPr>
          <w:instrText xml:space="preserve"> PAGEREF _Toc499731312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4585FD24" w14:textId="08F8D49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3" w:history="1">
        <w:r w:rsidR="002B48E2" w:rsidRPr="00BC7466">
          <w:rPr>
            <w:rStyle w:val="Hyperlink"/>
            <w:noProof/>
          </w:rPr>
          <w:t>3.29.2 description property</w:t>
        </w:r>
        <w:r w:rsidR="002B48E2">
          <w:rPr>
            <w:noProof/>
            <w:webHidden/>
          </w:rPr>
          <w:tab/>
        </w:r>
        <w:r w:rsidR="002B48E2">
          <w:rPr>
            <w:noProof/>
            <w:webHidden/>
          </w:rPr>
          <w:fldChar w:fldCharType="begin"/>
        </w:r>
        <w:r w:rsidR="002B48E2">
          <w:rPr>
            <w:noProof/>
            <w:webHidden/>
          </w:rPr>
          <w:instrText xml:space="preserve"> PAGEREF _Toc499731313 \h </w:instrText>
        </w:r>
        <w:r w:rsidR="002B48E2">
          <w:rPr>
            <w:noProof/>
            <w:webHidden/>
          </w:rPr>
        </w:r>
        <w:r w:rsidR="002B48E2">
          <w:rPr>
            <w:noProof/>
            <w:webHidden/>
          </w:rPr>
          <w:fldChar w:fldCharType="separate"/>
        </w:r>
        <w:r w:rsidR="002B48E2">
          <w:rPr>
            <w:noProof/>
            <w:webHidden/>
          </w:rPr>
          <w:t>67</w:t>
        </w:r>
        <w:r w:rsidR="002B48E2">
          <w:rPr>
            <w:noProof/>
            <w:webHidden/>
          </w:rPr>
          <w:fldChar w:fldCharType="end"/>
        </w:r>
      </w:hyperlink>
    </w:p>
    <w:p w14:paraId="404D15B6" w14:textId="5D93657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4" w:history="1">
        <w:r w:rsidR="002B48E2" w:rsidRPr="00BC7466">
          <w:rPr>
            <w:rStyle w:val="Hyperlink"/>
            <w:noProof/>
          </w:rPr>
          <w:t>3.29.3 fileChanges property</w:t>
        </w:r>
        <w:r w:rsidR="002B48E2">
          <w:rPr>
            <w:noProof/>
            <w:webHidden/>
          </w:rPr>
          <w:tab/>
        </w:r>
        <w:r w:rsidR="002B48E2">
          <w:rPr>
            <w:noProof/>
            <w:webHidden/>
          </w:rPr>
          <w:fldChar w:fldCharType="begin"/>
        </w:r>
        <w:r w:rsidR="002B48E2">
          <w:rPr>
            <w:noProof/>
            <w:webHidden/>
          </w:rPr>
          <w:instrText xml:space="preserve"> PAGEREF _Toc499731314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6846B378" w14:textId="39EDDD1F"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15" w:history="1">
        <w:r w:rsidR="002B48E2" w:rsidRPr="00BC7466">
          <w:rPr>
            <w:rStyle w:val="Hyperlink"/>
            <w:noProof/>
          </w:rPr>
          <w:t>3.30 fileChange object</w:t>
        </w:r>
        <w:r w:rsidR="002B48E2">
          <w:rPr>
            <w:noProof/>
            <w:webHidden/>
          </w:rPr>
          <w:tab/>
        </w:r>
        <w:r w:rsidR="002B48E2">
          <w:rPr>
            <w:noProof/>
            <w:webHidden/>
          </w:rPr>
          <w:fldChar w:fldCharType="begin"/>
        </w:r>
        <w:r w:rsidR="002B48E2">
          <w:rPr>
            <w:noProof/>
            <w:webHidden/>
          </w:rPr>
          <w:instrText xml:space="preserve"> PAGEREF _Toc499731315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7B5FDFF3" w14:textId="2638BEB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6" w:history="1">
        <w:r w:rsidR="002B48E2" w:rsidRPr="00BC7466">
          <w:rPr>
            <w:rStyle w:val="Hyperlink"/>
            <w:noProof/>
          </w:rPr>
          <w:t>3.30.1 General</w:t>
        </w:r>
        <w:r w:rsidR="002B48E2">
          <w:rPr>
            <w:noProof/>
            <w:webHidden/>
          </w:rPr>
          <w:tab/>
        </w:r>
        <w:r w:rsidR="002B48E2">
          <w:rPr>
            <w:noProof/>
            <w:webHidden/>
          </w:rPr>
          <w:fldChar w:fldCharType="begin"/>
        </w:r>
        <w:r w:rsidR="002B48E2">
          <w:rPr>
            <w:noProof/>
            <w:webHidden/>
          </w:rPr>
          <w:instrText xml:space="preserve"> PAGEREF _Toc499731316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281F79EB" w14:textId="29D7D61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7" w:history="1">
        <w:r w:rsidR="002B48E2" w:rsidRPr="00BC7466">
          <w:rPr>
            <w:rStyle w:val="Hyperlink"/>
            <w:noProof/>
          </w:rPr>
          <w:t>3.30.2 uri property</w:t>
        </w:r>
        <w:r w:rsidR="002B48E2">
          <w:rPr>
            <w:noProof/>
            <w:webHidden/>
          </w:rPr>
          <w:tab/>
        </w:r>
        <w:r w:rsidR="002B48E2">
          <w:rPr>
            <w:noProof/>
            <w:webHidden/>
          </w:rPr>
          <w:fldChar w:fldCharType="begin"/>
        </w:r>
        <w:r w:rsidR="002B48E2">
          <w:rPr>
            <w:noProof/>
            <w:webHidden/>
          </w:rPr>
          <w:instrText xml:space="preserve"> PAGEREF _Toc499731317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5A9503F6" w14:textId="191D3C75"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8" w:history="1">
        <w:r w:rsidR="002B48E2" w:rsidRPr="00BC7466">
          <w:rPr>
            <w:rStyle w:val="Hyperlink"/>
            <w:noProof/>
          </w:rPr>
          <w:t>3.30.3 uriBaseId property</w:t>
        </w:r>
        <w:r w:rsidR="002B48E2">
          <w:rPr>
            <w:noProof/>
            <w:webHidden/>
          </w:rPr>
          <w:tab/>
        </w:r>
        <w:r w:rsidR="002B48E2">
          <w:rPr>
            <w:noProof/>
            <w:webHidden/>
          </w:rPr>
          <w:fldChar w:fldCharType="begin"/>
        </w:r>
        <w:r w:rsidR="002B48E2">
          <w:rPr>
            <w:noProof/>
            <w:webHidden/>
          </w:rPr>
          <w:instrText xml:space="preserve"> PAGEREF _Toc499731318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21C5DB2C" w14:textId="7D99D89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19" w:history="1">
        <w:r w:rsidR="002B48E2" w:rsidRPr="00BC7466">
          <w:rPr>
            <w:rStyle w:val="Hyperlink"/>
            <w:noProof/>
          </w:rPr>
          <w:t>3.30.4 replacements property</w:t>
        </w:r>
        <w:r w:rsidR="002B48E2">
          <w:rPr>
            <w:noProof/>
            <w:webHidden/>
          </w:rPr>
          <w:tab/>
        </w:r>
        <w:r w:rsidR="002B48E2">
          <w:rPr>
            <w:noProof/>
            <w:webHidden/>
          </w:rPr>
          <w:fldChar w:fldCharType="begin"/>
        </w:r>
        <w:r w:rsidR="002B48E2">
          <w:rPr>
            <w:noProof/>
            <w:webHidden/>
          </w:rPr>
          <w:instrText xml:space="preserve"> PAGEREF _Toc499731319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3E75E28E" w14:textId="79362FF8"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20" w:history="1">
        <w:r w:rsidR="002B48E2" w:rsidRPr="00BC7466">
          <w:rPr>
            <w:rStyle w:val="Hyperlink"/>
            <w:noProof/>
          </w:rPr>
          <w:t>3.31 replacement object</w:t>
        </w:r>
        <w:r w:rsidR="002B48E2">
          <w:rPr>
            <w:noProof/>
            <w:webHidden/>
          </w:rPr>
          <w:tab/>
        </w:r>
        <w:r w:rsidR="002B48E2">
          <w:rPr>
            <w:noProof/>
            <w:webHidden/>
          </w:rPr>
          <w:fldChar w:fldCharType="begin"/>
        </w:r>
        <w:r w:rsidR="002B48E2">
          <w:rPr>
            <w:noProof/>
            <w:webHidden/>
          </w:rPr>
          <w:instrText xml:space="preserve"> PAGEREF _Toc499731320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4B812492" w14:textId="1698214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1" w:history="1">
        <w:r w:rsidR="002B48E2" w:rsidRPr="00BC7466">
          <w:rPr>
            <w:rStyle w:val="Hyperlink"/>
            <w:noProof/>
          </w:rPr>
          <w:t>3.31.1 General</w:t>
        </w:r>
        <w:r w:rsidR="002B48E2">
          <w:rPr>
            <w:noProof/>
            <w:webHidden/>
          </w:rPr>
          <w:tab/>
        </w:r>
        <w:r w:rsidR="002B48E2">
          <w:rPr>
            <w:noProof/>
            <w:webHidden/>
          </w:rPr>
          <w:fldChar w:fldCharType="begin"/>
        </w:r>
        <w:r w:rsidR="002B48E2">
          <w:rPr>
            <w:noProof/>
            <w:webHidden/>
          </w:rPr>
          <w:instrText xml:space="preserve"> PAGEREF _Toc499731321 \h </w:instrText>
        </w:r>
        <w:r w:rsidR="002B48E2">
          <w:rPr>
            <w:noProof/>
            <w:webHidden/>
          </w:rPr>
        </w:r>
        <w:r w:rsidR="002B48E2">
          <w:rPr>
            <w:noProof/>
            <w:webHidden/>
          </w:rPr>
          <w:fldChar w:fldCharType="separate"/>
        </w:r>
        <w:r w:rsidR="002B48E2">
          <w:rPr>
            <w:noProof/>
            <w:webHidden/>
          </w:rPr>
          <w:t>68</w:t>
        </w:r>
        <w:r w:rsidR="002B48E2">
          <w:rPr>
            <w:noProof/>
            <w:webHidden/>
          </w:rPr>
          <w:fldChar w:fldCharType="end"/>
        </w:r>
      </w:hyperlink>
    </w:p>
    <w:p w14:paraId="3464DDB7" w14:textId="031C8DF7"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2" w:history="1">
        <w:r w:rsidR="002B48E2" w:rsidRPr="00BC7466">
          <w:rPr>
            <w:rStyle w:val="Hyperlink"/>
            <w:noProof/>
          </w:rPr>
          <w:t>3.31.2 Constraints</w:t>
        </w:r>
        <w:r w:rsidR="002B48E2">
          <w:rPr>
            <w:noProof/>
            <w:webHidden/>
          </w:rPr>
          <w:tab/>
        </w:r>
        <w:r w:rsidR="002B48E2">
          <w:rPr>
            <w:noProof/>
            <w:webHidden/>
          </w:rPr>
          <w:fldChar w:fldCharType="begin"/>
        </w:r>
        <w:r w:rsidR="002B48E2">
          <w:rPr>
            <w:noProof/>
            <w:webHidden/>
          </w:rPr>
          <w:instrText xml:space="preserve"> PAGEREF _Toc499731322 \h </w:instrText>
        </w:r>
        <w:r w:rsidR="002B48E2">
          <w:rPr>
            <w:noProof/>
            <w:webHidden/>
          </w:rPr>
        </w:r>
        <w:r w:rsidR="002B48E2">
          <w:rPr>
            <w:noProof/>
            <w:webHidden/>
          </w:rPr>
          <w:fldChar w:fldCharType="separate"/>
        </w:r>
        <w:r w:rsidR="002B48E2">
          <w:rPr>
            <w:noProof/>
            <w:webHidden/>
          </w:rPr>
          <w:t>69</w:t>
        </w:r>
        <w:r w:rsidR="002B48E2">
          <w:rPr>
            <w:noProof/>
            <w:webHidden/>
          </w:rPr>
          <w:fldChar w:fldCharType="end"/>
        </w:r>
      </w:hyperlink>
    </w:p>
    <w:p w14:paraId="1C9A85CE" w14:textId="1926EDC1"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3" w:history="1">
        <w:r w:rsidR="002B48E2" w:rsidRPr="00BC7466">
          <w:rPr>
            <w:rStyle w:val="Hyperlink"/>
            <w:noProof/>
          </w:rPr>
          <w:t>3.31.3 offset property</w:t>
        </w:r>
        <w:r w:rsidR="002B48E2">
          <w:rPr>
            <w:noProof/>
            <w:webHidden/>
          </w:rPr>
          <w:tab/>
        </w:r>
        <w:r w:rsidR="002B48E2">
          <w:rPr>
            <w:noProof/>
            <w:webHidden/>
          </w:rPr>
          <w:fldChar w:fldCharType="begin"/>
        </w:r>
        <w:r w:rsidR="002B48E2">
          <w:rPr>
            <w:noProof/>
            <w:webHidden/>
          </w:rPr>
          <w:instrText xml:space="preserve"> PAGEREF _Toc499731323 \h </w:instrText>
        </w:r>
        <w:r w:rsidR="002B48E2">
          <w:rPr>
            <w:noProof/>
            <w:webHidden/>
          </w:rPr>
        </w:r>
        <w:r w:rsidR="002B48E2">
          <w:rPr>
            <w:noProof/>
            <w:webHidden/>
          </w:rPr>
          <w:fldChar w:fldCharType="separate"/>
        </w:r>
        <w:r w:rsidR="002B48E2">
          <w:rPr>
            <w:noProof/>
            <w:webHidden/>
          </w:rPr>
          <w:t>69</w:t>
        </w:r>
        <w:r w:rsidR="002B48E2">
          <w:rPr>
            <w:noProof/>
            <w:webHidden/>
          </w:rPr>
          <w:fldChar w:fldCharType="end"/>
        </w:r>
      </w:hyperlink>
    </w:p>
    <w:p w14:paraId="6F0BFEE2" w14:textId="37AE903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4" w:history="1">
        <w:r w:rsidR="002B48E2" w:rsidRPr="00BC7466">
          <w:rPr>
            <w:rStyle w:val="Hyperlink"/>
            <w:noProof/>
          </w:rPr>
          <w:t>3.31.4 deletedLength property</w:t>
        </w:r>
        <w:r w:rsidR="002B48E2">
          <w:rPr>
            <w:noProof/>
            <w:webHidden/>
          </w:rPr>
          <w:tab/>
        </w:r>
        <w:r w:rsidR="002B48E2">
          <w:rPr>
            <w:noProof/>
            <w:webHidden/>
          </w:rPr>
          <w:fldChar w:fldCharType="begin"/>
        </w:r>
        <w:r w:rsidR="002B48E2">
          <w:rPr>
            <w:noProof/>
            <w:webHidden/>
          </w:rPr>
          <w:instrText xml:space="preserve"> PAGEREF _Toc499731324 \h </w:instrText>
        </w:r>
        <w:r w:rsidR="002B48E2">
          <w:rPr>
            <w:noProof/>
            <w:webHidden/>
          </w:rPr>
        </w:r>
        <w:r w:rsidR="002B48E2">
          <w:rPr>
            <w:noProof/>
            <w:webHidden/>
          </w:rPr>
          <w:fldChar w:fldCharType="separate"/>
        </w:r>
        <w:r w:rsidR="002B48E2">
          <w:rPr>
            <w:noProof/>
            <w:webHidden/>
          </w:rPr>
          <w:t>69</w:t>
        </w:r>
        <w:r w:rsidR="002B48E2">
          <w:rPr>
            <w:noProof/>
            <w:webHidden/>
          </w:rPr>
          <w:fldChar w:fldCharType="end"/>
        </w:r>
      </w:hyperlink>
    </w:p>
    <w:p w14:paraId="3A3E1625" w14:textId="0BAA1D9A"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5" w:history="1">
        <w:r w:rsidR="002B48E2" w:rsidRPr="00BC7466">
          <w:rPr>
            <w:rStyle w:val="Hyperlink"/>
            <w:noProof/>
          </w:rPr>
          <w:t>3.31.5 insertedBytes property</w:t>
        </w:r>
        <w:r w:rsidR="002B48E2">
          <w:rPr>
            <w:noProof/>
            <w:webHidden/>
          </w:rPr>
          <w:tab/>
        </w:r>
        <w:r w:rsidR="002B48E2">
          <w:rPr>
            <w:noProof/>
            <w:webHidden/>
          </w:rPr>
          <w:fldChar w:fldCharType="begin"/>
        </w:r>
        <w:r w:rsidR="002B48E2">
          <w:rPr>
            <w:noProof/>
            <w:webHidden/>
          </w:rPr>
          <w:instrText xml:space="preserve"> PAGEREF _Toc499731325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7AE44E99" w14:textId="6BD04A3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26" w:history="1">
        <w:r w:rsidR="002B48E2" w:rsidRPr="00BC7466">
          <w:rPr>
            <w:rStyle w:val="Hyperlink"/>
            <w:noProof/>
          </w:rPr>
          <w:t>3.32 notification object</w:t>
        </w:r>
        <w:r w:rsidR="002B48E2">
          <w:rPr>
            <w:noProof/>
            <w:webHidden/>
          </w:rPr>
          <w:tab/>
        </w:r>
        <w:r w:rsidR="002B48E2">
          <w:rPr>
            <w:noProof/>
            <w:webHidden/>
          </w:rPr>
          <w:fldChar w:fldCharType="begin"/>
        </w:r>
        <w:r w:rsidR="002B48E2">
          <w:rPr>
            <w:noProof/>
            <w:webHidden/>
          </w:rPr>
          <w:instrText xml:space="preserve"> PAGEREF _Toc499731326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23A83686" w14:textId="2A777C0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7" w:history="1">
        <w:r w:rsidR="002B48E2" w:rsidRPr="00BC7466">
          <w:rPr>
            <w:rStyle w:val="Hyperlink"/>
            <w:noProof/>
          </w:rPr>
          <w:t>3.32.1 General</w:t>
        </w:r>
        <w:r w:rsidR="002B48E2">
          <w:rPr>
            <w:noProof/>
            <w:webHidden/>
          </w:rPr>
          <w:tab/>
        </w:r>
        <w:r w:rsidR="002B48E2">
          <w:rPr>
            <w:noProof/>
            <w:webHidden/>
          </w:rPr>
          <w:fldChar w:fldCharType="begin"/>
        </w:r>
        <w:r w:rsidR="002B48E2">
          <w:rPr>
            <w:noProof/>
            <w:webHidden/>
          </w:rPr>
          <w:instrText xml:space="preserve"> PAGEREF _Toc499731327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07407EBC" w14:textId="3D122A92"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8" w:history="1">
        <w:r w:rsidR="002B48E2" w:rsidRPr="00BC7466">
          <w:rPr>
            <w:rStyle w:val="Hyperlink"/>
            <w:noProof/>
          </w:rPr>
          <w:t>3.32.2 id property</w:t>
        </w:r>
        <w:r w:rsidR="002B48E2">
          <w:rPr>
            <w:noProof/>
            <w:webHidden/>
          </w:rPr>
          <w:tab/>
        </w:r>
        <w:r w:rsidR="002B48E2">
          <w:rPr>
            <w:noProof/>
            <w:webHidden/>
          </w:rPr>
          <w:fldChar w:fldCharType="begin"/>
        </w:r>
        <w:r w:rsidR="002B48E2">
          <w:rPr>
            <w:noProof/>
            <w:webHidden/>
          </w:rPr>
          <w:instrText xml:space="preserve"> PAGEREF _Toc499731328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504AB3C9" w14:textId="37857239"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29" w:history="1">
        <w:r w:rsidR="002B48E2" w:rsidRPr="00BC7466">
          <w:rPr>
            <w:rStyle w:val="Hyperlink"/>
            <w:noProof/>
          </w:rPr>
          <w:t>3.32.3 ruleId property</w:t>
        </w:r>
        <w:r w:rsidR="002B48E2">
          <w:rPr>
            <w:noProof/>
            <w:webHidden/>
          </w:rPr>
          <w:tab/>
        </w:r>
        <w:r w:rsidR="002B48E2">
          <w:rPr>
            <w:noProof/>
            <w:webHidden/>
          </w:rPr>
          <w:fldChar w:fldCharType="begin"/>
        </w:r>
        <w:r w:rsidR="002B48E2">
          <w:rPr>
            <w:noProof/>
            <w:webHidden/>
          </w:rPr>
          <w:instrText xml:space="preserve"> PAGEREF _Toc499731329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5CDFF66B" w14:textId="51634A3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0" w:history="1">
        <w:r w:rsidR="002B48E2" w:rsidRPr="00BC7466">
          <w:rPr>
            <w:rStyle w:val="Hyperlink"/>
            <w:noProof/>
          </w:rPr>
          <w:t>3.32.4 ruleKey property</w:t>
        </w:r>
        <w:r w:rsidR="002B48E2">
          <w:rPr>
            <w:noProof/>
            <w:webHidden/>
          </w:rPr>
          <w:tab/>
        </w:r>
        <w:r w:rsidR="002B48E2">
          <w:rPr>
            <w:noProof/>
            <w:webHidden/>
          </w:rPr>
          <w:fldChar w:fldCharType="begin"/>
        </w:r>
        <w:r w:rsidR="002B48E2">
          <w:rPr>
            <w:noProof/>
            <w:webHidden/>
          </w:rPr>
          <w:instrText xml:space="preserve"> PAGEREF _Toc499731330 \h </w:instrText>
        </w:r>
        <w:r w:rsidR="002B48E2">
          <w:rPr>
            <w:noProof/>
            <w:webHidden/>
          </w:rPr>
        </w:r>
        <w:r w:rsidR="002B48E2">
          <w:rPr>
            <w:noProof/>
            <w:webHidden/>
          </w:rPr>
          <w:fldChar w:fldCharType="separate"/>
        </w:r>
        <w:r w:rsidR="002B48E2">
          <w:rPr>
            <w:noProof/>
            <w:webHidden/>
          </w:rPr>
          <w:t>70</w:t>
        </w:r>
        <w:r w:rsidR="002B48E2">
          <w:rPr>
            <w:noProof/>
            <w:webHidden/>
          </w:rPr>
          <w:fldChar w:fldCharType="end"/>
        </w:r>
      </w:hyperlink>
    </w:p>
    <w:p w14:paraId="16FD3CE4" w14:textId="5752FF1E"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1" w:history="1">
        <w:r w:rsidR="002B48E2" w:rsidRPr="00BC7466">
          <w:rPr>
            <w:rStyle w:val="Hyperlink"/>
            <w:noProof/>
          </w:rPr>
          <w:t>3.32.5 physicalLocation property</w:t>
        </w:r>
        <w:r w:rsidR="002B48E2">
          <w:rPr>
            <w:noProof/>
            <w:webHidden/>
          </w:rPr>
          <w:tab/>
        </w:r>
        <w:r w:rsidR="002B48E2">
          <w:rPr>
            <w:noProof/>
            <w:webHidden/>
          </w:rPr>
          <w:fldChar w:fldCharType="begin"/>
        </w:r>
        <w:r w:rsidR="002B48E2">
          <w:rPr>
            <w:noProof/>
            <w:webHidden/>
          </w:rPr>
          <w:instrText xml:space="preserve"> PAGEREF _Toc499731331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0C15BE63" w14:textId="59B6D6C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2" w:history="1">
        <w:r w:rsidR="002B48E2" w:rsidRPr="00BC7466">
          <w:rPr>
            <w:rStyle w:val="Hyperlink"/>
            <w:noProof/>
          </w:rPr>
          <w:t>3.32.6 message property</w:t>
        </w:r>
        <w:r w:rsidR="002B48E2">
          <w:rPr>
            <w:noProof/>
            <w:webHidden/>
          </w:rPr>
          <w:tab/>
        </w:r>
        <w:r w:rsidR="002B48E2">
          <w:rPr>
            <w:noProof/>
            <w:webHidden/>
          </w:rPr>
          <w:fldChar w:fldCharType="begin"/>
        </w:r>
        <w:r w:rsidR="002B48E2">
          <w:rPr>
            <w:noProof/>
            <w:webHidden/>
          </w:rPr>
          <w:instrText xml:space="preserve"> PAGEREF _Toc499731332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3935A159" w14:textId="25C6801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3" w:history="1">
        <w:r w:rsidR="002B48E2" w:rsidRPr="00BC7466">
          <w:rPr>
            <w:rStyle w:val="Hyperlink"/>
            <w:noProof/>
          </w:rPr>
          <w:t>3.32.7 level property</w:t>
        </w:r>
        <w:r w:rsidR="002B48E2">
          <w:rPr>
            <w:noProof/>
            <w:webHidden/>
          </w:rPr>
          <w:tab/>
        </w:r>
        <w:r w:rsidR="002B48E2">
          <w:rPr>
            <w:noProof/>
            <w:webHidden/>
          </w:rPr>
          <w:fldChar w:fldCharType="begin"/>
        </w:r>
        <w:r w:rsidR="002B48E2">
          <w:rPr>
            <w:noProof/>
            <w:webHidden/>
          </w:rPr>
          <w:instrText xml:space="preserve"> PAGEREF _Toc499731333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597BB4D0" w14:textId="4DDC4BC6"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4" w:history="1">
        <w:r w:rsidR="002B48E2" w:rsidRPr="00BC7466">
          <w:rPr>
            <w:rStyle w:val="Hyperlink"/>
            <w:noProof/>
          </w:rPr>
          <w:t>3.32.8 threadId property</w:t>
        </w:r>
        <w:r w:rsidR="002B48E2">
          <w:rPr>
            <w:noProof/>
            <w:webHidden/>
          </w:rPr>
          <w:tab/>
        </w:r>
        <w:r w:rsidR="002B48E2">
          <w:rPr>
            <w:noProof/>
            <w:webHidden/>
          </w:rPr>
          <w:fldChar w:fldCharType="begin"/>
        </w:r>
        <w:r w:rsidR="002B48E2">
          <w:rPr>
            <w:noProof/>
            <w:webHidden/>
          </w:rPr>
          <w:instrText xml:space="preserve"> PAGEREF _Toc499731334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79D47576" w14:textId="2A5CAA8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5" w:history="1">
        <w:r w:rsidR="002B48E2" w:rsidRPr="00BC7466">
          <w:rPr>
            <w:rStyle w:val="Hyperlink"/>
            <w:noProof/>
          </w:rPr>
          <w:t>3.32.9 time property</w:t>
        </w:r>
        <w:r w:rsidR="002B48E2">
          <w:rPr>
            <w:noProof/>
            <w:webHidden/>
          </w:rPr>
          <w:tab/>
        </w:r>
        <w:r w:rsidR="002B48E2">
          <w:rPr>
            <w:noProof/>
            <w:webHidden/>
          </w:rPr>
          <w:fldChar w:fldCharType="begin"/>
        </w:r>
        <w:r w:rsidR="002B48E2">
          <w:rPr>
            <w:noProof/>
            <w:webHidden/>
          </w:rPr>
          <w:instrText xml:space="preserve"> PAGEREF _Toc499731335 \h </w:instrText>
        </w:r>
        <w:r w:rsidR="002B48E2">
          <w:rPr>
            <w:noProof/>
            <w:webHidden/>
          </w:rPr>
        </w:r>
        <w:r w:rsidR="002B48E2">
          <w:rPr>
            <w:noProof/>
            <w:webHidden/>
          </w:rPr>
          <w:fldChar w:fldCharType="separate"/>
        </w:r>
        <w:r w:rsidR="002B48E2">
          <w:rPr>
            <w:noProof/>
            <w:webHidden/>
          </w:rPr>
          <w:t>71</w:t>
        </w:r>
        <w:r w:rsidR="002B48E2">
          <w:rPr>
            <w:noProof/>
            <w:webHidden/>
          </w:rPr>
          <w:fldChar w:fldCharType="end"/>
        </w:r>
      </w:hyperlink>
    </w:p>
    <w:p w14:paraId="66AB3144" w14:textId="6FF42B24"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6" w:history="1">
        <w:r w:rsidR="002B48E2" w:rsidRPr="00BC7466">
          <w:rPr>
            <w:rStyle w:val="Hyperlink"/>
            <w:noProof/>
          </w:rPr>
          <w:t>3.32.10 exception property</w:t>
        </w:r>
        <w:r w:rsidR="002B48E2">
          <w:rPr>
            <w:noProof/>
            <w:webHidden/>
          </w:rPr>
          <w:tab/>
        </w:r>
        <w:r w:rsidR="002B48E2">
          <w:rPr>
            <w:noProof/>
            <w:webHidden/>
          </w:rPr>
          <w:fldChar w:fldCharType="begin"/>
        </w:r>
        <w:r w:rsidR="002B48E2">
          <w:rPr>
            <w:noProof/>
            <w:webHidden/>
          </w:rPr>
          <w:instrText xml:space="preserve"> PAGEREF _Toc499731336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508DF237" w14:textId="0D2C35E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7" w:history="1">
        <w:r w:rsidR="002B48E2" w:rsidRPr="00BC7466">
          <w:rPr>
            <w:rStyle w:val="Hyperlink"/>
            <w:noProof/>
          </w:rPr>
          <w:t>3.32.11 properties property</w:t>
        </w:r>
        <w:r w:rsidR="002B48E2">
          <w:rPr>
            <w:noProof/>
            <w:webHidden/>
          </w:rPr>
          <w:tab/>
        </w:r>
        <w:r w:rsidR="002B48E2">
          <w:rPr>
            <w:noProof/>
            <w:webHidden/>
          </w:rPr>
          <w:fldChar w:fldCharType="begin"/>
        </w:r>
        <w:r w:rsidR="002B48E2">
          <w:rPr>
            <w:noProof/>
            <w:webHidden/>
          </w:rPr>
          <w:instrText xml:space="preserve"> PAGEREF _Toc499731337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70921320" w14:textId="6DB1C25A"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38" w:history="1">
        <w:r w:rsidR="002B48E2" w:rsidRPr="00BC7466">
          <w:rPr>
            <w:rStyle w:val="Hyperlink"/>
            <w:noProof/>
          </w:rPr>
          <w:t>3.33 exception object</w:t>
        </w:r>
        <w:r w:rsidR="002B48E2">
          <w:rPr>
            <w:noProof/>
            <w:webHidden/>
          </w:rPr>
          <w:tab/>
        </w:r>
        <w:r w:rsidR="002B48E2">
          <w:rPr>
            <w:noProof/>
            <w:webHidden/>
          </w:rPr>
          <w:fldChar w:fldCharType="begin"/>
        </w:r>
        <w:r w:rsidR="002B48E2">
          <w:rPr>
            <w:noProof/>
            <w:webHidden/>
          </w:rPr>
          <w:instrText xml:space="preserve"> PAGEREF _Toc499731338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2EF4A917" w14:textId="61A65538"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39" w:history="1">
        <w:r w:rsidR="002B48E2" w:rsidRPr="00BC7466">
          <w:rPr>
            <w:rStyle w:val="Hyperlink"/>
            <w:noProof/>
          </w:rPr>
          <w:t>3.33.1 General</w:t>
        </w:r>
        <w:r w:rsidR="002B48E2">
          <w:rPr>
            <w:noProof/>
            <w:webHidden/>
          </w:rPr>
          <w:tab/>
        </w:r>
        <w:r w:rsidR="002B48E2">
          <w:rPr>
            <w:noProof/>
            <w:webHidden/>
          </w:rPr>
          <w:fldChar w:fldCharType="begin"/>
        </w:r>
        <w:r w:rsidR="002B48E2">
          <w:rPr>
            <w:noProof/>
            <w:webHidden/>
          </w:rPr>
          <w:instrText xml:space="preserve"> PAGEREF _Toc499731339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7B079192" w14:textId="36790F8D"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40" w:history="1">
        <w:r w:rsidR="002B48E2" w:rsidRPr="00BC7466">
          <w:rPr>
            <w:rStyle w:val="Hyperlink"/>
            <w:noProof/>
          </w:rPr>
          <w:t>3.33.2 kind property</w:t>
        </w:r>
        <w:r w:rsidR="002B48E2">
          <w:rPr>
            <w:noProof/>
            <w:webHidden/>
          </w:rPr>
          <w:tab/>
        </w:r>
        <w:r w:rsidR="002B48E2">
          <w:rPr>
            <w:noProof/>
            <w:webHidden/>
          </w:rPr>
          <w:fldChar w:fldCharType="begin"/>
        </w:r>
        <w:r w:rsidR="002B48E2">
          <w:rPr>
            <w:noProof/>
            <w:webHidden/>
          </w:rPr>
          <w:instrText xml:space="preserve"> PAGEREF _Toc499731340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6C689369" w14:textId="68BD6D23"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41" w:history="1">
        <w:r w:rsidR="002B48E2" w:rsidRPr="00BC7466">
          <w:rPr>
            <w:rStyle w:val="Hyperlink"/>
            <w:noProof/>
          </w:rPr>
          <w:t>3.33.3 message property</w:t>
        </w:r>
        <w:r w:rsidR="002B48E2">
          <w:rPr>
            <w:noProof/>
            <w:webHidden/>
          </w:rPr>
          <w:tab/>
        </w:r>
        <w:r w:rsidR="002B48E2">
          <w:rPr>
            <w:noProof/>
            <w:webHidden/>
          </w:rPr>
          <w:fldChar w:fldCharType="begin"/>
        </w:r>
        <w:r w:rsidR="002B48E2">
          <w:rPr>
            <w:noProof/>
            <w:webHidden/>
          </w:rPr>
          <w:instrText xml:space="preserve"> PAGEREF _Toc499731341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02EC0947" w14:textId="36878BFF"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42" w:history="1">
        <w:r w:rsidR="002B48E2" w:rsidRPr="00BC7466">
          <w:rPr>
            <w:rStyle w:val="Hyperlink"/>
            <w:noProof/>
          </w:rPr>
          <w:t>3.33.4 stack property</w:t>
        </w:r>
        <w:r w:rsidR="002B48E2">
          <w:rPr>
            <w:noProof/>
            <w:webHidden/>
          </w:rPr>
          <w:tab/>
        </w:r>
        <w:r w:rsidR="002B48E2">
          <w:rPr>
            <w:noProof/>
            <w:webHidden/>
          </w:rPr>
          <w:fldChar w:fldCharType="begin"/>
        </w:r>
        <w:r w:rsidR="002B48E2">
          <w:rPr>
            <w:noProof/>
            <w:webHidden/>
          </w:rPr>
          <w:instrText xml:space="preserve"> PAGEREF _Toc499731342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342C8C16" w14:textId="0262F53B" w:rsidR="002B48E2" w:rsidRDefault="0062739E">
      <w:pPr>
        <w:pStyle w:val="TOC3"/>
        <w:tabs>
          <w:tab w:val="right" w:leader="dot" w:pos="9350"/>
        </w:tabs>
        <w:rPr>
          <w:rFonts w:asciiTheme="minorHAnsi" w:eastAsiaTheme="minorEastAsia" w:hAnsiTheme="minorHAnsi" w:cstheme="minorBidi"/>
          <w:noProof/>
          <w:sz w:val="22"/>
          <w:szCs w:val="22"/>
        </w:rPr>
      </w:pPr>
      <w:hyperlink w:anchor="_Toc499731343" w:history="1">
        <w:r w:rsidR="002B48E2" w:rsidRPr="00BC7466">
          <w:rPr>
            <w:rStyle w:val="Hyperlink"/>
            <w:noProof/>
          </w:rPr>
          <w:t>3.33.5 innerExceptions property</w:t>
        </w:r>
        <w:r w:rsidR="002B48E2">
          <w:rPr>
            <w:noProof/>
            <w:webHidden/>
          </w:rPr>
          <w:tab/>
        </w:r>
        <w:r w:rsidR="002B48E2">
          <w:rPr>
            <w:noProof/>
            <w:webHidden/>
          </w:rPr>
          <w:fldChar w:fldCharType="begin"/>
        </w:r>
        <w:r w:rsidR="002B48E2">
          <w:rPr>
            <w:noProof/>
            <w:webHidden/>
          </w:rPr>
          <w:instrText xml:space="preserve"> PAGEREF _Toc499731343 \h </w:instrText>
        </w:r>
        <w:r w:rsidR="002B48E2">
          <w:rPr>
            <w:noProof/>
            <w:webHidden/>
          </w:rPr>
        </w:r>
        <w:r w:rsidR="002B48E2">
          <w:rPr>
            <w:noProof/>
            <w:webHidden/>
          </w:rPr>
          <w:fldChar w:fldCharType="separate"/>
        </w:r>
        <w:r w:rsidR="002B48E2">
          <w:rPr>
            <w:noProof/>
            <w:webHidden/>
          </w:rPr>
          <w:t>72</w:t>
        </w:r>
        <w:r w:rsidR="002B48E2">
          <w:rPr>
            <w:noProof/>
            <w:webHidden/>
          </w:rPr>
          <w:fldChar w:fldCharType="end"/>
        </w:r>
      </w:hyperlink>
    </w:p>
    <w:p w14:paraId="2C06F0AD" w14:textId="5FEAF15A" w:rsidR="002B48E2" w:rsidRDefault="0062739E">
      <w:pPr>
        <w:pStyle w:val="TOC1"/>
        <w:rPr>
          <w:rFonts w:asciiTheme="minorHAnsi" w:eastAsiaTheme="minorEastAsia" w:hAnsiTheme="minorHAnsi" w:cstheme="minorBidi"/>
          <w:noProof/>
          <w:sz w:val="22"/>
          <w:szCs w:val="22"/>
        </w:rPr>
      </w:pPr>
      <w:hyperlink w:anchor="_Toc499731344" w:history="1">
        <w:r w:rsidR="002B48E2" w:rsidRPr="00BC7466">
          <w:rPr>
            <w:rStyle w:val="Hyperlink"/>
            <w:noProof/>
          </w:rPr>
          <w:t>4</w:t>
        </w:r>
        <w:r w:rsidR="002B48E2">
          <w:rPr>
            <w:rFonts w:asciiTheme="minorHAnsi" w:eastAsiaTheme="minorEastAsia" w:hAnsiTheme="minorHAnsi" w:cstheme="minorBidi"/>
            <w:noProof/>
            <w:sz w:val="22"/>
            <w:szCs w:val="22"/>
          </w:rPr>
          <w:tab/>
        </w:r>
        <w:r w:rsidR="002B48E2" w:rsidRPr="00BC7466">
          <w:rPr>
            <w:rStyle w:val="Hyperlink"/>
            <w:noProof/>
          </w:rPr>
          <w:t>Conformance</w:t>
        </w:r>
        <w:r w:rsidR="002B48E2">
          <w:rPr>
            <w:noProof/>
            <w:webHidden/>
          </w:rPr>
          <w:tab/>
        </w:r>
        <w:r w:rsidR="002B48E2">
          <w:rPr>
            <w:noProof/>
            <w:webHidden/>
          </w:rPr>
          <w:fldChar w:fldCharType="begin"/>
        </w:r>
        <w:r w:rsidR="002B48E2">
          <w:rPr>
            <w:noProof/>
            <w:webHidden/>
          </w:rPr>
          <w:instrText xml:space="preserve"> PAGEREF _Toc499731344 \h </w:instrText>
        </w:r>
        <w:r w:rsidR="002B48E2">
          <w:rPr>
            <w:noProof/>
            <w:webHidden/>
          </w:rPr>
        </w:r>
        <w:r w:rsidR="002B48E2">
          <w:rPr>
            <w:noProof/>
            <w:webHidden/>
          </w:rPr>
          <w:fldChar w:fldCharType="separate"/>
        </w:r>
        <w:r w:rsidR="002B48E2">
          <w:rPr>
            <w:noProof/>
            <w:webHidden/>
          </w:rPr>
          <w:t>74</w:t>
        </w:r>
        <w:r w:rsidR="002B48E2">
          <w:rPr>
            <w:noProof/>
            <w:webHidden/>
          </w:rPr>
          <w:fldChar w:fldCharType="end"/>
        </w:r>
      </w:hyperlink>
    </w:p>
    <w:p w14:paraId="214BEEAC" w14:textId="6D43FFEF" w:rsidR="002B48E2" w:rsidRDefault="0062739E">
      <w:pPr>
        <w:pStyle w:val="TOC1"/>
        <w:rPr>
          <w:rFonts w:asciiTheme="minorHAnsi" w:eastAsiaTheme="minorEastAsia" w:hAnsiTheme="minorHAnsi" w:cstheme="minorBidi"/>
          <w:noProof/>
          <w:sz w:val="22"/>
          <w:szCs w:val="22"/>
        </w:rPr>
      </w:pPr>
      <w:hyperlink w:anchor="_Toc499731345" w:history="1">
        <w:r w:rsidR="002B48E2" w:rsidRPr="00BC7466">
          <w:rPr>
            <w:rStyle w:val="Hyperlink"/>
            <w:noProof/>
          </w:rPr>
          <w:t>Appendix A. Acknowledgments</w:t>
        </w:r>
        <w:r w:rsidR="002B48E2">
          <w:rPr>
            <w:noProof/>
            <w:webHidden/>
          </w:rPr>
          <w:tab/>
        </w:r>
        <w:r w:rsidR="002B48E2">
          <w:rPr>
            <w:noProof/>
            <w:webHidden/>
          </w:rPr>
          <w:fldChar w:fldCharType="begin"/>
        </w:r>
        <w:r w:rsidR="002B48E2">
          <w:rPr>
            <w:noProof/>
            <w:webHidden/>
          </w:rPr>
          <w:instrText xml:space="preserve"> PAGEREF _Toc499731345 \h </w:instrText>
        </w:r>
        <w:r w:rsidR="002B48E2">
          <w:rPr>
            <w:noProof/>
            <w:webHidden/>
          </w:rPr>
        </w:r>
        <w:r w:rsidR="002B48E2">
          <w:rPr>
            <w:noProof/>
            <w:webHidden/>
          </w:rPr>
          <w:fldChar w:fldCharType="separate"/>
        </w:r>
        <w:r w:rsidR="002B48E2">
          <w:rPr>
            <w:noProof/>
            <w:webHidden/>
          </w:rPr>
          <w:t>75</w:t>
        </w:r>
        <w:r w:rsidR="002B48E2">
          <w:rPr>
            <w:noProof/>
            <w:webHidden/>
          </w:rPr>
          <w:fldChar w:fldCharType="end"/>
        </w:r>
      </w:hyperlink>
    </w:p>
    <w:p w14:paraId="790FFD72" w14:textId="18E73D51" w:rsidR="002B48E2" w:rsidRDefault="0062739E">
      <w:pPr>
        <w:pStyle w:val="TOC1"/>
        <w:rPr>
          <w:rFonts w:asciiTheme="minorHAnsi" w:eastAsiaTheme="minorEastAsia" w:hAnsiTheme="minorHAnsi" w:cstheme="minorBidi"/>
          <w:noProof/>
          <w:sz w:val="22"/>
          <w:szCs w:val="22"/>
        </w:rPr>
      </w:pPr>
      <w:hyperlink w:anchor="_Toc499731346" w:history="1">
        <w:r w:rsidR="002B48E2" w:rsidRPr="00BC7466">
          <w:rPr>
            <w:rStyle w:val="Hyperlink"/>
            <w:noProof/>
          </w:rPr>
          <w:t>Appendix B. Use of fingerprints by result management systems</w:t>
        </w:r>
        <w:r w:rsidR="002B48E2">
          <w:rPr>
            <w:noProof/>
            <w:webHidden/>
          </w:rPr>
          <w:tab/>
        </w:r>
        <w:r w:rsidR="002B48E2">
          <w:rPr>
            <w:noProof/>
            <w:webHidden/>
          </w:rPr>
          <w:fldChar w:fldCharType="begin"/>
        </w:r>
        <w:r w:rsidR="002B48E2">
          <w:rPr>
            <w:noProof/>
            <w:webHidden/>
          </w:rPr>
          <w:instrText xml:space="preserve"> PAGEREF _Toc499731346 \h </w:instrText>
        </w:r>
        <w:r w:rsidR="002B48E2">
          <w:rPr>
            <w:noProof/>
            <w:webHidden/>
          </w:rPr>
        </w:r>
        <w:r w:rsidR="002B48E2">
          <w:rPr>
            <w:noProof/>
            <w:webHidden/>
          </w:rPr>
          <w:fldChar w:fldCharType="separate"/>
        </w:r>
        <w:r w:rsidR="002B48E2">
          <w:rPr>
            <w:noProof/>
            <w:webHidden/>
          </w:rPr>
          <w:t>76</w:t>
        </w:r>
        <w:r w:rsidR="002B48E2">
          <w:rPr>
            <w:noProof/>
            <w:webHidden/>
          </w:rPr>
          <w:fldChar w:fldCharType="end"/>
        </w:r>
      </w:hyperlink>
    </w:p>
    <w:p w14:paraId="757AEAC2" w14:textId="6514392A" w:rsidR="002B48E2" w:rsidRDefault="0062739E">
      <w:pPr>
        <w:pStyle w:val="TOC1"/>
        <w:rPr>
          <w:rFonts w:asciiTheme="minorHAnsi" w:eastAsiaTheme="minorEastAsia" w:hAnsiTheme="minorHAnsi" w:cstheme="minorBidi"/>
          <w:noProof/>
          <w:sz w:val="22"/>
          <w:szCs w:val="22"/>
        </w:rPr>
      </w:pPr>
      <w:hyperlink w:anchor="_Toc499731347" w:history="1">
        <w:r w:rsidR="002B48E2" w:rsidRPr="00BC7466">
          <w:rPr>
            <w:rStyle w:val="Hyperlink"/>
            <w:noProof/>
          </w:rPr>
          <w:t>Appendix C. Use of SARIF by log file viewers</w:t>
        </w:r>
        <w:r w:rsidR="002B48E2">
          <w:rPr>
            <w:noProof/>
            <w:webHidden/>
          </w:rPr>
          <w:tab/>
        </w:r>
        <w:r w:rsidR="002B48E2">
          <w:rPr>
            <w:noProof/>
            <w:webHidden/>
          </w:rPr>
          <w:fldChar w:fldCharType="begin"/>
        </w:r>
        <w:r w:rsidR="002B48E2">
          <w:rPr>
            <w:noProof/>
            <w:webHidden/>
          </w:rPr>
          <w:instrText xml:space="preserve"> PAGEREF _Toc499731347 \h </w:instrText>
        </w:r>
        <w:r w:rsidR="002B48E2">
          <w:rPr>
            <w:noProof/>
            <w:webHidden/>
          </w:rPr>
        </w:r>
        <w:r w:rsidR="002B48E2">
          <w:rPr>
            <w:noProof/>
            <w:webHidden/>
          </w:rPr>
          <w:fldChar w:fldCharType="separate"/>
        </w:r>
        <w:r w:rsidR="002B48E2">
          <w:rPr>
            <w:noProof/>
            <w:webHidden/>
          </w:rPr>
          <w:t>77</w:t>
        </w:r>
        <w:r w:rsidR="002B48E2">
          <w:rPr>
            <w:noProof/>
            <w:webHidden/>
          </w:rPr>
          <w:fldChar w:fldCharType="end"/>
        </w:r>
      </w:hyperlink>
    </w:p>
    <w:p w14:paraId="078D077F" w14:textId="3F3F8DFF" w:rsidR="002B48E2" w:rsidRDefault="0062739E">
      <w:pPr>
        <w:pStyle w:val="TOC1"/>
        <w:rPr>
          <w:rFonts w:asciiTheme="minorHAnsi" w:eastAsiaTheme="minorEastAsia" w:hAnsiTheme="minorHAnsi" w:cstheme="minorBidi"/>
          <w:noProof/>
          <w:sz w:val="22"/>
          <w:szCs w:val="22"/>
        </w:rPr>
      </w:pPr>
      <w:hyperlink w:anchor="_Toc499731348" w:history="1">
        <w:r w:rsidR="002B48E2" w:rsidRPr="00BC7466">
          <w:rPr>
            <w:rStyle w:val="Hyperlink"/>
            <w:noProof/>
          </w:rPr>
          <w:t>Appendix D. Production of SARIF by converters</w:t>
        </w:r>
        <w:r w:rsidR="002B48E2">
          <w:rPr>
            <w:noProof/>
            <w:webHidden/>
          </w:rPr>
          <w:tab/>
        </w:r>
        <w:r w:rsidR="002B48E2">
          <w:rPr>
            <w:noProof/>
            <w:webHidden/>
          </w:rPr>
          <w:fldChar w:fldCharType="begin"/>
        </w:r>
        <w:r w:rsidR="002B48E2">
          <w:rPr>
            <w:noProof/>
            <w:webHidden/>
          </w:rPr>
          <w:instrText xml:space="preserve"> PAGEREF _Toc499731348 \h </w:instrText>
        </w:r>
        <w:r w:rsidR="002B48E2">
          <w:rPr>
            <w:noProof/>
            <w:webHidden/>
          </w:rPr>
        </w:r>
        <w:r w:rsidR="002B48E2">
          <w:rPr>
            <w:noProof/>
            <w:webHidden/>
          </w:rPr>
          <w:fldChar w:fldCharType="separate"/>
        </w:r>
        <w:r w:rsidR="002B48E2">
          <w:rPr>
            <w:noProof/>
            <w:webHidden/>
          </w:rPr>
          <w:t>78</w:t>
        </w:r>
        <w:r w:rsidR="002B48E2">
          <w:rPr>
            <w:noProof/>
            <w:webHidden/>
          </w:rPr>
          <w:fldChar w:fldCharType="end"/>
        </w:r>
      </w:hyperlink>
    </w:p>
    <w:p w14:paraId="48653FB8" w14:textId="0DF0D23B" w:rsidR="002B48E2" w:rsidRDefault="0062739E">
      <w:pPr>
        <w:pStyle w:val="TOC1"/>
        <w:rPr>
          <w:rFonts w:asciiTheme="minorHAnsi" w:eastAsiaTheme="minorEastAsia" w:hAnsiTheme="minorHAnsi" w:cstheme="minorBidi"/>
          <w:noProof/>
          <w:sz w:val="22"/>
          <w:szCs w:val="22"/>
        </w:rPr>
      </w:pPr>
      <w:hyperlink w:anchor="_Toc499731349" w:history="1">
        <w:r w:rsidR="002B48E2" w:rsidRPr="00BC7466">
          <w:rPr>
            <w:rStyle w:val="Hyperlink"/>
            <w:noProof/>
          </w:rPr>
          <w:t>Appendix E. Locating rule metadata</w:t>
        </w:r>
        <w:r w:rsidR="002B48E2">
          <w:rPr>
            <w:noProof/>
            <w:webHidden/>
          </w:rPr>
          <w:tab/>
        </w:r>
        <w:r w:rsidR="002B48E2">
          <w:rPr>
            <w:noProof/>
            <w:webHidden/>
          </w:rPr>
          <w:fldChar w:fldCharType="begin"/>
        </w:r>
        <w:r w:rsidR="002B48E2">
          <w:rPr>
            <w:noProof/>
            <w:webHidden/>
          </w:rPr>
          <w:instrText xml:space="preserve"> PAGEREF _Toc499731349 \h </w:instrText>
        </w:r>
        <w:r w:rsidR="002B48E2">
          <w:rPr>
            <w:noProof/>
            <w:webHidden/>
          </w:rPr>
        </w:r>
        <w:r w:rsidR="002B48E2">
          <w:rPr>
            <w:noProof/>
            <w:webHidden/>
          </w:rPr>
          <w:fldChar w:fldCharType="separate"/>
        </w:r>
        <w:r w:rsidR="002B48E2">
          <w:rPr>
            <w:noProof/>
            <w:webHidden/>
          </w:rPr>
          <w:t>79</w:t>
        </w:r>
        <w:r w:rsidR="002B48E2">
          <w:rPr>
            <w:noProof/>
            <w:webHidden/>
          </w:rPr>
          <w:fldChar w:fldCharType="end"/>
        </w:r>
      </w:hyperlink>
    </w:p>
    <w:p w14:paraId="6F4A529A" w14:textId="192B5216" w:rsidR="002B48E2" w:rsidRDefault="0062739E">
      <w:pPr>
        <w:pStyle w:val="TOC1"/>
        <w:rPr>
          <w:rFonts w:asciiTheme="minorHAnsi" w:eastAsiaTheme="minorEastAsia" w:hAnsiTheme="minorHAnsi" w:cstheme="minorBidi"/>
          <w:noProof/>
          <w:sz w:val="22"/>
          <w:szCs w:val="22"/>
        </w:rPr>
      </w:pPr>
      <w:hyperlink w:anchor="_Toc499731350" w:history="1">
        <w:r w:rsidR="002B48E2" w:rsidRPr="00BC7466">
          <w:rPr>
            <w:rStyle w:val="Hyperlink"/>
            <w:noProof/>
          </w:rPr>
          <w:t>Appendix F. Producing deterministic SARIF log files</w:t>
        </w:r>
        <w:r w:rsidR="002B48E2">
          <w:rPr>
            <w:noProof/>
            <w:webHidden/>
          </w:rPr>
          <w:tab/>
        </w:r>
        <w:r w:rsidR="002B48E2">
          <w:rPr>
            <w:noProof/>
            <w:webHidden/>
          </w:rPr>
          <w:fldChar w:fldCharType="begin"/>
        </w:r>
        <w:r w:rsidR="002B48E2">
          <w:rPr>
            <w:noProof/>
            <w:webHidden/>
          </w:rPr>
          <w:instrText xml:space="preserve"> PAGEREF _Toc499731350 \h </w:instrText>
        </w:r>
        <w:r w:rsidR="002B48E2">
          <w:rPr>
            <w:noProof/>
            <w:webHidden/>
          </w:rPr>
        </w:r>
        <w:r w:rsidR="002B48E2">
          <w:rPr>
            <w:noProof/>
            <w:webHidden/>
          </w:rPr>
          <w:fldChar w:fldCharType="separate"/>
        </w:r>
        <w:r w:rsidR="002B48E2">
          <w:rPr>
            <w:noProof/>
            <w:webHidden/>
          </w:rPr>
          <w:t>80</w:t>
        </w:r>
        <w:r w:rsidR="002B48E2">
          <w:rPr>
            <w:noProof/>
            <w:webHidden/>
          </w:rPr>
          <w:fldChar w:fldCharType="end"/>
        </w:r>
      </w:hyperlink>
    </w:p>
    <w:p w14:paraId="114FD935" w14:textId="7320E908"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51" w:history="1">
        <w:r w:rsidR="002B48E2" w:rsidRPr="00BC7466">
          <w:rPr>
            <w:rStyle w:val="Hyperlink"/>
            <w:noProof/>
          </w:rPr>
          <w:t>F.1 General</w:t>
        </w:r>
        <w:r w:rsidR="002B48E2">
          <w:rPr>
            <w:noProof/>
            <w:webHidden/>
          </w:rPr>
          <w:tab/>
        </w:r>
        <w:r w:rsidR="002B48E2">
          <w:rPr>
            <w:noProof/>
            <w:webHidden/>
          </w:rPr>
          <w:fldChar w:fldCharType="begin"/>
        </w:r>
        <w:r w:rsidR="002B48E2">
          <w:rPr>
            <w:noProof/>
            <w:webHidden/>
          </w:rPr>
          <w:instrText xml:space="preserve"> PAGEREF _Toc499731351 \h </w:instrText>
        </w:r>
        <w:r w:rsidR="002B48E2">
          <w:rPr>
            <w:noProof/>
            <w:webHidden/>
          </w:rPr>
        </w:r>
        <w:r w:rsidR="002B48E2">
          <w:rPr>
            <w:noProof/>
            <w:webHidden/>
          </w:rPr>
          <w:fldChar w:fldCharType="separate"/>
        </w:r>
        <w:r w:rsidR="002B48E2">
          <w:rPr>
            <w:noProof/>
            <w:webHidden/>
          </w:rPr>
          <w:t>80</w:t>
        </w:r>
        <w:r w:rsidR="002B48E2">
          <w:rPr>
            <w:noProof/>
            <w:webHidden/>
          </w:rPr>
          <w:fldChar w:fldCharType="end"/>
        </w:r>
      </w:hyperlink>
    </w:p>
    <w:p w14:paraId="3F4C7216" w14:textId="798810F2"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52" w:history="1">
        <w:r w:rsidR="002B48E2" w:rsidRPr="00BC7466">
          <w:rPr>
            <w:rStyle w:val="Hyperlink"/>
            <w:noProof/>
          </w:rPr>
          <w:t>F.2 Non-deterministic file format elements</w:t>
        </w:r>
        <w:r w:rsidR="002B48E2">
          <w:rPr>
            <w:noProof/>
            <w:webHidden/>
          </w:rPr>
          <w:tab/>
        </w:r>
        <w:r w:rsidR="002B48E2">
          <w:rPr>
            <w:noProof/>
            <w:webHidden/>
          </w:rPr>
          <w:fldChar w:fldCharType="begin"/>
        </w:r>
        <w:r w:rsidR="002B48E2">
          <w:rPr>
            <w:noProof/>
            <w:webHidden/>
          </w:rPr>
          <w:instrText xml:space="preserve"> PAGEREF _Toc499731352 \h </w:instrText>
        </w:r>
        <w:r w:rsidR="002B48E2">
          <w:rPr>
            <w:noProof/>
            <w:webHidden/>
          </w:rPr>
        </w:r>
        <w:r w:rsidR="002B48E2">
          <w:rPr>
            <w:noProof/>
            <w:webHidden/>
          </w:rPr>
          <w:fldChar w:fldCharType="separate"/>
        </w:r>
        <w:r w:rsidR="002B48E2">
          <w:rPr>
            <w:noProof/>
            <w:webHidden/>
          </w:rPr>
          <w:t>80</w:t>
        </w:r>
        <w:r w:rsidR="002B48E2">
          <w:rPr>
            <w:noProof/>
            <w:webHidden/>
          </w:rPr>
          <w:fldChar w:fldCharType="end"/>
        </w:r>
      </w:hyperlink>
    </w:p>
    <w:p w14:paraId="72C199CB" w14:textId="35D9A2F6"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53" w:history="1">
        <w:r w:rsidR="002B48E2" w:rsidRPr="00BC7466">
          <w:rPr>
            <w:rStyle w:val="Hyperlink"/>
            <w:noProof/>
          </w:rPr>
          <w:t>F.3 Array and dictionary element ordering</w:t>
        </w:r>
        <w:r w:rsidR="002B48E2">
          <w:rPr>
            <w:noProof/>
            <w:webHidden/>
          </w:rPr>
          <w:tab/>
        </w:r>
        <w:r w:rsidR="002B48E2">
          <w:rPr>
            <w:noProof/>
            <w:webHidden/>
          </w:rPr>
          <w:fldChar w:fldCharType="begin"/>
        </w:r>
        <w:r w:rsidR="002B48E2">
          <w:rPr>
            <w:noProof/>
            <w:webHidden/>
          </w:rPr>
          <w:instrText xml:space="preserve"> PAGEREF _Toc499731353 \h </w:instrText>
        </w:r>
        <w:r w:rsidR="002B48E2">
          <w:rPr>
            <w:noProof/>
            <w:webHidden/>
          </w:rPr>
        </w:r>
        <w:r w:rsidR="002B48E2">
          <w:rPr>
            <w:noProof/>
            <w:webHidden/>
          </w:rPr>
          <w:fldChar w:fldCharType="separate"/>
        </w:r>
        <w:r w:rsidR="002B48E2">
          <w:rPr>
            <w:noProof/>
            <w:webHidden/>
          </w:rPr>
          <w:t>81</w:t>
        </w:r>
        <w:r w:rsidR="002B48E2">
          <w:rPr>
            <w:noProof/>
            <w:webHidden/>
          </w:rPr>
          <w:fldChar w:fldCharType="end"/>
        </w:r>
      </w:hyperlink>
    </w:p>
    <w:p w14:paraId="0835FEDB" w14:textId="44D166C1"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54" w:history="1">
        <w:r w:rsidR="002B48E2" w:rsidRPr="00BC7466">
          <w:rPr>
            <w:rStyle w:val="Hyperlink"/>
            <w:noProof/>
          </w:rPr>
          <w:t>F.4 Absolute paths</w:t>
        </w:r>
        <w:r w:rsidR="002B48E2">
          <w:rPr>
            <w:noProof/>
            <w:webHidden/>
          </w:rPr>
          <w:tab/>
        </w:r>
        <w:r w:rsidR="002B48E2">
          <w:rPr>
            <w:noProof/>
            <w:webHidden/>
          </w:rPr>
          <w:fldChar w:fldCharType="begin"/>
        </w:r>
        <w:r w:rsidR="002B48E2">
          <w:rPr>
            <w:noProof/>
            <w:webHidden/>
          </w:rPr>
          <w:instrText xml:space="preserve"> PAGEREF _Toc499731354 \h </w:instrText>
        </w:r>
        <w:r w:rsidR="002B48E2">
          <w:rPr>
            <w:noProof/>
            <w:webHidden/>
          </w:rPr>
        </w:r>
        <w:r w:rsidR="002B48E2">
          <w:rPr>
            <w:noProof/>
            <w:webHidden/>
          </w:rPr>
          <w:fldChar w:fldCharType="separate"/>
        </w:r>
        <w:r w:rsidR="002B48E2">
          <w:rPr>
            <w:noProof/>
            <w:webHidden/>
          </w:rPr>
          <w:t>81</w:t>
        </w:r>
        <w:r w:rsidR="002B48E2">
          <w:rPr>
            <w:noProof/>
            <w:webHidden/>
          </w:rPr>
          <w:fldChar w:fldCharType="end"/>
        </w:r>
      </w:hyperlink>
    </w:p>
    <w:p w14:paraId="1A7EBFA6" w14:textId="0499E31F"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55" w:history="1">
        <w:r w:rsidR="002B48E2" w:rsidRPr="00BC7466">
          <w:rPr>
            <w:rStyle w:val="Hyperlink"/>
            <w:noProof/>
          </w:rPr>
          <w:t>F.5 Compensating for non-deterministic output</w:t>
        </w:r>
        <w:r w:rsidR="002B48E2">
          <w:rPr>
            <w:noProof/>
            <w:webHidden/>
          </w:rPr>
          <w:tab/>
        </w:r>
        <w:r w:rsidR="002B48E2">
          <w:rPr>
            <w:noProof/>
            <w:webHidden/>
          </w:rPr>
          <w:fldChar w:fldCharType="begin"/>
        </w:r>
        <w:r w:rsidR="002B48E2">
          <w:rPr>
            <w:noProof/>
            <w:webHidden/>
          </w:rPr>
          <w:instrText xml:space="preserve"> PAGEREF _Toc499731355 \h </w:instrText>
        </w:r>
        <w:r w:rsidR="002B48E2">
          <w:rPr>
            <w:noProof/>
            <w:webHidden/>
          </w:rPr>
        </w:r>
        <w:r w:rsidR="002B48E2">
          <w:rPr>
            <w:noProof/>
            <w:webHidden/>
          </w:rPr>
          <w:fldChar w:fldCharType="separate"/>
        </w:r>
        <w:r w:rsidR="002B48E2">
          <w:rPr>
            <w:noProof/>
            <w:webHidden/>
          </w:rPr>
          <w:t>81</w:t>
        </w:r>
        <w:r w:rsidR="002B48E2">
          <w:rPr>
            <w:noProof/>
            <w:webHidden/>
          </w:rPr>
          <w:fldChar w:fldCharType="end"/>
        </w:r>
      </w:hyperlink>
    </w:p>
    <w:p w14:paraId="0B8AFD9A" w14:textId="21F2DA93"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56" w:history="1">
        <w:r w:rsidR="002B48E2" w:rsidRPr="00BC7466">
          <w:rPr>
            <w:rStyle w:val="Hyperlink"/>
            <w:noProof/>
          </w:rPr>
          <w:t>F.6 Interaction between determinism and baselining</w:t>
        </w:r>
        <w:r w:rsidR="002B48E2">
          <w:rPr>
            <w:noProof/>
            <w:webHidden/>
          </w:rPr>
          <w:tab/>
        </w:r>
        <w:r w:rsidR="002B48E2">
          <w:rPr>
            <w:noProof/>
            <w:webHidden/>
          </w:rPr>
          <w:fldChar w:fldCharType="begin"/>
        </w:r>
        <w:r w:rsidR="002B48E2">
          <w:rPr>
            <w:noProof/>
            <w:webHidden/>
          </w:rPr>
          <w:instrText xml:space="preserve"> PAGEREF _Toc499731356 \h </w:instrText>
        </w:r>
        <w:r w:rsidR="002B48E2">
          <w:rPr>
            <w:noProof/>
            <w:webHidden/>
          </w:rPr>
        </w:r>
        <w:r w:rsidR="002B48E2">
          <w:rPr>
            <w:noProof/>
            <w:webHidden/>
          </w:rPr>
          <w:fldChar w:fldCharType="separate"/>
        </w:r>
        <w:r w:rsidR="002B48E2">
          <w:rPr>
            <w:noProof/>
            <w:webHidden/>
          </w:rPr>
          <w:t>82</w:t>
        </w:r>
        <w:r w:rsidR="002B48E2">
          <w:rPr>
            <w:noProof/>
            <w:webHidden/>
          </w:rPr>
          <w:fldChar w:fldCharType="end"/>
        </w:r>
      </w:hyperlink>
    </w:p>
    <w:p w14:paraId="6E2FBC8F" w14:textId="22B5D026" w:rsidR="002B48E2" w:rsidRDefault="0062739E">
      <w:pPr>
        <w:pStyle w:val="TOC1"/>
        <w:rPr>
          <w:rFonts w:asciiTheme="minorHAnsi" w:eastAsiaTheme="minorEastAsia" w:hAnsiTheme="minorHAnsi" w:cstheme="minorBidi"/>
          <w:noProof/>
          <w:sz w:val="22"/>
          <w:szCs w:val="22"/>
        </w:rPr>
      </w:pPr>
      <w:hyperlink w:anchor="_Toc499731357" w:history="1">
        <w:r w:rsidR="002B48E2" w:rsidRPr="00BC7466">
          <w:rPr>
            <w:rStyle w:val="Hyperlink"/>
            <w:noProof/>
          </w:rPr>
          <w:t>Appendix G. Guidance on fixes</w:t>
        </w:r>
        <w:r w:rsidR="002B48E2">
          <w:rPr>
            <w:noProof/>
            <w:webHidden/>
          </w:rPr>
          <w:tab/>
        </w:r>
        <w:r w:rsidR="002B48E2">
          <w:rPr>
            <w:noProof/>
            <w:webHidden/>
          </w:rPr>
          <w:fldChar w:fldCharType="begin"/>
        </w:r>
        <w:r w:rsidR="002B48E2">
          <w:rPr>
            <w:noProof/>
            <w:webHidden/>
          </w:rPr>
          <w:instrText xml:space="preserve"> PAGEREF _Toc499731357 \h </w:instrText>
        </w:r>
        <w:r w:rsidR="002B48E2">
          <w:rPr>
            <w:noProof/>
            <w:webHidden/>
          </w:rPr>
        </w:r>
        <w:r w:rsidR="002B48E2">
          <w:rPr>
            <w:noProof/>
            <w:webHidden/>
          </w:rPr>
          <w:fldChar w:fldCharType="separate"/>
        </w:r>
        <w:r w:rsidR="002B48E2">
          <w:rPr>
            <w:noProof/>
            <w:webHidden/>
          </w:rPr>
          <w:t>83</w:t>
        </w:r>
        <w:r w:rsidR="002B48E2">
          <w:rPr>
            <w:noProof/>
            <w:webHidden/>
          </w:rPr>
          <w:fldChar w:fldCharType="end"/>
        </w:r>
      </w:hyperlink>
    </w:p>
    <w:p w14:paraId="38619BF5" w14:textId="08F89BE9" w:rsidR="002B48E2" w:rsidRDefault="0062739E">
      <w:pPr>
        <w:pStyle w:val="TOC1"/>
        <w:rPr>
          <w:rFonts w:asciiTheme="minorHAnsi" w:eastAsiaTheme="minorEastAsia" w:hAnsiTheme="minorHAnsi" w:cstheme="minorBidi"/>
          <w:noProof/>
          <w:sz w:val="22"/>
          <w:szCs w:val="22"/>
        </w:rPr>
      </w:pPr>
      <w:hyperlink w:anchor="_Toc499731358" w:history="1">
        <w:r w:rsidR="002B48E2" w:rsidRPr="00BC7466">
          <w:rPr>
            <w:rStyle w:val="Hyperlink"/>
            <w:noProof/>
          </w:rPr>
          <w:t>Appendix H. Examples</w:t>
        </w:r>
        <w:r w:rsidR="002B48E2">
          <w:rPr>
            <w:noProof/>
            <w:webHidden/>
          </w:rPr>
          <w:tab/>
        </w:r>
        <w:r w:rsidR="002B48E2">
          <w:rPr>
            <w:noProof/>
            <w:webHidden/>
          </w:rPr>
          <w:fldChar w:fldCharType="begin"/>
        </w:r>
        <w:r w:rsidR="002B48E2">
          <w:rPr>
            <w:noProof/>
            <w:webHidden/>
          </w:rPr>
          <w:instrText xml:space="preserve"> PAGEREF _Toc499731358 \h </w:instrText>
        </w:r>
        <w:r w:rsidR="002B48E2">
          <w:rPr>
            <w:noProof/>
            <w:webHidden/>
          </w:rPr>
        </w:r>
        <w:r w:rsidR="002B48E2">
          <w:rPr>
            <w:noProof/>
            <w:webHidden/>
          </w:rPr>
          <w:fldChar w:fldCharType="separate"/>
        </w:r>
        <w:r w:rsidR="002B48E2">
          <w:rPr>
            <w:noProof/>
            <w:webHidden/>
          </w:rPr>
          <w:t>84</w:t>
        </w:r>
        <w:r w:rsidR="002B48E2">
          <w:rPr>
            <w:noProof/>
            <w:webHidden/>
          </w:rPr>
          <w:fldChar w:fldCharType="end"/>
        </w:r>
      </w:hyperlink>
    </w:p>
    <w:p w14:paraId="13A8CFF6" w14:textId="1F51E387"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59" w:history="1">
        <w:r w:rsidR="002B48E2" w:rsidRPr="00BC7466">
          <w:rPr>
            <w:rStyle w:val="Hyperlink"/>
            <w:noProof/>
          </w:rPr>
          <w:t>H.1 Minimal valid SARIF file resulting from a scan</w:t>
        </w:r>
        <w:r w:rsidR="002B48E2">
          <w:rPr>
            <w:noProof/>
            <w:webHidden/>
          </w:rPr>
          <w:tab/>
        </w:r>
        <w:r w:rsidR="002B48E2">
          <w:rPr>
            <w:noProof/>
            <w:webHidden/>
          </w:rPr>
          <w:fldChar w:fldCharType="begin"/>
        </w:r>
        <w:r w:rsidR="002B48E2">
          <w:rPr>
            <w:noProof/>
            <w:webHidden/>
          </w:rPr>
          <w:instrText xml:space="preserve"> PAGEREF _Toc499731359 \h </w:instrText>
        </w:r>
        <w:r w:rsidR="002B48E2">
          <w:rPr>
            <w:noProof/>
            <w:webHidden/>
          </w:rPr>
        </w:r>
        <w:r w:rsidR="002B48E2">
          <w:rPr>
            <w:noProof/>
            <w:webHidden/>
          </w:rPr>
          <w:fldChar w:fldCharType="separate"/>
        </w:r>
        <w:r w:rsidR="002B48E2">
          <w:rPr>
            <w:noProof/>
            <w:webHidden/>
          </w:rPr>
          <w:t>84</w:t>
        </w:r>
        <w:r w:rsidR="002B48E2">
          <w:rPr>
            <w:noProof/>
            <w:webHidden/>
          </w:rPr>
          <w:fldChar w:fldCharType="end"/>
        </w:r>
      </w:hyperlink>
    </w:p>
    <w:p w14:paraId="4E3ECE8F" w14:textId="38087A33"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60" w:history="1">
        <w:r w:rsidR="002B48E2" w:rsidRPr="00BC7466">
          <w:rPr>
            <w:rStyle w:val="Hyperlink"/>
            <w:noProof/>
          </w:rPr>
          <w:t>H.2 Minimal recommended SARIF file with source information</w:t>
        </w:r>
        <w:r w:rsidR="002B48E2">
          <w:rPr>
            <w:noProof/>
            <w:webHidden/>
          </w:rPr>
          <w:tab/>
        </w:r>
        <w:r w:rsidR="002B48E2">
          <w:rPr>
            <w:noProof/>
            <w:webHidden/>
          </w:rPr>
          <w:fldChar w:fldCharType="begin"/>
        </w:r>
        <w:r w:rsidR="002B48E2">
          <w:rPr>
            <w:noProof/>
            <w:webHidden/>
          </w:rPr>
          <w:instrText xml:space="preserve"> PAGEREF _Toc499731360 \h </w:instrText>
        </w:r>
        <w:r w:rsidR="002B48E2">
          <w:rPr>
            <w:noProof/>
            <w:webHidden/>
          </w:rPr>
        </w:r>
        <w:r w:rsidR="002B48E2">
          <w:rPr>
            <w:noProof/>
            <w:webHidden/>
          </w:rPr>
          <w:fldChar w:fldCharType="separate"/>
        </w:r>
        <w:r w:rsidR="002B48E2">
          <w:rPr>
            <w:noProof/>
            <w:webHidden/>
          </w:rPr>
          <w:t>84</w:t>
        </w:r>
        <w:r w:rsidR="002B48E2">
          <w:rPr>
            <w:noProof/>
            <w:webHidden/>
          </w:rPr>
          <w:fldChar w:fldCharType="end"/>
        </w:r>
      </w:hyperlink>
    </w:p>
    <w:p w14:paraId="5A8714A5" w14:textId="3945BB53"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61" w:history="1">
        <w:r w:rsidR="002B48E2" w:rsidRPr="00BC7466">
          <w:rPr>
            <w:rStyle w:val="Hyperlink"/>
            <w:noProof/>
          </w:rPr>
          <w:t>H.3 Minimal recommended SARIF file without source information</w:t>
        </w:r>
        <w:r w:rsidR="002B48E2">
          <w:rPr>
            <w:noProof/>
            <w:webHidden/>
          </w:rPr>
          <w:tab/>
        </w:r>
        <w:r w:rsidR="002B48E2">
          <w:rPr>
            <w:noProof/>
            <w:webHidden/>
          </w:rPr>
          <w:fldChar w:fldCharType="begin"/>
        </w:r>
        <w:r w:rsidR="002B48E2">
          <w:rPr>
            <w:noProof/>
            <w:webHidden/>
          </w:rPr>
          <w:instrText xml:space="preserve"> PAGEREF _Toc499731361 \h </w:instrText>
        </w:r>
        <w:r w:rsidR="002B48E2">
          <w:rPr>
            <w:noProof/>
            <w:webHidden/>
          </w:rPr>
        </w:r>
        <w:r w:rsidR="002B48E2">
          <w:rPr>
            <w:noProof/>
            <w:webHidden/>
          </w:rPr>
          <w:fldChar w:fldCharType="separate"/>
        </w:r>
        <w:r w:rsidR="002B48E2">
          <w:rPr>
            <w:noProof/>
            <w:webHidden/>
          </w:rPr>
          <w:t>85</w:t>
        </w:r>
        <w:r w:rsidR="002B48E2">
          <w:rPr>
            <w:noProof/>
            <w:webHidden/>
          </w:rPr>
          <w:fldChar w:fldCharType="end"/>
        </w:r>
      </w:hyperlink>
    </w:p>
    <w:p w14:paraId="0B2FEFD6" w14:textId="17165031"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62" w:history="1">
        <w:r w:rsidR="002B48E2" w:rsidRPr="00BC7466">
          <w:rPr>
            <w:rStyle w:val="Hyperlink"/>
            <w:noProof/>
          </w:rPr>
          <w:t>H.4 SARIF file for exporting rule metadata</w:t>
        </w:r>
        <w:r w:rsidR="002B48E2">
          <w:rPr>
            <w:noProof/>
            <w:webHidden/>
          </w:rPr>
          <w:tab/>
        </w:r>
        <w:r w:rsidR="002B48E2">
          <w:rPr>
            <w:noProof/>
            <w:webHidden/>
          </w:rPr>
          <w:fldChar w:fldCharType="begin"/>
        </w:r>
        <w:r w:rsidR="002B48E2">
          <w:rPr>
            <w:noProof/>
            <w:webHidden/>
          </w:rPr>
          <w:instrText xml:space="preserve"> PAGEREF _Toc499731362 \h </w:instrText>
        </w:r>
        <w:r w:rsidR="002B48E2">
          <w:rPr>
            <w:noProof/>
            <w:webHidden/>
          </w:rPr>
        </w:r>
        <w:r w:rsidR="002B48E2">
          <w:rPr>
            <w:noProof/>
            <w:webHidden/>
          </w:rPr>
          <w:fldChar w:fldCharType="separate"/>
        </w:r>
        <w:r w:rsidR="002B48E2">
          <w:rPr>
            <w:noProof/>
            <w:webHidden/>
          </w:rPr>
          <w:t>86</w:t>
        </w:r>
        <w:r w:rsidR="002B48E2">
          <w:rPr>
            <w:noProof/>
            <w:webHidden/>
          </w:rPr>
          <w:fldChar w:fldCharType="end"/>
        </w:r>
      </w:hyperlink>
    </w:p>
    <w:p w14:paraId="49109BD0" w14:textId="11C562F8" w:rsidR="002B48E2" w:rsidRDefault="0062739E">
      <w:pPr>
        <w:pStyle w:val="TOC2"/>
        <w:tabs>
          <w:tab w:val="right" w:leader="dot" w:pos="9350"/>
        </w:tabs>
        <w:rPr>
          <w:rFonts w:asciiTheme="minorHAnsi" w:eastAsiaTheme="minorEastAsia" w:hAnsiTheme="minorHAnsi" w:cstheme="minorBidi"/>
          <w:noProof/>
          <w:sz w:val="22"/>
          <w:szCs w:val="22"/>
        </w:rPr>
      </w:pPr>
      <w:hyperlink w:anchor="_Toc499731363" w:history="1">
        <w:r w:rsidR="002B48E2" w:rsidRPr="00BC7466">
          <w:rPr>
            <w:rStyle w:val="Hyperlink"/>
            <w:noProof/>
          </w:rPr>
          <w:t>H.5 Comprehensive SARIF file</w:t>
        </w:r>
        <w:r w:rsidR="002B48E2">
          <w:rPr>
            <w:noProof/>
            <w:webHidden/>
          </w:rPr>
          <w:tab/>
        </w:r>
        <w:r w:rsidR="002B48E2">
          <w:rPr>
            <w:noProof/>
            <w:webHidden/>
          </w:rPr>
          <w:fldChar w:fldCharType="begin"/>
        </w:r>
        <w:r w:rsidR="002B48E2">
          <w:rPr>
            <w:noProof/>
            <w:webHidden/>
          </w:rPr>
          <w:instrText xml:space="preserve"> PAGEREF _Toc499731363 \h </w:instrText>
        </w:r>
        <w:r w:rsidR="002B48E2">
          <w:rPr>
            <w:noProof/>
            <w:webHidden/>
          </w:rPr>
        </w:r>
        <w:r w:rsidR="002B48E2">
          <w:rPr>
            <w:noProof/>
            <w:webHidden/>
          </w:rPr>
          <w:fldChar w:fldCharType="separate"/>
        </w:r>
        <w:r w:rsidR="002B48E2">
          <w:rPr>
            <w:noProof/>
            <w:webHidden/>
          </w:rPr>
          <w:t>87</w:t>
        </w:r>
        <w:r w:rsidR="002B48E2">
          <w:rPr>
            <w:noProof/>
            <w:webHidden/>
          </w:rPr>
          <w:fldChar w:fldCharType="end"/>
        </w:r>
      </w:hyperlink>
    </w:p>
    <w:p w14:paraId="1D3667CF" w14:textId="07345E5D" w:rsidR="002B48E2" w:rsidRDefault="0062739E">
      <w:pPr>
        <w:pStyle w:val="TOC1"/>
        <w:rPr>
          <w:rFonts w:asciiTheme="minorHAnsi" w:eastAsiaTheme="minorEastAsia" w:hAnsiTheme="minorHAnsi" w:cstheme="minorBidi"/>
          <w:noProof/>
          <w:sz w:val="22"/>
          <w:szCs w:val="22"/>
        </w:rPr>
      </w:pPr>
      <w:hyperlink w:anchor="_Toc499731364" w:history="1">
        <w:r w:rsidR="002B48E2" w:rsidRPr="00BC7466">
          <w:rPr>
            <w:rStyle w:val="Hyperlink"/>
            <w:noProof/>
          </w:rPr>
          <w:t>Appendix I. Revision History</w:t>
        </w:r>
        <w:r w:rsidR="002B48E2">
          <w:rPr>
            <w:noProof/>
            <w:webHidden/>
          </w:rPr>
          <w:tab/>
        </w:r>
        <w:r w:rsidR="002B48E2">
          <w:rPr>
            <w:noProof/>
            <w:webHidden/>
          </w:rPr>
          <w:fldChar w:fldCharType="begin"/>
        </w:r>
        <w:r w:rsidR="002B48E2">
          <w:rPr>
            <w:noProof/>
            <w:webHidden/>
          </w:rPr>
          <w:instrText xml:space="preserve"> PAGEREF _Toc499731364 \h </w:instrText>
        </w:r>
        <w:r w:rsidR="002B48E2">
          <w:rPr>
            <w:noProof/>
            <w:webHidden/>
          </w:rPr>
        </w:r>
        <w:r w:rsidR="002B48E2">
          <w:rPr>
            <w:noProof/>
            <w:webHidden/>
          </w:rPr>
          <w:fldChar w:fldCharType="separate"/>
        </w:r>
        <w:r w:rsidR="002B48E2">
          <w:rPr>
            <w:noProof/>
            <w:webHidden/>
          </w:rPr>
          <w:t>93</w:t>
        </w:r>
        <w:r w:rsidR="002B48E2">
          <w:rPr>
            <w:noProof/>
            <w:webHidden/>
          </w:rPr>
          <w:fldChar w:fldCharType="end"/>
        </w:r>
      </w:hyperlink>
    </w:p>
    <w:p w14:paraId="300EBE96" w14:textId="3A039B7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9731116"/>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9731117"/>
      <w:bookmarkStart w:id="6" w:name="_Toc85472893"/>
      <w:bookmarkStart w:id="7" w:name="_Toc287332007"/>
      <w:r>
        <w:t>IPR Policy</w:t>
      </w:r>
      <w:bookmarkEnd w:id="5"/>
    </w:p>
    <w:p w14:paraId="46AF25ED" w14:textId="5CF27012"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BC2393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9731118"/>
      <w:r>
        <w:t>Terminology</w:t>
      </w:r>
      <w:bookmarkEnd w:id="6"/>
      <w:bookmarkEnd w:id="7"/>
      <w:bookmarkEnd w:id="8"/>
    </w:p>
    <w:p w14:paraId="23C51B77" w14:textId="451A6C58"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06179FDF" w:rsidR="00592BE0" w:rsidRDefault="00592BE0" w:rsidP="00592BE0">
      <w:pPr>
        <w:pStyle w:val="Definition"/>
      </w:pPr>
      <w:r>
        <w:t xml:space="preserve">JSON object </w:t>
      </w:r>
      <w:r w:rsidRPr="00592BE0">
        <w:t xml:space="preserve">consisting of a set of </w:t>
      </w:r>
      <w:del w:id="9" w:author="Laurence Golding" w:date="2017-12-18T17:43:00Z">
        <w:r w:rsidRPr="00592BE0" w:rsidDel="00272740">
          <w:delText>name/value pairs</w:delText>
        </w:r>
      </w:del>
      <w:ins w:id="10" w:author="Laurence Golding" w:date="2017-12-18T17:43:00Z">
        <w:r w:rsidR="00272740">
          <w:t>properties</w:t>
        </w:r>
      </w:ins>
      <w:r w:rsidRPr="00592BE0">
        <w:t xml:space="preserve">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5653CFBE" w:rsidR="009853E2" w:rsidRDefault="009853E2" w:rsidP="009853E2">
      <w:pPr>
        <w:pStyle w:val="Definition"/>
      </w:pPr>
      <w:r w:rsidRPr="009853E2">
        <w:t>the process of tracing the path of tainted data through a program</w:t>
      </w:r>
    </w:p>
    <w:p w14:paraId="68559392" w14:textId="2A51E90F" w:rsidR="001201D3" w:rsidRDefault="001201D3" w:rsidP="001201D3">
      <w:pPr>
        <w:pStyle w:val="Definitionterm"/>
      </w:pPr>
      <w:r>
        <w:t>tag</w:t>
      </w:r>
    </w:p>
    <w:p w14:paraId="2366AA49" w14:textId="4A54119A" w:rsidR="001201D3" w:rsidRDefault="001201D3" w:rsidP="001201D3">
      <w:pPr>
        <w:pStyle w:val="Definition"/>
      </w:pPr>
      <w:del w:id="11" w:author="Laurence Golding" w:date="2017-12-15T15:56:00Z">
        <w:r w:rsidDel="00A61834">
          <w:delText xml:space="preserve">a </w:delText>
        </w:r>
      </w:del>
      <w:r>
        <w:t>string that conveys additional information about the SARIF log file element to which it applies</w:t>
      </w:r>
    </w:p>
    <w:p w14:paraId="78ACEE6C" w14:textId="00590CD8" w:rsidR="001201D3" w:rsidRDefault="001201D3" w:rsidP="001201D3">
      <w:pPr>
        <w:pStyle w:val="Definitionterm"/>
      </w:pPr>
      <w:r>
        <w:t>namespaced tag</w:t>
      </w:r>
    </w:p>
    <w:p w14:paraId="734E651A" w14:textId="267BE5E2" w:rsidR="001201D3" w:rsidRDefault="001201D3" w:rsidP="001201D3">
      <w:pPr>
        <w:pStyle w:val="Definition"/>
        <w:rPr>
          <w:ins w:id="12" w:author="Laurence Golding" w:date="2017-11-29T16:58:00Z"/>
          <w:rStyle w:val="CODEtemp"/>
        </w:rPr>
      </w:pPr>
      <w:del w:id="13" w:author="Laurence Golding" w:date="2017-12-15T15:56:00Z">
        <w:r w:rsidDel="00A61834">
          <w:delText xml:space="preserve">a </w:delText>
        </w:r>
      </w:del>
      <w:r>
        <w:t xml:space="preserve">tag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68F0F267" w14:textId="399C635A" w:rsidR="0069690B" w:rsidRDefault="0069690B" w:rsidP="00167C9C">
      <w:pPr>
        <w:pStyle w:val="Definitionterm"/>
        <w:rPr>
          <w:ins w:id="14" w:author="Laurence Golding" w:date="2017-12-15T15:34:00Z"/>
        </w:rPr>
      </w:pPr>
      <w:ins w:id="15" w:author="Laurence Golding" w:date="2017-12-15T15:34:00Z">
        <w:r>
          <w:t>message</w:t>
        </w:r>
      </w:ins>
    </w:p>
    <w:p w14:paraId="3F9C3841" w14:textId="3F284BC2" w:rsidR="0069690B" w:rsidRPr="0069690B" w:rsidRDefault="0069690B" w:rsidP="0069690B">
      <w:pPr>
        <w:pStyle w:val="Definition"/>
        <w:rPr>
          <w:ins w:id="16" w:author="Laurence Golding" w:date="2017-12-15T15:34:00Z"/>
        </w:rPr>
      </w:pPr>
      <w:ins w:id="17" w:author="Laurence Golding" w:date="2017-12-15T15:34:00Z">
        <w:r>
          <w:t xml:space="preserve">human-readable </w:t>
        </w:r>
      </w:ins>
      <w:ins w:id="18" w:author="Laurence Golding" w:date="2017-12-29T15:17:00Z">
        <w:r w:rsidR="00F40855">
          <w:t>string</w:t>
        </w:r>
      </w:ins>
      <w:ins w:id="19" w:author="Laurence Golding" w:date="2017-12-15T15:34:00Z">
        <w:r>
          <w:t xml:space="preserve"> that </w:t>
        </w:r>
      </w:ins>
      <w:ins w:id="20" w:author="Laurence Golding" w:date="2017-12-29T12:52:00Z">
        <w:r w:rsidR="00A2171D">
          <w:t>conveys information relevant to</w:t>
        </w:r>
      </w:ins>
      <w:commentRangeStart w:id="21"/>
      <w:commentRangeStart w:id="22"/>
      <w:commentRangeStart w:id="23"/>
      <w:ins w:id="24" w:author="Laurence Golding" w:date="2017-12-15T15:34:00Z">
        <w:r>
          <w:t xml:space="preserve"> an element </w:t>
        </w:r>
      </w:ins>
      <w:commentRangeEnd w:id="21"/>
      <w:r w:rsidR="00746FB6">
        <w:rPr>
          <w:rStyle w:val="CommentReference"/>
          <w:rFonts w:eastAsia="Times New Roman"/>
        </w:rPr>
        <w:commentReference w:id="21"/>
      </w:r>
      <w:commentRangeEnd w:id="22"/>
      <w:r w:rsidR="00A2171D">
        <w:rPr>
          <w:rStyle w:val="CommentReference"/>
          <w:rFonts w:eastAsia="Times New Roman"/>
        </w:rPr>
        <w:commentReference w:id="22"/>
      </w:r>
      <w:commentRangeEnd w:id="23"/>
      <w:r w:rsidR="00F40855">
        <w:rPr>
          <w:rStyle w:val="CommentReference"/>
          <w:rFonts w:eastAsia="Times New Roman"/>
        </w:rPr>
        <w:commentReference w:id="23"/>
      </w:r>
      <w:ins w:id="25" w:author="Laurence Golding" w:date="2017-12-15T15:34:00Z">
        <w:r>
          <w:t>in a SARIF file</w:t>
        </w:r>
      </w:ins>
    </w:p>
    <w:p w14:paraId="38842FEA" w14:textId="15FEBEF8" w:rsidR="00167C9C" w:rsidRDefault="00167C9C" w:rsidP="00167C9C">
      <w:pPr>
        <w:pStyle w:val="Definitionterm"/>
        <w:rPr>
          <w:ins w:id="26" w:author="Laurence Golding" w:date="2017-11-29T16:58:00Z"/>
        </w:rPr>
      </w:pPr>
      <w:ins w:id="27" w:author="Laurence Golding" w:date="2017-11-29T16:58:00Z">
        <w:r>
          <w:t>plain text message</w:t>
        </w:r>
      </w:ins>
    </w:p>
    <w:p w14:paraId="15A39B19" w14:textId="0FA7FF0B" w:rsidR="00167C9C" w:rsidRDefault="00167C9C" w:rsidP="00167C9C">
      <w:pPr>
        <w:pStyle w:val="Definition"/>
        <w:rPr>
          <w:ins w:id="28" w:author="Laurence Golding" w:date="2017-11-29T16:58:00Z"/>
        </w:rPr>
      </w:pPr>
      <w:ins w:id="29" w:author="Laurence Golding" w:date="2017-11-29T16:58:00Z">
        <w:r>
          <w:t>message which does not contain any formatting information</w:t>
        </w:r>
      </w:ins>
    </w:p>
    <w:p w14:paraId="75584961" w14:textId="2DBE9777" w:rsidR="00167C9C" w:rsidRDefault="00167C9C" w:rsidP="00167C9C">
      <w:pPr>
        <w:pStyle w:val="Definitionterm"/>
        <w:rPr>
          <w:ins w:id="30" w:author="Laurence Golding" w:date="2017-11-29T16:58:00Z"/>
        </w:rPr>
      </w:pPr>
      <w:ins w:id="31" w:author="Laurence Golding" w:date="2017-11-29T16:58:00Z">
        <w:r>
          <w:t>rich text message</w:t>
        </w:r>
      </w:ins>
    </w:p>
    <w:p w14:paraId="03C580EF" w14:textId="2F361228" w:rsidR="00167C9C" w:rsidRDefault="00167C9C" w:rsidP="00167C9C">
      <w:pPr>
        <w:pStyle w:val="Definition"/>
        <w:rPr>
          <w:ins w:id="32" w:author="Laurence Golding" w:date="2017-11-29T18:21:00Z"/>
        </w:rPr>
      </w:pPr>
      <w:ins w:id="33" w:author="Laurence Golding" w:date="2017-11-29T16:58:00Z">
        <w:r>
          <w:t>me</w:t>
        </w:r>
      </w:ins>
      <w:ins w:id="34" w:author="Laurence Golding" w:date="2017-11-29T16:59:00Z">
        <w:r>
          <w:t>ssage which contains formatting information such as Markdown formatting characters</w:t>
        </w:r>
      </w:ins>
    </w:p>
    <w:p w14:paraId="281989C8" w14:textId="5A1164A5" w:rsidR="00494427" w:rsidRDefault="00494427" w:rsidP="00494427">
      <w:pPr>
        <w:pStyle w:val="Definitionterm"/>
        <w:rPr>
          <w:ins w:id="35" w:author="Laurence Golding" w:date="2017-11-29T18:21:00Z"/>
        </w:rPr>
      </w:pPr>
      <w:ins w:id="36" w:author="Laurence Golding" w:date="2017-11-29T18:21:00Z">
        <w:r>
          <w:t>embedded link</w:t>
        </w:r>
      </w:ins>
    </w:p>
    <w:p w14:paraId="684EF9D6" w14:textId="1A3DA62B" w:rsidR="00494427" w:rsidRPr="00494427" w:rsidRDefault="00CC5415" w:rsidP="00494427">
      <w:pPr>
        <w:pStyle w:val="Definition"/>
      </w:pPr>
      <w:ins w:id="37" w:author="Laurence Golding" w:date="2017-12-29T15:25:00Z">
        <w:r>
          <w:t xml:space="preserve">syntactic </w:t>
        </w:r>
      </w:ins>
      <w:ins w:id="38" w:author="Laurence Golding" w:date="2017-12-29T15:17:00Z">
        <w:r w:rsidR="00F40855">
          <w:t>construct</w:t>
        </w:r>
      </w:ins>
      <w:ins w:id="39" w:author="Laurence Golding" w:date="2017-12-29T15:18:00Z">
        <w:r w:rsidR="00F40855">
          <w:t xml:space="preserve"> which enables a</w:t>
        </w:r>
      </w:ins>
      <w:commentRangeStart w:id="40"/>
      <w:commentRangeStart w:id="41"/>
      <w:r w:rsidR="00746FB6">
        <w:rPr>
          <w:rStyle w:val="CommentReference"/>
          <w:rFonts w:eastAsia="Times New Roman"/>
        </w:rPr>
        <w:commentReference w:id="42"/>
      </w:r>
      <w:commentRangeEnd w:id="40"/>
      <w:r w:rsidR="00A2171D">
        <w:rPr>
          <w:rStyle w:val="CommentReference"/>
          <w:rFonts w:eastAsia="Times New Roman"/>
        </w:rPr>
        <w:commentReference w:id="40"/>
      </w:r>
      <w:commentRangeEnd w:id="41"/>
      <w:r w:rsidR="00F40855">
        <w:rPr>
          <w:rStyle w:val="CommentReference"/>
          <w:rFonts w:eastAsia="Times New Roman"/>
        </w:rPr>
        <w:commentReference w:id="41"/>
      </w:r>
      <w:ins w:id="43" w:author="Laurence Golding" w:date="2017-12-15T15:33:00Z">
        <w:r w:rsidR="0069690B">
          <w:t xml:space="preserve"> message</w:t>
        </w:r>
      </w:ins>
      <w:ins w:id="44" w:author="Laurence Golding" w:date="2017-12-15T15:35:00Z">
        <w:r w:rsidR="0069690B">
          <w:t xml:space="preserve"> to</w:t>
        </w:r>
      </w:ins>
      <w:ins w:id="45" w:author="Laurence Golding" w:date="2017-12-29T15:18:00Z">
        <w:r w:rsidR="00F40855">
          <w:t xml:space="preserve"> refer to</w:t>
        </w:r>
      </w:ins>
      <w:ins w:id="46" w:author="Laurence Golding" w:date="2017-11-29T18:21:00Z">
        <w:r w:rsidR="00494427">
          <w:t xml:space="preserve"> a location within a file mentioned</w:t>
        </w:r>
      </w:ins>
      <w:ins w:id="47" w:author="Laurence Golding" w:date="2017-11-29T18:22:00Z">
        <w:r w:rsidR="00494427">
          <w:t xml:space="preserve"> in a result</w:t>
        </w:r>
      </w:ins>
    </w:p>
    <w:p w14:paraId="5BBB70F5"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Toc499731119"/>
      <w:commentRangeStart w:id="53"/>
      <w:commentRangeStart w:id="54"/>
      <w:commentRangeStart w:id="55"/>
      <w:r>
        <w:t>Normative</w:t>
      </w:r>
      <w:bookmarkEnd w:id="48"/>
      <w:bookmarkEnd w:id="49"/>
      <w:r>
        <w:t xml:space="preserve"> References</w:t>
      </w:r>
      <w:bookmarkEnd w:id="50"/>
      <w:bookmarkEnd w:id="51"/>
      <w:bookmarkEnd w:id="52"/>
      <w:commentRangeEnd w:id="53"/>
      <w:r w:rsidR="00746FB6">
        <w:rPr>
          <w:rStyle w:val="CommentReference"/>
          <w:rFonts w:cs="Times New Roman"/>
          <w:b w:val="0"/>
          <w:iCs w:val="0"/>
          <w:color w:val="auto"/>
          <w:kern w:val="0"/>
        </w:rPr>
        <w:commentReference w:id="53"/>
      </w:r>
      <w:commentRangeEnd w:id="54"/>
      <w:r w:rsidR="001C205B">
        <w:rPr>
          <w:rStyle w:val="CommentReference"/>
          <w:rFonts w:cs="Times New Roman"/>
          <w:b w:val="0"/>
          <w:iCs w:val="0"/>
          <w:color w:val="auto"/>
          <w:kern w:val="0"/>
        </w:rPr>
        <w:commentReference w:id="54"/>
      </w:r>
      <w:commentRangeEnd w:id="55"/>
      <w:r w:rsidR="00312522">
        <w:rPr>
          <w:rStyle w:val="CommentReference"/>
          <w:rFonts w:cs="Times New Roman"/>
          <w:b w:val="0"/>
          <w:iCs w:val="0"/>
          <w:color w:val="auto"/>
          <w:kern w:val="0"/>
        </w:rPr>
        <w:commentReference w:id="55"/>
      </w:r>
    </w:p>
    <w:p w14:paraId="6A8CA73D" w14:textId="785A899B" w:rsidR="00AB66A4" w:rsidRDefault="00AB66A4" w:rsidP="00F40855">
      <w:pPr>
        <w:pStyle w:val="Ref"/>
        <w:rPr>
          <w:rStyle w:val="Refterm"/>
          <w:b w:val="0"/>
        </w:rPr>
      </w:pPr>
      <w:r w:rsidRPr="00EE7D13">
        <w:rPr>
          <w:rStyle w:val="Refterm"/>
        </w:rPr>
        <w:t>[</w:t>
      </w:r>
      <w:bookmarkStart w:id="56" w:name="ECMA404"/>
      <w:r w:rsidRPr="00EE7D13">
        <w:rPr>
          <w:rStyle w:val="Refterm"/>
        </w:rPr>
        <w:t>ECMA404</w:t>
      </w:r>
      <w:bookmarkEnd w:id="56"/>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5" w:history="1">
        <w:r w:rsidRPr="00AC1D41">
          <w:rPr>
            <w:rStyle w:val="Hyperlink"/>
          </w:rPr>
          <w:t>http://ecma-international.org/publications/files/ECMA-ST/ECMA-404.pdf</w:t>
        </w:r>
      </w:hyperlink>
      <w:r w:rsidR="009C2B7C">
        <w:rPr>
          <w:rStyle w:val="Refterm"/>
          <w:b w:val="0"/>
        </w:rPr>
        <w:t>.</w:t>
      </w:r>
    </w:p>
    <w:p w14:paraId="5AA1F396" w14:textId="259208FB" w:rsidR="00AB66A4" w:rsidRDefault="00AB66A4" w:rsidP="00AB66A4">
      <w:pPr>
        <w:pStyle w:val="Ref"/>
      </w:pPr>
      <w:r w:rsidRPr="00EE7D13">
        <w:rPr>
          <w:rStyle w:val="Refterm"/>
        </w:rPr>
        <w:t>[</w:t>
      </w:r>
      <w:bookmarkStart w:id="57" w:name="FIPSPUB1804"/>
      <w:r w:rsidRPr="00EE7D13">
        <w:rPr>
          <w:rStyle w:val="Refterm"/>
        </w:rPr>
        <w:t>FIPSPUB180-4</w:t>
      </w:r>
      <w:bookmarkEnd w:id="57"/>
      <w:r w:rsidRPr="00EE7D13">
        <w:rPr>
          <w:rStyle w:val="Refterm"/>
        </w:rPr>
        <w:t>]</w:t>
      </w:r>
      <w:r>
        <w:tab/>
        <w:t>“Secure Hash Standard (SHS)”, FIPS PUB 180-4, August 2015</w:t>
      </w:r>
      <w:r w:rsidR="009C2B7C">
        <w:t>,</w:t>
      </w:r>
      <w:r>
        <w:t xml:space="preserve"> </w:t>
      </w:r>
      <w:hyperlink r:id="rId36" w:history="1">
        <w:r w:rsidRPr="00AC1D41">
          <w:rPr>
            <w:rStyle w:val="Hyperlink"/>
          </w:rPr>
          <w:t>http://nvlpubs.nist.gov/nistpubs/FIPS/NIST.FIPS.180-4.pdf</w:t>
        </w:r>
      </w:hyperlink>
      <w:r w:rsidR="009C2B7C">
        <w:t>.</w:t>
      </w:r>
    </w:p>
    <w:p w14:paraId="2D814D31" w14:textId="784509B2" w:rsidR="00167C9C" w:rsidRDefault="00167C9C" w:rsidP="00167C9C">
      <w:pPr>
        <w:pStyle w:val="Ref"/>
        <w:rPr>
          <w:ins w:id="58" w:author="Laurence Golding" w:date="2017-11-29T16:59:00Z"/>
        </w:rPr>
      </w:pPr>
      <w:ins w:id="59" w:author="Laurence Golding" w:date="2017-11-29T16:59:00Z">
        <w:r w:rsidRPr="00EE7D13">
          <w:rPr>
            <w:rStyle w:val="Refterm"/>
          </w:rPr>
          <w:t>[</w:t>
        </w:r>
      </w:ins>
      <w:bookmarkStart w:id="60" w:name="GFM"/>
      <w:ins w:id="61" w:author="Laurence Golding" w:date="2017-11-29T17:01:00Z">
        <w:r>
          <w:rPr>
            <w:rStyle w:val="Refterm"/>
          </w:rPr>
          <w:t>GFM</w:t>
        </w:r>
      </w:ins>
      <w:bookmarkEnd w:id="60"/>
      <w:ins w:id="62" w:author="Laurence Golding" w:date="2017-11-29T16:59:00Z">
        <w:r w:rsidRPr="00EE7D13">
          <w:rPr>
            <w:rStyle w:val="Refterm"/>
          </w:rPr>
          <w:t>]</w:t>
        </w:r>
        <w:r>
          <w:tab/>
          <w:t>“</w:t>
        </w:r>
      </w:ins>
      <w:ins w:id="63" w:author="Laurence Golding" w:date="2017-11-29T17:00:00Z">
        <w:r>
          <w:t>GitHub-Flavored Markdown spec</w:t>
        </w:r>
      </w:ins>
      <w:ins w:id="64" w:author="Laurence Golding" w:date="2017-11-29T16:59:00Z">
        <w:r>
          <w:t xml:space="preserve">”, </w:t>
        </w:r>
      </w:ins>
      <w:ins w:id="65" w:author="Laurence Golding" w:date="2017-11-29T17:00:00Z">
        <w:r>
          <w:t>Version 0.28-gfm (2017-08-01)</w:t>
        </w:r>
      </w:ins>
      <w:ins w:id="66" w:author="Laurence Golding" w:date="2017-11-29T16:59:00Z">
        <w:r>
          <w:t xml:space="preserve">, </w:t>
        </w:r>
        <w:r w:rsidRPr="00167C9C">
          <w:t>http</w:t>
        </w:r>
      </w:ins>
      <w:ins w:id="67" w:author="Laurence Golding" w:date="2017-11-29T17:01:00Z">
        <w:r w:rsidRPr="00167C9C">
          <w:t>s://github.githu</w:t>
        </w:r>
        <w:r>
          <w:t>b.com/gfm/</w:t>
        </w:r>
      </w:ins>
      <w:ins w:id="68" w:author="Laurence Golding" w:date="2017-11-29T16:59:00Z">
        <w:r>
          <w:t>.</w:t>
        </w:r>
      </w:ins>
    </w:p>
    <w:p w14:paraId="055E043F" w14:textId="08A88A49" w:rsidR="00AB66A4" w:rsidRDefault="00AB66A4" w:rsidP="00167C9C">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r w:rsidR="00167C9C">
        <w:fldChar w:fldCharType="begin"/>
      </w:r>
      <w:r w:rsidR="00167C9C">
        <w:instrText xml:space="preserve"> HYPERLINK "</w:instrText>
      </w:r>
      <w:r w:rsidR="00167C9C" w:rsidRPr="00167C9C">
        <w:instrText>https://www.iso.org/standard/40874.html</w:instrText>
      </w:r>
      <w:r w:rsidR="00167C9C">
        <w:instrText xml:space="preserve">" </w:instrText>
      </w:r>
      <w:r w:rsidR="00167C9C">
        <w:fldChar w:fldCharType="separate"/>
      </w:r>
      <w:r w:rsidR="00167C9C" w:rsidRPr="00167C9C">
        <w:rPr>
          <w:rStyle w:val="Hyperlink"/>
        </w:rPr>
        <w:t>https://www.iso.org/standard/40874.html</w:t>
      </w:r>
      <w:ins w:id="70" w:author="Laurence Golding" w:date="2017-11-29T17:01:00Z">
        <w:r w:rsidR="00167C9C">
          <w:fldChar w:fldCharType="end"/>
        </w:r>
      </w:ins>
      <w:r w:rsidR="009C2B7C">
        <w:t>.</w:t>
      </w:r>
    </w:p>
    <w:p w14:paraId="2F4A3B08" w14:textId="3EAC1CBC" w:rsidR="00F85576" w:rsidRDefault="00F85576" w:rsidP="00F85576">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6BD7373B"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3A6EB198"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439FE212"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67B09BD0"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7D565B24"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17C63BF7" w14:textId="413BA59A" w:rsidR="004D6E8F" w:rsidRDefault="004D6E8F" w:rsidP="004D6E8F">
      <w:pPr>
        <w:pStyle w:val="Ref"/>
        <w:rPr>
          <w:ins w:id="77" w:author="Laurence Golding" w:date="2017-11-29T17:03:00Z"/>
        </w:rPr>
      </w:pPr>
      <w:ins w:id="78" w:author="Laurence Golding" w:date="2017-11-29T17:03:00Z">
        <w:r>
          <w:rPr>
            <w:rStyle w:val="Refterm"/>
          </w:rPr>
          <w:t>[</w:t>
        </w:r>
        <w:bookmarkStart w:id="79" w:name="RFC7763"/>
        <w:r>
          <w:rPr>
            <w:rStyle w:val="Refterm"/>
          </w:rPr>
          <w:t>RFC7763</w:t>
        </w:r>
        <w:bookmarkEnd w:id="79"/>
        <w:r>
          <w:rPr>
            <w:rStyle w:val="Refterm"/>
          </w:rPr>
          <w:t>]</w:t>
        </w:r>
        <w:r>
          <w:rPr>
            <w:rStyle w:val="Refterm"/>
          </w:rPr>
          <w:tab/>
        </w:r>
      </w:ins>
      <w:ins w:id="80" w:author="Laurence Golding" w:date="2017-11-29T17:04:00Z">
        <w:r>
          <w:rPr>
            <w:rFonts w:cs="Arial"/>
            <w:szCs w:val="20"/>
          </w:rPr>
          <w:t xml:space="preserve">Leonard, S., "The text/markdown Media Type", RFC 7763, DOI 10.17487/RFC7763, March 2016, </w:t>
        </w:r>
        <w:r>
          <w:rPr>
            <w:rFonts w:cs="Arial"/>
            <w:szCs w:val="20"/>
          </w:rPr>
          <w:fldChar w:fldCharType="begin"/>
        </w:r>
        <w:r>
          <w:rPr>
            <w:rFonts w:cs="Arial"/>
            <w:szCs w:val="20"/>
          </w:rPr>
          <w:instrText xml:space="preserve"> HYPERLINK "http://www.rfc-editor.org/info/rfc7763" </w:instrText>
        </w:r>
        <w:r>
          <w:rPr>
            <w:rFonts w:cs="Arial"/>
            <w:szCs w:val="20"/>
          </w:rPr>
          <w:fldChar w:fldCharType="separate"/>
        </w:r>
        <w:r>
          <w:rPr>
            <w:rStyle w:val="Hyperlink"/>
            <w:rFonts w:cs="Arial"/>
            <w:szCs w:val="20"/>
          </w:rPr>
          <w:t>http://www.rfc-editor.org/info/rfc7763</w:t>
        </w:r>
        <w:r>
          <w:rPr>
            <w:rFonts w:cs="Arial"/>
            <w:szCs w:val="20"/>
          </w:rPr>
          <w:fldChar w:fldCharType="end"/>
        </w:r>
        <w:r>
          <w:rPr>
            <w:rFonts w:cs="Arial"/>
            <w:szCs w:val="20"/>
          </w:rPr>
          <w:t>.</w:t>
        </w:r>
      </w:ins>
    </w:p>
    <w:p w14:paraId="37BBEFAC" w14:textId="2873EEB3" w:rsidR="004D6E8F" w:rsidRDefault="004D6E8F" w:rsidP="004D6E8F">
      <w:pPr>
        <w:pStyle w:val="Ref"/>
        <w:rPr>
          <w:ins w:id="81" w:author="Laurence Golding" w:date="2017-11-29T17:03:00Z"/>
        </w:rPr>
      </w:pPr>
      <w:ins w:id="82" w:author="Laurence Golding" w:date="2017-11-29T17:03:00Z">
        <w:r>
          <w:rPr>
            <w:rStyle w:val="Refterm"/>
          </w:rPr>
          <w:lastRenderedPageBreak/>
          <w:t>[</w:t>
        </w:r>
        <w:bookmarkStart w:id="83" w:name="RFC7764"/>
        <w:r>
          <w:rPr>
            <w:rStyle w:val="Refterm"/>
          </w:rPr>
          <w:t>RFC</w:t>
        </w:r>
      </w:ins>
      <w:ins w:id="84" w:author="Laurence Golding" w:date="2017-11-29T17:05:00Z">
        <w:r>
          <w:rPr>
            <w:rStyle w:val="Refterm"/>
          </w:rPr>
          <w:t>7764</w:t>
        </w:r>
      </w:ins>
      <w:bookmarkEnd w:id="83"/>
      <w:ins w:id="85" w:author="Laurence Golding" w:date="2017-11-29T17:03:00Z">
        <w:r>
          <w:rPr>
            <w:rStyle w:val="Refterm"/>
          </w:rPr>
          <w:t>]</w:t>
        </w:r>
        <w:r>
          <w:rPr>
            <w:rStyle w:val="Refterm"/>
          </w:rPr>
          <w:tab/>
        </w:r>
      </w:ins>
      <w:ins w:id="86" w:author="Laurence Golding" w:date="2017-11-29T17:04:00Z">
        <w:r>
          <w:rPr>
            <w:rFonts w:cs="Arial"/>
            <w:szCs w:val="20"/>
          </w:rPr>
          <w:t xml:space="preserve">Leonard, S., "Guidance on Markdown: Design Philosophies, Stability Strategies, and Select Registrations", RFC 7764, DOI 10.17487/RFC7764, March 2016, </w:t>
        </w:r>
        <w:r>
          <w:fldChar w:fldCharType="begin"/>
        </w:r>
        <w:r>
          <w:instrText xml:space="preserve"> HYPERLINK "http://www.rfc-editor.org/info/rfc7764" </w:instrText>
        </w:r>
        <w:r>
          <w:fldChar w:fldCharType="separate"/>
        </w:r>
        <w:r>
          <w:rPr>
            <w:rStyle w:val="Hyperlink"/>
            <w:rFonts w:cs="Arial"/>
            <w:szCs w:val="20"/>
          </w:rPr>
          <w:t>http://www.rfc-editor.org/info/rfc7764</w:t>
        </w:r>
        <w:r>
          <w:fldChar w:fldCharType="end"/>
        </w:r>
      </w:ins>
      <w:ins w:id="87" w:author="Laurence Golding" w:date="2017-11-29T17:03:00Z">
        <w:r>
          <w:rPr>
            <w:rFonts w:cs="Arial"/>
            <w:szCs w:val="20"/>
          </w:rPr>
          <w:t>.</w:t>
        </w:r>
      </w:ins>
    </w:p>
    <w:p w14:paraId="4576BD98" w14:textId="61338204" w:rsidR="00F85576" w:rsidRPr="00F85576" w:rsidRDefault="00F85576" w:rsidP="004D6E8F">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3B8716E8"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499731120"/>
      <w:r>
        <w:t>Non-Normative References</w:t>
      </w:r>
      <w:bookmarkEnd w:id="90"/>
      <w:bookmarkEnd w:id="91"/>
      <w:bookmarkEnd w:id="92"/>
    </w:p>
    <w:p w14:paraId="079DA8C3" w14:textId="77777777" w:rsidR="0064042F" w:rsidRDefault="0064042F" w:rsidP="0064042F">
      <w:pPr>
        <w:pStyle w:val="Ref"/>
        <w:rPr>
          <w:ins w:id="93" w:author="Laurence Golding" w:date="2017-12-30T09:19:00Z"/>
          <w:rStyle w:val="Refterm"/>
          <w:b w:val="0"/>
        </w:rPr>
      </w:pPr>
      <w:ins w:id="94" w:author="Laurence Golding" w:date="2017-12-30T09:19:00Z">
        <w:r w:rsidRPr="00EE7D13">
          <w:rPr>
            <w:rStyle w:val="Refterm"/>
          </w:rPr>
          <w:t>[</w:t>
        </w:r>
        <w:bookmarkStart w:id="95" w:name="CMARK"/>
        <w:r>
          <w:rPr>
            <w:rStyle w:val="Refterm"/>
          </w:rPr>
          <w:t>CMARK</w:t>
        </w:r>
        <w:bookmarkEnd w:id="95"/>
        <w:r w:rsidRPr="00EE7D13">
          <w:rPr>
            <w:rStyle w:val="Refterm"/>
          </w:rPr>
          <w:t>]</w:t>
        </w:r>
        <w:r w:rsidRPr="005126F2">
          <w:rPr>
            <w:rStyle w:val="Refterm"/>
            <w:b w:val="0"/>
          </w:rPr>
          <w:tab/>
        </w:r>
        <w:r>
          <w:rPr>
            <w:rStyle w:val="Refterm"/>
            <w:b w:val="0"/>
          </w:rPr>
          <w:t xml:space="preserve">“CommonMark Spec”, Version 0.28, (2017-08-01), </w:t>
        </w:r>
        <w:r w:rsidRPr="00F40855">
          <w:t>http://spec.commonmark.org/0.28/</w:t>
        </w:r>
        <w:r>
          <w:rPr>
            <w:rStyle w:val="Refterm"/>
            <w:b w:val="0"/>
          </w:rPr>
          <w:t>.</w:t>
        </w:r>
      </w:ins>
    </w:p>
    <w:p w14:paraId="1FDA798B" w14:textId="61312A33" w:rsidR="00A86F30" w:rsidRDefault="00A86F30" w:rsidP="0064042F">
      <w:pPr>
        <w:pStyle w:val="Ref"/>
        <w:rPr>
          <w:rStyle w:val="Refterm"/>
          <w:b w:val="0"/>
        </w:rPr>
      </w:pPr>
      <w:r w:rsidRPr="001A52C9">
        <w:rPr>
          <w:rStyle w:val="Refterm"/>
        </w:rPr>
        <w:t>[</w:t>
      </w:r>
      <w:bookmarkStart w:id="96" w:name="CWE"/>
      <w:r>
        <w:rPr>
          <w:rStyle w:val="Refterm"/>
        </w:rPr>
        <w:t>CWE</w:t>
      </w:r>
      <w:bookmarkEnd w:id="96"/>
      <w:r w:rsidRPr="001A52C9">
        <w:rPr>
          <w:rStyle w:val="Refterm"/>
        </w:rPr>
        <w:t>]</w:t>
      </w:r>
      <w:r w:rsidRPr="005126F2">
        <w:rPr>
          <w:rStyle w:val="Refterm"/>
          <w:b w:val="0"/>
        </w:rPr>
        <w:tab/>
      </w:r>
      <w:r w:rsidRPr="0052312C">
        <w:t>“</w:t>
      </w:r>
      <w:r>
        <w:t>Common Weakness Enumeration</w:t>
      </w:r>
      <w:r w:rsidRPr="0052312C">
        <w:t xml:space="preserve">”, </w:t>
      </w:r>
      <w:r>
        <w:t>https://</w:t>
      </w:r>
      <w:hyperlink r:id="rId45" w:history="1">
        <w:r>
          <w:rPr>
            <w:rStyle w:val="Hyperlink"/>
          </w:rPr>
          <w:t>cwe.mitre.org</w:t>
        </w:r>
      </w:hyperlink>
      <w:ins w:id="97" w:author="Laurence Golding" w:date="2017-11-29T17:08:00Z">
        <w:r w:rsidR="00115238">
          <w:rPr>
            <w:rStyle w:val="Hyperlink"/>
          </w:rPr>
          <w:t>.</w:t>
        </w:r>
      </w:ins>
    </w:p>
    <w:p w14:paraId="068DFEEA" w14:textId="0186E4C3" w:rsidR="004D6E8F" w:rsidRDefault="004D6E8F" w:rsidP="004D6E8F">
      <w:pPr>
        <w:pStyle w:val="Ref"/>
        <w:rPr>
          <w:ins w:id="98" w:author="Laurence Golding" w:date="2017-11-29T17:06:00Z"/>
          <w:rStyle w:val="Refterm"/>
          <w:b w:val="0"/>
        </w:rPr>
      </w:pPr>
      <w:ins w:id="99" w:author="Laurence Golding" w:date="2017-11-29T17:06:00Z">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ins>
      <w:ins w:id="101" w:author="Laurence Golding" w:date="2017-11-29T17:07:00Z">
        <w:r>
          <w:t xml:space="preserve">“GitHub's fork of cmark, a CommonMark parsing and rendering library and program in C”, </w:t>
        </w:r>
        <w:r>
          <w:fldChar w:fldCharType="begin"/>
        </w:r>
        <w:r>
          <w:instrText xml:space="preserve"> HYPERLINK "https://github.com/github/cmark" </w:instrText>
        </w:r>
        <w:r>
          <w:fldChar w:fldCharType="separate"/>
        </w:r>
        <w:r>
          <w:rPr>
            <w:rStyle w:val="Hyperlink"/>
          </w:rPr>
          <w:t>https://github.com/github/cmark</w:t>
        </w:r>
        <w:r>
          <w:fldChar w:fldCharType="end"/>
        </w:r>
      </w:ins>
      <w:ins w:id="102" w:author="Laurence Golding" w:date="2017-11-29T17:08:00Z">
        <w:r w:rsidR="00115238">
          <w:t>.</w:t>
        </w:r>
      </w:ins>
    </w:p>
    <w:p w14:paraId="49A9B3AF" w14:textId="42260619" w:rsidR="004D6E8F" w:rsidRDefault="004D6E8F" w:rsidP="004D6E8F">
      <w:pPr>
        <w:pStyle w:val="Ref"/>
        <w:rPr>
          <w:ins w:id="103" w:author="Laurence Golding" w:date="2017-11-29T17:06:00Z"/>
          <w:rStyle w:val="Refterm"/>
          <w:b w:val="0"/>
        </w:rPr>
      </w:pPr>
      <w:ins w:id="104" w:author="Laurence Golding" w:date="2017-11-29T17:06:00Z">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ins>
      <w:ins w:id="106" w:author="Laurence Golding" w:date="2017-11-29T17:08:00Z">
        <w:r w:rsidR="00115238">
          <w:t xml:space="preserve">“GitHub Engineering: A formal spec for GitHub Flavored Markdown”, </w:t>
        </w:r>
        <w:r w:rsidR="00115238">
          <w:fldChar w:fldCharType="begin"/>
        </w:r>
        <w:r w:rsidR="00115238">
          <w:instrText xml:space="preserve"> HYPERLINK "https://githubengineering.com/a-formal-spec-for-github-markdown/" </w:instrText>
        </w:r>
        <w:r w:rsidR="00115238">
          <w:fldChar w:fldCharType="separate"/>
        </w:r>
        <w:r w:rsidR="00115238">
          <w:rPr>
            <w:rStyle w:val="Hyperlink"/>
          </w:rPr>
          <w:t>https://githubengineering.com/a-formal-spec-for-github-markdown/</w:t>
        </w:r>
        <w:r w:rsidR="00115238">
          <w:fldChar w:fldCharType="end"/>
        </w:r>
        <w:r w:rsidR="00115238">
          <w:t>.</w:t>
        </w:r>
      </w:ins>
    </w:p>
    <w:p w14:paraId="676C3FD1" w14:textId="6C38E364" w:rsidR="00C71349" w:rsidRDefault="001A52C9" w:rsidP="004D6E8F">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6" w:history="1">
        <w:r w:rsidR="0052312C" w:rsidRPr="00AC1D41">
          <w:rPr>
            <w:rStyle w:val="Hyperlink"/>
          </w:rPr>
          <w:t>https://www.iso.org/standard/57853.html</w:t>
        </w:r>
      </w:hyperlink>
      <w:ins w:id="107" w:author="Laurence Golding" w:date="2017-11-29T17:08:00Z">
        <w:r w:rsidR="00115238">
          <w:rPr>
            <w:rStyle w:val="Hyperlink"/>
          </w:rPr>
          <w:t>.</w:t>
        </w:r>
      </w:ins>
    </w:p>
    <w:p w14:paraId="6A7E9801" w14:textId="604BB5F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7" w:history="1">
        <w:r w:rsidR="00361885" w:rsidRPr="00AC1D41">
          <w:rPr>
            <w:rStyle w:val="Hyperlink"/>
          </w:rPr>
          <w:t>https://www.iso.org/standard/64029.html</w:t>
        </w:r>
      </w:hyperlink>
      <w:ins w:id="108" w:author="Laurence Golding" w:date="2017-11-29T17:08:00Z">
        <w:r w:rsidR="00115238">
          <w:rPr>
            <w:rStyle w:val="Hyperlink"/>
          </w:rPr>
          <w:t>.</w:t>
        </w:r>
      </w:ins>
    </w:p>
    <w:p w14:paraId="33244B84" w14:textId="54E3720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8" w:history="1">
        <w:r w:rsidR="00361885" w:rsidRPr="00AC1D41">
          <w:rPr>
            <w:rStyle w:val="Hyperlink"/>
          </w:rPr>
          <w:t>https://www.iso.org/standard/42926.html</w:t>
        </w:r>
      </w:hyperlink>
      <w:ins w:id="109" w:author="Laurence Golding" w:date="2017-11-29T17:08:00Z">
        <w:r w:rsidR="00115238">
          <w:rPr>
            <w:rStyle w:val="Hyperlink"/>
          </w:rPr>
          <w:t>.</w:t>
        </w:r>
      </w:ins>
    </w:p>
    <w:p w14:paraId="332C9894" w14:textId="0CB2007F" w:rsidR="006D31DB" w:rsidRDefault="00EE7D13" w:rsidP="00FD22AC">
      <w:pPr>
        <w:pStyle w:val="Heading1"/>
      </w:pPr>
      <w:bookmarkStart w:id="110" w:name="_Toc499731121"/>
      <w:r>
        <w:lastRenderedPageBreak/>
        <w:t>Conventions</w:t>
      </w:r>
      <w:bookmarkEnd w:id="110"/>
    </w:p>
    <w:p w14:paraId="50E64719" w14:textId="2428E7E7" w:rsidR="0012387E" w:rsidRPr="0012387E" w:rsidRDefault="0012387E" w:rsidP="0012387E"/>
    <w:p w14:paraId="2D42620D" w14:textId="4CD3D186" w:rsidR="0012387E" w:rsidRDefault="00EE7D13" w:rsidP="0012387E">
      <w:pPr>
        <w:pStyle w:val="Heading2"/>
      </w:pPr>
      <w:bookmarkStart w:id="111" w:name="_Toc499731122"/>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499731123"/>
      <w:r>
        <w:t>Format examples</w:t>
      </w:r>
      <w:bookmarkEnd w:id="112"/>
    </w:p>
    <w:p w14:paraId="0C763244" w14:textId="62B7652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3" w:name="_Toc499731124"/>
      <w:r>
        <w:t>Property notation</w:t>
      </w:r>
      <w:bookmarkEnd w:id="113"/>
    </w:p>
    <w:p w14:paraId="30DDC891" w14:textId="3702A6C3" w:rsidR="00616C1A" w:rsidRDefault="00616C1A" w:rsidP="00616C1A">
      <w:r w:rsidRPr="00616C1A">
        <w:t xml:space="preserve">A JSON object consists of a set of </w:t>
      </w:r>
      <w:del w:id="114" w:author="Laurence Golding" w:date="2017-12-18T17:44:00Z">
        <w:r w:rsidRPr="00616C1A" w:rsidDel="00272740">
          <w:delText>name/value pairs</w:delText>
        </w:r>
      </w:del>
      <w:ins w:id="115" w:author="Laurence Golding" w:date="2017-12-18T17:44:00Z">
        <w:r w:rsidR="00272740">
          <w:t>properties</w:t>
        </w:r>
      </w:ins>
      <w:r w:rsidRPr="00616C1A">
        <w:t>. The value</w:t>
      </w:r>
      <w:ins w:id="116" w:author="Laurence Golding" w:date="2017-12-18T17:44:00Z">
        <w:r w:rsidR="00272740">
          <w:t xml:space="preserve"> of a property</w:t>
        </w:r>
      </w:ins>
      <w:r w:rsidRPr="00616C1A">
        <w:t xml:space="preserv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17" w:name="_Toc499731125"/>
      <w:r>
        <w:lastRenderedPageBreak/>
        <w:t>File format</w:t>
      </w:r>
      <w:bookmarkEnd w:id="117"/>
    </w:p>
    <w:p w14:paraId="4E58823B" w14:textId="39ED7B8C" w:rsidR="008F022E" w:rsidRDefault="008F022E" w:rsidP="008F022E">
      <w:pPr>
        <w:pStyle w:val="Heading2"/>
      </w:pPr>
      <w:bookmarkStart w:id="118" w:name="_Toc499731126"/>
      <w:r>
        <w:t>General</w:t>
      </w:r>
      <w:bookmarkEnd w:id="11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0F7CE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2B48E2">
        <w:t>3.11</w:t>
      </w:r>
      <w:r>
        <w:fldChar w:fldCharType="end"/>
      </w:r>
      <w:r>
        <w:t>).</w:t>
      </w:r>
    </w:p>
    <w:p w14:paraId="37874D7A" w14:textId="106DD334" w:rsidR="00815787" w:rsidRDefault="00815787" w:rsidP="00815787">
      <w:pPr>
        <w:pStyle w:val="Heading2"/>
      </w:pPr>
      <w:bookmarkStart w:id="119" w:name="_Ref493342422"/>
      <w:bookmarkStart w:id="120" w:name="_Toc499731127"/>
      <w:r>
        <w:t>URI-valued properties</w:t>
      </w:r>
      <w:bookmarkEnd w:id="119"/>
      <w:bookmarkEnd w:id="120"/>
    </w:p>
    <w:p w14:paraId="604C3241" w14:textId="60387A7F"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71C0314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21" w:name="_Ref493422705"/>
      <w:bookmarkStart w:id="122" w:name="_Toc499731128"/>
      <w:r>
        <w:t>URI base id properties</w:t>
      </w:r>
      <w:bookmarkEnd w:id="121"/>
      <w:bookmarkEnd w:id="122"/>
    </w:p>
    <w:p w14:paraId="4438C49A" w14:textId="33BC0A40"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2B48E2">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lastRenderedPageBreak/>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6C58350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2B48E2">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2B48E2">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6F164890"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2B48E2">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2B48E2">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23" w:name="_Toc499731129"/>
      <w:r>
        <w:t>String properties</w:t>
      </w:r>
      <w:bookmarkEnd w:id="12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24" w:name="_Toc499731130"/>
      <w:r>
        <w:lastRenderedPageBreak/>
        <w:t>Object properties</w:t>
      </w:r>
      <w:bookmarkEnd w:id="124"/>
    </w:p>
    <w:p w14:paraId="1C30B6EF" w14:textId="2C6F23C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2B48E2">
        <w:t>3.12.9</w:t>
      </w:r>
      <w:r>
        <w:fldChar w:fldCharType="end"/>
      </w:r>
      <w:r w:rsidRPr="006041EE">
        <w:t xml:space="preserve">) and the </w:t>
      </w:r>
      <w:r w:rsidRPr="006041EE">
        <w:rPr>
          <w:rStyle w:val="CODEtemp"/>
        </w:rPr>
        <w:t>rule.</w:t>
      </w:r>
      <w:del w:id="125" w:author="Laurence Golding" w:date="2017-12-15T15:36:00Z">
        <w:r w:rsidRPr="006041EE" w:rsidDel="00410D02">
          <w:rPr>
            <w:rStyle w:val="CODEtemp"/>
          </w:rPr>
          <w:delText>messageFormats</w:delText>
        </w:r>
        <w:r w:rsidRPr="006041EE" w:rsidDel="00410D02">
          <w:delText xml:space="preserve"> </w:delText>
        </w:r>
      </w:del>
      <w:ins w:id="126" w:author="Laurence Golding" w:date="2017-12-15T15:36:00Z">
        <w:r w:rsidR="00410D02" w:rsidRPr="006041EE">
          <w:rPr>
            <w:rStyle w:val="CODEtemp"/>
          </w:rPr>
          <w:t>message</w:t>
        </w:r>
        <w:r w:rsidR="00410D02">
          <w:rPr>
            <w:rStyle w:val="CODEtemp"/>
          </w:rPr>
          <w:t>Template</w:t>
        </w:r>
        <w:r w:rsidR="00410D02" w:rsidRPr="006041EE">
          <w:rPr>
            <w:rStyle w:val="CODEtemp"/>
          </w:rPr>
          <w:t>s</w:t>
        </w:r>
        <w:r w:rsidR="00410D02" w:rsidRPr="006041EE">
          <w:t xml:space="preserve"> </w:t>
        </w:r>
      </w:ins>
      <w:r w:rsidRPr="006041EE">
        <w:t>property (§</w:t>
      </w:r>
      <w:r>
        <w:fldChar w:fldCharType="begin"/>
      </w:r>
      <w:r>
        <w:instrText xml:space="preserve"> REF _Ref493345139 \w \h </w:instrText>
      </w:r>
      <w:r>
        <w:fldChar w:fldCharType="separate"/>
      </w:r>
      <w:r w:rsidR="002B48E2">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7" w:name="_Toc499731131"/>
      <w:r>
        <w:t>Array properties</w:t>
      </w:r>
      <w:bookmarkEnd w:id="127"/>
    </w:p>
    <w:p w14:paraId="5EBAA746" w14:textId="602700E6"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2B48E2">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2B48E2">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28" w:name="_Ref493408960"/>
      <w:bookmarkStart w:id="129" w:name="_Toc499731132"/>
      <w:r>
        <w:t>Property bags</w:t>
      </w:r>
      <w:bookmarkEnd w:id="128"/>
      <w:bookmarkEnd w:id="129"/>
    </w:p>
    <w:p w14:paraId="394A6CDE" w14:textId="6ABA55FC" w:rsidR="00815787" w:rsidRDefault="00815787" w:rsidP="00815787">
      <w:pPr>
        <w:pStyle w:val="Heading3"/>
      </w:pPr>
      <w:bookmarkStart w:id="130" w:name="_Toc499731133"/>
      <w:r>
        <w:t>General</w:t>
      </w:r>
      <w:bookmarkEnd w:id="130"/>
    </w:p>
    <w:p w14:paraId="09818AAE" w14:textId="535A51C4"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499731134"/>
      <w:r>
        <w:t>Tags</w:t>
      </w:r>
      <w:bookmarkEnd w:id="131"/>
    </w:p>
    <w:p w14:paraId="32ECCC5D" w14:textId="2CF5DE43" w:rsidR="00992B66" w:rsidRPr="00992B66" w:rsidRDefault="00992B66" w:rsidP="00992B66">
      <w:pPr>
        <w:pStyle w:val="Heading4"/>
      </w:pPr>
      <w:bookmarkStart w:id="132" w:name="_Toc499731135"/>
      <w:r>
        <w:t>General</w:t>
      </w:r>
      <w:bookmarkEnd w:id="132"/>
    </w:p>
    <w:p w14:paraId="0F1BC690" w14:textId="4AFFC0B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499731136"/>
      <w:r>
        <w:t>Namespaced tags</w:t>
      </w:r>
      <w:bookmarkEnd w:id="134"/>
    </w:p>
    <w:p w14:paraId="61C77CFD" w14:textId="77777777"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list of components, as follows:</w:t>
      </w:r>
    </w:p>
    <w:p w14:paraId="3D12CE67" w14:textId="77777777" w:rsidR="00992B66" w:rsidRDefault="00992B66" w:rsidP="00992B66">
      <w:pPr>
        <w:pStyle w:val="Code"/>
      </w:pPr>
      <w:r>
        <w:t>&lt;tag&gt;: &lt;component&gt;{/&lt;component</w:t>
      </w:r>
      <w:proofErr w:type="gramStart"/>
      <w:r>
        <w:t>&gt;}*</w:t>
      </w:r>
      <w:proofErr w:type="gramEnd"/>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roofErr w:type="gramStart"/>
      <w:r>
        <w:t>"}+</w:t>
      </w:r>
      <w:proofErr w:type="gramEnd"/>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362F1849"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135" w:name="_Toc49973113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499731138"/>
      <w:r>
        <w:lastRenderedPageBreak/>
        <w:t>Date/time properties</w:t>
      </w:r>
      <w:bookmarkEnd w:id="136"/>
      <w:bookmarkEnd w:id="137"/>
      <w:bookmarkEnd w:id="138"/>
    </w:p>
    <w:p w14:paraId="33510EF1" w14:textId="509117A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39" w:name="_Ref493404799"/>
      <w:bookmarkStart w:id="140" w:name="_Toc499731139"/>
      <w:r>
        <w:t>Array properties with unique values</w:t>
      </w:r>
      <w:bookmarkEnd w:id="139"/>
      <w:bookmarkEnd w:id="140"/>
    </w:p>
    <w:p w14:paraId="165FE7F2" w14:textId="69444B96"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DAC5CC0" w:rsidR="00815787" w:rsidRDefault="00815787" w:rsidP="00815787">
      <w:pPr>
        <w:pStyle w:val="Heading2"/>
        <w:rPr>
          <w:ins w:id="141" w:author="Laurence Golding" w:date="2017-11-29T15:48:00Z"/>
        </w:rPr>
      </w:pPr>
      <w:bookmarkStart w:id="142" w:name="_Ref493426052"/>
      <w:bookmarkStart w:id="143" w:name="_Toc499731140"/>
      <w:r>
        <w:t>Message properties</w:t>
      </w:r>
      <w:bookmarkEnd w:id="142"/>
      <w:bookmarkEnd w:id="143"/>
    </w:p>
    <w:p w14:paraId="186EFB55" w14:textId="6995A28A" w:rsidR="00C760C7" w:rsidRPr="00C760C7" w:rsidRDefault="00C760C7" w:rsidP="00C760C7">
      <w:pPr>
        <w:pStyle w:val="Heading3"/>
      </w:pPr>
      <w:ins w:id="144" w:author="Laurence Golding" w:date="2017-11-29T15:48:00Z">
        <w:r>
          <w:t>General</w:t>
        </w:r>
      </w:ins>
    </w:p>
    <w:p w14:paraId="63E76F08" w14:textId="5C91AF84" w:rsidR="00A92A05" w:rsidRDefault="00CD2928" w:rsidP="00A92A05">
      <w:pPr>
        <w:rPr>
          <w:ins w:id="145" w:author="Laurence Golding" w:date="2017-11-29T18:15:00Z"/>
        </w:rPr>
      </w:pPr>
      <w:r w:rsidRPr="00CD2928">
        <w:t xml:space="preserve">Certain </w:t>
      </w:r>
      <w:del w:id="146" w:author="Laurence Golding" w:date="2017-11-29T15:52:00Z">
        <w:r w:rsidRPr="00CD2928" w:rsidDel="00134724">
          <w:delText xml:space="preserve">properties </w:delText>
        </w:r>
      </w:del>
      <w:ins w:id="147" w:author="Laurence Golding" w:date="2017-11-29T15:52:00Z">
        <w:r w:rsidR="00134724">
          <w:t>objects</w:t>
        </w:r>
        <w:r w:rsidR="00134724" w:rsidRPr="00CD2928">
          <w:t xml:space="preserve"> </w:t>
        </w:r>
      </w:ins>
      <w:r w:rsidRPr="00CD2928">
        <w:t xml:space="preserve">in this specification </w:t>
      </w:r>
      <w:del w:id="148" w:author="Laurence Golding" w:date="2017-11-29T15:52:00Z">
        <w:r w:rsidRPr="00CD2928" w:rsidDel="00134724">
          <w:delText>are string values</w:delText>
        </w:r>
      </w:del>
      <w:ins w:id="149" w:author="Laurence Golding" w:date="2017-11-29T15:52:00Z">
        <w:r w:rsidR="00134724">
          <w:t xml:space="preserve">define </w:t>
        </w:r>
      </w:ins>
      <w:ins w:id="150" w:author="Laurence Golding" w:date="2017-11-29T17:12:00Z">
        <w:r w:rsidR="00C3209F">
          <w:t xml:space="preserve">string-valued </w:t>
        </w:r>
      </w:ins>
      <w:ins w:id="151" w:author="Laurence Golding" w:date="2017-11-29T15:52:00Z">
        <w:r w:rsidR="00134724">
          <w:t>propert</w:t>
        </w:r>
      </w:ins>
      <w:ins w:id="152" w:author="Laurence Golding" w:date="2017-11-29T15:53:00Z">
        <w:r w:rsidR="00134724">
          <w:t>ies</w:t>
        </w:r>
      </w:ins>
      <w:r w:rsidRPr="00CD2928">
        <w:t xml:space="preserve"> containing messages intended to be viewed by a user</w:t>
      </w:r>
      <w:commentRangeStart w:id="153"/>
      <w:commentRangeStart w:id="154"/>
      <w:r w:rsidRPr="00CD2928">
        <w:t xml:space="preserve">. </w:t>
      </w:r>
      <w:bookmarkStart w:id="155" w:name="_Hlk493349567"/>
      <w:del w:id="156" w:author="Laurence Golding" w:date="2017-12-29T12:57:00Z">
        <w:r w:rsidRPr="00CD2928" w:rsidDel="00C95D9E">
          <w:delText>No s</w:delText>
        </w:r>
      </w:del>
      <w:ins w:id="157" w:author="Laurence Golding" w:date="2017-12-29T12:57:00Z">
        <w:r w:rsidR="00C95D9E">
          <w:t>S</w:t>
        </w:r>
      </w:ins>
      <w:r w:rsidRPr="00CD2928">
        <w:t>uch</w:t>
      </w:r>
      <w:ins w:id="158" w:author="Laurence Golding" w:date="2017-12-29T12:57:00Z">
        <w:r w:rsidR="00C95D9E">
          <w:t xml:space="preserve"> a</w:t>
        </w:r>
      </w:ins>
      <w:r w:rsidRPr="00CD2928">
        <w:t xml:space="preserve"> property</w:t>
      </w:r>
      <w:ins w:id="159" w:author="Laurence Golding" w:date="2017-11-29T17:12:00Z">
        <w:r w:rsidR="00C3209F">
          <w:t>, if present,</w:t>
        </w:r>
      </w:ins>
      <w:r w:rsidRPr="00CD2928">
        <w:t xml:space="preserve"> </w:t>
      </w:r>
      <w:r w:rsidRPr="00CD2928">
        <w:rPr>
          <w:b/>
        </w:rPr>
        <w:t>SHALL</w:t>
      </w:r>
      <w:ins w:id="160" w:author="Laurence Golding" w:date="2017-12-29T12:57:00Z">
        <w:r w:rsidR="00C95D9E">
          <w:rPr>
            <w:b/>
          </w:rPr>
          <w:t xml:space="preserve"> NOT</w:t>
        </w:r>
      </w:ins>
      <w:r w:rsidRPr="00CD2928">
        <w:t xml:space="preserve"> have a value that is the </w:t>
      </w:r>
      <w:commentRangeEnd w:id="153"/>
      <w:r w:rsidR="00746FB6">
        <w:rPr>
          <w:rStyle w:val="CommentReference"/>
        </w:rPr>
        <w:commentReference w:id="153"/>
      </w:r>
      <w:commentRangeEnd w:id="154"/>
      <w:r w:rsidR="00C95D9E">
        <w:rPr>
          <w:rStyle w:val="CommentReference"/>
        </w:rPr>
        <w:commentReference w:id="154"/>
      </w:r>
      <w:r w:rsidRPr="00CD2928">
        <w:t>empty string</w:t>
      </w:r>
      <w:bookmarkEnd w:id="155"/>
      <w:r w:rsidRPr="00CD2928">
        <w:t>.</w:t>
      </w:r>
      <w:ins w:id="161" w:author="Laurence Golding" w:date="2017-11-29T17:12:00Z">
        <w:r w:rsidR="00C3209F">
          <w:t xml:space="preserve"> </w:t>
        </w:r>
      </w:ins>
      <w:ins w:id="162" w:author="Laurence Golding" w:date="2017-12-29T15:34:00Z">
        <w:r w:rsidR="001D76D2">
          <w:t>Most</w:t>
        </w:r>
      </w:ins>
      <w:ins w:id="163" w:author="Laurence Golding" w:date="2017-11-29T15:53:00Z">
        <w:r w:rsidR="00134724">
          <w:t xml:space="preserve"> </w:t>
        </w:r>
      </w:ins>
      <w:ins w:id="164" w:author="Laurence Golding" w:date="2017-11-29T15:54:00Z">
        <w:r w:rsidR="00134724">
          <w:t>such object</w:t>
        </w:r>
      </w:ins>
      <w:ins w:id="165" w:author="Laurence Golding" w:date="2017-12-29T15:34:00Z">
        <w:r w:rsidR="001D76D2">
          <w:t>s</w:t>
        </w:r>
      </w:ins>
      <w:ins w:id="166" w:author="Laurence Golding" w:date="2017-11-29T15:54:00Z">
        <w:r w:rsidR="00134724">
          <w:t xml:space="preserve"> </w:t>
        </w:r>
        <w:proofErr w:type="gramStart"/>
        <w:r w:rsidR="00134724">
          <w:t>defines</w:t>
        </w:r>
        <w:proofErr w:type="gramEnd"/>
        <w:r w:rsidR="00134724">
          <w:t xml:space="preserve"> two properties</w:t>
        </w:r>
      </w:ins>
      <w:ins w:id="167" w:author="Laurence Golding" w:date="2017-11-29T15:55:00Z">
        <w:r w:rsidR="00134724">
          <w:t>, one</w:t>
        </w:r>
      </w:ins>
      <w:ins w:id="168" w:author="Laurence Golding" w:date="2017-11-29T17:13:00Z">
        <w:r w:rsidR="00C3209F">
          <w:t xml:space="preserve"> (usually but not always named </w:t>
        </w:r>
        <w:r w:rsidR="00C3209F" w:rsidRPr="00C3209F">
          <w:rPr>
            <w:rStyle w:val="CODEtemp"/>
          </w:rPr>
          <w:t>message</w:t>
        </w:r>
        <w:r w:rsidR="00C3209F">
          <w:t>)</w:t>
        </w:r>
      </w:ins>
      <w:ins w:id="169" w:author="Laurence Golding" w:date="2017-11-29T15:55:00Z">
        <w:r w:rsidR="00134724">
          <w:t xml:space="preserve"> containing a plain text version of the message, and the other</w:t>
        </w:r>
      </w:ins>
      <w:ins w:id="170" w:author="Laurence Golding" w:date="2017-11-29T17:13:00Z">
        <w:r w:rsidR="00C3209F">
          <w:t xml:space="preserve"> (usually but not always named </w:t>
        </w:r>
        <w:r w:rsidR="00C3209F" w:rsidRPr="00C3209F">
          <w:rPr>
            <w:rStyle w:val="CODEtemp"/>
          </w:rPr>
          <w:t>richMessage</w:t>
        </w:r>
        <w:r w:rsidR="00C3209F">
          <w:t>)</w:t>
        </w:r>
      </w:ins>
      <w:ins w:id="171" w:author="Laurence Golding" w:date="2017-11-29T15:55:00Z">
        <w:r w:rsidR="00134724">
          <w:t xml:space="preserve"> containing a version of the message that incorporates formatting information</w:t>
        </w:r>
      </w:ins>
      <w:ins w:id="172" w:author="Laurence Golding" w:date="2017-11-29T15:56:00Z">
        <w:r w:rsidR="00134724">
          <w:t xml:space="preserve">. We refer to a message that </w:t>
        </w:r>
      </w:ins>
      <w:ins w:id="173" w:author="Laurence Golding" w:date="2017-11-29T17:10:00Z">
        <w:r w:rsidR="00C3209F">
          <w:t>does not c</w:t>
        </w:r>
      </w:ins>
      <w:ins w:id="174" w:author="Laurence Golding" w:date="2017-11-29T17:11:00Z">
        <w:r w:rsidR="00C3209F">
          <w:t>ontain</w:t>
        </w:r>
      </w:ins>
      <w:ins w:id="175" w:author="Laurence Golding" w:date="2017-11-29T15:56:00Z">
        <w:r w:rsidR="00134724">
          <w:t xml:space="preserve"> formatting information as a “</w:t>
        </w:r>
      </w:ins>
      <w:ins w:id="176" w:author="Laurence Golding" w:date="2017-11-29T17:11:00Z">
        <w:r w:rsidR="00C3209F">
          <w:t>plain</w:t>
        </w:r>
      </w:ins>
      <w:ins w:id="177" w:author="Laurence Golding" w:date="2017-11-29T15:56:00Z">
        <w:r w:rsidR="00134724">
          <w:t xml:space="preserve"> text message</w:t>
        </w:r>
      </w:ins>
      <w:ins w:id="178" w:author="Laurence Golding" w:date="2017-11-29T17:11:00Z">
        <w:r w:rsidR="00C3209F">
          <w:t>,</w:t>
        </w:r>
      </w:ins>
      <w:ins w:id="179" w:author="Laurence Golding" w:date="2017-11-29T15:56:00Z">
        <w:r w:rsidR="00134724">
          <w:t>”</w:t>
        </w:r>
      </w:ins>
      <w:ins w:id="180" w:author="Laurence Golding" w:date="2017-11-29T17:11:00Z">
        <w:r w:rsidR="00C3209F">
          <w:t xml:space="preserve"> and one that does as a “rich text message</w:t>
        </w:r>
      </w:ins>
      <w:ins w:id="181" w:author="Laurence Golding" w:date="2017-11-29T15:56:00Z">
        <w:r w:rsidR="00134724">
          <w:t>.</w:t>
        </w:r>
      </w:ins>
      <w:ins w:id="182" w:author="Laurence Golding" w:date="2017-11-29T17:11:00Z">
        <w:r w:rsidR="00C3209F">
          <w:t>”</w:t>
        </w:r>
      </w:ins>
    </w:p>
    <w:p w14:paraId="16D11F2F" w14:textId="0F1FFD2A" w:rsidR="00CB2783" w:rsidRDefault="005B0B41" w:rsidP="00A92A05">
      <w:pPr>
        <w:rPr>
          <w:ins w:id="183" w:author="Laurence Golding" w:date="2017-11-29T18:20:00Z"/>
        </w:rPr>
      </w:pPr>
      <w:ins w:id="184" w:author="Laurence Golding" w:date="2017-11-29T18:18:00Z">
        <w:r>
          <w:t>S</w:t>
        </w:r>
      </w:ins>
      <w:ins w:id="185" w:author="Laurence Golding" w:date="2017-11-29T18:15:00Z">
        <w:r w:rsidR="00CB2783">
          <w:t>quare brackets (</w:t>
        </w:r>
      </w:ins>
      <w:ins w:id="186" w:author="Laurence Golding" w:date="2017-11-29T18:16:00Z">
        <w:r w:rsidR="00CB2783">
          <w:t>("</w:t>
        </w:r>
        <w:r w:rsidR="00CB2783">
          <w:rPr>
            <w:rStyle w:val="CODEtemp"/>
          </w:rPr>
          <w:t>[</w:t>
        </w:r>
        <w:r w:rsidR="00CB2783">
          <w:t>" and "</w:t>
        </w:r>
        <w:r w:rsidR="00CB2783">
          <w:rPr>
            <w:rStyle w:val="CODEtemp"/>
          </w:rPr>
          <w:t>]</w:t>
        </w:r>
        <w:r w:rsidR="00CB2783">
          <w:t>"</w:t>
        </w:r>
      </w:ins>
      <w:ins w:id="187" w:author="Laurence Golding" w:date="2017-11-29T18:15:00Z">
        <w:r w:rsidR="00CB2783">
          <w:t>)</w:t>
        </w:r>
      </w:ins>
      <w:ins w:id="188" w:author="Laurence Golding" w:date="2017-11-29T18:16:00Z">
        <w:r w:rsidR="00CB2783">
          <w:t xml:space="preserve"> in both plain text messages and rich text messages </w:t>
        </w:r>
        <w:r w:rsidR="00CB2783" w:rsidRPr="00CB2783">
          <w:rPr>
            <w:b/>
          </w:rPr>
          <w:t>MUST</w:t>
        </w:r>
        <w:r w:rsidR="00CB2783">
          <w:t xml:space="preserve"> be escaped with a backslash</w:t>
        </w:r>
      </w:ins>
      <w:ins w:id="189" w:author="Laurence Golding" w:date="2017-11-29T18:17:00Z">
        <w:r w:rsidR="00CB2783">
          <w:t xml:space="preserve"> (</w:t>
        </w:r>
        <w:r w:rsidR="00CB2783" w:rsidRPr="00CB2783">
          <w:rPr>
            <w:rStyle w:val="CODEtemp"/>
          </w:rPr>
          <w:t>"\"</w:t>
        </w:r>
        <w:r w:rsidR="00CB2783">
          <w:t>)</w:t>
        </w:r>
      </w:ins>
      <w:ins w:id="190" w:author="Laurence Golding" w:date="2017-11-29T18:16:00Z">
        <w:r w:rsidR="00CB2783">
          <w:t xml:space="preserve"> to prevent t</w:t>
        </w:r>
      </w:ins>
      <w:ins w:id="191" w:author="Laurence Golding" w:date="2017-11-29T18:17:00Z">
        <w:r w:rsidR="00CB2783">
          <w:t>hem from being interpreted as embedded links</w:t>
        </w:r>
      </w:ins>
      <w:ins w:id="192" w:author="Laurence Golding" w:date="2017-11-29T18:18:00Z">
        <w:r>
          <w:t xml:space="preserve"> (§</w:t>
        </w:r>
        <w:r>
          <w:fldChar w:fldCharType="begin"/>
        </w:r>
        <w:r>
          <w:instrText xml:space="preserve"> REF _Ref499742663 \r \h </w:instrText>
        </w:r>
      </w:ins>
      <w:ins w:id="193" w:author="Laurence Golding" w:date="2017-11-29T18:18:00Z">
        <w:r>
          <w:fldChar w:fldCharType="separate"/>
        </w:r>
        <w:r>
          <w:t>3.10.4</w:t>
        </w:r>
        <w:r>
          <w:fldChar w:fldCharType="end"/>
        </w:r>
        <w:r>
          <w:t>)</w:t>
        </w:r>
      </w:ins>
      <w:ins w:id="194" w:author="Laurence Golding" w:date="2017-11-29T18:16:00Z">
        <w:r w:rsidR="00CB2783">
          <w:t xml:space="preserve">. Since JSON itself treats the </w:t>
        </w:r>
      </w:ins>
      <w:ins w:id="195" w:author="Laurence Golding" w:date="2017-11-29T18:17:00Z">
        <w:r w:rsidR="00CB2783">
          <w:t>backslash as an escape character, the backslash must be doubled.</w:t>
        </w:r>
      </w:ins>
    </w:p>
    <w:p w14:paraId="593FDE24" w14:textId="35943212" w:rsidR="00494427" w:rsidRDefault="00494427" w:rsidP="00494427">
      <w:pPr>
        <w:pStyle w:val="Note"/>
        <w:rPr>
          <w:ins w:id="196" w:author="Laurence Golding" w:date="2017-11-29T18:17:00Z"/>
        </w:rPr>
      </w:pPr>
      <w:ins w:id="197" w:author="Laurence Golding" w:date="2017-11-29T18:20:00Z">
        <w:r>
          <w:t>EXAMPLE:</w:t>
        </w:r>
      </w:ins>
    </w:p>
    <w:p w14:paraId="415798A7" w14:textId="60328F66" w:rsidR="00CB2783" w:rsidRDefault="00494427" w:rsidP="00494427">
      <w:pPr>
        <w:pStyle w:val="Example"/>
      </w:pPr>
      <w:ins w:id="198" w:author="Laurence Golding" w:date="2017-11-29T18:19:00Z">
        <w:r>
          <w:t>"message": "This is not part of an embedded link</w:t>
        </w:r>
      </w:ins>
      <w:ins w:id="199" w:author="Laurence Golding" w:date="2017-11-29T18:20:00Z">
        <w:r>
          <w:t>:</w:t>
        </w:r>
      </w:ins>
      <w:ins w:id="200" w:author="Laurence Golding" w:date="2017-11-29T18:19:00Z">
        <w:r>
          <w:t xml:space="preserve"> </w:t>
        </w:r>
      </w:ins>
      <w:ins w:id="201" w:author="Laurence Golding" w:date="2017-11-29T18:20:00Z">
        <w:r>
          <w:t>\"</w:t>
        </w:r>
      </w:ins>
      <w:ins w:id="202" w:author="Laurence Golding" w:date="2017-11-29T18:19:00Z">
        <w:r>
          <w:t>\</w:t>
        </w:r>
        <w:proofErr w:type="gramStart"/>
        <w:r>
          <w:t>\[</w:t>
        </w:r>
      </w:ins>
      <w:proofErr w:type="gramEnd"/>
      <w:ins w:id="203" w:author="Laurence Golding" w:date="2017-11-29T18:20:00Z">
        <w:r>
          <w:t>\"."</w:t>
        </w:r>
      </w:ins>
    </w:p>
    <w:p w14:paraId="57F682EB" w14:textId="7ABF2AC3" w:rsidR="00CD2928" w:rsidDel="00134724" w:rsidRDefault="00CD2928" w:rsidP="00A92A05">
      <w:pPr>
        <w:rPr>
          <w:del w:id="204" w:author="Laurence Golding" w:date="2017-11-29T15:58:00Z"/>
        </w:rPr>
      </w:pPr>
      <w:del w:id="205" w:author="Laurence Golding" w:date="2017-11-29T15:58:00Z">
        <w:r w:rsidRPr="00CD2928" w:rsidDel="00134724">
          <w:delText xml:space="preserve">In addition, such properties </w:delText>
        </w:r>
        <w:r w:rsidRPr="00CD2928" w:rsidDel="00134724">
          <w:rPr>
            <w:b/>
          </w:rPr>
          <w:delText>SHOULD</w:delText>
        </w:r>
        <w:r w:rsidRPr="00CD2928" w:rsidDel="00134724">
          <w:delText xml:space="preserve"> conform to the following guidelines:</w:delText>
        </w:r>
      </w:del>
    </w:p>
    <w:p w14:paraId="260B357F" w14:textId="126A958D" w:rsidR="00134724" w:rsidRDefault="00134724" w:rsidP="00134724">
      <w:pPr>
        <w:pStyle w:val="Heading3"/>
        <w:rPr>
          <w:ins w:id="206" w:author="Laurence Golding" w:date="2017-11-29T15:58:00Z"/>
        </w:rPr>
      </w:pPr>
      <w:bookmarkStart w:id="207" w:name="_Ref499804331"/>
      <w:ins w:id="208" w:author="Laurence Golding" w:date="2017-11-29T15:58:00Z">
        <w:r>
          <w:t>Plain text message</w:t>
        </w:r>
      </w:ins>
      <w:ins w:id="209" w:author="Laurence Golding" w:date="2017-11-29T17:09:00Z">
        <w:r w:rsidR="00C3209F">
          <w:t>s</w:t>
        </w:r>
      </w:ins>
      <w:bookmarkEnd w:id="207"/>
    </w:p>
    <w:p w14:paraId="44DB5627" w14:textId="026143A1" w:rsidR="00CD2928" w:rsidRDefault="00CD2928" w:rsidP="00A92A05">
      <w:del w:id="210" w:author="Laurence Golding" w:date="2017-11-29T17:09:00Z">
        <w:r w:rsidRPr="00CD2928" w:rsidDel="00C3209F">
          <w:delText xml:space="preserve">The </w:delText>
        </w:r>
      </w:del>
      <w:ins w:id="211" w:author="Laurence Golding" w:date="2017-11-29T17:09:00Z">
        <w:r w:rsidR="00C3209F">
          <w:t>A plain text</w:t>
        </w:r>
        <w:r w:rsidR="00C3209F" w:rsidRPr="00CD2928">
          <w:t xml:space="preserve"> </w:t>
        </w:r>
      </w:ins>
      <w:r w:rsidRPr="00CD2928">
        <w:t xml:space="preserve">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del w:id="212" w:author="Laurence Golding" w:date="2017-11-29T17:10:00Z">
        <w:r w:rsidR="00A355DC" w:rsidRPr="00A355DC" w:rsidDel="00C3209F">
          <w:rPr>
            <w:b/>
          </w:rPr>
          <w:delText xml:space="preserve">SHOULD </w:delText>
        </w:r>
      </w:del>
      <w:ins w:id="213" w:author="Laurence Golding" w:date="2017-11-29T17:10:00Z">
        <w:r w:rsidR="00C3209F">
          <w:rPr>
            <w:b/>
          </w:rPr>
          <w:t>SHALL</w:t>
        </w:r>
        <w:r w:rsidR="00C3209F" w:rsidRPr="00A355DC">
          <w:rPr>
            <w:b/>
          </w:rPr>
          <w:t xml:space="preserve"> </w:t>
        </w:r>
      </w:ins>
      <w:r w:rsidR="00A355DC" w:rsidRPr="00A355DC">
        <w:rPr>
          <w:b/>
        </w:rPr>
        <w:t>NOT</w:t>
      </w:r>
      <w:r w:rsidRPr="00CD2928">
        <w:t xml:space="preserve"> contain formatting information such as </w:t>
      </w:r>
      <w:del w:id="214" w:author="Laurence Golding" w:date="2017-11-29T17:10:00Z">
        <w:r w:rsidRPr="00CD2928" w:rsidDel="00C3209F">
          <w:delText>HTML tags</w:delText>
        </w:r>
      </w:del>
      <w:ins w:id="215" w:author="Laurence Golding" w:date="2017-11-29T17:10:00Z">
        <w:r w:rsidR="00C3209F">
          <w:t>Markdown formatting characters</w:t>
        </w:r>
      </w:ins>
      <w:r w:rsidRPr="00CD2928">
        <w:t xml:space="preserve">. The message </w:t>
      </w:r>
      <w:commentRangeStart w:id="216"/>
      <w:commentRangeStart w:id="217"/>
      <w:commentRangeStart w:id="218"/>
      <w:del w:id="219" w:author="Laurence Golding" w:date="2017-12-29T15:27:00Z">
        <w:r w:rsidR="00A355DC" w:rsidRPr="00A355DC" w:rsidDel="001D76D2">
          <w:rPr>
            <w:b/>
          </w:rPr>
          <w:delText xml:space="preserve">SHOULD </w:delText>
        </w:r>
      </w:del>
      <w:ins w:id="220" w:author="Laurence Golding" w:date="2017-12-29T15:27:00Z">
        <w:r w:rsidR="001D76D2">
          <w:rPr>
            <w:b/>
          </w:rPr>
          <w:t>SHALL</w:t>
        </w:r>
        <w:r w:rsidR="001D76D2" w:rsidRPr="00A355DC">
          <w:rPr>
            <w:b/>
          </w:rPr>
          <w:t xml:space="preserve"> </w:t>
        </w:r>
      </w:ins>
      <w:r w:rsidR="00A355DC" w:rsidRPr="00A355DC">
        <w:rPr>
          <w:b/>
        </w:rPr>
        <w:t>NOT</w:t>
      </w:r>
      <w:r w:rsidRPr="00CD2928">
        <w:t xml:space="preserve"> </w:t>
      </w:r>
      <w:commentRangeEnd w:id="216"/>
      <w:r w:rsidR="00AF43AF">
        <w:rPr>
          <w:rStyle w:val="CommentReference"/>
        </w:rPr>
        <w:commentReference w:id="216"/>
      </w:r>
      <w:commentRangeEnd w:id="217"/>
      <w:r w:rsidR="00376601">
        <w:rPr>
          <w:rStyle w:val="CommentReference"/>
        </w:rPr>
        <w:commentReference w:id="217"/>
      </w:r>
      <w:commentRangeEnd w:id="218"/>
      <w:r w:rsidR="00376601">
        <w:rPr>
          <w:rStyle w:val="CommentReference"/>
        </w:rPr>
        <w:commentReference w:id="218"/>
      </w:r>
      <w:r w:rsidRPr="00CD2928">
        <w:t>contain JSON escaped line breaks (</w:t>
      </w:r>
      <w:r w:rsidRPr="00A355DC">
        <w:rPr>
          <w:rStyle w:val="CODEtemp"/>
        </w:rPr>
        <w:t>\r</w:t>
      </w:r>
      <w:r w:rsidRPr="00CD2928">
        <w:t xml:space="preserve"> or </w:t>
      </w:r>
      <w:r w:rsidRPr="00A355DC">
        <w:rPr>
          <w:rStyle w:val="CODEtemp"/>
        </w:rPr>
        <w:t>\n</w:t>
      </w:r>
      <w:r w:rsidRPr="00CD2928">
        <w:t>).</w:t>
      </w:r>
    </w:p>
    <w:p w14:paraId="46089051" w14:textId="2C83923C" w:rsidR="00A355DC" w:rsidRDefault="00A355DC" w:rsidP="00A92A05">
      <w:r w:rsidRPr="00A355DC">
        <w:t xml:space="preserve">If the message consists of more than one sentence, </w:t>
      </w:r>
      <w:del w:id="221" w:author="Laurence Golding" w:date="2017-11-29T17:50:00Z">
        <w:r w:rsidRPr="00A355DC" w:rsidDel="00EE0E6D">
          <w:delText xml:space="preserve">the </w:delText>
        </w:r>
      </w:del>
      <w:ins w:id="222" w:author="Laurence Golding" w:date="2017-11-29T17:50:00Z">
        <w:r w:rsidR="00EE0E6D">
          <w:t>its</w:t>
        </w:r>
        <w:r w:rsidR="00EE0E6D" w:rsidRPr="00A355DC">
          <w:t xml:space="preserve"> </w:t>
        </w:r>
      </w:ins>
      <w:r w:rsidRPr="00A355DC">
        <w:t xml:space="preserve">first sentence </w:t>
      </w:r>
      <w:del w:id="223" w:author="Laurence Golding" w:date="2017-11-29T17:50:00Z">
        <w:r w:rsidRPr="00A355DC" w:rsidDel="00EE0E6D">
          <w:delText xml:space="preserve">of the message </w:delText>
        </w:r>
      </w:del>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3EB6C282" w:rsidR="00A355DC" w:rsidRDefault="00A355DC" w:rsidP="00A355DC">
      <w:pPr>
        <w:pStyle w:val="Note"/>
        <w:rPr>
          <w:ins w:id="224" w:author="Laurence Golding" w:date="2017-11-29T17:14:00Z"/>
        </w:rPr>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450C8B3" w14:textId="4A2970CA" w:rsidR="006A344E" w:rsidRDefault="006A344E" w:rsidP="006A344E">
      <w:pPr>
        <w:pStyle w:val="Heading3"/>
        <w:rPr>
          <w:ins w:id="225" w:author="Laurence Golding" w:date="2017-11-29T17:59:00Z"/>
        </w:rPr>
      </w:pPr>
      <w:bookmarkStart w:id="226" w:name="_Ref499739878"/>
      <w:ins w:id="227" w:author="Laurence Golding" w:date="2017-11-29T17:15:00Z">
        <w:r>
          <w:t>Rich text messages</w:t>
        </w:r>
      </w:ins>
      <w:bookmarkEnd w:id="226"/>
    </w:p>
    <w:p w14:paraId="32D8DCA3" w14:textId="4076FE32" w:rsidR="00A3154E" w:rsidRPr="00A3154E" w:rsidRDefault="00A3154E" w:rsidP="00A3154E">
      <w:pPr>
        <w:pStyle w:val="Heading4"/>
        <w:rPr>
          <w:ins w:id="228" w:author="Laurence Golding" w:date="2017-11-29T17:15:00Z"/>
        </w:rPr>
      </w:pPr>
      <w:ins w:id="229" w:author="Laurence Golding" w:date="2017-11-29T17:59:00Z">
        <w:r>
          <w:t>General</w:t>
        </w:r>
      </w:ins>
    </w:p>
    <w:p w14:paraId="2F9387EF" w14:textId="0A80BA72" w:rsidR="006A344E" w:rsidRDefault="006A344E" w:rsidP="006A344E">
      <w:pPr>
        <w:rPr>
          <w:ins w:id="230" w:author="Laurence Golding" w:date="2017-11-29T17:49:00Z"/>
        </w:rPr>
      </w:pPr>
      <w:ins w:id="231" w:author="Laurence Golding" w:date="2017-11-29T17:15:00Z">
        <w:r>
          <w:t>R</w:t>
        </w:r>
      </w:ins>
      <w:ins w:id="232" w:author="Laurence Golding" w:date="2017-11-29T17:16:00Z">
        <w:r>
          <w:t xml:space="preserve">ich text messages </w:t>
        </w:r>
        <w:r w:rsidRPr="00A21E89">
          <w:rPr>
            <w:b/>
          </w:rPr>
          <w:t>MAY</w:t>
        </w:r>
        <w:r>
          <w:t xml:space="preserve"> be of arbitrary length, and </w:t>
        </w:r>
        <w:r w:rsidRPr="00A21E89">
          <w:rPr>
            <w:b/>
          </w:rPr>
          <w:t>SHOULD</w:t>
        </w:r>
        <w:r>
          <w:t xml:space="preserve"> contain formatting information.</w:t>
        </w:r>
      </w:ins>
    </w:p>
    <w:p w14:paraId="35B0721E" w14:textId="593FDB1F" w:rsidR="006A344E" w:rsidRDefault="006A344E" w:rsidP="006A344E">
      <w:pPr>
        <w:rPr>
          <w:ins w:id="233" w:author="Laurence Golding" w:date="2017-11-29T17:17:00Z"/>
        </w:rPr>
      </w:pPr>
      <w:ins w:id="234" w:author="Laurence Golding" w:date="2017-11-29T17:16:00Z">
        <w:r>
          <w:t xml:space="preserve">If an object supplies a value for its rich text message property, it </w:t>
        </w:r>
        <w:r w:rsidRPr="00A21E89">
          <w:rPr>
            <w:b/>
          </w:rPr>
          <w:t>SHALL</w:t>
        </w:r>
        <w:r>
          <w:t xml:space="preserve"> also supply a value for </w:t>
        </w:r>
      </w:ins>
      <w:ins w:id="235" w:author="Laurence Golding" w:date="2017-11-29T17:57:00Z">
        <w:r w:rsidR="00275FDA">
          <w:t>the corresponding</w:t>
        </w:r>
      </w:ins>
      <w:ins w:id="236" w:author="Laurence Golding" w:date="2017-11-29T17:16:00Z">
        <w:r>
          <w:t xml:space="preserve"> plain text message property, e</w:t>
        </w:r>
      </w:ins>
      <w:ins w:id="237" w:author="Laurence Golding" w:date="2017-11-29T17:17:00Z">
        <w:r>
          <w:t>ven if the plain text message property is otherwise optional.</w:t>
        </w:r>
      </w:ins>
    </w:p>
    <w:p w14:paraId="79B4D778" w14:textId="77777777" w:rsidR="00EE0E6D" w:rsidRDefault="006A344E" w:rsidP="006A344E">
      <w:pPr>
        <w:pStyle w:val="Note"/>
        <w:rPr>
          <w:ins w:id="238" w:author="Laurence Golding" w:date="2017-11-29T17:50:00Z"/>
        </w:rPr>
      </w:pPr>
      <w:ins w:id="239" w:author="Laurence Golding" w:date="2017-11-29T17:17:00Z">
        <w:r>
          <w:t>NOTE: This ensures that the message is viewable even in contexts that do not support the rendering of rich text.</w:t>
        </w:r>
      </w:ins>
    </w:p>
    <w:p w14:paraId="7B88AC75" w14:textId="776B0C1D" w:rsidR="003B7487" w:rsidRDefault="007662FA" w:rsidP="006A344E">
      <w:pPr>
        <w:rPr>
          <w:ins w:id="240" w:author="Laurence Golding" w:date="2017-11-29T17:43:00Z"/>
        </w:rPr>
      </w:pPr>
      <w:commentRangeStart w:id="241"/>
      <w:commentRangeStart w:id="242"/>
      <w:del w:id="243" w:author="Laurence Golding" w:date="2017-12-29T15:27:00Z">
        <w:r w:rsidDel="001D76D2">
          <w:rPr>
            <w:rStyle w:val="CommentReference"/>
          </w:rPr>
          <w:commentReference w:id="244"/>
        </w:r>
        <w:commentRangeEnd w:id="241"/>
        <w:r w:rsidR="00376601" w:rsidDel="001D76D2">
          <w:rPr>
            <w:rStyle w:val="CommentReference"/>
          </w:rPr>
          <w:commentReference w:id="241"/>
        </w:r>
      </w:del>
      <w:commentRangeEnd w:id="242"/>
      <w:r w:rsidR="00372392">
        <w:rPr>
          <w:rStyle w:val="CommentReference"/>
        </w:rPr>
        <w:commentReference w:id="242"/>
      </w:r>
      <w:ins w:id="245" w:author="Laurence Golding" w:date="2017-11-29T17:17:00Z">
        <w:r w:rsidR="006A344E">
          <w:t xml:space="preserve">Every rich text message in a given run </w:t>
        </w:r>
        <w:r w:rsidR="006A344E">
          <w:rPr>
            <w:b/>
          </w:rPr>
          <w:t>SHALL</w:t>
        </w:r>
        <w:r w:rsidR="006A344E">
          <w:t xml:space="preserve"> be expressed in the same markup language, specified by the</w:t>
        </w:r>
      </w:ins>
      <w:ins w:id="246" w:author="Laurence Golding" w:date="2017-11-29T17:18:00Z">
        <w:r w:rsidR="006A344E">
          <w:t xml:space="preserve"> </w:t>
        </w:r>
        <w:proofErr w:type="gramStart"/>
        <w:r w:rsidR="006A344E" w:rsidRPr="006A344E">
          <w:rPr>
            <w:rStyle w:val="CODEtemp"/>
          </w:rPr>
          <w:t>run.richMessageMimeType</w:t>
        </w:r>
        <w:proofErr w:type="gramEnd"/>
        <w:r w:rsidR="006A344E">
          <w:t xml:space="preserve"> property (</w:t>
        </w:r>
      </w:ins>
      <w:ins w:id="247" w:author="Laurence Golding" w:date="2017-11-29T17:21:00Z">
        <w:r w:rsidR="00A21E89">
          <w:t>§</w:t>
        </w:r>
      </w:ins>
      <w:ins w:id="248" w:author="Laurence Golding" w:date="2017-11-29T17:22:00Z">
        <w:r w:rsidR="00A21E89">
          <w:fldChar w:fldCharType="begin"/>
        </w:r>
        <w:r w:rsidR="00A21E89">
          <w:instrText xml:space="preserve"> REF _Ref499739470 \r \h </w:instrText>
        </w:r>
      </w:ins>
      <w:r w:rsidR="00A21E89">
        <w:fldChar w:fldCharType="separate"/>
      </w:r>
      <w:ins w:id="249" w:author="Laurence Golding" w:date="2017-11-29T17:22:00Z">
        <w:r w:rsidR="00A21E89">
          <w:t>3.12.15</w:t>
        </w:r>
        <w:r w:rsidR="00A21E89">
          <w:fldChar w:fldCharType="end"/>
        </w:r>
      </w:ins>
      <w:ins w:id="250" w:author="Laurence Golding" w:date="2017-11-29T17:18:00Z">
        <w:r w:rsidR="006A344E">
          <w:t>)</w:t>
        </w:r>
      </w:ins>
      <w:ins w:id="251" w:author="Laurence Golding" w:date="2017-11-29T17:17:00Z">
        <w:r w:rsidR="006A344E">
          <w:t>.</w:t>
        </w:r>
      </w:ins>
      <w:ins w:id="252" w:author="Laurence Golding" w:date="2017-11-29T17:51:00Z">
        <w:r w:rsidR="00EE0E6D">
          <w:t xml:space="preserve"> </w:t>
        </w:r>
      </w:ins>
      <w:ins w:id="253" w:author="Laurence Golding" w:date="2017-11-29T17:32:00Z">
        <w:r w:rsidR="003B7487">
          <w:t xml:space="preserve">For maximum interoperability </w:t>
        </w:r>
      </w:ins>
      <w:ins w:id="254" w:author="Laurence Golding" w:date="2017-11-29T17:40:00Z">
        <w:r w:rsidR="00E55BD2">
          <w:t>among</w:t>
        </w:r>
      </w:ins>
      <w:ins w:id="255" w:author="Laurence Golding" w:date="2017-11-29T17:32:00Z">
        <w:r w:rsidR="003B7487">
          <w:t xml:space="preserve"> SARIF log files produced by different tools,</w:t>
        </w:r>
      </w:ins>
      <w:ins w:id="256" w:author="Laurence Golding" w:date="2017-11-29T17:33:00Z">
        <w:r w:rsidR="003B7487">
          <w:t xml:space="preserve"> rich text messages</w:t>
        </w:r>
      </w:ins>
      <w:ins w:id="257" w:author="Laurence Golding" w:date="2017-11-29T17:55:00Z">
        <w:r w:rsidR="00EE0E6D">
          <w:t xml:space="preserve"> produced directly by analysis tools</w:t>
        </w:r>
      </w:ins>
      <w:ins w:id="258" w:author="Laurence Golding" w:date="2017-11-29T17:33:00Z">
        <w:r w:rsidR="003B7487">
          <w:t xml:space="preserve"> </w:t>
        </w:r>
        <w:r w:rsidR="003B7487" w:rsidRPr="003B7487">
          <w:rPr>
            <w:b/>
          </w:rPr>
          <w:t>SH</w:t>
        </w:r>
      </w:ins>
      <w:ins w:id="259" w:author="Laurence Golding" w:date="2017-11-29T17:55:00Z">
        <w:r w:rsidR="00EE0E6D">
          <w:rPr>
            <w:b/>
          </w:rPr>
          <w:t>ALL</w:t>
        </w:r>
      </w:ins>
      <w:ins w:id="260" w:author="Laurence Golding" w:date="2017-11-29T17:33:00Z">
        <w:r w:rsidR="003B7487">
          <w:t xml:space="preserve"> be expressed in </w:t>
        </w:r>
        <w:commentRangeStart w:id="261"/>
        <w:commentRangeStart w:id="262"/>
        <w:commentRangeStart w:id="263"/>
        <w:commentRangeStart w:id="264"/>
        <w:r w:rsidR="003B7487">
          <w:t>GitHub-Flavored Markdown</w:t>
        </w:r>
      </w:ins>
      <w:ins w:id="265" w:author="Laurence Golding" w:date="2017-11-29T17:37:00Z">
        <w:r w:rsidR="003853D4">
          <w:t xml:space="preserve"> </w:t>
        </w:r>
      </w:ins>
      <w:commentRangeEnd w:id="261"/>
      <w:r w:rsidR="00EF6FBE">
        <w:rPr>
          <w:rStyle w:val="CommentReference"/>
        </w:rPr>
        <w:commentReference w:id="261"/>
      </w:r>
      <w:commentRangeEnd w:id="262"/>
      <w:r w:rsidR="001C205B">
        <w:rPr>
          <w:rStyle w:val="CommentReference"/>
        </w:rPr>
        <w:commentReference w:id="262"/>
      </w:r>
      <w:commentRangeEnd w:id="263"/>
      <w:r w:rsidR="00616785">
        <w:rPr>
          <w:rStyle w:val="CommentReference"/>
        </w:rPr>
        <w:commentReference w:id="263"/>
      </w:r>
      <w:commentRangeEnd w:id="264"/>
      <w:r w:rsidR="0064042F">
        <w:rPr>
          <w:rStyle w:val="CommentReference"/>
        </w:rPr>
        <w:commentReference w:id="264"/>
      </w:r>
      <w:ins w:id="267" w:author="Laurence Golding" w:date="2017-11-29T17:37:00Z">
        <w:r w:rsidR="003853D4">
          <w:t>[</w:t>
        </w:r>
      </w:ins>
      <w:ins w:id="268" w:author="Laurence Golding" w:date="2017-11-29T17:38:00Z">
        <w:r w:rsidR="003853D4">
          <w:fldChar w:fldCharType="begin"/>
        </w:r>
        <w:r w:rsidR="003853D4">
          <w:instrText xml:space="preserve"> HYPERLINK  \l "GFM" </w:instrText>
        </w:r>
        <w:r w:rsidR="003853D4">
          <w:fldChar w:fldCharType="separate"/>
        </w:r>
        <w:r w:rsidR="003853D4" w:rsidRPr="003853D4">
          <w:rPr>
            <w:rStyle w:val="Hyperlink"/>
          </w:rPr>
          <w:t>GFM</w:t>
        </w:r>
        <w:r w:rsidR="003853D4">
          <w:fldChar w:fldCharType="end"/>
        </w:r>
      </w:ins>
      <w:ins w:id="269" w:author="Laurence Golding" w:date="2017-11-29T17:37:00Z">
        <w:r w:rsidR="003853D4">
          <w:t>]</w:t>
        </w:r>
      </w:ins>
      <w:ins w:id="270" w:author="Laurence Golding" w:date="2017-11-29T17:33:00Z">
        <w:r w:rsidR="003B7487">
          <w:t>.</w:t>
        </w:r>
      </w:ins>
      <w:ins w:id="271" w:author="Laurence Golding" w:date="2017-12-29T15:28:00Z">
        <w:r w:rsidR="001D76D2">
          <w:t xml:space="preserve"> </w:t>
        </w:r>
      </w:ins>
      <w:ins w:id="272" w:author="Laurence Golding" w:date="2017-12-30T09:16:00Z">
        <w:r w:rsidR="0064042F">
          <w:t>Since</w:t>
        </w:r>
      </w:ins>
      <w:ins w:id="273" w:author="Laurence Golding" w:date="2017-12-29T15:28:00Z">
        <w:r w:rsidR="001D76D2">
          <w:t xml:space="preserve"> GFM is a superset of CommonMark [</w:t>
        </w:r>
      </w:ins>
      <w:r w:rsidR="001D76D2" w:rsidRPr="007E2FB6">
        <w:rPr>
          <w:b/>
        </w:rPr>
        <w:fldChar w:fldCharType="begin"/>
      </w:r>
      <w:r w:rsidR="001D76D2" w:rsidRPr="007E2FB6">
        <w:rPr>
          <w:b/>
        </w:rPr>
        <w:instrText xml:space="preserve"> REF CMARK \h </w:instrText>
      </w:r>
      <w:r w:rsidR="007E2FB6">
        <w:rPr>
          <w:b/>
        </w:rPr>
        <w:instrText xml:space="preserve"> \* MERGEFORMAT </w:instrText>
      </w:r>
      <w:r w:rsidR="001D76D2" w:rsidRPr="007E2FB6">
        <w:rPr>
          <w:b/>
        </w:rPr>
      </w:r>
      <w:r w:rsidR="001D76D2" w:rsidRPr="007E2FB6">
        <w:rPr>
          <w:b/>
        </w:rPr>
        <w:fldChar w:fldCharType="separate"/>
      </w:r>
      <w:ins w:id="274" w:author="Laurence Golding" w:date="2017-12-29T15:32:00Z">
        <w:r w:rsidR="001D76D2" w:rsidRPr="007E2FB6">
          <w:rPr>
            <w:rStyle w:val="Refterm"/>
            <w:b w:val="0"/>
          </w:rPr>
          <w:t>CMARK</w:t>
        </w:r>
        <w:r w:rsidR="001D76D2" w:rsidRPr="007E2FB6">
          <w:rPr>
            <w:b/>
          </w:rPr>
          <w:fldChar w:fldCharType="end"/>
        </w:r>
      </w:ins>
      <w:ins w:id="275" w:author="Laurence Golding" w:date="2017-12-29T15:28:00Z">
        <w:r w:rsidR="001D76D2">
          <w:t xml:space="preserve">], </w:t>
        </w:r>
      </w:ins>
      <w:ins w:id="276" w:author="Laurence Golding" w:date="2017-12-30T09:11:00Z">
        <w:r w:rsidR="00E3782B">
          <w:t>any CommonMark Markdown syntax is acceptable.</w:t>
        </w:r>
      </w:ins>
    </w:p>
    <w:p w14:paraId="4ADF01BC" w14:textId="68C26FA5" w:rsidR="00E55BD2" w:rsidRDefault="00EE0E6D" w:rsidP="00EE0E6D">
      <w:pPr>
        <w:rPr>
          <w:ins w:id="277" w:author="Laurence Golding" w:date="2017-11-29T17:58:00Z"/>
        </w:rPr>
      </w:pPr>
      <w:ins w:id="278" w:author="Laurence Golding" w:date="2017-11-29T17:51:00Z">
        <w:r>
          <w:t xml:space="preserve">If an </w:t>
        </w:r>
        <w:commentRangeStart w:id="279"/>
        <w:commentRangeStart w:id="280"/>
        <w:commentRangeStart w:id="281"/>
        <w:r>
          <w:t>ana</w:t>
        </w:r>
      </w:ins>
      <w:ins w:id="282" w:author="Laurence Golding" w:date="2017-11-29T17:52:00Z">
        <w:r>
          <w:t xml:space="preserve">lysis tool </w:t>
        </w:r>
      </w:ins>
      <w:ins w:id="283" w:author="Laurence Golding" w:date="2017-11-29T17:56:00Z">
        <w:r>
          <w:t xml:space="preserve">produces a custom output format </w:t>
        </w:r>
      </w:ins>
      <w:commentRangeEnd w:id="279"/>
      <w:r w:rsidR="00EF6FBE">
        <w:rPr>
          <w:rStyle w:val="CommentReference"/>
        </w:rPr>
        <w:commentReference w:id="279"/>
      </w:r>
      <w:commentRangeEnd w:id="280"/>
      <w:r w:rsidR="00097E95">
        <w:rPr>
          <w:rStyle w:val="CommentReference"/>
        </w:rPr>
        <w:commentReference w:id="280"/>
      </w:r>
      <w:commentRangeEnd w:id="281"/>
      <w:r w:rsidR="00811853">
        <w:rPr>
          <w:rStyle w:val="CommentReference"/>
        </w:rPr>
        <w:commentReference w:id="281"/>
      </w:r>
      <w:ins w:id="284" w:author="Laurence Golding" w:date="2017-11-29T17:56:00Z">
        <w:r>
          <w:t>that includes</w:t>
        </w:r>
      </w:ins>
      <w:ins w:id="285" w:author="Laurence Golding" w:date="2017-11-29T17:52:00Z">
        <w:r>
          <w:t xml:space="preserve"> rich text messages in a format other than GFM, a</w:t>
        </w:r>
      </w:ins>
      <w:ins w:id="286" w:author="Laurence Golding" w:date="2017-11-29T17:44:00Z">
        <w:r w:rsidR="00E55BD2">
          <w:t xml:space="preserve"> </w:t>
        </w:r>
      </w:ins>
      <w:ins w:id="287" w:author="Laurence Golding" w:date="2017-11-29T17:45:00Z">
        <w:r w:rsidR="00E55BD2">
          <w:t>converter which translate</w:t>
        </w:r>
      </w:ins>
      <w:ins w:id="288" w:author="Laurence Golding" w:date="2017-11-29T17:52:00Z">
        <w:r>
          <w:t>s</w:t>
        </w:r>
      </w:ins>
      <w:ins w:id="289" w:author="Laurence Golding" w:date="2017-11-29T17:45:00Z">
        <w:r w:rsidR="00E55BD2">
          <w:t xml:space="preserve"> the output of th</w:t>
        </w:r>
      </w:ins>
      <w:ins w:id="290" w:author="Laurence Golding" w:date="2017-11-29T17:52:00Z">
        <w:r>
          <w:t>at</w:t>
        </w:r>
      </w:ins>
      <w:ins w:id="291" w:author="Laurence Golding" w:date="2017-11-29T17:46:00Z">
        <w:r w:rsidR="00E55BD2">
          <w:t xml:space="preserve"> tool to SARIF </w:t>
        </w:r>
      </w:ins>
      <w:ins w:id="292" w:author="Laurence Golding" w:date="2017-12-15T16:05:00Z">
        <w:r w:rsidR="007C6A54">
          <w:rPr>
            <w:b/>
          </w:rPr>
          <w:t>SHOULD</w:t>
        </w:r>
      </w:ins>
      <w:ins w:id="293" w:author="Laurence Golding" w:date="2017-11-29T17:52:00Z">
        <w:r w:rsidRPr="00EE0E6D">
          <w:rPr>
            <w:b/>
          </w:rPr>
          <w:t xml:space="preserve"> NOT</w:t>
        </w:r>
      </w:ins>
      <w:ins w:id="294" w:author="Laurence Golding" w:date="2017-11-29T17:46:00Z">
        <w:r w:rsidR="00E55BD2">
          <w:t xml:space="preserve"> </w:t>
        </w:r>
      </w:ins>
      <w:ins w:id="295" w:author="Laurence Golding" w:date="2017-11-29T17:53:00Z">
        <w:r>
          <w:t xml:space="preserve">attempt to translate the messages to GFM. Instead, it </w:t>
        </w:r>
      </w:ins>
      <w:ins w:id="296" w:author="Laurence Golding" w:date="2017-12-15T16:05:00Z">
        <w:r w:rsidR="007C6A54">
          <w:rPr>
            <w:b/>
          </w:rPr>
          <w:t>SHOULD</w:t>
        </w:r>
      </w:ins>
      <w:ins w:id="297" w:author="Laurence Golding" w:date="2017-11-29T17:53:00Z">
        <w:r>
          <w:t xml:space="preserve"> set </w:t>
        </w:r>
        <w:proofErr w:type="gramStart"/>
        <w:r w:rsidRPr="00EE0E6D">
          <w:rPr>
            <w:rStyle w:val="CODEtemp"/>
          </w:rPr>
          <w:t>run.richMessageMimeType</w:t>
        </w:r>
        <w:proofErr w:type="gramEnd"/>
        <w:r>
          <w:t xml:space="preserve"> to a</w:t>
        </w:r>
      </w:ins>
      <w:ins w:id="298" w:author="Laurence Golding" w:date="2017-11-29T17:54:00Z">
        <w:r>
          <w:t xml:space="preserve"> value appropriate to the analysis tool’s output format.</w:t>
        </w:r>
      </w:ins>
    </w:p>
    <w:p w14:paraId="0471EEEC" w14:textId="5766CAC9" w:rsidR="0060464F" w:rsidRDefault="00A3154E" w:rsidP="00A3154E">
      <w:pPr>
        <w:pStyle w:val="Heading4"/>
        <w:rPr>
          <w:ins w:id="299" w:author="Laurence Golding" w:date="2017-11-29T17:59:00Z"/>
        </w:rPr>
      </w:pPr>
      <w:bookmarkStart w:id="300" w:name="_Ref501383063"/>
      <w:ins w:id="301" w:author="Laurence Golding" w:date="2017-11-29T17:59:00Z">
        <w:r>
          <w:t>Security implications</w:t>
        </w:r>
        <w:bookmarkEnd w:id="300"/>
      </w:ins>
    </w:p>
    <w:p w14:paraId="1D7E5A30" w14:textId="195EF2FA" w:rsidR="00A3154E" w:rsidRDefault="00A3154E" w:rsidP="00A3154E">
      <w:pPr>
        <w:rPr>
          <w:ins w:id="302" w:author="Laurence Golding" w:date="2017-11-29T18:00:00Z"/>
        </w:rPr>
      </w:pPr>
      <w:ins w:id="303" w:author="Laurence Golding" w:date="2017-11-29T18:00:00Z">
        <w:r>
          <w:t xml:space="preserve">If the rich text message format is any variant of Markdown, then for security reasons, the producers and consumers of SARIF files </w:t>
        </w:r>
        <w:r w:rsidRPr="00A3154E">
          <w:rPr>
            <w:b/>
          </w:rPr>
          <w:t>SHOULD</w:t>
        </w:r>
        <w:r>
          <w:t xml:space="preserve"> follow certain guidelines:</w:t>
        </w:r>
      </w:ins>
    </w:p>
    <w:p w14:paraId="528C8972" w14:textId="0648ECFA" w:rsidR="00A3154E" w:rsidRDefault="00A3154E" w:rsidP="00A3154E">
      <w:pPr>
        <w:pStyle w:val="ListParagraph"/>
        <w:numPr>
          <w:ilvl w:val="0"/>
          <w:numId w:val="49"/>
        </w:numPr>
        <w:rPr>
          <w:ins w:id="304" w:author="Laurence Golding" w:date="2017-11-29T18:01:00Z"/>
        </w:rPr>
      </w:pPr>
      <w:ins w:id="305" w:author="Laurence Golding" w:date="2017-11-29T18:06:00Z">
        <w:r>
          <w:t>SARIF p</w:t>
        </w:r>
      </w:ins>
      <w:ins w:id="306" w:author="Laurence Golding" w:date="2017-11-29T18:04:00Z">
        <w:r>
          <w:t xml:space="preserve">roducers </w:t>
        </w:r>
      </w:ins>
      <w:ins w:id="307" w:author="Laurence Golding" w:date="2017-11-29T18:01:00Z">
        <w:r w:rsidRPr="00A3154E">
          <w:rPr>
            <w:b/>
          </w:rPr>
          <w:t>SHOULD NOT</w:t>
        </w:r>
        <w:r>
          <w:t xml:space="preserve"> </w:t>
        </w:r>
      </w:ins>
      <w:ins w:id="308" w:author="Laurence Golding" w:date="2017-11-29T18:04:00Z">
        <w:r>
          <w:t xml:space="preserve">emit messages that </w:t>
        </w:r>
      </w:ins>
      <w:ins w:id="309" w:author="Laurence Golding" w:date="2017-11-29T18:01:00Z">
        <w:r>
          <w:t>contain HTML, even though all variants of Markdown permit it.</w:t>
        </w:r>
      </w:ins>
    </w:p>
    <w:p w14:paraId="43295933" w14:textId="6AE9B94A" w:rsidR="00A3154E" w:rsidRDefault="00A3154E" w:rsidP="00A3154E">
      <w:pPr>
        <w:pStyle w:val="ListParagraph"/>
        <w:numPr>
          <w:ilvl w:val="0"/>
          <w:numId w:val="49"/>
        </w:numPr>
        <w:rPr>
          <w:ins w:id="310" w:author="Laurence Golding" w:date="2017-11-29T18:04:00Z"/>
        </w:rPr>
      </w:pPr>
      <w:ins w:id="311" w:author="Laurence Golding" w:date="2017-11-29T18:01:00Z">
        <w:r>
          <w:t>Deeply nested markup can cause a stack overflow in the Markdown processor [</w:t>
        </w:r>
        <w:r>
          <w:fldChar w:fldCharType="begin"/>
        </w:r>
        <w:r>
          <w:instrText xml:space="preserve"> HYPERLINK  \l "GFMENG" </w:instrText>
        </w:r>
        <w:r>
          <w:fldChar w:fldCharType="separate"/>
        </w:r>
        <w:r w:rsidRPr="00A3154E">
          <w:rPr>
            <w:rStyle w:val="Hyperlink"/>
          </w:rPr>
          <w:t>GFMENG</w:t>
        </w:r>
        <w:r>
          <w:fldChar w:fldCharType="end"/>
        </w:r>
        <w:r>
          <w:t xml:space="preserve">]. </w:t>
        </w:r>
      </w:ins>
      <w:ins w:id="312" w:author="Laurence Golding" w:date="2017-11-29T18:02:00Z">
        <w:r>
          <w:t xml:space="preserve">To reduce this risk, consumers of SARIF files </w:t>
        </w:r>
        <w:r>
          <w:rPr>
            <w:b/>
          </w:rPr>
          <w:t>SHOULD</w:t>
        </w:r>
        <w:r>
          <w:t xml:space="preserve"> use a Markdown processor that is hardened against such attacks. One example is the GitHub fork of the cmark Markdown processor [</w:t>
        </w:r>
      </w:ins>
      <w:ins w:id="313" w:author="Laurence Golding" w:date="2017-11-29T18:03:00Z">
        <w:r>
          <w:fldChar w:fldCharType="begin"/>
        </w:r>
        <w:r>
          <w:instrText xml:space="preserve"> HYPERLINK  \l "GFMCMARK" </w:instrText>
        </w:r>
        <w:r>
          <w:fldChar w:fldCharType="separate"/>
        </w:r>
        <w:r w:rsidRPr="00A3154E">
          <w:rPr>
            <w:rStyle w:val="Hyperlink"/>
          </w:rPr>
          <w:t>GFMCMARK</w:t>
        </w:r>
        <w:r>
          <w:fldChar w:fldCharType="end"/>
        </w:r>
      </w:ins>
      <w:ins w:id="314" w:author="Laurence Golding" w:date="2017-11-29T18:02:00Z">
        <w:r>
          <w:t>].</w:t>
        </w:r>
      </w:ins>
    </w:p>
    <w:p w14:paraId="23763D40" w14:textId="230C9391" w:rsidR="00A3154E" w:rsidRDefault="00A3154E" w:rsidP="00A3154E">
      <w:pPr>
        <w:pStyle w:val="ListParagraph"/>
        <w:numPr>
          <w:ilvl w:val="0"/>
          <w:numId w:val="49"/>
        </w:numPr>
        <w:rPr>
          <w:ins w:id="315" w:author="Laurence Golding" w:date="2017-11-29T18:07:00Z"/>
        </w:rPr>
      </w:pPr>
      <w:ins w:id="316" w:author="Laurence Golding" w:date="2017-11-29T18:05:00Z">
        <w:r>
          <w:t xml:space="preserve">To reduce the risk posed by possibly malicious SARIF files that do contain arbitrary HTML (including, for example, </w:t>
        </w:r>
        <w:r w:rsidRPr="00A3154E">
          <w:rPr>
            <w:rStyle w:val="CODEtemp"/>
          </w:rPr>
          <w:t>j</w:t>
        </w:r>
      </w:ins>
      <w:ins w:id="317" w:author="Laurence Golding" w:date="2017-11-29T18:06:00Z">
        <w:r w:rsidRPr="00A3154E">
          <w:rPr>
            <w:rStyle w:val="CODEtemp"/>
          </w:rPr>
          <w:t>avascript:</w:t>
        </w:r>
        <w:r>
          <w:t xml:space="preserve"> links), SARIF consumers </w:t>
        </w:r>
        <w:r>
          <w:rPr>
            <w:b/>
          </w:rPr>
          <w:t>SHOULD</w:t>
        </w:r>
        <w:r>
          <w:t xml:space="preserve"> either disable HTML processing (for example, by using an option such as the </w:t>
        </w:r>
        <w:r>
          <w:rPr>
            <w:rStyle w:val="CODEtemp"/>
          </w:rPr>
          <w:t>--safe</w:t>
        </w:r>
        <w:r>
          <w:t xml:space="preserve"> option in the cmark Markdown processor), or run the resulting HTML through an HTML sanitizer.</w:t>
        </w:r>
      </w:ins>
    </w:p>
    <w:p w14:paraId="4E0E47A5" w14:textId="2C5447DF" w:rsidR="00A3154E" w:rsidRPr="009A4C0C" w:rsidRDefault="00A3154E" w:rsidP="00A3154E">
      <w:pPr>
        <w:rPr>
          <w:ins w:id="318" w:author="Laurence Golding" w:date="2017-11-29T18:12:00Z"/>
        </w:rPr>
      </w:pPr>
      <w:ins w:id="319" w:author="Laurence Golding" w:date="2017-11-29T18:07:00Z">
        <w:r>
          <w:t xml:space="preserve">Consumers that are not prepared to deal with the security implications </w:t>
        </w:r>
      </w:ins>
      <w:ins w:id="320" w:author="Laurence Golding" w:date="2017-11-29T18:10:00Z">
        <w:r w:rsidR="00C13727">
          <w:t>of</w:t>
        </w:r>
      </w:ins>
      <w:ins w:id="321" w:author="Laurence Golding" w:date="2017-11-29T18:07:00Z">
        <w:r>
          <w:t xml:space="preserve"> rich text messages </w:t>
        </w:r>
      </w:ins>
      <w:ins w:id="322" w:author="Laurence Golding" w:date="2017-11-29T18:08:00Z">
        <w:r>
          <w:rPr>
            <w:b/>
          </w:rPr>
          <w:t>SHOULD NOT</w:t>
        </w:r>
      </w:ins>
      <w:ins w:id="323" w:author="Laurence Golding" w:date="2017-11-29T18:07:00Z">
        <w:r>
          <w:t xml:space="preserve"> attempt to render them, and </w:t>
        </w:r>
      </w:ins>
      <w:ins w:id="324" w:author="Laurence Golding" w:date="2017-11-29T18:08:00Z">
        <w:r w:rsidRPr="00A3154E">
          <w:rPr>
            <w:b/>
          </w:rPr>
          <w:t>SHOULD</w:t>
        </w:r>
        <w:r>
          <w:t xml:space="preserve"> instead fall back to the corresponding plain text messages.</w:t>
        </w:r>
      </w:ins>
      <w:commentRangeStart w:id="325"/>
      <w:commentRangeStart w:id="326"/>
      <w:del w:id="327" w:author="Laurence Golding" w:date="2017-12-30T09:18:00Z">
        <w:r w:rsidR="00EF6FBE" w:rsidDel="0064042F">
          <w:rPr>
            <w:rStyle w:val="CommentReference"/>
          </w:rPr>
          <w:commentReference w:id="328"/>
        </w:r>
        <w:commentRangeEnd w:id="325"/>
        <w:r w:rsidR="00811853" w:rsidDel="0064042F">
          <w:rPr>
            <w:rStyle w:val="CommentReference"/>
          </w:rPr>
          <w:commentReference w:id="325"/>
        </w:r>
        <w:commentRangeEnd w:id="326"/>
        <w:r w:rsidR="00811853" w:rsidDel="0064042F">
          <w:rPr>
            <w:rStyle w:val="CommentReference"/>
          </w:rPr>
          <w:commentReference w:id="326"/>
        </w:r>
      </w:del>
    </w:p>
    <w:p w14:paraId="6CD47C78" w14:textId="6667BE6A" w:rsidR="00CB2783" w:rsidRDefault="00CB2783" w:rsidP="00CB2783">
      <w:pPr>
        <w:pStyle w:val="Heading3"/>
        <w:rPr>
          <w:ins w:id="329" w:author="Laurence Golding" w:date="2017-11-29T18:13:00Z"/>
        </w:rPr>
      </w:pPr>
      <w:bookmarkStart w:id="330" w:name="_Ref499742663"/>
      <w:ins w:id="331" w:author="Laurence Golding" w:date="2017-11-29T18:13:00Z">
        <w:r>
          <w:t>Messages with embedded links</w:t>
        </w:r>
        <w:bookmarkEnd w:id="330"/>
      </w:ins>
    </w:p>
    <w:p w14:paraId="3500E3FE" w14:textId="46527D29" w:rsidR="00CB2783" w:rsidRDefault="00403BB3" w:rsidP="00CB2783">
      <w:pPr>
        <w:rPr>
          <w:ins w:id="332" w:author="Laurence Golding" w:date="2017-12-19T11:25:00Z"/>
        </w:rPr>
      </w:pPr>
      <w:ins w:id="333" w:author="Laurence Golding" w:date="2017-12-19T11:33:00Z">
        <w:r>
          <w:t>The text of a</w:t>
        </w:r>
      </w:ins>
      <w:ins w:id="334" w:author="Laurence Golding" w:date="2017-11-29T18:13:00Z">
        <w:r w:rsidR="00CB2783">
          <w:t xml:space="preserve"> message property </w:t>
        </w:r>
        <w:r w:rsidR="00CB2783">
          <w:rPr>
            <w:b/>
          </w:rPr>
          <w:t>MAY</w:t>
        </w:r>
        <w:r w:rsidR="00CB2783">
          <w:t xml:space="preserve"> </w:t>
        </w:r>
      </w:ins>
      <w:proofErr w:type="gramStart"/>
      <w:ins w:id="335" w:author="Laurence Golding" w:date="2017-12-19T11:33:00Z">
        <w:r>
          <w:t>include</w:t>
        </w:r>
      </w:ins>
      <w:proofErr w:type="gramEnd"/>
      <w:ins w:id="336" w:author="Laurence Golding" w:date="2017-11-29T18:13:00Z">
        <w:r w:rsidR="00CB2783">
          <w:t xml:space="preserve"> one or more links to locations within </w:t>
        </w:r>
      </w:ins>
      <w:ins w:id="337" w:author="Laurence Golding" w:date="2017-12-19T11:42:00Z">
        <w:r w:rsidR="00BF4595">
          <w:t>files</w:t>
        </w:r>
      </w:ins>
      <w:ins w:id="338" w:author="Laurence Golding" w:date="2017-11-29T18:13:00Z">
        <w:r w:rsidR="00CB2783">
          <w:t>.</w:t>
        </w:r>
      </w:ins>
      <w:ins w:id="339" w:author="Laurence Golding" w:date="2017-11-29T18:14:00Z">
        <w:r w:rsidR="00CB2783">
          <w:t xml:space="preserve"> We refer to these links as</w:t>
        </w:r>
      </w:ins>
      <w:ins w:id="340" w:author="Laurence Golding" w:date="2017-11-29T18:21:00Z">
        <w:r w:rsidR="00494427">
          <w:t xml:space="preserve"> “embedded links”.</w:t>
        </w:r>
      </w:ins>
    </w:p>
    <w:p w14:paraId="373B5039" w14:textId="4523D5CA" w:rsidR="00120B75" w:rsidRDefault="00120B75" w:rsidP="00CB2783">
      <w:pPr>
        <w:rPr>
          <w:ins w:id="341" w:author="Laurence Golding" w:date="2017-12-19T11:27:00Z"/>
        </w:rPr>
      </w:pPr>
      <w:ins w:id="342" w:author="Laurence Golding" w:date="2017-12-19T11:25:00Z">
        <w:r>
          <w:t>The syntax of an embedded link is</w:t>
        </w:r>
      </w:ins>
      <w:ins w:id="343" w:author="Laurence Golding" w:date="2017-12-19T11:27:00Z">
        <w:r w:rsidR="00403BB3">
          <w:t>:</w:t>
        </w:r>
      </w:ins>
    </w:p>
    <w:p w14:paraId="0ACD9175" w14:textId="52B2AFC3" w:rsidR="00403BB3" w:rsidRDefault="00403BB3" w:rsidP="00403BB3">
      <w:pPr>
        <w:pStyle w:val="Code"/>
        <w:rPr>
          <w:ins w:id="344" w:author="Laurence Golding" w:date="2017-12-19T11:27:00Z"/>
        </w:rPr>
      </w:pPr>
      <w:ins w:id="345" w:author="Laurence Golding" w:date="2017-12-19T11:27:00Z">
        <w:r>
          <w:t>[&lt;link text</w:t>
        </w:r>
        <w:proofErr w:type="gramStart"/>
        <w:r>
          <w:t>&gt;](</w:t>
        </w:r>
        <w:proofErr w:type="gramEnd"/>
        <w:r>
          <w:t>&lt;link target&gt;)</w:t>
        </w:r>
      </w:ins>
    </w:p>
    <w:p w14:paraId="2C0DB2B8" w14:textId="35312748" w:rsidR="00403BB3" w:rsidRDefault="00403BB3" w:rsidP="00403BB3">
      <w:pPr>
        <w:rPr>
          <w:ins w:id="346" w:author="Laurence Golding" w:date="2017-12-19T11:30:00Z"/>
        </w:rPr>
      </w:pPr>
      <w:ins w:id="347" w:author="Laurence Golding" w:date="2017-12-19T11:27:00Z">
        <w:r w:rsidRPr="00403BB3">
          <w:rPr>
            <w:rStyle w:val="CODEtemp"/>
          </w:rPr>
          <w:t>&lt;link text&gt;</w:t>
        </w:r>
        <w:r>
          <w:t xml:space="preserve"> is the message text visible to the u</w:t>
        </w:r>
      </w:ins>
      <w:ins w:id="348" w:author="Laurence Golding" w:date="2017-12-19T11:28:00Z">
        <w:r>
          <w:t>ser. If the link occurs within a plain text message</w:t>
        </w:r>
      </w:ins>
      <w:ins w:id="349" w:author="Laurence Golding" w:date="2017-12-19T11:29:00Z">
        <w:r>
          <w:t xml:space="preserve"> (§</w:t>
        </w:r>
        <w:r>
          <w:fldChar w:fldCharType="begin"/>
        </w:r>
        <w:r>
          <w:instrText xml:space="preserve"> REF _Ref499804331 \r \h </w:instrText>
        </w:r>
      </w:ins>
      <w:r>
        <w:fldChar w:fldCharType="separate"/>
      </w:r>
      <w:ins w:id="350" w:author="Laurence Golding" w:date="2017-12-19T11:29:00Z">
        <w:r>
          <w:t>3.10.2</w:t>
        </w:r>
        <w:r>
          <w:fldChar w:fldCharType="end"/>
        </w:r>
        <w:r>
          <w:t>)</w:t>
        </w:r>
      </w:ins>
      <w:ins w:id="351" w:author="Laurence Golding" w:date="2017-12-19T11:28:00Z">
        <w:r>
          <w:t xml:space="preserve">, </w:t>
        </w:r>
        <w:r w:rsidRPr="00403BB3">
          <w:rPr>
            <w:rStyle w:val="CODEtemp"/>
          </w:rPr>
          <w:t>&lt;link text&gt;</w:t>
        </w:r>
        <w:r>
          <w:t xml:space="preserve"> </w:t>
        </w:r>
        <w:r>
          <w:rPr>
            <w:b/>
          </w:rPr>
          <w:t>SHALL</w:t>
        </w:r>
        <w:r>
          <w:t xml:space="preserve"> be plain text. </w:t>
        </w:r>
        <w:commentRangeStart w:id="352"/>
        <w:commentRangeStart w:id="353"/>
        <w:commentRangeStart w:id="354"/>
        <w:r>
          <w:t>If the link occurs within a rich text mes</w:t>
        </w:r>
      </w:ins>
      <w:ins w:id="355" w:author="Laurence Golding" w:date="2017-12-19T11:29:00Z">
        <w:r>
          <w:t>sage</w:t>
        </w:r>
      </w:ins>
      <w:ins w:id="356" w:author="Laurence Golding" w:date="2017-12-19T11:30:00Z">
        <w:r>
          <w:t xml:space="preserve"> (§</w:t>
        </w:r>
        <w:r>
          <w:fldChar w:fldCharType="begin"/>
        </w:r>
        <w:r>
          <w:instrText xml:space="preserve"> REF _Ref499739878 \r \h </w:instrText>
        </w:r>
      </w:ins>
      <w:r>
        <w:fldChar w:fldCharType="separate"/>
      </w:r>
      <w:ins w:id="357" w:author="Laurence Golding" w:date="2017-12-19T11:30:00Z">
        <w:r>
          <w:t>3.10.3</w:t>
        </w:r>
        <w:r>
          <w:fldChar w:fldCharType="end"/>
        </w:r>
      </w:ins>
      <w:commentRangeEnd w:id="352"/>
      <w:r w:rsidR="00EF6FBE">
        <w:rPr>
          <w:rStyle w:val="CommentReference"/>
        </w:rPr>
        <w:commentReference w:id="352"/>
      </w:r>
      <w:commentRangeEnd w:id="353"/>
      <w:r w:rsidR="00811853">
        <w:rPr>
          <w:rStyle w:val="CommentReference"/>
        </w:rPr>
        <w:commentReference w:id="353"/>
      </w:r>
      <w:commentRangeEnd w:id="354"/>
      <w:r w:rsidR="00BF128A">
        <w:rPr>
          <w:rStyle w:val="CommentReference"/>
        </w:rPr>
        <w:commentReference w:id="354"/>
      </w:r>
      <w:ins w:id="358" w:author="Laurence Golding" w:date="2017-12-19T11:30:00Z">
        <w:r>
          <w:t>)</w:t>
        </w:r>
      </w:ins>
      <w:ins w:id="359" w:author="Laurence Golding" w:date="2017-12-19T11:29:00Z">
        <w:r>
          <w:t xml:space="preserve">, </w:t>
        </w:r>
        <w:r w:rsidRPr="00403BB3">
          <w:rPr>
            <w:rStyle w:val="CODEtemp"/>
          </w:rPr>
          <w:t>&lt;link text&gt;</w:t>
        </w:r>
        <w:r>
          <w:t xml:space="preserve"> </w:t>
        </w:r>
        <w:r>
          <w:rPr>
            <w:b/>
          </w:rPr>
          <w:t>MAY</w:t>
        </w:r>
        <w:r>
          <w:t xml:space="preserve"> be </w:t>
        </w:r>
      </w:ins>
      <w:ins w:id="360" w:author="Laurence Golding" w:date="2017-12-19T11:34:00Z">
        <w:r>
          <w:t xml:space="preserve">either plain text or </w:t>
        </w:r>
      </w:ins>
      <w:ins w:id="361" w:author="Laurence Golding" w:date="2017-12-19T11:29:00Z">
        <w:r>
          <w:t>rich text.</w:t>
        </w:r>
      </w:ins>
    </w:p>
    <w:p w14:paraId="7C61A8A7" w14:textId="05A9B3DD" w:rsidR="00403BB3" w:rsidRDefault="00403BB3" w:rsidP="00403BB3">
      <w:pPr>
        <w:rPr>
          <w:ins w:id="362" w:author="Laurence Golding" w:date="2017-12-30T09:22:00Z"/>
        </w:rPr>
      </w:pPr>
      <w:ins w:id="363" w:author="Laurence Golding" w:date="2017-12-19T11:30:00Z">
        <w:r w:rsidRPr="00403BB3">
          <w:rPr>
            <w:rStyle w:val="CODEtemp"/>
          </w:rPr>
          <w:t>&lt;link target&gt;</w:t>
        </w:r>
        <w:r>
          <w:t xml:space="preserve"> </w:t>
        </w:r>
        <w:r>
          <w:rPr>
            <w:b/>
          </w:rPr>
          <w:t>SHALL</w:t>
        </w:r>
        <w:r>
          <w:t xml:space="preserve"> be a </w:t>
        </w:r>
        <w:commentRangeStart w:id="364"/>
        <w:commentRangeStart w:id="365"/>
        <w:commentRangeStart w:id="366"/>
        <w:r>
          <w:t>non-negative integer</w:t>
        </w:r>
      </w:ins>
      <w:commentRangeEnd w:id="364"/>
      <w:r w:rsidR="00EF6FBE">
        <w:rPr>
          <w:rStyle w:val="CommentReference"/>
        </w:rPr>
        <w:commentReference w:id="364"/>
      </w:r>
      <w:commentRangeEnd w:id="365"/>
      <w:r w:rsidR="00BF128A">
        <w:rPr>
          <w:rStyle w:val="CommentReference"/>
        </w:rPr>
        <w:commentReference w:id="365"/>
      </w:r>
      <w:commentRangeEnd w:id="366"/>
      <w:r w:rsidR="00BF128A">
        <w:rPr>
          <w:rStyle w:val="CommentReference"/>
        </w:rPr>
        <w:commentReference w:id="366"/>
      </w:r>
      <w:ins w:id="367" w:author="Laurence Golding" w:date="2017-12-19T11:30:00Z">
        <w:r>
          <w:t>. The</w:t>
        </w:r>
      </w:ins>
      <w:ins w:id="368" w:author="Laurence Golding" w:date="2017-12-19T11:31:00Z">
        <w:r>
          <w:t xml:space="preserve"> </w:t>
        </w:r>
        <w:r w:rsidRPr="00403BB3">
          <w:rPr>
            <w:rStyle w:val="CODEtemp"/>
          </w:rPr>
          <w:t>result</w:t>
        </w:r>
        <w:r>
          <w:t xml:space="preserve"> object (§</w:t>
        </w:r>
      </w:ins>
      <w:ins w:id="369" w:author="Laurence Golding" w:date="2017-12-19T11:32:00Z">
        <w:r>
          <w:fldChar w:fldCharType="begin"/>
        </w:r>
        <w:r>
          <w:instrText xml:space="preserve"> REF _Ref493350984 \r \h </w:instrText>
        </w:r>
      </w:ins>
      <w:r>
        <w:fldChar w:fldCharType="separate"/>
      </w:r>
      <w:ins w:id="370" w:author="Laurence Golding" w:date="2017-12-19T11:32:00Z">
        <w:r>
          <w:t>3.17</w:t>
        </w:r>
        <w:r>
          <w:fldChar w:fldCharType="end"/>
        </w:r>
      </w:ins>
      <w:ins w:id="371" w:author="Laurence Golding" w:date="2017-12-19T11:31:00Z">
        <w:r>
          <w:t>) within which the message occurs</w:t>
        </w:r>
      </w:ins>
      <w:ins w:id="372" w:author="Laurence Golding" w:date="2017-12-19T11:30:00Z">
        <w:r>
          <w:t xml:space="preserve"> </w:t>
        </w:r>
        <w:r>
          <w:rPr>
            <w:b/>
          </w:rPr>
          <w:t>MUS</w:t>
        </w:r>
      </w:ins>
      <w:ins w:id="373" w:author="Laurence Golding" w:date="2017-12-19T11:31:00Z">
        <w:r>
          <w:rPr>
            <w:b/>
          </w:rPr>
          <w:t>T</w:t>
        </w:r>
        <w:r>
          <w:t xml:space="preserve"> contain exactly one </w:t>
        </w:r>
        <w:r w:rsidRPr="00403BB3">
          <w:rPr>
            <w:rStyle w:val="CODEtemp"/>
          </w:rPr>
          <w:t>physicalLocation</w:t>
        </w:r>
        <w:r>
          <w:t xml:space="preserve"> object (</w:t>
        </w:r>
      </w:ins>
      <w:ins w:id="374" w:author="Laurence Golding" w:date="2017-12-19T11:32:00Z">
        <w:r>
          <w:t>§</w:t>
        </w:r>
      </w:ins>
      <w:ins w:id="375" w:author="Laurence Golding" w:date="2017-12-19T11:33:00Z">
        <w:r>
          <w:fldChar w:fldCharType="begin"/>
        </w:r>
        <w:r>
          <w:instrText xml:space="preserve"> REF _Ref493477390 \r \h </w:instrText>
        </w:r>
      </w:ins>
      <w:r>
        <w:fldChar w:fldCharType="separate"/>
      </w:r>
      <w:ins w:id="376" w:author="Laurence Golding" w:date="2017-12-19T11:33:00Z">
        <w:r>
          <w:t>3.19</w:t>
        </w:r>
        <w:r>
          <w:fldChar w:fldCharType="end"/>
        </w:r>
      </w:ins>
      <w:ins w:id="377" w:author="Laurence Golding" w:date="2017-12-19T11:31:00Z">
        <w:r>
          <w:t xml:space="preserve">) whose </w:t>
        </w:r>
        <w:r w:rsidRPr="00403BB3">
          <w:rPr>
            <w:rStyle w:val="CODEtemp"/>
          </w:rPr>
          <w:t>id</w:t>
        </w:r>
        <w:r>
          <w:t xml:space="preserve"> property</w:t>
        </w:r>
      </w:ins>
      <w:ins w:id="378" w:author="Laurence Golding" w:date="2017-12-19T11:33:00Z">
        <w:r>
          <w:t xml:space="preserve"> (§</w:t>
        </w:r>
        <w:r>
          <w:fldChar w:fldCharType="begin"/>
        </w:r>
        <w:r>
          <w:instrText xml:space="preserve"> REF _Ref501446533 \r \h </w:instrText>
        </w:r>
      </w:ins>
      <w:r>
        <w:fldChar w:fldCharType="separate"/>
      </w:r>
      <w:ins w:id="379" w:author="Laurence Golding" w:date="2017-12-19T11:33:00Z">
        <w:r>
          <w:t>3.19.2</w:t>
        </w:r>
        <w:r>
          <w:fldChar w:fldCharType="end"/>
        </w:r>
        <w:r>
          <w:t>)</w:t>
        </w:r>
      </w:ins>
      <w:ins w:id="380" w:author="Laurence Golding" w:date="2017-12-19T11:34:00Z">
        <w:r>
          <w:t xml:space="preserve"> is equal to the value of </w:t>
        </w:r>
      </w:ins>
      <w:ins w:id="381" w:author="Laurence Golding" w:date="2017-12-30T09:26:00Z">
        <w:r w:rsidR="00385090" w:rsidRPr="00385090">
          <w:rPr>
            <w:rStyle w:val="CODEtemp"/>
          </w:rPr>
          <w:t>&lt;</w:t>
        </w:r>
      </w:ins>
      <w:ins w:id="382" w:author="Laurence Golding" w:date="2017-12-19T11:34:00Z">
        <w:r w:rsidRPr="00385090">
          <w:rPr>
            <w:rStyle w:val="CODEtemp"/>
          </w:rPr>
          <w:t>link target</w:t>
        </w:r>
      </w:ins>
      <w:ins w:id="383" w:author="Laurence Golding" w:date="2017-12-30T09:26:00Z">
        <w:r w:rsidR="00385090" w:rsidRPr="00385090">
          <w:rPr>
            <w:rStyle w:val="CODEtemp"/>
          </w:rPr>
          <w:t>&gt;</w:t>
        </w:r>
      </w:ins>
      <w:ins w:id="384" w:author="Laurence Golding" w:date="2017-12-19T11:34:00Z">
        <w:r>
          <w:t>.</w:t>
        </w:r>
      </w:ins>
    </w:p>
    <w:p w14:paraId="0819A954" w14:textId="6B510DBB" w:rsidR="007A2D63" w:rsidRDefault="007A2D63" w:rsidP="007A2D63">
      <w:pPr>
        <w:pStyle w:val="Note"/>
        <w:rPr>
          <w:ins w:id="385" w:author="Laurence Golding" w:date="2017-12-19T11:34:00Z"/>
        </w:rPr>
      </w:pPr>
      <w:ins w:id="386" w:author="Laurence Golding" w:date="2017-12-30T09:22:00Z">
        <w:r>
          <w:lastRenderedPageBreak/>
          <w:t xml:space="preserve">NOTE: </w:t>
        </w:r>
        <w:r w:rsidRPr="007A2D63">
          <w:rPr>
            <w:rStyle w:val="CODEtemp"/>
          </w:rPr>
          <w:t>&lt;link target&gt;</w:t>
        </w:r>
        <w:r>
          <w:t xml:space="preserve"> is </w:t>
        </w:r>
      </w:ins>
      <w:ins w:id="387" w:author="Laurence Golding" w:date="2017-12-30T09:28:00Z">
        <w:r w:rsidR="00385090">
          <w:t>required</w:t>
        </w:r>
      </w:ins>
      <w:ins w:id="388" w:author="Laurence Golding" w:date="2017-12-30T09:22:00Z">
        <w:r>
          <w:t xml:space="preserve"> to be an integer, rather than</w:t>
        </w:r>
      </w:ins>
      <w:ins w:id="389" w:author="Laurence Golding" w:date="2017-12-30T09:23:00Z">
        <w:r>
          <w:t xml:space="preserve"> arbitrary string, to avoid confusion with normal Markdown link</w:t>
        </w:r>
      </w:ins>
      <w:ins w:id="390" w:author="Laurence Golding" w:date="2017-12-30T09:25:00Z">
        <w:r w:rsidR="00337328">
          <w:t xml:space="preserve"> </w:t>
        </w:r>
      </w:ins>
      <w:ins w:id="391" w:author="Laurence Golding" w:date="2017-12-30T09:23:00Z">
        <w:r>
          <w:t>s</w:t>
        </w:r>
      </w:ins>
      <w:ins w:id="392" w:author="Laurence Golding" w:date="2017-12-30T09:25:00Z">
        <w:r w:rsidR="00337328">
          <w:t>yntax</w:t>
        </w:r>
      </w:ins>
      <w:ins w:id="393" w:author="Laurence Golding" w:date="2017-12-30T09:23:00Z">
        <w:r>
          <w:t>. Negative values are forbidden because their use would su</w:t>
        </w:r>
      </w:ins>
      <w:ins w:id="394" w:author="Laurence Golding" w:date="2017-12-30T09:24:00Z">
        <w:r>
          <w:t>ggest some non-obvious semantic difference between positive and negative values.</w:t>
        </w:r>
      </w:ins>
    </w:p>
    <w:p w14:paraId="491675C5" w14:textId="565DF528" w:rsidR="00BF4595" w:rsidRDefault="00BF4595" w:rsidP="00BF4595">
      <w:pPr>
        <w:pStyle w:val="Note"/>
        <w:rPr>
          <w:ins w:id="395" w:author="Laurence Golding" w:date="2017-12-19T11:49:00Z"/>
        </w:rPr>
      </w:pPr>
      <w:ins w:id="396" w:author="Laurence Golding" w:date="2017-12-19T11:46:00Z">
        <w:r>
          <w:t>EXAMPLE</w:t>
        </w:r>
      </w:ins>
      <w:ins w:id="397" w:author="Laurence Golding" w:date="2017-12-31T17:17:00Z">
        <w:r w:rsidR="00F65FA4">
          <w:t>:</w:t>
        </w:r>
      </w:ins>
      <w:ins w:id="398" w:author="Laurence Golding" w:date="2017-12-19T11:46:00Z">
        <w:r>
          <w:t xml:space="preserve"> In this example, a plain text message contains an embedded l</w:t>
        </w:r>
      </w:ins>
      <w:ins w:id="399" w:author="Laurence Golding" w:date="2017-12-19T11:47:00Z">
        <w:r>
          <w:t xml:space="preserve">ink to a location with a file. There is exactly one </w:t>
        </w:r>
        <w:r w:rsidRPr="00BF4595">
          <w:rPr>
            <w:rStyle w:val="CODEtemp"/>
          </w:rPr>
          <w:t>physicalLocation</w:t>
        </w:r>
        <w:r>
          <w:t xml:space="preserve"> object whose </w:t>
        </w:r>
        <w:r w:rsidRPr="00BF4595">
          <w:rPr>
            <w:rStyle w:val="CODEtemp"/>
          </w:rPr>
          <w:t>id</w:t>
        </w:r>
        <w:r>
          <w:t xml:space="preserve"> property matches the </w:t>
        </w:r>
        <w:r w:rsidRPr="00BF4595">
          <w:rPr>
            <w:rStyle w:val="CODEtemp"/>
          </w:rPr>
          <w:t>&lt;link target&gt;</w:t>
        </w:r>
      </w:ins>
      <w:ins w:id="400" w:author="Laurence Golding" w:date="2017-12-19T11:48:00Z">
        <w:r>
          <w:t>.</w:t>
        </w:r>
      </w:ins>
    </w:p>
    <w:p w14:paraId="2C5E32D0" w14:textId="13C8D11B" w:rsidR="00BF4595" w:rsidRDefault="00BF4595" w:rsidP="00BF4595">
      <w:pPr>
        <w:pStyle w:val="Code"/>
        <w:rPr>
          <w:ins w:id="401" w:author="Laurence Golding" w:date="2017-12-19T11:49:00Z"/>
        </w:rPr>
      </w:pPr>
      <w:ins w:id="402" w:author="Laurence Golding" w:date="2017-12-19T11:49:00Z">
        <w:r>
          <w:t>{</w:t>
        </w:r>
      </w:ins>
    </w:p>
    <w:p w14:paraId="1A0AABC3" w14:textId="746EDF1E" w:rsidR="00BF4595" w:rsidRDefault="00BF4595" w:rsidP="00BF4595">
      <w:pPr>
        <w:pStyle w:val="Code"/>
        <w:rPr>
          <w:ins w:id="403" w:author="Laurence Golding" w:date="2017-12-19T11:50:00Z"/>
        </w:rPr>
      </w:pPr>
      <w:ins w:id="404" w:author="Laurence Golding" w:date="2017-12-19T11:50:00Z">
        <w:r>
          <w:t xml:space="preserve">  "version": "1.0.0",</w:t>
        </w:r>
      </w:ins>
    </w:p>
    <w:p w14:paraId="276BA900" w14:textId="537E959E" w:rsidR="00BF4595" w:rsidRDefault="00BF4595" w:rsidP="00BF4595">
      <w:pPr>
        <w:pStyle w:val="Code"/>
        <w:rPr>
          <w:ins w:id="405" w:author="Laurence Golding" w:date="2017-12-19T11:50:00Z"/>
        </w:rPr>
      </w:pPr>
      <w:ins w:id="406" w:author="Laurence Golding" w:date="2017-12-19T11:50:00Z">
        <w:r>
          <w:t xml:space="preserve">  "runs": [</w:t>
        </w:r>
      </w:ins>
    </w:p>
    <w:p w14:paraId="7F1734E4" w14:textId="71F897AA" w:rsidR="00BF4595" w:rsidRDefault="00BF4595" w:rsidP="00BF4595">
      <w:pPr>
        <w:pStyle w:val="Code"/>
        <w:rPr>
          <w:ins w:id="407" w:author="Laurence Golding" w:date="2017-12-19T11:50:00Z"/>
        </w:rPr>
      </w:pPr>
      <w:ins w:id="408" w:author="Laurence Golding" w:date="2017-12-19T11:50:00Z">
        <w:r>
          <w:t xml:space="preserve">    {</w:t>
        </w:r>
      </w:ins>
    </w:p>
    <w:p w14:paraId="5F66F920" w14:textId="2BACC199" w:rsidR="00BF4595" w:rsidRDefault="00BF4595" w:rsidP="00BF4595">
      <w:pPr>
        <w:pStyle w:val="Code"/>
        <w:rPr>
          <w:ins w:id="409" w:author="Laurence Golding" w:date="2017-12-19T11:52:00Z"/>
        </w:rPr>
      </w:pPr>
      <w:ins w:id="410" w:author="Laurence Golding" w:date="2017-12-19T11:51:00Z">
        <w:r>
          <w:t xml:space="preserve">    </w:t>
        </w:r>
      </w:ins>
      <w:ins w:id="411" w:author="Laurence Golding" w:date="2017-12-19T12:15:00Z">
        <w:r w:rsidR="00960FE9">
          <w:t xml:space="preserve">  </w:t>
        </w:r>
      </w:ins>
      <w:ins w:id="412" w:author="Laurence Golding" w:date="2017-12-19T11:51:00Z">
        <w:r>
          <w:t>"results": [</w:t>
        </w:r>
      </w:ins>
    </w:p>
    <w:p w14:paraId="301E0885" w14:textId="75707F76" w:rsidR="00BF4595" w:rsidRDefault="00960FE9" w:rsidP="00BF4595">
      <w:pPr>
        <w:pStyle w:val="Code"/>
        <w:rPr>
          <w:ins w:id="413" w:author="Laurence Golding" w:date="2017-12-19T11:53:00Z"/>
        </w:rPr>
      </w:pPr>
      <w:ins w:id="414" w:author="Laurence Golding" w:date="2017-12-19T12:10:00Z">
        <w:r>
          <w:t xml:space="preserve">  </w:t>
        </w:r>
      </w:ins>
      <w:ins w:id="415" w:author="Laurence Golding" w:date="2017-12-19T11:52:00Z">
        <w:r w:rsidR="00BF4595">
          <w:t xml:space="preserve">    </w:t>
        </w:r>
      </w:ins>
      <w:ins w:id="416" w:author="Laurence Golding" w:date="2017-12-19T12:15:00Z">
        <w:r>
          <w:t xml:space="preserve">  </w:t>
        </w:r>
      </w:ins>
      <w:ins w:id="417" w:author="Laurence Golding" w:date="2017-12-19T11:52:00Z">
        <w:r w:rsidR="00BF4595">
          <w:t>{</w:t>
        </w:r>
      </w:ins>
    </w:p>
    <w:p w14:paraId="626B1CA2" w14:textId="1F2074DF" w:rsidR="00BF4595" w:rsidRDefault="00BF4595" w:rsidP="00BF4595">
      <w:pPr>
        <w:pStyle w:val="Code"/>
        <w:rPr>
          <w:ins w:id="418" w:author="Laurence Golding" w:date="2017-12-19T11:53:00Z"/>
        </w:rPr>
      </w:pPr>
      <w:ins w:id="419" w:author="Laurence Golding" w:date="2017-12-19T11:53:00Z">
        <w:r>
          <w:t xml:space="preserve">  </w:t>
        </w:r>
      </w:ins>
      <w:ins w:id="420" w:author="Laurence Golding" w:date="2017-12-19T12:10:00Z">
        <w:r w:rsidR="00960FE9">
          <w:t xml:space="preserve">  </w:t>
        </w:r>
      </w:ins>
      <w:ins w:id="421" w:author="Laurence Golding" w:date="2017-12-19T11:53:00Z">
        <w:r>
          <w:t xml:space="preserve">    </w:t>
        </w:r>
      </w:ins>
      <w:ins w:id="422" w:author="Laurence Golding" w:date="2017-12-19T12:15:00Z">
        <w:r w:rsidR="00960FE9">
          <w:t xml:space="preserve">  </w:t>
        </w:r>
      </w:ins>
      <w:ins w:id="423" w:author="Laurence Golding" w:date="2017-12-19T11:53:00Z">
        <w:r w:rsidR="00060FC1">
          <w:t>"ruleId": "TNT0001",</w:t>
        </w:r>
      </w:ins>
    </w:p>
    <w:p w14:paraId="4BDC4EB2" w14:textId="7FE74312" w:rsidR="00060FC1" w:rsidRDefault="00060FC1" w:rsidP="00BF4595">
      <w:pPr>
        <w:pStyle w:val="Code"/>
        <w:rPr>
          <w:ins w:id="424" w:author="Laurence Golding" w:date="2017-12-19T11:53:00Z"/>
        </w:rPr>
      </w:pPr>
      <w:ins w:id="425" w:author="Laurence Golding" w:date="2017-12-19T11:53:00Z">
        <w:r>
          <w:t xml:space="preserve">        </w:t>
        </w:r>
      </w:ins>
      <w:ins w:id="426" w:author="Laurence Golding" w:date="2017-12-19T12:15:00Z">
        <w:r w:rsidR="00960FE9">
          <w:t xml:space="preserve">  </w:t>
        </w:r>
      </w:ins>
      <w:ins w:id="427" w:author="Laurence Golding" w:date="2017-12-19T11:53:00Z">
        <w:r>
          <w:t>"message": "Tainted data was used.</w:t>
        </w:r>
      </w:ins>
      <w:ins w:id="428" w:author="Laurence Golding" w:date="2017-12-19T12:23:00Z">
        <w:r w:rsidR="00852EC3">
          <w:t xml:space="preserve"> The data came from [here</w:t>
        </w:r>
        <w:proofErr w:type="gramStart"/>
        <w:r w:rsidR="00852EC3">
          <w:t>](</w:t>
        </w:r>
        <w:proofErr w:type="gramEnd"/>
        <w:r w:rsidR="00852EC3">
          <w:t>3)</w:t>
        </w:r>
      </w:ins>
      <w:ins w:id="429" w:author="Laurence Golding" w:date="2017-12-19T12:26:00Z">
        <w:r w:rsidR="00852EC3">
          <w:t>.</w:t>
        </w:r>
      </w:ins>
      <w:ins w:id="430" w:author="Laurence Golding" w:date="2017-12-19T11:53:00Z">
        <w:r>
          <w:t>",</w:t>
        </w:r>
      </w:ins>
    </w:p>
    <w:p w14:paraId="77012F80" w14:textId="25B8ECAA" w:rsidR="00060FC1" w:rsidRDefault="00060FC1" w:rsidP="00BF4595">
      <w:pPr>
        <w:pStyle w:val="Code"/>
        <w:rPr>
          <w:ins w:id="431" w:author="Laurence Golding" w:date="2017-12-19T11:54:00Z"/>
        </w:rPr>
      </w:pPr>
      <w:ins w:id="432" w:author="Laurence Golding" w:date="2017-12-19T11:53:00Z">
        <w:r>
          <w:t xml:space="preserve">        </w:t>
        </w:r>
      </w:ins>
      <w:ins w:id="433" w:author="Laurence Golding" w:date="2017-12-19T12:15:00Z">
        <w:r w:rsidR="00960FE9">
          <w:t xml:space="preserve">  </w:t>
        </w:r>
      </w:ins>
      <w:ins w:id="434" w:author="Laurence Golding" w:date="2017-12-19T11:53:00Z">
        <w:r>
          <w:t>"lo</w:t>
        </w:r>
      </w:ins>
      <w:ins w:id="435" w:author="Laurence Golding" w:date="2017-12-19T11:54:00Z">
        <w:r>
          <w:t>cations": [</w:t>
        </w:r>
      </w:ins>
    </w:p>
    <w:p w14:paraId="23D30A73" w14:textId="26E02EDE" w:rsidR="00060FC1" w:rsidRDefault="00060FC1" w:rsidP="00BF4595">
      <w:pPr>
        <w:pStyle w:val="Code"/>
        <w:rPr>
          <w:ins w:id="436" w:author="Laurence Golding" w:date="2017-12-19T11:54:00Z"/>
        </w:rPr>
      </w:pPr>
      <w:ins w:id="437" w:author="Laurence Golding" w:date="2017-12-19T11:54:00Z">
        <w:r>
          <w:t xml:space="preserve">    </w:t>
        </w:r>
      </w:ins>
      <w:ins w:id="438" w:author="Laurence Golding" w:date="2017-12-19T12:11:00Z">
        <w:r w:rsidR="00960FE9">
          <w:t xml:space="preserve">  </w:t>
        </w:r>
      </w:ins>
      <w:ins w:id="439" w:author="Laurence Golding" w:date="2017-12-19T11:54:00Z">
        <w:r>
          <w:t xml:space="preserve">    </w:t>
        </w:r>
      </w:ins>
      <w:ins w:id="440" w:author="Laurence Golding" w:date="2017-12-19T12:15:00Z">
        <w:r w:rsidR="00960FE9">
          <w:t xml:space="preserve">  </w:t>
        </w:r>
      </w:ins>
      <w:ins w:id="441" w:author="Laurence Golding" w:date="2017-12-19T11:54:00Z">
        <w:r>
          <w:t>{</w:t>
        </w:r>
      </w:ins>
    </w:p>
    <w:p w14:paraId="6EBA9D91" w14:textId="626BF0C1" w:rsidR="00060FC1" w:rsidRDefault="00060FC1" w:rsidP="00BF4595">
      <w:pPr>
        <w:pStyle w:val="Code"/>
        <w:rPr>
          <w:ins w:id="442" w:author="Laurence Golding" w:date="2017-12-19T12:07:00Z"/>
        </w:rPr>
      </w:pPr>
      <w:ins w:id="443" w:author="Laurence Golding" w:date="2017-12-19T11:54:00Z">
        <w:r>
          <w:t xml:space="preserve">      </w:t>
        </w:r>
      </w:ins>
      <w:ins w:id="444" w:author="Laurence Golding" w:date="2017-12-19T12:11:00Z">
        <w:r w:rsidR="00960FE9">
          <w:t xml:space="preserve">  </w:t>
        </w:r>
      </w:ins>
      <w:ins w:id="445" w:author="Laurence Golding" w:date="2017-12-19T11:54:00Z">
        <w:r>
          <w:t xml:space="preserve">    </w:t>
        </w:r>
      </w:ins>
      <w:ins w:id="446" w:author="Laurence Golding" w:date="2017-12-19T12:15:00Z">
        <w:r w:rsidR="00960FE9">
          <w:t xml:space="preserve">  </w:t>
        </w:r>
      </w:ins>
      <w:ins w:id="447" w:author="Laurence Golding" w:date="2017-12-19T11:54:00Z">
        <w:r>
          <w:t>"analysisTarget":</w:t>
        </w:r>
      </w:ins>
      <w:ins w:id="448" w:author="Laurence Golding" w:date="2017-12-19T11:55:00Z">
        <w:r>
          <w:t xml:space="preserve"> {</w:t>
        </w:r>
      </w:ins>
    </w:p>
    <w:p w14:paraId="41E1589F" w14:textId="620DDD44" w:rsidR="00960FE9" w:rsidRDefault="00960FE9" w:rsidP="00BF4595">
      <w:pPr>
        <w:pStyle w:val="Code"/>
        <w:rPr>
          <w:ins w:id="449" w:author="Laurence Golding" w:date="2017-12-19T12:21:00Z"/>
        </w:rPr>
      </w:pPr>
      <w:ins w:id="450" w:author="Laurence Golding" w:date="2017-12-19T12:07:00Z">
        <w:r>
          <w:t xml:space="preserve">              </w:t>
        </w:r>
      </w:ins>
      <w:ins w:id="451" w:author="Laurence Golding" w:date="2017-12-19T12:18:00Z">
        <w:r w:rsidR="00852EC3">
          <w:t xml:space="preserve">  "uri": "file:///C:/code/main.c"</w:t>
        </w:r>
      </w:ins>
      <w:ins w:id="452" w:author="Laurence Golding" w:date="2017-12-19T12:21:00Z">
        <w:r w:rsidR="00852EC3">
          <w:t>,</w:t>
        </w:r>
      </w:ins>
    </w:p>
    <w:p w14:paraId="48EE71AA" w14:textId="6298EFFF" w:rsidR="00852EC3" w:rsidRDefault="00852EC3" w:rsidP="00BF4595">
      <w:pPr>
        <w:pStyle w:val="Code"/>
        <w:rPr>
          <w:ins w:id="453" w:author="Laurence Golding" w:date="2017-12-19T12:22:00Z"/>
        </w:rPr>
      </w:pPr>
      <w:ins w:id="454" w:author="Laurence Golding" w:date="2017-12-19T12:21:00Z">
        <w:r>
          <w:t xml:space="preserve">   </w:t>
        </w:r>
      </w:ins>
      <w:ins w:id="455" w:author="Laurence Golding" w:date="2017-12-19T12:22:00Z">
        <w:r>
          <w:t xml:space="preserve">             "region": {</w:t>
        </w:r>
      </w:ins>
    </w:p>
    <w:p w14:paraId="203BF097" w14:textId="663A57E0" w:rsidR="00852EC3" w:rsidRDefault="00852EC3" w:rsidP="00BF4595">
      <w:pPr>
        <w:pStyle w:val="Code"/>
        <w:rPr>
          <w:ins w:id="456" w:author="Laurence Golding" w:date="2017-12-19T12:22:00Z"/>
        </w:rPr>
      </w:pPr>
      <w:ins w:id="457" w:author="Laurence Golding" w:date="2017-12-19T12:22:00Z">
        <w:r>
          <w:t xml:space="preserve">                  "startLine": 15,</w:t>
        </w:r>
      </w:ins>
    </w:p>
    <w:p w14:paraId="674A2A67" w14:textId="77C0C19A" w:rsidR="00852EC3" w:rsidRDefault="00852EC3" w:rsidP="00BF4595">
      <w:pPr>
        <w:pStyle w:val="Code"/>
        <w:rPr>
          <w:ins w:id="458" w:author="Laurence Golding" w:date="2017-12-19T12:22:00Z"/>
        </w:rPr>
      </w:pPr>
      <w:ins w:id="459" w:author="Laurence Golding" w:date="2017-12-19T12:22:00Z">
        <w:r>
          <w:t xml:space="preserve">                  "startColumn": 9</w:t>
        </w:r>
      </w:ins>
    </w:p>
    <w:p w14:paraId="15A9AED5" w14:textId="36E695F8" w:rsidR="00852EC3" w:rsidRDefault="00852EC3" w:rsidP="00BF4595">
      <w:pPr>
        <w:pStyle w:val="Code"/>
        <w:rPr>
          <w:ins w:id="460" w:author="Laurence Golding" w:date="2017-12-19T11:55:00Z"/>
        </w:rPr>
      </w:pPr>
      <w:ins w:id="461" w:author="Laurence Golding" w:date="2017-12-19T12:22:00Z">
        <w:r>
          <w:t xml:space="preserve">                }</w:t>
        </w:r>
      </w:ins>
    </w:p>
    <w:p w14:paraId="559E99C5" w14:textId="633387A1" w:rsidR="00060FC1" w:rsidRDefault="00960FE9" w:rsidP="00BF4595">
      <w:pPr>
        <w:pStyle w:val="Code"/>
        <w:rPr>
          <w:ins w:id="462" w:author="Laurence Golding" w:date="2017-12-19T11:54:00Z"/>
        </w:rPr>
      </w:pPr>
      <w:ins w:id="463" w:author="Laurence Golding" w:date="2017-12-19T12:07:00Z">
        <w:r>
          <w:t xml:space="preserve">            </w:t>
        </w:r>
      </w:ins>
      <w:ins w:id="464" w:author="Laurence Golding" w:date="2017-12-19T12:15:00Z">
        <w:r>
          <w:t xml:space="preserve">  </w:t>
        </w:r>
      </w:ins>
      <w:ins w:id="465" w:author="Laurence Golding" w:date="2017-12-19T12:07:00Z">
        <w:r>
          <w:t>}</w:t>
        </w:r>
      </w:ins>
    </w:p>
    <w:p w14:paraId="715C7BF7" w14:textId="55067097" w:rsidR="00060FC1" w:rsidRDefault="00060FC1" w:rsidP="00BF4595">
      <w:pPr>
        <w:pStyle w:val="Code"/>
        <w:rPr>
          <w:ins w:id="466" w:author="Laurence Golding" w:date="2017-12-19T11:54:00Z"/>
        </w:rPr>
      </w:pPr>
      <w:ins w:id="467" w:author="Laurence Golding" w:date="2017-12-19T11:54:00Z">
        <w:r>
          <w:t xml:space="preserve">          </w:t>
        </w:r>
      </w:ins>
      <w:ins w:id="468" w:author="Laurence Golding" w:date="2017-12-19T12:15:00Z">
        <w:r w:rsidR="00960FE9">
          <w:t xml:space="preserve">  </w:t>
        </w:r>
      </w:ins>
      <w:ins w:id="469" w:author="Laurence Golding" w:date="2017-12-19T11:54:00Z">
        <w:r>
          <w:t>}</w:t>
        </w:r>
      </w:ins>
    </w:p>
    <w:p w14:paraId="5FAE7BB2" w14:textId="05333DED" w:rsidR="00060FC1" w:rsidRDefault="00060FC1" w:rsidP="00BF4595">
      <w:pPr>
        <w:pStyle w:val="Code"/>
        <w:rPr>
          <w:ins w:id="470" w:author="Laurence Golding" w:date="2017-12-19T12:19:00Z"/>
        </w:rPr>
      </w:pPr>
      <w:ins w:id="471" w:author="Laurence Golding" w:date="2017-12-19T11:54:00Z">
        <w:r>
          <w:t xml:space="preserve">        </w:t>
        </w:r>
      </w:ins>
      <w:ins w:id="472" w:author="Laurence Golding" w:date="2017-12-19T12:12:00Z">
        <w:r w:rsidR="00960FE9">
          <w:t xml:space="preserve">  </w:t>
        </w:r>
      </w:ins>
      <w:ins w:id="473" w:author="Laurence Golding" w:date="2017-12-19T11:54:00Z">
        <w:r>
          <w:t>]</w:t>
        </w:r>
      </w:ins>
      <w:ins w:id="474" w:author="Laurence Golding" w:date="2017-12-19T12:19:00Z">
        <w:r w:rsidR="00852EC3">
          <w:t>,</w:t>
        </w:r>
      </w:ins>
    </w:p>
    <w:p w14:paraId="19DB5DCE" w14:textId="1E52F0B5" w:rsidR="00852EC3" w:rsidRDefault="00852EC3" w:rsidP="00BF4595">
      <w:pPr>
        <w:pStyle w:val="Code"/>
        <w:rPr>
          <w:ins w:id="475" w:author="Laurence Golding" w:date="2017-12-19T12:19:00Z"/>
        </w:rPr>
      </w:pPr>
      <w:ins w:id="476" w:author="Laurence Golding" w:date="2017-12-19T12:19:00Z">
        <w:r>
          <w:t xml:space="preserve">          "relatedLocation</w:t>
        </w:r>
      </w:ins>
      <w:ins w:id="477" w:author="Laurence Golding" w:date="2017-12-19T12:20:00Z">
        <w:r>
          <w:t>s</w:t>
        </w:r>
      </w:ins>
      <w:ins w:id="478" w:author="Laurence Golding" w:date="2017-12-19T12:19:00Z">
        <w:r>
          <w:t>": [</w:t>
        </w:r>
      </w:ins>
    </w:p>
    <w:p w14:paraId="7139697A" w14:textId="4BF26356" w:rsidR="00852EC3" w:rsidRDefault="00852EC3" w:rsidP="00BF4595">
      <w:pPr>
        <w:pStyle w:val="Code"/>
        <w:rPr>
          <w:ins w:id="479" w:author="Laurence Golding" w:date="2017-12-19T12:20:00Z"/>
        </w:rPr>
      </w:pPr>
      <w:ins w:id="480" w:author="Laurence Golding" w:date="2017-12-19T12:19:00Z">
        <w:r>
          <w:t xml:space="preserve">            {</w:t>
        </w:r>
      </w:ins>
    </w:p>
    <w:p w14:paraId="2CD9C46B" w14:textId="2EE08822" w:rsidR="00852EC3" w:rsidRDefault="00852EC3" w:rsidP="00BF4595">
      <w:pPr>
        <w:pStyle w:val="Code"/>
        <w:rPr>
          <w:ins w:id="481" w:author="Laurence Golding" w:date="2017-12-19T12:23:00Z"/>
        </w:rPr>
      </w:pPr>
      <w:ins w:id="482" w:author="Laurence Golding" w:date="2017-12-19T12:20:00Z">
        <w:r>
          <w:t xml:space="preserve">              "physicalLocation": {</w:t>
        </w:r>
      </w:ins>
    </w:p>
    <w:p w14:paraId="76D33D1E" w14:textId="1903D19E" w:rsidR="00852EC3" w:rsidRDefault="00852EC3" w:rsidP="00BF4595">
      <w:pPr>
        <w:pStyle w:val="Code"/>
        <w:rPr>
          <w:ins w:id="483" w:author="Laurence Golding" w:date="2017-12-19T12:21:00Z"/>
        </w:rPr>
      </w:pPr>
      <w:ins w:id="484" w:author="Laurence Golding" w:date="2017-12-19T12:23:00Z">
        <w:r>
          <w:t xml:space="preserve">                "id": 3</w:t>
        </w:r>
      </w:ins>
    </w:p>
    <w:p w14:paraId="4F2FB161" w14:textId="7BF2D3DE" w:rsidR="00852EC3" w:rsidRDefault="00852EC3" w:rsidP="00BF4595">
      <w:pPr>
        <w:pStyle w:val="Code"/>
        <w:rPr>
          <w:ins w:id="485" w:author="Laurence Golding" w:date="2017-12-19T12:22:00Z"/>
        </w:rPr>
      </w:pPr>
      <w:ins w:id="486" w:author="Laurence Golding" w:date="2017-12-19T12:21:00Z">
        <w:r>
          <w:t xml:space="preserve">                "uri": "file:///C:/code/</w:t>
        </w:r>
      </w:ins>
      <w:ins w:id="487" w:author="Laurence Golding" w:date="2017-12-19T12:22:00Z">
        <w:r>
          <w:t>input.c",</w:t>
        </w:r>
      </w:ins>
    </w:p>
    <w:p w14:paraId="739903E1" w14:textId="77777777" w:rsidR="00852EC3" w:rsidRDefault="00852EC3" w:rsidP="00852EC3">
      <w:pPr>
        <w:pStyle w:val="Code"/>
        <w:rPr>
          <w:ins w:id="488" w:author="Laurence Golding" w:date="2017-12-19T12:23:00Z"/>
        </w:rPr>
      </w:pPr>
      <w:ins w:id="489" w:author="Laurence Golding" w:date="2017-12-19T12:23:00Z">
        <w:r>
          <w:t xml:space="preserve">                "region": {</w:t>
        </w:r>
      </w:ins>
    </w:p>
    <w:p w14:paraId="5036D0BD" w14:textId="77777777" w:rsidR="00852EC3" w:rsidRDefault="00852EC3" w:rsidP="00852EC3">
      <w:pPr>
        <w:pStyle w:val="Code"/>
        <w:rPr>
          <w:ins w:id="490" w:author="Laurence Golding" w:date="2017-12-19T12:23:00Z"/>
        </w:rPr>
      </w:pPr>
      <w:ins w:id="491" w:author="Laurence Golding" w:date="2017-12-19T12:23:00Z">
        <w:r>
          <w:t xml:space="preserve">                  "startLine": 15,</w:t>
        </w:r>
      </w:ins>
    </w:p>
    <w:p w14:paraId="61F2C231" w14:textId="77777777" w:rsidR="00852EC3" w:rsidRDefault="00852EC3" w:rsidP="00852EC3">
      <w:pPr>
        <w:pStyle w:val="Code"/>
        <w:rPr>
          <w:ins w:id="492" w:author="Laurence Golding" w:date="2017-12-19T12:23:00Z"/>
        </w:rPr>
      </w:pPr>
      <w:ins w:id="493" w:author="Laurence Golding" w:date="2017-12-19T12:23:00Z">
        <w:r>
          <w:t xml:space="preserve">                  "startColumn": 9</w:t>
        </w:r>
      </w:ins>
    </w:p>
    <w:p w14:paraId="3910C258" w14:textId="77777777" w:rsidR="00852EC3" w:rsidRDefault="00852EC3" w:rsidP="00852EC3">
      <w:pPr>
        <w:pStyle w:val="Code"/>
        <w:rPr>
          <w:ins w:id="494" w:author="Laurence Golding" w:date="2017-12-19T12:23:00Z"/>
        </w:rPr>
      </w:pPr>
      <w:ins w:id="495" w:author="Laurence Golding" w:date="2017-12-19T12:23:00Z">
        <w:r>
          <w:t xml:space="preserve">                }</w:t>
        </w:r>
      </w:ins>
    </w:p>
    <w:p w14:paraId="6A06F62C" w14:textId="04193459" w:rsidR="00852EC3" w:rsidRDefault="00852EC3" w:rsidP="00BF4595">
      <w:pPr>
        <w:pStyle w:val="Code"/>
        <w:rPr>
          <w:ins w:id="496" w:author="Laurence Golding" w:date="2017-12-19T12:19:00Z"/>
        </w:rPr>
      </w:pPr>
      <w:ins w:id="497" w:author="Laurence Golding" w:date="2017-12-19T12:20:00Z">
        <w:r>
          <w:t xml:space="preserve">           </w:t>
        </w:r>
      </w:ins>
      <w:ins w:id="498" w:author="Laurence Golding" w:date="2017-12-19T12:21:00Z">
        <w:r>
          <w:t xml:space="preserve">   }</w:t>
        </w:r>
      </w:ins>
    </w:p>
    <w:p w14:paraId="3DCE0BA2" w14:textId="7F4D2285" w:rsidR="00852EC3" w:rsidRDefault="00852EC3" w:rsidP="00BF4595">
      <w:pPr>
        <w:pStyle w:val="Code"/>
        <w:rPr>
          <w:ins w:id="499" w:author="Laurence Golding" w:date="2017-12-19T12:19:00Z"/>
        </w:rPr>
      </w:pPr>
      <w:ins w:id="500" w:author="Laurence Golding" w:date="2017-12-19T12:19:00Z">
        <w:r>
          <w:t xml:space="preserve">    </w:t>
        </w:r>
      </w:ins>
      <w:ins w:id="501" w:author="Laurence Golding" w:date="2017-12-19T12:20:00Z">
        <w:r>
          <w:t xml:space="preserve">        }</w:t>
        </w:r>
      </w:ins>
    </w:p>
    <w:p w14:paraId="51334682" w14:textId="2ECBE0B8" w:rsidR="00852EC3" w:rsidRDefault="00852EC3" w:rsidP="00BF4595">
      <w:pPr>
        <w:pStyle w:val="Code"/>
        <w:rPr>
          <w:ins w:id="502" w:author="Laurence Golding" w:date="2017-12-19T11:52:00Z"/>
        </w:rPr>
      </w:pPr>
      <w:ins w:id="503" w:author="Laurence Golding" w:date="2017-12-19T12:19:00Z">
        <w:r>
          <w:t xml:space="preserve">          ]</w:t>
        </w:r>
      </w:ins>
    </w:p>
    <w:p w14:paraId="2C9D8E05" w14:textId="009C7F23" w:rsidR="00BF4595" w:rsidRDefault="00BF4595" w:rsidP="00BF4595">
      <w:pPr>
        <w:pStyle w:val="Code"/>
        <w:rPr>
          <w:ins w:id="504" w:author="Laurence Golding" w:date="2017-12-19T11:51:00Z"/>
        </w:rPr>
      </w:pPr>
      <w:ins w:id="505" w:author="Laurence Golding" w:date="2017-12-19T11:52:00Z">
        <w:r>
          <w:t xml:space="preserve">      </w:t>
        </w:r>
      </w:ins>
      <w:ins w:id="506" w:author="Laurence Golding" w:date="2017-12-19T12:12:00Z">
        <w:r w:rsidR="00960FE9">
          <w:t xml:space="preserve">  </w:t>
        </w:r>
      </w:ins>
      <w:ins w:id="507" w:author="Laurence Golding" w:date="2017-12-19T11:52:00Z">
        <w:r>
          <w:t>}</w:t>
        </w:r>
      </w:ins>
    </w:p>
    <w:p w14:paraId="2C59398B" w14:textId="4A3F981F" w:rsidR="00BF4595" w:rsidRDefault="00BF4595" w:rsidP="00BF4595">
      <w:pPr>
        <w:pStyle w:val="Code"/>
        <w:rPr>
          <w:ins w:id="508" w:author="Laurence Golding" w:date="2017-12-19T11:50:00Z"/>
        </w:rPr>
      </w:pPr>
      <w:ins w:id="509" w:author="Laurence Golding" w:date="2017-12-19T11:51:00Z">
        <w:r>
          <w:t xml:space="preserve">  </w:t>
        </w:r>
      </w:ins>
      <w:ins w:id="510" w:author="Laurence Golding" w:date="2017-12-19T11:52:00Z">
        <w:r>
          <w:t xml:space="preserve">  </w:t>
        </w:r>
      </w:ins>
      <w:ins w:id="511" w:author="Laurence Golding" w:date="2017-12-19T12:12:00Z">
        <w:r w:rsidR="00960FE9">
          <w:t xml:space="preserve">  </w:t>
        </w:r>
      </w:ins>
      <w:ins w:id="512" w:author="Laurence Golding" w:date="2017-12-19T11:52:00Z">
        <w:r>
          <w:t>]</w:t>
        </w:r>
      </w:ins>
    </w:p>
    <w:p w14:paraId="0F1004D0" w14:textId="035CFD3F" w:rsidR="00BF4595" w:rsidRDefault="00BF4595" w:rsidP="00BF4595">
      <w:pPr>
        <w:pStyle w:val="Code"/>
        <w:rPr>
          <w:ins w:id="513" w:author="Laurence Golding" w:date="2017-12-19T11:50:00Z"/>
        </w:rPr>
      </w:pPr>
      <w:ins w:id="514" w:author="Laurence Golding" w:date="2017-12-19T11:50:00Z">
        <w:r>
          <w:t xml:space="preserve">  </w:t>
        </w:r>
      </w:ins>
      <w:ins w:id="515" w:author="Laurence Golding" w:date="2017-12-19T12:12:00Z">
        <w:r w:rsidR="00960FE9">
          <w:t xml:space="preserve">  </w:t>
        </w:r>
      </w:ins>
      <w:ins w:id="516" w:author="Laurence Golding" w:date="2017-12-19T11:50:00Z">
        <w:r>
          <w:t>}</w:t>
        </w:r>
      </w:ins>
    </w:p>
    <w:p w14:paraId="606E11C2" w14:textId="4A358C0E" w:rsidR="00BF4595" w:rsidRDefault="00960FE9" w:rsidP="00BF4595">
      <w:pPr>
        <w:pStyle w:val="Code"/>
        <w:rPr>
          <w:ins w:id="517" w:author="Laurence Golding" w:date="2017-12-19T11:49:00Z"/>
        </w:rPr>
      </w:pPr>
      <w:ins w:id="518" w:author="Laurence Golding" w:date="2017-12-19T12:12:00Z">
        <w:r>
          <w:t xml:space="preserve">  </w:t>
        </w:r>
      </w:ins>
      <w:ins w:id="519" w:author="Laurence Golding" w:date="2017-12-19T11:50:00Z">
        <w:r w:rsidR="00BF4595">
          <w:t>]</w:t>
        </w:r>
      </w:ins>
    </w:p>
    <w:p w14:paraId="1B990921" w14:textId="3A89FEA5" w:rsidR="00BF4595" w:rsidRPr="00BF4595" w:rsidRDefault="00BF4595" w:rsidP="00BF4595">
      <w:pPr>
        <w:pStyle w:val="Code"/>
      </w:pPr>
      <w:ins w:id="520" w:author="Laurence Golding" w:date="2017-12-19T11:49:00Z">
        <w:r>
          <w:t>}</w:t>
        </w:r>
      </w:ins>
    </w:p>
    <w:p w14:paraId="0645E5C8" w14:textId="2B9C47C0" w:rsidR="0038356E" w:rsidRPr="0038356E" w:rsidRDefault="00815787" w:rsidP="0038356E">
      <w:pPr>
        <w:pStyle w:val="Heading2"/>
      </w:pPr>
      <w:bookmarkStart w:id="521" w:name="_Ref493337542"/>
      <w:bookmarkStart w:id="522" w:name="_Toc499731141"/>
      <w:r>
        <w:t>sarifLog object</w:t>
      </w:r>
      <w:bookmarkEnd w:id="521"/>
      <w:bookmarkEnd w:id="522"/>
    </w:p>
    <w:p w14:paraId="5DEDD21B" w14:textId="0630136E" w:rsidR="000D32C1" w:rsidRDefault="000D32C1" w:rsidP="000D32C1">
      <w:pPr>
        <w:pStyle w:val="Heading3"/>
      </w:pPr>
      <w:bookmarkStart w:id="523" w:name="_Toc499731142"/>
      <w:r>
        <w:t>General</w:t>
      </w:r>
      <w:bookmarkEnd w:id="52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D64CA0B"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2B48E2">
        <w:t>3.11.2</w:t>
      </w:r>
      <w:r w:rsidR="0038356E">
        <w:fldChar w:fldCharType="end"/>
      </w:r>
    </w:p>
    <w:p w14:paraId="69B7D7D3" w14:textId="6648462D"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2B48E2">
        <w:t>3.11.4</w:t>
      </w:r>
      <w:r w:rsidR="0038356E">
        <w:fldChar w:fldCharType="end"/>
      </w:r>
    </w:p>
    <w:p w14:paraId="39DC26EB" w14:textId="77777777" w:rsidR="0038356E" w:rsidRDefault="0038356E" w:rsidP="0038356E">
      <w:pPr>
        <w:pStyle w:val="Code"/>
      </w:pPr>
      <w:r>
        <w:t xml:space="preserve">        {</w:t>
      </w:r>
    </w:p>
    <w:p w14:paraId="4DCDD64B" w14:textId="403A5993" w:rsidR="0038356E" w:rsidRDefault="0038356E" w:rsidP="0038356E">
      <w:pPr>
        <w:pStyle w:val="Code"/>
      </w:pPr>
      <w:r>
        <w:t xml:space="preserve">            ...         # a run object (see §</w:t>
      </w:r>
      <w:r>
        <w:fldChar w:fldCharType="begin"/>
      </w:r>
      <w:r>
        <w:instrText xml:space="preserve"> REF _Ref493349997 \w \h </w:instrText>
      </w:r>
      <w:r>
        <w:fldChar w:fldCharType="separate"/>
      </w:r>
      <w:r w:rsidR="002B48E2">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lastRenderedPageBreak/>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24" w:name="_Ref493349977"/>
      <w:bookmarkStart w:id="525" w:name="_Ref493350297"/>
      <w:bookmarkStart w:id="526" w:name="_Toc499731143"/>
      <w:r>
        <w:t>version property</w:t>
      </w:r>
      <w:bookmarkEnd w:id="524"/>
      <w:bookmarkEnd w:id="525"/>
      <w:bookmarkEnd w:id="526"/>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3DE9791C" w:rsidR="00FC1320" w:rsidRDefault="00FC1320" w:rsidP="00FC1320">
      <w:r w:rsidRPr="00FC1320">
        <w:t xml:space="preserve">Although the order in which </w:t>
      </w:r>
      <w:del w:id="527" w:author="Laurence Golding" w:date="2017-12-18T17:44:00Z">
        <w:r w:rsidRPr="00FC1320" w:rsidDel="00272740">
          <w:delText>the name/value pairs</w:delText>
        </w:r>
      </w:del>
      <w:ins w:id="528" w:author="Laurence Golding" w:date="2017-12-18T17:44:00Z">
        <w:r w:rsidR="00272740">
          <w:t>properties</w:t>
        </w:r>
      </w:ins>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529" w:name="_Toc499731144"/>
      <w:r>
        <w:t>$schema property</w:t>
      </w:r>
      <w:bookmarkEnd w:id="52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970DF7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B48E2">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30" w:name="_Ref493349987"/>
      <w:bookmarkStart w:id="531" w:name="_Toc499731145"/>
      <w:r>
        <w:t>runs property</w:t>
      </w:r>
      <w:bookmarkEnd w:id="530"/>
      <w:bookmarkEnd w:id="531"/>
    </w:p>
    <w:p w14:paraId="4CED6907" w14:textId="7F8580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2B48E2">
        <w:t>3.12</w:t>
      </w:r>
      <w:r>
        <w:fldChar w:fldCharType="end"/>
      </w:r>
      <w:r w:rsidRPr="00584D35">
        <w:t>).</w:t>
      </w:r>
    </w:p>
    <w:p w14:paraId="076C2078" w14:textId="7A8121FC" w:rsidR="00C66549" w:rsidRPr="00C66549" w:rsidRDefault="00EC6397" w:rsidP="00C66549">
      <w:pPr>
        <w:pStyle w:val="Heading2"/>
      </w:pPr>
      <w:bookmarkStart w:id="532" w:name="_Ref493349997"/>
      <w:bookmarkStart w:id="533" w:name="_Ref493350451"/>
      <w:bookmarkStart w:id="534" w:name="_Toc499731146"/>
      <w:r>
        <w:t>run object</w:t>
      </w:r>
      <w:bookmarkEnd w:id="532"/>
      <w:bookmarkEnd w:id="533"/>
      <w:bookmarkEnd w:id="534"/>
    </w:p>
    <w:p w14:paraId="10E42C1C" w14:textId="534C375F" w:rsidR="000D32C1" w:rsidRDefault="000D32C1" w:rsidP="000D32C1">
      <w:pPr>
        <w:pStyle w:val="Heading3"/>
      </w:pPr>
      <w:bookmarkStart w:id="535" w:name="_Toc499731147"/>
      <w:r>
        <w:t>General</w:t>
      </w:r>
      <w:bookmarkEnd w:id="53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82B6F6C" w:rsidR="00C66549" w:rsidRDefault="00C66549" w:rsidP="00C66549">
      <w:pPr>
        <w:pStyle w:val="Code"/>
      </w:pPr>
      <w:r>
        <w:t xml:space="preserve">    "tool":        # see §</w:t>
      </w:r>
      <w:r>
        <w:fldChar w:fldCharType="begin"/>
      </w:r>
      <w:r>
        <w:instrText xml:space="preserve"> REF _Ref493350956 \w \h </w:instrText>
      </w:r>
      <w:r>
        <w:fldChar w:fldCharType="separate"/>
      </w:r>
      <w:r w:rsidR="002B48E2">
        <w:t>3.12.7</w:t>
      </w:r>
      <w:r>
        <w:fldChar w:fldCharType="end"/>
      </w:r>
    </w:p>
    <w:p w14:paraId="48CEEDFF" w14:textId="77777777" w:rsidR="00C66549" w:rsidRDefault="00C66549" w:rsidP="00C66549">
      <w:pPr>
        <w:pStyle w:val="Code"/>
      </w:pPr>
      <w:r>
        <w:t xml:space="preserve">    {</w:t>
      </w:r>
    </w:p>
    <w:p w14:paraId="458D3C95" w14:textId="71BCA287" w:rsidR="00C66549" w:rsidRDefault="00C66549" w:rsidP="00C66549">
      <w:pPr>
        <w:pStyle w:val="Code"/>
      </w:pPr>
      <w:r>
        <w:t xml:space="preserve">        ...        # a tool object (see §</w:t>
      </w:r>
      <w:r>
        <w:fldChar w:fldCharType="begin"/>
      </w:r>
      <w:r>
        <w:instrText xml:space="preserve"> REF _Ref493350964 \w \h </w:instrText>
      </w:r>
      <w:r>
        <w:fldChar w:fldCharType="separate"/>
      </w:r>
      <w:r w:rsidR="002B48E2">
        <w:t>3.13</w:t>
      </w:r>
      <w:r>
        <w:fldChar w:fldCharType="end"/>
      </w:r>
      <w:r>
        <w:t>)</w:t>
      </w:r>
    </w:p>
    <w:p w14:paraId="5659FE03" w14:textId="77777777" w:rsidR="00C66549" w:rsidRDefault="00C66549" w:rsidP="00C66549">
      <w:pPr>
        <w:pStyle w:val="Code"/>
      </w:pPr>
      <w:r>
        <w:t xml:space="preserve">    },</w:t>
      </w:r>
    </w:p>
    <w:p w14:paraId="5572A9C8" w14:textId="4FD16F66" w:rsidR="00C66549" w:rsidRDefault="00C66549" w:rsidP="00C66549">
      <w:pPr>
        <w:pStyle w:val="Code"/>
      </w:pPr>
      <w:r>
        <w:t xml:space="preserve">    "results":     # see §</w:t>
      </w:r>
      <w:r>
        <w:fldChar w:fldCharType="begin"/>
      </w:r>
      <w:r>
        <w:instrText xml:space="preserve"> REF _Ref493350972 \w \h </w:instrText>
      </w:r>
      <w:r>
        <w:fldChar w:fldCharType="separate"/>
      </w:r>
      <w:r w:rsidR="002B48E2">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3F2C88F7" w:rsidR="00C66549" w:rsidRDefault="00C66549" w:rsidP="00C66549">
      <w:pPr>
        <w:pStyle w:val="Code"/>
      </w:pPr>
      <w:r>
        <w:t xml:space="preserve">            ...    # a result object (see §</w:t>
      </w:r>
      <w:r>
        <w:fldChar w:fldCharType="begin"/>
      </w:r>
      <w:r>
        <w:instrText xml:space="preserve"> REF _Ref493350984 \w \h </w:instrText>
      </w:r>
      <w:r>
        <w:fldChar w:fldCharType="separate"/>
      </w:r>
      <w:r w:rsidR="002B48E2">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536" w:name="_Ref493351359"/>
      <w:bookmarkStart w:id="537" w:name="_Toc499731148"/>
      <w:r>
        <w:lastRenderedPageBreak/>
        <w:t>id property</w:t>
      </w:r>
      <w:bookmarkEnd w:id="536"/>
      <w:bookmarkEnd w:id="53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538" w:name="_Toc499731149"/>
      <w:r>
        <w:t>stableId property</w:t>
      </w:r>
      <w:bookmarkEnd w:id="53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539" w:name="_Ref493475805"/>
      <w:bookmarkStart w:id="540" w:name="_Toc499731150"/>
      <w:r>
        <w:t>baselineId property</w:t>
      </w:r>
      <w:bookmarkEnd w:id="539"/>
      <w:bookmarkEnd w:id="540"/>
    </w:p>
    <w:p w14:paraId="2AAA192D" w14:textId="53619B3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2B48E2">
        <w:t>3.12.2</w:t>
      </w:r>
      <w:r>
        <w:fldChar w:fldCharType="end"/>
      </w:r>
      <w:r w:rsidRPr="006066AC">
        <w:t>) of some previous run.</w:t>
      </w:r>
    </w:p>
    <w:p w14:paraId="039F708E" w14:textId="5D9F0445"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2B48E2">
        <w:t>3.17.14</w:t>
      </w:r>
      <w:r>
        <w:fldChar w:fldCharType="end"/>
      </w:r>
      <w:r w:rsidRPr="006066AC">
        <w:t>) of every result object (§</w:t>
      </w:r>
      <w:r>
        <w:fldChar w:fldCharType="begin"/>
      </w:r>
      <w:r>
        <w:instrText xml:space="preserve"> REF _Ref493350984 \w \h </w:instrText>
      </w:r>
      <w:r>
        <w:fldChar w:fldCharType="separate"/>
      </w:r>
      <w:r w:rsidR="002B48E2">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541" w:name="_Toc499731151"/>
      <w:r>
        <w:t>automationId property</w:t>
      </w:r>
      <w:bookmarkEnd w:id="54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542" w:name="_Toc499731152"/>
      <w:r>
        <w:t>architecture property</w:t>
      </w:r>
      <w:bookmarkEnd w:id="54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543" w:name="_Ref493350956"/>
      <w:bookmarkStart w:id="544" w:name="_Toc499731153"/>
      <w:r>
        <w:t>tool property</w:t>
      </w:r>
      <w:bookmarkEnd w:id="543"/>
      <w:bookmarkEnd w:id="544"/>
    </w:p>
    <w:p w14:paraId="56566E8E" w14:textId="4A4D4A2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B48E2">
        <w:t>3.13</w:t>
      </w:r>
      <w:r>
        <w:fldChar w:fldCharType="end"/>
      </w:r>
      <w:r w:rsidRPr="003B5868">
        <w:t>) that describes the analysis tool that was run.</w:t>
      </w:r>
    </w:p>
    <w:p w14:paraId="29FA70CD" w14:textId="7E358CE9" w:rsidR="000D32C1" w:rsidRDefault="000D32C1" w:rsidP="000D32C1">
      <w:pPr>
        <w:pStyle w:val="Heading3"/>
      </w:pPr>
      <w:bookmarkStart w:id="545" w:name="_Toc499731154"/>
      <w:r>
        <w:t>invocation property</w:t>
      </w:r>
      <w:bookmarkEnd w:id="545"/>
    </w:p>
    <w:p w14:paraId="676BBCBB" w14:textId="3FD1C603"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2B48E2">
        <w:t>3.14</w:t>
      </w:r>
      <w:r>
        <w:fldChar w:fldCharType="end"/>
      </w:r>
      <w:r w:rsidRPr="003B5868">
        <w:t>) that describes the invocation of the analysis tool that was run.</w:t>
      </w:r>
    </w:p>
    <w:p w14:paraId="7D9E2059" w14:textId="4BAF2AAA" w:rsidR="000D32C1" w:rsidRDefault="000D32C1" w:rsidP="000D32C1">
      <w:pPr>
        <w:pStyle w:val="Heading3"/>
      </w:pPr>
      <w:bookmarkStart w:id="546" w:name="_Ref493345118"/>
      <w:bookmarkStart w:id="547" w:name="_Toc499731155"/>
      <w:r>
        <w:t>files property</w:t>
      </w:r>
      <w:bookmarkEnd w:id="546"/>
      <w:bookmarkEnd w:id="54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D7A4AC6"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2B48E2">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68607785"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2B48E2">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9B3D6A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2B48E2">
        <w:t>3.2</w:t>
      </w:r>
      <w:r>
        <w:fldChar w:fldCharType="end"/>
      </w:r>
      <w:r w:rsidRPr="001C3E3E">
        <w:t>.</w:t>
      </w:r>
    </w:p>
    <w:p w14:paraId="7F2B59B5" w14:textId="1D53FD97"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2B48E2">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2B48E2">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2B48E2">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0B47C7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4D7EE8E"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2B48E2">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24147670"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2B48E2">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548" w:name="_Ref493479000"/>
      <w:bookmarkStart w:id="549" w:name="_Ref493479448"/>
      <w:bookmarkStart w:id="550" w:name="_Toc499731156"/>
      <w:r>
        <w:lastRenderedPageBreak/>
        <w:t>logicalLocations property</w:t>
      </w:r>
      <w:bookmarkEnd w:id="548"/>
      <w:bookmarkEnd w:id="549"/>
      <w:bookmarkEnd w:id="55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772EEF0" w:rsidR="00D27F62" w:rsidRDefault="00D27F62" w:rsidP="00D27F62">
      <w:r w:rsidRPr="00D27F62">
        <w:t>Wi</w:t>
      </w:r>
      <w:r>
        <w:t>th one exception described in §</w:t>
      </w:r>
      <w:r>
        <w:fldChar w:fldCharType="begin"/>
      </w:r>
      <w:r>
        <w:instrText xml:space="preserve"> REF _Ref493404415 \r \h </w:instrText>
      </w:r>
      <w:r>
        <w:fldChar w:fldCharType="separate"/>
      </w:r>
      <w:r w:rsidR="002B48E2">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2B48E2">
        <w:t>3.18.5</w:t>
      </w:r>
      <w:r>
        <w:fldChar w:fldCharType="end"/>
      </w:r>
      <w:r>
        <w:t xml:space="preserve"> </w:t>
      </w:r>
      <w:r w:rsidRPr="00D27F62">
        <w:t>for examples.</w:t>
      </w:r>
    </w:p>
    <w:p w14:paraId="1928BB84" w14:textId="3F66AD5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2B48E2">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740104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2B48E2">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551" w:name="_Ref493350972"/>
      <w:bookmarkStart w:id="552" w:name="_Toc499731157"/>
      <w:r>
        <w:lastRenderedPageBreak/>
        <w:t>results property</w:t>
      </w:r>
      <w:bookmarkEnd w:id="551"/>
      <w:bookmarkEnd w:id="552"/>
    </w:p>
    <w:p w14:paraId="319EAE63" w14:textId="0C148C7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2B48E2">
        <w:t>3.9</w:t>
      </w:r>
      <w:r>
        <w:fldChar w:fldCharType="end"/>
      </w:r>
      <w:r>
        <w:t>) result objects (§</w:t>
      </w:r>
      <w:r>
        <w:fldChar w:fldCharType="begin"/>
      </w:r>
      <w:r>
        <w:instrText xml:space="preserve"> REF _Ref493350984 \r \h </w:instrText>
      </w:r>
      <w:r>
        <w:fldChar w:fldCharType="separate"/>
      </w:r>
      <w:r w:rsidR="002B48E2">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B319BE1"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2B48E2">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553" w:name="_Ref493345429"/>
      <w:bookmarkStart w:id="554" w:name="_Toc499731158"/>
      <w:r>
        <w:t>toolNotifications</w:t>
      </w:r>
      <w:r w:rsidR="00401BB5">
        <w:t xml:space="preserve"> property</w:t>
      </w:r>
      <w:bookmarkEnd w:id="553"/>
      <w:bookmarkEnd w:id="554"/>
    </w:p>
    <w:p w14:paraId="6ED00C77" w14:textId="6D4F7634"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B48E2">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B48E2">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555" w:name="_Toc499731159"/>
      <w:r>
        <w:t>configurationNotifications</w:t>
      </w:r>
      <w:r w:rsidR="00401BB5">
        <w:t xml:space="preserve"> property</w:t>
      </w:r>
      <w:bookmarkEnd w:id="555"/>
    </w:p>
    <w:p w14:paraId="7E2BD1CC" w14:textId="4521821B"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2B48E2">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2B48E2">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556" w:name="_Ref493404878"/>
      <w:bookmarkStart w:id="557" w:name="_Toc499731160"/>
      <w:r>
        <w:t>rules property</w:t>
      </w:r>
      <w:bookmarkEnd w:id="556"/>
      <w:bookmarkEnd w:id="557"/>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1C9F4EB"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2B48E2">
        <w:t>3.27</w:t>
      </w:r>
      <w:r>
        <w:fldChar w:fldCharType="end"/>
      </w:r>
      <w:r w:rsidRPr="00DD45F4">
        <w:t>).</w:t>
      </w:r>
    </w:p>
    <w:p w14:paraId="2C32612D" w14:textId="1DC527E9"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2B48E2">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3FBFBF95" w:rsidR="00B73A86" w:rsidRDefault="00B73A86" w:rsidP="00B73A86">
      <w:pPr>
        <w:pStyle w:val="Code"/>
      </w:pPr>
      <w:r>
        <w:t xml:space="preserve">    "</w:t>
      </w:r>
      <w:commentRangeStart w:id="558"/>
      <w:commentRangeStart w:id="559"/>
      <w:commentRangeStart w:id="560"/>
      <w:del w:id="561" w:author="Laurence Golding" w:date="2017-12-15T15:36:00Z">
        <w:r w:rsidDel="00410D02">
          <w:delText>messageFormats</w:delText>
        </w:r>
      </w:del>
      <w:ins w:id="562" w:author="Laurence Golding" w:date="2017-12-15T15:36:00Z">
        <w:r w:rsidR="00410D02">
          <w:t>messageTemplates</w:t>
        </w:r>
      </w:ins>
      <w:commentRangeEnd w:id="558"/>
      <w:r w:rsidR="00BE6ABE">
        <w:rPr>
          <w:rStyle w:val="CommentReference"/>
          <w:rFonts w:ascii="Arial" w:hAnsi="Arial"/>
        </w:rPr>
        <w:commentReference w:id="558"/>
      </w:r>
      <w:commentRangeEnd w:id="559"/>
      <w:r w:rsidR="003D6E2D">
        <w:rPr>
          <w:rStyle w:val="CommentReference"/>
          <w:rFonts w:ascii="Arial" w:hAnsi="Arial"/>
        </w:rPr>
        <w:commentReference w:id="559"/>
      </w:r>
      <w:commentRangeEnd w:id="560"/>
      <w:r w:rsidR="003D6E2D">
        <w:rPr>
          <w:rStyle w:val="CommentReference"/>
          <w:rFonts w:ascii="Arial" w:hAnsi="Arial"/>
        </w:rPr>
        <w:commentReference w:id="560"/>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0FB9DC0C" w:rsidR="00B73A86" w:rsidRDefault="00B73A86" w:rsidP="00B73A86">
      <w:pPr>
        <w:pStyle w:val="Code"/>
      </w:pPr>
      <w:r>
        <w:t xml:space="preserve">    "</w:t>
      </w:r>
      <w:del w:id="563" w:author="Laurence Golding" w:date="2017-12-15T15:36:00Z">
        <w:r w:rsidDel="00410D02">
          <w:delText>messageFormats</w:delText>
        </w:r>
      </w:del>
      <w:ins w:id="564" w:author="Laurence Golding" w:date="2017-12-15T15:36:00Z">
        <w:r w:rsidR="00410D02">
          <w:t>messageTemplates</w:t>
        </w:r>
      </w:ins>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7FA0F946" w:rsidR="00B73A86" w:rsidRDefault="0037313D" w:rsidP="0037313D">
      <w:pPr>
        <w:pStyle w:val="Note"/>
        <w:rPr>
          <w:ins w:id="565" w:author="Laurence Golding" w:date="2017-11-29T17:19:00Z"/>
        </w:rPr>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2B48E2">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2B48E2">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2B48E2">
        <w:t>3.17.3</w:t>
      </w:r>
      <w:r>
        <w:fldChar w:fldCharType="end"/>
      </w:r>
      <w:r w:rsidRPr="0037313D">
        <w:t>).</w:t>
      </w:r>
    </w:p>
    <w:p w14:paraId="5D87F4BA" w14:textId="33BA6895" w:rsidR="00A21E89" w:rsidRDefault="00A21E89" w:rsidP="00A21E89">
      <w:pPr>
        <w:pStyle w:val="Heading3"/>
        <w:rPr>
          <w:ins w:id="566" w:author="Laurence Golding" w:date="2017-11-29T17:19:00Z"/>
        </w:rPr>
      </w:pPr>
      <w:bookmarkStart w:id="567" w:name="_Ref499739470"/>
      <w:ins w:id="568" w:author="Laurence Golding" w:date="2017-11-29T17:19:00Z">
        <w:r>
          <w:t>richMessageMimeType property</w:t>
        </w:r>
        <w:bookmarkEnd w:id="567"/>
      </w:ins>
    </w:p>
    <w:p w14:paraId="114ADE98" w14:textId="1B181930" w:rsidR="00A21E89" w:rsidRDefault="00A21E89" w:rsidP="00A21E89">
      <w:pPr>
        <w:rPr>
          <w:ins w:id="569" w:author="Laurence Golding" w:date="2017-11-29T17:29:00Z"/>
        </w:rPr>
      </w:pPr>
      <w:ins w:id="570" w:author="Laurence Golding" w:date="2017-11-29T17:19:00Z">
        <w:r>
          <w:t xml:space="preserve">A </w:t>
        </w:r>
        <w:r w:rsidRPr="00A21E89">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w:t>
        </w:r>
      </w:ins>
      <w:ins w:id="571" w:author="Laurence Golding" w:date="2017-11-29T17:20:00Z">
        <w:r>
          <w:t xml:space="preserve"> [</w:t>
        </w:r>
      </w:ins>
      <w:ins w:id="572" w:author="Laurence Golding" w:date="2017-11-29T17:21:00Z">
        <w:r>
          <w:fldChar w:fldCharType="begin"/>
        </w:r>
        <w:r>
          <w:instrText xml:space="preserve"> HYPERLINK  \l "RFC2045" </w:instrText>
        </w:r>
        <w:r>
          <w:fldChar w:fldCharType="separate"/>
        </w:r>
        <w:r w:rsidRPr="00A21E89">
          <w:rPr>
            <w:rStyle w:val="Hyperlink"/>
          </w:rPr>
          <w:t>RFC2045</w:t>
        </w:r>
        <w:r>
          <w:fldChar w:fldCharType="end"/>
        </w:r>
      </w:ins>
      <w:ins w:id="573" w:author="Laurence Golding" w:date="2017-11-29T17:20:00Z">
        <w:r>
          <w:t xml:space="preserve">] of </w:t>
        </w:r>
      </w:ins>
      <w:ins w:id="574" w:author="Laurence Golding" w:date="2017-12-15T16:09:00Z">
        <w:r w:rsidR="009F50B9">
          <w:t>all</w:t>
        </w:r>
      </w:ins>
      <w:ins w:id="575" w:author="Laurence Golding" w:date="2017-11-29T17:20:00Z">
        <w:r>
          <w:t xml:space="preserve"> rich text message properties (</w:t>
        </w:r>
        <w:r w:rsidRPr="0037313D">
          <w:t>§</w:t>
        </w:r>
      </w:ins>
      <w:ins w:id="576" w:author="Laurence Golding" w:date="2017-11-29T17:29:00Z">
        <w:r w:rsidR="009F5573">
          <w:fldChar w:fldCharType="begin"/>
        </w:r>
        <w:r w:rsidR="009F5573">
          <w:instrText xml:space="preserve"> REF _Ref499739878 \r \h </w:instrText>
        </w:r>
      </w:ins>
      <w:r w:rsidR="009F5573">
        <w:fldChar w:fldCharType="separate"/>
      </w:r>
      <w:ins w:id="577" w:author="Laurence Golding" w:date="2017-11-29T17:29:00Z">
        <w:r w:rsidR="009F5573">
          <w:t>3.10.3</w:t>
        </w:r>
        <w:r w:rsidR="009F5573">
          <w:fldChar w:fldCharType="end"/>
        </w:r>
      </w:ins>
      <w:ins w:id="578" w:author="Laurence Golding" w:date="2017-11-29T17:20:00Z">
        <w:r>
          <w:t>) in the run.</w:t>
        </w:r>
      </w:ins>
      <w:ins w:id="579" w:author="Laurence Golding" w:date="2017-11-29T17:22:00Z">
        <w:r>
          <w:t xml:space="preserve"> If this property is absent, its value </w:t>
        </w:r>
      </w:ins>
      <w:ins w:id="580" w:author="Laurence Golding" w:date="2017-11-29T17:29:00Z">
        <w:r w:rsidR="007A5156" w:rsidRPr="007A5156">
          <w:rPr>
            <w:b/>
          </w:rPr>
          <w:t>SHALL</w:t>
        </w:r>
      </w:ins>
      <w:ins w:id="581" w:author="Laurence Golding" w:date="2017-11-29T17:22:00Z">
        <w:r>
          <w:t xml:space="preserve"> be taken to be </w:t>
        </w:r>
        <w:r w:rsidRPr="00A21E89">
          <w:rPr>
            <w:rStyle w:val="CODEtemp"/>
          </w:rPr>
          <w:t>"</w:t>
        </w:r>
      </w:ins>
      <w:ins w:id="582" w:author="Laurence Golding" w:date="2017-11-29T17:23:00Z">
        <w:r w:rsidRPr="00A21E89">
          <w:rPr>
            <w:rStyle w:val="CODEtemp"/>
          </w:rPr>
          <w:t>text/</w:t>
        </w:r>
        <w:proofErr w:type="gramStart"/>
        <w:r w:rsidRPr="00A21E89">
          <w:rPr>
            <w:rStyle w:val="CODEtemp"/>
          </w:rPr>
          <w:t>markdown;variant</w:t>
        </w:r>
        <w:proofErr w:type="gramEnd"/>
        <w:r w:rsidRPr="00A21E89">
          <w:rPr>
            <w:rStyle w:val="CODEtemp"/>
          </w:rPr>
          <w:t>=GFM"</w:t>
        </w:r>
      </w:ins>
      <w:ins w:id="583" w:author="Laurence Golding" w:date="2017-11-29T17:34:00Z">
        <w:r w:rsidR="003B7487">
          <w:t>. [</w:t>
        </w:r>
        <w:r w:rsidR="003B7487">
          <w:fldChar w:fldCharType="begin"/>
        </w:r>
        <w:r w:rsidR="003B7487">
          <w:instrText xml:space="preserve"> HYPERLINK  \l "RFC7763" </w:instrText>
        </w:r>
        <w:r w:rsidR="003B7487">
          <w:fldChar w:fldCharType="separate"/>
        </w:r>
        <w:r w:rsidR="003B7487" w:rsidRPr="00A21E89">
          <w:rPr>
            <w:rStyle w:val="Hyperlink"/>
          </w:rPr>
          <w:t>RFC7763</w:t>
        </w:r>
        <w:r w:rsidR="003B7487">
          <w:fldChar w:fldCharType="end"/>
        </w:r>
        <w:r w:rsidR="003B7487">
          <w:t>]</w:t>
        </w:r>
      </w:ins>
      <w:ins w:id="584" w:author="Laurence Golding" w:date="2017-11-29T17:23:00Z">
        <w:r>
          <w:t xml:space="preserve"> </w:t>
        </w:r>
      </w:ins>
      <w:ins w:id="585" w:author="Laurence Golding" w:date="2017-11-29T17:34:00Z">
        <w:r w:rsidR="003B7487">
          <w:t xml:space="preserve">defines the </w:t>
        </w:r>
        <w:r w:rsidR="003B7487" w:rsidRPr="003B7487">
          <w:rPr>
            <w:rStyle w:val="CODEtemp"/>
          </w:rPr>
          <w:t>"text/markdown"</w:t>
        </w:r>
        <w:r w:rsidR="003B7487">
          <w:t xml:space="preserve"> </w:t>
        </w:r>
      </w:ins>
      <w:ins w:id="586" w:author="Laurence Golding" w:date="2017-11-29T17:35:00Z">
        <w:r w:rsidR="003B7487">
          <w:t>media type, and [</w:t>
        </w:r>
        <w:r w:rsidR="003B7487">
          <w:fldChar w:fldCharType="begin"/>
        </w:r>
        <w:r w:rsidR="003B7487">
          <w:instrText xml:space="preserve"> HYPERLINK  \l "RFC7764" </w:instrText>
        </w:r>
        <w:r w:rsidR="003B7487">
          <w:fldChar w:fldCharType="separate"/>
        </w:r>
        <w:r w:rsidR="003B7487" w:rsidRPr="00A21E89">
          <w:rPr>
            <w:rStyle w:val="Hyperlink"/>
          </w:rPr>
          <w:t>RFC7764</w:t>
        </w:r>
        <w:r w:rsidR="003B7487">
          <w:fldChar w:fldCharType="end"/>
        </w:r>
        <w:r w:rsidR="003B7487">
          <w:t xml:space="preserve">] </w:t>
        </w:r>
      </w:ins>
      <w:ins w:id="587" w:author="Laurence Golding" w:date="2017-11-29T17:23:00Z">
        <w:r>
          <w:t>register</w:t>
        </w:r>
      </w:ins>
      <w:ins w:id="588" w:author="Laurence Golding" w:date="2017-11-29T17:35:00Z">
        <w:r w:rsidR="003B7487">
          <w:t>s</w:t>
        </w:r>
      </w:ins>
      <w:ins w:id="589" w:author="Laurence Golding" w:date="2017-11-29T17:24:00Z">
        <w:r>
          <w:t xml:space="preserve"> </w:t>
        </w:r>
      </w:ins>
      <w:ins w:id="590" w:author="Laurence Golding" w:date="2017-11-29T17:35:00Z">
        <w:r w:rsidR="003B7487" w:rsidRPr="003B7487">
          <w:rPr>
            <w:rStyle w:val="CODEtemp"/>
          </w:rPr>
          <w:t>"</w:t>
        </w:r>
      </w:ins>
      <w:ins w:id="591" w:author="Laurence Golding" w:date="2017-11-29T17:36:00Z">
        <w:r w:rsidR="003B7487" w:rsidRPr="003B7487">
          <w:rPr>
            <w:rStyle w:val="CODEtemp"/>
          </w:rPr>
          <w:t>GFM"</w:t>
        </w:r>
        <w:r w:rsidR="003B7487">
          <w:t xml:space="preserve"> as the value of the variant parameter which specifies</w:t>
        </w:r>
      </w:ins>
      <w:ins w:id="592" w:author="Laurence Golding" w:date="2017-11-29T17:23:00Z">
        <w:r>
          <w:t xml:space="preserve"> </w:t>
        </w:r>
      </w:ins>
      <w:ins w:id="593" w:author="Laurence Golding" w:date="2017-11-29T17:24:00Z">
        <w:r>
          <w:t xml:space="preserve">GitHub-Flavored Markdown </w:t>
        </w:r>
      </w:ins>
      <w:ins w:id="594" w:author="Laurence Golding" w:date="2017-11-29T17:28:00Z">
        <w:r>
          <w:t>[</w:t>
        </w:r>
        <w:r>
          <w:fldChar w:fldCharType="begin"/>
        </w:r>
        <w:r>
          <w:instrText xml:space="preserve"> HYPERLINK  \l "GFM" </w:instrText>
        </w:r>
        <w:r>
          <w:fldChar w:fldCharType="separate"/>
        </w:r>
        <w:r w:rsidRPr="00A21E89">
          <w:rPr>
            <w:rStyle w:val="Hyperlink"/>
          </w:rPr>
          <w:t>GFM</w:t>
        </w:r>
        <w:r>
          <w:fldChar w:fldCharType="end"/>
        </w:r>
        <w:r>
          <w:t>]</w:t>
        </w:r>
      </w:ins>
      <w:ins w:id="595" w:author="Laurence Golding" w:date="2017-11-29T17:24:00Z">
        <w:r>
          <w:t>.</w:t>
        </w:r>
      </w:ins>
    </w:p>
    <w:p w14:paraId="72F56130" w14:textId="41341910" w:rsidR="00FC3917" w:rsidRPr="00A21E89" w:rsidRDefault="00FC3917" w:rsidP="00A21E89">
      <w:ins w:id="596" w:author="Laurence Golding" w:date="2017-11-29T17:30:00Z">
        <w:r>
          <w:t xml:space="preserve">For a discussion of the security implications of expressing rich messages in GFM, see </w:t>
        </w:r>
        <w:r w:rsidRPr="0037313D">
          <w:t>§</w:t>
        </w:r>
        <w:r>
          <w:fldChar w:fldCharType="begin"/>
        </w:r>
        <w:r>
          <w:instrText xml:space="preserve"> REF _Ref499739878 \r \h </w:instrText>
        </w:r>
      </w:ins>
      <w:ins w:id="597" w:author="Laurence Golding" w:date="2017-11-29T17:30:00Z">
        <w:r>
          <w:fldChar w:fldCharType="separate"/>
        </w:r>
        <w:r>
          <w:t>3.10.3</w:t>
        </w:r>
        <w:r>
          <w:fldChar w:fldCharType="end"/>
        </w:r>
        <w:r>
          <w:t>.</w:t>
        </w:r>
      </w:ins>
    </w:p>
    <w:p w14:paraId="2F70E880" w14:textId="3C823711" w:rsidR="00401BB5" w:rsidRDefault="00401BB5" w:rsidP="00401BB5">
      <w:pPr>
        <w:pStyle w:val="Heading3"/>
      </w:pPr>
      <w:bookmarkStart w:id="598" w:name="_Toc499731161"/>
      <w:r>
        <w:t>properties property</w:t>
      </w:r>
      <w:bookmarkEnd w:id="598"/>
    </w:p>
    <w:p w14:paraId="6A87570C" w14:textId="4B1F5B5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2B48E2">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599" w:name="_Ref493350964"/>
      <w:bookmarkStart w:id="600" w:name="_Toc499731162"/>
      <w:r>
        <w:t>tool object</w:t>
      </w:r>
      <w:bookmarkEnd w:id="599"/>
      <w:bookmarkEnd w:id="600"/>
    </w:p>
    <w:p w14:paraId="389A43BD" w14:textId="582B65CB" w:rsidR="00401BB5" w:rsidRDefault="00401BB5" w:rsidP="00401BB5">
      <w:pPr>
        <w:pStyle w:val="Heading3"/>
      </w:pPr>
      <w:bookmarkStart w:id="601" w:name="_Toc499731163"/>
      <w:r>
        <w:t>General</w:t>
      </w:r>
      <w:bookmarkEnd w:id="60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29F1BEA7"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2B48E2">
        <w:t>3.13.2</w:t>
      </w:r>
      <w:r>
        <w:fldChar w:fldCharType="end"/>
      </w:r>
    </w:p>
    <w:p w14:paraId="69B4117F" w14:textId="3DA1E427"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2B48E2">
        <w:t>3.13.3</w:t>
      </w:r>
      <w:r>
        <w:fldChar w:fldCharType="end"/>
      </w:r>
    </w:p>
    <w:p w14:paraId="3C102082" w14:textId="3E2C5B7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2B48E2">
        <w:t>3.13.4</w:t>
      </w:r>
      <w:r>
        <w:fldChar w:fldCharType="end"/>
      </w:r>
    </w:p>
    <w:p w14:paraId="51BC003B" w14:textId="6C367433"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2B48E2">
        <w:t>3.13.5</w:t>
      </w:r>
      <w:r>
        <w:fldChar w:fldCharType="end"/>
      </w:r>
    </w:p>
    <w:p w14:paraId="3461AB94" w14:textId="3623B9C0"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2B48E2">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602" w:name="_Ref493409155"/>
      <w:bookmarkStart w:id="603" w:name="_Toc499731164"/>
      <w:r>
        <w:t>name property</w:t>
      </w:r>
      <w:bookmarkEnd w:id="602"/>
      <w:bookmarkEnd w:id="60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04" w:name="_Ref493409168"/>
      <w:bookmarkStart w:id="605" w:name="_Toc499731165"/>
      <w:r>
        <w:t>fullName property</w:t>
      </w:r>
      <w:bookmarkEnd w:id="604"/>
      <w:bookmarkEnd w:id="60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06" w:name="_Ref493409198"/>
      <w:bookmarkStart w:id="607" w:name="_Toc499731166"/>
      <w:r>
        <w:t>semanticVersion property</w:t>
      </w:r>
      <w:bookmarkEnd w:id="606"/>
      <w:bookmarkEnd w:id="607"/>
    </w:p>
    <w:p w14:paraId="0F26CA6A" w14:textId="1399D2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08" w:name="_Ref493409191"/>
      <w:bookmarkStart w:id="609" w:name="_Toc499731167"/>
      <w:r>
        <w:t>version property</w:t>
      </w:r>
      <w:bookmarkEnd w:id="608"/>
      <w:bookmarkEnd w:id="60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610" w:name="_Ref493409205"/>
      <w:bookmarkStart w:id="611" w:name="_Toc499731168"/>
      <w:r>
        <w:t>fileVersion property</w:t>
      </w:r>
      <w:bookmarkEnd w:id="610"/>
      <w:bookmarkEnd w:id="61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612" w:name="_Toc499731169"/>
      <w:r>
        <w:t>language property</w:t>
      </w:r>
      <w:bookmarkEnd w:id="612"/>
    </w:p>
    <w:p w14:paraId="23754AB6" w14:textId="29625C12" w:rsidR="009F50B9"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ins w:id="613" w:author="Laurence Golding" w:date="2017-12-15T16:10:00Z">
        <w:r w:rsidR="009F50B9">
          <w:t xml:space="preserve"> If this property is absent, its value shall be taken to be </w:t>
        </w:r>
        <w:r w:rsidR="009F50B9" w:rsidRPr="009F50B9">
          <w:rPr>
            <w:rStyle w:val="CODEtemp"/>
          </w:rPr>
          <w:t>"en-US"</w:t>
        </w:r>
        <w:r w:rsidR="009F50B9">
          <w:t>.</w:t>
        </w:r>
      </w:ins>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614" w:name="_Toc499731170"/>
      <w:r>
        <w:t>sarifLoggerVersion property</w:t>
      </w:r>
      <w:bookmarkEnd w:id="61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615" w:name="_Toc499731171"/>
      <w:r>
        <w:t>properties property</w:t>
      </w:r>
      <w:bookmarkEnd w:id="615"/>
    </w:p>
    <w:p w14:paraId="074F31FD" w14:textId="39238CC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2B48E2">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616" w:name="_Ref493352563"/>
      <w:bookmarkStart w:id="617" w:name="_Toc499731172"/>
      <w:r>
        <w:t>invocation object</w:t>
      </w:r>
      <w:bookmarkEnd w:id="616"/>
      <w:bookmarkEnd w:id="617"/>
    </w:p>
    <w:p w14:paraId="10E65C9D" w14:textId="17190F2B" w:rsidR="00401BB5" w:rsidRDefault="00401BB5" w:rsidP="00401BB5">
      <w:pPr>
        <w:pStyle w:val="Heading3"/>
      </w:pPr>
      <w:bookmarkStart w:id="618" w:name="_Toc499731173"/>
      <w:r>
        <w:t>General</w:t>
      </w:r>
      <w:bookmarkEnd w:id="6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619" w:name="_Ref493414102"/>
      <w:bookmarkStart w:id="620" w:name="_Toc499731174"/>
      <w:r>
        <w:t>commandLine property</w:t>
      </w:r>
      <w:bookmarkEnd w:id="619"/>
      <w:bookmarkEnd w:id="6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621" w:name="_Toc499731175"/>
      <w:r>
        <w:t>responseFiles property</w:t>
      </w:r>
      <w:bookmarkEnd w:id="62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622" w:name="_Toc499731176"/>
      <w:r>
        <w:t>startTime property</w:t>
      </w:r>
      <w:bookmarkEnd w:id="622"/>
    </w:p>
    <w:p w14:paraId="16315911" w14:textId="534A31A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2B48E2">
        <w:t>3.8</w:t>
      </w:r>
      <w:r>
        <w:fldChar w:fldCharType="end"/>
      </w:r>
      <w:r w:rsidRPr="00A14F9A">
        <w:t>).</w:t>
      </w:r>
    </w:p>
    <w:p w14:paraId="64D62131" w14:textId="648590CB" w:rsidR="00401BB5" w:rsidRDefault="00401BB5" w:rsidP="00401BB5">
      <w:pPr>
        <w:pStyle w:val="Heading3"/>
      </w:pPr>
      <w:bookmarkStart w:id="623" w:name="_Toc499731177"/>
      <w:r>
        <w:lastRenderedPageBreak/>
        <w:t>endTime property</w:t>
      </w:r>
      <w:bookmarkEnd w:id="623"/>
    </w:p>
    <w:p w14:paraId="7310B713" w14:textId="68A33C2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2B48E2">
        <w:t>3.8</w:t>
      </w:r>
      <w:r>
        <w:fldChar w:fldCharType="end"/>
      </w:r>
      <w:r w:rsidRPr="00A14F9A">
        <w:t>).</w:t>
      </w:r>
    </w:p>
    <w:p w14:paraId="403BF44E" w14:textId="3684AD93" w:rsidR="00401BB5" w:rsidRDefault="00401BB5" w:rsidP="00401BB5">
      <w:pPr>
        <w:pStyle w:val="Heading3"/>
      </w:pPr>
      <w:bookmarkStart w:id="624" w:name="_Toc499731178"/>
      <w:r>
        <w:t>machine property</w:t>
      </w:r>
      <w:bookmarkEnd w:id="62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25" w:name="_Toc499731179"/>
      <w:r>
        <w:t>account property</w:t>
      </w:r>
      <w:bookmarkEnd w:id="62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26" w:name="_Toc499731180"/>
      <w:r>
        <w:t>processId property</w:t>
      </w:r>
      <w:bookmarkEnd w:id="62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627" w:name="_Toc499731181"/>
      <w:r>
        <w:t>fileName property</w:t>
      </w:r>
      <w:bookmarkEnd w:id="62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B56FFD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B48E2">
        <w:t>3.13</w:t>
      </w:r>
      <w:r>
        <w:fldChar w:fldCharType="end"/>
      </w:r>
      <w:r w:rsidRPr="00A14F9A">
        <w:t>) because the identical tool might be invoked from different paths on different machines.</w:t>
      </w:r>
    </w:p>
    <w:p w14:paraId="4CBA5986" w14:textId="769A231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B48E2">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28" w:name="_Toc499731182"/>
      <w:r>
        <w:t>workingDirectory property</w:t>
      </w:r>
      <w:bookmarkEnd w:id="62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29" w:name="_Toc499731183"/>
      <w:r>
        <w:t>environmentVariables property</w:t>
      </w:r>
      <w:bookmarkEnd w:id="62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630" w:name="_Toc499731184"/>
      <w:r>
        <w:lastRenderedPageBreak/>
        <w:t>properties property</w:t>
      </w:r>
      <w:bookmarkEnd w:id="630"/>
    </w:p>
    <w:p w14:paraId="6D4EC85A" w14:textId="6629A40C"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2B48E2">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631" w:name="_Ref493403111"/>
      <w:bookmarkStart w:id="632" w:name="_Ref493404005"/>
      <w:bookmarkStart w:id="633" w:name="_Toc499731185"/>
      <w:r>
        <w:t>file object</w:t>
      </w:r>
      <w:bookmarkEnd w:id="631"/>
      <w:bookmarkEnd w:id="632"/>
      <w:bookmarkEnd w:id="633"/>
    </w:p>
    <w:p w14:paraId="375224F2" w14:textId="20156049" w:rsidR="00401BB5" w:rsidRDefault="00401BB5" w:rsidP="00401BB5">
      <w:pPr>
        <w:pStyle w:val="Heading3"/>
      </w:pPr>
      <w:bookmarkStart w:id="634" w:name="_Toc499731186"/>
      <w:r>
        <w:t>General</w:t>
      </w:r>
      <w:bookmarkEnd w:id="6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635" w:name="_Ref493403519"/>
      <w:bookmarkStart w:id="636" w:name="_Toc499731187"/>
      <w:r>
        <w:t>uri property</w:t>
      </w:r>
      <w:bookmarkEnd w:id="635"/>
      <w:bookmarkEnd w:id="636"/>
    </w:p>
    <w:p w14:paraId="35DB6B07" w14:textId="6D57A21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2B48E2">
        <w:t>3.2</w:t>
      </w:r>
      <w:r>
        <w:fldChar w:fldCharType="end"/>
      </w:r>
      <w:r w:rsidRPr="00F90F0E">
        <w:t>).</w:t>
      </w:r>
    </w:p>
    <w:p w14:paraId="421F8AA7" w14:textId="7354F020"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2B48E2">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3BA92F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B48E2">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6EB43C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2B48E2">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637" w:name="_Toc499731188"/>
      <w:r>
        <w:t>uriBaseId property</w:t>
      </w:r>
      <w:bookmarkEnd w:id="637"/>
    </w:p>
    <w:p w14:paraId="732287EA" w14:textId="330203F2"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2B48E2">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2B48E2">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638" w:name="_Ref493404063"/>
      <w:bookmarkStart w:id="639" w:name="_Toc499731189"/>
      <w:r>
        <w:t>parentKey property</w:t>
      </w:r>
      <w:bookmarkEnd w:id="638"/>
      <w:bookmarkEnd w:id="639"/>
    </w:p>
    <w:p w14:paraId="7B9D65E1" w14:textId="07AB34D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2B48E2">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640" w:name="_Ref493403563"/>
      <w:bookmarkStart w:id="641" w:name="_Toc499731190"/>
      <w:r>
        <w:t>offset property</w:t>
      </w:r>
      <w:bookmarkEnd w:id="640"/>
      <w:bookmarkEnd w:id="64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C912B2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2B48E2">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642" w:name="_Ref493403574"/>
      <w:bookmarkStart w:id="643" w:name="_Toc499731191"/>
      <w:r>
        <w:t>length property</w:t>
      </w:r>
      <w:bookmarkEnd w:id="642"/>
      <w:bookmarkEnd w:id="64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644" w:name="_Toc499731192"/>
      <w:r>
        <w:t>mimeType property</w:t>
      </w:r>
      <w:bookmarkEnd w:id="644"/>
    </w:p>
    <w:p w14:paraId="6A7F57F6" w14:textId="3831226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645" w:name="_Ref493345445"/>
      <w:bookmarkStart w:id="646" w:name="_Toc499731193"/>
      <w:r>
        <w:t>hashes property</w:t>
      </w:r>
      <w:bookmarkEnd w:id="645"/>
      <w:bookmarkEnd w:id="646"/>
    </w:p>
    <w:p w14:paraId="084CC4D1" w14:textId="0EA3F7D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2B48E2">
        <w:t>3.9</w:t>
      </w:r>
      <w:r>
        <w:fldChar w:fldCharType="end"/>
      </w:r>
      <w:r w:rsidRPr="0082371F">
        <w:t>) hash objects (§</w:t>
      </w:r>
      <w:r>
        <w:fldChar w:fldCharType="begin"/>
      </w:r>
      <w:r>
        <w:instrText xml:space="preserve"> REF _Ref493423194 \r \h </w:instrText>
      </w:r>
      <w:r>
        <w:fldChar w:fldCharType="separate"/>
      </w:r>
      <w:r w:rsidR="002B48E2">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647" w:name="_Toc499731194"/>
      <w:r>
        <w:t>contents property</w:t>
      </w:r>
      <w:bookmarkEnd w:id="64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648" w:name="_Toc499731195"/>
      <w:r>
        <w:t>properties property</w:t>
      </w:r>
      <w:bookmarkEnd w:id="648"/>
    </w:p>
    <w:p w14:paraId="21A387A7" w14:textId="5C14B15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B48E2">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649" w:name="_Ref493423194"/>
      <w:bookmarkStart w:id="650" w:name="_Toc499731196"/>
      <w:r>
        <w:t>hash object</w:t>
      </w:r>
      <w:bookmarkEnd w:id="649"/>
      <w:bookmarkEnd w:id="650"/>
    </w:p>
    <w:p w14:paraId="5D6F2309" w14:textId="08453102" w:rsidR="00401BB5" w:rsidRDefault="00401BB5" w:rsidP="00401BB5">
      <w:pPr>
        <w:pStyle w:val="Heading3"/>
      </w:pPr>
      <w:bookmarkStart w:id="651" w:name="_Toc499731197"/>
      <w:r>
        <w:t>General</w:t>
      </w:r>
      <w:bookmarkEnd w:id="65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764106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2B48E2">
        <w:t>3.16.2</w:t>
      </w:r>
      <w:r>
        <w:fldChar w:fldCharType="end"/>
      </w:r>
    </w:p>
    <w:p w14:paraId="006ED192" w14:textId="013028D7" w:rsidR="0082371F" w:rsidRDefault="0082371F" w:rsidP="0082371F">
      <w:pPr>
        <w:pStyle w:val="Code"/>
      </w:pPr>
      <w:r>
        <w:t xml:space="preserve">    "algorithm":"sha256"                                  # see §</w:t>
      </w:r>
      <w:r>
        <w:fldChar w:fldCharType="begin"/>
      </w:r>
      <w:r>
        <w:instrText xml:space="preserve"> REF _Ref493423568 \r \h </w:instrText>
      </w:r>
      <w:r>
        <w:fldChar w:fldCharType="separate"/>
      </w:r>
      <w:r w:rsidR="002B48E2">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652" w:name="_Ref493423561"/>
      <w:bookmarkStart w:id="653" w:name="_Ref493423701"/>
      <w:bookmarkStart w:id="654" w:name="_Toc499731198"/>
      <w:r>
        <w:t>value property</w:t>
      </w:r>
      <w:bookmarkEnd w:id="652"/>
      <w:bookmarkEnd w:id="653"/>
      <w:bookmarkEnd w:id="65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655" w:name="_Ref493423568"/>
      <w:bookmarkStart w:id="656" w:name="_Toc499731199"/>
      <w:r>
        <w:t>algorithm property</w:t>
      </w:r>
      <w:bookmarkEnd w:id="655"/>
      <w:bookmarkEnd w:id="656"/>
    </w:p>
    <w:p w14:paraId="074EAC1D" w14:textId="7AD8DF59"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2B48E2">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657" w:name="_Ref493350984"/>
      <w:bookmarkStart w:id="658" w:name="_Toc499731200"/>
      <w:r>
        <w:t>result object</w:t>
      </w:r>
      <w:bookmarkEnd w:id="657"/>
      <w:bookmarkEnd w:id="658"/>
    </w:p>
    <w:p w14:paraId="74FD90F6" w14:textId="18F2DD20" w:rsidR="00401BB5" w:rsidRDefault="00401BB5" w:rsidP="00401BB5">
      <w:pPr>
        <w:pStyle w:val="Heading3"/>
      </w:pPr>
      <w:bookmarkStart w:id="659" w:name="_Toc499731201"/>
      <w:r>
        <w:t>General</w:t>
      </w:r>
      <w:bookmarkEnd w:id="65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660" w:name="_Ref493408865"/>
      <w:bookmarkStart w:id="661" w:name="_Toc499731202"/>
      <w:r>
        <w:t>ruleId property</w:t>
      </w:r>
      <w:bookmarkEnd w:id="660"/>
      <w:bookmarkEnd w:id="66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662" w:name="_Ref493408875"/>
      <w:bookmarkStart w:id="663" w:name="_Toc499731203"/>
      <w:r>
        <w:t>ruleKey property</w:t>
      </w:r>
      <w:bookmarkEnd w:id="662"/>
      <w:bookmarkEnd w:id="663"/>
    </w:p>
    <w:p w14:paraId="543A4472" w14:textId="56C8950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2B48E2">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2B48E2">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2B48E2">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8D0707A"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2B48E2">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2B48E2">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664" w:name="_Ref493511208"/>
      <w:bookmarkStart w:id="665" w:name="_Toc499731204"/>
      <w:r>
        <w:t>level property</w:t>
      </w:r>
      <w:bookmarkEnd w:id="664"/>
      <w:bookmarkEnd w:id="6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38F7783"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B48E2">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0A5D4C9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2B48E2">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5B1A9BB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2B48E2">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2B48E2">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B48E2">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2B48E2">
        <w:t>3.17.3</w:t>
      </w:r>
      <w:r>
        <w:fldChar w:fldCharType="end"/>
      </w:r>
      <w:r w:rsidRPr="00B050AF">
        <w:t>).</w:t>
      </w:r>
    </w:p>
    <w:p w14:paraId="5E554133" w14:textId="4B5B57C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B48E2">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2B48E2">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666" w:name="_Ref493426628"/>
      <w:bookmarkStart w:id="667" w:name="_Toc499731205"/>
      <w:r>
        <w:t>message property</w:t>
      </w:r>
      <w:bookmarkEnd w:id="666"/>
      <w:bookmarkEnd w:id="667"/>
    </w:p>
    <w:p w14:paraId="1CDEBD81" w14:textId="79DE94A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w:t>
      </w:r>
      <w:ins w:id="668" w:author="Laurence Golding" w:date="2017-11-30T11:22:00Z">
        <w:r w:rsidR="001F1F90">
          <w:t xml:space="preserve"> containing a plain text message (§</w:t>
        </w:r>
      </w:ins>
      <w:ins w:id="669" w:author="Laurence Golding" w:date="2017-11-30T11:23:00Z">
        <w:r w:rsidR="001F1F90">
          <w:fldChar w:fldCharType="begin"/>
        </w:r>
        <w:r w:rsidR="001F1F90">
          <w:instrText xml:space="preserve"> REF _Ref499804331 \r \h </w:instrText>
        </w:r>
      </w:ins>
      <w:r w:rsidR="001F1F90">
        <w:fldChar w:fldCharType="separate"/>
      </w:r>
      <w:ins w:id="670" w:author="Laurence Golding" w:date="2017-11-30T11:23:00Z">
        <w:r w:rsidR="001F1F90">
          <w:t>3.10.2</w:t>
        </w:r>
        <w:r w:rsidR="001F1F90">
          <w:fldChar w:fldCharType="end"/>
        </w:r>
      </w:ins>
      <w:ins w:id="671" w:author="Laurence Golding" w:date="2017-11-30T11:22:00Z">
        <w:r w:rsidR="001F1F90">
          <w:t>)</w:t>
        </w:r>
      </w:ins>
      <w:r w:rsidRPr="00B10DFC">
        <w:t xml:space="preserve"> that describes the result.</w:t>
      </w:r>
      <w:bookmarkStart w:id="672" w:name="_Hlk497739018"/>
      <w:r w:rsidR="00DE7AAC" w:rsidRPr="00DE7AAC">
        <w:t xml:space="preserve"> </w:t>
      </w:r>
      <w:r w:rsidR="00DE7AAC" w:rsidRPr="00B31516">
        <w:t xml:space="preserve">If the </w:t>
      </w:r>
      <w:del w:id="673" w:author="Laurence Golding" w:date="2017-11-30T11:47:00Z">
        <w:r w:rsidR="00DE7AAC" w:rsidRPr="00B31516" w:rsidDel="00CB10C1">
          <w:rPr>
            <w:rStyle w:val="CODEtemp"/>
          </w:rPr>
          <w:delText>formattedRuleMessage</w:delText>
        </w:r>
        <w:r w:rsidR="00DE7AAC" w:rsidRPr="00B31516" w:rsidDel="00CB10C1">
          <w:delText xml:space="preserve"> </w:delText>
        </w:r>
      </w:del>
      <w:ins w:id="674" w:author="Laurence Golding" w:date="2017-11-30T11:47:00Z">
        <w:r w:rsidR="00CB10C1">
          <w:rPr>
            <w:rStyle w:val="CODEtemp"/>
          </w:rPr>
          <w:t>templatedMessage</w:t>
        </w:r>
        <w:r w:rsidR="00CB10C1" w:rsidRPr="00B31516">
          <w:t xml:space="preserve"> </w:t>
        </w:r>
      </w:ins>
      <w:r w:rsidR="00DE7AAC" w:rsidRPr="00B31516">
        <w:t>property (§</w:t>
      </w:r>
      <w:r w:rsidR="00DE7AAC">
        <w:fldChar w:fldCharType="begin"/>
      </w:r>
      <w:r w:rsidR="00DE7AAC">
        <w:instrText xml:space="preserve"> REF _Ref499727631 \r \h </w:instrText>
      </w:r>
      <w:r w:rsidR="00DE7AAC">
        <w:fldChar w:fldCharType="separate"/>
      </w:r>
      <w:r w:rsidR="002B48E2">
        <w:t>3.17.6</w:t>
      </w:r>
      <w:r w:rsidR="00DE7AAC">
        <w:fldChar w:fldCharType="end"/>
      </w:r>
      <w:del w:id="675" w:author="Laurence Golding" w:date="2017-11-30T11:24:00Z">
        <w:r w:rsidR="00DE7AAC" w:rsidDel="001F1F90">
          <w:fldChar w:fldCharType="begin"/>
        </w:r>
        <w:r w:rsidR="00DE7AAC" w:rsidDel="001F1F90">
          <w:delInstrText xml:space="preserve"> REF _Ref493426628 \r \h </w:delInstrText>
        </w:r>
        <w:r w:rsidR="00DE7AAC" w:rsidDel="001F1F90">
          <w:fldChar w:fldCharType="separate"/>
        </w:r>
        <w:r w:rsidR="002B48E2" w:rsidDel="001F1F90">
          <w:delText>3.17.5</w:delText>
        </w:r>
        <w:r w:rsidR="00DE7AAC" w:rsidDel="001F1F90">
          <w:fldChar w:fldCharType="end"/>
        </w:r>
      </w:del>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del w:id="676" w:author="Laurence Golding" w:date="2017-11-30T11:47:00Z">
        <w:r w:rsidR="00DE7AAC" w:rsidRPr="002149AF" w:rsidDel="00CB10C1">
          <w:rPr>
            <w:rStyle w:val="CODEtemp"/>
          </w:rPr>
          <w:delText>formattedRuleMessage</w:delText>
        </w:r>
        <w:r w:rsidR="00DE7AAC" w:rsidDel="00CB10C1">
          <w:delText xml:space="preserve"> </w:delText>
        </w:r>
      </w:del>
      <w:ins w:id="677" w:author="Laurence Golding" w:date="2017-11-30T11:47:00Z">
        <w:r w:rsidR="00CB10C1">
          <w:rPr>
            <w:rStyle w:val="CODEtemp"/>
          </w:rPr>
          <w:t>templatedMessage</w:t>
        </w:r>
        <w:r w:rsidR="00CB10C1">
          <w:t xml:space="preserve"> </w:t>
        </w:r>
      </w:ins>
      <w:r w:rsidR="00DE7AAC">
        <w:t xml:space="preserve">property are present, the string that results from </w:t>
      </w:r>
      <w:r w:rsidR="00DE7AAC">
        <w:lastRenderedPageBreak/>
        <w:t>constructing a</w:t>
      </w:r>
      <w:ins w:id="678" w:author="Laurence Golding" w:date="2017-11-30T11:48:00Z">
        <w:r w:rsidR="00CB10C1">
          <w:t xml:space="preserve"> plain text</w:t>
        </w:r>
      </w:ins>
      <w:r w:rsidR="00DE7AAC">
        <w:t xml:space="preserve"> message from the </w:t>
      </w:r>
      <w:del w:id="679" w:author="Laurence Golding" w:date="2017-11-30T11:47:00Z">
        <w:r w:rsidR="00DE7AAC" w:rsidRPr="002149AF" w:rsidDel="00CB10C1">
          <w:rPr>
            <w:rStyle w:val="CODEtemp"/>
          </w:rPr>
          <w:delText>formattedRuleMessage</w:delText>
        </w:r>
        <w:r w:rsidR="00DE7AAC" w:rsidDel="00CB10C1">
          <w:delText xml:space="preserve"> </w:delText>
        </w:r>
      </w:del>
      <w:ins w:id="680" w:author="Laurence Golding" w:date="2017-11-30T11:47:00Z">
        <w:r w:rsidR="00CB10C1">
          <w:rPr>
            <w:rStyle w:val="CODEtemp"/>
          </w:rPr>
          <w:t>templatedMessage</w:t>
        </w:r>
        <w:r w:rsidR="00CB10C1">
          <w:t xml:space="preserve"> </w:t>
        </w:r>
      </w:ins>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672"/>
      <w:r w:rsidR="00DE7AAC">
        <w:t xml:space="preserve"> property.</w:t>
      </w:r>
    </w:p>
    <w:p w14:paraId="2544155E" w14:textId="24216FBE" w:rsidR="00AD1298" w:rsidDel="00AD2653" w:rsidRDefault="00AD1298" w:rsidP="003810C0">
      <w:pPr>
        <w:rPr>
          <w:del w:id="681" w:author="Laurence Golding" w:date="2017-11-30T11:24:00Z"/>
        </w:rPr>
      </w:pPr>
      <w:del w:id="682" w:author="Laurence Golding" w:date="2017-11-30T11:24:00Z">
        <w:r w:rsidRPr="00AD1298" w:rsidDel="00AD2653">
          <w:delText xml:space="preserve">The </w:delText>
        </w:r>
        <w:r w:rsidRPr="00AD1298" w:rsidDel="00AD2653">
          <w:rPr>
            <w:rStyle w:val="CODEtemp"/>
          </w:rPr>
          <w:delText>message</w:delText>
        </w:r>
        <w:r w:rsidRPr="00AD1298" w:rsidDel="00AD2653">
          <w:delText xml:space="preserve"> property </w:delText>
        </w:r>
        <w:r w:rsidRPr="00AD1298" w:rsidDel="00AD2653">
          <w:rPr>
            <w:b/>
          </w:rPr>
          <w:delText>SHOULD</w:delText>
        </w:r>
        <w:r w:rsidRPr="00AD1298" w:rsidDel="00AD2653">
          <w:delText xml:space="preserve"> conform to the guidelines for message properties (§</w:delText>
        </w:r>
        <w:r w:rsidDel="00AD2653">
          <w:fldChar w:fldCharType="begin"/>
        </w:r>
        <w:r w:rsidDel="00AD2653">
          <w:delInstrText xml:space="preserve"> REF _Ref493426052 \r \h </w:delInstrText>
        </w:r>
        <w:r w:rsidDel="00AD2653">
          <w:fldChar w:fldCharType="separate"/>
        </w:r>
        <w:r w:rsidR="002B48E2" w:rsidDel="00AD2653">
          <w:delText>3.10</w:delText>
        </w:r>
        <w:r w:rsidDel="00AD2653">
          <w:fldChar w:fldCharType="end"/>
        </w:r>
        <w:r w:rsidRPr="00AD1298" w:rsidDel="00AD2653">
          <w:delText>).</w:delText>
        </w:r>
      </w:del>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2249C9EA" w14:textId="365A4F71" w:rsidR="00AD2653" w:rsidRDefault="00AD2653" w:rsidP="00401BB5">
      <w:pPr>
        <w:pStyle w:val="Heading3"/>
        <w:rPr>
          <w:ins w:id="683" w:author="Laurence Golding" w:date="2017-11-30T11:25:00Z"/>
        </w:rPr>
      </w:pPr>
      <w:bookmarkStart w:id="684" w:name="_Ref502501021"/>
      <w:bookmarkStart w:id="685" w:name="_Ref499727631"/>
      <w:bookmarkStart w:id="686" w:name="_Toc499731206"/>
      <w:ins w:id="687" w:author="Laurence Golding" w:date="2017-11-30T11:25:00Z">
        <w:r>
          <w:t>richMessage property</w:t>
        </w:r>
        <w:bookmarkEnd w:id="684"/>
      </w:ins>
    </w:p>
    <w:p w14:paraId="75B6C7E3" w14:textId="5AE381AD" w:rsidR="00E4429C" w:rsidRDefault="00B654EA" w:rsidP="00AD2653">
      <w:pPr>
        <w:rPr>
          <w:ins w:id="688" w:author="Laurence Golding" w:date="2017-11-30T11:28:00Z"/>
        </w:rPr>
      </w:pPr>
      <w:ins w:id="689" w:author="Laurence Golding" w:date="2017-12-18T12:33:00Z">
        <w:r>
          <w:t>If a</w:t>
        </w:r>
      </w:ins>
      <w:ins w:id="690" w:author="Laurence Golding" w:date="2017-11-30T11:25:00Z">
        <w:r w:rsidR="00AD2653">
          <w:t xml:space="preserve"> </w:t>
        </w:r>
        <w:r w:rsidR="00AD2653" w:rsidRPr="00AD2653">
          <w:rPr>
            <w:rStyle w:val="CODEtemp"/>
          </w:rPr>
          <w:t>result</w:t>
        </w:r>
        <w:r w:rsidR="00AD2653">
          <w:t xml:space="preserve"> object</w:t>
        </w:r>
      </w:ins>
      <w:ins w:id="691" w:author="Laurence Golding" w:date="2017-12-18T12:33:00Z">
        <w:r>
          <w:t xml:space="preserve"> contains a </w:t>
        </w:r>
        <w:r w:rsidRPr="00B654EA">
          <w:rPr>
            <w:rStyle w:val="CODEtemp"/>
          </w:rPr>
          <w:t>message</w:t>
        </w:r>
        <w:r>
          <w:t xml:space="preserve"> property</w:t>
        </w:r>
      </w:ins>
      <w:ins w:id="692" w:author="Laurence Golding" w:date="2017-12-18T16:02:00Z">
        <w:r w:rsidR="00522BDA">
          <w:t xml:space="preserve"> (</w:t>
        </w:r>
        <w:r w:rsidR="00522BDA" w:rsidRPr="00B31516">
          <w:t>§</w:t>
        </w:r>
      </w:ins>
      <w:ins w:id="693" w:author="Laurence Golding" w:date="2017-12-18T16:03:00Z">
        <w:r w:rsidR="00522BDA">
          <w:fldChar w:fldCharType="begin"/>
        </w:r>
        <w:r w:rsidR="00522BDA">
          <w:instrText xml:space="preserve"> REF _Ref493426628 \r \h </w:instrText>
        </w:r>
      </w:ins>
      <w:r w:rsidR="00522BDA">
        <w:fldChar w:fldCharType="separate"/>
      </w:r>
      <w:ins w:id="694" w:author="Laurence Golding" w:date="2017-12-18T16:03:00Z">
        <w:r w:rsidR="00522BDA">
          <w:t>3.17.5</w:t>
        </w:r>
        <w:r w:rsidR="00522BDA">
          <w:fldChar w:fldCharType="end"/>
        </w:r>
      </w:ins>
      <w:ins w:id="695" w:author="Laurence Golding" w:date="2017-12-18T16:02:00Z">
        <w:r w:rsidR="00522BDA">
          <w:t>)</w:t>
        </w:r>
      </w:ins>
      <w:ins w:id="696" w:author="Laurence Golding" w:date="2017-12-18T12:33:00Z">
        <w:r>
          <w:t>, it</w:t>
        </w:r>
      </w:ins>
      <w:ins w:id="697" w:author="Laurence Golding" w:date="2017-11-30T11:25:00Z">
        <w:r w:rsidR="00AD2653">
          <w:t xml:space="preserve"> </w:t>
        </w:r>
        <w:r w:rsidR="00AD2653" w:rsidRPr="00AD2653">
          <w:rPr>
            <w:b/>
          </w:rPr>
          <w:t>MAY</w:t>
        </w:r>
        <w:r w:rsidR="00AD2653">
          <w:t xml:space="preserve"> </w:t>
        </w:r>
      </w:ins>
      <w:ins w:id="698" w:author="Laurence Golding" w:date="2017-12-18T12:33:00Z">
        <w:r>
          <w:t xml:space="preserve">also </w:t>
        </w:r>
      </w:ins>
      <w:ins w:id="699" w:author="Laurence Golding" w:date="2017-11-30T11:25:00Z">
        <w:r w:rsidR="00AD2653">
          <w:t xml:space="preserve">contain a property named </w:t>
        </w:r>
        <w:r w:rsidR="00AD2653" w:rsidRPr="00AD2653">
          <w:rPr>
            <w:rStyle w:val="CODEtemp"/>
          </w:rPr>
          <w:t>richMessage</w:t>
        </w:r>
        <w:r w:rsidR="00AD2653">
          <w:t xml:space="preserve"> whose value is a </w:t>
        </w:r>
      </w:ins>
      <w:ins w:id="700" w:author="Laurence Golding" w:date="2017-11-30T11:27:00Z">
        <w:r w:rsidR="00AD2653">
          <w:t xml:space="preserve">string containing a </w:t>
        </w:r>
      </w:ins>
      <w:ins w:id="701" w:author="Laurence Golding" w:date="2017-11-30T11:25:00Z">
        <w:r w:rsidR="00AD2653">
          <w:t>rich text message (</w:t>
        </w:r>
      </w:ins>
      <w:ins w:id="702" w:author="Laurence Golding" w:date="2017-11-30T11:26:00Z">
        <w:r w:rsidR="00AD2653" w:rsidRPr="00B31516">
          <w:t>§</w:t>
        </w:r>
      </w:ins>
      <w:ins w:id="703" w:author="Laurence Golding" w:date="2017-11-30T11:27:00Z">
        <w:r w:rsidR="00AD2653">
          <w:fldChar w:fldCharType="begin"/>
        </w:r>
        <w:r w:rsidR="00AD2653">
          <w:instrText xml:space="preserve"> REF _Ref499739878 \r \h </w:instrText>
        </w:r>
      </w:ins>
      <w:r w:rsidR="00AD2653">
        <w:fldChar w:fldCharType="separate"/>
      </w:r>
      <w:ins w:id="704" w:author="Laurence Golding" w:date="2017-11-30T11:27:00Z">
        <w:r w:rsidR="00AD2653">
          <w:t>3.10.3</w:t>
        </w:r>
        <w:r w:rsidR="00AD2653">
          <w:fldChar w:fldCharType="end"/>
        </w:r>
      </w:ins>
      <w:ins w:id="705" w:author="Laurence Golding" w:date="2017-11-30T11:25:00Z">
        <w:r w:rsidR="00AD2653">
          <w:t>) that describes the result.</w:t>
        </w:r>
      </w:ins>
    </w:p>
    <w:p w14:paraId="41A66842" w14:textId="129F6051" w:rsidR="00AD2653" w:rsidRPr="00AD2653" w:rsidRDefault="00AD2653" w:rsidP="00AD2653">
      <w:pPr>
        <w:rPr>
          <w:ins w:id="706" w:author="Laurence Golding" w:date="2017-11-30T11:24:00Z"/>
        </w:rPr>
      </w:pPr>
      <w:ins w:id="707" w:author="Laurence Golding" w:date="2017-11-30T11:25:00Z">
        <w:r>
          <w:t>All the gui</w:t>
        </w:r>
      </w:ins>
      <w:ins w:id="708" w:author="Laurence Golding" w:date="2017-11-30T11:26:00Z">
        <w:r>
          <w:t xml:space="preserve">dance on the type of information the </w:t>
        </w:r>
        <w:r w:rsidRPr="00AD2653">
          <w:rPr>
            <w:rStyle w:val="CODEtemp"/>
          </w:rPr>
          <w:t>message</w:t>
        </w:r>
        <w:r>
          <w:t xml:space="preserve"> property should contain applies equally to the </w:t>
        </w:r>
        <w:commentRangeStart w:id="709"/>
        <w:commentRangeStart w:id="710"/>
        <w:commentRangeStart w:id="711"/>
        <w:r w:rsidRPr="00AD2653">
          <w:rPr>
            <w:rStyle w:val="CODEtemp"/>
          </w:rPr>
          <w:t>richMessage</w:t>
        </w:r>
        <w:r>
          <w:t xml:space="preserve"> </w:t>
        </w:r>
      </w:ins>
      <w:commentRangeEnd w:id="709"/>
      <w:r w:rsidR="00BE6ABE">
        <w:rPr>
          <w:rStyle w:val="CommentReference"/>
        </w:rPr>
        <w:commentReference w:id="709"/>
      </w:r>
      <w:commentRangeEnd w:id="710"/>
      <w:r w:rsidR="003D6E2D">
        <w:rPr>
          <w:rStyle w:val="CommentReference"/>
        </w:rPr>
        <w:commentReference w:id="710"/>
      </w:r>
      <w:commentRangeEnd w:id="711"/>
      <w:r w:rsidR="003D6E2D">
        <w:rPr>
          <w:rStyle w:val="CommentReference"/>
        </w:rPr>
        <w:commentReference w:id="711"/>
      </w:r>
      <w:ins w:id="712" w:author="Laurence Golding" w:date="2017-11-30T11:26:00Z">
        <w:r>
          <w:t>property.</w:t>
        </w:r>
      </w:ins>
    </w:p>
    <w:p w14:paraId="3EC71345" w14:textId="2C897A07" w:rsidR="00401BB5" w:rsidRDefault="00401BB5" w:rsidP="00401BB5">
      <w:pPr>
        <w:pStyle w:val="Heading3"/>
      </w:pPr>
      <w:del w:id="713" w:author="Laurence Golding" w:date="2017-11-30T11:44:00Z">
        <w:r w:rsidDel="00A17C29">
          <w:delText xml:space="preserve">formattedRuleMessage </w:delText>
        </w:r>
      </w:del>
      <w:ins w:id="714" w:author="Laurence Golding" w:date="2017-11-30T11:44:00Z">
        <w:r w:rsidR="00A17C29">
          <w:t xml:space="preserve">templatedMessage </w:t>
        </w:r>
      </w:ins>
      <w:r>
        <w:t>property</w:t>
      </w:r>
      <w:bookmarkEnd w:id="685"/>
      <w:bookmarkEnd w:id="686"/>
    </w:p>
    <w:p w14:paraId="0684F293" w14:textId="3927F6B1" w:rsidR="005D1550" w:rsidRDefault="00B31516" w:rsidP="006F467D">
      <w:pPr>
        <w:rPr>
          <w:ins w:id="715" w:author="Laurence Golding" w:date="2017-12-30T09:32:00Z"/>
        </w:rPr>
      </w:pPr>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del w:id="716" w:author="Laurence Golding" w:date="2017-11-30T11:44:00Z">
        <w:r w:rsidRPr="00B31516" w:rsidDel="00A17C29">
          <w:rPr>
            <w:rStyle w:val="CODEtemp"/>
          </w:rPr>
          <w:delText>formattedRuleMessage</w:delText>
        </w:r>
        <w:r w:rsidRPr="00B31516" w:rsidDel="00A17C29">
          <w:delText xml:space="preserve"> </w:delText>
        </w:r>
      </w:del>
      <w:ins w:id="717" w:author="Laurence Golding" w:date="2017-11-30T11:44:00Z">
        <w:r w:rsidR="00A17C29">
          <w:rPr>
            <w:rStyle w:val="CODEtemp"/>
          </w:rPr>
          <w:t>templatedMessage</w:t>
        </w:r>
        <w:r w:rsidR="00A17C29" w:rsidRPr="00B31516">
          <w:t xml:space="preserve"> </w:t>
        </w:r>
      </w:ins>
      <w:r w:rsidRPr="00B31516">
        <w:t xml:space="preserve">whose value is a </w:t>
      </w:r>
      <w:del w:id="718" w:author="Laurence Golding" w:date="2017-11-30T11:44:00Z">
        <w:r w:rsidRPr="00B31516" w:rsidDel="00A17C29">
          <w:rPr>
            <w:rStyle w:val="CODEtemp"/>
          </w:rPr>
          <w:delText>formattedMessage</w:delText>
        </w:r>
        <w:r w:rsidRPr="00B31516" w:rsidDel="00A17C29">
          <w:delText xml:space="preserve"> </w:delText>
        </w:r>
      </w:del>
      <w:ins w:id="719" w:author="Laurence Golding" w:date="2017-12-30T17:46:00Z">
        <w:r w:rsidR="00257B51">
          <w:rPr>
            <w:rStyle w:val="CODEtemp"/>
          </w:rPr>
          <w:t>templatedMessage</w:t>
        </w:r>
      </w:ins>
      <w:ins w:id="720" w:author="Laurence Golding" w:date="2017-11-30T11:44:00Z">
        <w:r w:rsidR="00A17C29" w:rsidRPr="00B31516">
          <w:t xml:space="preserve"> </w:t>
        </w:r>
      </w:ins>
      <w:r w:rsidRPr="00B31516">
        <w:t>object (§</w:t>
      </w:r>
      <w:r>
        <w:fldChar w:fldCharType="begin"/>
      </w:r>
      <w:r>
        <w:instrText xml:space="preserve"> REF _Ref493426594 \r \h </w:instrText>
      </w:r>
      <w:r>
        <w:fldChar w:fldCharType="separate"/>
      </w:r>
      <w:r w:rsidR="002B48E2">
        <w:t>3.28</w:t>
      </w:r>
      <w:r>
        <w:fldChar w:fldCharType="end"/>
      </w:r>
      <w:r w:rsidRPr="00B31516">
        <w:t xml:space="preserve">) that can be used to construct a </w:t>
      </w:r>
      <w:del w:id="721" w:author="Laurence Golding" w:date="2017-11-30T11:44:00Z">
        <w:r w:rsidRPr="00B31516" w:rsidDel="00A17C29">
          <w:delText xml:space="preserve">formatted </w:delText>
        </w:r>
      </w:del>
      <w:r w:rsidRPr="00B31516">
        <w:t>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31494F">
        <w:fldChar w:fldCharType="begin"/>
      </w:r>
      <w:r w:rsidR="0031494F">
        <w:instrText xml:space="preserve"> REF _Ref493426628 \r \h </w:instrText>
      </w:r>
      <w:r w:rsidR="0031494F">
        <w:fldChar w:fldCharType="separate"/>
      </w:r>
      <w:r w:rsidR="002B48E2">
        <w:t>3.17.5</w:t>
      </w:r>
      <w:r w:rsidR="0031494F">
        <w:fldChar w:fldCharType="end"/>
      </w:r>
      <w:del w:id="722" w:author="Laurence Golding" w:date="2017-11-30T11:29:00Z">
        <w:r w:rsidR="0031494F" w:rsidDel="00E4429C">
          <w:fldChar w:fldCharType="begin"/>
        </w:r>
        <w:r w:rsidR="0031494F" w:rsidDel="00E4429C">
          <w:delInstrText xml:space="preserve"> REF _Ref493426628 \r \h </w:delInstrText>
        </w:r>
        <w:r w:rsidR="0031494F" w:rsidDel="00E4429C">
          <w:fldChar w:fldCharType="separate"/>
        </w:r>
        <w:r w:rsidR="002B48E2" w:rsidDel="00E4429C">
          <w:delText>3.17.5</w:delText>
        </w:r>
        <w:r w:rsidR="0031494F" w:rsidDel="00E4429C">
          <w:fldChar w:fldCharType="end"/>
        </w:r>
      </w:del>
      <w:r w:rsidR="0031494F">
        <w:t>) is ab</w:t>
      </w:r>
      <w:r w:rsidR="0031494F" w:rsidRPr="00B31516">
        <w:t>sent</w:t>
      </w:r>
      <w:r w:rsidR="0031494F">
        <w:t xml:space="preserve">, the </w:t>
      </w:r>
      <w:del w:id="723" w:author="Laurence Golding" w:date="2017-11-30T11:45:00Z">
        <w:r w:rsidR="0031494F" w:rsidDel="00A17C29">
          <w:rPr>
            <w:rStyle w:val="CODEtemp"/>
          </w:rPr>
          <w:delText>formattedRuleM</w:delText>
        </w:r>
        <w:r w:rsidR="0031494F" w:rsidRPr="001C2F91" w:rsidDel="00A17C29">
          <w:rPr>
            <w:rStyle w:val="CODEtemp"/>
          </w:rPr>
          <w:delText>essage</w:delText>
        </w:r>
        <w:r w:rsidR="0031494F" w:rsidDel="00A17C29">
          <w:delText xml:space="preserve"> </w:delText>
        </w:r>
      </w:del>
      <w:ins w:id="724" w:author="Laurence Golding" w:date="2017-11-30T11:45:00Z">
        <w:r w:rsidR="00A17C29">
          <w:rPr>
            <w:rStyle w:val="CODEtemp"/>
          </w:rPr>
          <w:t>templatedMessage</w:t>
        </w:r>
        <w:r w:rsidR="00A17C29">
          <w:t xml:space="preserve"> </w:t>
        </w:r>
      </w:ins>
      <w:r w:rsidR="0031494F">
        <w:t xml:space="preserve">property </w:t>
      </w:r>
      <w:r w:rsidR="0031494F">
        <w:rPr>
          <w:b/>
        </w:rPr>
        <w:t>SHALL</w:t>
      </w:r>
      <w:r w:rsidR="0031494F">
        <w:t xml:space="preserve"> be present; otherwise the </w:t>
      </w:r>
      <w:del w:id="725" w:author="Laurence Golding" w:date="2017-11-30T11:45:00Z">
        <w:r w:rsidR="0031494F" w:rsidDel="00A17C29">
          <w:rPr>
            <w:rStyle w:val="CODEtemp"/>
          </w:rPr>
          <w:delText>formattedRuleM</w:delText>
        </w:r>
        <w:r w:rsidR="0031494F" w:rsidRPr="001C2F91" w:rsidDel="00A17C29">
          <w:rPr>
            <w:rStyle w:val="CODEtemp"/>
          </w:rPr>
          <w:delText>essage</w:delText>
        </w:r>
        <w:r w:rsidR="0031494F" w:rsidDel="00A17C29">
          <w:delText xml:space="preserve"> </w:delText>
        </w:r>
      </w:del>
      <w:ins w:id="726" w:author="Laurence Golding" w:date="2017-11-30T11:45:00Z">
        <w:r w:rsidR="00A17C29">
          <w:rPr>
            <w:rStyle w:val="CODEtemp"/>
          </w:rPr>
          <w:t>templatedMessage</w:t>
        </w:r>
        <w:r w:rsidR="00A17C29">
          <w:t xml:space="preserve"> </w:t>
        </w:r>
      </w:ins>
      <w:r w:rsidR="0031494F">
        <w:t xml:space="preserve">property </w:t>
      </w:r>
      <w:r w:rsidR="0031494F">
        <w:rPr>
          <w:b/>
        </w:rPr>
        <w:t>MAY</w:t>
      </w:r>
      <w:r w:rsidR="0031494F" w:rsidRPr="00B31516">
        <w:t xml:space="preserve"> be </w:t>
      </w:r>
      <w:r w:rsidR="0031494F">
        <w:t>present</w:t>
      </w:r>
      <w:r w:rsidR="0031494F" w:rsidRPr="00B31516">
        <w:t>.</w:t>
      </w:r>
    </w:p>
    <w:p w14:paraId="76C9404D" w14:textId="4713246C" w:rsidR="00522BDA" w:rsidDel="008D446C" w:rsidRDefault="0031494F" w:rsidP="006F467D">
      <w:pPr>
        <w:rPr>
          <w:del w:id="727" w:author="Laurence Golding" w:date="2017-12-18T16:21:00Z"/>
        </w:rPr>
      </w:pPr>
      <w:commentRangeStart w:id="728"/>
      <w:commentRangeStart w:id="729"/>
      <w:commentRangeStart w:id="730"/>
      <w:commentRangeStart w:id="731"/>
      <w:commentRangeStart w:id="732"/>
      <w:del w:id="733" w:author="Laurence Golding" w:date="2017-12-30T09:32:00Z">
        <w:r w:rsidDel="005D1550">
          <w:delText xml:space="preserve"> </w:delText>
        </w:r>
      </w:del>
      <w:r>
        <w:t xml:space="preserve">If both the </w:t>
      </w:r>
      <w:r w:rsidRPr="002149AF">
        <w:rPr>
          <w:rStyle w:val="CODEtemp"/>
        </w:rPr>
        <w:t>message</w:t>
      </w:r>
      <w:r>
        <w:t xml:space="preserve"> property and the </w:t>
      </w:r>
      <w:del w:id="734" w:author="Laurence Golding" w:date="2017-11-30T11:45:00Z">
        <w:r w:rsidRPr="002149AF" w:rsidDel="00A17C29">
          <w:rPr>
            <w:rStyle w:val="CODEtemp"/>
          </w:rPr>
          <w:delText>formattedRuleMessage</w:delText>
        </w:r>
        <w:r w:rsidDel="00A17C29">
          <w:delText xml:space="preserve"> </w:delText>
        </w:r>
      </w:del>
      <w:ins w:id="735" w:author="Laurence Golding" w:date="2017-11-30T11:45:00Z">
        <w:r w:rsidR="00A17C29">
          <w:rPr>
            <w:rStyle w:val="CODEtemp"/>
          </w:rPr>
          <w:t>templatedMessage</w:t>
        </w:r>
        <w:r w:rsidR="00A17C29">
          <w:t xml:space="preserve"> </w:t>
        </w:r>
      </w:ins>
      <w:r>
        <w:t xml:space="preserve">property are present, the string that results from constructing a message </w:t>
      </w:r>
      <w:del w:id="736" w:author="Laurence Golding" w:date="2017-12-30T17:27:00Z">
        <w:r w:rsidDel="00917064">
          <w:delText xml:space="preserve">from </w:delText>
        </w:r>
      </w:del>
      <w:ins w:id="737" w:author="Laurence Golding" w:date="2017-12-30T17:27:00Z">
        <w:r w:rsidR="00917064">
          <w:t>b</w:t>
        </w:r>
      </w:ins>
      <w:ins w:id="738" w:author="Laurence Golding" w:date="2017-12-30T17:28:00Z">
        <w:r w:rsidR="00917064">
          <w:t>y combining</w:t>
        </w:r>
      </w:ins>
      <w:ins w:id="739" w:author="Laurence Golding" w:date="2017-12-30T17:27:00Z">
        <w:r w:rsidR="00917064">
          <w:t xml:space="preserve"> </w:t>
        </w:r>
      </w:ins>
      <w:r>
        <w:t xml:space="preserve">the </w:t>
      </w:r>
      <w:del w:id="740" w:author="Laurence Golding" w:date="2017-11-30T11:45:00Z">
        <w:r w:rsidRPr="002149AF" w:rsidDel="00A17C29">
          <w:rPr>
            <w:rStyle w:val="CODEtemp"/>
          </w:rPr>
          <w:delText>formattedRuleMessage</w:delText>
        </w:r>
        <w:r w:rsidDel="00A17C29">
          <w:delText xml:space="preserve"> </w:delText>
        </w:r>
      </w:del>
      <w:ins w:id="741" w:author="Laurence Golding" w:date="2017-11-30T11:45:00Z">
        <w:r w:rsidR="00A17C29">
          <w:rPr>
            <w:rStyle w:val="CODEtemp"/>
          </w:rPr>
          <w:t>templatedMessage</w:t>
        </w:r>
        <w:r w:rsidR="00A17C29">
          <w:t xml:space="preserve"> </w:t>
        </w:r>
      </w:ins>
      <w:r>
        <w:t>property</w:t>
      </w:r>
      <w:ins w:id="742" w:author="Laurence Golding" w:date="2017-12-30T09:33:00Z">
        <w:r w:rsidR="005D1550">
          <w:t xml:space="preserve"> with the corresponding value in the </w:t>
        </w:r>
        <w:proofErr w:type="gramStart"/>
        <w:r w:rsidR="005D1550" w:rsidRPr="00066757">
          <w:rPr>
            <w:rStyle w:val="CODEtemp"/>
          </w:rPr>
          <w:t>rule.messageTemplates</w:t>
        </w:r>
        <w:proofErr w:type="gramEnd"/>
        <w:r w:rsidR="005D1550">
          <w:t xml:space="preserve"> p</w:t>
        </w:r>
      </w:ins>
      <w:ins w:id="743" w:author="Laurence Golding" w:date="2017-12-30T09:34:00Z">
        <w:r w:rsidR="005D1550">
          <w:t>roperty (</w:t>
        </w:r>
      </w:ins>
      <w:ins w:id="744" w:author="Laurence Golding" w:date="2017-12-30T17:28:00Z">
        <w:r w:rsidR="00917064" w:rsidRPr="00CA5F99">
          <w:t>§</w:t>
        </w:r>
      </w:ins>
      <w:ins w:id="745" w:author="Laurence Golding" w:date="2017-12-30T17:29:00Z">
        <w:r w:rsidR="00066757">
          <w:fldChar w:fldCharType="begin"/>
        </w:r>
        <w:r w:rsidR="00066757">
          <w:instrText xml:space="preserve"> REF _Ref493345139 \w \h </w:instrText>
        </w:r>
      </w:ins>
      <w:r w:rsidR="00066757">
        <w:fldChar w:fldCharType="separate"/>
      </w:r>
      <w:ins w:id="746" w:author="Laurence Golding" w:date="2017-12-30T17:29:00Z">
        <w:r w:rsidR="00066757">
          <w:t>3.27.9</w:t>
        </w:r>
        <w:r w:rsidR="00066757">
          <w:fldChar w:fldCharType="end"/>
        </w:r>
      </w:ins>
      <w:ins w:id="747" w:author="Laurence Golding" w:date="2017-12-30T09:34:00Z">
        <w:r w:rsidR="005D1550">
          <w:t>)</w:t>
        </w:r>
      </w:ins>
      <w:r>
        <w:t xml:space="preserve"> </w:t>
      </w:r>
      <w:r w:rsidRPr="00C275BC">
        <w:rPr>
          <w:b/>
        </w:rPr>
        <w:t>SHALL</w:t>
      </w:r>
      <w:r>
        <w:t xml:space="preserve"> be identical to the value of the </w:t>
      </w:r>
      <w:r w:rsidRPr="002149AF">
        <w:rPr>
          <w:rStyle w:val="CODEtemp"/>
        </w:rPr>
        <w:t>message</w:t>
      </w:r>
      <w:r>
        <w:t xml:space="preserve"> property</w:t>
      </w:r>
      <w:ins w:id="748" w:author="Laurence Golding" w:date="2017-12-31T16:33:00Z">
        <w:r w:rsidR="00757B6C">
          <w:t>.</w:t>
        </w:r>
      </w:ins>
      <w:ins w:id="749" w:author="Laurence Golding" w:date="2017-12-30T17:50:00Z">
        <w:r w:rsidR="00826AD5">
          <w:t xml:space="preserve"> </w:t>
        </w:r>
      </w:ins>
      <w:commentRangeStart w:id="750"/>
      <w:ins w:id="751" w:author="Laurence Golding" w:date="2017-12-30T17:57:00Z">
        <w:r w:rsidR="005757E3">
          <w:t>Similarly</w:t>
        </w:r>
      </w:ins>
      <w:commentRangeEnd w:id="750"/>
      <w:ins w:id="752" w:author="Laurence Golding" w:date="2017-12-31T16:32:00Z">
        <w:r w:rsidR="00263988">
          <w:rPr>
            <w:rStyle w:val="CommentReference"/>
          </w:rPr>
          <w:commentReference w:id="750"/>
        </w:r>
      </w:ins>
      <w:ins w:id="753" w:author="Laurence Golding" w:date="2017-12-30T17:57:00Z">
        <w:r w:rsidR="005757E3">
          <w:t xml:space="preserve">, if </w:t>
        </w:r>
      </w:ins>
      <w:ins w:id="754" w:author="Laurence Golding" w:date="2017-12-31T16:27:00Z">
        <w:r w:rsidR="00500725">
          <w:t>b</w:t>
        </w:r>
      </w:ins>
      <w:ins w:id="755" w:author="Laurence Golding" w:date="2017-12-30T17:50:00Z">
        <w:r w:rsidR="00826AD5">
          <w:t>o</w:t>
        </w:r>
      </w:ins>
      <w:ins w:id="756" w:author="Laurence Golding" w:date="2017-12-31T16:27:00Z">
        <w:r w:rsidR="00500725">
          <w:t>th</w:t>
        </w:r>
      </w:ins>
      <w:ins w:id="757" w:author="Laurence Golding" w:date="2017-12-30T17:50:00Z">
        <w:r w:rsidR="00826AD5">
          <w:t xml:space="preserve"> the </w:t>
        </w:r>
        <w:r w:rsidR="00826AD5" w:rsidRPr="00500725">
          <w:rPr>
            <w:rStyle w:val="CODEtemp"/>
          </w:rPr>
          <w:t>richMessage</w:t>
        </w:r>
        <w:r w:rsidR="00826AD5">
          <w:t xml:space="preserve"> property (</w:t>
        </w:r>
      </w:ins>
      <w:bookmarkStart w:id="758" w:name="_Hlk502501222"/>
      <w:ins w:id="759" w:author="Laurence Golding" w:date="2017-12-31T16:27:00Z">
        <w:r w:rsidR="00500725" w:rsidRPr="00CA5F99">
          <w:t>§</w:t>
        </w:r>
      </w:ins>
      <w:bookmarkEnd w:id="758"/>
      <w:ins w:id="760" w:author="Laurence Golding" w:date="2017-12-31T16:28:00Z">
        <w:r w:rsidR="00500725">
          <w:fldChar w:fldCharType="begin"/>
        </w:r>
        <w:r w:rsidR="00500725">
          <w:instrText xml:space="preserve"> REF _Ref502501021 \w \h </w:instrText>
        </w:r>
      </w:ins>
      <w:r w:rsidR="00500725">
        <w:fldChar w:fldCharType="separate"/>
      </w:r>
      <w:ins w:id="761" w:author="Laurence Golding" w:date="2017-12-31T16:28:00Z">
        <w:r w:rsidR="00500725">
          <w:t>3.17.6</w:t>
        </w:r>
        <w:r w:rsidR="00500725">
          <w:fldChar w:fldCharType="end"/>
        </w:r>
      </w:ins>
      <w:ins w:id="762" w:author="Laurence Golding" w:date="2017-12-30T17:50:00Z">
        <w:r w:rsidR="00826AD5">
          <w:t xml:space="preserve">), </w:t>
        </w:r>
      </w:ins>
      <w:ins w:id="763" w:author="Laurence Golding" w:date="2017-12-31T16:28:00Z">
        <w:r w:rsidR="00500725">
          <w:t xml:space="preserve">and the </w:t>
        </w:r>
        <w:r w:rsidR="00500725" w:rsidRPr="00500725">
          <w:rPr>
            <w:rStyle w:val="CODEtemp"/>
          </w:rPr>
          <w:t>templatedMessage</w:t>
        </w:r>
        <w:r w:rsidR="00500725">
          <w:t xml:space="preserve"> property are present, the string that results from </w:t>
        </w:r>
      </w:ins>
      <w:ins w:id="764" w:author="Laurence Golding" w:date="2017-12-31T16:29:00Z">
        <w:r w:rsidR="00500725">
          <w:t xml:space="preserve">constructing a message by </w:t>
        </w:r>
      </w:ins>
      <w:ins w:id="765" w:author="Laurence Golding" w:date="2017-12-31T16:28:00Z">
        <w:r w:rsidR="00500725">
          <w:t xml:space="preserve">combining the </w:t>
        </w:r>
      </w:ins>
      <w:ins w:id="766" w:author="Laurence Golding" w:date="2017-12-31T16:29:00Z">
        <w:r w:rsidR="00500725" w:rsidRPr="00500725">
          <w:rPr>
            <w:rStyle w:val="CODEtemp"/>
          </w:rPr>
          <w:t>templatedMessage</w:t>
        </w:r>
        <w:r w:rsidR="00500725">
          <w:t xml:space="preserve"> property with the corresponding value in the </w:t>
        </w:r>
        <w:proofErr w:type="gramStart"/>
        <w:r w:rsidR="00500725" w:rsidRPr="00500725">
          <w:rPr>
            <w:rStyle w:val="CODEtemp"/>
          </w:rPr>
          <w:t>rule.richMessageTemplates</w:t>
        </w:r>
        <w:proofErr w:type="gramEnd"/>
        <w:r w:rsidR="00500725">
          <w:t xml:space="preserve"> property (</w:t>
        </w:r>
      </w:ins>
      <w:ins w:id="767" w:author="Laurence Golding" w:date="2017-12-31T16:30:00Z">
        <w:r w:rsidR="00500725" w:rsidRPr="00CA5F99">
          <w:t>§</w:t>
        </w:r>
      </w:ins>
      <w:ins w:id="768" w:author="Laurence Golding" w:date="2017-12-31T16:31:00Z">
        <w:r w:rsidR="00500725">
          <w:fldChar w:fldCharType="begin"/>
        </w:r>
        <w:r w:rsidR="00500725">
          <w:instrText xml:space="preserve"> REF _Ref501378643 \w \h </w:instrText>
        </w:r>
      </w:ins>
      <w:r w:rsidR="00500725">
        <w:fldChar w:fldCharType="separate"/>
      </w:r>
      <w:ins w:id="769" w:author="Laurence Golding" w:date="2017-12-31T16:31:00Z">
        <w:r w:rsidR="00500725">
          <w:t>3.27.10</w:t>
        </w:r>
        <w:r w:rsidR="00500725">
          <w:fldChar w:fldCharType="end"/>
        </w:r>
      </w:ins>
      <w:ins w:id="770" w:author="Laurence Golding" w:date="2017-12-31T16:29:00Z">
        <w:r w:rsidR="00500725">
          <w:t xml:space="preserve">) </w:t>
        </w:r>
        <w:r w:rsidR="00500725" w:rsidRPr="00500725">
          <w:rPr>
            <w:b/>
          </w:rPr>
          <w:t>SHALL</w:t>
        </w:r>
        <w:r w:rsidR="00500725">
          <w:t xml:space="preserve"> be i</w:t>
        </w:r>
      </w:ins>
      <w:ins w:id="771" w:author="Laurence Golding" w:date="2017-12-31T16:30:00Z">
        <w:r w:rsidR="00500725">
          <w:t xml:space="preserve">dentical to the value of the </w:t>
        </w:r>
        <w:r w:rsidR="00500725" w:rsidRPr="00500725">
          <w:rPr>
            <w:rStyle w:val="CODEtemp"/>
          </w:rPr>
          <w:t>richMessage</w:t>
        </w:r>
        <w:r w:rsidR="00500725">
          <w:t xml:space="preserve"> property</w:t>
        </w:r>
      </w:ins>
      <w:r>
        <w:t>.</w:t>
      </w:r>
      <w:commentRangeEnd w:id="728"/>
      <w:r w:rsidR="007317E7">
        <w:rPr>
          <w:rStyle w:val="CommentReference"/>
        </w:rPr>
        <w:commentReference w:id="728"/>
      </w:r>
      <w:commentRangeEnd w:id="729"/>
      <w:r w:rsidR="00BE6ABE">
        <w:rPr>
          <w:rStyle w:val="CommentReference"/>
        </w:rPr>
        <w:commentReference w:id="729"/>
      </w:r>
      <w:commentRangeEnd w:id="730"/>
      <w:r w:rsidR="00F53D51">
        <w:rPr>
          <w:rStyle w:val="CommentReference"/>
        </w:rPr>
        <w:commentReference w:id="730"/>
      </w:r>
      <w:commentRangeEnd w:id="731"/>
      <w:r w:rsidR="005D1550">
        <w:rPr>
          <w:rStyle w:val="CommentReference"/>
        </w:rPr>
        <w:commentReference w:id="731"/>
      </w:r>
      <w:commentRangeEnd w:id="732"/>
      <w:r w:rsidR="00066757">
        <w:rPr>
          <w:rStyle w:val="CommentReference"/>
        </w:rPr>
        <w:commentReference w:id="732"/>
      </w:r>
    </w:p>
    <w:p w14:paraId="3AC4EC26" w14:textId="7ED32C83" w:rsidR="00401BB5" w:rsidRDefault="00401BB5" w:rsidP="00401BB5">
      <w:pPr>
        <w:pStyle w:val="Heading3"/>
      </w:pPr>
      <w:bookmarkStart w:id="772" w:name="_Toc499731207"/>
      <w:r>
        <w:t>locations property</w:t>
      </w:r>
      <w:bookmarkEnd w:id="772"/>
    </w:p>
    <w:p w14:paraId="065F9E8C" w14:textId="115A9A0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CA5F99">
        <w:t>) location objects (§</w:t>
      </w:r>
      <w:r>
        <w:fldChar w:fldCharType="begin"/>
      </w:r>
      <w:r>
        <w:instrText xml:space="preserve"> REF _Ref493426721 \r \h </w:instrText>
      </w:r>
      <w:r>
        <w:fldChar w:fldCharType="separate"/>
      </w:r>
      <w:r w:rsidR="002B48E2">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773" w:name="_Toc499731208"/>
      <w:r>
        <w:t>snippet property</w:t>
      </w:r>
      <w:bookmarkEnd w:id="77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774" w:name="_Toc499731209"/>
      <w:r>
        <w:t>toolFingerprintContribution property</w:t>
      </w:r>
      <w:bookmarkEnd w:id="774"/>
    </w:p>
    <w:p w14:paraId="38DB500E" w14:textId="5BD3C0C7"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775" w:name="_Toc499731210"/>
      <w:r>
        <w:t>codeFlows property</w:t>
      </w:r>
      <w:bookmarkEnd w:id="775"/>
    </w:p>
    <w:p w14:paraId="4BD8575B" w14:textId="19AE637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codeFlow objects (§</w:t>
      </w:r>
      <w:r>
        <w:fldChar w:fldCharType="begin"/>
      </w:r>
      <w:r>
        <w:instrText xml:space="preserve"> REF _Ref493427364 \r \h </w:instrText>
      </w:r>
      <w:r>
        <w:fldChar w:fldCharType="separate"/>
      </w:r>
      <w:r w:rsidR="002B48E2">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776" w:name="_Toc499731211"/>
      <w:r>
        <w:lastRenderedPageBreak/>
        <w:t>stacks property</w:t>
      </w:r>
      <w:bookmarkEnd w:id="776"/>
    </w:p>
    <w:p w14:paraId="5ABDA84F" w14:textId="4456A8F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stack objects (§</w:t>
      </w:r>
      <w:r>
        <w:fldChar w:fldCharType="begin"/>
      </w:r>
      <w:r>
        <w:instrText xml:space="preserve"> REF _Ref493427479 \r \h </w:instrText>
      </w:r>
      <w:r>
        <w:fldChar w:fldCharType="separate"/>
      </w:r>
      <w:r w:rsidR="002B48E2">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77" w:name="_Ref493499246"/>
      <w:bookmarkStart w:id="778" w:name="_Toc499731212"/>
      <w:r>
        <w:t>relatedLocations property</w:t>
      </w:r>
      <w:bookmarkEnd w:id="777"/>
      <w:bookmarkEnd w:id="778"/>
    </w:p>
    <w:p w14:paraId="31F869B5" w14:textId="2F3031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2B48E2">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2B48E2">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797E57C"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2B48E2">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779" w:name="_Toc499731213"/>
      <w:r>
        <w:t>suppressionStates property</w:t>
      </w:r>
      <w:bookmarkEnd w:id="779"/>
    </w:p>
    <w:p w14:paraId="1AE8DC88" w14:textId="2A54B9A5" w:rsidR="00401BB5" w:rsidRDefault="00401BB5" w:rsidP="00401BB5">
      <w:pPr>
        <w:pStyle w:val="Heading4"/>
      </w:pPr>
      <w:bookmarkStart w:id="780" w:name="_Toc499731214"/>
      <w:r>
        <w:t>General</w:t>
      </w:r>
      <w:bookmarkEnd w:id="780"/>
    </w:p>
    <w:p w14:paraId="0F62C5DD" w14:textId="0A747D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2B48E2">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93B94B3"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2B48E2">
        <w:t>3.17.13.2</w:t>
      </w:r>
      <w:r w:rsidR="00194A04">
        <w:fldChar w:fldCharType="end"/>
      </w:r>
      <w:r w:rsidR="002A24FE" w:rsidRPr="002A24FE">
        <w:t>)</w:t>
      </w:r>
      <w:r>
        <w:t>.</w:t>
      </w:r>
    </w:p>
    <w:p w14:paraId="1A5BE1CF" w14:textId="1F485E94"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2B48E2">
        <w:t>3.17.13.3</w:t>
      </w:r>
      <w:r w:rsidR="00194A04">
        <w:fldChar w:fldCharType="end"/>
      </w:r>
      <w:r w:rsidR="002A24FE" w:rsidRPr="002A24FE">
        <w:t>).</w:t>
      </w:r>
    </w:p>
    <w:p w14:paraId="4F013A56" w14:textId="1CD9F500" w:rsidR="00401BB5" w:rsidRDefault="00401BB5" w:rsidP="00401BB5">
      <w:pPr>
        <w:pStyle w:val="Heading4"/>
      </w:pPr>
      <w:bookmarkStart w:id="781" w:name="_Ref493475240"/>
      <w:bookmarkStart w:id="782" w:name="_Toc499731215"/>
      <w:r>
        <w:t>suppressedInSource value</w:t>
      </w:r>
      <w:bookmarkEnd w:id="781"/>
      <w:bookmarkEnd w:id="78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83" w:name="_Ref493475253"/>
      <w:bookmarkStart w:id="784" w:name="_Toc499731216"/>
      <w:r>
        <w:t>suppressedExternally value</w:t>
      </w:r>
      <w:bookmarkEnd w:id="783"/>
      <w:bookmarkEnd w:id="78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785" w:name="_Ref493351360"/>
      <w:bookmarkStart w:id="786" w:name="_Toc499731217"/>
      <w:r>
        <w:t>baselineState property</w:t>
      </w:r>
      <w:bookmarkEnd w:id="785"/>
      <w:bookmarkEnd w:id="78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781779A"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2B48E2">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CD63A5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787" w:name="_Toc499731218"/>
      <w:r>
        <w:t>fixes property</w:t>
      </w:r>
      <w:bookmarkEnd w:id="787"/>
    </w:p>
    <w:p w14:paraId="41DB16FF" w14:textId="6A39564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B48E2">
        <w:t>3.9</w:t>
      </w:r>
      <w:r>
        <w:fldChar w:fldCharType="end"/>
      </w:r>
      <w:r w:rsidRPr="00E20F80">
        <w:t>) fix objects (§</w:t>
      </w:r>
      <w:r>
        <w:fldChar w:fldCharType="begin"/>
      </w:r>
      <w:r>
        <w:instrText xml:space="preserve"> REF _Ref493477061 \w \h </w:instrText>
      </w:r>
      <w:r>
        <w:fldChar w:fldCharType="separate"/>
      </w:r>
      <w:r w:rsidR="002B48E2">
        <w:t>3.29</w:t>
      </w:r>
      <w:r>
        <w:fldChar w:fldCharType="end"/>
      </w:r>
      <w:r w:rsidRPr="00E20F80">
        <w:t>).</w:t>
      </w:r>
    </w:p>
    <w:p w14:paraId="42E1D0DE" w14:textId="54DDCACE" w:rsidR="006E546E" w:rsidRDefault="006E546E" w:rsidP="006E546E">
      <w:pPr>
        <w:pStyle w:val="Heading3"/>
      </w:pPr>
      <w:bookmarkStart w:id="788" w:name="_Toc499731219"/>
      <w:r>
        <w:t>properties property</w:t>
      </w:r>
      <w:bookmarkEnd w:id="788"/>
    </w:p>
    <w:p w14:paraId="5BBA1AD3" w14:textId="67D1CBC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2B48E2">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789" w:name="_Ref493426721"/>
      <w:bookmarkStart w:id="790" w:name="_Toc499731220"/>
      <w:r>
        <w:t>location object</w:t>
      </w:r>
      <w:bookmarkEnd w:id="789"/>
      <w:bookmarkEnd w:id="790"/>
    </w:p>
    <w:p w14:paraId="27ED50C0" w14:textId="23D428DC" w:rsidR="006E546E" w:rsidRDefault="006E546E" w:rsidP="006E546E">
      <w:pPr>
        <w:pStyle w:val="Heading3"/>
      </w:pPr>
      <w:bookmarkStart w:id="791" w:name="_Ref493479281"/>
      <w:bookmarkStart w:id="792" w:name="_Toc499731221"/>
      <w:r>
        <w:t>General</w:t>
      </w:r>
      <w:bookmarkEnd w:id="791"/>
      <w:bookmarkEnd w:id="792"/>
    </w:p>
    <w:p w14:paraId="1D30489B" w14:textId="5AA48BE5"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2B48E2">
        <w:t>3.19</w:t>
      </w:r>
      <w:r>
        <w:fldChar w:fldCharType="end"/>
      </w:r>
      <w:r w:rsidRPr="00180B28">
        <w:t>) of the result, the logical location (§</w:t>
      </w:r>
      <w:r>
        <w:fldChar w:fldCharType="begin"/>
      </w:r>
      <w:r>
        <w:instrText xml:space="preserve"> REF _Ref493404450 \w \h </w:instrText>
      </w:r>
      <w:r>
        <w:fldChar w:fldCharType="separate"/>
      </w:r>
      <w:r w:rsidR="002B48E2">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75C672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2B48E2">
        <w:t>3.18.5</w:t>
      </w:r>
      <w:r>
        <w:fldChar w:fldCharType="end"/>
      </w:r>
      <w:r w:rsidRPr="00180B28">
        <w:t>) is particularly convenient for fingerprinting.</w:t>
      </w:r>
    </w:p>
    <w:p w14:paraId="638ED7CC" w14:textId="64BD3AA0" w:rsidR="006E546E" w:rsidRDefault="006E546E" w:rsidP="006E546E">
      <w:pPr>
        <w:pStyle w:val="Heading3"/>
      </w:pPr>
      <w:bookmarkStart w:id="793" w:name="_Ref493478389"/>
      <w:bookmarkStart w:id="794" w:name="_Toc499731222"/>
      <w:r>
        <w:t>Constraints</w:t>
      </w:r>
      <w:bookmarkEnd w:id="793"/>
      <w:bookmarkEnd w:id="794"/>
    </w:p>
    <w:p w14:paraId="4A7EE9DC" w14:textId="3F66A5CF"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2B48E2">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2B48E2">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795" w:name="_Ref493424691"/>
      <w:bookmarkStart w:id="796" w:name="_Toc499731223"/>
      <w:r>
        <w:t>analysisTarget property</w:t>
      </w:r>
      <w:bookmarkEnd w:id="795"/>
      <w:bookmarkEnd w:id="796"/>
    </w:p>
    <w:p w14:paraId="4A174E10" w14:textId="7C99E23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B48E2">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2B48E2">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797" w:name="_Ref493477623"/>
      <w:bookmarkStart w:id="798" w:name="_Ref493478351"/>
      <w:bookmarkStart w:id="799" w:name="_Toc499731224"/>
      <w:r>
        <w:t>resultFile property</w:t>
      </w:r>
      <w:bookmarkEnd w:id="797"/>
      <w:bookmarkEnd w:id="798"/>
      <w:bookmarkEnd w:id="799"/>
    </w:p>
    <w:p w14:paraId="37D40289" w14:textId="5622AEC5"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B48E2">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2B48E2">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800" w:name="_Ref493404450"/>
      <w:bookmarkStart w:id="801" w:name="_Ref493404690"/>
      <w:bookmarkStart w:id="802" w:name="_Toc499731225"/>
      <w:r>
        <w:lastRenderedPageBreak/>
        <w:t>fullyQualifiedLogicalName property</w:t>
      </w:r>
      <w:bookmarkEnd w:id="800"/>
      <w:bookmarkEnd w:id="801"/>
      <w:bookmarkEnd w:id="80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74D82510"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2B48E2">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2B48E2">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2965FCF"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2B48E2">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803" w:name="_Ref493404415"/>
      <w:bookmarkStart w:id="804" w:name="_Toc499731226"/>
      <w:r>
        <w:t>logicalLocationKey property</w:t>
      </w:r>
      <w:bookmarkEnd w:id="803"/>
      <w:bookmarkEnd w:id="804"/>
    </w:p>
    <w:p w14:paraId="5CE2EC28" w14:textId="5BF7EB79"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2B48E2">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2B48E2">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805" w:name="_Toc499731227"/>
      <w:r>
        <w:t>decoratedName property</w:t>
      </w:r>
      <w:bookmarkEnd w:id="80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11D1E0F"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2B48E2">
        <w:t>3.18.5</w:t>
      </w:r>
      <w:r>
        <w:fldChar w:fldCharType="end"/>
      </w:r>
      <w:r w:rsidRPr="00365886">
        <w:t xml:space="preserve">) </w:t>
      </w:r>
      <w:r>
        <w:t>also</w:t>
      </w:r>
      <w:r w:rsidRPr="00365886">
        <w:t xml:space="preserve"> be present.</w:t>
      </w:r>
    </w:p>
    <w:p w14:paraId="00ADF0CA" w14:textId="16040557" w:rsidR="00365886" w:rsidRDefault="00365886" w:rsidP="00365886">
      <w:pPr>
        <w:pStyle w:val="Note"/>
      </w:pPr>
      <w:r>
        <w:t>EXAMPLE</w:t>
      </w:r>
      <w:ins w:id="806" w:author="Laurence Golding" w:date="2017-12-31T17:19:00Z">
        <w:r w:rsidR="00F65FA4">
          <w:t xml:space="preserve">: </w:t>
        </w:r>
      </w:ins>
      <w:del w:id="807" w:author="Laurence Golding" w:date="2017-12-31T17:19:00Z">
        <w:r w:rsidDel="00F65FA4">
          <w:delText xml:space="preserve">   </w:delText>
        </w:r>
      </w:del>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808" w:name="_Toc499731228"/>
      <w:r>
        <w:t>properties property</w:t>
      </w:r>
      <w:bookmarkEnd w:id="808"/>
    </w:p>
    <w:p w14:paraId="2CEAC173" w14:textId="0D83549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2B48E2">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809" w:name="_Ref493477390"/>
      <w:bookmarkStart w:id="810" w:name="_Ref493478323"/>
      <w:bookmarkStart w:id="811" w:name="_Ref493478590"/>
      <w:bookmarkStart w:id="812" w:name="_Toc499731229"/>
      <w:r>
        <w:lastRenderedPageBreak/>
        <w:t>physicalLocation object</w:t>
      </w:r>
      <w:bookmarkEnd w:id="809"/>
      <w:bookmarkEnd w:id="810"/>
      <w:bookmarkEnd w:id="811"/>
      <w:bookmarkEnd w:id="812"/>
    </w:p>
    <w:p w14:paraId="0B9181AD" w14:textId="12F902F2" w:rsidR="006E546E" w:rsidRDefault="006E546E" w:rsidP="006E546E">
      <w:pPr>
        <w:pStyle w:val="Heading3"/>
      </w:pPr>
      <w:bookmarkStart w:id="813" w:name="_Toc499731230"/>
      <w:r>
        <w:t>General</w:t>
      </w:r>
      <w:bookmarkEnd w:id="81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68BE555" w14:textId="63A2C197" w:rsidR="0083244F" w:rsidRDefault="0083244F" w:rsidP="0083244F">
      <w:pPr>
        <w:pStyle w:val="Heading3"/>
        <w:numPr>
          <w:ilvl w:val="2"/>
          <w:numId w:val="2"/>
        </w:numPr>
        <w:rPr>
          <w:ins w:id="814" w:author="Laurence Golding" w:date="2017-12-19T11:05:00Z"/>
        </w:rPr>
      </w:pPr>
      <w:bookmarkStart w:id="815" w:name="_Ref501446533"/>
      <w:bookmarkStart w:id="816" w:name="_Ref493343236"/>
      <w:bookmarkStart w:id="817" w:name="_Toc499731231"/>
      <w:ins w:id="818" w:author="Laurence Golding" w:date="2017-12-19T11:05:00Z">
        <w:r>
          <w:t>id property</w:t>
        </w:r>
        <w:bookmarkEnd w:id="815"/>
      </w:ins>
    </w:p>
    <w:p w14:paraId="6FE9DAAC" w14:textId="71AB7FB1" w:rsidR="0083244F" w:rsidRDefault="0083244F" w:rsidP="0083244F">
      <w:pPr>
        <w:rPr>
          <w:ins w:id="819" w:author="Laurence Golding" w:date="2017-12-19T11:17:00Z"/>
        </w:rPr>
      </w:pPr>
      <w:ins w:id="820" w:author="Laurence Golding" w:date="2017-12-19T11:05:00Z">
        <w:r>
          <w:t xml:space="preserve">A </w:t>
        </w:r>
        <w:r w:rsidRPr="0083244F">
          <w:rPr>
            <w:rStyle w:val="CODEtemp"/>
          </w:rPr>
          <w:t>physicalLocation</w:t>
        </w:r>
        <w:r>
          <w:t xml:space="preserve"> object </w:t>
        </w:r>
        <w:r>
          <w:rPr>
            <w:b/>
          </w:rPr>
          <w:t>MAY</w:t>
        </w:r>
        <w:r>
          <w:t xml:space="preserve"> contain a property named </w:t>
        </w:r>
        <w:r w:rsidRPr="0083244F">
          <w:rPr>
            <w:rStyle w:val="CODEtemp"/>
          </w:rPr>
          <w:t>id</w:t>
        </w:r>
        <w:r>
          <w:t xml:space="preserve"> whose value is a non-negative integer that </w:t>
        </w:r>
      </w:ins>
      <w:ins w:id="821" w:author="Laurence Golding" w:date="2017-12-19T11:22:00Z">
        <w:r>
          <w:rPr>
            <w:b/>
          </w:rPr>
          <w:t>SHALL</w:t>
        </w:r>
        <w:r>
          <w:t xml:space="preserve"> be unique among</w:t>
        </w:r>
      </w:ins>
      <w:ins w:id="822" w:author="Laurence Golding" w:date="2017-12-19T11:05:00Z">
        <w:r>
          <w:t xml:space="preserve"> all </w:t>
        </w:r>
        <w:r w:rsidRPr="0083244F">
          <w:rPr>
            <w:rStyle w:val="CODEtemp"/>
          </w:rPr>
          <w:t>physicalLocation</w:t>
        </w:r>
        <w:r>
          <w:t xml:space="preserve"> objects belonging to the </w:t>
        </w:r>
        <w:r w:rsidRPr="0083244F">
          <w:rPr>
            <w:rStyle w:val="CODEtemp"/>
          </w:rPr>
          <w:t>result</w:t>
        </w:r>
        <w:r>
          <w:t xml:space="preserve"> object </w:t>
        </w:r>
      </w:ins>
      <w:ins w:id="823" w:author="Laurence Golding" w:date="2017-12-19T11:06:00Z">
        <w:r>
          <w:t>(</w:t>
        </w:r>
      </w:ins>
      <w:ins w:id="824" w:author="Laurence Golding" w:date="2017-12-19T11:07:00Z">
        <w:r w:rsidRPr="00365886">
          <w:t>§</w:t>
        </w:r>
        <w:r>
          <w:fldChar w:fldCharType="begin"/>
        </w:r>
        <w:r>
          <w:instrText xml:space="preserve"> REF _Ref493350984 \r \h </w:instrText>
        </w:r>
      </w:ins>
      <w:r>
        <w:fldChar w:fldCharType="separate"/>
      </w:r>
      <w:ins w:id="825" w:author="Laurence Golding" w:date="2017-12-19T11:07:00Z">
        <w:r>
          <w:t>3.17</w:t>
        </w:r>
        <w:r>
          <w:fldChar w:fldCharType="end"/>
        </w:r>
      </w:ins>
      <w:ins w:id="826" w:author="Laurence Golding" w:date="2017-12-19T11:06:00Z">
        <w:r>
          <w:t xml:space="preserve">) </w:t>
        </w:r>
      </w:ins>
      <w:ins w:id="827" w:author="Laurence Golding" w:date="2017-12-19T11:05:00Z">
        <w:r>
          <w:t>within which it occurs.</w:t>
        </w:r>
      </w:ins>
      <w:ins w:id="828" w:author="Laurence Golding" w:date="2017-12-19T11:11:00Z">
        <w:r>
          <w:t xml:space="preserve"> </w:t>
        </w:r>
      </w:ins>
      <w:ins w:id="829" w:author="Laurence Golding" w:date="2017-12-19T11:05:00Z">
        <w:r>
          <w:t xml:space="preserve">The value does not need to be unique across all </w:t>
        </w:r>
        <w:r w:rsidRPr="0083244F">
          <w:rPr>
            <w:rStyle w:val="CODEtemp"/>
          </w:rPr>
          <w:t>result</w:t>
        </w:r>
        <w:r>
          <w:t xml:space="preserve"> objects in the run.</w:t>
        </w:r>
      </w:ins>
    </w:p>
    <w:p w14:paraId="2FB5C447" w14:textId="239C6E6F" w:rsidR="0083244F" w:rsidRDefault="0083244F" w:rsidP="0083244F">
      <w:pPr>
        <w:pStyle w:val="Note"/>
        <w:rPr>
          <w:ins w:id="830" w:author="Laurence Golding" w:date="2017-12-19T11:18:00Z"/>
        </w:rPr>
      </w:pPr>
      <w:ins w:id="831" w:author="Laurence Golding" w:date="2017-12-19T11:17:00Z">
        <w:r>
          <w:t>EXAMPLE</w:t>
        </w:r>
      </w:ins>
      <w:ins w:id="832" w:author="Laurence Golding" w:date="2017-12-31T17:19:00Z">
        <w:r w:rsidR="00F65FA4">
          <w:t>:</w:t>
        </w:r>
      </w:ins>
      <w:ins w:id="833" w:author="Laurence Golding" w:date="2017-12-19T11:17:00Z">
        <w:r>
          <w:t xml:space="preserve"> Within a </w:t>
        </w:r>
        <w:r w:rsidRPr="0083244F">
          <w:rPr>
            <w:rStyle w:val="CODEtemp"/>
          </w:rPr>
          <w:t>result</w:t>
        </w:r>
        <w:r>
          <w:t xml:space="preserve"> object, the following property values (among others)</w:t>
        </w:r>
      </w:ins>
      <w:ins w:id="834" w:author="Laurence Golding" w:date="2017-12-19T11:18:00Z">
        <w:r>
          <w:t xml:space="preserve"> are </w:t>
        </w:r>
        <w:r w:rsidRPr="0083244F">
          <w:rPr>
            <w:rStyle w:val="CODEtemp"/>
          </w:rPr>
          <w:t>physicalLocation</w:t>
        </w:r>
        <w:r>
          <w:t xml:space="preserve"> objects</w:t>
        </w:r>
      </w:ins>
      <w:ins w:id="835" w:author="Laurence Golding" w:date="2017-12-19T11:22:00Z">
        <w:r>
          <w:t xml:space="preserve">, and no two of them can have the same values for their </w:t>
        </w:r>
        <w:r w:rsidRPr="0083244F">
          <w:rPr>
            <w:rStyle w:val="CODEtemp"/>
          </w:rPr>
          <w:t>id</w:t>
        </w:r>
        <w:r>
          <w:t xml:space="preserve"> properties</w:t>
        </w:r>
      </w:ins>
      <w:ins w:id="836" w:author="Laurence Golding" w:date="2017-12-19T11:18:00Z">
        <w:r>
          <w:t>:</w:t>
        </w:r>
      </w:ins>
    </w:p>
    <w:p w14:paraId="6B7BE590" w14:textId="0DB53170" w:rsidR="0083244F" w:rsidRDefault="0083244F" w:rsidP="0083244F">
      <w:pPr>
        <w:pStyle w:val="Code"/>
        <w:rPr>
          <w:ins w:id="837" w:author="Laurence Golding" w:date="2017-12-19T11:18:00Z"/>
        </w:rPr>
      </w:pPr>
      <w:proofErr w:type="gramStart"/>
      <w:ins w:id="838" w:author="Laurence Golding" w:date="2017-12-19T11:23:00Z">
        <w:r>
          <w:t>result.relatedLocations</w:t>
        </w:r>
      </w:ins>
      <w:proofErr w:type="gramEnd"/>
      <w:ins w:id="839" w:author="Laurence Golding" w:date="2017-12-19T11:18:00Z">
        <w:r>
          <w:t>[0].physicalLocation</w:t>
        </w:r>
      </w:ins>
    </w:p>
    <w:p w14:paraId="4D51CE81" w14:textId="3C92F22D" w:rsidR="0083244F" w:rsidRDefault="0083244F" w:rsidP="0083244F">
      <w:pPr>
        <w:pStyle w:val="Code"/>
        <w:rPr>
          <w:ins w:id="840" w:author="Laurence Golding" w:date="2017-12-19T11:18:00Z"/>
        </w:rPr>
      </w:pPr>
      <w:proofErr w:type="gramStart"/>
      <w:ins w:id="841" w:author="Laurence Golding" w:date="2017-12-19T11:18:00Z">
        <w:r>
          <w:t>result.codeFlows</w:t>
        </w:r>
        <w:proofErr w:type="gramEnd"/>
        <w:r>
          <w:t>[0].locations[0].physicalLocation</w:t>
        </w:r>
      </w:ins>
    </w:p>
    <w:p w14:paraId="6C617C0A" w14:textId="3F6B5461" w:rsidR="0083244F" w:rsidRPr="0083244F" w:rsidRDefault="0083244F" w:rsidP="0083244F">
      <w:pPr>
        <w:pStyle w:val="Code"/>
        <w:rPr>
          <w:ins w:id="842" w:author="Laurence Golding" w:date="2017-12-19T11:07:00Z"/>
        </w:rPr>
      </w:pPr>
      <w:proofErr w:type="gramStart"/>
      <w:ins w:id="843" w:author="Laurence Golding" w:date="2017-12-19T11:18:00Z">
        <w:r>
          <w:t>result.stacks</w:t>
        </w:r>
        <w:proofErr w:type="gramEnd"/>
        <w:r>
          <w:t>[0].</w:t>
        </w:r>
      </w:ins>
      <w:ins w:id="844" w:author="Laurence Golding" w:date="2017-12-19T11:19:00Z">
        <w:r>
          <w:t>frames[0].physicalLocation</w:t>
        </w:r>
      </w:ins>
    </w:p>
    <w:p w14:paraId="191C60DF" w14:textId="12581691" w:rsidR="0083244F" w:rsidRPr="00086E20" w:rsidRDefault="0083244F" w:rsidP="0083244F">
      <w:pPr>
        <w:rPr>
          <w:ins w:id="845" w:author="Laurence Golding" w:date="2017-12-19T11:05:00Z"/>
        </w:rPr>
      </w:pPr>
      <w:ins w:id="846" w:author="Laurence Golding" w:date="2017-12-19T11:07:00Z">
        <w:r>
          <w:t xml:space="preserve">The purpose of the </w:t>
        </w:r>
        <w:r w:rsidRPr="0083244F">
          <w:rPr>
            <w:rStyle w:val="CODEtemp"/>
          </w:rPr>
          <w:t>id</w:t>
        </w:r>
        <w:r>
          <w:t xml:space="preserve"> property is to </w:t>
        </w:r>
      </w:ins>
      <w:ins w:id="847" w:author="Laurence Golding" w:date="2017-12-19T11:19:00Z">
        <w:r>
          <w:t>enable an em</w:t>
        </w:r>
      </w:ins>
      <w:ins w:id="848" w:author="Laurence Golding" w:date="2017-12-19T11:20:00Z">
        <w:r>
          <w:t>bedded link (</w:t>
        </w:r>
        <w:r w:rsidRPr="00365886">
          <w:t>§</w:t>
        </w:r>
      </w:ins>
      <w:ins w:id="849" w:author="Laurence Golding" w:date="2017-12-19T11:21:00Z">
        <w:r>
          <w:fldChar w:fldCharType="begin"/>
        </w:r>
        <w:r>
          <w:instrText xml:space="preserve"> REF _Ref499742663 \r \h </w:instrText>
        </w:r>
      </w:ins>
      <w:r>
        <w:fldChar w:fldCharType="separate"/>
      </w:r>
      <w:ins w:id="850" w:author="Laurence Golding" w:date="2017-12-19T11:21:00Z">
        <w:r>
          <w:t>3.10.4</w:t>
        </w:r>
        <w:r>
          <w:fldChar w:fldCharType="end"/>
        </w:r>
      </w:ins>
      <w:ins w:id="851" w:author="Laurence Golding" w:date="2017-12-19T11:20:00Z">
        <w:r>
          <w:t>) within a message to refer to the location.</w:t>
        </w:r>
      </w:ins>
      <w:ins w:id="852" w:author="Laurence Golding" w:date="2017-12-19T11:23:00Z">
        <w:r>
          <w:t xml:space="preserve"> If </w:t>
        </w:r>
      </w:ins>
      <w:ins w:id="853" w:author="Laurence Golding" w:date="2017-12-19T11:24:00Z">
        <w:r>
          <w:t xml:space="preserve">no message within the current result object refers to this location </w:t>
        </w:r>
        <w:r>
          <w:rPr>
            <w:i/>
          </w:rPr>
          <w:t>via</w:t>
        </w:r>
        <w:r>
          <w:t xml:space="preserve"> an embedded link, the </w:t>
        </w:r>
        <w:r w:rsidRPr="0083244F">
          <w:rPr>
            <w:rStyle w:val="CODEtemp"/>
          </w:rPr>
          <w:t>id</w:t>
        </w:r>
        <w:r>
          <w:t xml:space="preserve"> property does not need to appear.</w:t>
        </w:r>
      </w:ins>
    </w:p>
    <w:p w14:paraId="7CEA478C" w14:textId="6069FF08" w:rsidR="006E546E" w:rsidRDefault="006E546E" w:rsidP="006E546E">
      <w:pPr>
        <w:pStyle w:val="Heading3"/>
      </w:pPr>
      <w:bookmarkStart w:id="854" w:name="_Ref501446811"/>
      <w:r>
        <w:t>uri property</w:t>
      </w:r>
      <w:bookmarkEnd w:id="816"/>
      <w:bookmarkEnd w:id="817"/>
      <w:bookmarkEnd w:id="854"/>
    </w:p>
    <w:p w14:paraId="5D69C82C" w14:textId="123219D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bookmarkStart w:id="855" w:name="_Hlk501444974"/>
      <w:r w:rsidRPr="00365886">
        <w:t>§</w:t>
      </w:r>
      <w:bookmarkEnd w:id="855"/>
      <w:r>
        <w:fldChar w:fldCharType="begin"/>
      </w:r>
      <w:r>
        <w:instrText xml:space="preserve"> REF _Ref493342422 \w \h </w:instrText>
      </w:r>
      <w:r>
        <w:fldChar w:fldCharType="separate"/>
      </w:r>
      <w:r w:rsidR="002B48E2">
        <w:t>3.2</w:t>
      </w:r>
      <w:r>
        <w:fldChar w:fldCharType="end"/>
      </w:r>
      <w:r w:rsidRPr="00365886">
        <w:t>).</w:t>
      </w:r>
    </w:p>
    <w:p w14:paraId="40E0A00A" w14:textId="17FA43D7" w:rsidR="00365886" w:rsidRDefault="00365886" w:rsidP="00365886">
      <w:r w:rsidRPr="00365886">
        <w:t>The exceptions are as follows:</w:t>
      </w:r>
    </w:p>
    <w:p w14:paraId="770956CF" w14:textId="44C2A84B"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2B48E2">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2B48E2">
        <w:t>3.25.10</w:t>
      </w:r>
      <w:r>
        <w:fldChar w:fldCharType="end"/>
      </w:r>
      <w:r w:rsidRPr="00124F1F">
        <w:t>.</w:t>
      </w:r>
    </w:p>
    <w:p w14:paraId="79337148" w14:textId="4435BD78"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2B48E2">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2B48E2">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2B48E2">
        <w:t>3.25.15</w:t>
      </w:r>
      <w:r>
        <w:fldChar w:fldCharType="end"/>
      </w:r>
      <w:r w:rsidRPr="00124F1F">
        <w:t>.</w:t>
      </w:r>
    </w:p>
    <w:p w14:paraId="03500782" w14:textId="46C038F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2B48E2">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856" w:name="_Ref493343237"/>
      <w:bookmarkStart w:id="857" w:name="_Toc499731232"/>
      <w:r>
        <w:t>uriBaseId property</w:t>
      </w:r>
      <w:bookmarkEnd w:id="856"/>
      <w:bookmarkEnd w:id="857"/>
    </w:p>
    <w:p w14:paraId="5D773B93" w14:textId="25189D05"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2B48E2">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2B48E2">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858" w:name="_Ref493509797"/>
      <w:bookmarkStart w:id="859" w:name="_Toc499731233"/>
      <w:r>
        <w:t>region property</w:t>
      </w:r>
      <w:bookmarkEnd w:id="858"/>
      <w:bookmarkEnd w:id="859"/>
    </w:p>
    <w:p w14:paraId="34CA82A6" w14:textId="609634E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B48E2">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860" w:name="_Ref493490350"/>
      <w:bookmarkStart w:id="861" w:name="_Toc499731234"/>
      <w:r>
        <w:t>region object</w:t>
      </w:r>
      <w:bookmarkEnd w:id="860"/>
      <w:bookmarkEnd w:id="861"/>
    </w:p>
    <w:p w14:paraId="5C4DB1F6" w14:textId="0F642D18" w:rsidR="006E546E" w:rsidRDefault="006E546E" w:rsidP="006E546E">
      <w:pPr>
        <w:pStyle w:val="Heading3"/>
      </w:pPr>
      <w:bookmarkStart w:id="862" w:name="_Toc499731235"/>
      <w:r>
        <w:t>General</w:t>
      </w:r>
      <w:bookmarkEnd w:id="862"/>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43B5CA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2B48E2">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863" w:name="_Ref493492556"/>
      <w:bookmarkStart w:id="864" w:name="_Ref493492604"/>
      <w:bookmarkStart w:id="865" w:name="_Ref493492671"/>
      <w:bookmarkStart w:id="866" w:name="_Toc499731236"/>
      <w:r>
        <w:lastRenderedPageBreak/>
        <w:t>Text regions</w:t>
      </w:r>
      <w:bookmarkEnd w:id="863"/>
      <w:bookmarkEnd w:id="864"/>
      <w:bookmarkEnd w:id="865"/>
      <w:bookmarkEnd w:id="86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45F4B8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295A2A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2B48E2">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2B48E2">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9D5EA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2B48E2">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2B48E2">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2B48E2">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867" w:name="_Toc499731237"/>
      <w:r>
        <w:t>Binary regions</w:t>
      </w:r>
      <w:bookmarkEnd w:id="867"/>
    </w:p>
    <w:p w14:paraId="645A946E" w14:textId="707A8EC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2B48E2">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2F7D5B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2B48E2">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AD7BD5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2B48E2">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2B48E2">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2B48E2">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2B48E2">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868" w:name="_Ref493490565"/>
      <w:bookmarkStart w:id="869" w:name="_Ref493491243"/>
      <w:bookmarkStart w:id="870" w:name="_Ref493492406"/>
      <w:bookmarkStart w:id="871" w:name="_Toc499731238"/>
      <w:r>
        <w:t>startLine property</w:t>
      </w:r>
      <w:bookmarkEnd w:id="868"/>
      <w:bookmarkEnd w:id="869"/>
      <w:bookmarkEnd w:id="870"/>
      <w:bookmarkEnd w:id="87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872" w:name="_Ref493491260"/>
      <w:bookmarkStart w:id="873" w:name="_Ref493492414"/>
      <w:bookmarkStart w:id="874" w:name="_Toc499731239"/>
      <w:r>
        <w:t>startColumn property</w:t>
      </w:r>
      <w:bookmarkEnd w:id="872"/>
      <w:bookmarkEnd w:id="873"/>
      <w:bookmarkEnd w:id="87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080F35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2B48E2">
        <w:t>3.20.2</w:t>
      </w:r>
      <w:r>
        <w:fldChar w:fldCharType="end"/>
      </w:r>
      <w:r>
        <w:t>.</w:t>
      </w:r>
    </w:p>
    <w:p w14:paraId="29DFBDCD" w14:textId="49CB3F3F" w:rsidR="006E546E" w:rsidRDefault="006E546E" w:rsidP="006E546E">
      <w:pPr>
        <w:pStyle w:val="Heading3"/>
      </w:pPr>
      <w:bookmarkStart w:id="875" w:name="_Ref493491334"/>
      <w:bookmarkStart w:id="876" w:name="_Ref493492422"/>
      <w:bookmarkStart w:id="877" w:name="_Toc499731240"/>
      <w:r>
        <w:t>endLine property</w:t>
      </w:r>
      <w:bookmarkEnd w:id="875"/>
      <w:bookmarkEnd w:id="876"/>
      <w:bookmarkEnd w:id="87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F028F0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2B48E2">
        <w:t>3.20.2</w:t>
      </w:r>
      <w:r>
        <w:fldChar w:fldCharType="end"/>
      </w:r>
      <w:r>
        <w:t>.</w:t>
      </w:r>
    </w:p>
    <w:p w14:paraId="70DC2A2F" w14:textId="6B14264D" w:rsidR="006E546E" w:rsidRDefault="006E546E" w:rsidP="006E546E">
      <w:pPr>
        <w:pStyle w:val="Heading3"/>
      </w:pPr>
      <w:bookmarkStart w:id="878" w:name="_Ref493491342"/>
      <w:bookmarkStart w:id="879" w:name="_Ref493492427"/>
      <w:bookmarkStart w:id="880" w:name="_Toc499731241"/>
      <w:r>
        <w:t>endColumn property</w:t>
      </w:r>
      <w:bookmarkEnd w:id="878"/>
      <w:bookmarkEnd w:id="879"/>
      <w:bookmarkEnd w:id="88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99C8C7C"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2B48E2">
        <w:t>3.20.2</w:t>
      </w:r>
      <w:r>
        <w:fldChar w:fldCharType="end"/>
      </w:r>
      <w:r>
        <w:t>.</w:t>
      </w:r>
    </w:p>
    <w:p w14:paraId="71768405" w14:textId="2CD24091" w:rsidR="006E546E" w:rsidRDefault="006E546E" w:rsidP="006E546E">
      <w:pPr>
        <w:pStyle w:val="Heading3"/>
      </w:pPr>
      <w:bookmarkStart w:id="881" w:name="_Ref493492251"/>
      <w:bookmarkStart w:id="882" w:name="_Ref493492981"/>
      <w:bookmarkStart w:id="883" w:name="_Toc499731242"/>
      <w:r>
        <w:t>offset property</w:t>
      </w:r>
      <w:bookmarkEnd w:id="881"/>
      <w:bookmarkEnd w:id="882"/>
      <w:bookmarkEnd w:id="88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884" w:name="_Ref493491350"/>
      <w:bookmarkStart w:id="885" w:name="_Ref493492312"/>
      <w:bookmarkStart w:id="886" w:name="_Toc499731243"/>
      <w:r>
        <w:t>length property</w:t>
      </w:r>
      <w:bookmarkEnd w:id="884"/>
      <w:bookmarkEnd w:id="885"/>
      <w:bookmarkEnd w:id="88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580FD9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2B48E2">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887" w:name="_Ref493404505"/>
      <w:bookmarkStart w:id="888" w:name="_Toc499731244"/>
      <w:r>
        <w:t>logicalLocation object</w:t>
      </w:r>
      <w:bookmarkEnd w:id="887"/>
      <w:bookmarkEnd w:id="888"/>
    </w:p>
    <w:p w14:paraId="479717FF" w14:textId="2760154A" w:rsidR="006E546E" w:rsidRDefault="006E546E" w:rsidP="006E546E">
      <w:pPr>
        <w:pStyle w:val="Heading3"/>
      </w:pPr>
      <w:bookmarkStart w:id="889" w:name="_Toc499731245"/>
      <w:r>
        <w:t>General</w:t>
      </w:r>
      <w:bookmarkEnd w:id="88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EC343C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2B48E2">
        <w:t>3.12.10</w:t>
      </w:r>
      <w:r>
        <w:fldChar w:fldCharType="end"/>
      </w:r>
      <w:r>
        <w:t>).</w:t>
      </w:r>
    </w:p>
    <w:p w14:paraId="70635E46" w14:textId="168F318C" w:rsidR="006E546E" w:rsidRDefault="006E546E" w:rsidP="006E546E">
      <w:pPr>
        <w:pStyle w:val="Heading3"/>
      </w:pPr>
      <w:bookmarkStart w:id="890" w:name="_Toc499731246"/>
      <w:r>
        <w:t>name property</w:t>
      </w:r>
      <w:bookmarkEnd w:id="89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891" w:name="_Toc499731247"/>
      <w:r>
        <w:t>kind property</w:t>
      </w:r>
      <w:bookmarkEnd w:id="89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892" w:name="_Toc499731248"/>
      <w:r>
        <w:t>parentKey property</w:t>
      </w:r>
      <w:bookmarkEnd w:id="892"/>
    </w:p>
    <w:p w14:paraId="765BBE49" w14:textId="04AB44A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2B48E2">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893" w:name="_Ref493427364"/>
      <w:bookmarkStart w:id="894" w:name="_Toc499731249"/>
      <w:r>
        <w:t>codeFlow object</w:t>
      </w:r>
      <w:bookmarkEnd w:id="893"/>
      <w:bookmarkEnd w:id="894"/>
    </w:p>
    <w:p w14:paraId="68EE36AB" w14:textId="336A5D40" w:rsidR="006E546E" w:rsidRDefault="006E546E" w:rsidP="006E546E">
      <w:pPr>
        <w:pStyle w:val="Heading3"/>
      </w:pPr>
      <w:bookmarkStart w:id="895" w:name="_Toc499731250"/>
      <w:r>
        <w:t>General</w:t>
      </w:r>
      <w:bookmarkEnd w:id="89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896" w:name="_Toc499731251"/>
      <w:bookmarkStart w:id="897" w:name="_Ref501377588"/>
      <w:r>
        <w:t>message property</w:t>
      </w:r>
      <w:bookmarkEnd w:id="896"/>
      <w:bookmarkEnd w:id="897"/>
    </w:p>
    <w:p w14:paraId="3994B882" w14:textId="46582A86" w:rsidR="00AD7FD8" w:rsidRDefault="00AD7FD8" w:rsidP="00AD7FD8">
      <w:pPr>
        <w:rPr>
          <w:ins w:id="898" w:author="Laurence Golding" w:date="2017-12-17T10:43:00Z"/>
        </w:rPr>
      </w:pPr>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ins w:id="899" w:author="Laurence Golding" w:date="2017-12-17T10:44:00Z">
        <w:r w:rsidR="008B0771">
          <w:t xml:space="preserve">plain text </w:t>
        </w:r>
      </w:ins>
      <w:r w:rsidRPr="00AD7FD8">
        <w:t>message</w:t>
      </w:r>
      <w:ins w:id="900" w:author="Laurence Golding" w:date="2017-12-17T10:48:00Z">
        <w:r w:rsidR="008B0771">
          <w:t xml:space="preserve"> (§</w:t>
        </w:r>
        <w:r w:rsidR="008B0771">
          <w:fldChar w:fldCharType="begin"/>
        </w:r>
        <w:r w:rsidR="008B0771">
          <w:instrText xml:space="preserve"> REF _Ref499804331 \r \h </w:instrText>
        </w:r>
      </w:ins>
      <w:r w:rsidR="008B0771">
        <w:fldChar w:fldCharType="separate"/>
      </w:r>
      <w:ins w:id="901" w:author="Laurence Golding" w:date="2017-12-17T10:48:00Z">
        <w:r w:rsidR="008B0771">
          <w:t>3.10.2</w:t>
        </w:r>
        <w:r w:rsidR="008B0771">
          <w:fldChar w:fldCharType="end"/>
        </w:r>
        <w:r w:rsidR="008B0771">
          <w:t>)</w:t>
        </w:r>
      </w:ins>
      <w:r w:rsidRPr="00AD7FD8">
        <w:t xml:space="preserve"> relevant to the code flow.</w:t>
      </w:r>
    </w:p>
    <w:p w14:paraId="45A6B11F" w14:textId="1551F7A3" w:rsidR="008B0771" w:rsidRDefault="008B0771" w:rsidP="008B0771">
      <w:pPr>
        <w:pStyle w:val="Heading3"/>
        <w:rPr>
          <w:ins w:id="902" w:author="Laurence Golding" w:date="2017-12-17T10:44:00Z"/>
        </w:rPr>
      </w:pPr>
      <w:ins w:id="903" w:author="Laurence Golding" w:date="2017-12-17T10:43:00Z">
        <w:r>
          <w:lastRenderedPageBreak/>
          <w:t>rich</w:t>
        </w:r>
      </w:ins>
      <w:ins w:id="904" w:author="Laurence Golding" w:date="2017-12-17T10:44:00Z">
        <w:r>
          <w:t>Message property</w:t>
        </w:r>
      </w:ins>
    </w:p>
    <w:p w14:paraId="0495F4DF" w14:textId="27B1FCDD" w:rsidR="008B0771" w:rsidRPr="008B0771" w:rsidRDefault="00312E0F" w:rsidP="008B0771">
      <w:ins w:id="905" w:author="Laurence Golding" w:date="2017-12-18T16:23:00Z">
        <w:r>
          <w:t>If a</w:t>
        </w:r>
      </w:ins>
      <w:ins w:id="906" w:author="Laurence Golding" w:date="2017-12-17T10:44:00Z">
        <w:r w:rsidR="008B0771">
          <w:t xml:space="preserve"> </w:t>
        </w:r>
        <w:r w:rsidR="008B0771" w:rsidRPr="008B0771">
          <w:rPr>
            <w:rStyle w:val="CODEtemp"/>
          </w:rPr>
          <w:t>codeFlow</w:t>
        </w:r>
        <w:r w:rsidR="008B0771">
          <w:t xml:space="preserve"> object</w:t>
        </w:r>
      </w:ins>
      <w:ins w:id="907" w:author="Laurence Golding" w:date="2017-12-18T16:23:00Z">
        <w:r>
          <w:t xml:space="preserve"> contains a </w:t>
        </w:r>
        <w:r w:rsidRPr="00312E0F">
          <w:rPr>
            <w:rStyle w:val="CODEtemp"/>
          </w:rPr>
          <w:t>message</w:t>
        </w:r>
        <w:r>
          <w:t xml:space="preserve"> property (§</w:t>
        </w:r>
      </w:ins>
      <w:ins w:id="908" w:author="Laurence Golding" w:date="2017-12-18T16:24:00Z">
        <w:r>
          <w:fldChar w:fldCharType="begin"/>
        </w:r>
        <w:r>
          <w:instrText xml:space="preserve"> REF _Ref501377588 \r \h </w:instrText>
        </w:r>
      </w:ins>
      <w:r>
        <w:fldChar w:fldCharType="separate"/>
      </w:r>
      <w:ins w:id="909" w:author="Laurence Golding" w:date="2017-12-18T16:24:00Z">
        <w:r>
          <w:t>3.22.2</w:t>
        </w:r>
        <w:r>
          <w:fldChar w:fldCharType="end"/>
        </w:r>
      </w:ins>
      <w:ins w:id="910" w:author="Laurence Golding" w:date="2017-12-18T16:23:00Z">
        <w:r>
          <w:t>), it</w:t>
        </w:r>
      </w:ins>
      <w:ins w:id="911" w:author="Laurence Golding" w:date="2017-12-17T10:44:00Z">
        <w:r w:rsidR="008B0771">
          <w:t xml:space="preserve"> </w:t>
        </w:r>
        <w:r w:rsidR="008B0771" w:rsidRPr="008B0771">
          <w:rPr>
            <w:b/>
          </w:rPr>
          <w:t>MAY</w:t>
        </w:r>
        <w:r w:rsidR="008B0771">
          <w:t xml:space="preserve"> </w:t>
        </w:r>
      </w:ins>
      <w:ins w:id="912" w:author="Laurence Golding" w:date="2017-12-18T16:23:00Z">
        <w:r>
          <w:t xml:space="preserve">also </w:t>
        </w:r>
      </w:ins>
      <w:ins w:id="913" w:author="Laurence Golding" w:date="2017-12-17T10:44:00Z">
        <w:r w:rsidR="008B0771">
          <w:t xml:space="preserve">contain a property named </w:t>
        </w:r>
        <w:r w:rsidR="008B0771" w:rsidRPr="008B0771">
          <w:rPr>
            <w:rStyle w:val="CODEtemp"/>
          </w:rPr>
          <w:t>richMessage</w:t>
        </w:r>
        <w:r w:rsidR="008B0771">
          <w:t xml:space="preserve"> whose value is a string containing a rich text message</w:t>
        </w:r>
      </w:ins>
      <w:ins w:id="914" w:author="Laurence Golding" w:date="2017-12-17T10:48:00Z">
        <w:r w:rsidR="008B0771">
          <w:t xml:space="preserve"> (§</w:t>
        </w:r>
        <w:r w:rsidR="008B0771">
          <w:fldChar w:fldCharType="begin"/>
        </w:r>
        <w:r w:rsidR="008B0771">
          <w:instrText xml:space="preserve"> REF _Ref499739878 \r \h </w:instrText>
        </w:r>
      </w:ins>
      <w:r w:rsidR="008B0771">
        <w:fldChar w:fldCharType="separate"/>
      </w:r>
      <w:ins w:id="915" w:author="Laurence Golding" w:date="2017-12-17T10:48:00Z">
        <w:r w:rsidR="008B0771">
          <w:t>3.10.3</w:t>
        </w:r>
        <w:r w:rsidR="008B0771">
          <w:fldChar w:fldCharType="end"/>
        </w:r>
        <w:r w:rsidR="008B0771">
          <w:t>)</w:t>
        </w:r>
      </w:ins>
      <w:ins w:id="916" w:author="Laurence Golding" w:date="2017-12-17T10:44:00Z">
        <w:r w:rsidR="008B0771">
          <w:t xml:space="preserve"> relevant to the code flow.</w:t>
        </w:r>
      </w:ins>
    </w:p>
    <w:p w14:paraId="6B2CF899" w14:textId="686E24E5" w:rsidR="006E546E" w:rsidRDefault="006E546E" w:rsidP="006E546E">
      <w:pPr>
        <w:pStyle w:val="Heading3"/>
      </w:pPr>
      <w:bookmarkStart w:id="917" w:name="_Toc499731252"/>
      <w:r>
        <w:t>locations property</w:t>
      </w:r>
      <w:bookmarkEnd w:id="917"/>
    </w:p>
    <w:p w14:paraId="648A48EB" w14:textId="4CEBD734"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2B48E2">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918" w:name="_Toc499731253"/>
      <w:r>
        <w:t>properties property</w:t>
      </w:r>
      <w:bookmarkEnd w:id="918"/>
    </w:p>
    <w:p w14:paraId="070BA385" w14:textId="6EFB2E3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B48E2">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919" w:name="_Ref493427479"/>
      <w:bookmarkStart w:id="920" w:name="_Toc499731254"/>
      <w:r>
        <w:t>stack object</w:t>
      </w:r>
      <w:bookmarkEnd w:id="919"/>
      <w:bookmarkEnd w:id="920"/>
    </w:p>
    <w:p w14:paraId="5A2500F3" w14:textId="474DE860" w:rsidR="006E546E" w:rsidRDefault="006E546E" w:rsidP="006E546E">
      <w:pPr>
        <w:pStyle w:val="Heading3"/>
      </w:pPr>
      <w:bookmarkStart w:id="921" w:name="_Toc499731255"/>
      <w:r>
        <w:t>General</w:t>
      </w:r>
      <w:bookmarkEnd w:id="9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2" w:name="_Toc499731256"/>
      <w:bookmarkStart w:id="923" w:name="_Ref501376346"/>
      <w:r>
        <w:t>message property</w:t>
      </w:r>
      <w:bookmarkEnd w:id="922"/>
      <w:bookmarkEnd w:id="923"/>
    </w:p>
    <w:p w14:paraId="2BDF4228" w14:textId="1577CADE" w:rsidR="00F41277" w:rsidRDefault="00F41277" w:rsidP="00F41277">
      <w:pPr>
        <w:rPr>
          <w:ins w:id="924" w:author="Laurence Golding" w:date="2017-12-17T10:45:00Z"/>
        </w:rPr>
      </w:pPr>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w:t>
      </w:r>
      <w:ins w:id="925" w:author="Laurence Golding" w:date="2017-12-17T10:45:00Z">
        <w:r w:rsidR="008B0771">
          <w:t xml:space="preserve"> plain text</w:t>
        </w:r>
      </w:ins>
      <w:r w:rsidRPr="00F41277">
        <w:t xml:space="preserve"> message</w:t>
      </w:r>
      <w:ins w:id="926" w:author="Laurence Golding" w:date="2017-12-17T10:48:00Z">
        <w:r w:rsidR="00E76539">
          <w:t xml:space="preserve"> (§</w:t>
        </w:r>
      </w:ins>
      <w:ins w:id="927" w:author="Laurence Golding" w:date="2017-12-17T10:49:00Z">
        <w:r w:rsidR="00E76539">
          <w:fldChar w:fldCharType="begin"/>
        </w:r>
        <w:r w:rsidR="00E76539">
          <w:instrText xml:space="preserve"> REF _Ref499804331 \r \h </w:instrText>
        </w:r>
      </w:ins>
      <w:r w:rsidR="00E76539">
        <w:fldChar w:fldCharType="separate"/>
      </w:r>
      <w:ins w:id="928" w:author="Laurence Golding" w:date="2017-12-17T10:49:00Z">
        <w:r w:rsidR="00E76539">
          <w:t>3.10.2</w:t>
        </w:r>
        <w:r w:rsidR="00E76539">
          <w:fldChar w:fldCharType="end"/>
        </w:r>
      </w:ins>
      <w:ins w:id="929" w:author="Laurence Golding" w:date="2017-12-17T10:48:00Z">
        <w:r w:rsidR="00E76539">
          <w:t>)</w:t>
        </w:r>
      </w:ins>
      <w:r w:rsidRPr="00F41277">
        <w:t xml:space="preserve"> relevant to this call stack.</w:t>
      </w:r>
    </w:p>
    <w:p w14:paraId="1E332FE1" w14:textId="0264E5F6" w:rsidR="008B0771" w:rsidRDefault="008B0771" w:rsidP="008B0771">
      <w:pPr>
        <w:pStyle w:val="Heading3"/>
        <w:rPr>
          <w:ins w:id="930" w:author="Laurence Golding" w:date="2017-12-17T10:45:00Z"/>
        </w:rPr>
      </w:pPr>
      <w:ins w:id="931" w:author="Laurence Golding" w:date="2017-12-17T10:45:00Z">
        <w:r>
          <w:t>richMessage property</w:t>
        </w:r>
      </w:ins>
    </w:p>
    <w:p w14:paraId="73D6CEBA" w14:textId="1AEDFEB0" w:rsidR="008B0771" w:rsidRPr="008B0771" w:rsidRDefault="003E3403" w:rsidP="008B0771">
      <w:ins w:id="932" w:author="Laurence Golding" w:date="2017-12-18T12:34:00Z">
        <w:r>
          <w:t>If a</w:t>
        </w:r>
      </w:ins>
      <w:ins w:id="933" w:author="Laurence Golding" w:date="2017-12-17T10:45:00Z">
        <w:r w:rsidR="008B0771" w:rsidRPr="00F41277">
          <w:t xml:space="preserve"> </w:t>
        </w:r>
        <w:r w:rsidR="008B0771" w:rsidRPr="00F41277">
          <w:rPr>
            <w:rStyle w:val="CODEtemp"/>
          </w:rPr>
          <w:t>stack</w:t>
        </w:r>
        <w:r w:rsidR="008B0771" w:rsidRPr="00F41277">
          <w:t xml:space="preserve"> object</w:t>
        </w:r>
      </w:ins>
      <w:ins w:id="934" w:author="Laurence Golding" w:date="2017-12-18T12:34:00Z">
        <w:r>
          <w:t xml:space="preserve"> contains a </w:t>
        </w:r>
        <w:r w:rsidRPr="003E3403">
          <w:rPr>
            <w:rStyle w:val="CODEtemp"/>
          </w:rPr>
          <w:t>message</w:t>
        </w:r>
        <w:r>
          <w:t xml:space="preserve"> property</w:t>
        </w:r>
      </w:ins>
      <w:ins w:id="935" w:author="Laurence Golding" w:date="2017-12-18T16:03:00Z">
        <w:r w:rsidR="00522BDA">
          <w:t xml:space="preserve"> (</w:t>
        </w:r>
        <w:r w:rsidR="00522BDA" w:rsidRPr="00B31516">
          <w:t>§</w:t>
        </w:r>
        <w:r w:rsidR="00522BDA">
          <w:fldChar w:fldCharType="begin"/>
        </w:r>
        <w:r w:rsidR="00522BDA">
          <w:instrText xml:space="preserve"> REF _Ref501376346 \r \h </w:instrText>
        </w:r>
      </w:ins>
      <w:r w:rsidR="00522BDA">
        <w:fldChar w:fldCharType="separate"/>
      </w:r>
      <w:ins w:id="936" w:author="Laurence Golding" w:date="2017-12-18T16:03:00Z">
        <w:r w:rsidR="00522BDA">
          <w:t>3.23.2</w:t>
        </w:r>
        <w:r w:rsidR="00522BDA">
          <w:fldChar w:fldCharType="end"/>
        </w:r>
        <w:r w:rsidR="00522BDA">
          <w:t>)</w:t>
        </w:r>
      </w:ins>
      <w:ins w:id="937" w:author="Laurence Golding" w:date="2017-12-18T12:34:00Z">
        <w:r>
          <w:t>, it</w:t>
        </w:r>
      </w:ins>
      <w:ins w:id="938" w:author="Laurence Golding" w:date="2017-12-17T10:45:00Z">
        <w:r w:rsidR="008B0771" w:rsidRPr="00F41277">
          <w:t xml:space="preserve"> </w:t>
        </w:r>
        <w:r w:rsidR="008B0771" w:rsidRPr="00F41277">
          <w:rPr>
            <w:b/>
          </w:rPr>
          <w:t>MAY</w:t>
        </w:r>
        <w:r w:rsidR="008B0771" w:rsidRPr="00F41277">
          <w:t xml:space="preserve"> </w:t>
        </w:r>
      </w:ins>
      <w:ins w:id="939" w:author="Laurence Golding" w:date="2017-12-18T12:34:00Z">
        <w:r>
          <w:t xml:space="preserve">also </w:t>
        </w:r>
      </w:ins>
      <w:ins w:id="940" w:author="Laurence Golding" w:date="2017-12-17T10:45:00Z">
        <w:r w:rsidR="008B0771" w:rsidRPr="00F41277">
          <w:t xml:space="preserve">contain a property named </w:t>
        </w:r>
      </w:ins>
      <w:ins w:id="941" w:author="Laurence Golding" w:date="2017-12-17T10:46:00Z">
        <w:r w:rsidR="008B0771">
          <w:rPr>
            <w:rStyle w:val="CODEtemp"/>
          </w:rPr>
          <w:t>richM</w:t>
        </w:r>
      </w:ins>
      <w:ins w:id="942" w:author="Laurence Golding" w:date="2017-12-17T10:45:00Z">
        <w:r w:rsidR="008B0771" w:rsidRPr="00F41277">
          <w:rPr>
            <w:rStyle w:val="CODEtemp"/>
          </w:rPr>
          <w:t>essage</w:t>
        </w:r>
        <w:r w:rsidR="008B0771" w:rsidRPr="00F41277">
          <w:t xml:space="preserve"> whose value is a string containing a</w:t>
        </w:r>
        <w:r w:rsidR="008B0771">
          <w:t xml:space="preserve"> </w:t>
        </w:r>
      </w:ins>
      <w:ins w:id="943" w:author="Laurence Golding" w:date="2017-12-17T10:46:00Z">
        <w:r w:rsidR="008B0771">
          <w:t>rich</w:t>
        </w:r>
      </w:ins>
      <w:ins w:id="944" w:author="Laurence Golding" w:date="2017-12-17T10:45:00Z">
        <w:r w:rsidR="008B0771">
          <w:t xml:space="preserve"> text</w:t>
        </w:r>
        <w:r w:rsidR="008B0771" w:rsidRPr="00F41277">
          <w:t xml:space="preserve"> message</w:t>
        </w:r>
      </w:ins>
      <w:ins w:id="945" w:author="Laurence Golding" w:date="2017-12-17T10:49:00Z">
        <w:r w:rsidR="00E76539">
          <w:t xml:space="preserve"> (§</w:t>
        </w:r>
        <w:r w:rsidR="00E76539">
          <w:fldChar w:fldCharType="begin"/>
        </w:r>
        <w:r w:rsidR="00E76539">
          <w:instrText xml:space="preserve"> REF _Ref499739878 \r \h </w:instrText>
        </w:r>
      </w:ins>
      <w:r w:rsidR="00E76539">
        <w:fldChar w:fldCharType="separate"/>
      </w:r>
      <w:ins w:id="946" w:author="Laurence Golding" w:date="2017-12-17T10:49:00Z">
        <w:r w:rsidR="00E76539">
          <w:t>3.10.3</w:t>
        </w:r>
        <w:r w:rsidR="00E76539">
          <w:fldChar w:fldCharType="end"/>
        </w:r>
        <w:r w:rsidR="00E76539">
          <w:t>)</w:t>
        </w:r>
      </w:ins>
      <w:ins w:id="947" w:author="Laurence Golding" w:date="2017-12-17T10:45:00Z">
        <w:r w:rsidR="008B0771" w:rsidRPr="00F41277">
          <w:t xml:space="preserve"> relevant to this call stack</w:t>
        </w:r>
      </w:ins>
      <w:ins w:id="948" w:author="Laurence Golding" w:date="2017-12-17T10:49:00Z">
        <w:r w:rsidR="00E76539">
          <w:t>.</w:t>
        </w:r>
      </w:ins>
    </w:p>
    <w:p w14:paraId="6A64F276" w14:textId="57CA7562" w:rsidR="006E546E" w:rsidRDefault="006E546E" w:rsidP="006E546E">
      <w:pPr>
        <w:pStyle w:val="Heading3"/>
      </w:pPr>
      <w:bookmarkStart w:id="949" w:name="_Toc499731257"/>
      <w:r>
        <w:t>frames property</w:t>
      </w:r>
      <w:bookmarkEnd w:id="949"/>
    </w:p>
    <w:p w14:paraId="469B2FA7" w14:textId="551125C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2B48E2">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950" w:name="_Toc499731258"/>
      <w:r>
        <w:lastRenderedPageBreak/>
        <w:t>properties property</w:t>
      </w:r>
      <w:bookmarkEnd w:id="950"/>
    </w:p>
    <w:p w14:paraId="48B11B8A" w14:textId="73E34A0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B48E2">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951" w:name="_Ref493494398"/>
      <w:bookmarkStart w:id="952" w:name="_Toc499731259"/>
      <w:r>
        <w:t>stackFrame object</w:t>
      </w:r>
      <w:bookmarkEnd w:id="951"/>
      <w:bookmarkEnd w:id="952"/>
    </w:p>
    <w:p w14:paraId="440DEBE2" w14:textId="2D9664B2" w:rsidR="006E546E" w:rsidRDefault="006E546E" w:rsidP="006E546E">
      <w:pPr>
        <w:pStyle w:val="Heading3"/>
      </w:pPr>
      <w:bookmarkStart w:id="953" w:name="_Toc499731260"/>
      <w:r>
        <w:t>General</w:t>
      </w:r>
      <w:bookmarkEnd w:id="953"/>
    </w:p>
    <w:p w14:paraId="7DA1CA9D" w14:textId="0B334CE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B48E2">
        <w:t>3.23</w:t>
      </w:r>
      <w:r>
        <w:fldChar w:fldCharType="end"/>
      </w:r>
      <w:r w:rsidRPr="00F41277">
        <w:t>).</w:t>
      </w:r>
    </w:p>
    <w:p w14:paraId="31AEBDA0" w14:textId="0547366C" w:rsidR="006E546E" w:rsidRDefault="006E546E" w:rsidP="006E546E">
      <w:pPr>
        <w:pStyle w:val="Heading3"/>
      </w:pPr>
      <w:bookmarkStart w:id="954" w:name="_Toc499731261"/>
      <w:bookmarkStart w:id="955" w:name="_Ref501376368"/>
      <w:r>
        <w:t>message property</w:t>
      </w:r>
      <w:bookmarkEnd w:id="954"/>
      <w:bookmarkEnd w:id="955"/>
    </w:p>
    <w:p w14:paraId="17FF8954" w14:textId="0577FEE1" w:rsidR="00F41277" w:rsidRDefault="00F41277" w:rsidP="00F41277">
      <w:pPr>
        <w:rPr>
          <w:ins w:id="956" w:author="Laurence Golding" w:date="2017-12-17T10:50:00Z"/>
        </w:rPr>
      </w:pPr>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957" w:author="Laurence Golding" w:date="2017-12-17T10:49:00Z">
        <w:r w:rsidR="00E76539">
          <w:t xml:space="preserve">plain text </w:t>
        </w:r>
      </w:ins>
      <w:r w:rsidRPr="00F41277">
        <w:t xml:space="preserve">message </w:t>
      </w:r>
      <w:ins w:id="958" w:author="Laurence Golding" w:date="2017-12-17T10:49:00Z">
        <w:r w:rsidR="00E76539">
          <w:t>(§</w:t>
        </w:r>
      </w:ins>
      <w:ins w:id="959" w:author="Laurence Golding" w:date="2017-12-17T10:50:00Z">
        <w:r w:rsidR="00E76539">
          <w:fldChar w:fldCharType="begin"/>
        </w:r>
        <w:r w:rsidR="00E76539">
          <w:instrText xml:space="preserve"> REF _Ref499804331 \r \h </w:instrText>
        </w:r>
      </w:ins>
      <w:r w:rsidR="00E76539">
        <w:fldChar w:fldCharType="separate"/>
      </w:r>
      <w:ins w:id="960" w:author="Laurence Golding" w:date="2017-12-17T10:50:00Z">
        <w:r w:rsidR="00E76539">
          <w:t>3.10.2</w:t>
        </w:r>
        <w:r w:rsidR="00E76539">
          <w:fldChar w:fldCharType="end"/>
        </w:r>
      </w:ins>
      <w:ins w:id="961" w:author="Laurence Golding" w:date="2017-12-17T10:49:00Z">
        <w:r w:rsidR="00E76539">
          <w:t xml:space="preserve">) </w:t>
        </w:r>
      </w:ins>
      <w:r w:rsidRPr="00F41277">
        <w:t>relevant to this stack frame</w:t>
      </w:r>
      <w:r>
        <w:t>.</w:t>
      </w:r>
    </w:p>
    <w:p w14:paraId="6779B722" w14:textId="0CF537CB" w:rsidR="00E76539" w:rsidRDefault="00E76539" w:rsidP="00E76539">
      <w:pPr>
        <w:pStyle w:val="Heading3"/>
        <w:rPr>
          <w:ins w:id="962" w:author="Laurence Golding" w:date="2017-12-17T10:50:00Z"/>
        </w:rPr>
      </w:pPr>
      <w:ins w:id="963" w:author="Laurence Golding" w:date="2017-12-17T10:50:00Z">
        <w:r>
          <w:t>richMessage property</w:t>
        </w:r>
      </w:ins>
    </w:p>
    <w:p w14:paraId="366A2C48" w14:textId="619A8F41" w:rsidR="00E76539" w:rsidRDefault="003E3403" w:rsidP="00E76539">
      <w:pPr>
        <w:rPr>
          <w:ins w:id="964" w:author="Laurence Golding" w:date="2017-12-19T10:31:00Z"/>
        </w:rPr>
      </w:pPr>
      <w:ins w:id="965" w:author="Laurence Golding" w:date="2017-12-18T12:35:00Z">
        <w:r>
          <w:t>If a</w:t>
        </w:r>
      </w:ins>
      <w:ins w:id="966" w:author="Laurence Golding" w:date="2017-12-17T10:50:00Z">
        <w:r w:rsidR="00E76539">
          <w:t xml:space="preserve"> </w:t>
        </w:r>
        <w:r w:rsidR="00E76539" w:rsidRPr="00E76539">
          <w:rPr>
            <w:rStyle w:val="CODEtemp"/>
          </w:rPr>
          <w:t>stackFrame</w:t>
        </w:r>
        <w:r w:rsidR="00E76539">
          <w:t xml:space="preserve"> object</w:t>
        </w:r>
      </w:ins>
      <w:ins w:id="967" w:author="Laurence Golding" w:date="2017-12-18T12:35:00Z">
        <w:r>
          <w:t xml:space="preserve"> contains a </w:t>
        </w:r>
        <w:r w:rsidRPr="003E3403">
          <w:rPr>
            <w:rStyle w:val="CODEtemp"/>
          </w:rPr>
          <w:t>message</w:t>
        </w:r>
        <w:r>
          <w:t xml:space="preserve"> property</w:t>
        </w:r>
      </w:ins>
      <w:ins w:id="968" w:author="Laurence Golding" w:date="2017-12-18T16:03:00Z">
        <w:r w:rsidR="00522BDA">
          <w:t xml:space="preserve"> (</w:t>
        </w:r>
        <w:r w:rsidR="00522BDA" w:rsidRPr="00B31516">
          <w:t>§</w:t>
        </w:r>
      </w:ins>
      <w:ins w:id="969" w:author="Laurence Golding" w:date="2017-12-18T16:04:00Z">
        <w:r w:rsidR="00522BDA">
          <w:fldChar w:fldCharType="begin"/>
        </w:r>
        <w:r w:rsidR="00522BDA">
          <w:instrText xml:space="preserve"> REF _Ref501376368 \r \h </w:instrText>
        </w:r>
      </w:ins>
      <w:r w:rsidR="00522BDA">
        <w:fldChar w:fldCharType="separate"/>
      </w:r>
      <w:ins w:id="970" w:author="Laurence Golding" w:date="2017-12-18T16:04:00Z">
        <w:r w:rsidR="00522BDA">
          <w:t>3.24.2</w:t>
        </w:r>
        <w:r w:rsidR="00522BDA">
          <w:fldChar w:fldCharType="end"/>
        </w:r>
      </w:ins>
      <w:ins w:id="971" w:author="Laurence Golding" w:date="2017-12-18T16:03:00Z">
        <w:r w:rsidR="00522BDA">
          <w:t>)</w:t>
        </w:r>
      </w:ins>
      <w:ins w:id="972" w:author="Laurence Golding" w:date="2017-12-18T12:35:00Z">
        <w:r>
          <w:t>, it</w:t>
        </w:r>
      </w:ins>
      <w:ins w:id="973" w:author="Laurence Golding" w:date="2017-12-17T10:50:00Z">
        <w:r w:rsidR="00E76539">
          <w:t xml:space="preserve"> </w:t>
        </w:r>
        <w:r w:rsidR="00E76539" w:rsidRPr="00E76539">
          <w:rPr>
            <w:b/>
          </w:rPr>
          <w:t>MAY</w:t>
        </w:r>
        <w:r w:rsidR="00E76539">
          <w:t xml:space="preserve"> </w:t>
        </w:r>
      </w:ins>
      <w:ins w:id="974" w:author="Laurence Golding" w:date="2017-12-18T12:35:00Z">
        <w:r>
          <w:t xml:space="preserve">also </w:t>
        </w:r>
      </w:ins>
      <w:ins w:id="975" w:author="Laurence Golding" w:date="2017-12-17T10:50:00Z">
        <w:r w:rsidR="00E76539">
          <w:t xml:space="preserve">contain a property named </w:t>
        </w:r>
        <w:r w:rsidR="00E76539" w:rsidRPr="00E76539">
          <w:rPr>
            <w:rStyle w:val="CODEtemp"/>
          </w:rPr>
          <w:t>ri</w:t>
        </w:r>
      </w:ins>
      <w:ins w:id="976" w:author="Laurence Golding" w:date="2017-12-17T10:51:00Z">
        <w:r w:rsidR="00E76539" w:rsidRPr="00E76539">
          <w:rPr>
            <w:rStyle w:val="CODEtemp"/>
          </w:rPr>
          <w:t>chMessage</w:t>
        </w:r>
        <w:r w:rsidR="00E76539">
          <w:t xml:space="preserve"> whose value is a string containing a rich text message (§</w:t>
        </w:r>
        <w:r w:rsidR="00E76539">
          <w:fldChar w:fldCharType="begin"/>
        </w:r>
        <w:r w:rsidR="00E76539">
          <w:instrText xml:space="preserve"> REF _Ref499739878 \r \h </w:instrText>
        </w:r>
      </w:ins>
      <w:r w:rsidR="00E76539">
        <w:fldChar w:fldCharType="separate"/>
      </w:r>
      <w:ins w:id="977" w:author="Laurence Golding" w:date="2017-12-17T10:51:00Z">
        <w:r w:rsidR="00E76539">
          <w:t>3.10.3</w:t>
        </w:r>
        <w:r w:rsidR="00E76539">
          <w:fldChar w:fldCharType="end"/>
        </w:r>
        <w:r w:rsidR="00E76539">
          <w:t>) relevant to this stack frame.</w:t>
        </w:r>
      </w:ins>
    </w:p>
    <w:p w14:paraId="01769386" w14:textId="01A3160A" w:rsidR="00705D1F" w:rsidRDefault="00705D1F" w:rsidP="00705D1F">
      <w:pPr>
        <w:pStyle w:val="Heading3"/>
        <w:rPr>
          <w:ins w:id="978" w:author="Laurence Golding" w:date="2017-12-19T10:32:00Z"/>
        </w:rPr>
      </w:pPr>
      <w:bookmarkStart w:id="979" w:name="_Ref501443473"/>
      <w:ins w:id="980" w:author="Laurence Golding" w:date="2017-12-19T10:32:00Z">
        <w:r>
          <w:t>physicalLocation property</w:t>
        </w:r>
        <w:bookmarkEnd w:id="979"/>
      </w:ins>
    </w:p>
    <w:p w14:paraId="68913BD2" w14:textId="336897F8" w:rsidR="00705D1F" w:rsidRPr="00705D1F" w:rsidRDefault="00705D1F" w:rsidP="00705D1F">
      <w:ins w:id="981" w:author="Laurence Golding" w:date="2017-12-19T10:32:00Z">
        <w:r>
          <w:t xml:space="preserve">A </w:t>
        </w:r>
        <w:r w:rsidRPr="00705D1F">
          <w:rPr>
            <w:rStyle w:val="CODEtemp"/>
          </w:rPr>
          <w:t>stackFrame</w:t>
        </w:r>
        <w:r>
          <w:t xml:space="preserve"> object </w:t>
        </w:r>
        <w:r>
          <w:rPr>
            <w:b/>
          </w:rPr>
          <w:t>MAY</w:t>
        </w:r>
        <w:r>
          <w:t xml:space="preserve"> contain a property named </w:t>
        </w:r>
        <w:r w:rsidRPr="00705D1F">
          <w:rPr>
            <w:rStyle w:val="CODEtemp"/>
          </w:rPr>
          <w:t>physicalLocation</w:t>
        </w:r>
        <w:r>
          <w:t xml:space="preserve"> whose value is a </w:t>
        </w:r>
        <w:r w:rsidRPr="00705D1F">
          <w:rPr>
            <w:rStyle w:val="CODEtemp"/>
          </w:rPr>
          <w:t>physicalLocation</w:t>
        </w:r>
        <w:r>
          <w:t xml:space="preserve"> object (</w:t>
        </w:r>
      </w:ins>
      <w:ins w:id="982" w:author="Laurence Golding" w:date="2017-12-19T10:33:00Z">
        <w:r w:rsidRPr="00F41277">
          <w:t>§</w:t>
        </w:r>
      </w:ins>
      <w:ins w:id="983" w:author="Laurence Golding" w:date="2017-12-19T10:44:00Z">
        <w:r>
          <w:fldChar w:fldCharType="begin"/>
        </w:r>
        <w:r>
          <w:instrText xml:space="preserve"> REF _Ref493477390 \r \h </w:instrText>
        </w:r>
      </w:ins>
      <w:r>
        <w:fldChar w:fldCharType="separate"/>
      </w:r>
      <w:ins w:id="984" w:author="Laurence Golding" w:date="2017-12-19T10:44:00Z">
        <w:r>
          <w:t>3.19</w:t>
        </w:r>
        <w:r>
          <w:fldChar w:fldCharType="end"/>
        </w:r>
      </w:ins>
      <w:ins w:id="985" w:author="Laurence Golding" w:date="2017-12-19T10:32:00Z">
        <w:r>
          <w:t xml:space="preserve">) </w:t>
        </w:r>
      </w:ins>
      <w:ins w:id="986" w:author="Laurence Golding" w:date="2017-12-19T10:33:00Z">
        <w:r>
          <w:t>specifying the location to which this stack frame refers.</w:t>
        </w:r>
      </w:ins>
    </w:p>
    <w:p w14:paraId="0769FA03" w14:textId="37B47A4E" w:rsidR="006E546E" w:rsidDel="00705D1F" w:rsidRDefault="006E546E" w:rsidP="006E546E">
      <w:pPr>
        <w:pStyle w:val="Heading3"/>
        <w:rPr>
          <w:del w:id="987" w:author="Laurence Golding" w:date="2017-12-19T10:33:00Z"/>
        </w:rPr>
      </w:pPr>
      <w:bookmarkStart w:id="988" w:name="_Ref493494583"/>
      <w:bookmarkStart w:id="989" w:name="_Ref493494807"/>
      <w:bookmarkStart w:id="990" w:name="_Toc499731262"/>
      <w:del w:id="991" w:author="Laurence Golding" w:date="2017-12-19T10:33:00Z">
        <w:r w:rsidDel="00705D1F">
          <w:delText>uri property</w:delText>
        </w:r>
        <w:bookmarkEnd w:id="988"/>
        <w:bookmarkEnd w:id="989"/>
        <w:bookmarkEnd w:id="990"/>
      </w:del>
    </w:p>
    <w:p w14:paraId="7D47F29E" w14:textId="01999521" w:rsidR="00F41277" w:rsidRPr="00F41277" w:rsidDel="00705D1F" w:rsidRDefault="00F41277" w:rsidP="00F41277">
      <w:pPr>
        <w:rPr>
          <w:del w:id="992" w:author="Laurence Golding" w:date="2017-12-19T10:33:00Z"/>
        </w:rPr>
      </w:pPr>
      <w:del w:id="993" w:author="Laurence Golding" w:date="2017-12-19T10:33:00Z">
        <w:r w:rsidRPr="00F41277" w:rsidDel="00705D1F">
          <w:delText xml:space="preserve">A </w:delText>
        </w:r>
        <w:r w:rsidRPr="00F41277" w:rsidDel="00705D1F">
          <w:rPr>
            <w:rStyle w:val="CODEtemp"/>
          </w:rPr>
          <w:delText>stackFrame</w:delText>
        </w:r>
        <w:r w:rsidRPr="00F41277" w:rsidDel="00705D1F">
          <w:delText xml:space="preserve"> object </w:delText>
        </w:r>
        <w:r w:rsidRPr="00F41277" w:rsidDel="00705D1F">
          <w:rPr>
            <w:b/>
          </w:rPr>
          <w:delText>MAY</w:delText>
        </w:r>
        <w:r w:rsidRPr="00F41277" w:rsidDel="00705D1F">
          <w:delText xml:space="preserve"> contain a property named </w:delText>
        </w:r>
        <w:r w:rsidRPr="00F41277" w:rsidDel="00705D1F">
          <w:rPr>
            <w:rStyle w:val="CODEtemp"/>
          </w:rPr>
          <w:delText>uri</w:delText>
        </w:r>
        <w:r w:rsidRPr="00F41277" w:rsidDel="00705D1F">
          <w:delText xml:space="preserve"> whose value is a string containing </w:delText>
        </w:r>
        <w:r w:rsidDel="00705D1F">
          <w:delText>a valid</w:delText>
        </w:r>
        <w:r w:rsidRPr="00F41277" w:rsidDel="00705D1F">
          <w:delText xml:space="preserve"> URI</w:delText>
        </w:r>
        <w:r w:rsidDel="00705D1F">
          <w:delText xml:space="preserve"> (</w:delText>
        </w:r>
        <w:r w:rsidRPr="00F41277" w:rsidDel="00705D1F">
          <w:delText>§</w:delText>
        </w:r>
        <w:r w:rsidDel="00705D1F">
          <w:fldChar w:fldCharType="begin"/>
        </w:r>
        <w:r w:rsidDel="00705D1F">
          <w:delInstrText xml:space="preserve"> REF _Ref493342422 \w \h </w:delInstrText>
        </w:r>
        <w:r w:rsidDel="00705D1F">
          <w:fldChar w:fldCharType="separate"/>
        </w:r>
        <w:r w:rsidR="002B48E2" w:rsidDel="00705D1F">
          <w:delText>3.2</w:delText>
        </w:r>
        <w:r w:rsidDel="00705D1F">
          <w:fldChar w:fldCharType="end"/>
        </w:r>
        <w:r w:rsidDel="00705D1F">
          <w:delText>)</w:delText>
        </w:r>
        <w:r w:rsidRPr="00F41277" w:rsidDel="00705D1F">
          <w:delText xml:space="preserve"> of the source code file to which this stack frame refers.</w:delText>
        </w:r>
      </w:del>
    </w:p>
    <w:p w14:paraId="1E75C571" w14:textId="006672D8" w:rsidR="006E546E" w:rsidDel="00705D1F" w:rsidRDefault="006E546E" w:rsidP="006E546E">
      <w:pPr>
        <w:pStyle w:val="Heading3"/>
        <w:rPr>
          <w:del w:id="994" w:author="Laurence Golding" w:date="2017-12-19T10:33:00Z"/>
        </w:rPr>
      </w:pPr>
      <w:bookmarkStart w:id="995" w:name="_Toc499731263"/>
      <w:del w:id="996" w:author="Laurence Golding" w:date="2017-12-19T10:33:00Z">
        <w:r w:rsidDel="00705D1F">
          <w:delText>uriBaseId property</w:delText>
        </w:r>
        <w:bookmarkEnd w:id="995"/>
      </w:del>
    </w:p>
    <w:p w14:paraId="191477D7" w14:textId="5902F5E6" w:rsidR="00F41277" w:rsidDel="00705D1F" w:rsidRDefault="00F41277" w:rsidP="00F41277">
      <w:pPr>
        <w:rPr>
          <w:del w:id="997" w:author="Laurence Golding" w:date="2017-12-19T10:33:00Z"/>
        </w:rPr>
      </w:pPr>
      <w:del w:id="998" w:author="Laurence Golding" w:date="2017-12-19T10:33:00Z">
        <w:r w:rsidDel="00705D1F">
          <w:delText xml:space="preserve">If the </w:delText>
        </w:r>
        <w:r w:rsidRPr="00F41277" w:rsidDel="00705D1F">
          <w:rPr>
            <w:rStyle w:val="CODEtemp"/>
          </w:rPr>
          <w:delText>uri</w:delText>
        </w:r>
        <w:r w:rsidDel="00705D1F">
          <w:delText xml:space="preserve"> property (§</w:delText>
        </w:r>
        <w:r w:rsidDel="00705D1F">
          <w:fldChar w:fldCharType="begin"/>
        </w:r>
        <w:r w:rsidDel="00705D1F">
          <w:delInstrText xml:space="preserve"> REF _Ref493494583 \w \h </w:delInstrText>
        </w:r>
        <w:r w:rsidDel="00705D1F">
          <w:fldChar w:fldCharType="separate"/>
        </w:r>
        <w:r w:rsidR="002B48E2" w:rsidDel="00705D1F">
          <w:delText>3.24.3</w:delText>
        </w:r>
        <w:r w:rsidDel="00705D1F">
          <w:fldChar w:fldCharType="end"/>
        </w:r>
        <w:r w:rsidDel="00705D1F">
          <w:delText xml:space="preserve">) is present and contains a relative URI, then the </w:delText>
        </w:r>
        <w:r w:rsidRPr="00F41277" w:rsidDel="00705D1F">
          <w:rPr>
            <w:rStyle w:val="CODEtemp"/>
          </w:rPr>
          <w:delText>stackFrame</w:delText>
        </w:r>
        <w:r w:rsidDel="00705D1F">
          <w:delText xml:space="preserve"> object </w:delText>
        </w:r>
        <w:r w:rsidRPr="00F41277" w:rsidDel="00705D1F">
          <w:rPr>
            <w:b/>
          </w:rPr>
          <w:delText>MAY</w:delText>
        </w:r>
        <w:r w:rsidDel="00705D1F">
          <w:delText xml:space="preserve"> contain a property named </w:delText>
        </w:r>
        <w:r w:rsidRPr="00F41277" w:rsidDel="00705D1F">
          <w:rPr>
            <w:rStyle w:val="CODEtemp"/>
          </w:rPr>
          <w:delText>uriBaseId</w:delText>
        </w:r>
        <w:r w:rsidDel="00705D1F">
          <w:delText xml:space="preserve"> whose value is a string containing a URI base id (§5.3) which indirectly specifies the absolute URI with respect to which </w:delText>
        </w:r>
        <w:r w:rsidRPr="00F41277" w:rsidDel="00705D1F">
          <w:rPr>
            <w:rStyle w:val="CODEtemp"/>
          </w:rPr>
          <w:delText>uri</w:delText>
        </w:r>
        <w:r w:rsidDel="00705D1F">
          <w:delText xml:space="preserve"> </w:delText>
        </w:r>
        <w:r w:rsidRPr="00F41277" w:rsidDel="00705D1F">
          <w:rPr>
            <w:b/>
          </w:rPr>
          <w:delText>SHALL</w:delText>
        </w:r>
        <w:r w:rsidDel="00705D1F">
          <w:delText xml:space="preserve"> be interpreted.</w:delText>
        </w:r>
      </w:del>
    </w:p>
    <w:p w14:paraId="4146369E" w14:textId="089C4216" w:rsidR="00F41277" w:rsidRPr="00F41277" w:rsidDel="00705D1F" w:rsidRDefault="00F41277" w:rsidP="00F41277">
      <w:pPr>
        <w:rPr>
          <w:del w:id="999" w:author="Laurence Golding" w:date="2017-12-19T10:33:00Z"/>
        </w:rPr>
      </w:pPr>
      <w:del w:id="1000" w:author="Laurence Golding" w:date="2017-12-19T10:33:00Z">
        <w:r w:rsidDel="00705D1F">
          <w:delText xml:space="preserve">If the </w:delText>
        </w:r>
        <w:r w:rsidRPr="00F41277" w:rsidDel="00705D1F">
          <w:rPr>
            <w:rStyle w:val="CODEtemp"/>
          </w:rPr>
          <w:delText>uri</w:delText>
        </w:r>
        <w:r w:rsidDel="00705D1F">
          <w:delText xml:space="preserve"> property is absent or contains an absolute URI, then the </w:delText>
        </w:r>
        <w:r w:rsidRPr="00F41277" w:rsidDel="00705D1F">
          <w:rPr>
            <w:rStyle w:val="CODEtemp"/>
          </w:rPr>
          <w:delText>uriBaseId</w:delText>
        </w:r>
        <w:r w:rsidDel="00705D1F">
          <w:delText xml:space="preserve"> property </w:delText>
        </w:r>
        <w:r w:rsidRPr="00F41277" w:rsidDel="00705D1F">
          <w:rPr>
            <w:b/>
          </w:rPr>
          <w:delText>SHALL</w:delText>
        </w:r>
        <w:r w:rsidDel="00705D1F">
          <w:delText xml:space="preserve"> be absent.</w:delText>
        </w:r>
      </w:del>
    </w:p>
    <w:p w14:paraId="626B72D3" w14:textId="6DA00D3F" w:rsidR="00F41277" w:rsidRPr="00F41277" w:rsidDel="00705D1F" w:rsidRDefault="00F41277" w:rsidP="00F41277">
      <w:pPr>
        <w:rPr>
          <w:del w:id="1001" w:author="Laurence Golding" w:date="2017-12-19T10:33:00Z"/>
        </w:rPr>
      </w:pPr>
    </w:p>
    <w:p w14:paraId="271B5716" w14:textId="1123BC7B" w:rsidR="006E546E" w:rsidDel="00705D1F" w:rsidRDefault="006E546E" w:rsidP="006E546E">
      <w:pPr>
        <w:pStyle w:val="Heading3"/>
        <w:rPr>
          <w:del w:id="1002" w:author="Laurence Golding" w:date="2017-12-19T10:33:00Z"/>
        </w:rPr>
      </w:pPr>
      <w:bookmarkStart w:id="1003" w:name="_Ref493495170"/>
      <w:bookmarkStart w:id="1004" w:name="_Toc499731264"/>
      <w:del w:id="1005" w:author="Laurence Golding" w:date="2017-12-19T10:33:00Z">
        <w:r w:rsidDel="00705D1F">
          <w:delText>line property</w:delText>
        </w:r>
        <w:bookmarkEnd w:id="1003"/>
        <w:bookmarkEnd w:id="1004"/>
      </w:del>
    </w:p>
    <w:p w14:paraId="7831BBB2" w14:textId="696AA0CB" w:rsidR="00F41277" w:rsidDel="00705D1F" w:rsidRDefault="00F41277" w:rsidP="00F41277">
      <w:pPr>
        <w:rPr>
          <w:del w:id="1006" w:author="Laurence Golding" w:date="2017-12-19T10:33:00Z"/>
        </w:rPr>
      </w:pPr>
      <w:del w:id="1007" w:author="Laurence Golding" w:date="2017-12-19T10:33:00Z">
        <w:r w:rsidDel="00705D1F">
          <w:delText xml:space="preserve">A </w:delText>
        </w:r>
        <w:r w:rsidRPr="00F41277" w:rsidDel="00705D1F">
          <w:rPr>
            <w:rStyle w:val="CODEtemp"/>
          </w:rPr>
          <w:delText>stackFrame</w:delText>
        </w:r>
        <w:r w:rsidDel="00705D1F">
          <w:delText xml:space="preserve"> object </w:delText>
        </w:r>
        <w:r w:rsidRPr="00F41277" w:rsidDel="00705D1F">
          <w:rPr>
            <w:b/>
          </w:rPr>
          <w:delText>MAY</w:delText>
        </w:r>
        <w:r w:rsidDel="00705D1F">
          <w:delText xml:space="preserve"> contain a property named </w:delText>
        </w:r>
        <w:r w:rsidRPr="00F41277" w:rsidDel="00705D1F">
          <w:rPr>
            <w:rStyle w:val="CODEtemp"/>
          </w:rPr>
          <w:delText>line</w:delText>
        </w:r>
        <w:r w:rsidDel="00705D1F">
          <w:delText xml:space="preserve"> whose value is an integer containing the 1-based line number within the file specified by </w:delText>
        </w:r>
        <w:r w:rsidRPr="00F41277" w:rsidDel="00705D1F">
          <w:rPr>
            <w:rStyle w:val="CODEtemp"/>
          </w:rPr>
          <w:delText>uri</w:delText>
        </w:r>
        <w:r w:rsidDel="00705D1F">
          <w:delText xml:space="preserve"> (§</w:delText>
        </w:r>
        <w:r w:rsidDel="00705D1F">
          <w:fldChar w:fldCharType="begin"/>
        </w:r>
        <w:r w:rsidDel="00705D1F">
          <w:delInstrText xml:space="preserve"> REF _Ref493494807 \w \h </w:delInstrText>
        </w:r>
        <w:r w:rsidDel="00705D1F">
          <w:fldChar w:fldCharType="separate"/>
        </w:r>
        <w:r w:rsidR="002B48E2" w:rsidDel="00705D1F">
          <w:delText>3.24.3</w:delText>
        </w:r>
        <w:r w:rsidDel="00705D1F">
          <w:fldChar w:fldCharType="end"/>
        </w:r>
        <w:r w:rsidDel="00705D1F">
          <w:delText>) to which this stack frame refers.</w:delText>
        </w:r>
      </w:del>
    </w:p>
    <w:p w14:paraId="65959A02" w14:textId="35F53905" w:rsidR="00F41277" w:rsidRPr="00F41277" w:rsidDel="00705D1F" w:rsidRDefault="00F41277" w:rsidP="00F41277">
      <w:pPr>
        <w:rPr>
          <w:del w:id="1008" w:author="Laurence Golding" w:date="2017-12-19T10:33:00Z"/>
        </w:rPr>
      </w:pPr>
      <w:del w:id="1009" w:author="Laurence Golding" w:date="2017-12-19T10:33:00Z">
        <w:r w:rsidDel="00705D1F">
          <w:delText xml:space="preserve">If the </w:delText>
        </w:r>
        <w:r w:rsidRPr="00F41277" w:rsidDel="00705D1F">
          <w:rPr>
            <w:rStyle w:val="CODEtemp"/>
          </w:rPr>
          <w:delText>uri</w:delText>
        </w:r>
        <w:r w:rsidDel="00705D1F">
          <w:delText xml:space="preserve"> property is absent, the </w:delText>
        </w:r>
        <w:r w:rsidRPr="00F41277" w:rsidDel="00705D1F">
          <w:rPr>
            <w:rStyle w:val="CODEtemp"/>
          </w:rPr>
          <w:delText>line</w:delText>
        </w:r>
        <w:r w:rsidDel="00705D1F">
          <w:delText xml:space="preserve"> property </w:delText>
        </w:r>
        <w:r w:rsidRPr="00F41277" w:rsidDel="00705D1F">
          <w:rPr>
            <w:b/>
          </w:rPr>
          <w:delText>SHALL</w:delText>
        </w:r>
        <w:r w:rsidDel="00705D1F">
          <w:delText xml:space="preserve"> be absent.</w:delText>
        </w:r>
      </w:del>
    </w:p>
    <w:p w14:paraId="1BA0C033" w14:textId="5B0B0F48" w:rsidR="006E546E" w:rsidDel="00705D1F" w:rsidRDefault="006E546E" w:rsidP="006E546E">
      <w:pPr>
        <w:pStyle w:val="Heading3"/>
        <w:rPr>
          <w:del w:id="1010" w:author="Laurence Golding" w:date="2017-12-19T10:33:00Z"/>
        </w:rPr>
      </w:pPr>
      <w:bookmarkStart w:id="1011" w:name="_Toc499731265"/>
      <w:del w:id="1012" w:author="Laurence Golding" w:date="2017-12-19T10:33:00Z">
        <w:r w:rsidDel="00705D1F">
          <w:delText>column property</w:delText>
        </w:r>
        <w:bookmarkEnd w:id="1011"/>
      </w:del>
    </w:p>
    <w:p w14:paraId="43B1E86B" w14:textId="5EF98530" w:rsidR="000514EF" w:rsidDel="00705D1F" w:rsidRDefault="000514EF" w:rsidP="000514EF">
      <w:pPr>
        <w:rPr>
          <w:del w:id="1013" w:author="Laurence Golding" w:date="2017-12-19T10:33:00Z"/>
        </w:rPr>
      </w:pPr>
      <w:del w:id="1014" w:author="Laurence Golding" w:date="2017-12-19T10:33:00Z">
        <w:r w:rsidDel="00705D1F">
          <w:delText xml:space="preserve">A </w:delText>
        </w:r>
        <w:r w:rsidRPr="00E66BA0" w:rsidDel="00705D1F">
          <w:rPr>
            <w:rStyle w:val="CODEtemp"/>
          </w:rPr>
          <w:delText>stackFrame</w:delText>
        </w:r>
        <w:r w:rsidDel="00705D1F">
          <w:delText xml:space="preserve"> object </w:delText>
        </w:r>
        <w:r w:rsidR="00E66BA0" w:rsidRPr="00E66BA0" w:rsidDel="00705D1F">
          <w:rPr>
            <w:b/>
          </w:rPr>
          <w:delText>MAY</w:delText>
        </w:r>
        <w:r w:rsidR="00E66BA0" w:rsidDel="00705D1F">
          <w:delText xml:space="preserve"> </w:delText>
        </w:r>
        <w:r w:rsidDel="00705D1F">
          <w:delText xml:space="preserve">contain a property named </w:delText>
        </w:r>
        <w:r w:rsidRPr="00E66BA0" w:rsidDel="00705D1F">
          <w:rPr>
            <w:rStyle w:val="CODEtemp"/>
          </w:rPr>
          <w:delText>column</w:delText>
        </w:r>
        <w:r w:rsidDel="00705D1F">
          <w:delText xml:space="preserve"> whose value is an integer representing the 1-based column number within the line specified by </w:delText>
        </w:r>
        <w:r w:rsidRPr="00E66BA0" w:rsidDel="00705D1F">
          <w:rPr>
            <w:rStyle w:val="CODEtemp"/>
          </w:rPr>
          <w:delText>line</w:delText>
        </w:r>
        <w:r w:rsidDel="00705D1F">
          <w:delText xml:space="preserve"> (§</w:delText>
        </w:r>
        <w:r w:rsidR="00E66BA0" w:rsidDel="00705D1F">
          <w:fldChar w:fldCharType="begin"/>
        </w:r>
        <w:r w:rsidR="00E66BA0" w:rsidDel="00705D1F">
          <w:delInstrText xml:space="preserve"> REF _Ref493495170 \w \h </w:delInstrText>
        </w:r>
        <w:r w:rsidR="00E66BA0" w:rsidDel="00705D1F">
          <w:fldChar w:fldCharType="separate"/>
        </w:r>
        <w:r w:rsidR="002B48E2" w:rsidDel="00705D1F">
          <w:delText>3.24.5</w:delText>
        </w:r>
        <w:r w:rsidR="00E66BA0" w:rsidDel="00705D1F">
          <w:fldChar w:fldCharType="end"/>
        </w:r>
        <w:r w:rsidDel="00705D1F">
          <w:delText>) to which this stack frame refers.</w:delText>
        </w:r>
      </w:del>
    </w:p>
    <w:p w14:paraId="3BDF7716" w14:textId="6EDAAE05" w:rsidR="000514EF" w:rsidRPr="000514EF" w:rsidDel="00705D1F" w:rsidRDefault="000514EF" w:rsidP="000514EF">
      <w:pPr>
        <w:rPr>
          <w:del w:id="1015" w:author="Laurence Golding" w:date="2017-12-19T10:33:00Z"/>
        </w:rPr>
      </w:pPr>
      <w:del w:id="1016" w:author="Laurence Golding" w:date="2017-12-19T10:33:00Z">
        <w:r w:rsidDel="00705D1F">
          <w:delText xml:space="preserve">If the </w:delText>
        </w:r>
        <w:r w:rsidRPr="00E66BA0" w:rsidDel="00705D1F">
          <w:rPr>
            <w:rStyle w:val="CODEtemp"/>
          </w:rPr>
          <w:delText>line</w:delText>
        </w:r>
        <w:r w:rsidDel="00705D1F">
          <w:delText xml:space="preserve"> property is absent, the </w:delText>
        </w:r>
        <w:r w:rsidRPr="00E66BA0" w:rsidDel="00705D1F">
          <w:rPr>
            <w:rStyle w:val="CODEtemp"/>
          </w:rPr>
          <w:delText>column</w:delText>
        </w:r>
        <w:r w:rsidDel="00705D1F">
          <w:delText xml:space="preserve"> property </w:delText>
        </w:r>
        <w:r w:rsidR="00E66BA0" w:rsidRPr="00E66BA0" w:rsidDel="00705D1F">
          <w:rPr>
            <w:b/>
          </w:rPr>
          <w:delText>SHALL</w:delText>
        </w:r>
        <w:r w:rsidR="00E66BA0" w:rsidDel="00705D1F">
          <w:delText xml:space="preserve"> </w:delText>
        </w:r>
        <w:r w:rsidDel="00705D1F">
          <w:delText>be absent.</w:delText>
        </w:r>
      </w:del>
    </w:p>
    <w:p w14:paraId="4ABAFAEB" w14:textId="3F4745DB" w:rsidR="006E546E" w:rsidRDefault="006E546E" w:rsidP="006E546E">
      <w:pPr>
        <w:pStyle w:val="Heading3"/>
      </w:pPr>
      <w:bookmarkStart w:id="1017" w:name="_Toc499731266"/>
      <w:r>
        <w:lastRenderedPageBreak/>
        <w:t>module property</w:t>
      </w:r>
      <w:bookmarkEnd w:id="10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18" w:name="_Toc499731267"/>
      <w:r>
        <w:t>threadId property</w:t>
      </w:r>
      <w:bookmarkEnd w:id="101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1019" w:name="_Ref493495527"/>
      <w:bookmarkStart w:id="1020" w:name="_Toc499731268"/>
      <w:r>
        <w:t xml:space="preserve">fullyQualifiedLogicalName </w:t>
      </w:r>
      <w:commentRangeStart w:id="1021"/>
      <w:commentRangeStart w:id="1022"/>
      <w:commentRangeStart w:id="1023"/>
      <w:r>
        <w:t>property</w:t>
      </w:r>
      <w:bookmarkEnd w:id="1019"/>
      <w:bookmarkEnd w:id="1020"/>
      <w:commentRangeEnd w:id="1021"/>
      <w:r w:rsidR="0011305F">
        <w:rPr>
          <w:rStyle w:val="CommentReference"/>
          <w:rFonts w:cs="Times New Roman"/>
          <w:b w:val="0"/>
          <w:bCs w:val="0"/>
          <w:iCs w:val="0"/>
          <w:color w:val="auto"/>
          <w:kern w:val="0"/>
        </w:rPr>
        <w:commentReference w:id="1021"/>
      </w:r>
      <w:commentRangeEnd w:id="1022"/>
      <w:r w:rsidR="008607B9">
        <w:rPr>
          <w:rStyle w:val="CommentReference"/>
          <w:rFonts w:cs="Times New Roman"/>
          <w:b w:val="0"/>
          <w:bCs w:val="0"/>
          <w:iCs w:val="0"/>
          <w:color w:val="auto"/>
          <w:kern w:val="0"/>
        </w:rPr>
        <w:commentReference w:id="1022"/>
      </w:r>
      <w:commentRangeEnd w:id="1023"/>
      <w:r w:rsidR="00CA58C8">
        <w:rPr>
          <w:rStyle w:val="CommentReference"/>
          <w:rFonts w:cs="Times New Roman"/>
          <w:b w:val="0"/>
          <w:bCs w:val="0"/>
          <w:iCs w:val="0"/>
          <w:color w:val="auto"/>
          <w:kern w:val="0"/>
        </w:rPr>
        <w:commentReference w:id="1023"/>
      </w:r>
    </w:p>
    <w:p w14:paraId="6E141375" w14:textId="6CD8E9E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2B48E2">
        <w:t>3.18.5</w:t>
      </w:r>
      <w:r>
        <w:fldChar w:fldCharType="end"/>
      </w:r>
      <w:r>
        <w:t xml:space="preserve"> for examples.</w:t>
      </w:r>
    </w:p>
    <w:p w14:paraId="68A6E8A8" w14:textId="6369B82F"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2B48E2">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2B48E2">
        <w:t>3.24.10</w:t>
      </w:r>
      <w:r>
        <w:fldChar w:fldCharType="end"/>
      </w:r>
      <w:r>
        <w:t>.</w:t>
      </w:r>
    </w:p>
    <w:p w14:paraId="588EBC73" w14:textId="7961EC10" w:rsidR="006E546E" w:rsidRDefault="006E546E" w:rsidP="006E546E">
      <w:pPr>
        <w:pStyle w:val="Heading3"/>
      </w:pPr>
      <w:bookmarkStart w:id="1024" w:name="_Ref493495433"/>
      <w:bookmarkStart w:id="1025" w:name="_Toc499731269"/>
      <w:r>
        <w:t>logicalLocationKey property</w:t>
      </w:r>
      <w:bookmarkEnd w:id="1024"/>
      <w:bookmarkEnd w:id="1025"/>
    </w:p>
    <w:p w14:paraId="3CAA094A" w14:textId="1466383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2B48E2">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2B48E2">
        <w:t>3.24.9</w:t>
      </w:r>
      <w:r>
        <w:fldChar w:fldCharType="end"/>
      </w:r>
      <w:r w:rsidR="001A79B6">
        <w:t>).</w:t>
      </w:r>
    </w:p>
    <w:p w14:paraId="35FDA6BB" w14:textId="6C5A296E"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1026" w:name="_Toc499731270"/>
      <w:r>
        <w:t>address property</w:t>
      </w:r>
      <w:bookmarkEnd w:id="102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27" w:name="_Toc499731271"/>
      <w:r>
        <w:t>offset property</w:t>
      </w:r>
      <w:bookmarkEnd w:id="1027"/>
    </w:p>
    <w:p w14:paraId="703969C1" w14:textId="0DEBE395" w:rsidR="00A91CEB" w:rsidRDefault="00A91CEB" w:rsidP="00A91CEB">
      <w:pPr>
        <w:rPr>
          <w:ins w:id="1028" w:author="Laurence Golding" w:date="2017-12-19T10:39: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D868859" w14:textId="4F894ABA" w:rsidR="00705D1F" w:rsidRPr="00A91CEB" w:rsidRDefault="00705D1F" w:rsidP="00A91CEB">
      <w:ins w:id="1029" w:author="Laurence Golding" w:date="2017-12-19T10:39:00Z">
        <w:r>
          <w:t xml:space="preserve">Note that this is distinct from the </w:t>
        </w:r>
      </w:ins>
      <w:proofErr w:type="gramStart"/>
      <w:ins w:id="1030" w:author="Laurence Golding" w:date="2017-12-19T10:41:00Z">
        <w:r>
          <w:rPr>
            <w:rStyle w:val="CODEtemp"/>
          </w:rPr>
          <w:t>physicalLocation.region.o</w:t>
        </w:r>
      </w:ins>
      <w:ins w:id="1031" w:author="Laurence Golding" w:date="2017-12-19T10:39:00Z">
        <w:r w:rsidRPr="00705D1F">
          <w:rPr>
            <w:rStyle w:val="CODEtemp"/>
          </w:rPr>
          <w:t>ffset</w:t>
        </w:r>
        <w:proofErr w:type="gramEnd"/>
        <w:r>
          <w:t xml:space="preserve"> property</w:t>
        </w:r>
      </w:ins>
      <w:ins w:id="1032" w:author="Laurence Golding" w:date="2017-12-19T10:40:00Z">
        <w:r>
          <w:t xml:space="preserve"> (</w:t>
        </w:r>
        <w:r w:rsidRPr="00E06227">
          <w:t>§</w:t>
        </w:r>
      </w:ins>
      <w:ins w:id="1033" w:author="Laurence Golding" w:date="2017-12-19T10:42:00Z">
        <w:r>
          <w:fldChar w:fldCharType="begin"/>
        </w:r>
        <w:r>
          <w:instrText xml:space="preserve"> REF _Ref493492251 \r \h </w:instrText>
        </w:r>
      </w:ins>
      <w:r>
        <w:fldChar w:fldCharType="separate"/>
      </w:r>
      <w:ins w:id="1034" w:author="Laurence Golding" w:date="2017-12-19T10:42:00Z">
        <w:r>
          <w:t>3.20.8</w:t>
        </w:r>
        <w:r>
          <w:fldChar w:fldCharType="end"/>
        </w:r>
      </w:ins>
      <w:ins w:id="1035" w:author="Laurence Golding" w:date="2017-12-19T10:40:00Z">
        <w:r>
          <w:t>)</w:t>
        </w:r>
      </w:ins>
      <w:ins w:id="1036" w:author="Laurence Golding" w:date="2017-12-19T10:41:00Z">
        <w:r>
          <w:t>, if any,</w:t>
        </w:r>
      </w:ins>
      <w:ins w:id="1037" w:author="Laurence Golding" w:date="2017-12-19T10:39:00Z">
        <w:r>
          <w:t xml:space="preserve"> specified by the </w:t>
        </w:r>
        <w:commentRangeStart w:id="1038"/>
        <w:r w:rsidRPr="00705D1F">
          <w:rPr>
            <w:rStyle w:val="CODEtemp"/>
          </w:rPr>
          <w:t>physicalLocation</w:t>
        </w:r>
        <w:r>
          <w:t xml:space="preserve"> </w:t>
        </w:r>
      </w:ins>
      <w:commentRangeEnd w:id="1038"/>
      <w:r w:rsidR="008607B9">
        <w:rPr>
          <w:rStyle w:val="CommentReference"/>
        </w:rPr>
        <w:commentReference w:id="1038"/>
      </w:r>
      <w:ins w:id="1039" w:author="Laurence Golding" w:date="2017-12-19T10:39:00Z">
        <w:r>
          <w:t>property</w:t>
        </w:r>
      </w:ins>
      <w:ins w:id="1040" w:author="Laurence Golding" w:date="2017-12-19T10:40:00Z">
        <w:r>
          <w:t xml:space="preserve"> (</w:t>
        </w:r>
        <w:r w:rsidRPr="00E06227">
          <w:t>§</w:t>
        </w:r>
      </w:ins>
      <w:ins w:id="1041" w:author="Laurence Golding" w:date="2017-12-19T10:42:00Z">
        <w:r>
          <w:fldChar w:fldCharType="begin"/>
        </w:r>
        <w:r>
          <w:instrText xml:space="preserve"> REF _Ref501443473 \r \h </w:instrText>
        </w:r>
      </w:ins>
      <w:r>
        <w:fldChar w:fldCharType="separate"/>
      </w:r>
      <w:ins w:id="1042" w:author="Laurence Golding" w:date="2017-12-19T10:42:00Z">
        <w:r>
          <w:t>3.24.4</w:t>
        </w:r>
        <w:r>
          <w:fldChar w:fldCharType="end"/>
        </w:r>
      </w:ins>
      <w:ins w:id="1043" w:author="Laurence Golding" w:date="2017-12-19T10:40:00Z">
        <w:r>
          <w:t>)</w:t>
        </w:r>
      </w:ins>
      <w:ins w:id="1044" w:author="Laurence Golding" w:date="2017-12-19T10:39:00Z">
        <w:r>
          <w:t xml:space="preserve">. </w:t>
        </w:r>
        <w:proofErr w:type="gramStart"/>
        <w:r w:rsidRPr="00705D1F">
          <w:rPr>
            <w:rStyle w:val="CODEtemp"/>
          </w:rPr>
          <w:t>physicalLocation</w:t>
        </w:r>
      </w:ins>
      <w:ins w:id="1045" w:author="Laurence Golding" w:date="2017-12-19T10:42:00Z">
        <w:r>
          <w:rPr>
            <w:rStyle w:val="CODEtemp"/>
          </w:rPr>
          <w:t>.region</w:t>
        </w:r>
      </w:ins>
      <w:ins w:id="1046" w:author="Laurence Golding" w:date="2017-12-19T10:39:00Z">
        <w:r w:rsidRPr="00705D1F">
          <w:rPr>
            <w:rStyle w:val="CODEtemp"/>
          </w:rPr>
          <w:t>.offset</w:t>
        </w:r>
        <w:proofErr w:type="gramEnd"/>
        <w:r>
          <w:t xml:space="preserve"> specifies an offset from the start of a file, not from the start of a method.</w:t>
        </w:r>
      </w:ins>
    </w:p>
    <w:p w14:paraId="4D93124A" w14:textId="4D26B690" w:rsidR="006E546E" w:rsidRDefault="006E546E" w:rsidP="006E546E">
      <w:pPr>
        <w:pStyle w:val="Heading3"/>
      </w:pPr>
      <w:bookmarkStart w:id="1047" w:name="_Toc499731272"/>
      <w:r>
        <w:t>parameters property</w:t>
      </w:r>
      <w:bookmarkEnd w:id="104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48" w:name="_Toc499731273"/>
      <w:r>
        <w:lastRenderedPageBreak/>
        <w:t>properties property</w:t>
      </w:r>
      <w:bookmarkEnd w:id="1048"/>
    </w:p>
    <w:p w14:paraId="4545F168" w14:textId="4C8DB38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2B48E2">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1049" w:name="_Ref493427581"/>
      <w:bookmarkStart w:id="1050" w:name="_Ref493427754"/>
      <w:bookmarkStart w:id="1051" w:name="_Toc499731274"/>
      <w:r>
        <w:t>annotatedCodeLocation object</w:t>
      </w:r>
      <w:bookmarkEnd w:id="1049"/>
      <w:bookmarkEnd w:id="1050"/>
      <w:bookmarkEnd w:id="1051"/>
    </w:p>
    <w:p w14:paraId="6AFFA125" w14:textId="72CDB951" w:rsidR="006E546E" w:rsidRDefault="006E546E" w:rsidP="006E546E">
      <w:pPr>
        <w:pStyle w:val="Heading3"/>
      </w:pPr>
      <w:bookmarkStart w:id="1052" w:name="_Toc499731275"/>
      <w:r>
        <w:t>General</w:t>
      </w:r>
      <w:bookmarkEnd w:id="105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1053" w:name="_Toc499731276"/>
      <w:r>
        <w:t>step property</w:t>
      </w:r>
      <w:bookmarkEnd w:id="105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F927FDA" w:rsidR="00A91CEB" w:rsidRDefault="00A91CEB" w:rsidP="003D6897">
      <w:pPr>
        <w:pStyle w:val="Note"/>
      </w:pPr>
      <w:r>
        <w:t>NOTE</w:t>
      </w:r>
      <w:ins w:id="1054" w:author="Laurence Golding" w:date="2017-12-31T17:22:00Z">
        <w:r w:rsidR="003956B1">
          <w:t>:</w:t>
        </w:r>
      </w:ins>
      <w:r>
        <w:t xml:space="preserve"> </w:t>
      </w:r>
      <w:del w:id="1055" w:author="Laurence Golding" w:date="2017-12-31T17:22:00Z">
        <w:r w:rsidDel="003956B1">
          <w:delText xml:space="preserve">  </w:delText>
        </w:r>
      </w:del>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1056" w:name="_Ref493497783"/>
      <w:bookmarkStart w:id="1057" w:name="_Ref493499799"/>
      <w:bookmarkStart w:id="1058" w:name="_Toc499731277"/>
      <w:r>
        <w:t>physicalLocation property</w:t>
      </w:r>
      <w:bookmarkEnd w:id="1056"/>
      <w:bookmarkEnd w:id="1057"/>
      <w:bookmarkEnd w:id="1058"/>
    </w:p>
    <w:p w14:paraId="4354E1E2" w14:textId="49E930C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2B48E2">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FB40D59"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2B48E2">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2B48E2">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1059" w:name="_Ref493498084"/>
      <w:bookmarkStart w:id="1060" w:name="_Toc499731278"/>
      <w:r>
        <w:t>fullyQualifiedLogicalName property</w:t>
      </w:r>
      <w:bookmarkEnd w:id="1059"/>
      <w:bookmarkEnd w:id="1060"/>
    </w:p>
    <w:p w14:paraId="628A73C1" w14:textId="2AC797B1"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2B48E2">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2B48E2">
        <w:t>3.18.5</w:t>
      </w:r>
      <w:r>
        <w:fldChar w:fldCharType="end"/>
      </w:r>
      <w:r>
        <w:t xml:space="preserve"> for examples.</w:t>
      </w:r>
    </w:p>
    <w:p w14:paraId="7A75113A" w14:textId="341DE47C" w:rsidR="003D6897" w:rsidRPr="003D6897" w:rsidRDefault="003D6897" w:rsidP="003D6897">
      <w:r>
        <w:lastRenderedPageBreak/>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2B48E2">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2B48E2">
        <w:t>3.25.5</w:t>
      </w:r>
      <w:r>
        <w:fldChar w:fldCharType="end"/>
      </w:r>
      <w:r>
        <w:t>.</w:t>
      </w:r>
    </w:p>
    <w:p w14:paraId="2908524E" w14:textId="2CB47E17" w:rsidR="006E546E" w:rsidRDefault="006E546E" w:rsidP="006E546E">
      <w:pPr>
        <w:pStyle w:val="Heading3"/>
      </w:pPr>
      <w:bookmarkStart w:id="1061" w:name="_Ref493497988"/>
      <w:bookmarkStart w:id="1062" w:name="_Toc499731279"/>
      <w:r>
        <w:t>logicalLocationKey property</w:t>
      </w:r>
      <w:bookmarkEnd w:id="1061"/>
      <w:bookmarkEnd w:id="1062"/>
    </w:p>
    <w:p w14:paraId="2355FA25" w14:textId="4D7B36CA"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2B48E2">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2B48E2">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1063" w:name="_Toc499731280"/>
      <w:r>
        <w:t>module property</w:t>
      </w:r>
      <w:bookmarkEnd w:id="106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1064" w:name="_Toc499731281"/>
      <w:r>
        <w:t>threadId property</w:t>
      </w:r>
      <w:bookmarkEnd w:id="106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1065" w:name="_Toc499731282"/>
      <w:bookmarkStart w:id="1066" w:name="_Ref501376705"/>
      <w:r>
        <w:t>message property</w:t>
      </w:r>
      <w:bookmarkEnd w:id="1065"/>
      <w:bookmarkEnd w:id="1066"/>
    </w:p>
    <w:p w14:paraId="1776048E" w14:textId="3015D080" w:rsidR="003A630D" w:rsidRDefault="003A630D" w:rsidP="003A630D">
      <w:pPr>
        <w:rPr>
          <w:ins w:id="1067" w:author="Laurence Golding" w:date="2017-12-17T10:52:00Z"/>
        </w:rPr>
      </w:pPr>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ins w:id="1068" w:author="Laurence Golding" w:date="2017-12-17T10:52:00Z">
        <w:r w:rsidR="00E76539">
          <w:t>containing a plain text message (§</w:t>
        </w:r>
        <w:r w:rsidR="00E76539">
          <w:fldChar w:fldCharType="begin"/>
        </w:r>
        <w:r w:rsidR="00E76539">
          <w:instrText xml:space="preserve"> REF _Ref499804331 \r \h </w:instrText>
        </w:r>
      </w:ins>
      <w:r w:rsidR="00E76539">
        <w:fldChar w:fldCharType="separate"/>
      </w:r>
      <w:ins w:id="1069" w:author="Laurence Golding" w:date="2017-12-17T10:52:00Z">
        <w:r w:rsidR="00E76539">
          <w:t>3.10.2</w:t>
        </w:r>
        <w:r w:rsidR="00E76539">
          <w:fldChar w:fldCharType="end"/>
        </w:r>
        <w:r w:rsidR="00E76539">
          <w:t xml:space="preserve">) </w:t>
        </w:r>
      </w:ins>
      <w:r w:rsidRPr="003A630D">
        <w:t>that describes the significance of this location within a particular context.</w:t>
      </w:r>
    </w:p>
    <w:p w14:paraId="4FEC8C20" w14:textId="1B408EDB" w:rsidR="00E76539" w:rsidRDefault="00E76539" w:rsidP="00E76539">
      <w:pPr>
        <w:pStyle w:val="Heading3"/>
        <w:rPr>
          <w:ins w:id="1070" w:author="Laurence Golding" w:date="2017-12-17T10:53:00Z"/>
        </w:rPr>
      </w:pPr>
      <w:ins w:id="1071" w:author="Laurence Golding" w:date="2017-12-17T10:52:00Z">
        <w:r>
          <w:t>richMessage property</w:t>
        </w:r>
      </w:ins>
    </w:p>
    <w:p w14:paraId="16B534AA" w14:textId="50204EBA" w:rsidR="00E76539" w:rsidRPr="00E76539" w:rsidRDefault="003E3403" w:rsidP="00E76539">
      <w:ins w:id="1072" w:author="Laurence Golding" w:date="2017-12-18T12:35:00Z">
        <w:r>
          <w:t>If a</w:t>
        </w:r>
      </w:ins>
      <w:ins w:id="1073" w:author="Laurence Golding" w:date="2017-12-17T10:53:00Z">
        <w:r w:rsidR="00E76539">
          <w:t xml:space="preserve">n </w:t>
        </w:r>
        <w:r w:rsidR="00E76539" w:rsidRPr="00E76539">
          <w:rPr>
            <w:rStyle w:val="CODEtemp"/>
          </w:rPr>
          <w:t>annotatedCodeLocation</w:t>
        </w:r>
        <w:r w:rsidR="00E76539">
          <w:t xml:space="preserve"> object</w:t>
        </w:r>
      </w:ins>
      <w:ins w:id="1074" w:author="Laurence Golding" w:date="2017-12-18T12:35:00Z">
        <w:r>
          <w:t xml:space="preserve"> contains a </w:t>
        </w:r>
        <w:r w:rsidRPr="003E3403">
          <w:rPr>
            <w:rStyle w:val="CODEtemp"/>
          </w:rPr>
          <w:t>message</w:t>
        </w:r>
        <w:r>
          <w:t xml:space="preserve"> property</w:t>
        </w:r>
      </w:ins>
      <w:ins w:id="1075" w:author="Laurence Golding" w:date="2017-12-18T16:05:00Z">
        <w:r w:rsidR="00522BDA">
          <w:t xml:space="preserve"> (</w:t>
        </w:r>
        <w:r w:rsidR="00522BDA" w:rsidRPr="00B31516">
          <w:t>§</w:t>
        </w:r>
      </w:ins>
      <w:ins w:id="1076" w:author="Laurence Golding" w:date="2017-12-18T16:09:00Z">
        <w:r w:rsidR="00522BDA">
          <w:fldChar w:fldCharType="begin"/>
        </w:r>
        <w:r w:rsidR="00522BDA">
          <w:instrText xml:space="preserve"> REF _Ref501376705 \r \h </w:instrText>
        </w:r>
      </w:ins>
      <w:r w:rsidR="00522BDA">
        <w:fldChar w:fldCharType="separate"/>
      </w:r>
      <w:ins w:id="1077" w:author="Laurence Golding" w:date="2017-12-18T16:09:00Z">
        <w:r w:rsidR="00522BDA">
          <w:t>3.25.8</w:t>
        </w:r>
        <w:r w:rsidR="00522BDA">
          <w:fldChar w:fldCharType="end"/>
        </w:r>
      </w:ins>
      <w:ins w:id="1078" w:author="Laurence Golding" w:date="2017-12-18T16:05:00Z">
        <w:r w:rsidR="00522BDA">
          <w:t>)</w:t>
        </w:r>
      </w:ins>
      <w:ins w:id="1079" w:author="Laurence Golding" w:date="2017-12-18T12:35:00Z">
        <w:r>
          <w:t>, it</w:t>
        </w:r>
      </w:ins>
      <w:ins w:id="1080" w:author="Laurence Golding" w:date="2017-12-17T10:53:00Z">
        <w:r w:rsidR="00E76539">
          <w:t xml:space="preserve"> </w:t>
        </w:r>
        <w:r w:rsidR="00E76539">
          <w:rPr>
            <w:b/>
          </w:rPr>
          <w:t>MAY</w:t>
        </w:r>
        <w:r w:rsidR="00E76539">
          <w:t xml:space="preserve"> </w:t>
        </w:r>
      </w:ins>
      <w:ins w:id="1081" w:author="Laurence Golding" w:date="2017-12-18T12:35:00Z">
        <w:r>
          <w:t xml:space="preserve">also </w:t>
        </w:r>
      </w:ins>
      <w:ins w:id="1082" w:author="Laurence Golding" w:date="2017-12-17T10:53:00Z">
        <w:r w:rsidR="00E76539">
          <w:t xml:space="preserve">contain a property named </w:t>
        </w:r>
        <w:r w:rsidR="00E76539" w:rsidRPr="00E76539">
          <w:rPr>
            <w:rStyle w:val="CODEtemp"/>
          </w:rPr>
          <w:t>richMessage</w:t>
        </w:r>
        <w:r w:rsidR="00E76539">
          <w:t xml:space="preserve"> whose value is a string containing a rich text message (§</w:t>
        </w:r>
      </w:ins>
      <w:ins w:id="1083" w:author="Laurence Golding" w:date="2017-12-17T10:54:00Z">
        <w:r w:rsidR="00E76539">
          <w:fldChar w:fldCharType="begin"/>
        </w:r>
        <w:r w:rsidR="00E76539">
          <w:instrText xml:space="preserve"> REF _Ref499739878 \r \h </w:instrText>
        </w:r>
      </w:ins>
      <w:r w:rsidR="00E76539">
        <w:fldChar w:fldCharType="separate"/>
      </w:r>
      <w:ins w:id="1084" w:author="Laurence Golding" w:date="2017-12-17T10:54:00Z">
        <w:r w:rsidR="00E76539">
          <w:t>3.10.3</w:t>
        </w:r>
        <w:r w:rsidR="00E76539">
          <w:fldChar w:fldCharType="end"/>
        </w:r>
      </w:ins>
      <w:ins w:id="1085" w:author="Laurence Golding" w:date="2017-12-17T10:53:00Z">
        <w:r w:rsidR="00E76539">
          <w:t>)</w:t>
        </w:r>
      </w:ins>
      <w:ins w:id="1086" w:author="Laurence Golding" w:date="2017-12-17T10:54:00Z">
        <w:r w:rsidR="00E76539">
          <w:t xml:space="preserve"> that describes the significance of this location within a particular context.</w:t>
        </w:r>
      </w:ins>
    </w:p>
    <w:p w14:paraId="0269CB61" w14:textId="1F46D9DF" w:rsidR="003A630D" w:rsidRDefault="006E546E" w:rsidP="003A630D">
      <w:pPr>
        <w:pStyle w:val="Heading3"/>
      </w:pPr>
      <w:bookmarkStart w:id="1087" w:name="_Ref493497656"/>
      <w:bookmarkStart w:id="1088" w:name="_Ref493499356"/>
      <w:bookmarkStart w:id="1089" w:name="_Toc499731283"/>
      <w:r>
        <w:t>kind property</w:t>
      </w:r>
      <w:bookmarkEnd w:id="1087"/>
      <w:bookmarkEnd w:id="1088"/>
      <w:bookmarkEnd w:id="108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7A9D5405" w:rsidR="003A630D" w:rsidRDefault="003A630D" w:rsidP="003A630D">
      <w:pPr>
        <w:pStyle w:val="Note"/>
      </w:pPr>
      <w:r>
        <w:t>NOTE 3</w:t>
      </w:r>
      <w:ins w:id="1090" w:author="Laurence Golding" w:date="2017-12-31T17:22:00Z">
        <w:r w:rsidR="003956B1">
          <w:t>:</w:t>
        </w:r>
      </w:ins>
      <w:r>
        <w:t xml:space="preserve"> </w:t>
      </w:r>
      <w:del w:id="1091" w:author="Laurence Golding" w:date="2017-12-31T17:22:00Z">
        <w:r w:rsidDel="003956B1">
          <w:delText xml:space="preserve">  </w:delText>
        </w:r>
      </w:del>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6488D2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2B48E2">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1092" w:name="_Ref493488357"/>
      <w:bookmarkStart w:id="1093" w:name="_Ref493488374"/>
      <w:bookmarkStart w:id="1094" w:name="_Toc499731284"/>
      <w:r>
        <w:t>kind-dependent properties: target, targetLocation, values and state</w:t>
      </w:r>
      <w:bookmarkEnd w:id="1092"/>
      <w:bookmarkEnd w:id="1093"/>
      <w:bookmarkEnd w:id="1094"/>
    </w:p>
    <w:p w14:paraId="24200A3C" w14:textId="44D2A99F"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2B48E2">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122ABA48"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2B48E2">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59D9A11"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2B48E2">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05B3AE5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2B48E2">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2B48E2">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lastRenderedPageBreak/>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7A1FAF5"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2B48E2">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2B48E2">
        <w:t>3.25.11</w:t>
      </w:r>
      <w:r w:rsidR="000F0B58">
        <w:fldChar w:fldCharType="end"/>
      </w:r>
      <w:r>
        <w:t>.</w:t>
      </w:r>
    </w:p>
    <w:p w14:paraId="0E31A26E" w14:textId="1F2AF4AE" w:rsidR="00B86BC7" w:rsidRDefault="00B86BC7" w:rsidP="00B86BC7">
      <w:pPr>
        <w:pStyle w:val="Heading3"/>
      </w:pPr>
      <w:bookmarkStart w:id="1095" w:name="_Ref493509170"/>
      <w:bookmarkStart w:id="1096" w:name="_Toc499731285"/>
      <w:r>
        <w:t>targetKey property</w:t>
      </w:r>
      <w:bookmarkEnd w:id="1095"/>
      <w:bookmarkEnd w:id="1096"/>
    </w:p>
    <w:p w14:paraId="20366F6F" w14:textId="60134D7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2B48E2">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2B48E2">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1097" w:name="_Toc499731286"/>
      <w:r>
        <w:t>importance property</w:t>
      </w:r>
      <w:bookmarkEnd w:id="1097"/>
    </w:p>
    <w:p w14:paraId="12516DE7" w14:textId="462150C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2B48E2">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1098" w:name="_Toc499731287"/>
      <w:r>
        <w:t>taintKind property</w:t>
      </w:r>
      <w:bookmarkEnd w:id="10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099" w:name="_Toc499731288"/>
      <w:r>
        <w:t>snippet property</w:t>
      </w:r>
      <w:bookmarkEnd w:id="1099"/>
    </w:p>
    <w:p w14:paraId="15A1049D" w14:textId="1ABEC6D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2B48E2">
        <w:t>3.19.4</w:t>
      </w:r>
      <w:r>
        <w:fldChar w:fldCharType="end"/>
      </w:r>
      <w:r>
        <w:t>).</w:t>
      </w:r>
    </w:p>
    <w:p w14:paraId="3B69C0B9" w14:textId="3B42BBEE" w:rsidR="00B86BC7" w:rsidRDefault="00B86BC7" w:rsidP="00B86BC7">
      <w:pPr>
        <w:pStyle w:val="Heading3"/>
      </w:pPr>
      <w:bookmarkStart w:id="1100" w:name="_Ref493488427"/>
      <w:bookmarkStart w:id="1101" w:name="_Ref493488443"/>
      <w:bookmarkStart w:id="1102" w:name="_Toc499731289"/>
      <w:r>
        <w:t>annotations property</w:t>
      </w:r>
      <w:bookmarkEnd w:id="1100"/>
      <w:bookmarkEnd w:id="1101"/>
      <w:bookmarkEnd w:id="1102"/>
    </w:p>
    <w:p w14:paraId="13126C95" w14:textId="363E6145"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2B48E2">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2B48E2">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107327A" w:rsidR="004A77ED" w:rsidRDefault="004A77ED" w:rsidP="004A77ED">
      <w:pPr>
        <w:pStyle w:val="Note"/>
      </w:pPr>
      <w:r>
        <w:t>EXAMPLE</w:t>
      </w:r>
      <w:ins w:id="1103" w:author="Laurence Golding" w:date="2017-12-31T17:20:00Z">
        <w:r w:rsidR="003956B1">
          <w:t>:</w:t>
        </w:r>
      </w:ins>
      <w:r>
        <w:t xml:space="preserve"> </w:t>
      </w:r>
      <w:del w:id="1104" w:author="Laurence Golding" w:date="2017-12-31T17:20:00Z">
        <w:r w:rsidDel="003956B1">
          <w:delText xml:space="preserve">  </w:delText>
        </w:r>
      </w:del>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1105" w:name="_Toc499731290"/>
      <w:r>
        <w:t>properties property</w:t>
      </w:r>
      <w:bookmarkEnd w:id="1105"/>
    </w:p>
    <w:p w14:paraId="61AE0053" w14:textId="646DA75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2B48E2">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106" w:name="_Ref493509872"/>
      <w:bookmarkStart w:id="1107" w:name="_Toc499731291"/>
      <w:r>
        <w:t>annotation object</w:t>
      </w:r>
      <w:bookmarkEnd w:id="1106"/>
      <w:bookmarkEnd w:id="1107"/>
    </w:p>
    <w:p w14:paraId="02CBFA23" w14:textId="6673CFB5" w:rsidR="00B86BC7" w:rsidRDefault="00B86BC7" w:rsidP="00B86BC7">
      <w:pPr>
        <w:pStyle w:val="Heading3"/>
      </w:pPr>
      <w:bookmarkStart w:id="1108" w:name="_Toc499731292"/>
      <w:r>
        <w:t>General</w:t>
      </w:r>
      <w:bookmarkEnd w:id="110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109" w:name="_Ref493510430"/>
      <w:bookmarkStart w:id="1110" w:name="_Toc499731293"/>
      <w:r>
        <w:t>message property</w:t>
      </w:r>
      <w:bookmarkEnd w:id="1109"/>
      <w:bookmarkEnd w:id="1110"/>
    </w:p>
    <w:p w14:paraId="1B321225" w14:textId="4950370D" w:rsidR="004A77ED" w:rsidRDefault="004A77ED" w:rsidP="004A77ED">
      <w:pPr>
        <w:rPr>
          <w:ins w:id="1111" w:author="Laurence Golding" w:date="2017-12-17T10:56:00Z"/>
        </w:rPr>
      </w:pPr>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w:t>
      </w:r>
      <w:ins w:id="1112" w:author="Laurence Golding" w:date="2017-12-17T10:55:00Z">
        <w:r w:rsidR="00E76539">
          <w:t xml:space="preserve"> containing a plain text message (§</w:t>
        </w:r>
      </w:ins>
      <w:ins w:id="1113" w:author="Laurence Golding" w:date="2017-12-17T10:56:00Z">
        <w:r w:rsidR="00E76539">
          <w:fldChar w:fldCharType="begin"/>
        </w:r>
        <w:r w:rsidR="00E76539">
          <w:instrText xml:space="preserve"> REF _Ref499804331 \r \h </w:instrText>
        </w:r>
      </w:ins>
      <w:r w:rsidR="00E76539">
        <w:fldChar w:fldCharType="separate"/>
      </w:r>
      <w:ins w:id="1114" w:author="Laurence Golding" w:date="2017-12-17T10:56:00Z">
        <w:r w:rsidR="00E76539">
          <w:t>3.10.2</w:t>
        </w:r>
        <w:r w:rsidR="00E76539">
          <w:fldChar w:fldCharType="end"/>
        </w:r>
      </w:ins>
      <w:ins w:id="1115" w:author="Laurence Golding" w:date="2017-12-17T10:55:00Z">
        <w:r w:rsidR="00E76539">
          <w:t>)</w:t>
        </w:r>
      </w:ins>
      <w:r w:rsidRPr="004A77ED">
        <w:t xml:space="preserve">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2B48E2">
        <w:t>3.26.3</w:t>
      </w:r>
      <w:r>
        <w:fldChar w:fldCharType="end"/>
      </w:r>
      <w:r w:rsidRPr="004A77ED">
        <w:t>).</w:t>
      </w:r>
    </w:p>
    <w:p w14:paraId="255CDA72" w14:textId="4D0C6F7A" w:rsidR="00E76539" w:rsidRDefault="00E76539" w:rsidP="00E76539">
      <w:pPr>
        <w:pStyle w:val="Heading3"/>
        <w:rPr>
          <w:ins w:id="1116" w:author="Laurence Golding" w:date="2017-12-17T10:56:00Z"/>
        </w:rPr>
      </w:pPr>
      <w:bookmarkStart w:id="1117" w:name="_Ref501271594"/>
      <w:ins w:id="1118" w:author="Laurence Golding" w:date="2017-12-17T10:56:00Z">
        <w:r>
          <w:t>richMessage property</w:t>
        </w:r>
        <w:bookmarkEnd w:id="1117"/>
      </w:ins>
    </w:p>
    <w:p w14:paraId="711D87F7" w14:textId="0326E390" w:rsidR="00E76539" w:rsidRPr="00E76539" w:rsidRDefault="00E76539" w:rsidP="00E76539">
      <w:ins w:id="1119" w:author="Laurence Golding" w:date="2017-12-17T10:56:00Z">
        <w:r>
          <w:t>A</w:t>
        </w:r>
        <w:r w:rsidRPr="004A77ED">
          <w:t xml:space="preserve">n </w:t>
        </w:r>
        <w:r w:rsidRPr="004A77ED">
          <w:rPr>
            <w:rStyle w:val="CODEtemp"/>
          </w:rPr>
          <w:t>annotation</w:t>
        </w:r>
        <w:r w:rsidRPr="004A77ED">
          <w:t xml:space="preserve"> object </w:t>
        </w:r>
        <w:r>
          <w:rPr>
            <w:b/>
          </w:rPr>
          <w:t>MAY</w:t>
        </w:r>
        <w:r w:rsidRPr="004A77ED">
          <w:t xml:space="preserve"> contain a property named </w:t>
        </w:r>
        <w:r>
          <w:rPr>
            <w:rStyle w:val="CODEtemp"/>
          </w:rPr>
          <w:t>richM</w:t>
        </w:r>
        <w:r w:rsidRPr="004A77ED">
          <w:rPr>
            <w:rStyle w:val="CODEtemp"/>
          </w:rPr>
          <w:t>essage</w:t>
        </w:r>
        <w:r w:rsidRPr="004A77ED">
          <w:t xml:space="preserve"> whose value is a string</w:t>
        </w:r>
        <w:r>
          <w:t xml:space="preserve"> containing a rich text message (§</w:t>
        </w:r>
        <w:r>
          <w:fldChar w:fldCharType="begin"/>
        </w:r>
        <w:r>
          <w:instrText xml:space="preserve"> REF _Ref499739878 \r \h </w:instrText>
        </w:r>
      </w:ins>
      <w:r>
        <w:fldChar w:fldCharType="separate"/>
      </w:r>
      <w:ins w:id="1120" w:author="Laurence Golding" w:date="2017-12-17T10:56:00Z">
        <w:r>
          <w:t>3.10.3</w:t>
        </w:r>
        <w:r>
          <w:fldChar w:fldCharType="end"/>
        </w:r>
        <w:r>
          <w:t>)</w:t>
        </w:r>
        <w:r w:rsidRPr="004A77ED">
          <w:t xml:space="preserve">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ins>
      <w:ins w:id="1121" w:author="Laurence Golding" w:date="2017-12-17T10:56:00Z">
        <w:r>
          <w:fldChar w:fldCharType="separate"/>
        </w:r>
        <w:r>
          <w:t>3.26.3</w:t>
        </w:r>
        <w:r>
          <w:fldChar w:fldCharType="end"/>
        </w:r>
        <w:r w:rsidRPr="004A77ED">
          <w:t>).</w:t>
        </w:r>
      </w:ins>
    </w:p>
    <w:p w14:paraId="6950A391" w14:textId="2664D65D" w:rsidR="00B86BC7" w:rsidRDefault="00B86BC7" w:rsidP="00B86BC7">
      <w:pPr>
        <w:pStyle w:val="Heading3"/>
      </w:pPr>
      <w:bookmarkStart w:id="1122" w:name="_Ref493488409"/>
      <w:bookmarkStart w:id="1123" w:name="_Toc499731294"/>
      <w:r>
        <w:t>locations property</w:t>
      </w:r>
      <w:bookmarkEnd w:id="1122"/>
      <w:bookmarkEnd w:id="1123"/>
    </w:p>
    <w:p w14:paraId="05806589" w14:textId="0135833F"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2B48E2">
        <w:t>3.9</w:t>
      </w:r>
      <w:r>
        <w:fldChar w:fldCharType="end"/>
      </w:r>
      <w:r w:rsidRPr="004A77ED">
        <w:t xml:space="preserve">) </w:t>
      </w:r>
      <w:r w:rsidRPr="005C0A6D">
        <w:rPr>
          <w:rStyle w:val="CODEtemp"/>
        </w:rPr>
        <w:t>physicalLocation</w:t>
      </w:r>
      <w:r w:rsidRPr="004A77ED">
        <w:t xml:space="preserve"> objects (§</w:t>
      </w:r>
      <w:r>
        <w:fldChar w:fldCharType="begin"/>
      </w:r>
      <w:r>
        <w:instrText xml:space="preserve"> REF _Ref493477390 \w \h </w:instrText>
      </w:r>
      <w:r>
        <w:fldChar w:fldCharType="separate"/>
      </w:r>
      <w:r w:rsidR="002B48E2">
        <w:t>3.19</w:t>
      </w:r>
      <w:r>
        <w:fldChar w:fldCharType="end"/>
      </w:r>
      <w:r w:rsidRPr="004A77ED">
        <w:t>) to which the message (§</w:t>
      </w:r>
      <w:r>
        <w:fldChar w:fldCharType="begin"/>
      </w:r>
      <w:r>
        <w:instrText xml:space="preserve"> REF _Ref493510430 \w \h </w:instrText>
      </w:r>
      <w:r>
        <w:fldChar w:fldCharType="separate"/>
      </w:r>
      <w:r w:rsidR="002B48E2">
        <w:t>3.26.2</w:t>
      </w:r>
      <w:r>
        <w:fldChar w:fldCharType="end"/>
      </w:r>
      <w:ins w:id="1124" w:author="Laurence Golding" w:date="2017-12-17T10:57:00Z">
        <w:r w:rsidR="005C0A6D">
          <w:t>, §</w:t>
        </w:r>
        <w:r w:rsidR="005C0A6D">
          <w:fldChar w:fldCharType="begin"/>
        </w:r>
        <w:r w:rsidR="005C0A6D">
          <w:instrText xml:space="preserve"> REF _Ref501271594 \r \h </w:instrText>
        </w:r>
      </w:ins>
      <w:r w:rsidR="005C0A6D">
        <w:fldChar w:fldCharType="separate"/>
      </w:r>
      <w:ins w:id="1125" w:author="Laurence Golding" w:date="2017-12-17T10:57:00Z">
        <w:r w:rsidR="005C0A6D">
          <w:t>3.26.3</w:t>
        </w:r>
        <w:r w:rsidR="005C0A6D">
          <w:fldChar w:fldCharType="end"/>
        </w:r>
      </w:ins>
      <w:r w:rsidRPr="004A77ED">
        <w:t>) is relevant.</w:t>
      </w:r>
    </w:p>
    <w:p w14:paraId="5EB63AAA" w14:textId="74551B49" w:rsidR="00B86BC7" w:rsidRDefault="00B86BC7" w:rsidP="00B86BC7">
      <w:pPr>
        <w:pStyle w:val="Heading2"/>
      </w:pPr>
      <w:bookmarkStart w:id="1126" w:name="_Ref493407996"/>
      <w:bookmarkStart w:id="1127" w:name="_Toc499731295"/>
      <w:r>
        <w:t>rule object</w:t>
      </w:r>
      <w:bookmarkEnd w:id="1126"/>
      <w:bookmarkEnd w:id="1127"/>
    </w:p>
    <w:p w14:paraId="0004BC6E" w14:textId="658F9ED1" w:rsidR="00B86BC7" w:rsidRDefault="00B86BC7" w:rsidP="00B86BC7">
      <w:pPr>
        <w:pStyle w:val="Heading3"/>
      </w:pPr>
      <w:bookmarkStart w:id="1128" w:name="_Toc499731296"/>
      <w:r>
        <w:t>General</w:t>
      </w:r>
      <w:bookmarkEnd w:id="1128"/>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1129" w:name="_Toc499731297"/>
      <w:r>
        <w:t>Constraints</w:t>
      </w:r>
      <w:bookmarkEnd w:id="1129"/>
    </w:p>
    <w:p w14:paraId="1A1A3719" w14:textId="78F901A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B48E2">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B48E2">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30" w:name="_Ref493408046"/>
      <w:bookmarkStart w:id="1131" w:name="_Toc499731298"/>
      <w:r>
        <w:lastRenderedPageBreak/>
        <w:t>id property</w:t>
      </w:r>
      <w:bookmarkEnd w:id="1130"/>
      <w:bookmarkEnd w:id="113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132" w:name="_Toc499731299"/>
      <w:r>
        <w:t>name property</w:t>
      </w:r>
      <w:bookmarkEnd w:id="1132"/>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1133" w:name="_Ref493510771"/>
      <w:bookmarkStart w:id="1134" w:name="_Toc499731300"/>
      <w:r>
        <w:t>shortDescription property</w:t>
      </w:r>
      <w:bookmarkEnd w:id="1133"/>
      <w:bookmarkEnd w:id="1134"/>
    </w:p>
    <w:p w14:paraId="529813AC" w14:textId="1D3524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ins w:id="1135" w:author="Laurence Golding" w:date="2017-12-18T16:26:00Z">
        <w:r w:rsidR="00C755F6">
          <w:t>plain text message (</w:t>
        </w:r>
      </w:ins>
      <w:ins w:id="1136" w:author="Laurence Golding" w:date="2017-12-18T16:27:00Z">
        <w:r w:rsidR="00C755F6">
          <w:t>§</w:t>
        </w:r>
        <w:r w:rsidR="00C755F6">
          <w:fldChar w:fldCharType="begin"/>
        </w:r>
        <w:r w:rsidR="00C755F6">
          <w:instrText xml:space="preserve"> REF _Ref499804331 \r \h </w:instrText>
        </w:r>
      </w:ins>
      <w:r w:rsidR="00C755F6">
        <w:fldChar w:fldCharType="separate"/>
      </w:r>
      <w:ins w:id="1137" w:author="Laurence Golding" w:date="2017-12-18T16:27:00Z">
        <w:r w:rsidR="00C755F6">
          <w:t>3.10.2</w:t>
        </w:r>
        <w:r w:rsidR="00C755F6">
          <w:fldChar w:fldCharType="end"/>
        </w:r>
      </w:ins>
      <w:ins w:id="1138" w:author="Laurence Golding" w:date="2017-12-18T16:26:00Z">
        <w:r w:rsidR="00C755F6">
          <w:t xml:space="preserve">) </w:t>
        </w:r>
      </w:ins>
      <w:ins w:id="1139" w:author="Laurence Golding" w:date="2017-12-18T16:27:00Z">
        <w:r w:rsidR="00C755F6">
          <w:t xml:space="preserve">that provides a </w:t>
        </w:r>
      </w:ins>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1140" w:name="_Ref493510781"/>
      <w:bookmarkStart w:id="1141" w:name="_Toc499731301"/>
      <w:commentRangeStart w:id="1142"/>
      <w:commentRangeStart w:id="1143"/>
      <w:commentRangeStart w:id="1144"/>
      <w:r>
        <w:t xml:space="preserve">fullDescription </w:t>
      </w:r>
      <w:commentRangeEnd w:id="1142"/>
      <w:r w:rsidR="008607B9">
        <w:rPr>
          <w:rStyle w:val="CommentReference"/>
          <w:rFonts w:cs="Times New Roman"/>
          <w:b w:val="0"/>
          <w:bCs w:val="0"/>
          <w:iCs w:val="0"/>
          <w:color w:val="auto"/>
          <w:kern w:val="0"/>
        </w:rPr>
        <w:commentReference w:id="1142"/>
      </w:r>
      <w:commentRangeEnd w:id="1143"/>
      <w:r w:rsidR="00CA58C8">
        <w:rPr>
          <w:rStyle w:val="CommentReference"/>
          <w:rFonts w:cs="Times New Roman"/>
          <w:b w:val="0"/>
          <w:bCs w:val="0"/>
          <w:iCs w:val="0"/>
          <w:color w:val="auto"/>
          <w:kern w:val="0"/>
        </w:rPr>
        <w:commentReference w:id="1143"/>
      </w:r>
      <w:commentRangeEnd w:id="1144"/>
      <w:r w:rsidR="00CA58C8">
        <w:rPr>
          <w:rStyle w:val="CommentReference"/>
          <w:rFonts w:cs="Times New Roman"/>
          <w:b w:val="0"/>
          <w:bCs w:val="0"/>
          <w:iCs w:val="0"/>
          <w:color w:val="auto"/>
          <w:kern w:val="0"/>
        </w:rPr>
        <w:commentReference w:id="1144"/>
      </w:r>
      <w:r>
        <w:t>property</w:t>
      </w:r>
      <w:bookmarkEnd w:id="1140"/>
      <w:bookmarkEnd w:id="1141"/>
    </w:p>
    <w:p w14:paraId="1D1994A2" w14:textId="61AF992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w:t>
      </w:r>
      <w:ins w:id="1145" w:author="Laurence Golding" w:date="2017-12-18T16:27:00Z">
        <w:r w:rsidR="00C755F6">
          <w:t>containing a plain text message (§</w:t>
        </w:r>
        <w:r w:rsidR="00C755F6">
          <w:fldChar w:fldCharType="begin"/>
        </w:r>
        <w:r w:rsidR="00C755F6">
          <w:instrText xml:space="preserve"> REF _Ref499804331 \r \h </w:instrText>
        </w:r>
      </w:ins>
      <w:r w:rsidR="00C755F6">
        <w:fldChar w:fldCharType="separate"/>
      </w:r>
      <w:ins w:id="1146" w:author="Laurence Golding" w:date="2017-12-18T16:27:00Z">
        <w:r w:rsidR="00C755F6">
          <w:t>3.10.2</w:t>
        </w:r>
        <w:r w:rsidR="00C755F6">
          <w:fldChar w:fldCharType="end"/>
        </w:r>
        <w:r w:rsidR="00C755F6">
          <w:t xml:space="preserve">) </w:t>
        </w:r>
      </w:ins>
      <w:r>
        <w:t>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232E381" w:rsidR="00517BAE" w:rsidRDefault="00F4291F" w:rsidP="00F4291F">
      <w:pPr>
        <w:rPr>
          <w:ins w:id="1147" w:author="Laurence Golding" w:date="2017-12-18T12:10:00Z"/>
        </w:rPr>
      </w:pPr>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2B48E2">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054EA0E9" w14:textId="260937F4" w:rsidR="00444B86" w:rsidRDefault="00171E43" w:rsidP="00444B86">
      <w:pPr>
        <w:pStyle w:val="Heading3"/>
        <w:rPr>
          <w:ins w:id="1148" w:author="Laurence Golding" w:date="2017-12-18T12:11:00Z"/>
        </w:rPr>
      </w:pPr>
      <w:commentRangeStart w:id="1149"/>
      <w:ins w:id="1150" w:author="Laurence Golding" w:date="2017-12-18T12:11:00Z">
        <w:r>
          <w:lastRenderedPageBreak/>
          <w:t xml:space="preserve">richDescription </w:t>
        </w:r>
      </w:ins>
      <w:commentRangeEnd w:id="1149"/>
      <w:r w:rsidR="008607B9">
        <w:rPr>
          <w:rStyle w:val="CommentReference"/>
          <w:rFonts w:cs="Times New Roman"/>
          <w:b w:val="0"/>
          <w:bCs w:val="0"/>
          <w:iCs w:val="0"/>
          <w:color w:val="auto"/>
          <w:kern w:val="0"/>
        </w:rPr>
        <w:commentReference w:id="1149"/>
      </w:r>
      <w:ins w:id="1151" w:author="Laurence Golding" w:date="2017-12-18T12:11:00Z">
        <w:r>
          <w:t>property</w:t>
        </w:r>
      </w:ins>
    </w:p>
    <w:p w14:paraId="4AB46182" w14:textId="21F5DD1E" w:rsidR="00171E43" w:rsidRDefault="00171E43" w:rsidP="00171E43">
      <w:pPr>
        <w:rPr>
          <w:ins w:id="1152" w:author="Laurence Golding" w:date="2017-12-18T12:15:00Z"/>
        </w:rPr>
      </w:pPr>
      <w:ins w:id="1153" w:author="Laurence Golding" w:date="2017-12-18T12:11:00Z">
        <w:r>
          <w:t xml:space="preserve">If a </w:t>
        </w:r>
        <w:r w:rsidRPr="008C7908">
          <w:rPr>
            <w:rStyle w:val="CODEtemp"/>
          </w:rPr>
          <w:t>rule</w:t>
        </w:r>
        <w:r>
          <w:t xml:space="preserve"> object contains a </w:t>
        </w:r>
      </w:ins>
      <w:ins w:id="1154" w:author="Laurence Golding" w:date="2017-12-18T12:12:00Z">
        <w:r w:rsidRPr="00171E43">
          <w:rPr>
            <w:rStyle w:val="CODEtemp"/>
          </w:rPr>
          <w:t>ful</w:t>
        </w:r>
      </w:ins>
      <w:ins w:id="1155" w:author="Laurence Golding" w:date="2017-12-18T12:11:00Z">
        <w:r w:rsidRPr="00171E43">
          <w:rPr>
            <w:rStyle w:val="CODEtemp"/>
          </w:rPr>
          <w:t>lDescription</w:t>
        </w:r>
        <w:r>
          <w:t xml:space="preserve"> property (</w:t>
        </w:r>
      </w:ins>
      <w:ins w:id="1156" w:author="Laurence Golding" w:date="2017-12-18T12:13:00Z">
        <w:r>
          <w:t>§</w:t>
        </w:r>
        <w:r>
          <w:fldChar w:fldCharType="begin"/>
        </w:r>
        <w:r>
          <w:instrText xml:space="preserve"> REF _Ref493510781 \r \h </w:instrText>
        </w:r>
      </w:ins>
      <w:r>
        <w:fldChar w:fldCharType="separate"/>
      </w:r>
      <w:ins w:id="1157" w:author="Laurence Golding" w:date="2017-12-18T12:13:00Z">
        <w:r>
          <w:t>3.27.6</w:t>
        </w:r>
        <w:r>
          <w:fldChar w:fldCharType="end"/>
        </w:r>
      </w:ins>
      <w:ins w:id="1158" w:author="Laurence Golding" w:date="2017-12-18T12:11:00Z">
        <w:r>
          <w:t xml:space="preserve">), it </w:t>
        </w:r>
        <w:r>
          <w:rPr>
            <w:b/>
          </w:rPr>
          <w:t>MAY</w:t>
        </w:r>
        <w:r>
          <w:t xml:space="preserve"> also contain a property named </w:t>
        </w:r>
        <w:r w:rsidRPr="00171E43">
          <w:rPr>
            <w:rStyle w:val="CODEtemp"/>
          </w:rPr>
          <w:t>richDescription</w:t>
        </w:r>
        <w:r>
          <w:t xml:space="preserve"> </w:t>
        </w:r>
      </w:ins>
      <w:ins w:id="1159" w:author="Laurence Golding" w:date="2017-12-18T12:12:00Z">
        <w:r>
          <w:t>whose value is a string</w:t>
        </w:r>
      </w:ins>
      <w:ins w:id="1160" w:author="Laurence Golding" w:date="2017-12-18T12:14:00Z">
        <w:r>
          <w:t xml:space="preserve"> containing a rich text message (§</w:t>
        </w:r>
        <w:r>
          <w:fldChar w:fldCharType="begin"/>
        </w:r>
        <w:r>
          <w:instrText xml:space="preserve"> REF _Ref499739878 \r \h </w:instrText>
        </w:r>
      </w:ins>
      <w:r>
        <w:fldChar w:fldCharType="separate"/>
      </w:r>
      <w:ins w:id="1161" w:author="Laurence Golding" w:date="2017-12-18T12:14:00Z">
        <w:r>
          <w:t>3.10.3</w:t>
        </w:r>
        <w:r>
          <w:fldChar w:fldCharType="end"/>
        </w:r>
        <w:r>
          <w:t>) that descr</w:t>
        </w:r>
      </w:ins>
      <w:ins w:id="1162" w:author="Laurence Golding" w:date="2017-12-18T12:15:00Z">
        <w:r>
          <w:t>ibes the rule.</w:t>
        </w:r>
      </w:ins>
      <w:ins w:id="1163" w:author="Laurence Golding" w:date="2017-12-18T12:17:00Z">
        <w:r w:rsidR="008C7908">
          <w:t xml:space="preserve"> If a </w:t>
        </w:r>
        <w:r w:rsidR="008C7908" w:rsidRPr="00A33910">
          <w:rPr>
            <w:rStyle w:val="CODEtemp"/>
          </w:rPr>
          <w:t>rule</w:t>
        </w:r>
        <w:r w:rsidR="008C7908">
          <w:t xml:space="preserve"> object does not contain a </w:t>
        </w:r>
        <w:r w:rsidR="008C7908" w:rsidRPr="008C7908">
          <w:rPr>
            <w:rStyle w:val="CODEtemp"/>
          </w:rPr>
          <w:t>fullDescription</w:t>
        </w:r>
        <w:r w:rsidR="008C7908">
          <w:t xml:space="preserve"> property, the </w:t>
        </w:r>
        <w:r w:rsidR="008C7908" w:rsidRPr="008C7908">
          <w:rPr>
            <w:rStyle w:val="CODEtemp"/>
          </w:rPr>
          <w:t>richDescription</w:t>
        </w:r>
        <w:r w:rsidR="008C7908">
          <w:t xml:space="preserve"> property </w:t>
        </w:r>
        <w:r w:rsidR="008C7908" w:rsidRPr="008C7908">
          <w:rPr>
            <w:b/>
          </w:rPr>
          <w:t>SHALL</w:t>
        </w:r>
        <w:r w:rsidR="008C7908">
          <w:t xml:space="preserve"> be absent.</w:t>
        </w:r>
      </w:ins>
    </w:p>
    <w:p w14:paraId="41793F39" w14:textId="4ECA451C" w:rsidR="00171E43" w:rsidRDefault="00171E43" w:rsidP="00171E43">
      <w:pPr>
        <w:rPr>
          <w:ins w:id="1164" w:author="Laurence Golding" w:date="2017-12-31T17:00:00Z"/>
        </w:rPr>
      </w:pPr>
      <w:ins w:id="1165" w:author="Laurence Golding" w:date="2017-12-18T12:15:00Z">
        <w:r>
          <w:t xml:space="preserve">All the guidance </w:t>
        </w:r>
      </w:ins>
      <w:ins w:id="1166" w:author="Laurence Golding" w:date="2017-12-18T12:16:00Z">
        <w:r>
          <w:t xml:space="preserve">on the type of information the </w:t>
        </w:r>
        <w:r w:rsidRPr="00171E43">
          <w:rPr>
            <w:rStyle w:val="CODEtemp"/>
          </w:rPr>
          <w:t>fullDescription</w:t>
        </w:r>
        <w:r>
          <w:t xml:space="preserve"> property should contain applies equally to the </w:t>
        </w:r>
        <w:r w:rsidRPr="00171E43">
          <w:rPr>
            <w:rStyle w:val="CODEtemp"/>
          </w:rPr>
          <w:t>richDescription</w:t>
        </w:r>
        <w:r>
          <w:t xml:space="preserve"> property.</w:t>
        </w:r>
      </w:ins>
    </w:p>
    <w:p w14:paraId="40CA1033" w14:textId="06BA1395" w:rsidR="001C39B9" w:rsidRPr="00171E43" w:rsidRDefault="001C39B9" w:rsidP="001C39B9">
      <w:pPr>
        <w:pStyle w:val="Note"/>
      </w:pPr>
      <w:ins w:id="1167" w:author="Laurence Golding" w:date="2017-12-31T17:01:00Z">
        <w:r>
          <w:t>NOTE</w:t>
        </w:r>
      </w:ins>
      <w:ins w:id="1168" w:author="Laurence Golding" w:date="2017-12-31T17:22:00Z">
        <w:r w:rsidR="003956B1">
          <w:t>:</w:t>
        </w:r>
      </w:ins>
      <w:ins w:id="1169" w:author="Laurence Golding" w:date="2017-12-31T17:01:00Z">
        <w:r>
          <w:t xml:space="preserve"> </w:t>
        </w:r>
      </w:ins>
      <w:ins w:id="1170" w:author="Laurence Golding" w:date="2017-12-31T17:03:00Z">
        <w:r>
          <w:t>T</w:t>
        </w:r>
      </w:ins>
      <w:ins w:id="1171" w:author="Laurence Golding" w:date="2017-12-31T17:01:00Z">
        <w:r>
          <w:t xml:space="preserve">he </w:t>
        </w:r>
        <w:r w:rsidRPr="001C39B9">
          <w:rPr>
            <w:rStyle w:val="CODEtemp"/>
          </w:rPr>
          <w:t>richDescription</w:t>
        </w:r>
        <w:r>
          <w:t xml:space="preserve"> property is </w:t>
        </w:r>
      </w:ins>
      <w:ins w:id="1172" w:author="Laurence Golding" w:date="2017-12-31T17:04:00Z">
        <w:r>
          <w:t>the</w:t>
        </w:r>
      </w:ins>
      <w:ins w:id="1173" w:author="Laurence Golding" w:date="2017-12-31T17:01:00Z">
        <w:r>
          <w:t xml:space="preserve"> rich text </w:t>
        </w:r>
      </w:ins>
      <w:ins w:id="1174" w:author="Laurence Golding" w:date="2017-12-31T17:02:00Z">
        <w:r>
          <w:t>equivalent</w:t>
        </w:r>
      </w:ins>
      <w:ins w:id="1175" w:author="Laurence Golding" w:date="2017-12-31T17:01:00Z">
        <w:r>
          <w:t xml:space="preserve"> of the </w:t>
        </w:r>
        <w:r w:rsidRPr="001C39B9">
          <w:rPr>
            <w:rStyle w:val="CODEtemp"/>
          </w:rPr>
          <w:t>fullDescription</w:t>
        </w:r>
        <w:r>
          <w:t xml:space="preserve"> property. There is no rich text </w:t>
        </w:r>
      </w:ins>
      <w:ins w:id="1176" w:author="Laurence Golding" w:date="2017-12-31T17:02:00Z">
        <w:r>
          <w:t>equivalent</w:t>
        </w:r>
      </w:ins>
      <w:ins w:id="1177" w:author="Laurence Golding" w:date="2017-12-31T17:01:00Z">
        <w:r>
          <w:t xml:space="preserve"> of the </w:t>
        </w:r>
        <w:r w:rsidRPr="001C39B9">
          <w:rPr>
            <w:rStyle w:val="CODEtemp"/>
          </w:rPr>
          <w:t>shortDescription</w:t>
        </w:r>
        <w:r>
          <w:t xml:space="preserve"> property</w:t>
        </w:r>
      </w:ins>
      <w:ins w:id="1178" w:author="Laurence Golding" w:date="2017-12-31T17:03:00Z">
        <w:r>
          <w:t xml:space="preserve"> (</w:t>
        </w:r>
      </w:ins>
      <w:ins w:id="1179" w:author="Laurence Golding" w:date="2017-12-31T17:04:00Z">
        <w:r>
          <w:t>§</w:t>
        </w:r>
        <w:r>
          <w:fldChar w:fldCharType="begin"/>
        </w:r>
        <w:r>
          <w:instrText xml:space="preserve"> REF _Ref493510771 \w \h </w:instrText>
        </w:r>
      </w:ins>
      <w:r>
        <w:fldChar w:fldCharType="separate"/>
      </w:r>
      <w:ins w:id="1180" w:author="Laurence Golding" w:date="2017-12-31T17:04:00Z">
        <w:r>
          <w:t>3.27.5</w:t>
        </w:r>
        <w:r>
          <w:fldChar w:fldCharType="end"/>
        </w:r>
      </w:ins>
      <w:ins w:id="1181" w:author="Laurence Golding" w:date="2017-12-31T17:03:00Z">
        <w:r>
          <w:t>)</w:t>
        </w:r>
      </w:ins>
      <w:ins w:id="1182" w:author="Laurence Golding" w:date="2017-12-31T17:02:00Z">
        <w:r>
          <w:t>, on the ass</w:t>
        </w:r>
      </w:ins>
      <w:ins w:id="1183" w:author="Laurence Golding" w:date="2017-12-31T17:03:00Z">
        <w:r>
          <w:t xml:space="preserve">umption that the short description is concise enough that a rich text version is not </w:t>
        </w:r>
        <w:commentRangeStart w:id="1184"/>
        <w:r>
          <w:t>necessary</w:t>
        </w:r>
        <w:commentRangeEnd w:id="1184"/>
        <w:r>
          <w:rPr>
            <w:rStyle w:val="CommentReference"/>
          </w:rPr>
          <w:commentReference w:id="1184"/>
        </w:r>
        <w:r>
          <w:t>.</w:t>
        </w:r>
      </w:ins>
    </w:p>
    <w:p w14:paraId="62A8BCCF" w14:textId="160158D3" w:rsidR="00B86BC7" w:rsidRDefault="00B86BC7" w:rsidP="00B86BC7">
      <w:pPr>
        <w:pStyle w:val="Heading3"/>
      </w:pPr>
      <w:bookmarkStart w:id="1185" w:name="_Ref493425609"/>
      <w:bookmarkStart w:id="1186" w:name="_Toc499731302"/>
      <w:r>
        <w:t>defaultLevel property</w:t>
      </w:r>
      <w:bookmarkEnd w:id="1185"/>
      <w:bookmarkEnd w:id="1186"/>
    </w:p>
    <w:p w14:paraId="78423A7A" w14:textId="183EDC64"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2B48E2">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60164CD"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2B48E2">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2B48E2">
        <w:t>3.17.3</w:t>
      </w:r>
      <w:r>
        <w:fldChar w:fldCharType="end"/>
      </w:r>
      <w:r>
        <w:t xml:space="preserve">), and which does not itself specify a </w:t>
      </w:r>
      <w:r w:rsidRPr="00F4291F">
        <w:rPr>
          <w:rStyle w:val="CODEtemp"/>
        </w:rPr>
        <w:t>level</w:t>
      </w:r>
      <w:r>
        <w:t xml:space="preserve"> property.</w:t>
      </w:r>
    </w:p>
    <w:p w14:paraId="07C08A4C" w14:textId="1A258E24" w:rsidR="00B86BC7" w:rsidRDefault="00B86BC7" w:rsidP="00B86BC7">
      <w:pPr>
        <w:pStyle w:val="Heading3"/>
      </w:pPr>
      <w:bookmarkStart w:id="1187" w:name="_Ref493345139"/>
      <w:bookmarkStart w:id="1188" w:name="_Toc499731303"/>
      <w:del w:id="1189" w:author="Laurence Golding" w:date="2017-12-15T15:35:00Z">
        <w:r w:rsidDel="00410D02">
          <w:delText xml:space="preserve">messageFormats </w:delText>
        </w:r>
      </w:del>
      <w:ins w:id="1190" w:author="Laurence Golding" w:date="2017-12-15T15:35:00Z">
        <w:r w:rsidR="00410D02">
          <w:t xml:space="preserve">messageTemplates </w:t>
        </w:r>
      </w:ins>
      <w:r>
        <w:t>property</w:t>
      </w:r>
      <w:bookmarkEnd w:id="1187"/>
      <w:bookmarkEnd w:id="1188"/>
    </w:p>
    <w:p w14:paraId="6AA2B3CA" w14:textId="01C98390"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del w:id="1191" w:author="Laurence Golding" w:date="2017-12-15T15:36:00Z">
        <w:r w:rsidRPr="00AF0D84" w:rsidDel="00410D02">
          <w:rPr>
            <w:rStyle w:val="CODEtemp"/>
          </w:rPr>
          <w:delText>messageFormats</w:delText>
        </w:r>
        <w:r w:rsidDel="00410D02">
          <w:delText xml:space="preserve"> </w:delText>
        </w:r>
      </w:del>
      <w:ins w:id="1192" w:author="Laurence Golding" w:date="2017-12-15T15:36:00Z">
        <w:r w:rsidR="00410D02" w:rsidRPr="00AF0D84">
          <w:rPr>
            <w:rStyle w:val="CODEtemp"/>
          </w:rPr>
          <w:t>message</w:t>
        </w:r>
        <w:r w:rsidR="00410D02">
          <w:rPr>
            <w:rStyle w:val="CODEtemp"/>
          </w:rPr>
          <w:t>Template</w:t>
        </w:r>
        <w:r w:rsidR="00410D02" w:rsidRPr="00AF0D84">
          <w:rPr>
            <w:rStyle w:val="CODEtemp"/>
          </w:rPr>
          <w:t>s</w:t>
        </w:r>
        <w:r w:rsidR="00410D02">
          <w:t xml:space="preserve"> </w:t>
        </w:r>
      </w:ins>
      <w:r>
        <w:t xml:space="preserve">whose value is a JSON object consisting of a set of </w:t>
      </w:r>
      <w:del w:id="1193" w:author="Laurence Golding" w:date="2017-12-18T17:44:00Z">
        <w:r w:rsidDel="00272740">
          <w:delText>name/value pairs</w:delText>
        </w:r>
      </w:del>
      <w:ins w:id="1194" w:author="Laurence Golding" w:date="2017-12-18T17:44:00Z">
        <w:r w:rsidR="00272740">
          <w:t>pro</w:t>
        </w:r>
      </w:ins>
      <w:ins w:id="1195" w:author="Laurence Golding" w:date="2017-12-18T17:45:00Z">
        <w:r w:rsidR="00272740">
          <w:t>perties</w:t>
        </w:r>
      </w:ins>
      <w:r>
        <w:t xml:space="preserve"> with arbitrary names.</w:t>
      </w:r>
    </w:p>
    <w:p w14:paraId="4810A9EB" w14:textId="5EEF8EE5" w:rsidR="00197743" w:rsidRDefault="00197743" w:rsidP="00197743">
      <w:r>
        <w:t xml:space="preserve">The value </w:t>
      </w:r>
      <w:del w:id="1196" w:author="Laurence Golding" w:date="2017-12-18T17:45:00Z">
        <w:r w:rsidDel="00272740">
          <w:delText xml:space="preserve">within </w:delText>
        </w:r>
      </w:del>
      <w:ins w:id="1197" w:author="Laurence Golding" w:date="2017-12-18T17:45:00Z">
        <w:r w:rsidR="00272740">
          <w:t xml:space="preserve">of </w:t>
        </w:r>
      </w:ins>
      <w:r>
        <w:t xml:space="preserve">each </w:t>
      </w:r>
      <w:del w:id="1198" w:author="Laurence Golding" w:date="2017-12-18T17:45:00Z">
        <w:r w:rsidDel="00272740">
          <w:delText>name/value pair</w:delText>
        </w:r>
      </w:del>
      <w:ins w:id="1199" w:author="Laurence Golding" w:date="2017-12-18T17:45:00Z">
        <w:r w:rsidR="00272740">
          <w:t>property</w:t>
        </w:r>
      </w:ins>
      <w:r>
        <w:t xml:space="preserve"> </w:t>
      </w:r>
      <w:r w:rsidR="00AF0D84" w:rsidRPr="00AF0D84">
        <w:rPr>
          <w:b/>
        </w:rPr>
        <w:t>SHALL</w:t>
      </w:r>
      <w:r w:rsidR="00AF0D84">
        <w:t xml:space="preserve"> </w:t>
      </w:r>
      <w:r>
        <w:t>be a string, which we refer to as a “</w:t>
      </w:r>
      <w:ins w:id="1200" w:author="Laurence Golding" w:date="2017-12-18T17:32:00Z">
        <w:r w:rsidR="00272740">
          <w:t xml:space="preserve">plain text </w:t>
        </w:r>
      </w:ins>
      <w:r>
        <w:t xml:space="preserve">message </w:t>
      </w:r>
      <w:del w:id="1201" w:author="Laurence Golding" w:date="2017-12-18T12:20:00Z">
        <w:r w:rsidDel="000F68CD">
          <w:delText>format</w:delText>
        </w:r>
      </w:del>
      <w:ins w:id="1202" w:author="Laurence Golding" w:date="2017-12-18T12:20:00Z">
        <w:r w:rsidR="000F68CD">
          <w:t>template</w:t>
        </w:r>
      </w:ins>
      <w:r>
        <w:t xml:space="preserve">,” that can be used to construct a </w:t>
      </w:r>
      <w:del w:id="1203" w:author="Laurence Golding" w:date="2017-12-18T15:54:00Z">
        <w:r w:rsidDel="00486CD8">
          <w:delText xml:space="preserve">formatted </w:delText>
        </w:r>
      </w:del>
      <w:ins w:id="1204" w:author="Laurence Golding" w:date="2017-12-18T15:54:00Z">
        <w:r w:rsidR="00486CD8">
          <w:t xml:space="preserve">plain text </w:t>
        </w:r>
      </w:ins>
      <w:r>
        <w:t xml:space="preserve">message </w:t>
      </w:r>
      <w:ins w:id="1205" w:author="Laurence Golding" w:date="2017-12-18T15:54:00Z">
        <w:r w:rsidR="00486CD8">
          <w:t>(§</w:t>
        </w:r>
        <w:r w:rsidR="00486CD8">
          <w:fldChar w:fldCharType="begin"/>
        </w:r>
        <w:r w:rsidR="00486CD8">
          <w:instrText xml:space="preserve"> REF _Ref499804331 \r \h </w:instrText>
        </w:r>
      </w:ins>
      <w:r w:rsidR="00486CD8">
        <w:fldChar w:fldCharType="separate"/>
      </w:r>
      <w:ins w:id="1206" w:author="Laurence Golding" w:date="2017-12-18T15:54:00Z">
        <w:r w:rsidR="00486CD8">
          <w:t>3.10.2</w:t>
        </w:r>
        <w:r w:rsidR="00486CD8">
          <w:fldChar w:fldCharType="end"/>
        </w:r>
        <w:r w:rsidR="00486CD8">
          <w:t xml:space="preserve">) </w:t>
        </w:r>
      </w:ins>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2B48E2">
        <w:t>3.28.3</w:t>
      </w:r>
      <w:r w:rsidR="00AF0D84">
        <w:fldChar w:fldCharType="end"/>
      </w:r>
      <w:r>
        <w:t>).</w:t>
      </w:r>
    </w:p>
    <w:p w14:paraId="1713057B" w14:textId="0CF24A16" w:rsidR="00197743" w:rsidRDefault="00197743" w:rsidP="00197743">
      <w:r>
        <w:t xml:space="preserve">A </w:t>
      </w:r>
      <w:ins w:id="1207" w:author="Laurence Golding" w:date="2017-12-18T17:37:00Z">
        <w:r w:rsidR="00272740">
          <w:t xml:space="preserve">plain text </w:t>
        </w:r>
      </w:ins>
      <w:r>
        <w:t xml:space="preserve">message </w:t>
      </w:r>
      <w:del w:id="1208" w:author="Laurence Golding" w:date="2017-12-18T17:37:00Z">
        <w:r w:rsidDel="00272740">
          <w:delText xml:space="preserve">format </w:delText>
        </w:r>
      </w:del>
      <w:ins w:id="1209" w:author="Laurence Golding" w:date="2017-12-18T17:37:00Z">
        <w:r w:rsidR="00272740">
          <w:t xml:space="preserve">template </w:t>
        </w:r>
      </w:ins>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w:t>
      </w:r>
      <w:del w:id="1210" w:author="Laurence Golding" w:date="2017-12-18T16:16:00Z">
        <w:r w:rsidDel="00522BDA">
          <w:delText>viewer or other program</w:delText>
        </w:r>
      </w:del>
      <w:ins w:id="1211" w:author="Laurence Golding" w:date="2017-12-18T16:16:00Z">
        <w:r w:rsidR="00522BDA">
          <w:t>SARIF consumer</w:t>
        </w:r>
      </w:ins>
      <w:r>
        <w:t xml:space="preserve"> displays </w:t>
      </w:r>
      <w:del w:id="1212" w:author="Laurence Golding" w:date="2017-12-18T16:00:00Z">
        <w:r w:rsidDel="00522BDA">
          <w:delText xml:space="preserve">a </w:delText>
        </w:r>
      </w:del>
      <w:ins w:id="1213" w:author="Laurence Golding" w:date="2017-12-18T16:00:00Z">
        <w:r w:rsidR="00522BDA">
          <w:t xml:space="preserve">the constructed plain text </w:t>
        </w:r>
      </w:ins>
      <w:r>
        <w:t>message</w:t>
      </w:r>
      <w:del w:id="1214" w:author="Laurence Golding" w:date="2017-12-18T16:01:00Z">
        <w:r w:rsidDel="00522BDA">
          <w:delText xml:space="preserve"> whose format is specified by a message format</w:delText>
        </w:r>
      </w:del>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w:t>
      </w:r>
      <w:del w:id="1215" w:author="Laurence Golding" w:date="2017-12-18T12:23:00Z">
        <w:r w:rsidDel="000F68CD">
          <w:delText>format</w:delText>
        </w:r>
      </w:del>
      <w:ins w:id="1216" w:author="Laurence Golding" w:date="2017-12-18T12:23:00Z">
        <w:r w:rsidR="000F68CD">
          <w:t>template</w:t>
        </w:r>
      </w:ins>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1DCA646" w:rsidR="00197743" w:rsidRDefault="00197743" w:rsidP="00197743">
      <w:r>
        <w:t xml:space="preserve">Aside from the presence of the placeholders, a </w:t>
      </w:r>
      <w:ins w:id="1217" w:author="Laurence Golding" w:date="2017-12-18T17:33:00Z">
        <w:r w:rsidR="00272740">
          <w:t xml:space="preserve">plain text </w:t>
        </w:r>
      </w:ins>
      <w:r>
        <w:t xml:space="preserve">message </w:t>
      </w:r>
      <w:del w:id="1218" w:author="Laurence Golding" w:date="2017-12-18T12:23:00Z">
        <w:r w:rsidDel="000F68CD">
          <w:delText xml:space="preserve">format </w:delText>
        </w:r>
      </w:del>
      <w:ins w:id="1219" w:author="Laurence Golding" w:date="2017-12-18T12:23:00Z">
        <w:r w:rsidR="000F68CD">
          <w:t xml:space="preserve">template </w:t>
        </w:r>
      </w:ins>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2B48E2">
        <w:t>3.10</w:t>
      </w:r>
      <w:r w:rsidR="00AF0D84">
        <w:fldChar w:fldCharType="end"/>
      </w:r>
      <w:r>
        <w:t>).</w:t>
      </w:r>
    </w:p>
    <w:p w14:paraId="13BBB5C4" w14:textId="569622D0" w:rsidR="00197743" w:rsidRDefault="00197743" w:rsidP="00AF0D84">
      <w:pPr>
        <w:pStyle w:val="Note"/>
      </w:pPr>
      <w:r>
        <w:t xml:space="preserve">EXAMPLE 1: Given a message </w:t>
      </w:r>
      <w:del w:id="1220" w:author="Laurence Golding" w:date="2017-12-18T12:23:00Z">
        <w:r w:rsidDel="000F68CD">
          <w:delText>format</w:delText>
        </w:r>
      </w:del>
      <w:ins w:id="1221" w:author="Laurence Golding" w:date="2017-12-18T12:23:00Z">
        <w:r w:rsidR="000F68CD">
          <w:t>template</w:t>
        </w:r>
      </w:ins>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3BA721B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w:t>
      </w:r>
      <w:del w:id="1222" w:author="Laurence Golding" w:date="2017-12-18T16:38:00Z">
        <w:r w:rsidDel="0092717D">
          <w:delText xml:space="preserve">formatted </w:delText>
        </w:r>
      </w:del>
      <w:r>
        <w:t>string</w:t>
      </w:r>
    </w:p>
    <w:p w14:paraId="5E872311" w14:textId="77777777" w:rsidR="00197743" w:rsidRDefault="00197743" w:rsidP="00AF0D84">
      <w:pPr>
        <w:pStyle w:val="Code"/>
      </w:pPr>
      <w:r>
        <w:t>The variable "x" defined on line 12 is never used. Consider removing "x".</w:t>
      </w:r>
    </w:p>
    <w:p w14:paraId="54AC3DC0" w14:textId="347D5950" w:rsidR="00197743" w:rsidRDefault="00197743" w:rsidP="00197743">
      <w:r>
        <w:t xml:space="preserve">The set of names appearing in the </w:t>
      </w:r>
      <w:del w:id="1223" w:author="Laurence Golding" w:date="2017-12-15T15:37:00Z">
        <w:r w:rsidRPr="00AF0D84" w:rsidDel="00410D02">
          <w:rPr>
            <w:rStyle w:val="CODEtemp"/>
          </w:rPr>
          <w:delText>messageFormats</w:delText>
        </w:r>
        <w:r w:rsidDel="00410D02">
          <w:delText xml:space="preserve"> </w:delText>
        </w:r>
      </w:del>
      <w:ins w:id="1224" w:author="Laurence Golding" w:date="2017-12-15T15:37:00Z">
        <w:r w:rsidR="00410D02" w:rsidRPr="00AF0D84">
          <w:rPr>
            <w:rStyle w:val="CODEtemp"/>
          </w:rPr>
          <w:t>message</w:t>
        </w:r>
        <w:r w:rsidR="00410D02">
          <w:rPr>
            <w:rStyle w:val="CODEtemp"/>
          </w:rPr>
          <w:t>Template</w:t>
        </w:r>
        <w:r w:rsidR="00410D02" w:rsidRPr="00AF0D84">
          <w:rPr>
            <w:rStyle w:val="CODEtemp"/>
          </w:rPr>
          <w:t>s</w:t>
        </w:r>
        <w:r w:rsidR="00410D02">
          <w:t xml:space="preserve"> </w:t>
        </w:r>
      </w:ins>
      <w:r>
        <w:t xml:space="preserve">property </w:t>
      </w:r>
      <w:r w:rsidR="00AF0D84" w:rsidRPr="00AF0D84">
        <w:rPr>
          <w:b/>
        </w:rPr>
        <w:t>SHALL</w:t>
      </w:r>
      <w:r w:rsidR="00AF0D84">
        <w:t xml:space="preserve"> </w:t>
      </w:r>
      <w:r>
        <w:t xml:space="preserve">contain at least the set of strings which occur as values of the </w:t>
      </w:r>
      <w:r w:rsidRPr="00AF0D84">
        <w:rPr>
          <w:rStyle w:val="CODEtemp"/>
        </w:rPr>
        <w:t>result.</w:t>
      </w:r>
      <w:del w:id="1225" w:author="Laurence Golding" w:date="2017-12-15T15:43:00Z">
        <w:r w:rsidRPr="00AF0D84" w:rsidDel="00137522">
          <w:rPr>
            <w:rStyle w:val="CODEtemp"/>
          </w:rPr>
          <w:delText>formattedMessage</w:delText>
        </w:r>
      </w:del>
      <w:ins w:id="1226" w:author="Laurence Golding" w:date="2017-12-15T15:43:00Z">
        <w:r w:rsidR="00137522">
          <w:rPr>
            <w:rStyle w:val="CODEtemp"/>
          </w:rPr>
          <w:t>templa</w:t>
        </w:r>
        <w:r w:rsidR="00137522" w:rsidRPr="00AF0D84">
          <w:rPr>
            <w:rStyle w:val="CODEtemp"/>
          </w:rPr>
          <w:t>tedMessage</w:t>
        </w:r>
      </w:ins>
      <w:r w:rsidRPr="00AF0D84">
        <w:rPr>
          <w:rStyle w:val="CODEtemp"/>
        </w:rPr>
        <w:t>.</w:t>
      </w:r>
      <w:del w:id="1227" w:author="Laurence Golding" w:date="2017-12-18T16:31:00Z">
        <w:r w:rsidRPr="00AF0D84" w:rsidDel="00EC1C34">
          <w:rPr>
            <w:rStyle w:val="CODEtemp"/>
          </w:rPr>
          <w:delText>formatId</w:delText>
        </w:r>
        <w:r w:rsidDel="00EC1C34">
          <w:delText xml:space="preserve"> </w:delText>
        </w:r>
      </w:del>
      <w:ins w:id="1228" w:author="Laurence Golding" w:date="2017-12-18T16:31:00Z">
        <w:r w:rsidR="00EC1C34">
          <w:rPr>
            <w:rStyle w:val="CODEtemp"/>
          </w:rPr>
          <w:t>templateId</w:t>
        </w:r>
        <w:r w:rsidR="00EC1C34">
          <w:t xml:space="preserve"> </w:t>
        </w:r>
      </w:ins>
      <w:r>
        <w:t>property</w:t>
      </w:r>
      <w:r w:rsidR="00AF0D84">
        <w:t xml:space="preserve"> (§</w:t>
      </w:r>
      <w:r w:rsidR="00AF0D84">
        <w:fldChar w:fldCharType="begin"/>
      </w:r>
      <w:r w:rsidR="00AF0D84">
        <w:instrText xml:space="preserve"> REF _Ref493511707 \w \h </w:instrText>
      </w:r>
      <w:r w:rsidR="00AF0D84">
        <w:fldChar w:fldCharType="separate"/>
      </w:r>
      <w:r w:rsidR="002B48E2">
        <w:t>3.28.2</w:t>
      </w:r>
      <w:r w:rsidR="00AF0D84">
        <w:fldChar w:fldCharType="end"/>
      </w:r>
      <w:r w:rsidR="00AF0D84">
        <w:t>)</w:t>
      </w:r>
      <w:r>
        <w:t xml:space="preserve"> in the</w:t>
      </w:r>
      <w:r w:rsidR="00AF0D84">
        <w:t xml:space="preserve"> </w:t>
      </w:r>
      <w:del w:id="1229" w:author="Laurence Golding" w:date="2017-12-30T17:40:00Z">
        <w:r w:rsidDel="00257B51">
          <w:delText>log</w:delText>
        </w:r>
        <w:r w:rsidR="00CF2745" w:rsidDel="00257B51">
          <w:delText xml:space="preserve"> </w:delText>
        </w:r>
        <w:commentRangeStart w:id="1230"/>
        <w:r w:rsidR="00CF2745" w:rsidDel="00257B51">
          <w:delText>file</w:delText>
        </w:r>
      </w:del>
      <w:ins w:id="1231" w:author="Laurence Golding" w:date="2017-12-30T17:40:00Z">
        <w:r w:rsidR="00257B51">
          <w:t>run</w:t>
        </w:r>
        <w:commentRangeEnd w:id="1230"/>
        <w:r w:rsidR="00257B51">
          <w:rPr>
            <w:rStyle w:val="CommentReference"/>
          </w:rPr>
          <w:commentReference w:id="1230"/>
        </w:r>
      </w:ins>
      <w:r>
        <w:t xml:space="preserve">. The </w:t>
      </w:r>
      <w:del w:id="1232" w:author="Laurence Golding" w:date="2017-12-15T15:39:00Z">
        <w:r w:rsidRPr="00AF0D84" w:rsidDel="00410D02">
          <w:rPr>
            <w:rStyle w:val="CODEtemp"/>
          </w:rPr>
          <w:delText>messageFormats</w:delText>
        </w:r>
        <w:r w:rsidDel="00410D02">
          <w:delText xml:space="preserve"> </w:delText>
        </w:r>
      </w:del>
      <w:ins w:id="1233" w:author="Laurence Golding" w:date="2017-12-15T15:39:00Z">
        <w:r w:rsidR="00410D02" w:rsidRPr="00AF0D84">
          <w:rPr>
            <w:rStyle w:val="CODEtemp"/>
          </w:rPr>
          <w:t>message</w:t>
        </w:r>
        <w:r w:rsidR="00410D02">
          <w:rPr>
            <w:rStyle w:val="CODEtemp"/>
          </w:rPr>
          <w:t>Template</w:t>
        </w:r>
        <w:r w:rsidR="00410D02" w:rsidRPr="00AF0D84">
          <w:rPr>
            <w:rStyle w:val="CODEtemp"/>
          </w:rPr>
          <w:t>s</w:t>
        </w:r>
        <w:r w:rsidR="00410D02">
          <w:t xml:space="preserve"> </w:t>
        </w:r>
      </w:ins>
      <w:r>
        <w:t xml:space="preserve">property </w:t>
      </w:r>
      <w:r w:rsidR="00AF0D84" w:rsidRPr="00AF0D84">
        <w:rPr>
          <w:b/>
        </w:rPr>
        <w:t>MAY</w:t>
      </w:r>
      <w:r w:rsidR="00AF0D84">
        <w:t xml:space="preserve"> </w:t>
      </w:r>
      <w:r>
        <w:t xml:space="preserve">contain additional </w:t>
      </w:r>
      <w:del w:id="1234" w:author="Laurence Golding" w:date="2017-12-18T17:45:00Z">
        <w:r w:rsidDel="00272740">
          <w:delText>name/value pairs</w:delText>
        </w:r>
      </w:del>
      <w:ins w:id="1235" w:author="Laurence Golding" w:date="2017-12-18T17:45:00Z">
        <w:r w:rsidR="00272740">
          <w:t>properties</w:t>
        </w:r>
      </w:ins>
      <w:r>
        <w:t xml:space="preserve"> whose names do not appear as the value of the </w:t>
      </w:r>
      <w:r w:rsidRPr="00AF0D84">
        <w:rPr>
          <w:rStyle w:val="CODEtemp"/>
        </w:rPr>
        <w:lastRenderedPageBreak/>
        <w:t>result.</w:t>
      </w:r>
      <w:del w:id="1236" w:author="Laurence Golding" w:date="2017-12-18T16:39:00Z">
        <w:r w:rsidRPr="00AF0D84" w:rsidDel="0092717D">
          <w:rPr>
            <w:rStyle w:val="CODEtemp"/>
          </w:rPr>
          <w:delText>formattedMessage</w:delText>
        </w:r>
      </w:del>
      <w:ins w:id="1237" w:author="Laurence Golding" w:date="2017-12-18T16:39:00Z">
        <w:r w:rsidR="0092717D">
          <w:rPr>
            <w:rStyle w:val="CODEtemp"/>
          </w:rPr>
          <w:t>templateMessage</w:t>
        </w:r>
      </w:ins>
      <w:r w:rsidRPr="00AF0D84">
        <w:rPr>
          <w:rStyle w:val="CODEtemp"/>
        </w:rPr>
        <w:t>.</w:t>
      </w:r>
      <w:del w:id="1238" w:author="Laurence Golding" w:date="2017-12-18T16:30:00Z">
        <w:r w:rsidRPr="00AF0D84" w:rsidDel="00EC1C34">
          <w:rPr>
            <w:rStyle w:val="CODEtemp"/>
          </w:rPr>
          <w:delText>formatId</w:delText>
        </w:r>
        <w:r w:rsidDel="00EC1C34">
          <w:delText xml:space="preserve"> </w:delText>
        </w:r>
      </w:del>
      <w:ins w:id="1239" w:author="Laurence Golding" w:date="2017-12-18T16:30:00Z">
        <w:r w:rsidR="00EC1C34">
          <w:rPr>
            <w:rStyle w:val="CODEtemp"/>
          </w:rPr>
          <w:t>templateId</w:t>
        </w:r>
        <w:r w:rsidR="00EC1C34">
          <w:t xml:space="preserve"> </w:t>
        </w:r>
      </w:ins>
      <w:r>
        <w:t xml:space="preserve">property for any result in the </w:t>
      </w:r>
      <w:del w:id="1240" w:author="Laurence Golding" w:date="2017-12-30T17:41:00Z">
        <w:r w:rsidDel="00257B51">
          <w:delText>log</w:delText>
        </w:r>
        <w:r w:rsidR="00CF2745" w:rsidDel="00257B51">
          <w:delText xml:space="preserve"> file</w:delText>
        </w:r>
      </w:del>
      <w:ins w:id="1241" w:author="Laurence Golding" w:date="2017-12-30T17:41:00Z">
        <w:r w:rsidR="00257B51">
          <w:t>run</w:t>
        </w:r>
      </w:ins>
      <w:r>
        <w:t>.</w:t>
      </w:r>
    </w:p>
    <w:p w14:paraId="50742B38" w14:textId="53361667" w:rsidR="00197743" w:rsidRDefault="0025208C" w:rsidP="0025208C">
      <w:pPr>
        <w:pStyle w:val="Note"/>
      </w:pPr>
      <w:r>
        <w:t xml:space="preserve">NOTE: </w:t>
      </w:r>
      <w:r w:rsidR="00197743">
        <w:t xml:space="preserve">Additional </w:t>
      </w:r>
      <w:del w:id="1242" w:author="Laurence Golding" w:date="2017-12-18T17:43:00Z">
        <w:r w:rsidR="00197743" w:rsidDel="00272740">
          <w:delText>name/value pairs</w:delText>
        </w:r>
      </w:del>
      <w:ins w:id="1243" w:author="Laurence Golding" w:date="2017-12-18T17:43:00Z">
        <w:r w:rsidR="00272740">
          <w:t>properties</w:t>
        </w:r>
      </w:ins>
      <w:r w:rsidR="00197743">
        <w:t xml:space="preserve"> are permitted in the </w:t>
      </w:r>
      <w:del w:id="1244" w:author="Laurence Golding" w:date="2017-12-15T15:40:00Z">
        <w:r w:rsidR="00197743" w:rsidRPr="0025208C" w:rsidDel="00410D02">
          <w:rPr>
            <w:rStyle w:val="CODEtemp"/>
          </w:rPr>
          <w:delText>messageFormats</w:delText>
        </w:r>
        <w:r w:rsidR="00197743" w:rsidDel="00410D02">
          <w:delText xml:space="preserve"> </w:delText>
        </w:r>
      </w:del>
      <w:ins w:id="1245" w:author="Laurence Golding" w:date="2017-12-15T15:40:00Z">
        <w:r w:rsidR="00410D02" w:rsidRPr="0025208C">
          <w:rPr>
            <w:rStyle w:val="CODEtemp"/>
          </w:rPr>
          <w:t>message</w:t>
        </w:r>
        <w:r w:rsidR="00410D02">
          <w:rPr>
            <w:rStyle w:val="CODEtemp"/>
          </w:rPr>
          <w:t>Template</w:t>
        </w:r>
        <w:r w:rsidR="00410D02" w:rsidRPr="0025208C">
          <w:rPr>
            <w:rStyle w:val="CODEtemp"/>
          </w:rPr>
          <w:t>s</w:t>
        </w:r>
        <w:r w:rsidR="00410D02">
          <w:t xml:space="preserve"> </w:t>
        </w:r>
      </w:ins>
      <w:r w:rsidR="00197743">
        <w:t>property for the convenience of tool vendors, who might find it easier to emit the entire set of messages supported by a rule</w:t>
      </w:r>
      <w:del w:id="1246" w:author="Laurence Golding" w:date="2017-12-15T15:40:00Z">
        <w:r w:rsidR="00197743" w:rsidDel="00410D02">
          <w:delText xml:space="preserve">, </w:delText>
        </w:r>
        <w:commentRangeStart w:id="1247"/>
        <w:r w:rsidR="00197743" w:rsidDel="00410D02">
          <w:delText>rather</w:delText>
        </w:r>
      </w:del>
      <w:r w:rsidR="00197743">
        <w:t xml:space="preserve"> than</w:t>
      </w:r>
      <w:ins w:id="1248" w:author="Laurence Golding" w:date="2017-12-15T15:40:00Z">
        <w:r w:rsidR="00410D02">
          <w:t xml:space="preserve"> to</w:t>
        </w:r>
      </w:ins>
      <w:r w:rsidR="00197743">
        <w:t xml:space="preserve"> restrict</w:t>
      </w:r>
      <w:del w:id="1249" w:author="Laurence Golding" w:date="2017-12-15T15:40:00Z">
        <w:r w:rsidR="00197743" w:rsidDel="00410D02">
          <w:delText>ing</w:delText>
        </w:r>
      </w:del>
      <w:r w:rsidR="00197743">
        <w:t xml:space="preserve"> </w:t>
      </w:r>
      <w:commentRangeEnd w:id="1247"/>
      <w:r w:rsidR="00257B51">
        <w:rPr>
          <w:rStyle w:val="CommentReference"/>
        </w:rPr>
        <w:commentReference w:id="1247"/>
      </w:r>
      <w:r w:rsidR="00197743">
        <w:t>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6A91ACF0" w:rsidR="00F4291F" w:rsidRDefault="00197743" w:rsidP="0025208C">
      <w:pPr>
        <w:pStyle w:val="Code"/>
        <w:rPr>
          <w:ins w:id="1250" w:author="Laurence Golding" w:date="2017-12-18T15:51:00Z"/>
        </w:rPr>
      </w:pPr>
      <w:r>
        <w:t>}</w:t>
      </w:r>
    </w:p>
    <w:p w14:paraId="71A472F0" w14:textId="47BEF45A" w:rsidR="00D71694" w:rsidRDefault="00D71694" w:rsidP="00D71694">
      <w:pPr>
        <w:pStyle w:val="Heading3"/>
        <w:rPr>
          <w:ins w:id="1251" w:author="Laurence Golding" w:date="2017-12-18T15:52:00Z"/>
        </w:rPr>
      </w:pPr>
      <w:bookmarkStart w:id="1252" w:name="_Ref501378643"/>
      <w:ins w:id="1253" w:author="Laurence Golding" w:date="2017-12-18T15:52:00Z">
        <w:r>
          <w:t>richMessageTemplates property</w:t>
        </w:r>
        <w:bookmarkEnd w:id="1252"/>
      </w:ins>
    </w:p>
    <w:p w14:paraId="03B0E9AE" w14:textId="5B753BBC" w:rsidR="00D71694" w:rsidRDefault="00D71694" w:rsidP="00D71694">
      <w:pPr>
        <w:rPr>
          <w:ins w:id="1254" w:author="Laurence Golding" w:date="2017-12-18T17:22:00Z"/>
        </w:rPr>
      </w:pPr>
      <w:ins w:id="1255" w:author="Laurence Golding" w:date="2017-12-18T15:52:00Z">
        <w:r>
          <w:t xml:space="preserve">If a </w:t>
        </w:r>
        <w:r w:rsidRPr="00522BDA">
          <w:rPr>
            <w:rStyle w:val="CODEtemp"/>
          </w:rPr>
          <w:t>rule</w:t>
        </w:r>
        <w:r>
          <w:t xml:space="preserve"> object contains a </w:t>
        </w:r>
      </w:ins>
      <w:ins w:id="1256" w:author="Laurence Golding" w:date="2017-12-18T15:53:00Z">
        <w:r w:rsidR="00486CD8" w:rsidRPr="00522BDA">
          <w:rPr>
            <w:rStyle w:val="CODEtemp"/>
          </w:rPr>
          <w:t>messageTemplates</w:t>
        </w:r>
        <w:r w:rsidR="00486CD8">
          <w:t xml:space="preserve"> property</w:t>
        </w:r>
      </w:ins>
      <w:ins w:id="1257" w:author="Laurence Golding" w:date="2017-12-18T16:02:00Z">
        <w:r w:rsidR="00522BDA">
          <w:t xml:space="preserve"> (</w:t>
        </w:r>
      </w:ins>
      <w:ins w:id="1258" w:author="Laurence Golding" w:date="2017-12-18T16:04:00Z">
        <w:r w:rsidR="00522BDA" w:rsidRPr="00B31516">
          <w:t>§</w:t>
        </w:r>
        <w:r w:rsidR="00522BDA">
          <w:fldChar w:fldCharType="begin"/>
        </w:r>
        <w:r w:rsidR="00522BDA">
          <w:instrText xml:space="preserve"> REF _Ref493345139 \r \h </w:instrText>
        </w:r>
      </w:ins>
      <w:r w:rsidR="00522BDA">
        <w:fldChar w:fldCharType="separate"/>
      </w:r>
      <w:ins w:id="1259" w:author="Laurence Golding" w:date="2017-12-18T16:04:00Z">
        <w:r w:rsidR="00522BDA">
          <w:t>3.27.9</w:t>
        </w:r>
        <w:r w:rsidR="00522BDA">
          <w:fldChar w:fldCharType="end"/>
        </w:r>
      </w:ins>
      <w:ins w:id="1260" w:author="Laurence Golding" w:date="2017-12-18T16:02:00Z">
        <w:r w:rsidR="00522BDA">
          <w:t>)</w:t>
        </w:r>
      </w:ins>
      <w:ins w:id="1261" w:author="Laurence Golding" w:date="2017-12-18T15:53:00Z">
        <w:r w:rsidR="00486CD8">
          <w:t xml:space="preserve">, it </w:t>
        </w:r>
        <w:r w:rsidR="00486CD8">
          <w:rPr>
            <w:b/>
          </w:rPr>
          <w:t>MAY</w:t>
        </w:r>
        <w:r w:rsidR="00486CD8">
          <w:t xml:space="preserve"> also contain a property named </w:t>
        </w:r>
        <w:r w:rsidR="00486CD8" w:rsidRPr="0020481E">
          <w:rPr>
            <w:rStyle w:val="CODEtemp"/>
          </w:rPr>
          <w:t>richMessageTemplates</w:t>
        </w:r>
        <w:r w:rsidR="00486CD8">
          <w:t xml:space="preserve"> whose value is a JSON object consisting of a set of </w:t>
        </w:r>
      </w:ins>
      <w:ins w:id="1262" w:author="Laurence Golding" w:date="2017-12-18T17:41:00Z">
        <w:r w:rsidR="00272740">
          <w:t>properties</w:t>
        </w:r>
      </w:ins>
      <w:ins w:id="1263" w:author="Laurence Golding" w:date="2017-12-18T15:53:00Z">
        <w:r w:rsidR="00486CD8">
          <w:t xml:space="preserve"> with arbitrary names.</w:t>
        </w:r>
      </w:ins>
    </w:p>
    <w:p w14:paraId="79711B4C" w14:textId="41035DC3" w:rsidR="0020481E" w:rsidRDefault="0020481E" w:rsidP="00D71694">
      <w:pPr>
        <w:rPr>
          <w:ins w:id="1264" w:author="Laurence Golding" w:date="2017-12-18T17:38:00Z"/>
        </w:rPr>
      </w:pPr>
      <w:ins w:id="1265" w:author="Laurence Golding" w:date="2017-12-18T17:22:00Z">
        <w:r>
          <w:t xml:space="preserve">The value </w:t>
        </w:r>
      </w:ins>
      <w:ins w:id="1266" w:author="Laurence Golding" w:date="2017-12-18T17:41:00Z">
        <w:r w:rsidR="00272740">
          <w:t>of each property</w:t>
        </w:r>
      </w:ins>
      <w:ins w:id="1267" w:author="Laurence Golding" w:date="2017-12-18T17:22:00Z">
        <w:r>
          <w:t xml:space="preserve"> </w:t>
        </w:r>
        <w:r>
          <w:rPr>
            <w:b/>
          </w:rPr>
          <w:t>SHALL</w:t>
        </w:r>
      </w:ins>
      <w:ins w:id="1268" w:author="Laurence Golding" w:date="2017-12-18T17:23:00Z">
        <w:r>
          <w:t xml:space="preserve"> be a string, which we refer to as a “</w:t>
        </w:r>
      </w:ins>
      <w:ins w:id="1269" w:author="Laurence Golding" w:date="2017-12-18T17:32:00Z">
        <w:r w:rsidR="00272740">
          <w:t xml:space="preserve">rich </w:t>
        </w:r>
      </w:ins>
      <w:ins w:id="1270" w:author="Laurence Golding" w:date="2017-12-18T17:23:00Z">
        <w:r>
          <w:t>message template,” that can be used to construct a rich text message (§</w:t>
        </w:r>
        <w:r>
          <w:fldChar w:fldCharType="begin"/>
        </w:r>
        <w:r>
          <w:instrText xml:space="preserve"> REF _Ref499739878 \r \h </w:instrText>
        </w:r>
      </w:ins>
      <w:r>
        <w:fldChar w:fldCharType="separate"/>
      </w:r>
      <w:ins w:id="1271" w:author="Laurence Golding" w:date="2017-12-18T17:23:00Z">
        <w:r>
          <w:t>3.10.3</w:t>
        </w:r>
        <w:r>
          <w:fldChar w:fldCharType="end"/>
        </w:r>
        <w:r>
          <w:t>)</w:t>
        </w:r>
      </w:ins>
      <w:ins w:id="1272" w:author="Laurence Golding" w:date="2017-12-18T17:24:00Z">
        <w:r>
          <w:t xml:space="preserve"> in combination with an arbitrary number of additional strings, which we refer to as “arguments” (see §</w:t>
        </w:r>
        <w:r>
          <w:fldChar w:fldCharType="begin"/>
        </w:r>
        <w:r>
          <w:instrText xml:space="preserve"> REF _Ref493511451 \r \h </w:instrText>
        </w:r>
      </w:ins>
      <w:r>
        <w:fldChar w:fldCharType="separate"/>
      </w:r>
      <w:ins w:id="1273" w:author="Laurence Golding" w:date="2017-12-18T17:24:00Z">
        <w:r>
          <w:t>3.28.3</w:t>
        </w:r>
        <w:r>
          <w:fldChar w:fldCharType="end"/>
        </w:r>
        <w:r>
          <w:t>).</w:t>
        </w:r>
      </w:ins>
    </w:p>
    <w:p w14:paraId="2C60CD85" w14:textId="0BFD00D8" w:rsidR="0020481E" w:rsidRDefault="00272740" w:rsidP="00D71694">
      <w:pPr>
        <w:rPr>
          <w:ins w:id="1274" w:author="Laurence Golding" w:date="2017-12-18T17:31:00Z"/>
        </w:rPr>
      </w:pPr>
      <w:ins w:id="1275" w:author="Laurence Golding" w:date="2017-12-18T17:38:00Z">
        <w:r>
          <w:t xml:space="preserve">A rich message template </w:t>
        </w:r>
        <w:r>
          <w:rPr>
            <w:b/>
          </w:rPr>
          <w:t>SHALL</w:t>
        </w:r>
        <w:r>
          <w:t xml:space="preserve"> consist of rich text interspersed with</w:t>
        </w:r>
      </w:ins>
      <w:ins w:id="1276" w:author="Laurence Golding" w:date="2017-12-18T17:39:00Z">
        <w:r>
          <w:t xml:space="preserve"> zero or more placeholders. The syntax for placeholders </w:t>
        </w:r>
      </w:ins>
      <w:ins w:id="1277" w:author="Laurence Golding" w:date="2017-12-18T17:42:00Z">
        <w:r>
          <w:rPr>
            <w:b/>
          </w:rPr>
          <w:t>SHALL</w:t>
        </w:r>
      </w:ins>
      <w:ins w:id="1278" w:author="Laurence Golding" w:date="2017-12-18T17:39:00Z">
        <w:r>
          <w:t xml:space="preserve"> </w:t>
        </w:r>
      </w:ins>
      <w:ins w:id="1279" w:author="Laurence Golding" w:date="2017-12-18T17:42:00Z">
        <w:r>
          <w:t xml:space="preserve">be </w:t>
        </w:r>
      </w:ins>
      <w:ins w:id="1280" w:author="Laurence Golding" w:date="2017-12-18T17:39:00Z">
        <w:r>
          <w:t xml:space="preserve">the same as described in </w:t>
        </w:r>
        <w:r w:rsidRPr="00B31516">
          <w:t>§</w:t>
        </w:r>
        <w:r>
          <w:fldChar w:fldCharType="begin"/>
        </w:r>
        <w:r>
          <w:instrText xml:space="preserve"> REF _Ref493345139 \r \h </w:instrText>
        </w:r>
      </w:ins>
      <w:ins w:id="1281" w:author="Laurence Golding" w:date="2017-12-18T17:39:00Z">
        <w:r>
          <w:fldChar w:fldCharType="separate"/>
        </w:r>
        <w:r>
          <w:t>3.27.9</w:t>
        </w:r>
        <w:r>
          <w:fldChar w:fldCharType="end"/>
        </w:r>
        <w:r>
          <w:t>.</w:t>
        </w:r>
      </w:ins>
      <w:ins w:id="1282" w:author="Laurence Golding" w:date="2017-12-18T17:40:00Z">
        <w:r>
          <w:t xml:space="preserve"> </w:t>
        </w:r>
      </w:ins>
      <w:ins w:id="1283" w:author="Laurence Golding" w:date="2017-12-18T17:25:00Z">
        <w:r w:rsidR="0020481E">
          <w:t xml:space="preserve">When a SARIF consumer displays the constructed rich text message, it </w:t>
        </w:r>
        <w:r w:rsidR="0020481E">
          <w:rPr>
            <w:b/>
          </w:rPr>
          <w:t>SHALL</w:t>
        </w:r>
        <w:r w:rsidR="0020481E">
          <w:t xml:space="preserve"> replace </w:t>
        </w:r>
      </w:ins>
      <w:ins w:id="1284" w:author="Laurence Golding" w:date="2017-12-18T17:26:00Z">
        <w:r w:rsidR="0020481E">
          <w:t xml:space="preserve">the placeholders </w:t>
        </w:r>
        <w:r w:rsidR="0020481E" w:rsidRPr="0020481E">
          <w:rPr>
            <w:rStyle w:val="CODEtemp"/>
          </w:rPr>
          <w:t>{n}</w:t>
        </w:r>
        <w:r w:rsidR="0020481E">
          <w:t xml:space="preserve"> in the manner describ</w:t>
        </w:r>
      </w:ins>
      <w:ins w:id="1285" w:author="Laurence Golding" w:date="2017-12-18T17:27:00Z">
        <w:r w:rsidR="0020481E">
          <w:t xml:space="preserve">ed in </w:t>
        </w:r>
        <w:r w:rsidR="0020481E" w:rsidRPr="00B31516">
          <w:t>§</w:t>
        </w:r>
        <w:r w:rsidR="0020481E">
          <w:fldChar w:fldCharType="begin"/>
        </w:r>
        <w:r w:rsidR="0020481E">
          <w:instrText xml:space="preserve"> REF _Ref493345139 \r \h </w:instrText>
        </w:r>
      </w:ins>
      <w:ins w:id="1286" w:author="Laurence Golding" w:date="2017-12-18T17:27:00Z">
        <w:r w:rsidR="0020481E">
          <w:fldChar w:fldCharType="separate"/>
        </w:r>
        <w:r w:rsidR="0020481E">
          <w:t>3.27.9</w:t>
        </w:r>
        <w:r w:rsidR="0020481E">
          <w:fldChar w:fldCharType="end"/>
        </w:r>
        <w:r w:rsidR="0020481E">
          <w:t>.</w:t>
        </w:r>
        <w:r w:rsidR="00A37ED0">
          <w:t xml:space="preserve"> Within </w:t>
        </w:r>
      </w:ins>
      <w:ins w:id="1287" w:author="Laurence Golding" w:date="2017-12-18T17:28:00Z">
        <w:r w:rsidR="00A37ED0">
          <w:t xml:space="preserve">a </w:t>
        </w:r>
      </w:ins>
      <w:ins w:id="1288" w:author="Laurence Golding" w:date="2017-12-18T17:33:00Z">
        <w:r>
          <w:t xml:space="preserve">rich </w:t>
        </w:r>
      </w:ins>
      <w:ins w:id="1289" w:author="Laurence Golding" w:date="2017-12-18T17:28:00Z">
        <w:r w:rsidR="00A37ED0">
          <w:t>message template, the characters</w:t>
        </w:r>
      </w:ins>
      <w:ins w:id="1290" w:author="Laurence Golding" w:date="2017-12-18T17:40:00Z">
        <w:r>
          <w:t>”</w:t>
        </w:r>
      </w:ins>
      <w:ins w:id="1291" w:author="Laurence Golding" w:date="2017-12-18T17:28:00Z">
        <w:r w:rsidR="00A37ED0">
          <w:t xml:space="preserve"> “</w:t>
        </w:r>
        <w:r w:rsidR="00A37ED0" w:rsidRPr="00272740">
          <w:rPr>
            <w:rStyle w:val="CODEtemp"/>
          </w:rPr>
          <w:t>{</w:t>
        </w:r>
      </w:ins>
      <w:ins w:id="1292" w:author="Laurence Golding" w:date="2017-12-18T17:41:00Z">
        <w:r>
          <w:t>”</w:t>
        </w:r>
      </w:ins>
      <w:ins w:id="1293" w:author="Laurence Golding" w:date="2017-12-18T17:28:00Z">
        <w:r w:rsidR="00A37ED0">
          <w:t xml:space="preserve"> and “</w:t>
        </w:r>
        <w:r w:rsidR="00A37ED0" w:rsidRPr="00272740">
          <w:rPr>
            <w:rStyle w:val="CODEtemp"/>
          </w:rPr>
          <w:t>}</w:t>
        </w:r>
        <w:r w:rsidR="00A37ED0">
          <w:t xml:space="preserve">” </w:t>
        </w:r>
      </w:ins>
      <w:ins w:id="1294" w:author="Laurence Golding" w:date="2017-12-18T17:42:00Z">
        <w:r>
          <w:rPr>
            <w:b/>
          </w:rPr>
          <w:t>SHALL</w:t>
        </w:r>
      </w:ins>
      <w:ins w:id="1295" w:author="Laurence Golding" w:date="2017-12-18T17:28:00Z">
        <w:r w:rsidR="00A37ED0">
          <w:t xml:space="preserve"> be escaped in the manner described in </w:t>
        </w:r>
        <w:r w:rsidR="00A37ED0" w:rsidRPr="00B31516">
          <w:t>§</w:t>
        </w:r>
        <w:r w:rsidR="00A37ED0">
          <w:fldChar w:fldCharType="begin"/>
        </w:r>
        <w:r w:rsidR="00A37ED0">
          <w:instrText xml:space="preserve"> REF _Ref493345139 \r \h </w:instrText>
        </w:r>
      </w:ins>
      <w:ins w:id="1296" w:author="Laurence Golding" w:date="2017-12-18T17:28:00Z">
        <w:r w:rsidR="00A37ED0">
          <w:fldChar w:fldCharType="separate"/>
        </w:r>
        <w:r w:rsidR="00A37ED0">
          <w:t>3.27.9</w:t>
        </w:r>
        <w:r w:rsidR="00A37ED0">
          <w:fldChar w:fldCharType="end"/>
        </w:r>
        <w:r w:rsidR="00A37ED0">
          <w:t>.</w:t>
        </w:r>
      </w:ins>
    </w:p>
    <w:p w14:paraId="0EDA306B" w14:textId="2861964C" w:rsidR="00272740" w:rsidRDefault="00272740" w:rsidP="00D71694">
      <w:pPr>
        <w:rPr>
          <w:ins w:id="1297" w:author="Laurence Golding" w:date="2017-12-18T17:34:00Z"/>
        </w:rPr>
      </w:pPr>
      <w:ins w:id="1298" w:author="Laurence Golding" w:date="2017-12-18T17:31:00Z">
        <w:r>
          <w:t xml:space="preserve">Aside from the presence of the placeholders, a </w:t>
        </w:r>
      </w:ins>
      <w:ins w:id="1299" w:author="Laurence Golding" w:date="2017-12-18T17:33:00Z">
        <w:r>
          <w:t xml:space="preserve">rich message template </w:t>
        </w:r>
        <w:r>
          <w:rPr>
            <w:b/>
          </w:rPr>
          <w:t>SHOULD</w:t>
        </w:r>
        <w:r>
          <w:t xml:space="preserve"> conform to the guidelines for message properties (</w:t>
        </w:r>
        <w:r w:rsidRPr="00B31516">
          <w:t>§</w:t>
        </w:r>
        <w:r>
          <w:fldChar w:fldCharType="begin"/>
        </w:r>
        <w:r>
          <w:instrText xml:space="preserve"> REF _Ref493426052 \r \h </w:instrText>
        </w:r>
      </w:ins>
      <w:r>
        <w:fldChar w:fldCharType="separate"/>
      </w:r>
      <w:ins w:id="1300" w:author="Laurence Golding" w:date="2017-12-18T17:33:00Z">
        <w:r>
          <w:t>3.10</w:t>
        </w:r>
        <w:r>
          <w:fldChar w:fldCharType="end"/>
        </w:r>
        <w:r>
          <w:t>).</w:t>
        </w:r>
      </w:ins>
    </w:p>
    <w:p w14:paraId="42CF9D7B" w14:textId="3085DA2E" w:rsidR="00272740" w:rsidRDefault="00272740" w:rsidP="00D71694">
      <w:pPr>
        <w:rPr>
          <w:ins w:id="1301" w:author="Laurence Golding" w:date="2017-12-18T17:47:00Z"/>
        </w:rPr>
      </w:pPr>
      <w:ins w:id="1302" w:author="Laurence Golding" w:date="2017-12-18T17:34:00Z">
        <w:r>
          <w:t xml:space="preserve">The rules </w:t>
        </w:r>
      </w:ins>
      <w:ins w:id="1303" w:author="Laurence Golding" w:date="2017-12-18T17:35:00Z">
        <w:r>
          <w:t>governing</w:t>
        </w:r>
      </w:ins>
      <w:ins w:id="1304" w:author="Laurence Golding" w:date="2017-12-18T17:34:00Z">
        <w:r>
          <w:t xml:space="preserve"> the set of names appearing in the </w:t>
        </w:r>
        <w:r w:rsidRPr="00272740">
          <w:rPr>
            <w:rStyle w:val="CODEtemp"/>
          </w:rPr>
          <w:t>richMessageTemplates</w:t>
        </w:r>
        <w:r>
          <w:t xml:space="preserve"> property are the same as those for the </w:t>
        </w:r>
        <w:r w:rsidRPr="00272740">
          <w:rPr>
            <w:rStyle w:val="CODEtemp"/>
          </w:rPr>
          <w:t>messageTemplates</w:t>
        </w:r>
        <w:r>
          <w:t xml:space="preserve"> property.</w:t>
        </w:r>
      </w:ins>
    </w:p>
    <w:p w14:paraId="294D418E" w14:textId="74EEE621" w:rsidR="00515FC2" w:rsidDel="00515FC2" w:rsidRDefault="00515FC2" w:rsidP="00515FC2">
      <w:pPr>
        <w:rPr>
          <w:del w:id="1305" w:author="Laurence Golding" w:date="2017-12-18T17:52:00Z"/>
        </w:rPr>
      </w:pPr>
      <w:ins w:id="1306" w:author="Laurence Golding" w:date="2017-12-18T17:52:00Z">
        <w:r>
          <w:t>C</w:t>
        </w:r>
      </w:ins>
      <w:ins w:id="1307" w:author="Laurence Golding" w:date="2017-12-18T17:51:00Z">
        <w:r>
          <w:t>onsumer</w:t>
        </w:r>
      </w:ins>
      <w:ins w:id="1308" w:author="Laurence Golding" w:date="2017-12-18T17:52:00Z">
        <w:r>
          <w:t>s</w:t>
        </w:r>
      </w:ins>
      <w:ins w:id="1309" w:author="Laurence Golding" w:date="2017-12-18T17:51:00Z">
        <w:r>
          <w:t xml:space="preserve"> that cannot render rich text </w:t>
        </w:r>
        <w:r>
          <w:rPr>
            <w:b/>
          </w:rPr>
          <w:t>SHALL</w:t>
        </w:r>
        <w:r>
          <w:t xml:space="preserve"> ignore the </w:t>
        </w:r>
        <w:r w:rsidRPr="00515FC2">
          <w:rPr>
            <w:rStyle w:val="CODEtemp"/>
          </w:rPr>
          <w:t>richMessageTemplates</w:t>
        </w:r>
        <w:r>
          <w:t xml:space="preserve"> property, and use the </w:t>
        </w:r>
        <w:r w:rsidRPr="00515FC2">
          <w:rPr>
            <w:rStyle w:val="CODEtemp"/>
          </w:rPr>
          <w:t>messageTemplates</w:t>
        </w:r>
        <w:r>
          <w:t xml:space="preserve"> property instead. For this reason, e</w:t>
        </w:r>
      </w:ins>
      <w:ins w:id="1310" w:author="Laurence Golding" w:date="2017-12-18T17:47:00Z">
        <w:r w:rsidR="00817451">
          <w:t xml:space="preserve">very property name that appears in the </w:t>
        </w:r>
        <w:r w:rsidR="00817451" w:rsidRPr="00817451">
          <w:rPr>
            <w:rStyle w:val="CODEtemp"/>
          </w:rPr>
          <w:t>richMessageTemplates</w:t>
        </w:r>
        <w:r w:rsidR="00817451">
          <w:t xml:space="preserve"> property </w:t>
        </w:r>
        <w:r w:rsidR="00817451">
          <w:rPr>
            <w:b/>
          </w:rPr>
          <w:t>SHALL</w:t>
        </w:r>
        <w:r w:rsidR="00817451">
          <w:t xml:space="preserve"> also appear in the </w:t>
        </w:r>
        <w:r w:rsidR="00817451" w:rsidRPr="00817451">
          <w:rPr>
            <w:rStyle w:val="CODEtemp"/>
          </w:rPr>
          <w:t>messageTemplates</w:t>
        </w:r>
        <w:r w:rsidR="00817451">
          <w:t xml:space="preserve"> propert</w:t>
        </w:r>
      </w:ins>
      <w:ins w:id="1311" w:author="Laurence Golding" w:date="2017-12-18T17:54:00Z">
        <w:r>
          <w:t xml:space="preserve">y. </w:t>
        </w:r>
      </w:ins>
    </w:p>
    <w:p w14:paraId="7EDF73CE" w14:textId="2C159141" w:rsidR="00515FC2" w:rsidRDefault="00515FC2" w:rsidP="00515FC2">
      <w:pPr>
        <w:rPr>
          <w:ins w:id="1312" w:author="Laurence Golding" w:date="2018-01-01T15:10:00Z"/>
        </w:rPr>
      </w:pPr>
      <w:ins w:id="1313" w:author="Laurence Golding" w:date="2017-12-18T17:53:00Z">
        <w:r>
          <w:t xml:space="preserve">Consumers that can render rich text </w:t>
        </w:r>
        <w:r>
          <w:rPr>
            <w:b/>
          </w:rPr>
          <w:t>SHOULD</w:t>
        </w:r>
        <w:r>
          <w:t xml:space="preserve"> use the </w:t>
        </w:r>
        <w:r w:rsidRPr="00515FC2">
          <w:rPr>
            <w:rStyle w:val="CODEtemp"/>
          </w:rPr>
          <w:t>richMessageTemplates</w:t>
        </w:r>
        <w:r>
          <w:t xml:space="preserve"> propert</w:t>
        </w:r>
      </w:ins>
      <w:ins w:id="1314" w:author="Laurence Golding" w:date="2017-12-18T17:54:00Z">
        <w:r>
          <w:t xml:space="preserve">y, assuming they </w:t>
        </w:r>
      </w:ins>
      <w:ins w:id="1315" w:author="Laurence Golding" w:date="2017-12-18T17:55:00Z">
        <w:r>
          <w:t>take appropriate measures to address</w:t>
        </w:r>
      </w:ins>
      <w:ins w:id="1316" w:author="Laurence Golding" w:date="2017-12-18T17:54:00Z">
        <w:r>
          <w:t xml:space="preserve"> security </w:t>
        </w:r>
      </w:ins>
      <w:ins w:id="1317" w:author="Laurence Golding" w:date="2017-12-18T17:56:00Z">
        <w:r>
          <w:t>issues such as those</w:t>
        </w:r>
      </w:ins>
      <w:ins w:id="1318" w:author="Laurence Golding" w:date="2017-12-18T17:54:00Z">
        <w:r>
          <w:t xml:space="preserve"> discussed in </w:t>
        </w:r>
      </w:ins>
      <w:ins w:id="1319" w:author="Laurence Golding" w:date="2017-12-18T17:55:00Z">
        <w:r w:rsidRPr="00B31516">
          <w:t>§</w:t>
        </w:r>
        <w:r>
          <w:fldChar w:fldCharType="begin"/>
        </w:r>
        <w:r>
          <w:instrText xml:space="preserve"> REF _Ref501383063 \r \h </w:instrText>
        </w:r>
      </w:ins>
      <w:r>
        <w:fldChar w:fldCharType="separate"/>
      </w:r>
      <w:ins w:id="1320" w:author="Laurence Golding" w:date="2017-12-18T17:55:00Z">
        <w:r>
          <w:t>3.10.3.2</w:t>
        </w:r>
        <w:r>
          <w:fldChar w:fldCharType="end"/>
        </w:r>
      </w:ins>
      <w:ins w:id="1321" w:author="Laurence Golding" w:date="2017-12-18T17:54:00Z">
        <w:r>
          <w:t>.</w:t>
        </w:r>
      </w:ins>
    </w:p>
    <w:p w14:paraId="147318C2" w14:textId="66135FD3" w:rsidR="00406103" w:rsidRPr="00406103" w:rsidRDefault="000C5947" w:rsidP="00406103">
      <w:pPr>
        <w:rPr>
          <w:ins w:id="1322" w:author="Laurence Golding" w:date="2018-01-01T15:26:00Z"/>
        </w:rPr>
      </w:pPr>
      <w:ins w:id="1323" w:author="Laurence Golding" w:date="2018-01-01T15:10:00Z">
        <w:r>
          <w:t xml:space="preserve">A rich message template does not need to have the same number of placeholders as the </w:t>
        </w:r>
      </w:ins>
      <w:ins w:id="1324" w:author="Laurence Golding" w:date="2018-01-01T15:11:00Z">
        <w:r>
          <w:t>corresponding plain text message template</w:t>
        </w:r>
      </w:ins>
      <w:ins w:id="1325" w:author="Laurence Golding" w:date="2018-01-01T15:13:00Z">
        <w:r>
          <w:t>.</w:t>
        </w:r>
      </w:ins>
      <w:ins w:id="1326" w:author="Laurence Golding" w:date="2018-01-01T15:17:00Z">
        <w:r>
          <w:t xml:space="preserve"> </w:t>
        </w:r>
      </w:ins>
      <w:ins w:id="1327" w:author="Laurence Golding" w:date="2018-01-01T15:26:00Z">
        <w:r w:rsidR="00406103">
          <w:t>If there exist both a plain text message template and a rich text message template with the same template id, and if those two templates have different numbers of placeholders</w:t>
        </w:r>
      </w:ins>
      <w:ins w:id="1328" w:author="Laurence Golding" w:date="2018-01-01T15:32:00Z">
        <w:r w:rsidR="00406103">
          <w:t>,</w:t>
        </w:r>
      </w:ins>
      <w:ins w:id="1329" w:author="Laurence Golding" w:date="2018-01-01T15:26:00Z">
        <w:r w:rsidR="00406103">
          <w:t xml:space="preserve"> then </w:t>
        </w:r>
      </w:ins>
      <w:ins w:id="1330" w:author="Laurence Golding" w:date="2018-01-01T15:28:00Z">
        <w:r w:rsidR="00406103">
          <w:t xml:space="preserve">any placeholder </w:t>
        </w:r>
        <w:r w:rsidR="00406103" w:rsidRPr="00406103">
          <w:rPr>
            <w:rStyle w:val="CODEtemp"/>
          </w:rPr>
          <w:t>{</w:t>
        </w:r>
        <w:r w:rsidR="00406103" w:rsidRPr="00406103">
          <w:rPr>
            <w:rStyle w:val="CODEtemp"/>
            <w:i/>
          </w:rPr>
          <w:t>n</w:t>
        </w:r>
        <w:r w:rsidR="00406103" w:rsidRPr="00406103">
          <w:rPr>
            <w:rStyle w:val="CODEtemp"/>
          </w:rPr>
          <w:t>}</w:t>
        </w:r>
        <w:r w:rsidR="00406103">
          <w:t xml:space="preserve"> which appears in both templates</w:t>
        </w:r>
      </w:ins>
      <w:ins w:id="1331" w:author="Laurence Golding" w:date="2018-01-01T15:26:00Z">
        <w:r w:rsidR="00406103">
          <w:t xml:space="preserve"> must </w:t>
        </w:r>
      </w:ins>
      <w:ins w:id="1332" w:author="Laurence Golding" w:date="2018-01-01T15:28:00Z">
        <w:r w:rsidR="00406103">
          <w:t>have the same meaning in both templates</w:t>
        </w:r>
      </w:ins>
      <w:ins w:id="1333" w:author="Laurence Golding" w:date="2018-01-01T15:32:00Z">
        <w:r w:rsidR="00406103">
          <w:t xml:space="preserve"> (so that it can be filled by the same element of</w:t>
        </w:r>
      </w:ins>
      <w:ins w:id="1334" w:author="Laurence Golding" w:date="2018-01-01T15:29:00Z">
        <w:r w:rsidR="00406103">
          <w:t xml:space="preserve"> </w:t>
        </w:r>
      </w:ins>
      <w:ins w:id="1335" w:author="Laurence Golding" w:date="2018-01-01T15:33:00Z">
        <w:r w:rsidR="00406103">
          <w:t xml:space="preserve">the </w:t>
        </w:r>
      </w:ins>
      <w:ins w:id="1336" w:author="Laurence Golding" w:date="2018-01-01T15:29:00Z">
        <w:r w:rsidR="00406103" w:rsidRPr="00590F64">
          <w:rPr>
            <w:rStyle w:val="CODEtemp"/>
          </w:rPr>
          <w:t>templatedMessage.arguments</w:t>
        </w:r>
        <w:r w:rsidR="00406103">
          <w:t xml:space="preserve"> </w:t>
        </w:r>
      </w:ins>
      <w:ins w:id="1337" w:author="Laurence Golding" w:date="2018-01-01T15:33:00Z">
        <w:r w:rsidR="00406103">
          <w:t xml:space="preserve">array </w:t>
        </w:r>
      </w:ins>
      <w:ins w:id="1338" w:author="Laurence Golding" w:date="2018-01-01T15:29:00Z">
        <w:r w:rsidR="00406103">
          <w:t>(</w:t>
        </w:r>
      </w:ins>
      <w:ins w:id="1339" w:author="Laurence Golding" w:date="2018-01-01T15:33:00Z">
        <w:r w:rsidR="00406103" w:rsidRPr="00B31516">
          <w:t>§</w:t>
        </w:r>
        <w:r w:rsidR="00406103">
          <w:fldChar w:fldCharType="begin"/>
        </w:r>
        <w:r w:rsidR="00406103">
          <w:instrText xml:space="preserve"> REF _Ref493511451 \r \h </w:instrText>
        </w:r>
      </w:ins>
      <w:r w:rsidR="00406103">
        <w:fldChar w:fldCharType="separate"/>
      </w:r>
      <w:ins w:id="1340" w:author="Laurence Golding" w:date="2018-01-01T15:33:00Z">
        <w:r w:rsidR="00406103">
          <w:t>3.28.3</w:t>
        </w:r>
        <w:r w:rsidR="00406103">
          <w:fldChar w:fldCharType="end"/>
        </w:r>
      </w:ins>
      <w:ins w:id="1341" w:author="Laurence Golding" w:date="2018-01-01T15:29:00Z">
        <w:r w:rsidR="00406103">
          <w:t>)</w:t>
        </w:r>
      </w:ins>
      <w:ins w:id="1342" w:author="Laurence Golding" w:date="2018-01-01T15:33:00Z">
        <w:r w:rsidR="00406103">
          <w:t xml:space="preserve">. See </w:t>
        </w:r>
        <w:r w:rsidR="00406103" w:rsidRPr="00B31516">
          <w:t>§</w:t>
        </w:r>
        <w:r w:rsidR="00406103">
          <w:fldChar w:fldCharType="begin"/>
        </w:r>
        <w:r w:rsidR="00406103">
          <w:instrText xml:space="preserve"> REF _Ref493511451 \r \h </w:instrText>
        </w:r>
      </w:ins>
      <w:ins w:id="1343" w:author="Laurence Golding" w:date="2018-01-01T15:33:00Z">
        <w:r w:rsidR="00406103">
          <w:fldChar w:fldCharType="separate"/>
        </w:r>
        <w:r w:rsidR="00406103">
          <w:t>3.28.3</w:t>
        </w:r>
        <w:r w:rsidR="00406103">
          <w:fldChar w:fldCharType="end"/>
        </w:r>
      </w:ins>
      <w:ins w:id="1344" w:author="Laurence Golding" w:date="2018-01-01T15:29:00Z">
        <w:r w:rsidR="00406103">
          <w:t xml:space="preserve"> for further discussion on this point.</w:t>
        </w:r>
      </w:ins>
    </w:p>
    <w:p w14:paraId="2919BABA" w14:textId="77777777" w:rsidR="00406103" w:rsidRPr="00515FC2" w:rsidRDefault="00406103" w:rsidP="00515FC2">
      <w:pPr>
        <w:rPr>
          <w:ins w:id="1345" w:author="Laurence Golding" w:date="2017-12-18T17:53:00Z"/>
        </w:rPr>
      </w:pPr>
    </w:p>
    <w:p w14:paraId="207C80A3" w14:textId="19A7270F" w:rsidR="00B86BC7" w:rsidRDefault="00B86BC7" w:rsidP="00B86BC7">
      <w:pPr>
        <w:pStyle w:val="Heading3"/>
      </w:pPr>
      <w:bookmarkStart w:id="1346" w:name="_Toc499731304"/>
      <w:r>
        <w:lastRenderedPageBreak/>
        <w:t>helpUri property</w:t>
      </w:r>
      <w:bookmarkEnd w:id="134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47" w:name="_Toc499731305"/>
      <w:bookmarkStart w:id="1348" w:name="_Ref502915040"/>
      <w:r>
        <w:t>help property</w:t>
      </w:r>
      <w:bookmarkEnd w:id="1347"/>
      <w:bookmarkEnd w:id="1348"/>
    </w:p>
    <w:p w14:paraId="681BD68F" w14:textId="0F8A65F3"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whose value is a string</w:t>
      </w:r>
      <w:ins w:id="1349" w:author="Laurence Golding" w:date="2018-01-05T11:29:00Z">
        <w:r w:rsidR="003555B7">
          <w:t xml:space="preserve"> containing a plain text message (</w:t>
        </w:r>
        <w:r w:rsidR="003555B7">
          <w:t>§</w:t>
        </w:r>
      </w:ins>
      <w:ins w:id="1350" w:author="Laurence Golding" w:date="2018-01-05T11:30:00Z">
        <w:r w:rsidR="003555B7">
          <w:fldChar w:fldCharType="begin"/>
        </w:r>
        <w:r w:rsidR="003555B7">
          <w:instrText xml:space="preserve"> REF _Ref499804331 \r \h </w:instrText>
        </w:r>
      </w:ins>
      <w:r w:rsidR="003555B7">
        <w:fldChar w:fldCharType="separate"/>
      </w:r>
      <w:ins w:id="1351" w:author="Laurence Golding" w:date="2018-01-05T11:30:00Z">
        <w:r w:rsidR="003555B7">
          <w:t>3.10.2</w:t>
        </w:r>
        <w:r w:rsidR="003555B7">
          <w:fldChar w:fldCharType="end"/>
        </w:r>
      </w:ins>
      <w:ins w:id="1352" w:author="Laurence Golding" w:date="2018-01-05T11:29:00Z">
        <w:r w:rsidR="003555B7">
          <w:t>)</w:t>
        </w:r>
      </w:ins>
      <w:r>
        <w:t xml:space="preserve"> which provides the </w:t>
      </w:r>
      <w:r w:rsidR="001C0F56">
        <w:t xml:space="preserve">primary </w:t>
      </w:r>
      <w:r>
        <w:t>documentation for the rule.</w:t>
      </w:r>
    </w:p>
    <w:p w14:paraId="70A0CAEF" w14:textId="1B7310CA" w:rsidR="006679CA" w:rsidRDefault="006679CA" w:rsidP="006679CA">
      <w:pPr>
        <w:pStyle w:val="Note"/>
        <w:rPr>
          <w:ins w:id="1353" w:author="Laurence Golding" w:date="2018-01-05T11:25:00Z"/>
        </w:rPr>
      </w:pPr>
      <w:r>
        <w:t>NOTE: This property is useful when help information is not available at a URI, for example, when the rule is a custom rule written by a developer, as opposed to one supplied by the tool vendor.</w:t>
      </w:r>
    </w:p>
    <w:p w14:paraId="2857E568" w14:textId="067B412E" w:rsidR="003555B7" w:rsidRDefault="003555B7" w:rsidP="003555B7">
      <w:pPr>
        <w:pStyle w:val="Heading3"/>
        <w:rPr>
          <w:ins w:id="1354" w:author="Laurence Golding" w:date="2018-01-05T11:25:00Z"/>
        </w:rPr>
      </w:pPr>
      <w:ins w:id="1355" w:author="Laurence Golding" w:date="2018-01-05T11:25:00Z">
        <w:r>
          <w:t>richHelp property</w:t>
        </w:r>
      </w:ins>
    </w:p>
    <w:p w14:paraId="41803E08" w14:textId="2CDFBD4B" w:rsidR="003555B7" w:rsidRDefault="003555B7" w:rsidP="003555B7">
      <w:pPr>
        <w:rPr>
          <w:ins w:id="1356" w:author="Laurence Golding" w:date="2018-01-05T11:30:00Z"/>
        </w:rPr>
      </w:pPr>
      <w:ins w:id="1357" w:author="Laurence Golding" w:date="2018-01-05T11:25:00Z">
        <w:r>
          <w:t>I</w:t>
        </w:r>
      </w:ins>
      <w:ins w:id="1358" w:author="Laurence Golding" w:date="2018-01-05T11:26:00Z">
        <w:r>
          <w:t xml:space="preserve">f a </w:t>
        </w:r>
        <w:r w:rsidRPr="003555B7">
          <w:rPr>
            <w:rStyle w:val="CODEtemp"/>
          </w:rPr>
          <w:t>rule</w:t>
        </w:r>
        <w:r>
          <w:t xml:space="preserve"> object contains a </w:t>
        </w:r>
        <w:r w:rsidRPr="003555B7">
          <w:rPr>
            <w:rStyle w:val="CODEtemp"/>
          </w:rPr>
          <w:t>help</w:t>
        </w:r>
        <w:r>
          <w:t xml:space="preserve"> property</w:t>
        </w:r>
      </w:ins>
      <w:ins w:id="1359" w:author="Laurence Golding" w:date="2018-01-05T11:27:00Z">
        <w:r>
          <w:t xml:space="preserve"> </w:t>
        </w:r>
      </w:ins>
      <w:ins w:id="1360" w:author="Laurence Golding" w:date="2018-01-05T11:28:00Z">
        <w:r>
          <w:t>(</w:t>
        </w:r>
        <w:r>
          <w:t>§</w:t>
        </w:r>
        <w:r>
          <w:fldChar w:fldCharType="begin"/>
        </w:r>
        <w:r>
          <w:instrText xml:space="preserve"> REF _Ref502915040 \r \h </w:instrText>
        </w:r>
      </w:ins>
      <w:r>
        <w:fldChar w:fldCharType="separate"/>
      </w:r>
      <w:ins w:id="1361" w:author="Laurence Golding" w:date="2018-01-05T11:28:00Z">
        <w:r>
          <w:t>3.27.12</w:t>
        </w:r>
        <w:r>
          <w:fldChar w:fldCharType="end"/>
        </w:r>
        <w:r>
          <w:t>)</w:t>
        </w:r>
      </w:ins>
      <w:ins w:id="1362" w:author="Laurence Golding" w:date="2018-01-05T11:26:00Z">
        <w:r>
          <w:t xml:space="preserve">, it </w:t>
        </w:r>
        <w:r>
          <w:rPr>
            <w:b/>
          </w:rPr>
          <w:t>MAY</w:t>
        </w:r>
        <w:r>
          <w:t xml:space="preserve"> also contain a property named </w:t>
        </w:r>
        <w:r w:rsidRPr="003555B7">
          <w:rPr>
            <w:rStyle w:val="CODEtemp"/>
          </w:rPr>
          <w:t>richHelp</w:t>
        </w:r>
        <w:r>
          <w:t xml:space="preserve"> whose value is a string</w:t>
        </w:r>
      </w:ins>
      <w:ins w:id="1363" w:author="Laurence Golding" w:date="2018-01-05T11:27:00Z">
        <w:r w:rsidRPr="003555B7">
          <w:t xml:space="preserve"> </w:t>
        </w:r>
        <w:r w:rsidRPr="004A77ED">
          <w:t>a</w:t>
        </w:r>
        <w:r>
          <w:t xml:space="preserve"> </w:t>
        </w:r>
        <w:r>
          <w:t>containing a rich text message (§</w:t>
        </w:r>
        <w:r>
          <w:fldChar w:fldCharType="begin"/>
        </w:r>
        <w:r>
          <w:instrText xml:space="preserve"> REF _Ref499739878 \r \h </w:instrText>
        </w:r>
        <w:r>
          <w:fldChar w:fldCharType="separate"/>
        </w:r>
        <w:r>
          <w:t>3.10.3</w:t>
        </w:r>
        <w:r>
          <w:fldChar w:fldCharType="end"/>
        </w:r>
        <w:r>
          <w:t>)</w:t>
        </w:r>
      </w:ins>
      <w:ins w:id="1364" w:author="Laurence Golding" w:date="2018-01-05T11:29:00Z">
        <w:r>
          <w:t xml:space="preserve"> which provides the primary documentation for the rule.</w:t>
        </w:r>
      </w:ins>
    </w:p>
    <w:p w14:paraId="1E6D9ED2" w14:textId="44A84597" w:rsidR="003555B7" w:rsidRPr="003555B7" w:rsidRDefault="003555B7" w:rsidP="003555B7">
      <w:pPr>
        <w:pStyle w:val="Note"/>
      </w:pPr>
      <w:ins w:id="1365" w:author="Laurence Golding" w:date="2018-01-05T11:30:00Z">
        <w:r>
          <w:t xml:space="preserve">NOTE: This property is useful in the same circumstances as the </w:t>
        </w:r>
        <w:bookmarkStart w:id="1366" w:name="_GoBack"/>
        <w:r w:rsidRPr="003555B7">
          <w:rPr>
            <w:rStyle w:val="CODEtemp"/>
          </w:rPr>
          <w:t>he</w:t>
        </w:r>
      </w:ins>
      <w:ins w:id="1367" w:author="Laurence Golding" w:date="2018-01-05T11:31:00Z">
        <w:r w:rsidRPr="003555B7">
          <w:rPr>
            <w:rStyle w:val="CODEtemp"/>
          </w:rPr>
          <w:t>lp</w:t>
        </w:r>
        <w:bookmarkEnd w:id="1366"/>
        <w:r>
          <w:t xml:space="preserve"> property.</w:t>
        </w:r>
      </w:ins>
    </w:p>
    <w:p w14:paraId="69A963A7" w14:textId="6301E782" w:rsidR="00B86BC7" w:rsidRDefault="00B86BC7" w:rsidP="00B86BC7">
      <w:pPr>
        <w:pStyle w:val="Heading3"/>
      </w:pPr>
      <w:bookmarkStart w:id="1368" w:name="_Toc499731306"/>
      <w:r>
        <w:t>properties property</w:t>
      </w:r>
      <w:bookmarkEnd w:id="1368"/>
    </w:p>
    <w:p w14:paraId="51CA671B" w14:textId="4659E92D"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2B48E2">
        <w:t>3.7</w:t>
      </w:r>
      <w:r>
        <w:fldChar w:fldCharType="end"/>
      </w:r>
      <w:r w:rsidRPr="0025208C">
        <w:t>). This allows tools to include information about the rule that is not explicitly specified in the SARIF format.</w:t>
      </w:r>
    </w:p>
    <w:p w14:paraId="41F1FB3A" w14:textId="0F4E30FB" w:rsidR="00B86BC7" w:rsidRDefault="00B86BC7" w:rsidP="00B86BC7">
      <w:pPr>
        <w:pStyle w:val="Heading2"/>
      </w:pPr>
      <w:bookmarkStart w:id="1369" w:name="_Ref493426594"/>
      <w:bookmarkStart w:id="1370" w:name="_Toc499731307"/>
      <w:del w:id="1371" w:author="Laurence Golding" w:date="2017-11-30T11:43:00Z">
        <w:r w:rsidDel="00A17C29">
          <w:delText xml:space="preserve">formattedMessage </w:delText>
        </w:r>
      </w:del>
      <w:ins w:id="1372" w:author="Laurence Golding" w:date="2017-12-30T17:43:00Z">
        <w:r w:rsidR="00257B51">
          <w:t>templatedMessage</w:t>
        </w:r>
      </w:ins>
      <w:commentRangeStart w:id="1373"/>
      <w:commentRangeStart w:id="1374"/>
      <w:commentRangeStart w:id="1375"/>
      <w:ins w:id="1376" w:author="Laurence Golding" w:date="2017-11-30T11:43:00Z">
        <w:r w:rsidR="00A17C29">
          <w:t xml:space="preserve"> </w:t>
        </w:r>
      </w:ins>
      <w:commentRangeEnd w:id="1373"/>
      <w:r w:rsidR="00FE3912">
        <w:rPr>
          <w:rStyle w:val="CommentReference"/>
          <w:rFonts w:cs="Times New Roman"/>
          <w:b w:val="0"/>
          <w:iCs w:val="0"/>
          <w:color w:val="auto"/>
          <w:kern w:val="0"/>
        </w:rPr>
        <w:commentReference w:id="1373"/>
      </w:r>
      <w:commentRangeEnd w:id="1374"/>
      <w:r w:rsidR="00717CA6">
        <w:rPr>
          <w:rStyle w:val="CommentReference"/>
          <w:rFonts w:cs="Times New Roman"/>
          <w:b w:val="0"/>
          <w:iCs w:val="0"/>
          <w:color w:val="auto"/>
          <w:kern w:val="0"/>
        </w:rPr>
        <w:commentReference w:id="1374"/>
      </w:r>
      <w:commentRangeEnd w:id="1375"/>
      <w:r w:rsidR="00717CA6">
        <w:rPr>
          <w:rStyle w:val="CommentReference"/>
          <w:rFonts w:cs="Times New Roman"/>
          <w:b w:val="0"/>
          <w:iCs w:val="0"/>
          <w:color w:val="auto"/>
          <w:kern w:val="0"/>
        </w:rPr>
        <w:commentReference w:id="1375"/>
      </w:r>
      <w:r>
        <w:t>object</w:t>
      </w:r>
      <w:bookmarkEnd w:id="1369"/>
      <w:bookmarkEnd w:id="1370"/>
    </w:p>
    <w:p w14:paraId="0F830F9B" w14:textId="0C9852C7" w:rsidR="00B86BC7" w:rsidRDefault="00B86BC7" w:rsidP="00B86BC7">
      <w:pPr>
        <w:pStyle w:val="Heading3"/>
      </w:pPr>
      <w:bookmarkStart w:id="1377" w:name="_Toc499731308"/>
      <w:r>
        <w:t>General</w:t>
      </w:r>
      <w:bookmarkEnd w:id="1377"/>
    </w:p>
    <w:p w14:paraId="4AAC5337" w14:textId="2194C2D5" w:rsidR="0025208C" w:rsidRPr="0025208C" w:rsidRDefault="0025208C" w:rsidP="0025208C">
      <w:r w:rsidRPr="0025208C">
        <w:t xml:space="preserve">A </w:t>
      </w:r>
      <w:del w:id="1378" w:author="Laurence Golding" w:date="2017-11-30T11:43:00Z">
        <w:r w:rsidRPr="0025208C" w:rsidDel="00A17C29">
          <w:rPr>
            <w:rStyle w:val="CODEtemp"/>
          </w:rPr>
          <w:delText>format</w:delText>
        </w:r>
      </w:del>
      <w:del w:id="1379" w:author="Laurence Golding" w:date="2017-11-30T12:39:00Z">
        <w:r w:rsidRPr="0025208C" w:rsidDel="007F61CC">
          <w:rPr>
            <w:rStyle w:val="CODEtemp"/>
          </w:rPr>
          <w:delText>tedMessage</w:delText>
        </w:r>
      </w:del>
      <w:ins w:id="1380" w:author="Laurence Golding" w:date="2017-12-30T17:43:00Z">
        <w:r w:rsidR="00257B51">
          <w:rPr>
            <w:rStyle w:val="CODEtemp"/>
          </w:rPr>
          <w:t>templatedMessage</w:t>
        </w:r>
      </w:ins>
      <w:r w:rsidRPr="0025208C">
        <w:t xml:space="preserve"> object contains information that can be used to construct a </w:t>
      </w:r>
      <w:del w:id="1381" w:author="Laurence Golding" w:date="2017-11-30T12:39:00Z">
        <w:r w:rsidRPr="0025208C" w:rsidDel="007F61CC">
          <w:delText xml:space="preserve">formatted </w:delText>
        </w:r>
      </w:del>
      <w:r w:rsidRPr="0025208C">
        <w:t>message that describes a result.</w:t>
      </w:r>
    </w:p>
    <w:p w14:paraId="681A633C" w14:textId="629DF1CC" w:rsidR="00B86BC7" w:rsidRDefault="00B86BC7" w:rsidP="00B86BC7">
      <w:pPr>
        <w:pStyle w:val="Heading3"/>
      </w:pPr>
      <w:bookmarkStart w:id="1382" w:name="_Ref493511707"/>
      <w:bookmarkStart w:id="1383" w:name="_Toc499731309"/>
      <w:del w:id="1384" w:author="Laurence Golding" w:date="2017-12-18T16:28:00Z">
        <w:r w:rsidDel="00EC1C34">
          <w:delText xml:space="preserve">formatId </w:delText>
        </w:r>
      </w:del>
      <w:ins w:id="1385" w:author="Laurence Golding" w:date="2017-12-18T16:28:00Z">
        <w:r w:rsidR="00EC1C34">
          <w:t xml:space="preserve">templateId </w:t>
        </w:r>
      </w:ins>
      <w:r>
        <w:t>property</w:t>
      </w:r>
      <w:bookmarkEnd w:id="1382"/>
      <w:bookmarkEnd w:id="1383"/>
    </w:p>
    <w:p w14:paraId="6D771B73" w14:textId="2BFC9043" w:rsidR="0025208C" w:rsidRPr="0025208C" w:rsidRDefault="0025208C" w:rsidP="0025208C">
      <w:r w:rsidRPr="0025208C">
        <w:t xml:space="preserve">A </w:t>
      </w:r>
      <w:del w:id="1386" w:author="Laurence Golding" w:date="2017-12-18T16:40:00Z">
        <w:r w:rsidRPr="0025208C" w:rsidDel="0092717D">
          <w:rPr>
            <w:rStyle w:val="CODEtemp"/>
          </w:rPr>
          <w:delText>formattedMessage</w:delText>
        </w:r>
        <w:r w:rsidRPr="0025208C" w:rsidDel="0092717D">
          <w:delText xml:space="preserve"> </w:delText>
        </w:r>
      </w:del>
      <w:ins w:id="1387" w:author="Laurence Golding" w:date="2017-12-30T17:43:00Z">
        <w:r w:rsidR="00257B51">
          <w:rPr>
            <w:rStyle w:val="CODEtemp"/>
          </w:rPr>
          <w:t>templatedMessage</w:t>
        </w:r>
      </w:ins>
      <w:ins w:id="1388" w:author="Laurence Golding" w:date="2017-12-18T16:40:00Z">
        <w:r w:rsidR="0092717D" w:rsidRPr="0025208C">
          <w:t xml:space="preserve"> </w:t>
        </w:r>
      </w:ins>
      <w:r w:rsidRPr="0025208C">
        <w:t xml:space="preserve">object </w:t>
      </w:r>
      <w:r w:rsidRPr="0025208C">
        <w:rPr>
          <w:b/>
        </w:rPr>
        <w:t>SHALL</w:t>
      </w:r>
      <w:r w:rsidRPr="0025208C">
        <w:t xml:space="preserve"> contain a property named </w:t>
      </w:r>
      <w:del w:id="1389" w:author="Laurence Golding" w:date="2017-12-18T16:28:00Z">
        <w:r w:rsidRPr="0025208C" w:rsidDel="00EC1C34">
          <w:rPr>
            <w:rStyle w:val="CODEtemp"/>
          </w:rPr>
          <w:delText>formatId</w:delText>
        </w:r>
        <w:r w:rsidRPr="0025208C" w:rsidDel="00EC1C34">
          <w:delText xml:space="preserve"> </w:delText>
        </w:r>
      </w:del>
      <w:ins w:id="1390" w:author="Laurence Golding" w:date="2017-12-18T16:28:00Z">
        <w:r w:rsidR="00EC1C34">
          <w:rPr>
            <w:rStyle w:val="CODEtemp"/>
          </w:rPr>
          <w:t>templateId</w:t>
        </w:r>
        <w:r w:rsidR="00EC1C34" w:rsidRPr="0025208C">
          <w:t xml:space="preserve"> </w:t>
        </w:r>
      </w:ins>
      <w:r w:rsidRPr="0025208C">
        <w:t xml:space="preserve">whose value is a string that identifies the message </w:t>
      </w:r>
      <w:del w:id="1391" w:author="Laurence Golding" w:date="2017-12-18T16:40:00Z">
        <w:r w:rsidRPr="0025208C" w:rsidDel="0092717D">
          <w:delText xml:space="preserve">format </w:delText>
        </w:r>
      </w:del>
      <w:ins w:id="1392" w:author="Laurence Golding" w:date="2017-12-18T16:40:00Z">
        <w:r w:rsidR="0092717D">
          <w:t>template</w:t>
        </w:r>
        <w:r w:rsidR="0092717D" w:rsidRPr="0025208C">
          <w:t xml:space="preserve"> </w:t>
        </w:r>
      </w:ins>
      <w:r w:rsidRPr="0025208C">
        <w:t xml:space="preserve">used to </w:t>
      </w:r>
      <w:del w:id="1393" w:author="Laurence Golding" w:date="2017-12-18T16:40:00Z">
        <w:r w:rsidRPr="0025208C" w:rsidDel="0092717D">
          <w:delText xml:space="preserve">format </w:delText>
        </w:r>
      </w:del>
      <w:ins w:id="1394" w:author="Laurence Golding" w:date="2017-12-18T16:40:00Z">
        <w:r w:rsidR="0092717D">
          <w:t>construct</w:t>
        </w:r>
        <w:r w:rsidR="0092717D" w:rsidRPr="0025208C">
          <w:t xml:space="preserve"> </w:t>
        </w:r>
      </w:ins>
      <w:r w:rsidRPr="0025208C">
        <w:t xml:space="preserve">the message that describes this result. The value of </w:t>
      </w:r>
      <w:del w:id="1395" w:author="Laurence Golding" w:date="2017-12-18T16:30:00Z">
        <w:r w:rsidRPr="0025208C" w:rsidDel="00EC1C34">
          <w:rPr>
            <w:rStyle w:val="CODEtemp"/>
          </w:rPr>
          <w:delText>formatId</w:delText>
        </w:r>
        <w:r w:rsidRPr="0025208C" w:rsidDel="00EC1C34">
          <w:delText xml:space="preserve"> </w:delText>
        </w:r>
      </w:del>
      <w:ins w:id="1396" w:author="Laurence Golding" w:date="2017-12-18T16:30:00Z">
        <w:r w:rsidR="00EC1C34">
          <w:rPr>
            <w:rStyle w:val="CODEtemp"/>
          </w:rPr>
          <w:t>templateId</w:t>
        </w:r>
        <w:r w:rsidR="00EC1C34" w:rsidRPr="0025208C">
          <w:t xml:space="preserve"> </w:t>
        </w:r>
      </w:ins>
      <w:r w:rsidRPr="0025208C">
        <w:rPr>
          <w:b/>
        </w:rPr>
        <w:t>SHALL</w:t>
      </w:r>
      <w:r w:rsidRPr="0025208C">
        <w:t xml:space="preserve"> correspond to one of the </w:t>
      </w:r>
      <w:ins w:id="1397" w:author="Laurence Golding" w:date="2017-11-30T11:40:00Z">
        <w:r w:rsidR="00A17C29">
          <w:t xml:space="preserve">property </w:t>
        </w:r>
      </w:ins>
      <w:r w:rsidRPr="0025208C">
        <w:t xml:space="preserve">names </w:t>
      </w:r>
      <w:del w:id="1398" w:author="Laurence Golding" w:date="2017-11-30T11:41:00Z">
        <w:r w:rsidRPr="0025208C" w:rsidDel="00A17C29">
          <w:delText xml:space="preserve">in the set of name/value pairs contained </w:delText>
        </w:r>
      </w:del>
      <w:r w:rsidRPr="0025208C">
        <w:t xml:space="preserve">in the </w:t>
      </w:r>
      <w:del w:id="1399" w:author="Laurence Golding" w:date="2017-12-15T15:41:00Z">
        <w:r w:rsidRPr="0025208C" w:rsidDel="00D637FD">
          <w:rPr>
            <w:rStyle w:val="CODEtemp"/>
          </w:rPr>
          <w:delText>messageFormats</w:delText>
        </w:r>
        <w:r w:rsidRPr="0025208C" w:rsidDel="00D637FD">
          <w:delText xml:space="preserve"> </w:delText>
        </w:r>
      </w:del>
      <w:ins w:id="1400" w:author="Laurence Golding" w:date="2017-12-15T15:41:00Z">
        <w:r w:rsidR="00D637FD">
          <w:rPr>
            <w:rStyle w:val="CODEtemp"/>
          </w:rPr>
          <w:t>messageTemplates</w:t>
        </w:r>
        <w:r w:rsidR="00D637FD" w:rsidRPr="0025208C">
          <w:t xml:space="preserve"> </w:t>
        </w:r>
      </w:ins>
      <w:r w:rsidRPr="0025208C">
        <w:t>property (§</w:t>
      </w:r>
      <w:r>
        <w:fldChar w:fldCharType="begin"/>
      </w:r>
      <w:r>
        <w:instrText xml:space="preserve"> REF _Ref493345139 \w \h </w:instrText>
      </w:r>
      <w:r>
        <w:fldChar w:fldCharType="separate"/>
      </w:r>
      <w:r w:rsidR="002B48E2">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2B48E2">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2B48E2">
        <w:t>3.27.3</w:t>
      </w:r>
      <w:r>
        <w:fldChar w:fldCharType="end"/>
      </w:r>
      <w:r w:rsidRPr="0025208C">
        <w:t>) matches the</w:t>
      </w:r>
      <w:ins w:id="1401" w:author="Laurence Golding" w:date="2017-12-31T16:48:00Z">
        <w:r w:rsidR="004A22AA">
          <w:t xml:space="preserve"> </w:t>
        </w:r>
        <w:commentRangeStart w:id="1402"/>
        <w:r w:rsidR="004A22AA" w:rsidRPr="004A22AA">
          <w:rPr>
            <w:rStyle w:val="CODEtemp"/>
          </w:rPr>
          <w:t>ruleKey</w:t>
        </w:r>
        <w:r w:rsidR="004A22AA">
          <w:t xml:space="preserve"> property (</w:t>
        </w:r>
      </w:ins>
      <w:ins w:id="1403" w:author="Laurence Golding" w:date="2017-12-31T16:49:00Z">
        <w:r w:rsidR="004A22AA" w:rsidRPr="0025208C">
          <w:t>§</w:t>
        </w:r>
      </w:ins>
      <w:ins w:id="1404" w:author="Laurence Golding" w:date="2017-12-31T16:50:00Z">
        <w:r w:rsidR="00934E24">
          <w:fldChar w:fldCharType="begin"/>
        </w:r>
        <w:r w:rsidR="00934E24">
          <w:instrText xml:space="preserve"> REF _Ref493408875 \w \h </w:instrText>
        </w:r>
      </w:ins>
      <w:r w:rsidR="00934E24">
        <w:fldChar w:fldCharType="separate"/>
      </w:r>
      <w:ins w:id="1405" w:author="Laurence Golding" w:date="2017-12-31T16:50:00Z">
        <w:r w:rsidR="00934E24">
          <w:t>3.17.3</w:t>
        </w:r>
        <w:r w:rsidR="00934E24">
          <w:fldChar w:fldCharType="end"/>
        </w:r>
      </w:ins>
      <w:ins w:id="1406" w:author="Laurence Golding" w:date="2017-12-31T16:48:00Z">
        <w:r w:rsidR="004A22AA">
          <w:t>) (if present) or else the</w:t>
        </w:r>
      </w:ins>
      <w:commentRangeEnd w:id="1402"/>
      <w:ins w:id="1407" w:author="Laurence Golding" w:date="2017-12-31T16:51:00Z">
        <w:r w:rsidR="00934E24">
          <w:rPr>
            <w:rStyle w:val="CommentReference"/>
          </w:rPr>
          <w:commentReference w:id="1402"/>
        </w:r>
      </w:ins>
      <w:r w:rsidRPr="0025208C">
        <w:t xml:space="preserve"> </w:t>
      </w:r>
      <w:r w:rsidRPr="0025208C">
        <w:rPr>
          <w:rStyle w:val="CODEtemp"/>
        </w:rPr>
        <w:t>ruleId</w:t>
      </w:r>
      <w:r w:rsidRPr="0025208C">
        <w:t xml:space="preserve"> property (§</w:t>
      </w:r>
      <w:r>
        <w:fldChar w:fldCharType="begin"/>
      </w:r>
      <w:r>
        <w:instrText xml:space="preserve"> REF _Ref493408865 \w \h </w:instrText>
      </w:r>
      <w:r>
        <w:fldChar w:fldCharType="separate"/>
      </w:r>
      <w:r w:rsidR="002B48E2">
        <w:t>3.17.2</w:t>
      </w:r>
      <w:r>
        <w:fldChar w:fldCharType="end"/>
      </w:r>
      <w:r w:rsidRPr="0025208C">
        <w:t>) of th</w:t>
      </w:r>
      <w:ins w:id="1408" w:author="Laurence Golding" w:date="2017-12-31T16:54:00Z">
        <w:r w:rsidR="00D74219">
          <w:t>e</w:t>
        </w:r>
      </w:ins>
      <w:del w:id="1409" w:author="Laurence Golding" w:date="2017-12-31T16:54:00Z">
        <w:r w:rsidRPr="0025208C" w:rsidDel="00D74219">
          <w:delText>is</w:delText>
        </w:r>
      </w:del>
      <w:r w:rsidRPr="0025208C">
        <w:t xml:space="preserve"> </w:t>
      </w:r>
      <w:r w:rsidRPr="0025208C">
        <w:rPr>
          <w:rStyle w:val="CODEtemp"/>
        </w:rPr>
        <w:t>result</w:t>
      </w:r>
      <w:r>
        <w:t xml:space="preserve"> object</w:t>
      </w:r>
      <w:ins w:id="1410" w:author="Laurence Golding" w:date="2017-12-31T16:54:00Z">
        <w:r w:rsidR="00D74219">
          <w:t xml:space="preserve"> in which this </w:t>
        </w:r>
        <w:r w:rsidR="00D74219" w:rsidRPr="00D74219">
          <w:rPr>
            <w:rStyle w:val="CODEtemp"/>
          </w:rPr>
          <w:t>templatedMessage</w:t>
        </w:r>
        <w:r w:rsidR="00D74219">
          <w:t xml:space="preserve"> object appears</w:t>
        </w:r>
      </w:ins>
      <w:r w:rsidRPr="0025208C">
        <w:t>.</w:t>
      </w:r>
      <w:ins w:id="1411" w:author="Laurence Golding" w:date="2017-11-30T11:40:00Z">
        <w:r w:rsidR="00A17C29">
          <w:t xml:space="preserve"> The value of </w:t>
        </w:r>
      </w:ins>
      <w:ins w:id="1412" w:author="Laurence Golding" w:date="2017-12-18T16:30:00Z">
        <w:r w:rsidR="00EC1C34">
          <w:rPr>
            <w:rStyle w:val="CODEtemp"/>
          </w:rPr>
          <w:t>templateId</w:t>
        </w:r>
      </w:ins>
      <w:ins w:id="1413" w:author="Laurence Golding" w:date="2017-11-30T11:40:00Z">
        <w:r w:rsidR="00A17C29">
          <w:t xml:space="preserve"> </w:t>
        </w:r>
        <w:r w:rsidR="00A17C29" w:rsidRPr="00A17C29">
          <w:rPr>
            <w:b/>
          </w:rPr>
          <w:t>MAY</w:t>
        </w:r>
        <w:r w:rsidR="00A17C29">
          <w:t xml:space="preserve"> also correspond to one of the names in the</w:t>
        </w:r>
      </w:ins>
      <w:ins w:id="1414" w:author="Laurence Golding" w:date="2017-11-30T11:42:00Z">
        <w:r w:rsidR="00A17C29">
          <w:t xml:space="preserve"> </w:t>
        </w:r>
      </w:ins>
      <w:ins w:id="1415" w:author="Laurence Golding" w:date="2017-12-18T16:41:00Z">
        <w:r w:rsidR="0092717D">
          <w:rPr>
            <w:rStyle w:val="CODEtemp"/>
          </w:rPr>
          <w:t>richMessageTemplates</w:t>
        </w:r>
      </w:ins>
      <w:ins w:id="1416" w:author="Laurence Golding" w:date="2017-11-30T11:42:00Z">
        <w:r w:rsidR="00A17C29">
          <w:t xml:space="preserve"> property</w:t>
        </w:r>
      </w:ins>
      <w:ins w:id="1417" w:author="Laurence Golding" w:date="2017-12-18T16:41:00Z">
        <w:r w:rsidR="0092717D">
          <w:t xml:space="preserve"> (</w:t>
        </w:r>
        <w:r w:rsidR="0092717D" w:rsidRPr="0025208C">
          <w:t>§</w:t>
        </w:r>
        <w:r w:rsidR="0092717D">
          <w:fldChar w:fldCharType="begin"/>
        </w:r>
        <w:r w:rsidR="0092717D">
          <w:instrText xml:space="preserve"> REF _Ref501378643 \r \h </w:instrText>
        </w:r>
      </w:ins>
      <w:r w:rsidR="0092717D">
        <w:fldChar w:fldCharType="separate"/>
      </w:r>
      <w:ins w:id="1418" w:author="Laurence Golding" w:date="2017-12-18T16:41:00Z">
        <w:r w:rsidR="0092717D">
          <w:t>3.27.10</w:t>
        </w:r>
        <w:r w:rsidR="0092717D">
          <w:fldChar w:fldCharType="end"/>
        </w:r>
        <w:r w:rsidR="0092717D">
          <w:t xml:space="preserve">) of that </w:t>
        </w:r>
        <w:r w:rsidR="0092717D" w:rsidRPr="0092717D">
          <w:rPr>
            <w:rStyle w:val="CODEtemp"/>
          </w:rPr>
          <w:t>rule</w:t>
        </w:r>
        <w:r w:rsidR="0092717D">
          <w:t xml:space="preserve"> object.</w:t>
        </w:r>
      </w:ins>
    </w:p>
    <w:p w14:paraId="022EC70A" w14:textId="1A2BD3F7" w:rsidR="00B86BC7" w:rsidRDefault="00B86BC7" w:rsidP="00B86BC7">
      <w:pPr>
        <w:pStyle w:val="Heading3"/>
      </w:pPr>
      <w:bookmarkStart w:id="1419" w:name="_Ref493511451"/>
      <w:bookmarkStart w:id="1420" w:name="_Toc499731310"/>
      <w:r>
        <w:t>arguments property</w:t>
      </w:r>
      <w:bookmarkEnd w:id="1419"/>
      <w:bookmarkEnd w:id="1420"/>
    </w:p>
    <w:p w14:paraId="0A180098" w14:textId="13A18B55" w:rsidR="006F21F3" w:rsidRDefault="006F21F3" w:rsidP="006F21F3">
      <w:r>
        <w:t xml:space="preserve">If the message </w:t>
      </w:r>
      <w:del w:id="1421" w:author="Laurence Golding" w:date="2017-12-18T16:30:00Z">
        <w:r w:rsidDel="00EC1C34">
          <w:delText xml:space="preserve">format </w:delText>
        </w:r>
        <w:commentRangeStart w:id="1422"/>
        <w:commentRangeStart w:id="1423"/>
        <w:r w:rsidDel="00EC1C34">
          <w:delText>string</w:delText>
        </w:r>
      </w:del>
      <w:ins w:id="1424" w:author="Laurence Golding" w:date="2017-12-18T16:30:00Z">
        <w:r w:rsidR="00EC1C34">
          <w:t>template</w:t>
        </w:r>
      </w:ins>
      <w:r>
        <w:t xml:space="preserve"> </w:t>
      </w:r>
      <w:commentRangeEnd w:id="1422"/>
      <w:r w:rsidR="008607B9">
        <w:rPr>
          <w:rStyle w:val="CommentReference"/>
        </w:rPr>
        <w:commentReference w:id="1422"/>
      </w:r>
      <w:commentRangeEnd w:id="1423"/>
      <w:r w:rsidR="00406147">
        <w:rPr>
          <w:rStyle w:val="CommentReference"/>
        </w:rPr>
        <w:commentReference w:id="1423"/>
      </w:r>
      <w:r>
        <w:t xml:space="preserve">specified by </w:t>
      </w:r>
      <w:del w:id="1425" w:author="Laurence Golding" w:date="2017-12-18T16:30:00Z">
        <w:r w:rsidRPr="006F21F3" w:rsidDel="00EC1C34">
          <w:rPr>
            <w:rStyle w:val="CODEtemp"/>
          </w:rPr>
          <w:delText>formatId</w:delText>
        </w:r>
        <w:r w:rsidDel="00EC1C34">
          <w:delText xml:space="preserve"> </w:delText>
        </w:r>
      </w:del>
      <w:ins w:id="1426" w:author="Laurence Golding" w:date="2017-12-18T16:30:00Z">
        <w:r w:rsidR="00EC1C34">
          <w:rPr>
            <w:rStyle w:val="CODEtemp"/>
          </w:rPr>
          <w:t>templateId</w:t>
        </w:r>
        <w:r w:rsidR="00EC1C34">
          <w:t xml:space="preserve"> </w:t>
        </w:r>
      </w:ins>
      <w:r>
        <w:t xml:space="preserve">contains any placeholders, the </w:t>
      </w:r>
      <w:del w:id="1427" w:author="Laurence Golding" w:date="2017-12-15T15:52:00Z">
        <w:r w:rsidRPr="006F21F3" w:rsidDel="00D74EB1">
          <w:rPr>
            <w:rStyle w:val="CODEtemp"/>
          </w:rPr>
          <w:delText>formattedMessage</w:delText>
        </w:r>
        <w:r w:rsidDel="00D74EB1">
          <w:delText xml:space="preserve"> </w:delText>
        </w:r>
      </w:del>
      <w:ins w:id="1428" w:author="Laurence Golding" w:date="2017-12-30T17:44:00Z">
        <w:r w:rsidR="00257B51">
          <w:rPr>
            <w:rStyle w:val="CODEtemp"/>
          </w:rPr>
          <w:t>templatedMessage</w:t>
        </w:r>
      </w:ins>
      <w:ins w:id="1429" w:author="Laurence Golding" w:date="2017-12-15T15:52:00Z">
        <w:r w:rsidR="00D74EB1">
          <w:t xml:space="preserve"> </w:t>
        </w:r>
      </w:ins>
      <w:r>
        <w:t xml:space="preserve">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del w:id="1430" w:author="Laurence Golding" w:date="2017-12-18T16:42:00Z">
        <w:r w:rsidDel="0092717D">
          <w:delText>format</w:delText>
        </w:r>
      </w:del>
      <w:ins w:id="1431" w:author="Laurence Golding" w:date="2017-12-18T16:42:00Z">
        <w:r w:rsidR="0092717D">
          <w:t>template</w:t>
        </w:r>
      </w:ins>
      <w:r>
        <w:t xml:space="preserve">, to construct a result message. </w:t>
      </w:r>
      <w:del w:id="1432" w:author="Laurence Golding" w:date="2018-01-01T15:41:00Z">
        <w:r w:rsidDel="00590F64">
          <w:delText xml:space="preserve">The array </w:delText>
        </w:r>
        <w:r w:rsidRPr="006F21F3" w:rsidDel="00590F64">
          <w:rPr>
            <w:b/>
          </w:rPr>
          <w:delText>SHALL</w:delText>
        </w:r>
        <w:r w:rsidDel="00590F64">
          <w:delText xml:space="preserve"> have exactly as many elements are there are distinct placeholders in the message format. </w:delText>
        </w:r>
      </w:del>
      <w:commentRangeStart w:id="1433"/>
      <w:r>
        <w:t>The</w:t>
      </w:r>
      <w:commentRangeEnd w:id="1433"/>
      <w:r w:rsidR="00590F64">
        <w:rPr>
          <w:rStyle w:val="CommentReference"/>
        </w:rPr>
        <w:commentReference w:id="1433"/>
      </w:r>
      <w:r>
        <w:t xml:space="preserv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del w:id="1434" w:author="Laurence Golding" w:date="2017-12-18T16:43:00Z">
        <w:r w:rsidDel="00F37FE4">
          <w:delText>format</w:delText>
        </w:r>
      </w:del>
      <w:ins w:id="1435" w:author="Laurence Golding" w:date="2017-12-18T16:43:00Z">
        <w:r w:rsidR="00F37FE4">
          <w:t>template</w:t>
        </w:r>
      </w:ins>
      <w:r>
        <w:t>.</w:t>
      </w:r>
    </w:p>
    <w:p w14:paraId="60ED659A" w14:textId="084A8F0B" w:rsidR="006F21F3" w:rsidRDefault="006F21F3" w:rsidP="006F21F3">
      <w:r>
        <w:lastRenderedPageBreak/>
        <w:t xml:space="preserve">If the message </w:t>
      </w:r>
      <w:del w:id="1436" w:author="Laurence Golding" w:date="2017-12-18T16:44:00Z">
        <w:r w:rsidDel="00F37FE4">
          <w:delText>format string</w:delText>
        </w:r>
      </w:del>
      <w:ins w:id="1437" w:author="Laurence Golding" w:date="2017-12-18T16:44:00Z">
        <w:r w:rsidR="00F37FE4">
          <w:t>template</w:t>
        </w:r>
      </w:ins>
      <w:r>
        <w:t xml:space="preserve"> specified by </w:t>
      </w:r>
      <w:del w:id="1438" w:author="Laurence Golding" w:date="2017-12-18T16:29:00Z">
        <w:r w:rsidRPr="006F21F3" w:rsidDel="00EC1C34">
          <w:rPr>
            <w:rStyle w:val="CODEtemp"/>
          </w:rPr>
          <w:delText>formatId</w:delText>
        </w:r>
        <w:r w:rsidDel="00EC1C34">
          <w:delText xml:space="preserve"> </w:delText>
        </w:r>
      </w:del>
      <w:ins w:id="1439" w:author="Laurence Golding" w:date="2017-12-18T16:29:00Z">
        <w:r w:rsidR="00EC1C34">
          <w:rPr>
            <w:rStyle w:val="CODEtemp"/>
          </w:rPr>
          <w:t>templateId</w:t>
        </w:r>
        <w:r w:rsidR="00EC1C34">
          <w:t xml:space="preserve"> </w:t>
        </w:r>
      </w:ins>
      <w:r>
        <w:t xml:space="preserve">does not contain any placeholders, the arguments property </w:t>
      </w:r>
      <w:r w:rsidRPr="006F21F3">
        <w:rPr>
          <w:b/>
        </w:rPr>
        <w:t>SHALL</w:t>
      </w:r>
      <w:r>
        <w:t xml:space="preserve"> be absent.</w:t>
      </w:r>
    </w:p>
    <w:p w14:paraId="05C5B1E9" w14:textId="6B27DA5F" w:rsidR="006F21F3" w:rsidRDefault="006F21F3" w:rsidP="006F21F3">
      <w:pPr>
        <w:pStyle w:val="Note"/>
      </w:pPr>
      <w:r>
        <w:t xml:space="preserve">EXAMPLE: Suppose </w:t>
      </w:r>
      <w:del w:id="1440" w:author="Laurence Golding" w:date="2017-12-18T16:29:00Z">
        <w:r w:rsidRPr="006F21F3" w:rsidDel="00EC1C34">
          <w:rPr>
            <w:rStyle w:val="CODEtemp"/>
          </w:rPr>
          <w:delText>formatId</w:delText>
        </w:r>
        <w:r w:rsidDel="00EC1C34">
          <w:delText xml:space="preserve"> </w:delText>
        </w:r>
      </w:del>
      <w:ins w:id="1441" w:author="Laurence Golding" w:date="2017-12-18T16:29:00Z">
        <w:r w:rsidR="00EC1C34">
          <w:rPr>
            <w:rStyle w:val="CODEtemp"/>
          </w:rPr>
          <w:t>templateId</w:t>
        </w:r>
        <w:r w:rsidR="00EC1C34">
          <w:t xml:space="preserve"> </w:t>
        </w:r>
      </w:ins>
      <w:r>
        <w:t xml:space="preserve">refers to the following message </w:t>
      </w:r>
      <w:del w:id="1442" w:author="Laurence Golding" w:date="2017-12-18T16:44:00Z">
        <w:r w:rsidDel="00F37FE4">
          <w:delText>format</w:delText>
        </w:r>
      </w:del>
      <w:ins w:id="1443" w:author="Laurence Golding" w:date="2017-12-18T16:44:00Z">
        <w:r w:rsidR="00F37FE4">
          <w:t>template</w:t>
        </w:r>
      </w:ins>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062A91D2" w:rsidR="006F21F3" w:rsidRDefault="006F21F3" w:rsidP="006F21F3">
      <w:pPr>
        <w:pStyle w:val="Note"/>
        <w:rPr>
          <w:ins w:id="1444" w:author="Laurence Golding" w:date="2018-01-01T15:06:00Z"/>
        </w:rPr>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E7F0210" w14:textId="54E118E5" w:rsidR="000C5947" w:rsidRDefault="000C5947" w:rsidP="000C5947">
      <w:pPr>
        <w:rPr>
          <w:ins w:id="1445" w:author="Laurence Golding" w:date="2018-01-01T15:07:00Z"/>
        </w:rPr>
      </w:pPr>
      <w:ins w:id="1446" w:author="Laurence Golding" w:date="2018-01-01T15:06:00Z">
        <w:r>
          <w:t xml:space="preserve">The </w:t>
        </w:r>
        <w:r w:rsidRPr="000C5947">
          <w:rPr>
            <w:rStyle w:val="CODEtemp"/>
          </w:rPr>
          <w:t>arguments</w:t>
        </w:r>
        <w:r>
          <w:t xml:space="preserve"> array </w:t>
        </w:r>
        <w:r>
          <w:rPr>
            <w:b/>
          </w:rPr>
          <w:t>MUST</w:t>
        </w:r>
      </w:ins>
      <w:ins w:id="1447" w:author="Laurence Golding" w:date="2018-01-01T15:07:00Z">
        <w:r>
          <w:t xml:space="preserve"> contain at least as many </w:t>
        </w:r>
      </w:ins>
      <w:ins w:id="1448" w:author="Laurence Golding" w:date="2018-01-01T15:08:00Z">
        <w:r>
          <w:t>elements</w:t>
        </w:r>
      </w:ins>
      <w:ins w:id="1449" w:author="Laurence Golding" w:date="2018-01-01T15:07:00Z">
        <w:r>
          <w:t xml:space="preserve"> as required by the placeholders in the message template string.</w:t>
        </w:r>
      </w:ins>
    </w:p>
    <w:p w14:paraId="603B550E" w14:textId="0571DB54" w:rsidR="000C5947" w:rsidDel="004A2B04" w:rsidRDefault="000C5947" w:rsidP="000C5947">
      <w:pPr>
        <w:pStyle w:val="Note"/>
        <w:rPr>
          <w:del w:id="1450" w:author="Laurence Golding" w:date="2018-01-01T15:10:00Z"/>
        </w:rPr>
      </w:pPr>
      <w:ins w:id="1451" w:author="Laurence Golding" w:date="2018-01-01T15:08:00Z">
        <w:r>
          <w:t>EXAMPLE: I</w:t>
        </w:r>
      </w:ins>
      <w:ins w:id="1452" w:author="Laurence Golding" w:date="2018-01-01T15:07:00Z">
        <w:r>
          <w:t>f the highest numbered placeholder</w:t>
        </w:r>
      </w:ins>
      <w:ins w:id="1453" w:author="Laurence Golding" w:date="2018-01-01T15:08:00Z">
        <w:r>
          <w:t xml:space="preserve"> is </w:t>
        </w:r>
        <w:bookmarkStart w:id="1454" w:name="_Hlk502584593"/>
        <w:r w:rsidRPr="000C5947">
          <w:rPr>
            <w:rStyle w:val="CODEtemp"/>
          </w:rPr>
          <w:t>{3}</w:t>
        </w:r>
        <w:bookmarkEnd w:id="1454"/>
        <w:r>
          <w:t>, the</w:t>
        </w:r>
        <w:r w:rsidRPr="008B188A">
          <w:rPr>
            <w:rStyle w:val="CODEtemp"/>
          </w:rPr>
          <w:t xml:space="preserve"> arguments </w:t>
        </w:r>
        <w:r>
          <w:t>array must contain at least 4 elements.</w:t>
        </w:r>
      </w:ins>
    </w:p>
    <w:p w14:paraId="2CBC7F71" w14:textId="529A8BF2" w:rsidR="008B188A" w:rsidRDefault="004A2B04" w:rsidP="004A2B04">
      <w:pPr>
        <w:rPr>
          <w:ins w:id="1455" w:author="Laurence Golding" w:date="2018-01-01T15:37:00Z"/>
        </w:rPr>
      </w:pPr>
      <w:ins w:id="1456" w:author="Laurence Golding" w:date="2018-01-01T15:34:00Z">
        <w:r>
          <w:t xml:space="preserve">If there exist both a plain text message template and a rich text message template with the same template id, and if those two templates have different numbers of placeholders, </w:t>
        </w:r>
      </w:ins>
      <w:ins w:id="1457" w:author="Laurence Golding" w:date="2018-01-01T15:36:00Z">
        <w:r w:rsidR="008B188A">
          <w:t>then the ar</w:t>
        </w:r>
      </w:ins>
      <w:ins w:id="1458" w:author="Laurence Golding" w:date="2018-01-01T15:37:00Z">
        <w:r w:rsidR="008B188A">
          <w:t>guments array must contain enough elements to satisfy the highest numbered placeholder that appears in either of those templates</w:t>
        </w:r>
      </w:ins>
      <w:ins w:id="1459" w:author="Laurence Golding" w:date="2018-01-01T15:34:00Z">
        <w:r>
          <w:t>.</w:t>
        </w:r>
      </w:ins>
    </w:p>
    <w:p w14:paraId="0DF7AAE1" w14:textId="75D4FB83" w:rsidR="008B188A" w:rsidRDefault="008B188A" w:rsidP="008B188A">
      <w:pPr>
        <w:pStyle w:val="Note"/>
        <w:rPr>
          <w:ins w:id="1460" w:author="Laurence Golding" w:date="2018-01-01T15:37:00Z"/>
        </w:rPr>
      </w:pPr>
      <w:ins w:id="1461" w:author="Laurence Golding" w:date="2018-01-01T15:37:00Z">
        <w:r>
          <w:t>EXAMPLE: If the highest numb</w:t>
        </w:r>
      </w:ins>
      <w:ins w:id="1462" w:author="Laurence Golding" w:date="2018-01-01T15:38:00Z">
        <w:r>
          <w:t xml:space="preserve">ered placeholder in the plain text template is </w:t>
        </w:r>
        <w:r w:rsidRPr="000C5947">
          <w:rPr>
            <w:rStyle w:val="CODEtemp"/>
          </w:rPr>
          <w:t>{3}</w:t>
        </w:r>
        <w:r>
          <w:t xml:space="preserve">, and the highest numbered placeholder in the corresponding rich text template is </w:t>
        </w:r>
        <w:r w:rsidRPr="000C5947">
          <w:rPr>
            <w:rStyle w:val="CODEtemp"/>
          </w:rPr>
          <w:t>{</w:t>
        </w:r>
        <w:r>
          <w:rPr>
            <w:rStyle w:val="CODEtemp"/>
          </w:rPr>
          <w:t>5</w:t>
        </w:r>
        <w:r w:rsidRPr="000C5947">
          <w:rPr>
            <w:rStyle w:val="CODEtemp"/>
          </w:rPr>
          <w:t>}</w:t>
        </w:r>
        <w:r>
          <w:t xml:space="preserve">, the </w:t>
        </w:r>
        <w:r w:rsidRPr="008B188A">
          <w:rPr>
            <w:rStyle w:val="CODEtemp"/>
          </w:rPr>
          <w:t>arguments</w:t>
        </w:r>
        <w:r>
          <w:t xml:space="preserve"> array must contain at least 6 elements.</w:t>
        </w:r>
      </w:ins>
    </w:p>
    <w:p w14:paraId="46115547" w14:textId="2002F6A3" w:rsidR="004A2B04" w:rsidRPr="00406103" w:rsidRDefault="004A2B04" w:rsidP="004A2B04">
      <w:pPr>
        <w:rPr>
          <w:ins w:id="1463" w:author="Laurence Golding" w:date="2018-01-01T15:34:00Z"/>
        </w:rPr>
      </w:pPr>
      <w:ins w:id="1464" w:author="Laurence Golding" w:date="2018-01-01T15:34:00Z">
        <w:r>
          <w:t xml:space="preserve">See </w:t>
        </w:r>
        <w:r w:rsidRPr="00B31516">
          <w:t>§</w:t>
        </w:r>
      </w:ins>
      <w:ins w:id="1465" w:author="Laurence Golding" w:date="2018-01-01T15:35:00Z">
        <w:r>
          <w:fldChar w:fldCharType="begin"/>
        </w:r>
        <w:r>
          <w:instrText xml:space="preserve"> REF _Ref501378643 \r \h </w:instrText>
        </w:r>
      </w:ins>
      <w:r>
        <w:fldChar w:fldCharType="separate"/>
      </w:r>
      <w:ins w:id="1466" w:author="Laurence Golding" w:date="2018-01-01T15:35:00Z">
        <w:r>
          <w:t>3.27.10</w:t>
        </w:r>
        <w:r>
          <w:fldChar w:fldCharType="end"/>
        </w:r>
      </w:ins>
      <w:ins w:id="1467" w:author="Laurence Golding" w:date="2018-01-01T15:34:00Z">
        <w:r>
          <w:t xml:space="preserve"> for further discussion on this point.</w:t>
        </w:r>
      </w:ins>
    </w:p>
    <w:p w14:paraId="7BF7D47E" w14:textId="77777777" w:rsidR="004A2B04" w:rsidRPr="004A2B04" w:rsidRDefault="004A2B04" w:rsidP="004A2B04">
      <w:pPr>
        <w:rPr>
          <w:ins w:id="1468" w:author="Laurence Golding" w:date="2018-01-01T15:34:00Z"/>
        </w:rPr>
      </w:pPr>
    </w:p>
    <w:p w14:paraId="6FFC00CB" w14:textId="75405BAF" w:rsidR="00B86BC7" w:rsidRDefault="00B86BC7" w:rsidP="00B86BC7">
      <w:pPr>
        <w:pStyle w:val="Heading2"/>
      </w:pPr>
      <w:bookmarkStart w:id="1469" w:name="_Ref493477061"/>
      <w:bookmarkStart w:id="1470" w:name="_Toc499731311"/>
      <w:r>
        <w:t>fix object</w:t>
      </w:r>
      <w:bookmarkEnd w:id="1469"/>
      <w:bookmarkEnd w:id="1470"/>
    </w:p>
    <w:p w14:paraId="410A501F" w14:textId="4C707545" w:rsidR="00B86BC7" w:rsidRDefault="00B86BC7" w:rsidP="00B86BC7">
      <w:pPr>
        <w:pStyle w:val="Heading3"/>
      </w:pPr>
      <w:bookmarkStart w:id="1471" w:name="_Toc499731312"/>
      <w:r>
        <w:t>General</w:t>
      </w:r>
      <w:bookmarkEnd w:id="1471"/>
    </w:p>
    <w:p w14:paraId="493ABF69" w14:textId="3C6F3AD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224C75A2" w:rsidR="006F21F3" w:rsidRDefault="006F21F3" w:rsidP="006F21F3">
      <w:pPr>
        <w:pStyle w:val="Note"/>
      </w:pPr>
      <w:r>
        <w:t>EXAMPLE</w:t>
      </w:r>
      <w:ins w:id="1472" w:author="Laurence Golding" w:date="2017-12-31T17:20:00Z">
        <w:r w:rsidR="003956B1">
          <w:t>:</w:t>
        </w:r>
      </w:ins>
      <w:del w:id="1473" w:author="Laurence Golding" w:date="2017-12-31T17:20:00Z">
        <w:r w:rsidDel="003956B1">
          <w:delText xml:space="preserve">   </w:delText>
        </w:r>
      </w:del>
    </w:p>
    <w:p w14:paraId="4F22AE88" w14:textId="0BF05CDA"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2B48E2">
        <w:t>3.17</w:t>
      </w:r>
      <w:r>
        <w:fldChar w:fldCharType="end"/>
      </w:r>
      <w:r>
        <w:t>)</w:t>
      </w:r>
    </w:p>
    <w:p w14:paraId="008E6A82" w14:textId="6EB45D66" w:rsidR="006F21F3" w:rsidRDefault="006F21F3" w:rsidP="006F21F3">
      <w:pPr>
        <w:pStyle w:val="Code"/>
      </w:pPr>
      <w:r>
        <w:t xml:space="preserve">    "fix": {</w:t>
      </w:r>
    </w:p>
    <w:p w14:paraId="6386C02E" w14:textId="2F3CAE85" w:rsidR="006F21F3" w:rsidRDefault="006F21F3" w:rsidP="006F21F3">
      <w:pPr>
        <w:pStyle w:val="Code"/>
      </w:pPr>
      <w:r>
        <w:t xml:space="preserve">       "description":                    # see §</w:t>
      </w:r>
      <w:r>
        <w:fldChar w:fldCharType="begin"/>
      </w:r>
      <w:r>
        <w:instrText xml:space="preserve"> REF _Ref493512730 \w \h </w:instrText>
      </w:r>
      <w:r>
        <w:fldChar w:fldCharType="separate"/>
      </w:r>
      <w:r w:rsidR="002B48E2">
        <w:t>3.29.2</w:t>
      </w:r>
      <w:r>
        <w:fldChar w:fldCharType="end"/>
      </w:r>
    </w:p>
    <w:p w14:paraId="43878332" w14:textId="2F27D621" w:rsidR="006F21F3" w:rsidRDefault="006F21F3" w:rsidP="006F21F3">
      <w:pPr>
        <w:pStyle w:val="Code"/>
      </w:pPr>
      <w:r>
        <w:t xml:space="preserve">            "Private member names begin with '_'",</w:t>
      </w:r>
    </w:p>
    <w:p w14:paraId="40C0F0E0" w14:textId="04DDC336" w:rsidR="006F21F3" w:rsidRDefault="006F21F3" w:rsidP="006F21F3">
      <w:pPr>
        <w:pStyle w:val="Code"/>
      </w:pPr>
      <w:r>
        <w:t xml:space="preserve">        "fileChanges": [                 # see §</w:t>
      </w:r>
      <w:r>
        <w:fldChar w:fldCharType="begin"/>
      </w:r>
      <w:r>
        <w:instrText xml:space="preserve"> REF _Ref493512752 \w \h </w:instrText>
      </w:r>
      <w:r>
        <w:fldChar w:fldCharType="separate"/>
      </w:r>
      <w:r w:rsidR="002B48E2">
        <w:t>3.29.3</w:t>
      </w:r>
      <w:r>
        <w:fldChar w:fldCharType="end"/>
      </w:r>
    </w:p>
    <w:p w14:paraId="396348ED" w14:textId="11F76BD2"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2B48E2">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1474" w:name="_Ref493512730"/>
      <w:bookmarkStart w:id="1475" w:name="_Toc499731313"/>
      <w:r>
        <w:t>description property</w:t>
      </w:r>
      <w:bookmarkEnd w:id="1474"/>
      <w:bookmarkEnd w:id="1475"/>
    </w:p>
    <w:p w14:paraId="1893F7D7" w14:textId="1178D3C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w:t>
      </w:r>
      <w:ins w:id="1476" w:author="Laurence Golding" w:date="2017-12-18T16:48:00Z">
        <w:r w:rsidR="00F26232">
          <w:t xml:space="preserve"> containing a plain text message (</w:t>
        </w:r>
        <w:r w:rsidR="00F26232" w:rsidRPr="006F21F3">
          <w:t>§</w:t>
        </w:r>
        <w:r w:rsidR="00F26232">
          <w:fldChar w:fldCharType="begin"/>
        </w:r>
        <w:r w:rsidR="00F26232">
          <w:instrText xml:space="preserve"> REF _Ref499804331 \r \h </w:instrText>
        </w:r>
      </w:ins>
      <w:r w:rsidR="00F26232">
        <w:fldChar w:fldCharType="separate"/>
      </w:r>
      <w:ins w:id="1477" w:author="Laurence Golding" w:date="2017-12-18T16:48:00Z">
        <w:r w:rsidR="00F26232">
          <w:t>3.10.2</w:t>
        </w:r>
        <w:r w:rsidR="00F26232">
          <w:fldChar w:fldCharType="end"/>
        </w:r>
        <w:r w:rsidR="00F26232">
          <w:t>)</w:t>
        </w:r>
      </w:ins>
      <w:r>
        <w:t xml:space="preserve">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76F53864" w:rsidR="006F21F3" w:rsidRDefault="006F21F3" w:rsidP="006F21F3">
      <w:pPr>
        <w:pStyle w:val="Code"/>
        <w:rPr>
          <w:ins w:id="1478" w:author="Laurence Golding" w:date="2017-12-18T16:47:00Z"/>
        </w:rPr>
      </w:pPr>
      <w:r>
        <w:t>}</w:t>
      </w:r>
    </w:p>
    <w:p w14:paraId="3881464B" w14:textId="06DDB155" w:rsidR="00F26232" w:rsidRDefault="00F26232" w:rsidP="00F26232">
      <w:pPr>
        <w:pStyle w:val="Heading3"/>
        <w:rPr>
          <w:ins w:id="1479" w:author="Laurence Golding" w:date="2017-12-18T16:47:00Z"/>
        </w:rPr>
      </w:pPr>
      <w:commentRangeStart w:id="1480"/>
      <w:commentRangeStart w:id="1481"/>
      <w:ins w:id="1482" w:author="Laurence Golding" w:date="2017-12-18T16:47:00Z">
        <w:r>
          <w:t xml:space="preserve">richDescription </w:t>
        </w:r>
      </w:ins>
      <w:commentRangeEnd w:id="1480"/>
      <w:r w:rsidR="00FE3912">
        <w:rPr>
          <w:rStyle w:val="CommentReference"/>
          <w:rFonts w:cs="Times New Roman"/>
          <w:b w:val="0"/>
          <w:bCs w:val="0"/>
          <w:iCs w:val="0"/>
          <w:color w:val="auto"/>
          <w:kern w:val="0"/>
        </w:rPr>
        <w:commentReference w:id="1480"/>
      </w:r>
      <w:commentRangeEnd w:id="1481"/>
      <w:r w:rsidR="00406147">
        <w:rPr>
          <w:rStyle w:val="CommentReference"/>
          <w:rFonts w:cs="Times New Roman"/>
          <w:b w:val="0"/>
          <w:bCs w:val="0"/>
          <w:iCs w:val="0"/>
          <w:color w:val="auto"/>
          <w:kern w:val="0"/>
        </w:rPr>
        <w:commentReference w:id="1481"/>
      </w:r>
      <w:ins w:id="1483" w:author="Laurence Golding" w:date="2017-12-18T16:47:00Z">
        <w:r>
          <w:t>property</w:t>
        </w:r>
      </w:ins>
    </w:p>
    <w:p w14:paraId="41FC42B8" w14:textId="2F4D27BB" w:rsidR="00F26232" w:rsidRDefault="00F26232" w:rsidP="00F26232">
      <w:pPr>
        <w:rPr>
          <w:ins w:id="1484" w:author="Laurence Golding" w:date="2017-12-18T16:49:00Z"/>
        </w:rPr>
      </w:pPr>
      <w:ins w:id="1485" w:author="Laurence Golding" w:date="2017-12-18T16:47:00Z">
        <w:r>
          <w:t xml:space="preserve">If a </w:t>
        </w:r>
        <w:r w:rsidRPr="00F26232">
          <w:rPr>
            <w:rStyle w:val="CODEtemp"/>
          </w:rPr>
          <w:t>fix</w:t>
        </w:r>
        <w:r>
          <w:t xml:space="preserve"> object contains a description property (</w:t>
        </w:r>
        <w:r w:rsidRPr="006F21F3">
          <w:t>§</w:t>
        </w:r>
      </w:ins>
      <w:ins w:id="1486" w:author="Laurence Golding" w:date="2017-12-18T16:48:00Z">
        <w:r>
          <w:fldChar w:fldCharType="begin"/>
        </w:r>
        <w:r>
          <w:instrText xml:space="preserve"> REF _Ref493512730 \r \h </w:instrText>
        </w:r>
      </w:ins>
      <w:r>
        <w:fldChar w:fldCharType="separate"/>
      </w:r>
      <w:ins w:id="1487" w:author="Laurence Golding" w:date="2017-12-18T16:48:00Z">
        <w:r>
          <w:t>3.29.2</w:t>
        </w:r>
        <w:r>
          <w:fldChar w:fldCharType="end"/>
        </w:r>
      </w:ins>
      <w:ins w:id="1488" w:author="Laurence Golding" w:date="2017-12-18T16:47:00Z">
        <w:r>
          <w:t>)</w:t>
        </w:r>
      </w:ins>
      <w:ins w:id="1489" w:author="Laurence Golding" w:date="2017-12-18T16:48:00Z">
        <w:r>
          <w:t xml:space="preserve">, it </w:t>
        </w:r>
        <w:r>
          <w:rPr>
            <w:b/>
          </w:rPr>
          <w:t>MAY</w:t>
        </w:r>
        <w:r>
          <w:t xml:space="preserve"> also contain a property named </w:t>
        </w:r>
        <w:r w:rsidRPr="00A10506">
          <w:rPr>
            <w:rStyle w:val="CODEtemp"/>
          </w:rPr>
          <w:t>richDescription</w:t>
        </w:r>
      </w:ins>
      <w:ins w:id="1490" w:author="Laurence Golding" w:date="2017-12-18T16:49:00Z">
        <w:r>
          <w:t xml:space="preserve"> whose value is a string containing a rich text message</w:t>
        </w:r>
      </w:ins>
      <w:ins w:id="1491" w:author="Laurence Golding" w:date="2017-12-18T16:53:00Z">
        <w:r w:rsidR="00A10506">
          <w:t xml:space="preserve"> (</w:t>
        </w:r>
        <w:r w:rsidR="00A10506" w:rsidRPr="006F21F3">
          <w:t>§</w:t>
        </w:r>
      </w:ins>
      <w:ins w:id="1492" w:author="Laurence Golding" w:date="2017-12-18T16:54:00Z">
        <w:r w:rsidR="00A10506">
          <w:fldChar w:fldCharType="begin"/>
        </w:r>
        <w:r w:rsidR="00A10506">
          <w:instrText xml:space="preserve"> REF _Ref499739878 \r \h </w:instrText>
        </w:r>
      </w:ins>
      <w:r w:rsidR="00A10506">
        <w:fldChar w:fldCharType="separate"/>
      </w:r>
      <w:ins w:id="1493" w:author="Laurence Golding" w:date="2017-12-18T16:54:00Z">
        <w:r w:rsidR="00A10506">
          <w:t>3.10.3</w:t>
        </w:r>
        <w:r w:rsidR="00A10506">
          <w:fldChar w:fldCharType="end"/>
        </w:r>
      </w:ins>
      <w:ins w:id="1494" w:author="Laurence Golding" w:date="2017-12-18T16:53:00Z">
        <w:r w:rsidR="00A10506">
          <w:t>)</w:t>
        </w:r>
      </w:ins>
      <w:ins w:id="1495" w:author="Laurence Golding" w:date="2017-12-18T16:49:00Z">
        <w:r>
          <w:t xml:space="preserve"> describing the proposed fix.</w:t>
        </w:r>
      </w:ins>
    </w:p>
    <w:p w14:paraId="5F31EB1F" w14:textId="6EF7C769" w:rsidR="00F26232" w:rsidRPr="00F26232" w:rsidDel="00F26232" w:rsidRDefault="00F26232" w:rsidP="00F26232">
      <w:pPr>
        <w:rPr>
          <w:del w:id="1496" w:author="Laurence Golding" w:date="2017-12-18T16:50:00Z"/>
        </w:rPr>
      </w:pPr>
      <w:ins w:id="1497" w:author="Laurence Golding" w:date="2017-12-18T16:50:00Z">
        <w:r>
          <w:t xml:space="preserve">All the guidance on the type of information the </w:t>
        </w:r>
        <w:r>
          <w:rPr>
            <w:rStyle w:val="CODEtemp"/>
          </w:rPr>
          <w:t>description</w:t>
        </w:r>
        <w:r>
          <w:t xml:space="preserve"> property should contain applies equally to the </w:t>
        </w:r>
        <w:r w:rsidRPr="00F454D2">
          <w:rPr>
            <w:rStyle w:val="CODEtemp"/>
          </w:rPr>
          <w:t>rich</w:t>
        </w:r>
        <w:r>
          <w:rPr>
            <w:rStyle w:val="CODEtemp"/>
          </w:rPr>
          <w:t>Description</w:t>
        </w:r>
        <w:r>
          <w:t xml:space="preserve"> property.</w:t>
        </w:r>
      </w:ins>
    </w:p>
    <w:p w14:paraId="2B06E46C" w14:textId="2A99EB61" w:rsidR="00B86BC7" w:rsidRDefault="00B86BC7" w:rsidP="00B86BC7">
      <w:pPr>
        <w:pStyle w:val="Heading3"/>
      </w:pPr>
      <w:bookmarkStart w:id="1498" w:name="_Ref493512752"/>
      <w:bookmarkStart w:id="1499" w:name="_Ref493513084"/>
      <w:bookmarkStart w:id="1500" w:name="_Toc499731314"/>
      <w:r>
        <w:t>fileChanges property</w:t>
      </w:r>
      <w:bookmarkEnd w:id="1498"/>
      <w:bookmarkEnd w:id="1499"/>
      <w:bookmarkEnd w:id="1500"/>
    </w:p>
    <w:p w14:paraId="6DE7B962" w14:textId="262CAC9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2B48E2">
        <w:t>3.30</w:t>
      </w:r>
      <w:r>
        <w:fldChar w:fldCharType="end"/>
      </w:r>
      <w:r w:rsidRPr="006F21F3">
        <w:t>).</w:t>
      </w:r>
    </w:p>
    <w:p w14:paraId="6AA7DCCF" w14:textId="573A5B94" w:rsidR="00B86BC7" w:rsidRDefault="00B86BC7" w:rsidP="00B86BC7">
      <w:pPr>
        <w:pStyle w:val="Heading2"/>
      </w:pPr>
      <w:bookmarkStart w:id="1501" w:name="_Ref493512744"/>
      <w:bookmarkStart w:id="1502" w:name="_Ref493512991"/>
      <w:bookmarkStart w:id="1503" w:name="_Toc499731315"/>
      <w:r>
        <w:t>fileChange object</w:t>
      </w:r>
      <w:bookmarkEnd w:id="1501"/>
      <w:bookmarkEnd w:id="1502"/>
      <w:bookmarkEnd w:id="1503"/>
    </w:p>
    <w:p w14:paraId="74D8322D" w14:textId="06E505AA" w:rsidR="00B86BC7" w:rsidRDefault="00B86BC7" w:rsidP="00B86BC7">
      <w:pPr>
        <w:pStyle w:val="Heading3"/>
      </w:pPr>
      <w:bookmarkStart w:id="1504" w:name="_Toc499731316"/>
      <w:r>
        <w:t>General</w:t>
      </w:r>
      <w:bookmarkEnd w:id="150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A0F4D73"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2B48E2">
        <w:t>3.29</w:t>
      </w:r>
      <w:r>
        <w:fldChar w:fldCharType="end"/>
      </w:r>
      <w:r>
        <w:t>)</w:t>
      </w:r>
    </w:p>
    <w:p w14:paraId="0FF6717D" w14:textId="0DF338C5" w:rsidR="006F21F3" w:rsidRDefault="006F21F3" w:rsidP="006F21F3">
      <w:pPr>
        <w:pStyle w:val="Code"/>
      </w:pPr>
      <w:r>
        <w:t xml:space="preserve">    "fileChanges":                     # see §</w:t>
      </w:r>
      <w:r>
        <w:fldChar w:fldCharType="begin"/>
      </w:r>
      <w:r>
        <w:instrText xml:space="preserve"> REF _Ref493513084 \w \h </w:instrText>
      </w:r>
      <w:r>
        <w:fldChar w:fldCharType="separate"/>
      </w:r>
      <w:r w:rsidR="002B48E2">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08137CBA"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2B48E2">
        <w:t>3.30.2</w:t>
      </w:r>
      <w:r>
        <w:fldChar w:fldCharType="end"/>
      </w:r>
    </w:p>
    <w:p w14:paraId="753DE977" w14:textId="3C48631A" w:rsidR="006F21F3" w:rsidRDefault="006F21F3" w:rsidP="006F21F3">
      <w:pPr>
        <w:pStyle w:val="Code"/>
      </w:pPr>
      <w:r>
        <w:t xml:space="preserve">            "replacements":            # see §</w:t>
      </w:r>
      <w:r>
        <w:fldChar w:fldCharType="begin"/>
      </w:r>
      <w:r>
        <w:instrText xml:space="preserve"> REF _Ref493513106 \w \h </w:instrText>
      </w:r>
      <w:r>
        <w:fldChar w:fldCharType="separate"/>
      </w:r>
      <w:r w:rsidR="002B48E2">
        <w:t>3.30.4</w:t>
      </w:r>
      <w:r>
        <w:fldChar w:fldCharType="end"/>
      </w:r>
    </w:p>
    <w:p w14:paraId="63326740" w14:textId="066FF0DC" w:rsidR="006F21F3" w:rsidRDefault="006F21F3" w:rsidP="006F21F3">
      <w:pPr>
        <w:pStyle w:val="Code"/>
      </w:pPr>
      <w:r>
        <w:t xml:space="preserve">            [</w:t>
      </w:r>
    </w:p>
    <w:p w14:paraId="1FAFE72E" w14:textId="0DCA735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2B48E2">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1505" w:name="_Ref493513096"/>
      <w:bookmarkStart w:id="1506" w:name="_Ref493513195"/>
      <w:bookmarkStart w:id="1507" w:name="_Ref493513493"/>
      <w:bookmarkStart w:id="1508" w:name="_Toc499731317"/>
      <w:r>
        <w:t>uri property</w:t>
      </w:r>
      <w:bookmarkEnd w:id="1505"/>
      <w:bookmarkEnd w:id="1506"/>
      <w:bookmarkEnd w:id="1507"/>
      <w:bookmarkEnd w:id="1508"/>
    </w:p>
    <w:p w14:paraId="47E2D8A5" w14:textId="56EC750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2B48E2">
        <w:t>3.2</w:t>
      </w:r>
      <w:r>
        <w:fldChar w:fldCharType="end"/>
      </w:r>
      <w:r w:rsidRPr="006F21F3">
        <w:t>).</w:t>
      </w:r>
    </w:p>
    <w:p w14:paraId="2B81995B" w14:textId="358C0451" w:rsidR="00B86BC7" w:rsidRDefault="00B86BC7" w:rsidP="00B86BC7">
      <w:pPr>
        <w:pStyle w:val="Heading3"/>
      </w:pPr>
      <w:bookmarkStart w:id="1509" w:name="_Toc499731318"/>
      <w:r>
        <w:t>uriBaseId property</w:t>
      </w:r>
      <w:bookmarkEnd w:id="1509"/>
    </w:p>
    <w:p w14:paraId="13905628" w14:textId="15D5AFC7"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2B48E2">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2B48E2">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1510" w:name="_Ref493513106"/>
      <w:bookmarkStart w:id="1511" w:name="_Toc499731319"/>
      <w:r>
        <w:t>replacements property</w:t>
      </w:r>
      <w:bookmarkEnd w:id="1510"/>
      <w:bookmarkEnd w:id="1511"/>
    </w:p>
    <w:p w14:paraId="21F0788C" w14:textId="126803F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B48E2">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2B48E2">
        <w:t>3.30.2</w:t>
      </w:r>
      <w:r>
        <w:fldChar w:fldCharType="end"/>
      </w:r>
      <w:r w:rsidRPr="006F21F3">
        <w:t>).</w:t>
      </w:r>
    </w:p>
    <w:p w14:paraId="40D9EA5A" w14:textId="3D521EDE" w:rsidR="00B86BC7" w:rsidRDefault="00B86BC7" w:rsidP="00B86BC7">
      <w:pPr>
        <w:pStyle w:val="Heading2"/>
      </w:pPr>
      <w:bookmarkStart w:id="1512" w:name="_Ref493513114"/>
      <w:bookmarkStart w:id="1513" w:name="_Ref493513476"/>
      <w:bookmarkStart w:id="1514" w:name="_Toc499731320"/>
      <w:r>
        <w:t>replacement object</w:t>
      </w:r>
      <w:bookmarkEnd w:id="1512"/>
      <w:bookmarkEnd w:id="1513"/>
      <w:bookmarkEnd w:id="1514"/>
    </w:p>
    <w:p w14:paraId="1276FD13" w14:textId="540BBC1F" w:rsidR="00B86BC7" w:rsidRDefault="00B86BC7" w:rsidP="00B86BC7">
      <w:pPr>
        <w:pStyle w:val="Heading3"/>
      </w:pPr>
      <w:bookmarkStart w:id="1515" w:name="_Toc499731321"/>
      <w:r>
        <w:t>General</w:t>
      </w:r>
      <w:bookmarkEnd w:id="151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84596B9"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2B48E2">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2B48E2">
        <w:t>3.31.5</w:t>
      </w:r>
      <w:r>
        <w:fldChar w:fldCharType="end"/>
      </w:r>
      <w:r>
        <w:t xml:space="preserve">), then the effect of the replacement </w:t>
      </w:r>
      <w:r w:rsidRPr="003672C8">
        <w:rPr>
          <w:b/>
        </w:rPr>
        <w:t>SHALL</w:t>
      </w:r>
      <w:r>
        <w:t xml:space="preserve"> be as if the removal were performed before the insertion.</w:t>
      </w:r>
    </w:p>
    <w:p w14:paraId="51FA77A0" w14:textId="1766698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2B48E2">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2B48E2">
        <w:t>3.30.4</w:t>
      </w:r>
      <w:r>
        <w:fldChar w:fldCharType="end"/>
      </w:r>
      <w:r>
        <w:t>). The offset property (§</w:t>
      </w:r>
      <w:r>
        <w:fldChar w:fldCharType="begin"/>
      </w:r>
      <w:r>
        <w:instrText xml:space="preserve"> REF _Ref493518438 \w \h </w:instrText>
      </w:r>
      <w:r>
        <w:fldChar w:fldCharType="separate"/>
      </w:r>
      <w:r w:rsidR="002B48E2">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1516" w:name="_Toc499731322"/>
      <w:r>
        <w:t>Constraints</w:t>
      </w:r>
      <w:bookmarkEnd w:id="1516"/>
    </w:p>
    <w:p w14:paraId="3A62CE11" w14:textId="5D0B0F5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2B48E2">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2B48E2">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1517" w:name="_Ref493518438"/>
      <w:bookmarkStart w:id="1518" w:name="_Ref493518542"/>
      <w:bookmarkStart w:id="1519" w:name="_Toc499731323"/>
      <w:r>
        <w:lastRenderedPageBreak/>
        <w:t>offset property</w:t>
      </w:r>
      <w:bookmarkEnd w:id="1517"/>
      <w:bookmarkEnd w:id="1518"/>
      <w:bookmarkEnd w:id="151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1520" w:name="_Ref493518436"/>
      <w:bookmarkStart w:id="1521" w:name="_Ref493518439"/>
      <w:bookmarkStart w:id="1522" w:name="_Ref493518529"/>
      <w:bookmarkStart w:id="1523" w:name="_Toc499731324"/>
      <w:r>
        <w:t>deletedLength property</w:t>
      </w:r>
      <w:bookmarkEnd w:id="1520"/>
      <w:bookmarkEnd w:id="1521"/>
      <w:bookmarkEnd w:id="1522"/>
      <w:bookmarkEnd w:id="1523"/>
    </w:p>
    <w:p w14:paraId="1ECF4AC9" w14:textId="32277A0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2B48E2">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1524" w:name="_Ref493518437"/>
      <w:bookmarkStart w:id="1525" w:name="_Ref493518440"/>
      <w:bookmarkStart w:id="1526" w:name="_Toc499731325"/>
      <w:r>
        <w:t>insertedBytes property</w:t>
      </w:r>
      <w:bookmarkEnd w:id="1524"/>
      <w:bookmarkEnd w:id="1525"/>
      <w:bookmarkEnd w:id="1526"/>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1527" w:name="_Ref493404948"/>
      <w:bookmarkStart w:id="1528" w:name="_Ref493406026"/>
      <w:bookmarkStart w:id="1529" w:name="_Toc499731326"/>
      <w:r>
        <w:t>notification object</w:t>
      </w:r>
      <w:bookmarkEnd w:id="1527"/>
      <w:bookmarkEnd w:id="1528"/>
      <w:bookmarkEnd w:id="1529"/>
    </w:p>
    <w:p w14:paraId="3BD7AF2E" w14:textId="23E07934" w:rsidR="00B86BC7" w:rsidRDefault="00B86BC7" w:rsidP="00B86BC7">
      <w:pPr>
        <w:pStyle w:val="Heading3"/>
      </w:pPr>
      <w:bookmarkStart w:id="1530" w:name="_Toc499731327"/>
      <w:r>
        <w:t>General</w:t>
      </w:r>
      <w:bookmarkEnd w:id="1530"/>
    </w:p>
    <w:p w14:paraId="759675E9" w14:textId="191B3A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B48E2">
        <w:t>3.17</w:t>
      </w:r>
      <w:r>
        <w:fldChar w:fldCharType="end"/>
      </w:r>
      <w:r w:rsidRPr="003672C8">
        <w:t>).</w:t>
      </w:r>
    </w:p>
    <w:p w14:paraId="6C08731C" w14:textId="60FD4244" w:rsidR="00B86BC7" w:rsidRDefault="00B86BC7" w:rsidP="00B86BC7">
      <w:pPr>
        <w:pStyle w:val="Heading3"/>
      </w:pPr>
      <w:bookmarkStart w:id="1531" w:name="_Toc499731328"/>
      <w:r>
        <w:t>id property</w:t>
      </w:r>
      <w:bookmarkEnd w:id="153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D655DB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B48E2">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532" w:name="_Ref493518926"/>
      <w:bookmarkStart w:id="1533" w:name="_Toc499731329"/>
      <w:r>
        <w:t>ruleId property</w:t>
      </w:r>
      <w:bookmarkEnd w:id="1532"/>
      <w:bookmarkEnd w:id="1533"/>
    </w:p>
    <w:p w14:paraId="72DC23AB" w14:textId="1AF1053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B48E2">
        <w:t>3.27.3</w:t>
      </w:r>
      <w:r>
        <w:fldChar w:fldCharType="end"/>
      </w:r>
      <w:r w:rsidRPr="003672C8">
        <w:t>).</w:t>
      </w:r>
    </w:p>
    <w:p w14:paraId="6EDC8FC8" w14:textId="366C940A" w:rsidR="00B86BC7" w:rsidRDefault="00B86BC7" w:rsidP="00B86BC7">
      <w:pPr>
        <w:pStyle w:val="Heading3"/>
      </w:pPr>
      <w:bookmarkStart w:id="1534" w:name="_Toc499731330"/>
      <w:r>
        <w:lastRenderedPageBreak/>
        <w:t>ruleKey property</w:t>
      </w:r>
      <w:bookmarkEnd w:id="1534"/>
    </w:p>
    <w:p w14:paraId="689839C4" w14:textId="1450B2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2B48E2">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2B48E2">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0B3984A3"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2B48E2">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2B48E2">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1535" w:name="_Toc499731331"/>
      <w:r>
        <w:t>physicalLocation property</w:t>
      </w:r>
      <w:bookmarkEnd w:id="1535"/>
    </w:p>
    <w:p w14:paraId="23C5F0EF" w14:textId="3B5CEED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B48E2">
        <w:t>3.19</w:t>
      </w:r>
      <w:r>
        <w:fldChar w:fldCharType="end"/>
      </w:r>
      <w:r w:rsidRPr="008651CE">
        <w:t>) that identifies the relevant location.</w:t>
      </w:r>
    </w:p>
    <w:p w14:paraId="0BE523CC" w14:textId="11807D96" w:rsidR="00B86BC7" w:rsidRDefault="00B86BC7" w:rsidP="00B86BC7">
      <w:pPr>
        <w:pStyle w:val="Heading3"/>
      </w:pPr>
      <w:bookmarkStart w:id="1536" w:name="_Toc499731332"/>
      <w:r>
        <w:t>message property</w:t>
      </w:r>
      <w:bookmarkEnd w:id="1536"/>
    </w:p>
    <w:p w14:paraId="095EAE33" w14:textId="14D70538" w:rsidR="008651CE" w:rsidRDefault="008651CE" w:rsidP="008651CE">
      <w:pPr>
        <w:rPr>
          <w:ins w:id="1537" w:author="Laurence Golding" w:date="2017-12-31T17:06:00Z"/>
        </w:rPr>
      </w:pPr>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ins w:id="1538" w:author="Laurence Golding" w:date="2017-12-18T12:30:00Z">
        <w:r w:rsidR="000F68CD">
          <w:t xml:space="preserve"> containing a plain text message (</w:t>
        </w:r>
        <w:r w:rsidR="000F68CD" w:rsidRPr="008651CE">
          <w:t>§</w:t>
        </w:r>
        <w:r w:rsidR="000F68CD">
          <w:fldChar w:fldCharType="begin"/>
        </w:r>
        <w:r w:rsidR="000F68CD">
          <w:instrText xml:space="preserve"> REF _Ref499804331 \r \h </w:instrText>
        </w:r>
      </w:ins>
      <w:r w:rsidR="000F68CD">
        <w:fldChar w:fldCharType="separate"/>
      </w:r>
      <w:ins w:id="1539" w:author="Laurence Golding" w:date="2017-12-18T12:30:00Z">
        <w:r w:rsidR="000F68CD">
          <w:t>3.10.2</w:t>
        </w:r>
        <w:r w:rsidR="000F68CD">
          <w:fldChar w:fldCharType="end"/>
        </w:r>
        <w:r w:rsidR="000F68CD">
          <w:t>)</w:t>
        </w:r>
      </w:ins>
      <w:r w:rsidRPr="008651CE">
        <w:t xml:space="preserve"> that describes the condition that was encountered.</w:t>
      </w:r>
    </w:p>
    <w:p w14:paraId="3C045ED8" w14:textId="1F1F7086" w:rsidR="000F68CD" w:rsidRPr="000F68CD" w:rsidDel="001C39B9" w:rsidRDefault="00FE3912" w:rsidP="001C39B9">
      <w:pPr>
        <w:pStyle w:val="Note"/>
        <w:rPr>
          <w:del w:id="1540" w:author="Laurence Golding" w:date="2017-12-31T17:06:00Z"/>
        </w:rPr>
      </w:pPr>
      <w:commentRangeStart w:id="1541"/>
      <w:commentRangeStart w:id="1542"/>
      <w:del w:id="1543" w:author="Laurence Golding" w:date="2017-12-31T17:06:00Z">
        <w:r w:rsidDel="001C39B9">
          <w:rPr>
            <w:rStyle w:val="CommentReference"/>
            <w:b/>
            <w:bCs/>
            <w:iCs/>
          </w:rPr>
          <w:commentReference w:id="1544"/>
        </w:r>
      </w:del>
      <w:commentRangeEnd w:id="1541"/>
      <w:commentRangeEnd w:id="1542"/>
      <w:ins w:id="1545" w:author="Laurence Golding" w:date="2017-12-31T17:06:00Z">
        <w:r w:rsidR="001C39B9">
          <w:t>NOTE</w:t>
        </w:r>
      </w:ins>
      <w:ins w:id="1546" w:author="Laurence Golding" w:date="2017-12-31T17:23:00Z">
        <w:r w:rsidR="003956B1">
          <w:t>:</w:t>
        </w:r>
      </w:ins>
      <w:ins w:id="1547" w:author="Laurence Golding" w:date="2017-12-31T17:06:00Z">
        <w:r w:rsidR="001C39B9">
          <w:t xml:space="preserve"> There is no rich text equivalent of the </w:t>
        </w:r>
      </w:ins>
      <w:proofErr w:type="gramStart"/>
      <w:ins w:id="1548" w:author="Laurence Golding" w:date="2017-12-31T17:07:00Z">
        <w:r w:rsidR="001C39B9" w:rsidRPr="001C39B9">
          <w:rPr>
            <w:rStyle w:val="CODEtemp"/>
          </w:rPr>
          <w:t>notification.message</w:t>
        </w:r>
        <w:proofErr w:type="gramEnd"/>
        <w:r w:rsidR="001C39B9">
          <w:t xml:space="preserve"> property because tool notifications typically appear on the console, where rich text is not supported.</w:t>
        </w:r>
      </w:ins>
      <w:del w:id="1549" w:author="Laurence Golding" w:date="2017-12-31T17:06:00Z">
        <w:r w:rsidR="00406147" w:rsidDel="001C39B9">
          <w:rPr>
            <w:rStyle w:val="CommentReference"/>
            <w:b/>
            <w:bCs/>
            <w:iCs/>
          </w:rPr>
          <w:commentReference w:id="1541"/>
        </w:r>
      </w:del>
      <w:r w:rsidR="00871AD8">
        <w:rPr>
          <w:rStyle w:val="CommentReference"/>
        </w:rPr>
        <w:commentReference w:id="1542"/>
      </w:r>
    </w:p>
    <w:p w14:paraId="6D46F33C" w14:textId="01495AB4" w:rsidR="00B86BC7" w:rsidRDefault="00B86BC7" w:rsidP="00B86BC7">
      <w:pPr>
        <w:pStyle w:val="Heading3"/>
      </w:pPr>
      <w:bookmarkStart w:id="1550" w:name="_Ref493404972"/>
      <w:bookmarkStart w:id="1551" w:name="_Ref493406037"/>
      <w:bookmarkStart w:id="1552" w:name="_Toc499731333"/>
      <w:r>
        <w:t>level property</w:t>
      </w:r>
      <w:bookmarkEnd w:id="1550"/>
      <w:bookmarkEnd w:id="1551"/>
      <w:bookmarkEnd w:id="155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553" w:name="_Toc499731334"/>
      <w:r>
        <w:t>threadId property</w:t>
      </w:r>
      <w:bookmarkEnd w:id="155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554" w:name="_Toc499731335"/>
      <w:r>
        <w:t>time property</w:t>
      </w:r>
      <w:bookmarkEnd w:id="1554"/>
    </w:p>
    <w:p w14:paraId="2D4A5B6B" w14:textId="09DF2D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B48E2">
        <w:t>3.8</w:t>
      </w:r>
      <w:r>
        <w:fldChar w:fldCharType="end"/>
      </w:r>
      <w:r w:rsidRPr="008651CE">
        <w:t>).</w:t>
      </w:r>
    </w:p>
    <w:p w14:paraId="33699F22" w14:textId="56DC8386" w:rsidR="00B86BC7" w:rsidRDefault="00B86BC7" w:rsidP="00B86BC7">
      <w:pPr>
        <w:pStyle w:val="Heading3"/>
      </w:pPr>
      <w:bookmarkStart w:id="1555" w:name="_Toc499731336"/>
      <w:r>
        <w:t>exception property</w:t>
      </w:r>
      <w:bookmarkEnd w:id="1555"/>
    </w:p>
    <w:p w14:paraId="0929118A" w14:textId="099CB04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B48E2">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556" w:name="_Toc499731337"/>
      <w:r>
        <w:t>properties property</w:t>
      </w:r>
      <w:bookmarkEnd w:id="1556"/>
    </w:p>
    <w:p w14:paraId="2707E928" w14:textId="6CC6808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2B48E2">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557" w:name="_Ref493570836"/>
      <w:bookmarkStart w:id="1558" w:name="_Toc499731338"/>
      <w:r>
        <w:t>exception object</w:t>
      </w:r>
      <w:bookmarkEnd w:id="1557"/>
      <w:bookmarkEnd w:id="1558"/>
    </w:p>
    <w:p w14:paraId="1257C9E2" w14:textId="6070509F" w:rsidR="00B86BC7" w:rsidRDefault="00B86BC7" w:rsidP="00B86BC7">
      <w:pPr>
        <w:pStyle w:val="Heading3"/>
      </w:pPr>
      <w:bookmarkStart w:id="1559" w:name="_Toc499731339"/>
      <w:r>
        <w:t>General</w:t>
      </w:r>
      <w:bookmarkEnd w:id="155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560" w:name="_Toc499731340"/>
      <w:r>
        <w:t>kind property</w:t>
      </w:r>
      <w:bookmarkEnd w:id="156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61" w:name="_Toc499731341"/>
      <w:bookmarkStart w:id="1562" w:name="_Ref501379429"/>
      <w:r>
        <w:t>message property</w:t>
      </w:r>
      <w:bookmarkEnd w:id="1561"/>
      <w:bookmarkEnd w:id="1562"/>
    </w:p>
    <w:p w14:paraId="0E15DE57" w14:textId="5DDAC97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w:t>
      </w:r>
      <w:ins w:id="1563" w:author="Laurence Golding" w:date="2017-12-18T12:42:00Z">
        <w:r w:rsidR="00F454D2">
          <w:t xml:space="preserve"> containing a plain text message (</w:t>
        </w:r>
        <w:r w:rsidR="00F454D2" w:rsidRPr="00492D47">
          <w:t>§</w:t>
        </w:r>
        <w:r w:rsidR="00F454D2">
          <w:fldChar w:fldCharType="begin"/>
        </w:r>
        <w:r w:rsidR="00F454D2">
          <w:instrText xml:space="preserve"> REF _Ref499804331 \r \h </w:instrText>
        </w:r>
      </w:ins>
      <w:r w:rsidR="00F454D2">
        <w:fldChar w:fldCharType="separate"/>
      </w:r>
      <w:ins w:id="1564" w:author="Laurence Golding" w:date="2017-12-18T12:42:00Z">
        <w:r w:rsidR="00F454D2">
          <w:t>3.10.2</w:t>
        </w:r>
        <w:r w:rsidR="00F454D2">
          <w:fldChar w:fldCharType="end"/>
        </w:r>
        <w:r w:rsidR="00F454D2">
          <w:t>)</w:t>
        </w:r>
      </w:ins>
      <w:r>
        <w:t xml:space="preserve"> 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5A1B99C1" w:rsidR="00492D47" w:rsidRDefault="00492D47" w:rsidP="00492D47">
      <w:pPr>
        <w:rPr>
          <w:ins w:id="1565" w:author="Laurence Golding" w:date="2017-12-31T17:10:00Z"/>
        </w:rPr>
      </w:pPr>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6FE654BB" w14:textId="75B642E9" w:rsidR="00871AD8" w:rsidRDefault="00871AD8" w:rsidP="00871AD8">
      <w:pPr>
        <w:pStyle w:val="Note"/>
        <w:rPr>
          <w:ins w:id="1566" w:author="Laurence Golding" w:date="2017-12-18T12:31:00Z"/>
        </w:rPr>
      </w:pPr>
      <w:ins w:id="1567" w:author="Laurence Golding" w:date="2017-12-31T17:10:00Z">
        <w:r>
          <w:t>NOTE</w:t>
        </w:r>
      </w:ins>
      <w:ins w:id="1568" w:author="Laurence Golding" w:date="2017-12-31T17:23:00Z">
        <w:r w:rsidR="003956B1">
          <w:t>:</w:t>
        </w:r>
      </w:ins>
      <w:ins w:id="1569" w:author="Laurence Golding" w:date="2017-12-31T17:10:00Z">
        <w:r>
          <w:t xml:space="preserve"> There is no rich text equi</w:t>
        </w:r>
      </w:ins>
      <w:ins w:id="1570" w:author="Laurence Golding" w:date="2017-12-31T17:11:00Z">
        <w:r>
          <w:t xml:space="preserve">valent of the </w:t>
        </w:r>
        <w:proofErr w:type="gramStart"/>
        <w:r w:rsidRPr="00871AD8">
          <w:rPr>
            <w:rStyle w:val="CODEtemp"/>
          </w:rPr>
          <w:t>exception.message</w:t>
        </w:r>
        <w:proofErr w:type="gramEnd"/>
        <w:r>
          <w:t xml:space="preserve"> property because exception messages, appearing as they do in typi</w:t>
        </w:r>
      </w:ins>
      <w:ins w:id="1571" w:author="Laurence Golding" w:date="2017-12-31T17:12:00Z">
        <w:r>
          <w:t>cal languages and operating environments</w:t>
        </w:r>
      </w:ins>
      <w:ins w:id="1572" w:author="Laurence Golding" w:date="2017-12-31T17:13:00Z">
        <w:r w:rsidR="002F10DD">
          <w:t xml:space="preserve"> as in the examples above</w:t>
        </w:r>
      </w:ins>
      <w:ins w:id="1573" w:author="Laurence Golding" w:date="2017-12-31T17:12:00Z">
        <w:r>
          <w:t>, are inherently plain text.</w:t>
        </w:r>
      </w:ins>
    </w:p>
    <w:p w14:paraId="23D1ECED" w14:textId="0AC8171E" w:rsidR="00F454D2" w:rsidRPr="00F454D2" w:rsidDel="00871AD8" w:rsidRDefault="00FE3912" w:rsidP="00B654EA">
      <w:pPr>
        <w:rPr>
          <w:del w:id="1574" w:author="Laurence Golding" w:date="2017-12-31T17:13:00Z"/>
        </w:rPr>
      </w:pPr>
      <w:commentRangeStart w:id="1575"/>
      <w:commentRangeStart w:id="1576"/>
      <w:del w:id="1577" w:author="Laurence Golding" w:date="2017-12-31T17:13:00Z">
        <w:r w:rsidDel="00871AD8">
          <w:rPr>
            <w:rStyle w:val="CommentReference"/>
            <w:b/>
            <w:bCs/>
            <w:iCs/>
          </w:rPr>
          <w:commentReference w:id="1578"/>
        </w:r>
        <w:commentRangeEnd w:id="1575"/>
        <w:r w:rsidR="00406147" w:rsidDel="00871AD8">
          <w:rPr>
            <w:rStyle w:val="CommentReference"/>
            <w:b/>
            <w:bCs/>
            <w:iCs/>
          </w:rPr>
          <w:commentReference w:id="1575"/>
        </w:r>
        <w:commentRangeEnd w:id="1576"/>
        <w:r w:rsidR="00871AD8" w:rsidDel="00871AD8">
          <w:rPr>
            <w:rStyle w:val="CommentReference"/>
            <w:b/>
            <w:bCs/>
            <w:iCs/>
          </w:rPr>
          <w:commentReference w:id="1576"/>
        </w:r>
      </w:del>
    </w:p>
    <w:p w14:paraId="7B596160" w14:textId="2780E670" w:rsidR="00B86BC7" w:rsidRDefault="00B86BC7" w:rsidP="00B86BC7">
      <w:pPr>
        <w:pStyle w:val="Heading3"/>
      </w:pPr>
      <w:bookmarkStart w:id="1579" w:name="_Toc499731342"/>
      <w:r>
        <w:t>stack property</w:t>
      </w:r>
      <w:bookmarkEnd w:id="1579"/>
    </w:p>
    <w:p w14:paraId="17152AD6" w14:textId="00586F9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B48E2">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80" w:name="_Toc499731343"/>
      <w:r>
        <w:t>innerExceptions property</w:t>
      </w:r>
      <w:bookmarkEnd w:id="158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581" w:name="_Toc287332011"/>
      <w:bookmarkStart w:id="1582" w:name="_Toc499731344"/>
      <w:r w:rsidRPr="00FD22AC">
        <w:lastRenderedPageBreak/>
        <w:t>Conformance</w:t>
      </w:r>
      <w:bookmarkEnd w:id="1581"/>
      <w:bookmarkEnd w:id="1582"/>
    </w:p>
    <w:p w14:paraId="36D8D436" w14:textId="5BBD67B7"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9"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C40C75A" w:rsidR="00EE1E0B" w:rsidRPr="00CF2107" w:rsidRDefault="00EE1E0B" w:rsidP="00EE1E0B">
      <w:pPr>
        <w:rPr>
          <w:highlight w:val="yellow"/>
        </w:rPr>
      </w:pPr>
      <w:r w:rsidRPr="00CF2107">
        <w:rPr>
          <w:highlight w:val="yellow"/>
        </w:rPr>
        <w:t xml:space="preserve">For the definition of ‘conformance clause,’ see </w:t>
      </w:r>
      <w:hyperlink r:id="rId50" w:anchor="dConformanceClause" w:history="1">
        <w:r w:rsidRPr="000928F9">
          <w:rPr>
            <w:rStyle w:val="Hyperlink"/>
            <w:highlight w:val="yellow"/>
          </w:rPr>
          <w:t>OASIS Defined Terms</w:t>
        </w:r>
      </w:hyperlink>
      <w:r w:rsidRPr="00CF2107">
        <w:rPr>
          <w:highlight w:val="yellow"/>
        </w:rPr>
        <w:t xml:space="preserve">. </w:t>
      </w:r>
    </w:p>
    <w:p w14:paraId="5CBB6CC3" w14:textId="2C2C90D4"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1"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1583" w:name="AppendixAcknowledgments"/>
      <w:bookmarkStart w:id="1584" w:name="_Toc85472897"/>
      <w:bookmarkStart w:id="1585" w:name="_Toc287332012"/>
      <w:bookmarkStart w:id="1586" w:name="_Toc499731345"/>
      <w:bookmarkEnd w:id="1583"/>
      <w:r>
        <w:lastRenderedPageBreak/>
        <w:t>Acknowl</w:t>
      </w:r>
      <w:r w:rsidR="004D0E5E">
        <w:t>e</w:t>
      </w:r>
      <w:r w:rsidR="008F61FB">
        <w:t>dg</w:t>
      </w:r>
      <w:r w:rsidR="0052099F">
        <w:t>ments</w:t>
      </w:r>
      <w:bookmarkEnd w:id="1584"/>
      <w:bookmarkEnd w:id="1585"/>
      <w:bookmarkEnd w:id="158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1587" w:name="AppendixFingerprints"/>
      <w:bookmarkStart w:id="1588" w:name="_Toc499731346"/>
      <w:bookmarkEnd w:id="1587"/>
      <w:r>
        <w:lastRenderedPageBreak/>
        <w:t>Use of fingerprints by result management systems</w:t>
      </w:r>
      <w:bookmarkEnd w:id="1588"/>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1589" w:name="AppendixViewers"/>
      <w:bookmarkStart w:id="1590" w:name="_Toc499731347"/>
      <w:bookmarkEnd w:id="1589"/>
      <w:r>
        <w:lastRenderedPageBreak/>
        <w:t xml:space="preserve">Use of SARIF by log </w:t>
      </w:r>
      <w:r w:rsidR="00AF0D84">
        <w:t xml:space="preserve">file </w:t>
      </w:r>
      <w:r>
        <w:t>viewers</w:t>
      </w:r>
      <w:bookmarkEnd w:id="159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1591" w:name="AppendixConverters"/>
      <w:bookmarkStart w:id="1592" w:name="_Toc499731348"/>
      <w:bookmarkEnd w:id="1591"/>
      <w:r>
        <w:lastRenderedPageBreak/>
        <w:t>Production of SARIF by converters</w:t>
      </w:r>
      <w:bookmarkEnd w:id="159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1B0248D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2B48E2">
        <w:t>3.18.2</w:t>
      </w:r>
      <w:r>
        <w:fldChar w:fldCharType="end"/>
      </w:r>
      <w:r>
        <w:t>).</w:t>
      </w:r>
    </w:p>
    <w:p w14:paraId="14E4D457" w14:textId="2D46B343"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B48E2">
        <w:t>3.13.4</w:t>
      </w:r>
      <w:r>
        <w:fldChar w:fldCharType="end"/>
      </w:r>
      <w:r>
        <w:t>).</w:t>
      </w:r>
    </w:p>
    <w:p w14:paraId="7B432429" w14:textId="067DCBF3" w:rsidR="00710FE0" w:rsidRDefault="00710FE0" w:rsidP="00710FE0">
      <w:pPr>
        <w:pStyle w:val="AppendixHeading1"/>
      </w:pPr>
      <w:bookmarkStart w:id="1593" w:name="AppendixRuleMetadata"/>
      <w:bookmarkStart w:id="1594" w:name="_Toc499731349"/>
      <w:bookmarkEnd w:id="1593"/>
      <w:r>
        <w:lastRenderedPageBreak/>
        <w:t>Locating rule metadata</w:t>
      </w:r>
      <w:bookmarkEnd w:id="1594"/>
    </w:p>
    <w:p w14:paraId="43EDCF6F" w14:textId="651CC6A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B48E2">
        <w:t>3.12.14</w:t>
      </w:r>
      <w:r>
        <w:fldChar w:fldCharType="end"/>
      </w:r>
      <w:r>
        <w:t xml:space="preserve"> and §</w:t>
      </w:r>
      <w:r>
        <w:fldChar w:fldCharType="begin"/>
      </w:r>
      <w:r>
        <w:instrText xml:space="preserve"> REF _Ref493407996 \w \h </w:instrText>
      </w:r>
      <w:r>
        <w:fldChar w:fldCharType="separate"/>
      </w:r>
      <w:r w:rsidR="002B48E2">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1595" w:name="AppendixDeterminism"/>
      <w:bookmarkStart w:id="1596" w:name="_Toc499731350"/>
      <w:bookmarkEnd w:id="1595"/>
      <w:r>
        <w:lastRenderedPageBreak/>
        <w:t>Producing deterministic SARIF log files</w:t>
      </w:r>
      <w:bookmarkEnd w:id="1596"/>
    </w:p>
    <w:p w14:paraId="269DCAE0" w14:textId="72CA49C1" w:rsidR="00B62028" w:rsidRDefault="00B62028" w:rsidP="00B62028">
      <w:pPr>
        <w:pStyle w:val="AppendixHeading2"/>
      </w:pPr>
      <w:bookmarkStart w:id="1597" w:name="_Toc499731351"/>
      <w:r>
        <w:t>General</w:t>
      </w:r>
      <w:bookmarkEnd w:id="159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1598" w:name="_Toc499731352"/>
      <w:r>
        <w:t>Non-deterministic file format elements</w:t>
      </w:r>
      <w:bookmarkEnd w:id="1598"/>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1599" w:name="_Toc499731353"/>
      <w:r>
        <w:t>Array and dictionary element ordering</w:t>
      </w:r>
      <w:bookmarkEnd w:id="1599"/>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600" w:name="_Toc499731354"/>
      <w:r>
        <w:t>Absolute paths</w:t>
      </w:r>
      <w:bookmarkEnd w:id="1600"/>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AE40EA9"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2B48E2">
        <w:t>3.3</w:t>
      </w:r>
      <w:r>
        <w:fldChar w:fldCharType="end"/>
      </w:r>
      <w:r>
        <w:t>).</w:t>
      </w:r>
    </w:p>
    <w:p w14:paraId="5416A610" w14:textId="479DBC87" w:rsidR="00B62028" w:rsidRDefault="00B62028" w:rsidP="00B62028">
      <w:pPr>
        <w:pStyle w:val="AppendixHeading2"/>
      </w:pPr>
      <w:bookmarkStart w:id="1601" w:name="_Toc499731355"/>
      <w:r>
        <w:t>Compensating for non-deterministic output</w:t>
      </w:r>
      <w:bookmarkEnd w:id="160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602" w:name="_Toc499731356"/>
      <w:r>
        <w:lastRenderedPageBreak/>
        <w:t>Interaction between determinism and baselining</w:t>
      </w:r>
      <w:bookmarkEnd w:id="160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1603" w:name="AppendixFixes"/>
      <w:bookmarkStart w:id="1604" w:name="_Toc499731357"/>
      <w:bookmarkEnd w:id="1603"/>
      <w:r>
        <w:lastRenderedPageBreak/>
        <w:t>Guidance on fixes</w:t>
      </w:r>
      <w:bookmarkEnd w:id="160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1605" w:name="AppendixExamples"/>
      <w:bookmarkStart w:id="1606" w:name="_Toc499731358"/>
      <w:bookmarkEnd w:id="1605"/>
      <w:r>
        <w:lastRenderedPageBreak/>
        <w:t>Examples</w:t>
      </w:r>
      <w:bookmarkEnd w:id="160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607" w:name="_Toc499731359"/>
      <w:r>
        <w:t>Minimal valid SARIF file resulting from a scan</w:t>
      </w:r>
      <w:bookmarkEnd w:id="1607"/>
    </w:p>
    <w:p w14:paraId="2DCB587E" w14:textId="7D5B053F"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48D79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B48E2">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B48E2">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608" w:name="_Toc499731360"/>
      <w:r w:rsidRPr="00745595">
        <w:t>Minimal recommended SARIF file with source information</w:t>
      </w:r>
      <w:bookmarkEnd w:id="1608"/>
    </w:p>
    <w:p w14:paraId="59A271D1" w14:textId="45B4A13A" w:rsidR="00745595" w:rsidRDefault="00745595" w:rsidP="00745595">
      <w:r w:rsidRPr="00745595">
        <w:t>This is a minimal recommended SARIF file for the case where</w:t>
      </w:r>
    </w:p>
    <w:p w14:paraId="5ADF969E" w14:textId="775528DE"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13185B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B48E2">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B48E2">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xml:space="preserve">) so the recommended elements of the </w:t>
      </w:r>
      <w:r w:rsidRPr="00745595">
        <w:rPr>
          <w:rStyle w:val="CODEtemp"/>
        </w:rPr>
        <w:t>result</w:t>
      </w:r>
      <w:r>
        <w:t xml:space="preserve"> object can be shown.</w:t>
      </w:r>
    </w:p>
    <w:p w14:paraId="0A703AC0" w14:textId="551B2BDD"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2B48E2">
        <w:t>3.12.9</w:t>
      </w:r>
      <w:r>
        <w:fldChar w:fldCharType="end"/>
      </w:r>
      <w:r>
        <w:t>) specifying only those files in which the tool detected a result.</w:t>
      </w:r>
    </w:p>
    <w:p w14:paraId="71E13AB3" w14:textId="46013D45"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2B48E2">
        <w:t>3.12.10</w:t>
      </w:r>
      <w:r>
        <w:fldChar w:fldCharType="end"/>
      </w:r>
      <w:r>
        <w:t>), because when physical location information is available, that property is optional (it “</w:t>
      </w:r>
      <w:r w:rsidRPr="00745595">
        <w:rPr>
          <w:b/>
        </w:rPr>
        <w:t>MAY</w:t>
      </w:r>
      <w:r>
        <w:t>” be present).</w:t>
      </w:r>
    </w:p>
    <w:p w14:paraId="3D9A1852" w14:textId="4514A99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2B48E2">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lastRenderedPageBreak/>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609" w:name="_Toc499731361"/>
      <w:r w:rsidRPr="001D7651">
        <w:t>Minimal recommended SARIF file without source information</w:t>
      </w:r>
      <w:bookmarkEnd w:id="1609"/>
    </w:p>
    <w:p w14:paraId="0C8A9C7D" w14:textId="6794C44A" w:rsidR="001D7651" w:rsidRDefault="001D7651" w:rsidP="001D7651">
      <w:r w:rsidRPr="001D7651">
        <w:t>This is a minimal recommended SARIF file for the case where</w:t>
      </w:r>
    </w:p>
    <w:p w14:paraId="1B15DF0E" w14:textId="63F5FD13"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2B48E2">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9ABFE7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B48E2">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B48E2">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B48E2">
        <w:t>3.17</w:t>
      </w:r>
      <w:r>
        <w:fldChar w:fldCharType="end"/>
      </w:r>
      <w:r>
        <w:t xml:space="preserve">) so the recommended elements of the </w:t>
      </w:r>
      <w:r w:rsidRPr="001D7651">
        <w:rPr>
          <w:rStyle w:val="CODEtemp"/>
        </w:rPr>
        <w:t>result</w:t>
      </w:r>
      <w:r>
        <w:t xml:space="preserve"> object can be shown.</w:t>
      </w:r>
    </w:p>
    <w:p w14:paraId="7469062E" w14:textId="39244499"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2B48E2">
        <w:t>3.12.9</w:t>
      </w:r>
      <w:r>
        <w:fldChar w:fldCharType="end"/>
      </w:r>
      <w:r>
        <w:t>) specifying only those files in which the tool detected a result.</w:t>
      </w:r>
    </w:p>
    <w:p w14:paraId="76A5A66E" w14:textId="238ACFFB"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2B48E2">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lastRenderedPageBreak/>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610" w:name="_Toc499731362"/>
      <w:r w:rsidRPr="001D7651">
        <w:t>SARIF file for exporting rule metadata</w:t>
      </w:r>
      <w:bookmarkEnd w:id="1610"/>
    </w:p>
    <w:p w14:paraId="269DD195" w14:textId="7810B730"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2B48E2">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2B48E2">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3EC65C0F" w:rsidR="001B06D8" w:rsidRDefault="001B06D8" w:rsidP="001B06D8">
      <w:pPr>
        <w:pStyle w:val="Code"/>
      </w:pPr>
      <w:r>
        <w:t xml:space="preserve">          "</w:t>
      </w:r>
      <w:del w:id="1611" w:author="Laurence Golding" w:date="2017-12-15T15:41:00Z">
        <w:r w:rsidDel="00D637FD">
          <w:delText>messageFormats</w:delText>
        </w:r>
      </w:del>
      <w:ins w:id="1612" w:author="Laurence Golding" w:date="2017-12-15T15:41:00Z">
        <w:r w:rsidR="00D637FD">
          <w:t>messageTemplates</w:t>
        </w:r>
      </w:ins>
      <w:r>
        <w:t>":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lastRenderedPageBreak/>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613" w:name="_Toc499731363"/>
      <w:r>
        <w:t>Comprehensive SARIF file</w:t>
      </w:r>
      <w:bookmarkEnd w:id="161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lastRenderedPageBreak/>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4852DCDB" w:rsidR="006043FF" w:rsidRDefault="006043FF" w:rsidP="006043FF">
      <w:pPr>
        <w:pStyle w:val="Code"/>
      </w:pPr>
      <w:r>
        <w:t xml:space="preserve">          "</w:t>
      </w:r>
      <w:del w:id="1614" w:author="Laurence Golding" w:date="2017-11-30T12:38:00Z">
        <w:r w:rsidDel="004C0C8D">
          <w:delText>formattedRuleMessage</w:delText>
        </w:r>
      </w:del>
      <w:ins w:id="1615" w:author="Laurence Golding" w:date="2017-11-30T12:38:00Z">
        <w:r w:rsidR="004C0C8D">
          <w:t>templatedMessage</w:t>
        </w:r>
      </w:ins>
      <w:r>
        <w:t>": {</w:t>
      </w:r>
    </w:p>
    <w:p w14:paraId="2C856EBB" w14:textId="3D19D9C8" w:rsidR="006043FF" w:rsidRDefault="006043FF" w:rsidP="006043FF">
      <w:pPr>
        <w:pStyle w:val="Code"/>
      </w:pPr>
      <w:r>
        <w:t xml:space="preserve">            "</w:t>
      </w:r>
      <w:del w:id="1616" w:author="Laurence Golding" w:date="2017-12-18T16:31:00Z">
        <w:r w:rsidDel="00EC1C34">
          <w:delText>formatId</w:delText>
        </w:r>
      </w:del>
      <w:ins w:id="1617" w:author="Laurence Golding" w:date="2017-12-18T16:31:00Z">
        <w:r w:rsidR="00EC1C34">
          <w:t>templateI</w:t>
        </w:r>
      </w:ins>
      <w:ins w:id="1618" w:author="Laurence Golding" w:date="2017-12-18T16:32:00Z">
        <w:r w:rsidR="00EC1C34">
          <w:t>d</w:t>
        </w:r>
      </w:ins>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lastRenderedPageBreak/>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3D9A0B76" w:rsidR="006043FF" w:rsidRDefault="006043FF" w:rsidP="006043FF">
      <w:pPr>
        <w:pStyle w:val="Code"/>
        <w:rPr>
          <w:ins w:id="1619" w:author="Laurence Golding" w:date="2017-12-18T12:46:00Z"/>
        </w:rPr>
      </w:pPr>
      <w:r>
        <w:t xml:space="preserve">              "message": "\"count\" was declared here.",</w:t>
      </w:r>
    </w:p>
    <w:p w14:paraId="59B68190" w14:textId="365BF546" w:rsidR="00F454D2" w:rsidRDefault="00F454D2" w:rsidP="006043FF">
      <w:pPr>
        <w:pStyle w:val="Code"/>
      </w:pPr>
      <w:ins w:id="1620" w:author="Laurence Golding" w:date="2017-12-18T12:46:00Z">
        <w:r>
          <w:t xml:space="preserve">              "richMessage": "`count` was declared here.",</w:t>
        </w:r>
      </w:ins>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179324CD" w:rsidR="006043FF" w:rsidRDefault="006043FF" w:rsidP="006043FF">
      <w:pPr>
        <w:pStyle w:val="Code"/>
        <w:rPr>
          <w:ins w:id="1621" w:author="Laurence Golding" w:date="2017-12-18T12:46:00Z"/>
        </w:rPr>
      </w:pPr>
      <w:r>
        <w:t xml:space="preserve">                  "message": "Variable \"ptr\" declared.",</w:t>
      </w:r>
    </w:p>
    <w:p w14:paraId="02F78ABE" w14:textId="3DF1443E" w:rsidR="00F454D2" w:rsidRDefault="00F454D2" w:rsidP="006043FF">
      <w:pPr>
        <w:pStyle w:val="Code"/>
      </w:pPr>
      <w:ins w:id="1622" w:author="Laurence Golding" w:date="2017-12-18T12:46:00Z">
        <w:r>
          <w:t xml:space="preserve">                  "richMessage": "Variable `ptr` declared.</w:t>
        </w:r>
      </w:ins>
      <w:ins w:id="1623" w:author="Laurence Golding" w:date="2017-12-18T12:47:00Z">
        <w:r>
          <w:t>",</w:t>
        </w:r>
      </w:ins>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32E7F792" w:rsidR="006043FF" w:rsidRDefault="006043FF" w:rsidP="006043FF">
      <w:pPr>
        <w:pStyle w:val="Code"/>
        <w:rPr>
          <w:ins w:id="1624" w:author="Laurence Golding" w:date="2017-12-18T12:47:00Z"/>
        </w:rPr>
      </w:pPr>
      <w:r>
        <w:t xml:space="preserve">                      "message": "(y + z) = 42",</w:t>
      </w:r>
    </w:p>
    <w:p w14:paraId="08115A88" w14:textId="24981504" w:rsidR="00F454D2" w:rsidRDefault="00F454D2" w:rsidP="006043FF">
      <w:pPr>
        <w:pStyle w:val="Code"/>
      </w:pPr>
      <w:ins w:id="1625" w:author="Laurence Golding" w:date="2017-12-18T12:47:00Z">
        <w:r>
          <w:t xml:space="preserve">                      "richMessage": "</w:t>
        </w:r>
        <w:proofErr w:type="gramStart"/>
        <w:r>
          <w:t>`(</w:t>
        </w:r>
        <w:proofErr w:type="gramEnd"/>
        <w:r>
          <w:t>y + z)` = 42",</w:t>
        </w:r>
      </w:ins>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6E78AD0C" w:rsidR="006043FF" w:rsidRDefault="006043FF" w:rsidP="006043FF">
      <w:pPr>
        <w:pStyle w:val="Code"/>
      </w:pPr>
      <w:r>
        <w:t xml:space="preserve">          "</w:t>
      </w:r>
      <w:del w:id="1626" w:author="Laurence Golding" w:date="2017-12-15T15:42:00Z">
        <w:r w:rsidDel="00D637FD">
          <w:delText>messageFormats</w:delText>
        </w:r>
      </w:del>
      <w:ins w:id="1627" w:author="Laurence Golding" w:date="2017-12-15T15:42:00Z">
        <w:r w:rsidR="00D637FD">
          <w:t>messageTemplates</w:t>
        </w:r>
      </w:ins>
      <w:r>
        <w:t>":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B83404E" w:rsidR="006043FF" w:rsidRDefault="006043FF" w:rsidP="006043FF">
      <w:pPr>
        <w:pStyle w:val="Code"/>
        <w:rPr>
          <w:ins w:id="1628" w:author="Laurence Golding" w:date="2017-12-31T17:15:00Z"/>
        </w:rPr>
      </w:pPr>
      <w:r>
        <w:t xml:space="preserve">          }</w:t>
      </w:r>
      <w:ins w:id="1629" w:author="Laurence Golding" w:date="2017-12-31T17:15:00Z">
        <w:r w:rsidR="00850F95">
          <w:t>,</w:t>
        </w:r>
      </w:ins>
    </w:p>
    <w:p w14:paraId="2546DC16" w14:textId="44AE7C81" w:rsidR="00850F95" w:rsidRDefault="00850F95" w:rsidP="006043FF">
      <w:pPr>
        <w:pStyle w:val="Code"/>
        <w:rPr>
          <w:ins w:id="1630" w:author="Laurence Golding" w:date="2017-12-31T17:15:00Z"/>
        </w:rPr>
      </w:pPr>
      <w:ins w:id="1631" w:author="Laurence Golding" w:date="2017-12-31T17:15:00Z">
        <w:r>
          <w:t xml:space="preserve">          "richMessageTemplates": {</w:t>
        </w:r>
      </w:ins>
    </w:p>
    <w:p w14:paraId="0C249266" w14:textId="29496C94" w:rsidR="00850F95" w:rsidRDefault="00850F95" w:rsidP="00850F95">
      <w:pPr>
        <w:pStyle w:val="Code"/>
        <w:rPr>
          <w:ins w:id="1632" w:author="Laurence Golding" w:date="2017-12-31T17:15:00Z"/>
        </w:rPr>
      </w:pPr>
      <w:ins w:id="1633" w:author="Laurence Golding" w:date="2017-12-31T17:15:00Z">
        <w:r>
          <w:t xml:space="preserve">            "default": "Variable </w:t>
        </w:r>
        <w:proofErr w:type="gramStart"/>
        <w:r>
          <w:t>`{</w:t>
        </w:r>
        <w:proofErr w:type="gramEnd"/>
        <w:r>
          <w:t>0}` was used without being initialized."</w:t>
        </w:r>
      </w:ins>
    </w:p>
    <w:p w14:paraId="74EB3CB9" w14:textId="1F560059" w:rsidR="00850F95" w:rsidRDefault="00850F95" w:rsidP="006043FF">
      <w:pPr>
        <w:pStyle w:val="Code"/>
      </w:pPr>
      <w:ins w:id="1634" w:author="Laurence Golding" w:date="2017-12-31T17:15:00Z">
        <w:r>
          <w:t xml:space="preserve">          }</w:t>
        </w:r>
      </w:ins>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1635" w:name="AppendixRevisionHistory"/>
      <w:bookmarkStart w:id="1636" w:name="_Toc85472898"/>
      <w:bookmarkStart w:id="1637" w:name="_Toc287332014"/>
      <w:bookmarkStart w:id="1638" w:name="_Toc499731364"/>
      <w:bookmarkEnd w:id="1635"/>
      <w:r>
        <w:lastRenderedPageBreak/>
        <w:t>Revision History</w:t>
      </w:r>
      <w:bookmarkEnd w:id="1636"/>
      <w:bookmarkEnd w:id="1637"/>
      <w:bookmarkEnd w:id="16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1430"/>
        <w:gridCol w:w="2110"/>
        <w:gridCol w:w="4285"/>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5289640" w:rsidR="001C0F56" w:rsidRDefault="001C0F56" w:rsidP="00AC5012">
            <w:r>
              <w:t xml:space="preserve">Incorporate changes for GitHub Issues </w:t>
            </w:r>
            <w:hyperlink r:id="rId52" w:history="1">
              <w:r w:rsidRPr="002F190C">
                <w:rPr>
                  <w:rStyle w:val="Hyperlink"/>
                </w:rPr>
                <w:t>#25</w:t>
              </w:r>
            </w:hyperlink>
            <w:r w:rsidR="002F190C">
              <w:t xml:space="preserve">, </w:t>
            </w:r>
            <w:hyperlink r:id="rId53" w:history="1">
              <w:r w:rsidR="002F190C" w:rsidRPr="002F190C">
                <w:rPr>
                  <w:rStyle w:val="Hyperlink"/>
                </w:rPr>
                <w:t>#27</w:t>
              </w:r>
            </w:hyperlink>
            <w:r w:rsidR="002F190C">
              <w:t>,</w:t>
            </w:r>
            <w:r>
              <w:t xml:space="preserve"> and </w:t>
            </w:r>
            <w:hyperlink r:id="rId54" w:history="1">
              <w:r w:rsidRPr="002F190C">
                <w:rPr>
                  <w:rStyle w:val="Hyperlink"/>
                </w:rPr>
                <w:t>#</w:t>
              </w:r>
              <w:r w:rsidR="002F190C" w:rsidRPr="002F190C">
                <w:rPr>
                  <w:rStyle w:val="Hyperlink"/>
                </w:rPr>
                <w:t>56</w:t>
              </w:r>
            </w:hyperlink>
            <w:r>
              <w:t>.</w:t>
            </w:r>
          </w:p>
        </w:tc>
      </w:tr>
      <w:tr w:rsidR="002F190C" w14:paraId="7EF3601B" w14:textId="77777777" w:rsidTr="00C7321D">
        <w:tc>
          <w:tcPr>
            <w:tcW w:w="1548" w:type="dxa"/>
          </w:tcPr>
          <w:p w14:paraId="05911E4F" w14:textId="043CC0ED" w:rsidR="002F190C" w:rsidRDefault="002F190C" w:rsidP="00AC5012">
            <w:r>
              <w:t>03</w:t>
            </w:r>
          </w:p>
        </w:tc>
        <w:tc>
          <w:tcPr>
            <w:tcW w:w="1440" w:type="dxa"/>
          </w:tcPr>
          <w:p w14:paraId="2B447114" w14:textId="5DC47C75" w:rsidR="002F190C" w:rsidRDefault="002F190C" w:rsidP="00AC5012">
            <w:r>
              <w:t>2017/11/30</w:t>
            </w:r>
          </w:p>
        </w:tc>
        <w:tc>
          <w:tcPr>
            <w:tcW w:w="2160" w:type="dxa"/>
          </w:tcPr>
          <w:p w14:paraId="7BB2CCD6" w14:textId="155482B3" w:rsidR="002F190C" w:rsidRDefault="002F190C" w:rsidP="00AC5012">
            <w:r>
              <w:t>Laurence J. Golding</w:t>
            </w:r>
          </w:p>
        </w:tc>
        <w:tc>
          <w:tcPr>
            <w:tcW w:w="4428" w:type="dxa"/>
          </w:tcPr>
          <w:p w14:paraId="15692D16" w14:textId="16B1BC60" w:rsidR="002F190C" w:rsidRDefault="002F190C" w:rsidP="00AC5012">
            <w:r>
              <w:t xml:space="preserve">Incorporate changes for GitHub Issues </w:t>
            </w:r>
            <w:hyperlink r:id="rId55" w:history="1">
              <w:r w:rsidRPr="002F190C">
                <w:rPr>
                  <w:rStyle w:val="Hyperlink"/>
                </w:rPr>
                <w:t>#33</w:t>
              </w:r>
            </w:hyperlink>
            <w:r>
              <w:t xml:space="preserve">, </w:t>
            </w:r>
            <w:hyperlink r:id="rId56" w:history="1">
              <w:r w:rsidRPr="002F190C">
                <w:rPr>
                  <w:rStyle w:val="Hyperlink"/>
                </w:rPr>
                <w:t>#61</w:t>
              </w:r>
            </w:hyperlink>
            <w:r>
              <w:t xml:space="preserve">, and </w:t>
            </w:r>
            <w:hyperlink r:id="rId57" w:history="1">
              <w:r w:rsidRPr="002F190C">
                <w:rPr>
                  <w:rStyle w:val="Hyperlink"/>
                </w:rPr>
                <w:t>#69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ichael Fanning" w:date="2017-12-27T11:21:00Z" w:initials="MF">
    <w:p w14:paraId="4493A590" w14:textId="0F83C958" w:rsidR="000C5947" w:rsidRDefault="000C5947">
      <w:pPr>
        <w:pStyle w:val="CommentText"/>
      </w:pPr>
      <w:r>
        <w:rPr>
          <w:rStyle w:val="CommentReference"/>
        </w:rPr>
        <w:annotationRef/>
      </w:r>
      <w:r>
        <w:t>Are messages really descriptive of SARIF elements? Or are they descriptive of code issues? The current language here suggests a message is some sort of meta-information, it is not. It is more human readable information that documents/describes some aspect of a tool result, as expressed in a SARIF element.</w:t>
      </w:r>
    </w:p>
  </w:comment>
  <w:comment w:id="22" w:author="Laurence Golding" w:date="2017-12-29T12:52:00Z" w:initials="LG">
    <w:p w14:paraId="09FE6479" w14:textId="6C30EC6B" w:rsidR="000C5947" w:rsidRDefault="000C5947">
      <w:pPr>
        <w:pStyle w:val="CommentText"/>
      </w:pPr>
      <w:r>
        <w:rPr>
          <w:rStyle w:val="CommentReference"/>
        </w:rPr>
        <w:annotationRef/>
      </w:r>
      <w:r>
        <w:t>Wordsmith to “convey information relevant to element”.</w:t>
      </w:r>
    </w:p>
  </w:comment>
  <w:comment w:id="23" w:author="Laurence Golding" w:date="2017-12-29T15:17:00Z" w:initials="LG">
    <w:p w14:paraId="405A72AE" w14:textId="67120EE6" w:rsidR="000C5947" w:rsidRDefault="000C5947">
      <w:pPr>
        <w:pStyle w:val="CommentText"/>
      </w:pPr>
      <w:r>
        <w:rPr>
          <w:rStyle w:val="CommentReference"/>
        </w:rPr>
        <w:annotationRef/>
      </w:r>
      <w:r>
        <w:t>Fixed.</w:t>
      </w:r>
    </w:p>
  </w:comment>
  <w:comment w:id="42" w:author="Michael Fanning" w:date="2017-12-27T11:24:00Z" w:initials="MF">
    <w:p w14:paraId="3ACB8E21" w14:textId="0C86ACC3" w:rsidR="000C5947" w:rsidRDefault="000C5947">
      <w:pPr>
        <w:pStyle w:val="CommentText"/>
      </w:pPr>
      <w:r>
        <w:rPr>
          <w:rStyle w:val="CommentReference"/>
        </w:rPr>
        <w:annotationRef/>
      </w:r>
      <w:r>
        <w:t>How about ‘referencing within a message to a location…etc?’</w:t>
      </w:r>
    </w:p>
  </w:comment>
  <w:comment w:id="40" w:author="Laurence Golding" w:date="2017-12-29T12:53:00Z" w:initials="LG">
    <w:p w14:paraId="4F7DCED7" w14:textId="6FEF731B" w:rsidR="000C5947" w:rsidRDefault="000C5947">
      <w:pPr>
        <w:pStyle w:val="CommentText"/>
      </w:pPr>
      <w:r>
        <w:rPr>
          <w:rStyle w:val="CommentReference"/>
        </w:rPr>
        <w:annotationRef/>
      </w:r>
      <w:r>
        <w:t>Wordsmithing.</w:t>
      </w:r>
    </w:p>
  </w:comment>
  <w:comment w:id="41" w:author="Laurence Golding" w:date="2017-12-29T15:19:00Z" w:initials="LG">
    <w:p w14:paraId="26317AC4" w14:textId="44961384" w:rsidR="000C5947" w:rsidRDefault="000C5947">
      <w:pPr>
        <w:pStyle w:val="CommentText"/>
      </w:pPr>
      <w:r>
        <w:rPr>
          <w:rStyle w:val="CommentReference"/>
        </w:rPr>
        <w:annotationRef/>
      </w:r>
      <w:r>
        <w:t>Fixed.</w:t>
      </w:r>
    </w:p>
  </w:comment>
  <w:comment w:id="53" w:author="Michael Fanning" w:date="2017-12-27T11:25:00Z" w:initials="MF">
    <w:p w14:paraId="41AD3E67" w14:textId="4AF23178" w:rsidR="000C5947" w:rsidRDefault="000C5947">
      <w:pPr>
        <w:pStyle w:val="CommentText"/>
      </w:pPr>
      <w:r>
        <w:rPr>
          <w:rStyle w:val="CommentReference"/>
        </w:rPr>
        <w:annotationRef/>
      </w:r>
      <w:r>
        <w:t>Where’s the core commonmark spec reference?</w:t>
      </w:r>
    </w:p>
    <w:p w14:paraId="4860AD5F" w14:textId="77777777" w:rsidR="000C5947" w:rsidRDefault="000C5947">
      <w:pPr>
        <w:pStyle w:val="CommentText"/>
      </w:pPr>
    </w:p>
  </w:comment>
  <w:comment w:id="54" w:author="Laurence Golding" w:date="2017-12-29T12:56:00Z" w:initials="LG">
    <w:p w14:paraId="174FE19F" w14:textId="090607D9" w:rsidR="000C5947" w:rsidRDefault="000C5947">
      <w:pPr>
        <w:pStyle w:val="CommentText"/>
      </w:pPr>
      <w:r>
        <w:rPr>
          <w:rStyle w:val="CommentReference"/>
        </w:rPr>
        <w:annotationRef/>
      </w:r>
      <w:r>
        <w:t>Will add it and wordsmith 3.10.3.1 as appropriate.</w:t>
      </w:r>
    </w:p>
  </w:comment>
  <w:comment w:id="55" w:author="Laurence Golding" w:date="2017-12-29T15:25:00Z" w:initials="LG">
    <w:p w14:paraId="340340BE" w14:textId="79235848" w:rsidR="000C5947" w:rsidRDefault="000C5947">
      <w:pPr>
        <w:pStyle w:val="CommentText"/>
      </w:pPr>
      <w:r>
        <w:rPr>
          <w:rStyle w:val="CommentReference"/>
        </w:rPr>
        <w:annotationRef/>
      </w:r>
      <w:r>
        <w:t>Fixed.</w:t>
      </w:r>
    </w:p>
  </w:comment>
  <w:comment w:id="153" w:author="Michael Fanning" w:date="2017-12-27T11:26:00Z" w:initials="MF">
    <w:p w14:paraId="10301FBC" w14:textId="3AF10BFC" w:rsidR="000C5947" w:rsidRDefault="000C5947">
      <w:pPr>
        <w:pStyle w:val="CommentText"/>
      </w:pPr>
      <w:r>
        <w:rPr>
          <w:rStyle w:val="CommentReference"/>
        </w:rPr>
        <w:annotationRef/>
      </w:r>
      <w:r>
        <w:t>Suggest flipping this language:</w:t>
      </w:r>
    </w:p>
    <w:p w14:paraId="4C65889B" w14:textId="3A92E0E1" w:rsidR="000C5947" w:rsidRDefault="000C5947">
      <w:pPr>
        <w:pStyle w:val="CommentText"/>
      </w:pPr>
    </w:p>
    <w:p w14:paraId="2FC9FBC5" w14:textId="39F19265" w:rsidR="000C5947" w:rsidRDefault="000C5947">
      <w:pPr>
        <w:pStyle w:val="CommentText"/>
      </w:pPr>
      <w:r>
        <w:t>Any property, if present, SHALL NOT have a value that is the empty string.</w:t>
      </w:r>
    </w:p>
    <w:p w14:paraId="61DB1879" w14:textId="5B195688" w:rsidR="000C5947" w:rsidRDefault="000C5947">
      <w:pPr>
        <w:pStyle w:val="CommentText"/>
      </w:pPr>
    </w:p>
  </w:comment>
  <w:comment w:id="154" w:author="Laurence Golding" w:date="2017-12-29T12:57:00Z" w:initials="LG">
    <w:p w14:paraId="1E545918" w14:textId="5781C64B" w:rsidR="000C5947" w:rsidRDefault="000C5947">
      <w:pPr>
        <w:pStyle w:val="CommentText"/>
      </w:pPr>
      <w:r>
        <w:rPr>
          <w:rStyle w:val="CommentReference"/>
        </w:rPr>
        <w:annotationRef/>
      </w:r>
      <w:r>
        <w:t>Fixed</w:t>
      </w:r>
    </w:p>
  </w:comment>
  <w:comment w:id="216" w:author="Michael Fanning" w:date="2017-12-27T11:29:00Z" w:initials="MF">
    <w:p w14:paraId="34F9A10D" w14:textId="2BFBE298" w:rsidR="000C5947" w:rsidRDefault="000C5947">
      <w:pPr>
        <w:pStyle w:val="CommentText"/>
      </w:pPr>
      <w:r>
        <w:rPr>
          <w:rStyle w:val="CommentReference"/>
        </w:rPr>
        <w:annotationRef/>
      </w:r>
      <w:r>
        <w:t xml:space="preserve">Should this be a ‘SHALL NOT’?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now that there is a rich message, we can arguably be more prescriptive here. Thoughts?</w:t>
      </w:r>
    </w:p>
  </w:comment>
  <w:comment w:id="217" w:author="Laurence Golding" w:date="2017-12-29T12:58:00Z" w:initials="LG">
    <w:p w14:paraId="32059438" w14:textId="198E98B7" w:rsidR="000C5947" w:rsidRDefault="000C5947">
      <w:pPr>
        <w:pStyle w:val="CommentText"/>
      </w:pPr>
      <w:r>
        <w:rPr>
          <w:rStyle w:val="CommentReference"/>
        </w:rPr>
        <w:annotationRef/>
      </w:r>
      <w:r>
        <w:t>Start thread on this.</w:t>
      </w:r>
    </w:p>
  </w:comment>
  <w:comment w:id="218" w:author="Laurence Golding" w:date="2017-12-29T12:59:00Z" w:initials="LG">
    <w:p w14:paraId="603D8FC8" w14:textId="768485C8" w:rsidR="000C5947" w:rsidRDefault="000C5947">
      <w:pPr>
        <w:pStyle w:val="CommentText"/>
      </w:pPr>
      <w:r>
        <w:rPr>
          <w:rStyle w:val="CommentReference"/>
        </w:rPr>
        <w:annotationRef/>
      </w:r>
      <w:r>
        <w:t>On second thought, I agree. Changed.</w:t>
      </w:r>
    </w:p>
  </w:comment>
  <w:comment w:id="244" w:author="Michael Fanning" w:date="2017-12-27T14:24:00Z" w:initials="MF">
    <w:p w14:paraId="63B54589" w14:textId="11489E07" w:rsidR="000C5947" w:rsidRDefault="000C5947">
      <w:pPr>
        <w:pStyle w:val="CommentText"/>
      </w:pPr>
      <w:r>
        <w:rPr>
          <w:rStyle w:val="CommentReference"/>
        </w:rPr>
        <w:annotationRef/>
      </w:r>
      <w:r>
        <w:t>I don’t understand. In the previous para, you say that the plain text message must be present. Here you state a condition in which it should be omitted.</w:t>
      </w:r>
    </w:p>
    <w:p w14:paraId="29E33BAD" w14:textId="650CB00A" w:rsidR="000C5947" w:rsidRDefault="000C5947">
      <w:pPr>
        <w:pStyle w:val="CommentText"/>
      </w:pPr>
    </w:p>
    <w:p w14:paraId="32CA663F" w14:textId="43A53D76" w:rsidR="000C5947" w:rsidRDefault="000C5947">
      <w:pPr>
        <w:pStyle w:val="CommentText"/>
      </w:pPr>
      <w:r>
        <w:t>We should require a plain-text message. We have not seen a tool to-date that emits a rich format only. If that were the case, we would be stuck in SARIF already, as our current message is the only place to produce content.</w:t>
      </w:r>
    </w:p>
  </w:comment>
  <w:comment w:id="241" w:author="Laurence Golding" w:date="2017-12-29T13:03:00Z" w:initials="LG">
    <w:p w14:paraId="26901D67" w14:textId="65321F31" w:rsidR="000C5947" w:rsidRDefault="000C5947">
      <w:pPr>
        <w:pStyle w:val="CommentText"/>
      </w:pPr>
      <w:r>
        <w:rPr>
          <w:rStyle w:val="CommentReference"/>
        </w:rPr>
        <w:annotationRef/>
      </w:r>
      <w:r>
        <w:t>We agree on this. Plain text is required. Remove language about tools that only emit rich text.</w:t>
      </w:r>
    </w:p>
    <w:p w14:paraId="4EE37A1C" w14:textId="57EF0B7A" w:rsidR="000C5947" w:rsidRDefault="000C5947">
      <w:pPr>
        <w:pStyle w:val="CommentText"/>
      </w:pPr>
    </w:p>
    <w:p w14:paraId="089828E1" w14:textId="04383D03" w:rsidR="000C5947" w:rsidRDefault="000C5947">
      <w:pPr>
        <w:pStyle w:val="CommentText"/>
      </w:pPr>
      <w:r>
        <w:t>Start thread guaranteeing that everyone understands this.</w:t>
      </w:r>
    </w:p>
  </w:comment>
  <w:comment w:id="242" w:author="Laurence Golding" w:date="2017-12-29T15:56:00Z" w:initials="LG">
    <w:p w14:paraId="527FCB4D" w14:textId="7854E07E" w:rsidR="000C5947" w:rsidRDefault="000C5947">
      <w:pPr>
        <w:pStyle w:val="CommentText"/>
      </w:pPr>
      <w:r>
        <w:rPr>
          <w:rStyle w:val="CommentReference"/>
        </w:rPr>
        <w:annotationRef/>
      </w:r>
      <w:r>
        <w:t>Fixed, email written.</w:t>
      </w:r>
    </w:p>
  </w:comment>
  <w:comment w:id="261" w:author="Michael Fanning" w:date="2017-12-27T14:27:00Z" w:initials="MF">
    <w:p w14:paraId="30C3892D" w14:textId="3B6CC4F4" w:rsidR="000C5947" w:rsidRDefault="000C5947">
      <w:pPr>
        <w:pStyle w:val="CommentText"/>
      </w:pPr>
      <w:r>
        <w:rPr>
          <w:rStyle w:val="CommentReference"/>
        </w:rPr>
        <w:annotationRef/>
      </w:r>
      <w:r>
        <w:t xml:space="preserve">Shall we note that GFM is a superset of Common Markdown? So that all common markdown-compliant content is acceptable? </w:t>
      </w:r>
    </w:p>
    <w:p w14:paraId="56CC9F4E" w14:textId="62368ABF" w:rsidR="000C5947" w:rsidRDefault="000C5947">
      <w:pPr>
        <w:pStyle w:val="CommentText"/>
      </w:pPr>
    </w:p>
    <w:p w14:paraId="6175B48D" w14:textId="0C20703B" w:rsidR="000C5947" w:rsidRDefault="000C5947">
      <w:pPr>
        <w:pStyle w:val="CommentText"/>
      </w:pPr>
      <w:bookmarkStart w:id="266" w:name="_Hlk502388524"/>
      <w:r>
        <w:t>Should we require direct producers to stick with GFM and only allow non-GFM for conversion scenario?</w:t>
      </w:r>
      <w:bookmarkEnd w:id="266"/>
    </w:p>
  </w:comment>
  <w:comment w:id="262" w:author="Laurence Golding" w:date="2017-12-29T12:55:00Z" w:initials="LG">
    <w:p w14:paraId="4D96BA47" w14:textId="732F7B11" w:rsidR="000C5947" w:rsidRDefault="000C5947">
      <w:pPr>
        <w:pStyle w:val="CommentText"/>
      </w:pPr>
      <w:r>
        <w:rPr>
          <w:rStyle w:val="CommentReference"/>
        </w:rPr>
        <w:annotationRef/>
      </w:r>
      <w:r>
        <w:t>Will do this and add normative reference to common mark</w:t>
      </w:r>
    </w:p>
  </w:comment>
  <w:comment w:id="263" w:author="Laurence Golding" w:date="2017-12-30T09:12:00Z" w:initials="LG">
    <w:p w14:paraId="511EF5C1" w14:textId="34CE8434" w:rsidR="000C5947" w:rsidRPr="00616785" w:rsidRDefault="000C5947">
      <w:pPr>
        <w:pStyle w:val="CommentText"/>
      </w:pPr>
      <w:r>
        <w:rPr>
          <w:rStyle w:val="CommentReference"/>
        </w:rPr>
        <w:annotationRef/>
      </w:r>
      <w:r>
        <w:t>Added the note about CommonMark.</w:t>
      </w:r>
    </w:p>
  </w:comment>
  <w:comment w:id="264" w:author="Laurence Golding" w:date="2017-12-30T09:15:00Z" w:initials="LG">
    <w:p w14:paraId="3E221059" w14:textId="33717134" w:rsidR="000C5947" w:rsidRDefault="000C5947">
      <w:pPr>
        <w:pStyle w:val="CommentText"/>
      </w:pPr>
      <w:r>
        <w:rPr>
          <w:rStyle w:val="CommentReference"/>
        </w:rPr>
        <w:annotationRef/>
      </w:r>
      <w:r>
        <w:t xml:space="preserve">Also, you asked: “Should we require direct producers to stick with GFM…”: But the text already says that: “… rich text messages produced directly by analysis tools </w:t>
      </w:r>
      <w:r>
        <w:rPr>
          <w:b/>
        </w:rPr>
        <w:t>SHALL</w:t>
      </w:r>
      <w:r>
        <w:t xml:space="preserve"> be expressed in GitHub-Flavored Markdown.”</w:t>
      </w:r>
    </w:p>
  </w:comment>
  <w:comment w:id="279" w:author="Michael Fanning" w:date="2017-12-27T14:26:00Z" w:initials="MF">
    <w:p w14:paraId="7CFC6D21" w14:textId="64791B04" w:rsidR="000C5947" w:rsidRDefault="000C5947">
      <w:pPr>
        <w:pStyle w:val="CommentText"/>
      </w:pPr>
      <w:r>
        <w:rPr>
          <w:rStyle w:val="CommentReference"/>
        </w:rPr>
        <w:annotationRef/>
      </w:r>
      <w:r>
        <w:t>Here and elsewhere, we should make it very clear that we’re discussing the conversion scenario. All direct producers of SARIF MUST use GFM. When converting legacy formats to SARIF, your notes here stand.</w:t>
      </w:r>
    </w:p>
    <w:p w14:paraId="150E5C12" w14:textId="08B9D455" w:rsidR="000C5947" w:rsidRDefault="000C5947">
      <w:pPr>
        <w:pStyle w:val="CommentText"/>
      </w:pPr>
    </w:p>
    <w:p w14:paraId="5C137DB8" w14:textId="34083155" w:rsidR="000C5947" w:rsidRDefault="000C5947">
      <w:pPr>
        <w:pStyle w:val="CommentText"/>
      </w:pPr>
      <w:r>
        <w:t>Making this distinction clear in the doc could be helpful.</w:t>
      </w:r>
    </w:p>
  </w:comment>
  <w:comment w:id="280" w:author="Laurence Golding" w:date="2017-12-29T13:11:00Z" w:initials="LG">
    <w:p w14:paraId="4BD0072C" w14:textId="6F9F142D" w:rsidR="000C5947" w:rsidRDefault="000C5947">
      <w:pPr>
        <w:pStyle w:val="CommentText"/>
      </w:pPr>
      <w:r>
        <w:rPr>
          <w:rStyle w:val="CommentReference"/>
        </w:rPr>
        <w:annotationRef/>
      </w:r>
      <w:r>
        <w:t>We agree: the text already does this (at least here). Make a pass to ensure it’s true everywhere.</w:t>
      </w:r>
    </w:p>
  </w:comment>
  <w:comment w:id="281" w:author="Laurence Golding" w:date="2017-12-29T13:11:00Z" w:initials="LG">
    <w:p w14:paraId="0C3A9FEE" w14:textId="0B6655DA" w:rsidR="000C5947" w:rsidRDefault="000C5947">
      <w:pPr>
        <w:pStyle w:val="CommentText"/>
      </w:pPr>
      <w:r>
        <w:rPr>
          <w:rStyle w:val="CommentReference"/>
        </w:rPr>
        <w:annotationRef/>
      </w:r>
      <w:r w:rsidR="00556256">
        <w:t>Done</w:t>
      </w:r>
    </w:p>
  </w:comment>
  <w:comment w:id="328" w:author="Michael Fanning" w:date="2017-12-27T14:30:00Z" w:initials="MF">
    <w:p w14:paraId="1BED20C3" w14:textId="2532AB9C" w:rsidR="000C5947" w:rsidRDefault="000C5947">
      <w:pPr>
        <w:pStyle w:val="CommentText"/>
      </w:pPr>
      <w:r>
        <w:rPr>
          <w:rStyle w:val="CommentReference"/>
        </w:rPr>
        <w:annotationRef/>
      </w:r>
      <w:r>
        <w:t>Not sure this should be legal SARIF.</w:t>
      </w:r>
    </w:p>
  </w:comment>
  <w:comment w:id="325" w:author="Laurence Golding" w:date="2017-12-29T13:11:00Z" w:initials="LG">
    <w:p w14:paraId="394917A3" w14:textId="760C3A37" w:rsidR="000C5947" w:rsidRDefault="000C5947">
      <w:pPr>
        <w:pStyle w:val="CommentText"/>
      </w:pPr>
      <w:r>
        <w:rPr>
          <w:rStyle w:val="CommentReference"/>
        </w:rPr>
        <w:annotationRef/>
      </w:r>
      <w:r>
        <w:t xml:space="preserve">Will </w:t>
      </w:r>
      <w:proofErr w:type="gramStart"/>
      <w:r>
        <w:t>remove</w:t>
      </w:r>
      <w:proofErr w:type="gramEnd"/>
      <w:r>
        <w:t>. This was again related to tools that natively produced rich text.</w:t>
      </w:r>
    </w:p>
  </w:comment>
  <w:comment w:id="326" w:author="Laurence Golding" w:date="2017-12-29T13:12:00Z" w:initials="LG">
    <w:p w14:paraId="60F744F1" w14:textId="7E3DE024" w:rsidR="000C5947" w:rsidRDefault="000C5947">
      <w:pPr>
        <w:pStyle w:val="CommentText"/>
      </w:pPr>
      <w:r>
        <w:rPr>
          <w:rStyle w:val="CommentReference"/>
        </w:rPr>
        <w:annotationRef/>
      </w:r>
      <w:r>
        <w:t>Removed</w:t>
      </w:r>
    </w:p>
  </w:comment>
  <w:comment w:id="352" w:author="Michael Fanning" w:date="2017-12-27T14:32:00Z" w:initials="MF">
    <w:p w14:paraId="56E2A703" w14:textId="7BE38139" w:rsidR="000C5947" w:rsidRDefault="000C5947">
      <w:pPr>
        <w:pStyle w:val="CommentText"/>
      </w:pPr>
      <w:r>
        <w:rPr>
          <w:rStyle w:val="CommentReference"/>
        </w:rPr>
        <w:annotationRef/>
      </w:r>
      <w:r>
        <w:t>Is this right? Does GFM allow for link text to contain formatting? I thought not (because link renderers tend to provide consistent formatting for link text and it’s not useful for providers to override it. If they do so, the user might not identify the link for what it is).</w:t>
      </w:r>
    </w:p>
    <w:p w14:paraId="61E15447" w14:textId="77777777" w:rsidR="000C5947" w:rsidRDefault="000C5947">
      <w:pPr>
        <w:pStyle w:val="CommentText"/>
      </w:pPr>
    </w:p>
  </w:comment>
  <w:comment w:id="353" w:author="Laurence Golding" w:date="2017-12-29T13:16:00Z" w:initials="LG">
    <w:p w14:paraId="797EAF9B" w14:textId="0C23C1D3" w:rsidR="000C5947" w:rsidRDefault="000C5947">
      <w:pPr>
        <w:pStyle w:val="CommentText"/>
      </w:pPr>
      <w:r>
        <w:rPr>
          <w:rStyle w:val="CommentReference"/>
        </w:rPr>
        <w:annotationRef/>
      </w:r>
    </w:p>
  </w:comment>
  <w:comment w:id="354" w:author="Laurence Golding" w:date="2017-12-29T13:22:00Z" w:initials="LG">
    <w:p w14:paraId="32F5EF06" w14:textId="54FE548A" w:rsidR="000C5947" w:rsidRDefault="000C5947">
      <w:pPr>
        <w:pStyle w:val="CommentText"/>
      </w:pPr>
      <w:r>
        <w:rPr>
          <w:rStyle w:val="CommentReference"/>
        </w:rPr>
        <w:annotationRef/>
      </w:r>
      <w:r>
        <w:t>We agree the text is correct as it stands.</w:t>
      </w:r>
    </w:p>
  </w:comment>
  <w:comment w:id="364" w:author="Michael Fanning" w:date="2017-12-27T14:34:00Z" w:initials="MF">
    <w:p w14:paraId="2FCC5B35" w14:textId="661AEDB0" w:rsidR="000C5947" w:rsidRDefault="000C5947">
      <w:pPr>
        <w:pStyle w:val="CommentText"/>
      </w:pPr>
      <w:r>
        <w:rPr>
          <w:rStyle w:val="CommentReference"/>
        </w:rPr>
        <w:annotationRef/>
      </w:r>
      <w:r>
        <w:t xml:space="preserve">I agree this is best. But why? Why shouldn’t users use a negative value? Why is ok for users to provide non-negative ids that aren’t contiguous? Why can’t </w:t>
      </w:r>
      <w:proofErr w:type="gramStart"/>
      <w:r>
        <w:t>users</w:t>
      </w:r>
      <w:proofErr w:type="gramEnd"/>
      <w:r>
        <w:t xml:space="preserve"> provider an arbitrary string value as an id?</w:t>
      </w:r>
    </w:p>
    <w:p w14:paraId="321D59D2" w14:textId="45854F7B" w:rsidR="000C5947" w:rsidRDefault="000C5947">
      <w:pPr>
        <w:pStyle w:val="CommentText"/>
      </w:pPr>
    </w:p>
    <w:p w14:paraId="26470A10" w14:textId="3E9990F7" w:rsidR="000C5947" w:rsidRDefault="000C5947">
      <w:pPr>
        <w:pStyle w:val="CommentText"/>
      </w:pPr>
      <w:r>
        <w:t xml:space="preserve">I think my answer is that we want to provide an id that maximizes our ability to render graph relationships elsewhere in the format. Negative values are </w:t>
      </w:r>
      <w:proofErr w:type="gramStart"/>
      <w:r>
        <w:t>forbidden  because</w:t>
      </w:r>
      <w:proofErr w:type="gramEnd"/>
      <w:r>
        <w:t xml:space="preserve"> their use suggests some non-obvious distinction between non-negative vs. negative ids. Non-sequential ids are permitted to reflect the possibility of producing ids from a graph that has been pruned.</w:t>
      </w:r>
    </w:p>
  </w:comment>
  <w:comment w:id="365" w:author="Laurence Golding" w:date="2017-12-29T13:26:00Z" w:initials="LG">
    <w:p w14:paraId="4255E447" w14:textId="793ED265" w:rsidR="000C5947" w:rsidRDefault="000C5947">
      <w:pPr>
        <w:pStyle w:val="CommentText"/>
      </w:pPr>
      <w:r>
        <w:rPr>
          <w:rStyle w:val="CommentReference"/>
        </w:rPr>
        <w:annotationRef/>
      </w:r>
      <w:r>
        <w:t>Include a note that explains the rationale for this restriction.</w:t>
      </w:r>
    </w:p>
  </w:comment>
  <w:comment w:id="366" w:author="Laurence Golding" w:date="2017-12-29T13:27:00Z" w:initials="LG">
    <w:p w14:paraId="03FA1040" w14:textId="45839C7A" w:rsidR="000C5947" w:rsidRDefault="000C5947">
      <w:pPr>
        <w:pStyle w:val="CommentText"/>
      </w:pPr>
      <w:r>
        <w:rPr>
          <w:rStyle w:val="CommentReference"/>
        </w:rPr>
        <w:annotationRef/>
      </w:r>
      <w:r>
        <w:rPr>
          <w:rStyle w:val="CommentReference"/>
        </w:rPr>
        <w:t>Done</w:t>
      </w:r>
    </w:p>
  </w:comment>
  <w:comment w:id="558" w:author="Michael Fanning" w:date="2017-12-27T14:57:00Z" w:initials="MF">
    <w:p w14:paraId="60F3DE66" w14:textId="5C3A0F18" w:rsidR="000C5947" w:rsidRDefault="000C5947">
      <w:pPr>
        <w:pStyle w:val="CommentText"/>
      </w:pPr>
      <w:r>
        <w:rPr>
          <w:rStyle w:val="CommentReference"/>
        </w:rPr>
        <w:annotationRef/>
      </w:r>
      <w:r>
        <w:t>We should really scrupulously track all SARIF changes from v1. And get working on a rewriter that converts older SARIF to current. You can work with Chris Meyer on this.</w:t>
      </w:r>
    </w:p>
  </w:comment>
  <w:comment w:id="559" w:author="Laurence Golding" w:date="2017-12-29T13:35:00Z" w:initials="LG">
    <w:p w14:paraId="4E50C8B5" w14:textId="32E63117" w:rsidR="000C5947" w:rsidRDefault="000C5947">
      <w:pPr>
        <w:pStyle w:val="CommentText"/>
      </w:pPr>
      <w:r>
        <w:rPr>
          <w:rStyle w:val="CommentReference"/>
        </w:rPr>
        <w:annotationRef/>
      </w:r>
      <w:r>
        <w:t>I will implement this.</w:t>
      </w:r>
    </w:p>
    <w:p w14:paraId="43F600C5" w14:textId="77777777" w:rsidR="000C5947" w:rsidRDefault="000C5947">
      <w:pPr>
        <w:pStyle w:val="CommentText"/>
      </w:pPr>
    </w:p>
  </w:comment>
  <w:comment w:id="560" w:author="Laurence Golding" w:date="2017-12-29T13:35:00Z" w:initials="LG">
    <w:p w14:paraId="2A6FECA1" w14:textId="22D5B2A9" w:rsidR="000C5947" w:rsidRDefault="000C5947">
      <w:pPr>
        <w:pStyle w:val="CommentText"/>
      </w:pPr>
      <w:r>
        <w:rPr>
          <w:rStyle w:val="CommentReference"/>
        </w:rPr>
        <w:annotationRef/>
      </w:r>
    </w:p>
  </w:comment>
  <w:comment w:id="709" w:author="Michael Fanning" w:date="2017-12-27T14:59:00Z" w:initials="MF">
    <w:p w14:paraId="5B2A0454" w14:textId="3A0DEDE1" w:rsidR="000C5947" w:rsidRDefault="000C5947">
      <w:pPr>
        <w:pStyle w:val="CommentText"/>
      </w:pPr>
      <w:r>
        <w:rPr>
          <w:rStyle w:val="CommentReference"/>
        </w:rPr>
        <w:annotationRef/>
      </w:r>
      <w:r>
        <w:t>Applies equally in that a rich message should provide a superset of information as specified for a plain text message. Plain text guidance such as limiting content to a single para, requiring a meaningful summary in the first sentence, etc. does not apply equally.</w:t>
      </w:r>
    </w:p>
  </w:comment>
  <w:comment w:id="710" w:author="Laurence Golding" w:date="2017-12-29T13:38:00Z" w:initials="LG">
    <w:p w14:paraId="5435FD46" w14:textId="24147B86" w:rsidR="000C5947" w:rsidRDefault="000C5947">
      <w:pPr>
        <w:pStyle w:val="CommentText"/>
      </w:pPr>
      <w:r>
        <w:rPr>
          <w:rStyle w:val="CommentReference"/>
        </w:rPr>
        <w:annotationRef/>
      </w:r>
      <w:r>
        <w:t>We agree the text is correct as it stands.</w:t>
      </w:r>
    </w:p>
  </w:comment>
  <w:comment w:id="711" w:author="Laurence Golding" w:date="2017-12-29T13:38:00Z" w:initials="LG">
    <w:p w14:paraId="4E0C1E6A" w14:textId="41F7A38C" w:rsidR="000C5947" w:rsidRDefault="000C5947">
      <w:pPr>
        <w:pStyle w:val="CommentText"/>
      </w:pPr>
      <w:r>
        <w:rPr>
          <w:rStyle w:val="CommentReference"/>
        </w:rPr>
        <w:annotationRef/>
      </w:r>
    </w:p>
  </w:comment>
  <w:comment w:id="750" w:author="Laurence Golding" w:date="2017-12-31T16:32:00Z" w:initials="LG">
    <w:p w14:paraId="2F0E3D68" w14:textId="4D577899" w:rsidR="000C5947" w:rsidRDefault="000C5947">
      <w:pPr>
        <w:pStyle w:val="CommentText"/>
      </w:pPr>
      <w:r>
        <w:rPr>
          <w:rStyle w:val="CommentReference"/>
        </w:rPr>
        <w:annotationRef/>
      </w:r>
      <w:r>
        <w:t xml:space="preserve">Michael: I had forgotten to mention that </w:t>
      </w:r>
      <w:r>
        <w:rPr>
          <w:rStyle w:val="CommentReference"/>
        </w:rPr>
        <w:annotationRef/>
      </w:r>
      <w:r>
        <w:rPr>
          <w:rStyle w:val="CommentReference"/>
        </w:rPr>
        <w:t>i</w:t>
      </w:r>
      <w:r>
        <w:t xml:space="preserve">f the client supports rich text, it should first attempt to look up the template in </w:t>
      </w:r>
      <w:proofErr w:type="gramStart"/>
      <w:r>
        <w:t>rule.richMessageTemplates</w:t>
      </w:r>
      <w:proofErr w:type="gramEnd"/>
      <w:r>
        <w:t>!</w:t>
      </w:r>
    </w:p>
  </w:comment>
  <w:comment w:id="728" w:author="Laurence Golding" w:date="2017-12-15T15:46:00Z" w:initials="LG">
    <w:p w14:paraId="233FFBE0" w14:textId="77777777" w:rsidR="000C5947" w:rsidRDefault="000C5947">
      <w:pPr>
        <w:pStyle w:val="CommentText"/>
      </w:pPr>
      <w:r>
        <w:rPr>
          <w:rStyle w:val="CommentReference"/>
        </w:rPr>
        <w:annotationRef/>
      </w:r>
      <w:r>
        <w:t>I’m not sure we want to say this. Part of the reason for allowing both `message` and `templatedMessage` is that if the vendor improves the text of the message template, a client can display the message with the updated text. The client only needs to fall back to the `message` property if it can’t access the tool’s rule metadata store (for instance, if the network is down).</w:t>
      </w:r>
    </w:p>
    <w:p w14:paraId="64D6D12C" w14:textId="77777777" w:rsidR="000C5947" w:rsidRDefault="000C5947">
      <w:pPr>
        <w:pStyle w:val="CommentText"/>
      </w:pPr>
    </w:p>
    <w:p w14:paraId="21F7A091" w14:textId="77777777" w:rsidR="000C5947" w:rsidRDefault="000C5947">
      <w:pPr>
        <w:pStyle w:val="CommentText"/>
      </w:pPr>
      <w:r>
        <w:t xml:space="preserve">In this scenario (where the tool vendor has improved the message template), the value of the `message` property will </w:t>
      </w:r>
      <w:r>
        <w:rPr>
          <w:i/>
        </w:rPr>
        <w:t>not</w:t>
      </w:r>
      <w:r>
        <w:t xml:space="preserve"> be the same as the string that results from constructing a message from the `templatedMessage` property and its arguments.</w:t>
      </w:r>
    </w:p>
    <w:p w14:paraId="4C9B6F07" w14:textId="77777777" w:rsidR="000C5947" w:rsidRDefault="000C5947">
      <w:pPr>
        <w:pStyle w:val="CommentText"/>
      </w:pPr>
    </w:p>
    <w:p w14:paraId="42793D7E" w14:textId="2D6E81A6" w:rsidR="000C5947" w:rsidRPr="007317E7" w:rsidRDefault="000C5947">
      <w:pPr>
        <w:pStyle w:val="CommentText"/>
      </w:pPr>
      <w:r>
        <w:t>(</w:t>
      </w:r>
      <w:proofErr w:type="gramStart"/>
      <w:r>
        <w:t>Similarly</w:t>
      </w:r>
      <w:proofErr w:type="gramEnd"/>
      <w:r>
        <w:t xml:space="preserve"> in the description of the `message` property)</w:t>
      </w:r>
    </w:p>
  </w:comment>
  <w:comment w:id="729" w:author="Michael Fanning" w:date="2017-12-27T15:01:00Z" w:initials="MF">
    <w:p w14:paraId="6C2EE84E" w14:textId="787F392F" w:rsidR="000C5947" w:rsidRDefault="000C5947">
      <w:pPr>
        <w:pStyle w:val="CommentText"/>
      </w:pPr>
      <w:r>
        <w:rPr>
          <w:rStyle w:val="CommentReference"/>
        </w:rPr>
        <w:annotationRef/>
      </w:r>
      <w:r>
        <w:rPr>
          <w:rStyle w:val="CommentReference"/>
        </w:rPr>
        <w:t xml:space="preserve">No, sir. The reason is that a log file is a specific point in time. The core message and the formatted message should be in sync at that time. </w:t>
      </w:r>
    </w:p>
  </w:comment>
  <w:comment w:id="730" w:author="Laurence Golding" w:date="2017-12-29T13:46:00Z" w:initials="LG">
    <w:p w14:paraId="07845221" w14:textId="1EBB9A9C" w:rsidR="000C5947" w:rsidRDefault="000C5947">
      <w:pPr>
        <w:pStyle w:val="CommentText"/>
      </w:pPr>
      <w:r>
        <w:rPr>
          <w:rStyle w:val="CommentReference"/>
        </w:rPr>
        <w:annotationRef/>
      </w:r>
      <w:r>
        <w:rPr>
          <w:rStyle w:val="CommentReference"/>
        </w:rPr>
        <w:t>You are correct. The text is correct as it stands. But I will consider whether it needs clarifying that the “match” must be between the embedded message, and the _embedded_ template, and not between the embedded message and a template you might pull down from a server.</w:t>
      </w:r>
    </w:p>
  </w:comment>
  <w:comment w:id="731" w:author="Laurence Golding" w:date="2017-12-30T09:32:00Z" w:initials="LG">
    <w:p w14:paraId="6A9D631F" w14:textId="5E26B19D" w:rsidR="000C5947" w:rsidRDefault="000C5947">
      <w:pPr>
        <w:pStyle w:val="CommentText"/>
      </w:pPr>
      <w:r>
        <w:rPr>
          <w:rStyle w:val="CommentReference"/>
        </w:rPr>
        <w:annotationRef/>
      </w:r>
      <w:r>
        <w:t>Ok, here’s a try at it. This is inherently a confusing issue. I think my text is strictly correct, but it would take deep understanding of the format to understand what it means. Let me know if you want me to expand on or rephrase this.</w:t>
      </w:r>
    </w:p>
  </w:comment>
  <w:comment w:id="732" w:author="Laurence Golding" w:date="2017-12-30T17:31:00Z" w:initials="LG">
    <w:p w14:paraId="50A5A298" w14:textId="7D5B80C0" w:rsidR="000C5947" w:rsidRDefault="000C5947">
      <w:pPr>
        <w:pStyle w:val="CommentText"/>
      </w:pPr>
      <w:r>
        <w:rPr>
          <w:rStyle w:val="CommentReference"/>
        </w:rPr>
        <w:annotationRef/>
      </w:r>
    </w:p>
  </w:comment>
  <w:comment w:id="1021" w:author="Laurence Golding" w:date="2017-12-19T10:45:00Z" w:initials="LG">
    <w:p w14:paraId="7EA66DB8" w14:textId="20F86906" w:rsidR="000C5947" w:rsidRDefault="000C5947">
      <w:pPr>
        <w:pStyle w:val="CommentText"/>
      </w:pPr>
      <w:r>
        <w:rPr>
          <w:rStyle w:val="CommentReference"/>
        </w:rPr>
        <w:annotationRef/>
      </w:r>
      <w:r>
        <w:t>If we introduced a `location` property whose value was a `location` object, rather than a `physicalLocation` property whose value is a `physicalLocation` object, then we could dispense with the `fullyQualifiedLogicalName` and `logicalLocationKey` properties of the `stackFrame` as well.</w:t>
      </w:r>
    </w:p>
    <w:p w14:paraId="74E1C027" w14:textId="32F04D90" w:rsidR="000C5947" w:rsidRDefault="000C5947">
      <w:pPr>
        <w:pStyle w:val="CommentText"/>
      </w:pPr>
    </w:p>
    <w:p w14:paraId="47DC4B34" w14:textId="4BAF3672" w:rsidR="000C5947" w:rsidRDefault="000C5947">
      <w:pPr>
        <w:pStyle w:val="CommentText"/>
      </w:pPr>
      <w:r>
        <w:t>The downside is we’d have to specify whether the `location` object should fill out its `analysisTarget` property or its `resultFile` property.</w:t>
      </w:r>
    </w:p>
    <w:p w14:paraId="1BC89C8A" w14:textId="4762DC86" w:rsidR="000C5947" w:rsidRDefault="000C5947">
      <w:pPr>
        <w:pStyle w:val="CommentText"/>
      </w:pPr>
    </w:p>
    <w:p w14:paraId="36B2DDAB" w14:textId="060F8BB8" w:rsidR="000C5947" w:rsidRDefault="000C5947">
      <w:pPr>
        <w:pStyle w:val="CommentText"/>
      </w:pPr>
      <w:r>
        <w:t>What do you think?</w:t>
      </w:r>
    </w:p>
  </w:comment>
  <w:comment w:id="1022" w:author="Michael Fanning" w:date="2017-12-27T15:04:00Z" w:initials="MF">
    <w:p w14:paraId="395F4418" w14:textId="223FB363" w:rsidR="000C5947" w:rsidRDefault="000C5947">
      <w:pPr>
        <w:pStyle w:val="CommentText"/>
      </w:pPr>
      <w:r>
        <w:rPr>
          <w:rStyle w:val="CommentReference"/>
        </w:rPr>
        <w:annotationRef/>
      </w:r>
      <w:r>
        <w:t>I think you are right. Let’s just continue the simplification, noting that analysisTarget and resultFile properties can be ignored for this usage</w:t>
      </w:r>
    </w:p>
  </w:comment>
  <w:comment w:id="1023" w:author="Laurence Golding" w:date="2017-12-29T13:53:00Z" w:initials="LG">
    <w:p w14:paraId="5799FFEE" w14:textId="00E424AC" w:rsidR="000C5947" w:rsidRDefault="000C5947">
      <w:pPr>
        <w:pStyle w:val="CommentText"/>
      </w:pPr>
      <w:r>
        <w:rPr>
          <w:rStyle w:val="CommentReference"/>
        </w:rPr>
        <w:annotationRef/>
      </w:r>
      <w:r>
        <w:t xml:space="preserve">We agree. We won’t do this because the semantics of both </w:t>
      </w:r>
      <w:proofErr w:type="gramStart"/>
      <w:r>
        <w:t>location.analysisTarget</w:t>
      </w:r>
      <w:proofErr w:type="gramEnd"/>
      <w:r>
        <w:t xml:space="preserve"> and location.resultFile are wrong.</w:t>
      </w:r>
    </w:p>
  </w:comment>
  <w:comment w:id="1038" w:author="Michael Fanning" w:date="2017-12-27T15:05:00Z" w:initials="MF">
    <w:p w14:paraId="40327CB9" w14:textId="1148EDB9" w:rsidR="000C5947" w:rsidRDefault="000C5947">
      <w:pPr>
        <w:pStyle w:val="CommentText"/>
      </w:pPr>
      <w:r>
        <w:rPr>
          <w:rStyle w:val="CommentReference"/>
        </w:rPr>
        <w:annotationRef/>
      </w:r>
      <w:r>
        <w:t>Good catch adding this note</w:t>
      </w:r>
    </w:p>
  </w:comment>
  <w:comment w:id="1142" w:author="Michael Fanning" w:date="2017-12-27T15:07:00Z" w:initials="MF">
    <w:p w14:paraId="711F5A0D" w14:textId="2D6688D7" w:rsidR="000C5947" w:rsidRDefault="000C5947">
      <w:pPr>
        <w:pStyle w:val="CommentText"/>
      </w:pPr>
      <w:r>
        <w:rPr>
          <w:rStyle w:val="CommentReference"/>
        </w:rPr>
        <w:annotationRef/>
      </w:r>
      <w:r>
        <w:t xml:space="preserve">Note that if we handled short description/full description as we do in message, we would just have a description field, the first sentence of which would comprise the short description or abstract. </w:t>
      </w:r>
    </w:p>
    <w:p w14:paraId="519C6ABC" w14:textId="6FA1A350" w:rsidR="000C5947" w:rsidRDefault="000C5947">
      <w:pPr>
        <w:pStyle w:val="CommentText"/>
      </w:pPr>
    </w:p>
    <w:p w14:paraId="27033338" w14:textId="1416D807" w:rsidR="000C5947" w:rsidRDefault="000C5947">
      <w:pPr>
        <w:pStyle w:val="CommentText"/>
      </w:pPr>
      <w:r>
        <w:t xml:space="preserve">I think we didn’t do that here because several legacy tools, such as Fortify, break these apart. </w:t>
      </w:r>
    </w:p>
  </w:comment>
  <w:comment w:id="1143" w:author="Laurence Golding" w:date="2017-12-29T13:55:00Z" w:initials="LG">
    <w:p w14:paraId="26854C0E" w14:textId="04F03177" w:rsidR="000C5947" w:rsidRDefault="000C5947">
      <w:pPr>
        <w:pStyle w:val="CommentText"/>
      </w:pPr>
      <w:r>
        <w:rPr>
          <w:rStyle w:val="CommentReference"/>
        </w:rPr>
        <w:annotationRef/>
      </w:r>
      <w:r>
        <w:t>We won’t change this. Tool vendors often provide both a short and a full rule description.</w:t>
      </w:r>
    </w:p>
  </w:comment>
  <w:comment w:id="1144" w:author="Laurence Golding" w:date="2017-12-29T13:55:00Z" w:initials="LG">
    <w:p w14:paraId="78FA5F26" w14:textId="38213409" w:rsidR="000C5947" w:rsidRDefault="000C5947">
      <w:pPr>
        <w:pStyle w:val="CommentText"/>
      </w:pPr>
      <w:r>
        <w:rPr>
          <w:rStyle w:val="CommentReference"/>
        </w:rPr>
        <w:annotationRef/>
      </w:r>
    </w:p>
  </w:comment>
  <w:comment w:id="1149" w:author="Michael Fanning" w:date="2017-12-27T15:06:00Z" w:initials="MF">
    <w:p w14:paraId="57DE01B7" w14:textId="12A92769" w:rsidR="000C5947" w:rsidRDefault="000C5947">
      <w:pPr>
        <w:pStyle w:val="CommentText"/>
      </w:pPr>
      <w:r>
        <w:rPr>
          <w:rStyle w:val="CommentReference"/>
        </w:rPr>
        <w:annotationRef/>
      </w:r>
      <w:r>
        <w:t>Good catch on this addition, like it</w:t>
      </w:r>
    </w:p>
  </w:comment>
  <w:comment w:id="1184" w:author="Laurence Golding" w:date="2017-12-31T17:03:00Z" w:initials="LG">
    <w:p w14:paraId="5D037359" w14:textId="247682EB" w:rsidR="000C5947" w:rsidRDefault="000C5947">
      <w:pPr>
        <w:pStyle w:val="CommentText"/>
      </w:pPr>
      <w:r>
        <w:rPr>
          <w:rStyle w:val="CommentReference"/>
        </w:rPr>
        <w:annotationRef/>
      </w:r>
      <w:r>
        <w:t>Michael: I’m not wild about this wording. Feel free to suggest an alternative.</w:t>
      </w:r>
    </w:p>
  </w:comment>
  <w:comment w:id="1230" w:author="Laurence Golding" w:date="2017-12-30T17:40:00Z" w:initials="LG">
    <w:p w14:paraId="787AF6FA" w14:textId="68A0F604" w:rsidR="000C5947" w:rsidRDefault="000C5947">
      <w:pPr>
        <w:pStyle w:val="CommentText"/>
      </w:pPr>
      <w:r>
        <w:rPr>
          <w:rStyle w:val="CommentReference"/>
        </w:rPr>
        <w:annotationRef/>
      </w:r>
      <w:r>
        <w:t>Michael: note this change from “log file” to “run”, an existing inaccuracy which I caught in my last editing pass.</w:t>
      </w:r>
    </w:p>
  </w:comment>
  <w:comment w:id="1247" w:author="Laurence Golding" w:date="2017-12-30T17:41:00Z" w:initials="LG">
    <w:p w14:paraId="6DEEA5D7" w14:textId="6B80CD31" w:rsidR="000C5947" w:rsidRDefault="000C5947">
      <w:pPr>
        <w:pStyle w:val="CommentText"/>
      </w:pPr>
      <w:r>
        <w:rPr>
          <w:rStyle w:val="CommentReference"/>
        </w:rPr>
        <w:annotationRef/>
      </w:r>
      <w:r>
        <w:t>Editorial change for parallel construction.</w:t>
      </w:r>
    </w:p>
  </w:comment>
  <w:comment w:id="1373" w:author="Michael Fanning" w:date="2017-12-27T15:14:00Z" w:initials="MF">
    <w:p w14:paraId="0BDE945F" w14:textId="42D081CA" w:rsidR="000C5947" w:rsidRDefault="000C5947">
      <w:pPr>
        <w:pStyle w:val="CommentText"/>
      </w:pPr>
      <w:r>
        <w:rPr>
          <w:rStyle w:val="CommentReference"/>
        </w:rPr>
        <w:annotationRef/>
      </w:r>
      <w:r>
        <w:t xml:space="preserve">This isn’t the messageTemplate, that lives on the rule object. This object is the bundle of things that specifies and parameterizes a template-driven message. If we followed previous convention, we’d refer to it as ‘templatedMessage’, which isn’t great. ‘templatedMessageData’? ‘templatedMessageParameters’? </w:t>
      </w:r>
    </w:p>
    <w:p w14:paraId="540FFA59" w14:textId="49808E1C" w:rsidR="000C5947" w:rsidRDefault="000C5947">
      <w:pPr>
        <w:pStyle w:val="CommentText"/>
      </w:pPr>
    </w:p>
    <w:p w14:paraId="63D8B2F1" w14:textId="75EFBD86" w:rsidR="000C5947" w:rsidRDefault="000C5947">
      <w:pPr>
        <w:pStyle w:val="CommentText"/>
      </w:pPr>
      <w:r>
        <w:t>Dunno. Will keep thinking. Ideas on your side?</w:t>
      </w:r>
    </w:p>
  </w:comment>
  <w:comment w:id="1374" w:author="Laurence Golding" w:date="2017-12-29T13:59:00Z" w:initials="LG">
    <w:p w14:paraId="1FCE2BC6" w14:textId="69BE60A7" w:rsidR="000C5947" w:rsidRDefault="000C5947">
      <w:pPr>
        <w:pStyle w:val="CommentText"/>
      </w:pPr>
      <w:r>
        <w:rPr>
          <w:rStyle w:val="CommentReference"/>
        </w:rPr>
        <w:annotationRef/>
      </w:r>
      <w:r>
        <w:t>This should be renamed to templatedMessage object.</w:t>
      </w:r>
    </w:p>
  </w:comment>
  <w:comment w:id="1375" w:author="Laurence Golding" w:date="2017-12-29T13:59:00Z" w:initials="LG">
    <w:p w14:paraId="4D216268" w14:textId="399CB7F6" w:rsidR="000C5947" w:rsidRDefault="000C5947">
      <w:pPr>
        <w:pStyle w:val="CommentText"/>
      </w:pPr>
      <w:r>
        <w:rPr>
          <w:rStyle w:val="CommentReference"/>
        </w:rPr>
        <w:annotationRef/>
      </w:r>
      <w:r>
        <w:t>Fixed.</w:t>
      </w:r>
    </w:p>
  </w:comment>
  <w:comment w:id="1402" w:author="Laurence Golding" w:date="2017-12-31T16:51:00Z" w:initials="LG">
    <w:p w14:paraId="480A8391" w14:textId="50E9354D" w:rsidR="000C5947" w:rsidRDefault="000C5947">
      <w:pPr>
        <w:pStyle w:val="CommentText"/>
      </w:pPr>
      <w:r>
        <w:rPr>
          <w:rStyle w:val="CommentReference"/>
        </w:rPr>
        <w:annotationRef/>
      </w:r>
      <w:r>
        <w:t xml:space="preserve">This corrects an inaccuracy in the original spec. See the description of the </w:t>
      </w:r>
      <w:proofErr w:type="gramStart"/>
      <w:r>
        <w:t>result.ruleKey</w:t>
      </w:r>
      <w:proofErr w:type="gramEnd"/>
      <w:r>
        <w:t xml:space="preserve"> property to understand why this correction is needed.</w:t>
      </w:r>
    </w:p>
  </w:comment>
  <w:comment w:id="1422" w:author="Michael Fanning" w:date="2017-12-27T15:10:00Z" w:initials="MF">
    <w:p w14:paraId="269DFB18" w14:textId="2F62D8CC" w:rsidR="000C5947" w:rsidRDefault="000C5947">
      <w:pPr>
        <w:pStyle w:val="CommentText"/>
      </w:pPr>
      <w:r>
        <w:rPr>
          <w:rStyle w:val="CommentReference"/>
        </w:rPr>
        <w:annotationRef/>
      </w:r>
      <w:r>
        <w:t>In what case would a template note contain placeholders??</w:t>
      </w:r>
    </w:p>
  </w:comment>
  <w:comment w:id="1423" w:author="Laurence Golding" w:date="2017-12-29T14:02:00Z" w:initials="LG">
    <w:p w14:paraId="0D081668" w14:textId="786722BD" w:rsidR="000C5947" w:rsidRDefault="000C5947">
      <w:pPr>
        <w:pStyle w:val="CommentText"/>
      </w:pPr>
      <w:r>
        <w:rPr>
          <w:rStyle w:val="CommentReference"/>
        </w:rPr>
        <w:annotationRef/>
      </w:r>
      <w:r>
        <w:t>Michael meant to ask whether there would ever NOT be parameters. It’s easy to come up with examples where that’s the case. No change here.</w:t>
      </w:r>
    </w:p>
  </w:comment>
  <w:comment w:id="1433" w:author="Laurence Golding" w:date="2018-01-01T15:41:00Z" w:initials="LG">
    <w:p w14:paraId="7B2A0057" w14:textId="1DC014D2" w:rsidR="00590F64" w:rsidRDefault="00590F64">
      <w:pPr>
        <w:pStyle w:val="CommentText"/>
      </w:pPr>
      <w:r>
        <w:rPr>
          <w:rStyle w:val="CommentReference"/>
        </w:rPr>
        <w:annotationRef/>
      </w:r>
      <w:r>
        <w:t>This deleted sentence is replaced by the last few paragraphs of this section, below.</w:t>
      </w:r>
    </w:p>
  </w:comment>
  <w:comment w:id="1480" w:author="Michael Fanning" w:date="2017-12-27T15:16:00Z" w:initials="MF">
    <w:p w14:paraId="139492B3" w14:textId="138DDA8F" w:rsidR="000C5947" w:rsidRDefault="000C5947">
      <w:pPr>
        <w:pStyle w:val="CommentText"/>
      </w:pPr>
      <w:r>
        <w:rPr>
          <w:rStyle w:val="CommentReference"/>
        </w:rPr>
        <w:annotationRef/>
      </w:r>
      <w:r>
        <w:t xml:space="preserve">Geez. The rich message addition is adding lots of properties. I hope that we are GNI. And not that YAGNI.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81" w:author="Laurence Golding" w:date="2017-12-29T14:05:00Z" w:initials="LG">
    <w:p w14:paraId="5FBE8ACF" w14:textId="52A91BD2" w:rsidR="000C5947" w:rsidRDefault="000C5947">
      <w:pPr>
        <w:pStyle w:val="CommentText"/>
      </w:pPr>
      <w:r>
        <w:rPr>
          <w:rStyle w:val="CommentReference"/>
        </w:rPr>
        <w:annotationRef/>
      </w:r>
      <w:r>
        <w:t xml:space="preserve">We agree that for symmetry, they should always come in pairs. </w:t>
      </w:r>
      <w:proofErr w:type="gramStart"/>
      <w:r>
        <w:t>So</w:t>
      </w:r>
      <w:proofErr w:type="gramEnd"/>
      <w:r>
        <w:t xml:space="preserve"> when they don’t, we need a note to explain why. One example is the nonexistent </w:t>
      </w:r>
      <w:proofErr w:type="gramStart"/>
      <w:r w:rsidRPr="001C39B9">
        <w:rPr>
          <w:rStyle w:val="CODEtemp"/>
        </w:rPr>
        <w:t>rule.shortRichDescription</w:t>
      </w:r>
      <w:proofErr w:type="gramEnd"/>
      <w:r>
        <w:t xml:space="preserve">. We will consider </w:t>
      </w:r>
      <w:r w:rsidRPr="001C39B9">
        <w:rPr>
          <w:rStyle w:val="CODEtemp"/>
        </w:rPr>
        <w:t>exception</w:t>
      </w:r>
      <w:r>
        <w:t xml:space="preserve"> and </w:t>
      </w:r>
      <w:r w:rsidRPr="001C39B9">
        <w:rPr>
          <w:rStyle w:val="CODEtemp"/>
        </w:rPr>
        <w:t>notification</w:t>
      </w:r>
      <w:r>
        <w:t xml:space="preserve"> below.</w:t>
      </w:r>
    </w:p>
  </w:comment>
  <w:comment w:id="1544" w:author="Michael Fanning" w:date="2017-12-27T15:18:00Z" w:initials="MF">
    <w:p w14:paraId="18CBF6D0" w14:textId="77777777" w:rsidR="000C5947" w:rsidRDefault="000C5947">
      <w:pPr>
        <w:pStyle w:val="CommentText"/>
      </w:pPr>
      <w:r>
        <w:rPr>
          <w:rStyle w:val="CommentReference"/>
        </w:rPr>
        <w:annotationRef/>
      </w:r>
      <w:r>
        <w:t xml:space="preserve">Ok, so, maybe we are in fact going a bit overboard with the rich messages.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Note that for most of these, we don’t specify a corresponding templated message equivalent. We made that conscious choice a while back, i.e., provide maximal configurability for the core result messages, avoid the pervasive increase in complexity for other text strings. </w:t>
      </w:r>
    </w:p>
    <w:p w14:paraId="23ADA5BB" w14:textId="77777777" w:rsidR="000C5947" w:rsidRDefault="000C5947">
      <w:pPr>
        <w:pStyle w:val="CommentText"/>
      </w:pPr>
    </w:p>
    <w:p w14:paraId="56E0746E" w14:textId="77777777" w:rsidR="000C5947" w:rsidRDefault="000C5947">
      <w:pPr>
        <w:pStyle w:val="CommentText"/>
      </w:pPr>
      <w:r>
        <w:t>Abundant formatting in a tool error notification doesn’t strictly seem required, for example.</w:t>
      </w:r>
    </w:p>
    <w:p w14:paraId="00ADB4C4" w14:textId="77777777" w:rsidR="000C5947" w:rsidRDefault="000C5947">
      <w:pPr>
        <w:pStyle w:val="CommentText"/>
      </w:pPr>
    </w:p>
    <w:p w14:paraId="7C0B02EE" w14:textId="1C07AD82" w:rsidR="000C5947" w:rsidRDefault="000C5947">
      <w:pPr>
        <w:pStyle w:val="CommentText"/>
      </w:pPr>
      <w:r>
        <w:t xml:space="preserve">I understand the desire for consistency, truly. But not sure this specific example meets the bar. If it doesn’t, however, what’s the magic that tells us we’ve gone over the line?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41" w:author="Laurence Golding" w:date="2017-12-29T14:08:00Z" w:initials="LG">
    <w:p w14:paraId="77D66690" w14:textId="1E1E20C0" w:rsidR="000C5947" w:rsidRDefault="000C5947">
      <w:pPr>
        <w:pStyle w:val="CommentText"/>
      </w:pPr>
      <w:r>
        <w:rPr>
          <w:rStyle w:val="CommentReference"/>
        </w:rPr>
        <w:annotationRef/>
      </w:r>
      <w:r>
        <w:t>I agree. Tool notifications would usually show up on the console, no need for formatting.</w:t>
      </w:r>
    </w:p>
    <w:p w14:paraId="04DB3687" w14:textId="33E0B483" w:rsidR="000C5947" w:rsidRDefault="000C5947">
      <w:pPr>
        <w:pStyle w:val="CommentText"/>
      </w:pPr>
      <w:r>
        <w:t>Remove this an a dd a note to explain why notification has no richMessage property.</w:t>
      </w:r>
    </w:p>
  </w:comment>
  <w:comment w:id="1542" w:author="Laurence Golding" w:date="2017-12-31T17:10:00Z" w:initials="LG">
    <w:p w14:paraId="43B15170" w14:textId="393E22A9" w:rsidR="000C5947" w:rsidRDefault="000C5947">
      <w:pPr>
        <w:pStyle w:val="CommentText"/>
      </w:pPr>
      <w:r>
        <w:rPr>
          <w:rStyle w:val="CommentReference"/>
        </w:rPr>
        <w:annotationRef/>
      </w:r>
      <w:r>
        <w:t>Fixed.</w:t>
      </w:r>
    </w:p>
  </w:comment>
  <w:comment w:id="1578" w:author="Michael Fanning" w:date="2017-12-27T15:21:00Z" w:initials="MF">
    <w:p w14:paraId="501CAF78" w14:textId="77777777" w:rsidR="000C5947" w:rsidRDefault="000C5947">
      <w:pPr>
        <w:pStyle w:val="CommentText"/>
      </w:pPr>
      <w:r>
        <w:rPr>
          <w:rStyle w:val="CommentReference"/>
        </w:rPr>
        <w:annotationRef/>
      </w:r>
      <w:r>
        <w:t>Here’s another good thinking example. I am not aware of any framework that provides for a rich exception message. These are, to my knowledge, exclusively plain text strings thrown by things like the C++ or CLR runtime. Proposing a member of this kind is to propose a runtime/framework feature that does not exit.</w:t>
      </w:r>
    </w:p>
    <w:p w14:paraId="5605AC3F" w14:textId="77777777" w:rsidR="000C5947" w:rsidRDefault="000C5947">
      <w:pPr>
        <w:pStyle w:val="CommentText"/>
      </w:pPr>
    </w:p>
    <w:p w14:paraId="1E83E2EA" w14:textId="5E7A2371" w:rsidR="000C5947" w:rsidRDefault="000C5947">
      <w:pPr>
        <w:pStyle w:val="CommentText"/>
      </w:pPr>
      <w:r>
        <w:t xml:space="preserve">This example provides a clear rationale for not defining a richMessage property. Which opens the door to reject it </w:t>
      </w:r>
      <w:proofErr w:type="gramStart"/>
      <w:r>
        <w:t>elsewhere.</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75" w:author="Laurence Golding" w:date="2017-12-29T14:09:00Z" w:initials="LG">
    <w:p w14:paraId="4F7BA4B0" w14:textId="4D6D88D1" w:rsidR="000C5947" w:rsidRDefault="000C5947">
      <w:pPr>
        <w:pStyle w:val="CommentText"/>
      </w:pPr>
      <w:r>
        <w:rPr>
          <w:rStyle w:val="CommentReference"/>
        </w:rPr>
        <w:annotationRef/>
      </w:r>
      <w:r>
        <w:t>You are right. It is plain text only.</w:t>
      </w:r>
    </w:p>
  </w:comment>
  <w:comment w:id="1576" w:author="Laurence Golding" w:date="2017-12-31T17:12:00Z" w:initials="LG">
    <w:p w14:paraId="383C11E8" w14:textId="78FFAE79" w:rsidR="000C5947" w:rsidRDefault="000C5947">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3A590" w15:done="1"/>
  <w15:commentEx w15:paraId="09FE6479" w15:paraIdParent="4493A590" w15:done="1"/>
  <w15:commentEx w15:paraId="405A72AE" w15:paraIdParent="4493A590" w15:done="1"/>
  <w15:commentEx w15:paraId="3ACB8E21" w15:done="1"/>
  <w15:commentEx w15:paraId="4F7DCED7" w15:paraIdParent="3ACB8E21" w15:done="1"/>
  <w15:commentEx w15:paraId="26317AC4" w15:paraIdParent="3ACB8E21" w15:done="1"/>
  <w15:commentEx w15:paraId="4860AD5F" w15:done="1"/>
  <w15:commentEx w15:paraId="174FE19F" w15:paraIdParent="4860AD5F" w15:done="1"/>
  <w15:commentEx w15:paraId="340340BE" w15:paraIdParent="4860AD5F" w15:done="1"/>
  <w15:commentEx w15:paraId="61DB1879" w15:done="1"/>
  <w15:commentEx w15:paraId="1E545918" w15:paraIdParent="61DB1879" w15:done="1"/>
  <w15:commentEx w15:paraId="34F9A10D" w15:done="1"/>
  <w15:commentEx w15:paraId="32059438" w15:paraIdParent="34F9A10D" w15:done="1"/>
  <w15:commentEx w15:paraId="603D8FC8" w15:paraIdParent="34F9A10D" w15:done="1"/>
  <w15:commentEx w15:paraId="32CA663F" w15:done="1"/>
  <w15:commentEx w15:paraId="089828E1" w15:paraIdParent="32CA663F" w15:done="1"/>
  <w15:commentEx w15:paraId="527FCB4D" w15:paraIdParent="32CA663F" w15:done="1"/>
  <w15:commentEx w15:paraId="6175B48D" w15:done="1"/>
  <w15:commentEx w15:paraId="4D96BA47" w15:paraIdParent="6175B48D" w15:done="1"/>
  <w15:commentEx w15:paraId="511EF5C1" w15:paraIdParent="6175B48D" w15:done="1"/>
  <w15:commentEx w15:paraId="3E221059" w15:paraIdParent="6175B48D" w15:done="1"/>
  <w15:commentEx w15:paraId="5C137DB8" w15:done="1"/>
  <w15:commentEx w15:paraId="4BD0072C" w15:paraIdParent="5C137DB8" w15:done="1"/>
  <w15:commentEx w15:paraId="0C3A9FEE" w15:paraIdParent="5C137DB8" w15:done="1"/>
  <w15:commentEx w15:paraId="1BED20C3" w15:done="1"/>
  <w15:commentEx w15:paraId="394917A3" w15:paraIdParent="1BED20C3" w15:done="1"/>
  <w15:commentEx w15:paraId="60F744F1" w15:paraIdParent="1BED20C3" w15:done="1"/>
  <w15:commentEx w15:paraId="61E15447" w15:done="1"/>
  <w15:commentEx w15:paraId="797EAF9B" w15:paraIdParent="61E15447" w15:done="1"/>
  <w15:commentEx w15:paraId="32F5EF06" w15:paraIdParent="61E15447" w15:done="1"/>
  <w15:commentEx w15:paraId="26470A10" w15:done="1"/>
  <w15:commentEx w15:paraId="4255E447" w15:paraIdParent="26470A10" w15:done="1"/>
  <w15:commentEx w15:paraId="03FA1040" w15:paraIdParent="26470A10" w15:done="1"/>
  <w15:commentEx w15:paraId="60F3DE66" w15:done="1"/>
  <w15:commentEx w15:paraId="43F600C5" w15:paraIdParent="60F3DE66" w15:done="1"/>
  <w15:commentEx w15:paraId="2A6FECA1" w15:paraIdParent="60F3DE66" w15:done="1"/>
  <w15:commentEx w15:paraId="5B2A0454" w15:done="1"/>
  <w15:commentEx w15:paraId="5435FD46" w15:paraIdParent="5B2A0454" w15:done="1"/>
  <w15:commentEx w15:paraId="4E0C1E6A" w15:paraIdParent="5B2A0454" w15:done="1"/>
  <w15:commentEx w15:paraId="2F0E3D68" w15:done="0"/>
  <w15:commentEx w15:paraId="42793D7E" w15:done="0"/>
  <w15:commentEx w15:paraId="6C2EE84E" w15:paraIdParent="42793D7E" w15:done="0"/>
  <w15:commentEx w15:paraId="07845221" w15:paraIdParent="42793D7E" w15:done="0"/>
  <w15:commentEx w15:paraId="6A9D631F" w15:paraIdParent="42793D7E" w15:done="0"/>
  <w15:commentEx w15:paraId="50A5A298" w15:paraIdParent="42793D7E" w15:done="0"/>
  <w15:commentEx w15:paraId="36B2DDAB" w15:done="1"/>
  <w15:commentEx w15:paraId="395F4418" w15:paraIdParent="36B2DDAB" w15:done="1"/>
  <w15:commentEx w15:paraId="5799FFEE" w15:paraIdParent="36B2DDAB" w15:done="1"/>
  <w15:commentEx w15:paraId="40327CB9" w15:done="1"/>
  <w15:commentEx w15:paraId="27033338" w15:done="1"/>
  <w15:commentEx w15:paraId="26854C0E" w15:paraIdParent="27033338" w15:done="1"/>
  <w15:commentEx w15:paraId="78FA5F26" w15:paraIdParent="27033338" w15:done="1"/>
  <w15:commentEx w15:paraId="57DE01B7" w15:done="1"/>
  <w15:commentEx w15:paraId="5D037359" w15:done="0"/>
  <w15:commentEx w15:paraId="787AF6FA" w15:done="0"/>
  <w15:commentEx w15:paraId="6DEEA5D7" w15:done="0"/>
  <w15:commentEx w15:paraId="63D8B2F1" w15:done="1"/>
  <w15:commentEx w15:paraId="1FCE2BC6" w15:paraIdParent="63D8B2F1" w15:done="1"/>
  <w15:commentEx w15:paraId="4D216268" w15:paraIdParent="63D8B2F1" w15:done="1"/>
  <w15:commentEx w15:paraId="480A8391" w15:done="0"/>
  <w15:commentEx w15:paraId="269DFB18" w15:done="1"/>
  <w15:commentEx w15:paraId="0D081668" w15:paraIdParent="269DFB18" w15:done="1"/>
  <w15:commentEx w15:paraId="7B2A0057" w15:done="0"/>
  <w15:commentEx w15:paraId="139492B3" w15:done="1"/>
  <w15:commentEx w15:paraId="5FBE8ACF" w15:paraIdParent="139492B3" w15:done="1"/>
  <w15:commentEx w15:paraId="7C0B02EE" w15:done="1"/>
  <w15:commentEx w15:paraId="04DB3687" w15:paraIdParent="7C0B02EE" w15:done="1"/>
  <w15:commentEx w15:paraId="43B15170" w15:paraIdParent="7C0B02EE" w15:done="1"/>
  <w15:commentEx w15:paraId="1E83E2EA" w15:done="0"/>
  <w15:commentEx w15:paraId="4F7BA4B0" w15:paraIdParent="1E83E2EA" w15:done="0"/>
  <w15:commentEx w15:paraId="383C11E8" w15:paraIdParent="1E83E2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3A590" w16cid:durableId="1DEE00BD"/>
  <w16cid:commentId w16cid:paraId="09FE6479" w16cid:durableId="1DF0B91A"/>
  <w16cid:commentId w16cid:paraId="405A72AE" w16cid:durableId="1DF0DB1D"/>
  <w16cid:commentId w16cid:paraId="4F7DCED7" w16cid:durableId="1DF0B956"/>
  <w16cid:commentId w16cid:paraId="26317AC4" w16cid:durableId="1DF0DB67"/>
  <w16cid:commentId w16cid:paraId="4860AD5F" w16cid:durableId="1DEE019D"/>
  <w16cid:commentId w16cid:paraId="174FE19F" w16cid:durableId="1DF0B9EF"/>
  <w16cid:commentId w16cid:paraId="340340BE" w16cid:durableId="1DF0DD01"/>
  <w16cid:commentId w16cid:paraId="61DB1879" w16cid:durableId="1DEE01EB"/>
  <w16cid:commentId w16cid:paraId="1E545918" w16cid:durableId="1DF0BA39"/>
  <w16cid:commentId w16cid:paraId="34F9A10D" w16cid:durableId="1DEE02A8"/>
  <w16cid:commentId w16cid:paraId="32059438" w16cid:durableId="1DF0BA8F"/>
  <w16cid:commentId w16cid:paraId="603D8FC8" w16cid:durableId="1DF0BA95"/>
  <w16cid:commentId w16cid:paraId="089828E1" w16cid:durableId="1DF0BBB1"/>
  <w16cid:commentId w16cid:paraId="527FCB4D" w16cid:durableId="1DF0E42E"/>
  <w16cid:commentId w16cid:paraId="6175B48D" w16cid:durableId="1DEE2C62"/>
  <w16cid:commentId w16cid:paraId="4D96BA47" w16cid:durableId="1DF0B9D1"/>
  <w16cid:commentId w16cid:paraId="511EF5C1" w16cid:durableId="1DF1D6E8"/>
  <w16cid:commentId w16cid:paraId="3E221059" w16cid:durableId="1DF1D7A6"/>
  <w16cid:commentId w16cid:paraId="5C137DB8" w16cid:durableId="1DEE2C1F"/>
  <w16cid:commentId w16cid:paraId="4BD0072C" w16cid:durableId="1DF0BD6A"/>
  <w16cid:commentId w16cid:paraId="0C3A9FEE" w16cid:durableId="1DF0BD90"/>
  <w16cid:commentId w16cid:paraId="394917A3" w16cid:durableId="1DF0BD9A"/>
  <w16cid:commentId w16cid:paraId="60F744F1" w16cid:durableId="1DF0BDC4"/>
  <w16cid:commentId w16cid:paraId="61E15447" w16cid:durableId="1DEE2D75"/>
  <w16cid:commentId w16cid:paraId="797EAF9B" w16cid:durableId="1DF0BEA8"/>
  <w16cid:commentId w16cid:paraId="32F5EF06" w16cid:durableId="1DF0C003"/>
  <w16cid:commentId w16cid:paraId="26470A10" w16cid:durableId="1DEE2DE7"/>
  <w16cid:commentId w16cid:paraId="4255E447" w16cid:durableId="1DF0C116"/>
  <w16cid:commentId w16cid:paraId="03FA1040" w16cid:durableId="1DF0C128"/>
  <w16cid:commentId w16cid:paraId="60F3DE66" w16cid:durableId="1DEE334B"/>
  <w16cid:commentId w16cid:paraId="43F600C5" w16cid:durableId="1DF0C333"/>
  <w16cid:commentId w16cid:paraId="2A6FECA1" w16cid:durableId="1DF0C33D"/>
  <w16cid:commentId w16cid:paraId="5B2A0454" w16cid:durableId="1DEE33DF"/>
  <w16cid:commentId w16cid:paraId="5435FD46" w16cid:durableId="1DF0C3D5"/>
  <w16cid:commentId w16cid:paraId="4E0C1E6A" w16cid:durableId="1DF0C3DF"/>
  <w16cid:commentId w16cid:paraId="2F0E3D68" w16cid:durableId="1DF38F9C"/>
  <w16cid:commentId w16cid:paraId="42793D7E" w16cid:durableId="1DDE6CCA"/>
  <w16cid:commentId w16cid:paraId="6C2EE84E" w16cid:durableId="1DEE3441"/>
  <w16cid:commentId w16cid:paraId="07845221" w16cid:durableId="1DF0C598"/>
  <w16cid:commentId w16cid:paraId="6A9D631F" w16cid:durableId="1DF1DBA6"/>
  <w16cid:commentId w16cid:paraId="50A5A298" w16cid:durableId="1DF24BEA"/>
  <w16cid:commentId w16cid:paraId="36B2DDAB" w16cid:durableId="1DE36C3E"/>
  <w16cid:commentId w16cid:paraId="395F4418" w16cid:durableId="1DEE3501"/>
  <w16cid:commentId w16cid:paraId="5799FFEE" w16cid:durableId="1DF0C73E"/>
  <w16cid:commentId w16cid:paraId="40327CB9" w16cid:durableId="1DEE353B"/>
  <w16cid:commentId w16cid:paraId="27033338" w16cid:durableId="1DEE35A8"/>
  <w16cid:commentId w16cid:paraId="26854C0E" w16cid:durableId="1DF0C7C7"/>
  <w16cid:commentId w16cid:paraId="78FA5F26" w16cid:durableId="1DF0C7E5"/>
  <w16cid:commentId w16cid:paraId="57DE01B7" w16cid:durableId="1DEE3588"/>
  <w16cid:commentId w16cid:paraId="5D037359" w16cid:durableId="1DF396DB"/>
  <w16cid:commentId w16cid:paraId="787AF6FA" w16cid:durableId="1DF24E1A"/>
  <w16cid:commentId w16cid:paraId="6DEEA5D7" w16cid:durableId="1DF24E5C"/>
  <w16cid:commentId w16cid:paraId="63D8B2F1" w16cid:durableId="1DEE3753"/>
  <w16cid:commentId w16cid:paraId="1FCE2BC6" w16cid:durableId="1DF0C8BF"/>
  <w16cid:commentId w16cid:paraId="4D216268" w16cid:durableId="1DF0C8CF"/>
  <w16cid:commentId w16cid:paraId="480A8391" w16cid:durableId="1DF39428"/>
  <w16cid:commentId w16cid:paraId="269DFB18" w16cid:durableId="1DEE367D"/>
  <w16cid:commentId w16cid:paraId="0D081668" w16cid:durableId="1DF0C96F"/>
  <w16cid:commentId w16cid:paraId="7B2A0057" w16cid:durableId="1DF4D51F"/>
  <w16cid:commentId w16cid:paraId="139492B3" w16cid:durableId="1DEE37D2"/>
  <w16cid:commentId w16cid:paraId="5FBE8ACF" w16cid:durableId="1DF0CA34"/>
  <w16cid:commentId w16cid:paraId="04DB3687" w16cid:durableId="1DF0CAC1"/>
  <w16cid:commentId w16cid:paraId="43B15170" w16cid:durableId="1DF39877"/>
  <w16cid:commentId w16cid:paraId="4F7BA4B0" w16cid:durableId="1DF0CB1E"/>
  <w16cid:commentId w16cid:paraId="383C11E8" w16cid:durableId="1DF399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101E8" w14:textId="77777777" w:rsidR="0062739E" w:rsidRDefault="0062739E" w:rsidP="008C100C">
      <w:r>
        <w:separator/>
      </w:r>
    </w:p>
    <w:p w14:paraId="4832FDAB" w14:textId="77777777" w:rsidR="0062739E" w:rsidRDefault="0062739E" w:rsidP="008C100C"/>
    <w:p w14:paraId="673A6189" w14:textId="77777777" w:rsidR="0062739E" w:rsidRDefault="0062739E" w:rsidP="008C100C"/>
    <w:p w14:paraId="45BCAB7F" w14:textId="77777777" w:rsidR="0062739E" w:rsidRDefault="0062739E" w:rsidP="008C100C"/>
    <w:p w14:paraId="720C0219" w14:textId="77777777" w:rsidR="0062739E" w:rsidRDefault="0062739E" w:rsidP="008C100C"/>
    <w:p w14:paraId="51B9668D" w14:textId="77777777" w:rsidR="0062739E" w:rsidRDefault="0062739E" w:rsidP="008C100C"/>
    <w:p w14:paraId="50A01799" w14:textId="77777777" w:rsidR="0062739E" w:rsidRDefault="0062739E" w:rsidP="008C100C"/>
  </w:endnote>
  <w:endnote w:type="continuationSeparator" w:id="0">
    <w:p w14:paraId="6E78B939" w14:textId="77777777" w:rsidR="0062739E" w:rsidRDefault="0062739E" w:rsidP="008C100C">
      <w:r>
        <w:continuationSeparator/>
      </w:r>
    </w:p>
    <w:p w14:paraId="2866B040" w14:textId="77777777" w:rsidR="0062739E" w:rsidRDefault="0062739E" w:rsidP="008C100C"/>
    <w:p w14:paraId="06845A80" w14:textId="77777777" w:rsidR="0062739E" w:rsidRDefault="0062739E" w:rsidP="008C100C"/>
    <w:p w14:paraId="1E908C69" w14:textId="77777777" w:rsidR="0062739E" w:rsidRDefault="0062739E" w:rsidP="008C100C"/>
    <w:p w14:paraId="2A675C8E" w14:textId="77777777" w:rsidR="0062739E" w:rsidRDefault="0062739E" w:rsidP="008C100C"/>
    <w:p w14:paraId="5A568734" w14:textId="77777777" w:rsidR="0062739E" w:rsidRDefault="0062739E" w:rsidP="008C100C"/>
    <w:p w14:paraId="448DCB01" w14:textId="77777777" w:rsidR="0062739E" w:rsidRDefault="0062739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0C5947" w:rsidRDefault="000C5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0C5947" w:rsidRPr="00195F88" w:rsidRDefault="000C594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sarif-v1.0-wd02</w:t>
    </w:r>
    <w:r>
      <w:rPr>
        <w:sz w:val="16"/>
        <w:szCs w:val="16"/>
      </w:rPr>
      <w:tab/>
      <w:t>Working Draft 0</w:t>
    </w:r>
    <w:r>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29E8DFBF" w:rsidR="000C5947" w:rsidRPr="00195F88" w:rsidRDefault="000C59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55B7">
      <w:rPr>
        <w:rStyle w:val="PageNumber"/>
        <w:noProof/>
        <w:sz w:val="16"/>
        <w:szCs w:val="16"/>
      </w:rPr>
      <w:t>82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55B7">
      <w:rPr>
        <w:rStyle w:val="PageNumber"/>
        <w:noProof/>
        <w:sz w:val="16"/>
        <w:szCs w:val="16"/>
      </w:rPr>
      <w:t>99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0C5947" w:rsidRDefault="000C5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86CF" w14:textId="77777777" w:rsidR="0062739E" w:rsidRDefault="0062739E" w:rsidP="008C100C">
      <w:r>
        <w:separator/>
      </w:r>
    </w:p>
    <w:p w14:paraId="1C759489" w14:textId="77777777" w:rsidR="0062739E" w:rsidRDefault="0062739E" w:rsidP="008C100C"/>
  </w:footnote>
  <w:footnote w:type="continuationSeparator" w:id="0">
    <w:p w14:paraId="773808CA" w14:textId="77777777" w:rsidR="0062739E" w:rsidRDefault="0062739E" w:rsidP="008C100C">
      <w:r>
        <w:continuationSeparator/>
      </w:r>
    </w:p>
    <w:p w14:paraId="3BB62113" w14:textId="77777777" w:rsidR="0062739E" w:rsidRDefault="0062739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0C5947" w:rsidRDefault="000C5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0C5947" w:rsidRDefault="000C59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0C5947" w:rsidRDefault="000C5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Michael Fanning">
    <w15:presenceInfo w15:providerId="AD" w15:userId="S-1-5-21-2127521184-1604012920-1887927527-6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2DA1"/>
    <w:rsid w:val="00005F1F"/>
    <w:rsid w:val="00006B3A"/>
    <w:rsid w:val="00022C2B"/>
    <w:rsid w:val="00024C43"/>
    <w:rsid w:val="00025117"/>
    <w:rsid w:val="0003129F"/>
    <w:rsid w:val="00035E41"/>
    <w:rsid w:val="0004318A"/>
    <w:rsid w:val="00050DE8"/>
    <w:rsid w:val="000514EF"/>
    <w:rsid w:val="00060FC1"/>
    <w:rsid w:val="00066757"/>
    <w:rsid w:val="0007362C"/>
    <w:rsid w:val="00075DEE"/>
    <w:rsid w:val="00076EFC"/>
    <w:rsid w:val="000778B2"/>
    <w:rsid w:val="00082AAE"/>
    <w:rsid w:val="0008346E"/>
    <w:rsid w:val="00086E20"/>
    <w:rsid w:val="000928F9"/>
    <w:rsid w:val="00096E2D"/>
    <w:rsid w:val="00097680"/>
    <w:rsid w:val="00097E95"/>
    <w:rsid w:val="000A7DA8"/>
    <w:rsid w:val="000B071A"/>
    <w:rsid w:val="000B1B0C"/>
    <w:rsid w:val="000B428A"/>
    <w:rsid w:val="000C304E"/>
    <w:rsid w:val="000C471B"/>
    <w:rsid w:val="000C5947"/>
    <w:rsid w:val="000C66BB"/>
    <w:rsid w:val="000D32C1"/>
    <w:rsid w:val="000D4DB2"/>
    <w:rsid w:val="000E28CA"/>
    <w:rsid w:val="000E714F"/>
    <w:rsid w:val="000F0B58"/>
    <w:rsid w:val="000F36D1"/>
    <w:rsid w:val="000F3A82"/>
    <w:rsid w:val="000F68CD"/>
    <w:rsid w:val="00101FF7"/>
    <w:rsid w:val="00103406"/>
    <w:rsid w:val="001037D4"/>
    <w:rsid w:val="001057D2"/>
    <w:rsid w:val="00111DDA"/>
    <w:rsid w:val="0011305F"/>
    <w:rsid w:val="001148C5"/>
    <w:rsid w:val="00115238"/>
    <w:rsid w:val="0011740D"/>
    <w:rsid w:val="001201D3"/>
    <w:rsid w:val="00120B75"/>
    <w:rsid w:val="00123427"/>
    <w:rsid w:val="0012387E"/>
    <w:rsid w:val="00123F2F"/>
    <w:rsid w:val="00124F1F"/>
    <w:rsid w:val="00125EA7"/>
    <w:rsid w:val="00126D77"/>
    <w:rsid w:val="00132810"/>
    <w:rsid w:val="00134724"/>
    <w:rsid w:val="00135BCE"/>
    <w:rsid w:val="0013636C"/>
    <w:rsid w:val="00137522"/>
    <w:rsid w:val="00147F63"/>
    <w:rsid w:val="00155251"/>
    <w:rsid w:val="00161D0D"/>
    <w:rsid w:val="00165F54"/>
    <w:rsid w:val="00167C9C"/>
    <w:rsid w:val="00171E43"/>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0F56"/>
    <w:rsid w:val="001C205B"/>
    <w:rsid w:val="001C39B9"/>
    <w:rsid w:val="001C3E3E"/>
    <w:rsid w:val="001D1D6C"/>
    <w:rsid w:val="001D7651"/>
    <w:rsid w:val="001D76D2"/>
    <w:rsid w:val="001E392A"/>
    <w:rsid w:val="001E46CF"/>
    <w:rsid w:val="001E614C"/>
    <w:rsid w:val="001F03CC"/>
    <w:rsid w:val="001F05E0"/>
    <w:rsid w:val="001F0DF5"/>
    <w:rsid w:val="001F1F90"/>
    <w:rsid w:val="001F2095"/>
    <w:rsid w:val="001F52B5"/>
    <w:rsid w:val="001F591E"/>
    <w:rsid w:val="002017D5"/>
    <w:rsid w:val="0020481E"/>
    <w:rsid w:val="00205FE1"/>
    <w:rsid w:val="0020630E"/>
    <w:rsid w:val="00213A75"/>
    <w:rsid w:val="002205B9"/>
    <w:rsid w:val="00225C3B"/>
    <w:rsid w:val="0023482D"/>
    <w:rsid w:val="00244809"/>
    <w:rsid w:val="0025208C"/>
    <w:rsid w:val="00257B51"/>
    <w:rsid w:val="00263988"/>
    <w:rsid w:val="002644D0"/>
    <w:rsid w:val="00265702"/>
    <w:rsid w:val="00272740"/>
    <w:rsid w:val="00273E05"/>
    <w:rsid w:val="00275FD8"/>
    <w:rsid w:val="00275FDA"/>
    <w:rsid w:val="00285F85"/>
    <w:rsid w:val="00286B5F"/>
    <w:rsid w:val="00286EC7"/>
    <w:rsid w:val="00294FB3"/>
    <w:rsid w:val="00295C45"/>
    <w:rsid w:val="0029702B"/>
    <w:rsid w:val="002973F0"/>
    <w:rsid w:val="002A216C"/>
    <w:rsid w:val="002A24FE"/>
    <w:rsid w:val="002A48C0"/>
    <w:rsid w:val="002A5CA9"/>
    <w:rsid w:val="002B197B"/>
    <w:rsid w:val="002B48E2"/>
    <w:rsid w:val="002B7E99"/>
    <w:rsid w:val="002C0868"/>
    <w:rsid w:val="002C4966"/>
    <w:rsid w:val="002C5B97"/>
    <w:rsid w:val="002D0FAE"/>
    <w:rsid w:val="002E25E7"/>
    <w:rsid w:val="002F10DD"/>
    <w:rsid w:val="002F18F3"/>
    <w:rsid w:val="002F190C"/>
    <w:rsid w:val="002F793A"/>
    <w:rsid w:val="00301208"/>
    <w:rsid w:val="00310E8A"/>
    <w:rsid w:val="00312522"/>
    <w:rsid w:val="003129C6"/>
    <w:rsid w:val="00312E0F"/>
    <w:rsid w:val="0031494F"/>
    <w:rsid w:val="00321264"/>
    <w:rsid w:val="00324D23"/>
    <w:rsid w:val="00335BF8"/>
    <w:rsid w:val="00337328"/>
    <w:rsid w:val="003374BB"/>
    <w:rsid w:val="003423A1"/>
    <w:rsid w:val="003426DD"/>
    <w:rsid w:val="003476C1"/>
    <w:rsid w:val="00353739"/>
    <w:rsid w:val="00353EC5"/>
    <w:rsid w:val="003555B7"/>
    <w:rsid w:val="00361885"/>
    <w:rsid w:val="0036486E"/>
    <w:rsid w:val="00365886"/>
    <w:rsid w:val="003672C8"/>
    <w:rsid w:val="00367564"/>
    <w:rsid w:val="00367B83"/>
    <w:rsid w:val="00372392"/>
    <w:rsid w:val="0037313D"/>
    <w:rsid w:val="00376601"/>
    <w:rsid w:val="003810C0"/>
    <w:rsid w:val="003817AC"/>
    <w:rsid w:val="0038356E"/>
    <w:rsid w:val="00385090"/>
    <w:rsid w:val="003853D4"/>
    <w:rsid w:val="003956B1"/>
    <w:rsid w:val="003A433A"/>
    <w:rsid w:val="003A630D"/>
    <w:rsid w:val="003B0E37"/>
    <w:rsid w:val="003B37EF"/>
    <w:rsid w:val="003B5868"/>
    <w:rsid w:val="003B60FC"/>
    <w:rsid w:val="003B7487"/>
    <w:rsid w:val="003C18EF"/>
    <w:rsid w:val="003C50C5"/>
    <w:rsid w:val="003C61EA"/>
    <w:rsid w:val="003C6CE7"/>
    <w:rsid w:val="003C7D94"/>
    <w:rsid w:val="003D1945"/>
    <w:rsid w:val="003D3627"/>
    <w:rsid w:val="003D6897"/>
    <w:rsid w:val="003D6B26"/>
    <w:rsid w:val="003D6E2D"/>
    <w:rsid w:val="003E1E75"/>
    <w:rsid w:val="003E3403"/>
    <w:rsid w:val="003E62A7"/>
    <w:rsid w:val="003F487C"/>
    <w:rsid w:val="004008DF"/>
    <w:rsid w:val="00401B55"/>
    <w:rsid w:val="00401BB5"/>
    <w:rsid w:val="00402451"/>
    <w:rsid w:val="00403BB3"/>
    <w:rsid w:val="00406103"/>
    <w:rsid w:val="00406147"/>
    <w:rsid w:val="0040694F"/>
    <w:rsid w:val="00410D02"/>
    <w:rsid w:val="004122F1"/>
    <w:rsid w:val="00412A4B"/>
    <w:rsid w:val="00413D45"/>
    <w:rsid w:val="00413EB8"/>
    <w:rsid w:val="00417AFA"/>
    <w:rsid w:val="004226B7"/>
    <w:rsid w:val="004258D4"/>
    <w:rsid w:val="0043737C"/>
    <w:rsid w:val="00444B86"/>
    <w:rsid w:val="0045444A"/>
    <w:rsid w:val="0045634D"/>
    <w:rsid w:val="00463B76"/>
    <w:rsid w:val="00465D52"/>
    <w:rsid w:val="0048683B"/>
    <w:rsid w:val="00486CD8"/>
    <w:rsid w:val="00490AEA"/>
    <w:rsid w:val="004925B5"/>
    <w:rsid w:val="00492D47"/>
    <w:rsid w:val="00494427"/>
    <w:rsid w:val="004A0B66"/>
    <w:rsid w:val="004A22AA"/>
    <w:rsid w:val="004A2B04"/>
    <w:rsid w:val="004A35E6"/>
    <w:rsid w:val="004A77ED"/>
    <w:rsid w:val="004B0764"/>
    <w:rsid w:val="004B203E"/>
    <w:rsid w:val="004C0C8D"/>
    <w:rsid w:val="004C1F0A"/>
    <w:rsid w:val="004C4D7C"/>
    <w:rsid w:val="004D0E5E"/>
    <w:rsid w:val="004D196B"/>
    <w:rsid w:val="004D1F0C"/>
    <w:rsid w:val="004D6E8F"/>
    <w:rsid w:val="004F390D"/>
    <w:rsid w:val="00500725"/>
    <w:rsid w:val="005126F2"/>
    <w:rsid w:val="00513AC5"/>
    <w:rsid w:val="0051443F"/>
    <w:rsid w:val="00514964"/>
    <w:rsid w:val="00515FC2"/>
    <w:rsid w:val="0051640A"/>
    <w:rsid w:val="005174D1"/>
    <w:rsid w:val="00517BAE"/>
    <w:rsid w:val="0052099F"/>
    <w:rsid w:val="00522BDA"/>
    <w:rsid w:val="00522E14"/>
    <w:rsid w:val="0052312C"/>
    <w:rsid w:val="00536F45"/>
    <w:rsid w:val="00540CA6"/>
    <w:rsid w:val="00542191"/>
    <w:rsid w:val="00544386"/>
    <w:rsid w:val="0054489F"/>
    <w:rsid w:val="00547D8B"/>
    <w:rsid w:val="00552A4F"/>
    <w:rsid w:val="00553FAB"/>
    <w:rsid w:val="00556256"/>
    <w:rsid w:val="00562C73"/>
    <w:rsid w:val="00565A0A"/>
    <w:rsid w:val="0056708D"/>
    <w:rsid w:val="005672EA"/>
    <w:rsid w:val="00572E88"/>
    <w:rsid w:val="005757E3"/>
    <w:rsid w:val="00576770"/>
    <w:rsid w:val="00584D35"/>
    <w:rsid w:val="00590B1D"/>
    <w:rsid w:val="00590F64"/>
    <w:rsid w:val="00590FE3"/>
    <w:rsid w:val="00592BE0"/>
    <w:rsid w:val="005A293B"/>
    <w:rsid w:val="005A5E41"/>
    <w:rsid w:val="005B0B41"/>
    <w:rsid w:val="005C0A6D"/>
    <w:rsid w:val="005D1550"/>
    <w:rsid w:val="005D1F70"/>
    <w:rsid w:val="005D2EE1"/>
    <w:rsid w:val="005D4D17"/>
    <w:rsid w:val="005E587C"/>
    <w:rsid w:val="005E5FAD"/>
    <w:rsid w:val="005F36EB"/>
    <w:rsid w:val="005F48D5"/>
    <w:rsid w:val="006017A5"/>
    <w:rsid w:val="006041EE"/>
    <w:rsid w:val="006043FF"/>
    <w:rsid w:val="0060464F"/>
    <w:rsid w:val="006047D8"/>
    <w:rsid w:val="00604E9A"/>
    <w:rsid w:val="006066AC"/>
    <w:rsid w:val="006107FC"/>
    <w:rsid w:val="00616785"/>
    <w:rsid w:val="00616C1A"/>
    <w:rsid w:val="0062739E"/>
    <w:rsid w:val="0063202C"/>
    <w:rsid w:val="0063361A"/>
    <w:rsid w:val="00633D82"/>
    <w:rsid w:val="0064042F"/>
    <w:rsid w:val="00642FA1"/>
    <w:rsid w:val="00643397"/>
    <w:rsid w:val="00652AA9"/>
    <w:rsid w:val="00652B5C"/>
    <w:rsid w:val="00653B8E"/>
    <w:rsid w:val="006570BF"/>
    <w:rsid w:val="006640DD"/>
    <w:rsid w:val="00666BE5"/>
    <w:rsid w:val="006679CA"/>
    <w:rsid w:val="00675B49"/>
    <w:rsid w:val="0068398A"/>
    <w:rsid w:val="0069440C"/>
    <w:rsid w:val="0069690B"/>
    <w:rsid w:val="006A0BE4"/>
    <w:rsid w:val="006A0D86"/>
    <w:rsid w:val="006A1B10"/>
    <w:rsid w:val="006A344E"/>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615B"/>
    <w:rsid w:val="006F7350"/>
    <w:rsid w:val="007054DD"/>
    <w:rsid w:val="00705D1F"/>
    <w:rsid w:val="00706D59"/>
    <w:rsid w:val="00710FE0"/>
    <w:rsid w:val="0071217C"/>
    <w:rsid w:val="007165BD"/>
    <w:rsid w:val="00717CA6"/>
    <w:rsid w:val="0072448E"/>
    <w:rsid w:val="00727F08"/>
    <w:rsid w:val="007317E7"/>
    <w:rsid w:val="00732E87"/>
    <w:rsid w:val="00735E3A"/>
    <w:rsid w:val="00740830"/>
    <w:rsid w:val="00741FE3"/>
    <w:rsid w:val="0074463C"/>
    <w:rsid w:val="00745446"/>
    <w:rsid w:val="00745595"/>
    <w:rsid w:val="00746FB6"/>
    <w:rsid w:val="00750BBC"/>
    <w:rsid w:val="00754545"/>
    <w:rsid w:val="00755676"/>
    <w:rsid w:val="00757B6C"/>
    <w:rsid w:val="0076113A"/>
    <w:rsid w:val="007611CD"/>
    <w:rsid w:val="007662FA"/>
    <w:rsid w:val="0077347A"/>
    <w:rsid w:val="00780AD1"/>
    <w:rsid w:val="00780D66"/>
    <w:rsid w:val="00780EC3"/>
    <w:rsid w:val="007816D7"/>
    <w:rsid w:val="007A2D63"/>
    <w:rsid w:val="007A4110"/>
    <w:rsid w:val="007A5156"/>
    <w:rsid w:val="007A53E1"/>
    <w:rsid w:val="007C2C52"/>
    <w:rsid w:val="007C64F1"/>
    <w:rsid w:val="007C6A54"/>
    <w:rsid w:val="007D079E"/>
    <w:rsid w:val="007E2FB6"/>
    <w:rsid w:val="007E3373"/>
    <w:rsid w:val="007F5126"/>
    <w:rsid w:val="007F61CC"/>
    <w:rsid w:val="00801EC5"/>
    <w:rsid w:val="00806D7D"/>
    <w:rsid w:val="00811853"/>
    <w:rsid w:val="00813A9A"/>
    <w:rsid w:val="00815787"/>
    <w:rsid w:val="00817451"/>
    <w:rsid w:val="00821A6C"/>
    <w:rsid w:val="0082371F"/>
    <w:rsid w:val="0082593F"/>
    <w:rsid w:val="00826AD5"/>
    <w:rsid w:val="0083244F"/>
    <w:rsid w:val="008341CC"/>
    <w:rsid w:val="008354A2"/>
    <w:rsid w:val="0083739E"/>
    <w:rsid w:val="00844B2F"/>
    <w:rsid w:val="00847950"/>
    <w:rsid w:val="00847EA1"/>
    <w:rsid w:val="00850F1B"/>
    <w:rsid w:val="00850F95"/>
    <w:rsid w:val="00851329"/>
    <w:rsid w:val="00852E10"/>
    <w:rsid w:val="00852EC3"/>
    <w:rsid w:val="008546B3"/>
    <w:rsid w:val="00854B1E"/>
    <w:rsid w:val="00860008"/>
    <w:rsid w:val="008607B9"/>
    <w:rsid w:val="008651CE"/>
    <w:rsid w:val="008677C6"/>
    <w:rsid w:val="00871AD8"/>
    <w:rsid w:val="00877704"/>
    <w:rsid w:val="00881AF1"/>
    <w:rsid w:val="00882021"/>
    <w:rsid w:val="00882FC4"/>
    <w:rsid w:val="0088732F"/>
    <w:rsid w:val="00890065"/>
    <w:rsid w:val="008A6250"/>
    <w:rsid w:val="008B0771"/>
    <w:rsid w:val="008B188A"/>
    <w:rsid w:val="008B35FC"/>
    <w:rsid w:val="008B3FB3"/>
    <w:rsid w:val="008C100C"/>
    <w:rsid w:val="008C7396"/>
    <w:rsid w:val="008C7908"/>
    <w:rsid w:val="008D23C9"/>
    <w:rsid w:val="008D446C"/>
    <w:rsid w:val="008D464F"/>
    <w:rsid w:val="008E1CE1"/>
    <w:rsid w:val="008F022E"/>
    <w:rsid w:val="008F0C80"/>
    <w:rsid w:val="008F38CE"/>
    <w:rsid w:val="008F5087"/>
    <w:rsid w:val="008F61FB"/>
    <w:rsid w:val="00903557"/>
    <w:rsid w:val="00903BE1"/>
    <w:rsid w:val="00903F25"/>
    <w:rsid w:val="009158FC"/>
    <w:rsid w:val="00916FFA"/>
    <w:rsid w:val="00917064"/>
    <w:rsid w:val="009225E1"/>
    <w:rsid w:val="0092395F"/>
    <w:rsid w:val="00926CBE"/>
    <w:rsid w:val="0092717D"/>
    <w:rsid w:val="00933ED8"/>
    <w:rsid w:val="00934E24"/>
    <w:rsid w:val="00944CF4"/>
    <w:rsid w:val="00951C02"/>
    <w:rsid w:val="009523EF"/>
    <w:rsid w:val="009558EF"/>
    <w:rsid w:val="00957AE3"/>
    <w:rsid w:val="0096067C"/>
    <w:rsid w:val="00960D49"/>
    <w:rsid w:val="00960FE9"/>
    <w:rsid w:val="009738A4"/>
    <w:rsid w:val="009853E2"/>
    <w:rsid w:val="00992B66"/>
    <w:rsid w:val="00995224"/>
    <w:rsid w:val="00996B9D"/>
    <w:rsid w:val="009A1CFF"/>
    <w:rsid w:val="009A44D0"/>
    <w:rsid w:val="009A4C0C"/>
    <w:rsid w:val="009A4C1B"/>
    <w:rsid w:val="009B1274"/>
    <w:rsid w:val="009C2B7C"/>
    <w:rsid w:val="009C7DCE"/>
    <w:rsid w:val="009D1D26"/>
    <w:rsid w:val="009E5ACB"/>
    <w:rsid w:val="009F03D2"/>
    <w:rsid w:val="009F3D61"/>
    <w:rsid w:val="009F50B9"/>
    <w:rsid w:val="009F5573"/>
    <w:rsid w:val="009F6A4E"/>
    <w:rsid w:val="00A001B9"/>
    <w:rsid w:val="00A046ED"/>
    <w:rsid w:val="00A05FDF"/>
    <w:rsid w:val="00A0789C"/>
    <w:rsid w:val="00A10506"/>
    <w:rsid w:val="00A10EF5"/>
    <w:rsid w:val="00A12CC2"/>
    <w:rsid w:val="00A14F9A"/>
    <w:rsid w:val="00A17C29"/>
    <w:rsid w:val="00A2171D"/>
    <w:rsid w:val="00A21E89"/>
    <w:rsid w:val="00A3154E"/>
    <w:rsid w:val="00A33910"/>
    <w:rsid w:val="00A355DC"/>
    <w:rsid w:val="00A36268"/>
    <w:rsid w:val="00A36842"/>
    <w:rsid w:val="00A37ED0"/>
    <w:rsid w:val="00A403F5"/>
    <w:rsid w:val="00A43E5D"/>
    <w:rsid w:val="00A44E81"/>
    <w:rsid w:val="00A471E7"/>
    <w:rsid w:val="00A50716"/>
    <w:rsid w:val="00A55204"/>
    <w:rsid w:val="00A61834"/>
    <w:rsid w:val="00A620C3"/>
    <w:rsid w:val="00A710C8"/>
    <w:rsid w:val="00A74192"/>
    <w:rsid w:val="00A77219"/>
    <w:rsid w:val="00A83CAA"/>
    <w:rsid w:val="00A86F30"/>
    <w:rsid w:val="00A9135E"/>
    <w:rsid w:val="00A91CEB"/>
    <w:rsid w:val="00A92A05"/>
    <w:rsid w:val="00AA1F70"/>
    <w:rsid w:val="00AA7BD8"/>
    <w:rsid w:val="00AB42E2"/>
    <w:rsid w:val="00AB66A4"/>
    <w:rsid w:val="00AC1887"/>
    <w:rsid w:val="00AC5012"/>
    <w:rsid w:val="00AD0665"/>
    <w:rsid w:val="00AD0F45"/>
    <w:rsid w:val="00AD1298"/>
    <w:rsid w:val="00AD2653"/>
    <w:rsid w:val="00AD4704"/>
    <w:rsid w:val="00AD6C00"/>
    <w:rsid w:val="00AD7FD8"/>
    <w:rsid w:val="00AE0702"/>
    <w:rsid w:val="00AE5548"/>
    <w:rsid w:val="00AF0908"/>
    <w:rsid w:val="00AF0D84"/>
    <w:rsid w:val="00AF1133"/>
    <w:rsid w:val="00AF43AF"/>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654E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BE6ABE"/>
    <w:rsid w:val="00BF128A"/>
    <w:rsid w:val="00BF4595"/>
    <w:rsid w:val="00C02DEC"/>
    <w:rsid w:val="00C130CD"/>
    <w:rsid w:val="00C13727"/>
    <w:rsid w:val="00C20C97"/>
    <w:rsid w:val="00C23558"/>
    <w:rsid w:val="00C254A7"/>
    <w:rsid w:val="00C30BBD"/>
    <w:rsid w:val="00C3209F"/>
    <w:rsid w:val="00C32606"/>
    <w:rsid w:val="00C45F5B"/>
    <w:rsid w:val="00C52EFC"/>
    <w:rsid w:val="00C56762"/>
    <w:rsid w:val="00C56949"/>
    <w:rsid w:val="00C6111F"/>
    <w:rsid w:val="00C6211E"/>
    <w:rsid w:val="00C646D3"/>
    <w:rsid w:val="00C66549"/>
    <w:rsid w:val="00C666A5"/>
    <w:rsid w:val="00C71349"/>
    <w:rsid w:val="00C7242E"/>
    <w:rsid w:val="00C7321D"/>
    <w:rsid w:val="00C755F6"/>
    <w:rsid w:val="00C760C7"/>
    <w:rsid w:val="00C7613B"/>
    <w:rsid w:val="00C76CAA"/>
    <w:rsid w:val="00C77916"/>
    <w:rsid w:val="00C83566"/>
    <w:rsid w:val="00C9139F"/>
    <w:rsid w:val="00C93F2E"/>
    <w:rsid w:val="00C95D9E"/>
    <w:rsid w:val="00CA025D"/>
    <w:rsid w:val="00CA144C"/>
    <w:rsid w:val="00CA2698"/>
    <w:rsid w:val="00CA58C8"/>
    <w:rsid w:val="00CA5EC9"/>
    <w:rsid w:val="00CA5F99"/>
    <w:rsid w:val="00CB10C1"/>
    <w:rsid w:val="00CB2783"/>
    <w:rsid w:val="00CC5415"/>
    <w:rsid w:val="00CC59E5"/>
    <w:rsid w:val="00CC5EC1"/>
    <w:rsid w:val="00CD2928"/>
    <w:rsid w:val="00CD522A"/>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637FD"/>
    <w:rsid w:val="00D71694"/>
    <w:rsid w:val="00D74219"/>
    <w:rsid w:val="00D74EB1"/>
    <w:rsid w:val="00D763BC"/>
    <w:rsid w:val="00D8216B"/>
    <w:rsid w:val="00D852A1"/>
    <w:rsid w:val="00DA48B7"/>
    <w:rsid w:val="00DA5475"/>
    <w:rsid w:val="00DB7C1F"/>
    <w:rsid w:val="00DC75C8"/>
    <w:rsid w:val="00DD0478"/>
    <w:rsid w:val="00DD2BDF"/>
    <w:rsid w:val="00DD45F4"/>
    <w:rsid w:val="00DD73AA"/>
    <w:rsid w:val="00DE0F9F"/>
    <w:rsid w:val="00DE46EE"/>
    <w:rsid w:val="00DE6F0E"/>
    <w:rsid w:val="00DE7AAC"/>
    <w:rsid w:val="00DF1F29"/>
    <w:rsid w:val="00DF5EAF"/>
    <w:rsid w:val="00DF678D"/>
    <w:rsid w:val="00DF71DF"/>
    <w:rsid w:val="00E01912"/>
    <w:rsid w:val="00E06227"/>
    <w:rsid w:val="00E06A9A"/>
    <w:rsid w:val="00E1429C"/>
    <w:rsid w:val="00E20F80"/>
    <w:rsid w:val="00E21636"/>
    <w:rsid w:val="00E230BA"/>
    <w:rsid w:val="00E31A55"/>
    <w:rsid w:val="00E35020"/>
    <w:rsid w:val="00E36FE1"/>
    <w:rsid w:val="00E3782B"/>
    <w:rsid w:val="00E4299F"/>
    <w:rsid w:val="00E43C11"/>
    <w:rsid w:val="00E4429C"/>
    <w:rsid w:val="00E55BD2"/>
    <w:rsid w:val="00E57DB7"/>
    <w:rsid w:val="00E66BA0"/>
    <w:rsid w:val="00E66E38"/>
    <w:rsid w:val="00E72306"/>
    <w:rsid w:val="00E76539"/>
    <w:rsid w:val="00E7674F"/>
    <w:rsid w:val="00E86C96"/>
    <w:rsid w:val="00E9034C"/>
    <w:rsid w:val="00E90717"/>
    <w:rsid w:val="00E947B6"/>
    <w:rsid w:val="00EB7C69"/>
    <w:rsid w:val="00EC1016"/>
    <w:rsid w:val="00EC1C34"/>
    <w:rsid w:val="00EC4D9D"/>
    <w:rsid w:val="00EC6397"/>
    <w:rsid w:val="00ED540D"/>
    <w:rsid w:val="00ED5A94"/>
    <w:rsid w:val="00EE0E6D"/>
    <w:rsid w:val="00EE1E0B"/>
    <w:rsid w:val="00EE32B1"/>
    <w:rsid w:val="00EE3C80"/>
    <w:rsid w:val="00EE7D13"/>
    <w:rsid w:val="00EF4226"/>
    <w:rsid w:val="00EF4882"/>
    <w:rsid w:val="00EF545E"/>
    <w:rsid w:val="00EF5B8E"/>
    <w:rsid w:val="00EF6FBE"/>
    <w:rsid w:val="00F003C0"/>
    <w:rsid w:val="00F07E6A"/>
    <w:rsid w:val="00F10B93"/>
    <w:rsid w:val="00F24170"/>
    <w:rsid w:val="00F249F9"/>
    <w:rsid w:val="00F26232"/>
    <w:rsid w:val="00F3260A"/>
    <w:rsid w:val="00F37FE4"/>
    <w:rsid w:val="00F40855"/>
    <w:rsid w:val="00F41277"/>
    <w:rsid w:val="00F4291F"/>
    <w:rsid w:val="00F454D2"/>
    <w:rsid w:val="00F45E0E"/>
    <w:rsid w:val="00F5125F"/>
    <w:rsid w:val="00F51AF1"/>
    <w:rsid w:val="00F5240A"/>
    <w:rsid w:val="00F53893"/>
    <w:rsid w:val="00F53D51"/>
    <w:rsid w:val="00F552C7"/>
    <w:rsid w:val="00F633FA"/>
    <w:rsid w:val="00F636FC"/>
    <w:rsid w:val="00F65FA4"/>
    <w:rsid w:val="00F66C85"/>
    <w:rsid w:val="00F719DB"/>
    <w:rsid w:val="00F71A67"/>
    <w:rsid w:val="00F81243"/>
    <w:rsid w:val="00F813C5"/>
    <w:rsid w:val="00F85576"/>
    <w:rsid w:val="00F90F0E"/>
    <w:rsid w:val="00F94152"/>
    <w:rsid w:val="00FA2059"/>
    <w:rsid w:val="00FA361D"/>
    <w:rsid w:val="00FB1E02"/>
    <w:rsid w:val="00FB384A"/>
    <w:rsid w:val="00FB3A75"/>
    <w:rsid w:val="00FB5300"/>
    <w:rsid w:val="00FB5DBC"/>
    <w:rsid w:val="00FC1320"/>
    <w:rsid w:val="00FC3917"/>
    <w:rsid w:val="00FC5615"/>
    <w:rsid w:val="00FC566D"/>
    <w:rsid w:val="00FD012A"/>
    <w:rsid w:val="00FD22AC"/>
    <w:rsid w:val="00FD445B"/>
    <w:rsid w:val="00FD48FE"/>
    <w:rsid w:val="00FE3912"/>
    <w:rsid w:val="00FE5C13"/>
    <w:rsid w:val="00FF0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character" w:customStyle="1" w:styleId="Heading3Char">
    <w:name w:val="Heading 3 Char"/>
    <w:aliases w:val="H3 Char"/>
    <w:basedOn w:val="DefaultParagraphFont"/>
    <w:link w:val="Heading3"/>
    <w:rsid w:val="0083244F"/>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microsoft.com/office/2016/09/relationships/commentsIds" Target="commentsIds.xml"/><Relationship Id="rId42" Type="http://schemas.openxmlformats.org/officeDocument/2006/relationships/hyperlink" Target="http://www.rfc-editor.org/info/rfc5646" TargetMode="External"/><Relationship Id="rId47" Type="http://schemas.openxmlformats.org/officeDocument/2006/relationships/hyperlink" Target="https://www.iso.org/standard/64029.html" TargetMode="External"/><Relationship Id="rId50" Type="http://schemas.openxmlformats.org/officeDocument/2006/relationships/hyperlink" Target="https://www.oasis-open.org/policies-guidelines/oasis-defined-terms-2017-05-26" TargetMode="External"/><Relationship Id="rId55" Type="http://schemas.openxmlformats.org/officeDocument/2006/relationships/hyperlink" Target="https://github.com/oasis-tcs/sarif-spec/issues/33"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microsoft.com/office/2011/relationships/commentsExtended" Target="commentsExtended.xml"/><Relationship Id="rId38" Type="http://schemas.openxmlformats.org/officeDocument/2006/relationships/hyperlink" Target="http://www.ietf.org/rfc/rfc2119.txt" TargetMode="External"/><Relationship Id="rId46" Type="http://schemas.openxmlformats.org/officeDocument/2006/relationships/hyperlink" Target="https://www.iso.org/standard/57853.html"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3986" TargetMode="External"/><Relationship Id="rId54" Type="http://schemas.openxmlformats.org/officeDocument/2006/relationships/hyperlink" Target="https://github.com/oasis-tcs/sarif-spec/issues/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comments" Target="comments.xm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s://www.iso.org/standard/57853.html" TargetMode="External"/><Relationship Id="rId53" Type="http://schemas.openxmlformats.org/officeDocument/2006/relationships/hyperlink" Target="https://github.com/oasis-tcs/sarif-spec/issues/27"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nvlpubs.nist.gov/nistpubs/FIPS/NIST.FIPS.180-4.pdf" TargetMode="External"/><Relationship Id="rId49" Type="http://schemas.openxmlformats.org/officeDocument/2006/relationships/hyperlink" Target="https://www.oasis-open.org/policies-guidelines/tc-process" TargetMode="External"/><Relationship Id="rId57"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github.com/oasis-tcs/sarif-spec/issues/25"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ecma-international.org/publications/files/ECMA-ST/ECMA-404.pdf" TargetMode="External"/><Relationship Id="rId43" Type="http://schemas.openxmlformats.org/officeDocument/2006/relationships/hyperlink" Target="http://semver.org/" TargetMode="External"/><Relationship Id="rId48" Type="http://schemas.openxmlformats.org/officeDocument/2006/relationships/hyperlink" Target="https://www.iso.org/standard/42926.html" TargetMode="External"/><Relationship Id="rId56" Type="http://schemas.openxmlformats.org/officeDocument/2006/relationships/hyperlink" Target="https://github.com/oasis-tcs/sarif-spec/issues/61" TargetMode="External"/><Relationship Id="rId8" Type="http://schemas.openxmlformats.org/officeDocument/2006/relationships/hyperlink" Target="https://www.oasis-open.org/committees/sarif/" TargetMode="External"/><Relationship Id="rId51" Type="http://schemas.openxmlformats.org/officeDocument/2006/relationships/hyperlink" Target="http://docs.oasis-open.org/templates/TCHandbook/ConformanceGuidelines.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C50DD-85E5-4FCA-B3E6-B77BA7EE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3381</TotalTime>
  <Pages>99</Pages>
  <Words>38577</Words>
  <Characters>219890</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257952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39</cp:revision>
  <cp:lastPrinted>2011-08-05T16:21:00Z</cp:lastPrinted>
  <dcterms:created xsi:type="dcterms:W3CDTF">2017-12-27T19:19:00Z</dcterms:created>
  <dcterms:modified xsi:type="dcterms:W3CDTF">2018-01-05T19:31:00Z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mikefan@microsoft.com</vt:lpwstr>
  </property>
  <property fmtid="{D5CDD505-2E9C-101B-9397-08002B2CF9AE}" pid="14" name="MSIP_Label_f42aa342-8706-4288-bd11-ebb85995028c_SetDate">
    <vt:lpwstr>2017-12-27T19:18:56.9450197Z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