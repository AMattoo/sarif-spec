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65B6D5C9" w:rsidR="00D17F06" w:rsidRDefault="0095731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23476C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49630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53DEBB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3899790"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A5765B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6CEA80"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E6D2FB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DCCDCE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BEBB3DF" w14:textId="5987AA5D" w:rsidR="00567DE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450827" w:history="1">
        <w:r w:rsidR="00567DE6" w:rsidRPr="00486830">
          <w:rPr>
            <w:rStyle w:val="Hyperlink"/>
            <w:noProof/>
          </w:rPr>
          <w:t>1</w:t>
        </w:r>
        <w:r w:rsidR="00567DE6">
          <w:rPr>
            <w:rFonts w:asciiTheme="minorHAnsi" w:eastAsiaTheme="minorEastAsia" w:hAnsiTheme="minorHAnsi" w:cstheme="minorBidi"/>
            <w:noProof/>
            <w:sz w:val="22"/>
            <w:szCs w:val="22"/>
          </w:rPr>
          <w:tab/>
        </w:r>
        <w:r w:rsidR="00567DE6" w:rsidRPr="00486830">
          <w:rPr>
            <w:rStyle w:val="Hyperlink"/>
            <w:noProof/>
          </w:rPr>
          <w:t>Introduction</w:t>
        </w:r>
        <w:r w:rsidR="00567DE6">
          <w:rPr>
            <w:noProof/>
            <w:webHidden/>
          </w:rPr>
          <w:tab/>
        </w:r>
        <w:r w:rsidR="00567DE6">
          <w:rPr>
            <w:noProof/>
            <w:webHidden/>
          </w:rPr>
          <w:fldChar w:fldCharType="begin"/>
        </w:r>
        <w:r w:rsidR="00567DE6">
          <w:rPr>
            <w:noProof/>
            <w:webHidden/>
          </w:rPr>
          <w:instrText xml:space="preserve"> PAGEREF _Toc503450827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6C603944" w14:textId="433AE228"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828" w:history="1">
        <w:r w:rsidR="00567DE6" w:rsidRPr="00486830">
          <w:rPr>
            <w:rStyle w:val="Hyperlink"/>
            <w:noProof/>
          </w:rPr>
          <w:t>1.1 IPR Policy</w:t>
        </w:r>
        <w:r w:rsidR="00567DE6">
          <w:rPr>
            <w:noProof/>
            <w:webHidden/>
          </w:rPr>
          <w:tab/>
        </w:r>
        <w:r w:rsidR="00567DE6">
          <w:rPr>
            <w:noProof/>
            <w:webHidden/>
          </w:rPr>
          <w:fldChar w:fldCharType="begin"/>
        </w:r>
        <w:r w:rsidR="00567DE6">
          <w:rPr>
            <w:noProof/>
            <w:webHidden/>
          </w:rPr>
          <w:instrText xml:space="preserve"> PAGEREF _Toc503450828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4281DBF1" w14:textId="35570E44"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829" w:history="1">
        <w:r w:rsidR="00567DE6" w:rsidRPr="00486830">
          <w:rPr>
            <w:rStyle w:val="Hyperlink"/>
            <w:noProof/>
          </w:rPr>
          <w:t>1.2 Terminology</w:t>
        </w:r>
        <w:r w:rsidR="00567DE6">
          <w:rPr>
            <w:noProof/>
            <w:webHidden/>
          </w:rPr>
          <w:tab/>
        </w:r>
        <w:r w:rsidR="00567DE6">
          <w:rPr>
            <w:noProof/>
            <w:webHidden/>
          </w:rPr>
          <w:fldChar w:fldCharType="begin"/>
        </w:r>
        <w:r w:rsidR="00567DE6">
          <w:rPr>
            <w:noProof/>
            <w:webHidden/>
          </w:rPr>
          <w:instrText xml:space="preserve"> PAGEREF _Toc503450829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0ADF784F" w14:textId="663E39E6"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830" w:history="1">
        <w:r w:rsidR="00567DE6" w:rsidRPr="00486830">
          <w:rPr>
            <w:rStyle w:val="Hyperlink"/>
            <w:noProof/>
          </w:rPr>
          <w:t>1.3 Normative References</w:t>
        </w:r>
        <w:r w:rsidR="00567DE6">
          <w:rPr>
            <w:noProof/>
            <w:webHidden/>
          </w:rPr>
          <w:tab/>
        </w:r>
        <w:r w:rsidR="00567DE6">
          <w:rPr>
            <w:noProof/>
            <w:webHidden/>
          </w:rPr>
          <w:fldChar w:fldCharType="begin"/>
        </w:r>
        <w:r w:rsidR="00567DE6">
          <w:rPr>
            <w:noProof/>
            <w:webHidden/>
          </w:rPr>
          <w:instrText xml:space="preserve"> PAGEREF _Toc503450830 \h </w:instrText>
        </w:r>
        <w:r w:rsidR="00567DE6">
          <w:rPr>
            <w:noProof/>
            <w:webHidden/>
          </w:rPr>
        </w:r>
        <w:r w:rsidR="00567DE6">
          <w:rPr>
            <w:noProof/>
            <w:webHidden/>
          </w:rPr>
          <w:fldChar w:fldCharType="separate"/>
        </w:r>
        <w:r w:rsidR="00567DE6">
          <w:rPr>
            <w:noProof/>
            <w:webHidden/>
          </w:rPr>
          <w:t>13</w:t>
        </w:r>
        <w:r w:rsidR="00567DE6">
          <w:rPr>
            <w:noProof/>
            <w:webHidden/>
          </w:rPr>
          <w:fldChar w:fldCharType="end"/>
        </w:r>
      </w:hyperlink>
    </w:p>
    <w:p w14:paraId="3A171450" w14:textId="2D6BF276"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831" w:history="1">
        <w:r w:rsidR="00567DE6" w:rsidRPr="00486830">
          <w:rPr>
            <w:rStyle w:val="Hyperlink"/>
            <w:noProof/>
          </w:rPr>
          <w:t>1.4 Non-Normative References</w:t>
        </w:r>
        <w:r w:rsidR="00567DE6">
          <w:rPr>
            <w:noProof/>
            <w:webHidden/>
          </w:rPr>
          <w:tab/>
        </w:r>
        <w:r w:rsidR="00567DE6">
          <w:rPr>
            <w:noProof/>
            <w:webHidden/>
          </w:rPr>
          <w:fldChar w:fldCharType="begin"/>
        </w:r>
        <w:r w:rsidR="00567DE6">
          <w:rPr>
            <w:noProof/>
            <w:webHidden/>
          </w:rPr>
          <w:instrText xml:space="preserve"> PAGEREF _Toc503450831 \h </w:instrText>
        </w:r>
        <w:r w:rsidR="00567DE6">
          <w:rPr>
            <w:noProof/>
            <w:webHidden/>
          </w:rPr>
        </w:r>
        <w:r w:rsidR="00567DE6">
          <w:rPr>
            <w:noProof/>
            <w:webHidden/>
          </w:rPr>
          <w:fldChar w:fldCharType="separate"/>
        </w:r>
        <w:r w:rsidR="00567DE6">
          <w:rPr>
            <w:noProof/>
            <w:webHidden/>
          </w:rPr>
          <w:t>14</w:t>
        </w:r>
        <w:r w:rsidR="00567DE6">
          <w:rPr>
            <w:noProof/>
            <w:webHidden/>
          </w:rPr>
          <w:fldChar w:fldCharType="end"/>
        </w:r>
      </w:hyperlink>
    </w:p>
    <w:p w14:paraId="227321F2" w14:textId="3F736844" w:rsidR="00567DE6" w:rsidRDefault="00957313">
      <w:pPr>
        <w:pStyle w:val="TOC1"/>
        <w:rPr>
          <w:rFonts w:asciiTheme="minorHAnsi" w:eastAsiaTheme="minorEastAsia" w:hAnsiTheme="minorHAnsi" w:cstheme="minorBidi"/>
          <w:noProof/>
          <w:sz w:val="22"/>
          <w:szCs w:val="22"/>
        </w:rPr>
      </w:pPr>
      <w:hyperlink w:anchor="_Toc503450832" w:history="1">
        <w:r w:rsidR="00567DE6" w:rsidRPr="00486830">
          <w:rPr>
            <w:rStyle w:val="Hyperlink"/>
            <w:noProof/>
          </w:rPr>
          <w:t>2</w:t>
        </w:r>
        <w:r w:rsidR="00567DE6">
          <w:rPr>
            <w:rFonts w:asciiTheme="minorHAnsi" w:eastAsiaTheme="minorEastAsia" w:hAnsiTheme="minorHAnsi" w:cstheme="minorBidi"/>
            <w:noProof/>
            <w:sz w:val="22"/>
            <w:szCs w:val="22"/>
          </w:rPr>
          <w:tab/>
        </w:r>
        <w:r w:rsidR="00567DE6" w:rsidRPr="00486830">
          <w:rPr>
            <w:rStyle w:val="Hyperlink"/>
            <w:noProof/>
          </w:rPr>
          <w:t>Conventions</w:t>
        </w:r>
        <w:r w:rsidR="00567DE6">
          <w:rPr>
            <w:noProof/>
            <w:webHidden/>
          </w:rPr>
          <w:tab/>
        </w:r>
        <w:r w:rsidR="00567DE6">
          <w:rPr>
            <w:noProof/>
            <w:webHidden/>
          </w:rPr>
          <w:fldChar w:fldCharType="begin"/>
        </w:r>
        <w:r w:rsidR="00567DE6">
          <w:rPr>
            <w:noProof/>
            <w:webHidden/>
          </w:rPr>
          <w:instrText xml:space="preserve"> PAGEREF _Toc503450832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35EA156F" w14:textId="34A63F5E"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833" w:history="1">
        <w:r w:rsidR="00567DE6" w:rsidRPr="00486830">
          <w:rPr>
            <w:rStyle w:val="Hyperlink"/>
            <w:noProof/>
          </w:rPr>
          <w:t>2.1 General</w:t>
        </w:r>
        <w:r w:rsidR="00567DE6">
          <w:rPr>
            <w:noProof/>
            <w:webHidden/>
          </w:rPr>
          <w:tab/>
        </w:r>
        <w:r w:rsidR="00567DE6">
          <w:rPr>
            <w:noProof/>
            <w:webHidden/>
          </w:rPr>
          <w:fldChar w:fldCharType="begin"/>
        </w:r>
        <w:r w:rsidR="00567DE6">
          <w:rPr>
            <w:noProof/>
            <w:webHidden/>
          </w:rPr>
          <w:instrText xml:space="preserve"> PAGEREF _Toc503450833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704518F7" w14:textId="44283E3A"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834" w:history="1">
        <w:r w:rsidR="00567DE6" w:rsidRPr="00486830">
          <w:rPr>
            <w:rStyle w:val="Hyperlink"/>
            <w:noProof/>
          </w:rPr>
          <w:t>2.2 Format examples</w:t>
        </w:r>
        <w:r w:rsidR="00567DE6">
          <w:rPr>
            <w:noProof/>
            <w:webHidden/>
          </w:rPr>
          <w:tab/>
        </w:r>
        <w:r w:rsidR="00567DE6">
          <w:rPr>
            <w:noProof/>
            <w:webHidden/>
          </w:rPr>
          <w:fldChar w:fldCharType="begin"/>
        </w:r>
        <w:r w:rsidR="00567DE6">
          <w:rPr>
            <w:noProof/>
            <w:webHidden/>
          </w:rPr>
          <w:instrText xml:space="preserve"> PAGEREF _Toc503450834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25DBAD2D" w14:textId="3846014E"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835" w:history="1">
        <w:r w:rsidR="00567DE6" w:rsidRPr="00486830">
          <w:rPr>
            <w:rStyle w:val="Hyperlink"/>
            <w:noProof/>
          </w:rPr>
          <w:t>2.3 Property notation</w:t>
        </w:r>
        <w:r w:rsidR="00567DE6">
          <w:rPr>
            <w:noProof/>
            <w:webHidden/>
          </w:rPr>
          <w:tab/>
        </w:r>
        <w:r w:rsidR="00567DE6">
          <w:rPr>
            <w:noProof/>
            <w:webHidden/>
          </w:rPr>
          <w:fldChar w:fldCharType="begin"/>
        </w:r>
        <w:r w:rsidR="00567DE6">
          <w:rPr>
            <w:noProof/>
            <w:webHidden/>
          </w:rPr>
          <w:instrText xml:space="preserve"> PAGEREF _Toc503450835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778F4B1F" w14:textId="2FF644DB" w:rsidR="00567DE6" w:rsidRDefault="00957313">
      <w:pPr>
        <w:pStyle w:val="TOC1"/>
        <w:rPr>
          <w:rFonts w:asciiTheme="minorHAnsi" w:eastAsiaTheme="minorEastAsia" w:hAnsiTheme="minorHAnsi" w:cstheme="minorBidi"/>
          <w:noProof/>
          <w:sz w:val="22"/>
          <w:szCs w:val="22"/>
        </w:rPr>
      </w:pPr>
      <w:hyperlink w:anchor="_Toc503450836" w:history="1">
        <w:r w:rsidR="00567DE6" w:rsidRPr="00486830">
          <w:rPr>
            <w:rStyle w:val="Hyperlink"/>
            <w:noProof/>
          </w:rPr>
          <w:t>3</w:t>
        </w:r>
        <w:r w:rsidR="00567DE6">
          <w:rPr>
            <w:rFonts w:asciiTheme="minorHAnsi" w:eastAsiaTheme="minorEastAsia" w:hAnsiTheme="minorHAnsi" w:cstheme="minorBidi"/>
            <w:noProof/>
            <w:sz w:val="22"/>
            <w:szCs w:val="22"/>
          </w:rPr>
          <w:tab/>
        </w:r>
        <w:r w:rsidR="00567DE6" w:rsidRPr="00486830">
          <w:rPr>
            <w:rStyle w:val="Hyperlink"/>
            <w:noProof/>
          </w:rPr>
          <w:t>File format</w:t>
        </w:r>
        <w:r w:rsidR="00567DE6">
          <w:rPr>
            <w:noProof/>
            <w:webHidden/>
          </w:rPr>
          <w:tab/>
        </w:r>
        <w:r w:rsidR="00567DE6">
          <w:rPr>
            <w:noProof/>
            <w:webHidden/>
          </w:rPr>
          <w:fldChar w:fldCharType="begin"/>
        </w:r>
        <w:r w:rsidR="00567DE6">
          <w:rPr>
            <w:noProof/>
            <w:webHidden/>
          </w:rPr>
          <w:instrText xml:space="preserve"> PAGEREF _Toc503450836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4F41D1CE" w14:textId="40D2A13A"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837" w:history="1">
        <w:r w:rsidR="00567DE6" w:rsidRPr="00486830">
          <w:rPr>
            <w:rStyle w:val="Hyperlink"/>
            <w:noProof/>
          </w:rPr>
          <w:t>3.1 General</w:t>
        </w:r>
        <w:r w:rsidR="00567DE6">
          <w:rPr>
            <w:noProof/>
            <w:webHidden/>
          </w:rPr>
          <w:tab/>
        </w:r>
        <w:r w:rsidR="00567DE6">
          <w:rPr>
            <w:noProof/>
            <w:webHidden/>
          </w:rPr>
          <w:fldChar w:fldCharType="begin"/>
        </w:r>
        <w:r w:rsidR="00567DE6">
          <w:rPr>
            <w:noProof/>
            <w:webHidden/>
          </w:rPr>
          <w:instrText xml:space="preserve"> PAGEREF _Toc503450837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2B1ABB42" w14:textId="3D099ADB"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838" w:history="1">
        <w:r w:rsidR="00567DE6" w:rsidRPr="00486830">
          <w:rPr>
            <w:rStyle w:val="Hyperlink"/>
            <w:noProof/>
          </w:rPr>
          <w:t>3.2 URI-valued properties</w:t>
        </w:r>
        <w:r w:rsidR="00567DE6">
          <w:rPr>
            <w:noProof/>
            <w:webHidden/>
          </w:rPr>
          <w:tab/>
        </w:r>
        <w:r w:rsidR="00567DE6">
          <w:rPr>
            <w:noProof/>
            <w:webHidden/>
          </w:rPr>
          <w:fldChar w:fldCharType="begin"/>
        </w:r>
        <w:r w:rsidR="00567DE6">
          <w:rPr>
            <w:noProof/>
            <w:webHidden/>
          </w:rPr>
          <w:instrText xml:space="preserve"> PAGEREF _Toc503450838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3B8E8A46" w14:textId="65D752C4"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839" w:history="1">
        <w:r w:rsidR="00567DE6" w:rsidRPr="00486830">
          <w:rPr>
            <w:rStyle w:val="Hyperlink"/>
            <w:noProof/>
          </w:rPr>
          <w:t>3.3 URI base id properties</w:t>
        </w:r>
        <w:r w:rsidR="00567DE6">
          <w:rPr>
            <w:noProof/>
            <w:webHidden/>
          </w:rPr>
          <w:tab/>
        </w:r>
        <w:r w:rsidR="00567DE6">
          <w:rPr>
            <w:noProof/>
            <w:webHidden/>
          </w:rPr>
          <w:fldChar w:fldCharType="begin"/>
        </w:r>
        <w:r w:rsidR="00567DE6">
          <w:rPr>
            <w:noProof/>
            <w:webHidden/>
          </w:rPr>
          <w:instrText xml:space="preserve"> PAGEREF _Toc503450839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665B7B37" w14:textId="19518DEB"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840" w:history="1">
        <w:r w:rsidR="00567DE6" w:rsidRPr="00486830">
          <w:rPr>
            <w:rStyle w:val="Hyperlink"/>
            <w:noProof/>
          </w:rPr>
          <w:t>3.4 String properties</w:t>
        </w:r>
        <w:r w:rsidR="00567DE6">
          <w:rPr>
            <w:noProof/>
            <w:webHidden/>
          </w:rPr>
          <w:tab/>
        </w:r>
        <w:r w:rsidR="00567DE6">
          <w:rPr>
            <w:noProof/>
            <w:webHidden/>
          </w:rPr>
          <w:fldChar w:fldCharType="begin"/>
        </w:r>
        <w:r w:rsidR="00567DE6">
          <w:rPr>
            <w:noProof/>
            <w:webHidden/>
          </w:rPr>
          <w:instrText xml:space="preserve"> PAGEREF _Toc503450840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5E92DA60" w14:textId="65CFDADD"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841" w:history="1">
        <w:r w:rsidR="00567DE6" w:rsidRPr="00486830">
          <w:rPr>
            <w:rStyle w:val="Hyperlink"/>
            <w:noProof/>
          </w:rPr>
          <w:t>3.5 Object properties</w:t>
        </w:r>
        <w:r w:rsidR="00567DE6">
          <w:rPr>
            <w:noProof/>
            <w:webHidden/>
          </w:rPr>
          <w:tab/>
        </w:r>
        <w:r w:rsidR="00567DE6">
          <w:rPr>
            <w:noProof/>
            <w:webHidden/>
          </w:rPr>
          <w:fldChar w:fldCharType="begin"/>
        </w:r>
        <w:r w:rsidR="00567DE6">
          <w:rPr>
            <w:noProof/>
            <w:webHidden/>
          </w:rPr>
          <w:instrText xml:space="preserve"> PAGEREF _Toc503450841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42D07635" w14:textId="0395B966"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842" w:history="1">
        <w:r w:rsidR="00567DE6" w:rsidRPr="00486830">
          <w:rPr>
            <w:rStyle w:val="Hyperlink"/>
            <w:noProof/>
          </w:rPr>
          <w:t>3.6 Array properties</w:t>
        </w:r>
        <w:r w:rsidR="00567DE6">
          <w:rPr>
            <w:noProof/>
            <w:webHidden/>
          </w:rPr>
          <w:tab/>
        </w:r>
        <w:r w:rsidR="00567DE6">
          <w:rPr>
            <w:noProof/>
            <w:webHidden/>
          </w:rPr>
          <w:fldChar w:fldCharType="begin"/>
        </w:r>
        <w:r w:rsidR="00567DE6">
          <w:rPr>
            <w:noProof/>
            <w:webHidden/>
          </w:rPr>
          <w:instrText xml:space="preserve"> PAGEREF _Toc503450842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5253A738" w14:textId="4E08F46D"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843" w:history="1">
        <w:r w:rsidR="00567DE6" w:rsidRPr="00486830">
          <w:rPr>
            <w:rStyle w:val="Hyperlink"/>
            <w:noProof/>
          </w:rPr>
          <w:t>3.7 Property bags</w:t>
        </w:r>
        <w:r w:rsidR="00567DE6">
          <w:rPr>
            <w:noProof/>
            <w:webHidden/>
          </w:rPr>
          <w:tab/>
        </w:r>
        <w:r w:rsidR="00567DE6">
          <w:rPr>
            <w:noProof/>
            <w:webHidden/>
          </w:rPr>
          <w:fldChar w:fldCharType="begin"/>
        </w:r>
        <w:r w:rsidR="00567DE6">
          <w:rPr>
            <w:noProof/>
            <w:webHidden/>
          </w:rPr>
          <w:instrText xml:space="preserve"> PAGEREF _Toc503450843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6E42F29F" w14:textId="1EEFB35C"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44" w:history="1">
        <w:r w:rsidR="00567DE6" w:rsidRPr="00486830">
          <w:rPr>
            <w:rStyle w:val="Hyperlink"/>
            <w:noProof/>
          </w:rPr>
          <w:t>3.7.1 General</w:t>
        </w:r>
        <w:r w:rsidR="00567DE6">
          <w:rPr>
            <w:noProof/>
            <w:webHidden/>
          </w:rPr>
          <w:tab/>
        </w:r>
        <w:r w:rsidR="00567DE6">
          <w:rPr>
            <w:noProof/>
            <w:webHidden/>
          </w:rPr>
          <w:fldChar w:fldCharType="begin"/>
        </w:r>
        <w:r w:rsidR="00567DE6">
          <w:rPr>
            <w:noProof/>
            <w:webHidden/>
          </w:rPr>
          <w:instrText xml:space="preserve"> PAGEREF _Toc503450844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1962B174" w14:textId="6BD0173C"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45" w:history="1">
        <w:r w:rsidR="00567DE6" w:rsidRPr="00486830">
          <w:rPr>
            <w:rStyle w:val="Hyperlink"/>
            <w:noProof/>
          </w:rPr>
          <w:t>3.7.2 Tags</w:t>
        </w:r>
        <w:r w:rsidR="00567DE6">
          <w:rPr>
            <w:noProof/>
            <w:webHidden/>
          </w:rPr>
          <w:tab/>
        </w:r>
        <w:r w:rsidR="00567DE6">
          <w:rPr>
            <w:noProof/>
            <w:webHidden/>
          </w:rPr>
          <w:fldChar w:fldCharType="begin"/>
        </w:r>
        <w:r w:rsidR="00567DE6">
          <w:rPr>
            <w:noProof/>
            <w:webHidden/>
          </w:rPr>
          <w:instrText xml:space="preserve"> PAGEREF _Toc503450845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7A3E73FF" w14:textId="53C9F337" w:rsidR="00567DE6" w:rsidRDefault="00957313">
      <w:pPr>
        <w:pStyle w:val="TOC4"/>
        <w:tabs>
          <w:tab w:val="right" w:leader="dot" w:pos="9350"/>
        </w:tabs>
        <w:rPr>
          <w:rFonts w:asciiTheme="minorHAnsi" w:eastAsiaTheme="minorEastAsia" w:hAnsiTheme="minorHAnsi" w:cstheme="minorBidi"/>
          <w:noProof/>
          <w:sz w:val="22"/>
          <w:szCs w:val="22"/>
        </w:rPr>
      </w:pPr>
      <w:hyperlink w:anchor="_Toc503450846" w:history="1">
        <w:r w:rsidR="00567DE6" w:rsidRPr="00486830">
          <w:rPr>
            <w:rStyle w:val="Hyperlink"/>
            <w:noProof/>
          </w:rPr>
          <w:t>3.7.2.1 General</w:t>
        </w:r>
        <w:r w:rsidR="00567DE6">
          <w:rPr>
            <w:noProof/>
            <w:webHidden/>
          </w:rPr>
          <w:tab/>
        </w:r>
        <w:r w:rsidR="00567DE6">
          <w:rPr>
            <w:noProof/>
            <w:webHidden/>
          </w:rPr>
          <w:fldChar w:fldCharType="begin"/>
        </w:r>
        <w:r w:rsidR="00567DE6">
          <w:rPr>
            <w:noProof/>
            <w:webHidden/>
          </w:rPr>
          <w:instrText xml:space="preserve"> PAGEREF _Toc503450846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48F4FB11" w14:textId="49FB52CE" w:rsidR="00567DE6" w:rsidRDefault="00957313">
      <w:pPr>
        <w:pStyle w:val="TOC4"/>
        <w:tabs>
          <w:tab w:val="right" w:leader="dot" w:pos="9350"/>
        </w:tabs>
        <w:rPr>
          <w:rFonts w:asciiTheme="minorHAnsi" w:eastAsiaTheme="minorEastAsia" w:hAnsiTheme="minorHAnsi" w:cstheme="minorBidi"/>
          <w:noProof/>
          <w:sz w:val="22"/>
          <w:szCs w:val="22"/>
        </w:rPr>
      </w:pPr>
      <w:hyperlink w:anchor="_Toc503450847" w:history="1">
        <w:r w:rsidR="00567DE6" w:rsidRPr="00486830">
          <w:rPr>
            <w:rStyle w:val="Hyperlink"/>
            <w:noProof/>
          </w:rPr>
          <w:t>3.7.2.2 Namespaced tags</w:t>
        </w:r>
        <w:r w:rsidR="00567DE6">
          <w:rPr>
            <w:noProof/>
            <w:webHidden/>
          </w:rPr>
          <w:tab/>
        </w:r>
        <w:r w:rsidR="00567DE6">
          <w:rPr>
            <w:noProof/>
            <w:webHidden/>
          </w:rPr>
          <w:fldChar w:fldCharType="begin"/>
        </w:r>
        <w:r w:rsidR="00567DE6">
          <w:rPr>
            <w:noProof/>
            <w:webHidden/>
          </w:rPr>
          <w:instrText xml:space="preserve"> PAGEREF _Toc503450847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795097B6" w14:textId="42A80BD7" w:rsidR="00567DE6" w:rsidRDefault="00957313">
      <w:pPr>
        <w:pStyle w:val="TOC4"/>
        <w:tabs>
          <w:tab w:val="right" w:leader="dot" w:pos="9350"/>
        </w:tabs>
        <w:rPr>
          <w:rFonts w:asciiTheme="minorHAnsi" w:eastAsiaTheme="minorEastAsia" w:hAnsiTheme="minorHAnsi" w:cstheme="minorBidi"/>
          <w:noProof/>
          <w:sz w:val="22"/>
          <w:szCs w:val="22"/>
        </w:rPr>
      </w:pPr>
      <w:hyperlink w:anchor="_Toc503450848" w:history="1">
        <w:r w:rsidR="00567DE6" w:rsidRPr="00486830">
          <w:rPr>
            <w:rStyle w:val="Hyperlink"/>
            <w:noProof/>
          </w:rPr>
          <w:t>3.7.2.3 Tag metadata</w:t>
        </w:r>
        <w:r w:rsidR="00567DE6">
          <w:rPr>
            <w:noProof/>
            <w:webHidden/>
          </w:rPr>
          <w:tab/>
        </w:r>
        <w:r w:rsidR="00567DE6">
          <w:rPr>
            <w:noProof/>
            <w:webHidden/>
          </w:rPr>
          <w:fldChar w:fldCharType="begin"/>
        </w:r>
        <w:r w:rsidR="00567DE6">
          <w:rPr>
            <w:noProof/>
            <w:webHidden/>
          </w:rPr>
          <w:instrText xml:space="preserve"> PAGEREF _Toc503450848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23D90779" w14:textId="28A21798"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849" w:history="1">
        <w:r w:rsidR="00567DE6" w:rsidRPr="00486830">
          <w:rPr>
            <w:rStyle w:val="Hyperlink"/>
            <w:noProof/>
          </w:rPr>
          <w:t>3.8 Date/time properties</w:t>
        </w:r>
        <w:r w:rsidR="00567DE6">
          <w:rPr>
            <w:noProof/>
            <w:webHidden/>
          </w:rPr>
          <w:tab/>
        </w:r>
        <w:r w:rsidR="00567DE6">
          <w:rPr>
            <w:noProof/>
            <w:webHidden/>
          </w:rPr>
          <w:fldChar w:fldCharType="begin"/>
        </w:r>
        <w:r w:rsidR="00567DE6">
          <w:rPr>
            <w:noProof/>
            <w:webHidden/>
          </w:rPr>
          <w:instrText xml:space="preserve"> PAGEREF _Toc503450849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5800653A" w14:textId="6F61501E"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850" w:history="1">
        <w:r w:rsidR="00567DE6" w:rsidRPr="00486830">
          <w:rPr>
            <w:rStyle w:val="Hyperlink"/>
            <w:noProof/>
          </w:rPr>
          <w:t>3.9 Array properties with unique values</w:t>
        </w:r>
        <w:r w:rsidR="00567DE6">
          <w:rPr>
            <w:noProof/>
            <w:webHidden/>
          </w:rPr>
          <w:tab/>
        </w:r>
        <w:r w:rsidR="00567DE6">
          <w:rPr>
            <w:noProof/>
            <w:webHidden/>
          </w:rPr>
          <w:fldChar w:fldCharType="begin"/>
        </w:r>
        <w:r w:rsidR="00567DE6">
          <w:rPr>
            <w:noProof/>
            <w:webHidden/>
          </w:rPr>
          <w:instrText xml:space="preserve"> PAGEREF _Toc503450850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22384BB9" w14:textId="1D2DAFC2"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851" w:history="1">
        <w:r w:rsidR="00567DE6" w:rsidRPr="00486830">
          <w:rPr>
            <w:rStyle w:val="Hyperlink"/>
            <w:noProof/>
          </w:rPr>
          <w:t>3.10 Message properties</w:t>
        </w:r>
        <w:r w:rsidR="00567DE6">
          <w:rPr>
            <w:noProof/>
            <w:webHidden/>
          </w:rPr>
          <w:tab/>
        </w:r>
        <w:r w:rsidR="00567DE6">
          <w:rPr>
            <w:noProof/>
            <w:webHidden/>
          </w:rPr>
          <w:fldChar w:fldCharType="begin"/>
        </w:r>
        <w:r w:rsidR="00567DE6">
          <w:rPr>
            <w:noProof/>
            <w:webHidden/>
          </w:rPr>
          <w:instrText xml:space="preserve"> PAGEREF _Toc503450851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64BDB007" w14:textId="11E57585"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52" w:history="1">
        <w:r w:rsidR="00567DE6" w:rsidRPr="00486830">
          <w:rPr>
            <w:rStyle w:val="Hyperlink"/>
            <w:noProof/>
          </w:rPr>
          <w:t>3.10.1 General</w:t>
        </w:r>
        <w:r w:rsidR="00567DE6">
          <w:rPr>
            <w:noProof/>
            <w:webHidden/>
          </w:rPr>
          <w:tab/>
        </w:r>
        <w:r w:rsidR="00567DE6">
          <w:rPr>
            <w:noProof/>
            <w:webHidden/>
          </w:rPr>
          <w:fldChar w:fldCharType="begin"/>
        </w:r>
        <w:r w:rsidR="00567DE6">
          <w:rPr>
            <w:noProof/>
            <w:webHidden/>
          </w:rPr>
          <w:instrText xml:space="preserve"> PAGEREF _Toc503450852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5C16E2BE" w14:textId="0FB8A0C0"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53" w:history="1">
        <w:r w:rsidR="00567DE6" w:rsidRPr="00486830">
          <w:rPr>
            <w:rStyle w:val="Hyperlink"/>
            <w:noProof/>
          </w:rPr>
          <w:t>3.10.2 Plain text messages</w:t>
        </w:r>
        <w:r w:rsidR="00567DE6">
          <w:rPr>
            <w:noProof/>
            <w:webHidden/>
          </w:rPr>
          <w:tab/>
        </w:r>
        <w:r w:rsidR="00567DE6">
          <w:rPr>
            <w:noProof/>
            <w:webHidden/>
          </w:rPr>
          <w:fldChar w:fldCharType="begin"/>
        </w:r>
        <w:r w:rsidR="00567DE6">
          <w:rPr>
            <w:noProof/>
            <w:webHidden/>
          </w:rPr>
          <w:instrText xml:space="preserve"> PAGEREF _Toc503450853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750589EF" w14:textId="699F3FA9"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54" w:history="1">
        <w:r w:rsidR="00567DE6" w:rsidRPr="00486830">
          <w:rPr>
            <w:rStyle w:val="Hyperlink"/>
            <w:noProof/>
          </w:rPr>
          <w:t>3.10.3 Rich text messages</w:t>
        </w:r>
        <w:r w:rsidR="00567DE6">
          <w:rPr>
            <w:noProof/>
            <w:webHidden/>
          </w:rPr>
          <w:tab/>
        </w:r>
        <w:r w:rsidR="00567DE6">
          <w:rPr>
            <w:noProof/>
            <w:webHidden/>
          </w:rPr>
          <w:fldChar w:fldCharType="begin"/>
        </w:r>
        <w:r w:rsidR="00567DE6">
          <w:rPr>
            <w:noProof/>
            <w:webHidden/>
          </w:rPr>
          <w:instrText xml:space="preserve"> PAGEREF _Toc503450854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708979C7" w14:textId="10A3A3BB" w:rsidR="00567DE6" w:rsidRDefault="00957313">
      <w:pPr>
        <w:pStyle w:val="TOC4"/>
        <w:tabs>
          <w:tab w:val="right" w:leader="dot" w:pos="9350"/>
        </w:tabs>
        <w:rPr>
          <w:rFonts w:asciiTheme="minorHAnsi" w:eastAsiaTheme="minorEastAsia" w:hAnsiTheme="minorHAnsi" w:cstheme="minorBidi"/>
          <w:noProof/>
          <w:sz w:val="22"/>
          <w:szCs w:val="22"/>
        </w:rPr>
      </w:pPr>
      <w:hyperlink w:anchor="_Toc503450855" w:history="1">
        <w:r w:rsidR="00567DE6" w:rsidRPr="00486830">
          <w:rPr>
            <w:rStyle w:val="Hyperlink"/>
            <w:noProof/>
          </w:rPr>
          <w:t>3.10.3.1 General</w:t>
        </w:r>
        <w:r w:rsidR="00567DE6">
          <w:rPr>
            <w:noProof/>
            <w:webHidden/>
          </w:rPr>
          <w:tab/>
        </w:r>
        <w:r w:rsidR="00567DE6">
          <w:rPr>
            <w:noProof/>
            <w:webHidden/>
          </w:rPr>
          <w:fldChar w:fldCharType="begin"/>
        </w:r>
        <w:r w:rsidR="00567DE6">
          <w:rPr>
            <w:noProof/>
            <w:webHidden/>
          </w:rPr>
          <w:instrText xml:space="preserve"> PAGEREF _Toc503450855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6511AD1E" w14:textId="40BE4FA4" w:rsidR="00567DE6" w:rsidRDefault="00957313">
      <w:pPr>
        <w:pStyle w:val="TOC4"/>
        <w:tabs>
          <w:tab w:val="right" w:leader="dot" w:pos="9350"/>
        </w:tabs>
        <w:rPr>
          <w:rFonts w:asciiTheme="minorHAnsi" w:eastAsiaTheme="minorEastAsia" w:hAnsiTheme="minorHAnsi" w:cstheme="minorBidi"/>
          <w:noProof/>
          <w:sz w:val="22"/>
          <w:szCs w:val="22"/>
        </w:rPr>
      </w:pPr>
      <w:hyperlink w:anchor="_Toc503450856" w:history="1">
        <w:r w:rsidR="00567DE6" w:rsidRPr="00486830">
          <w:rPr>
            <w:rStyle w:val="Hyperlink"/>
            <w:noProof/>
          </w:rPr>
          <w:t>3.10.3.2 Security implications</w:t>
        </w:r>
        <w:r w:rsidR="00567DE6">
          <w:rPr>
            <w:noProof/>
            <w:webHidden/>
          </w:rPr>
          <w:tab/>
        </w:r>
        <w:r w:rsidR="00567DE6">
          <w:rPr>
            <w:noProof/>
            <w:webHidden/>
          </w:rPr>
          <w:fldChar w:fldCharType="begin"/>
        </w:r>
        <w:r w:rsidR="00567DE6">
          <w:rPr>
            <w:noProof/>
            <w:webHidden/>
          </w:rPr>
          <w:instrText xml:space="preserve"> PAGEREF _Toc503450856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722B5267" w14:textId="75051C2A"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57" w:history="1">
        <w:r w:rsidR="00567DE6" w:rsidRPr="00486830">
          <w:rPr>
            <w:rStyle w:val="Hyperlink"/>
            <w:noProof/>
          </w:rPr>
          <w:t>3.10.4 Messages with embedded links</w:t>
        </w:r>
        <w:r w:rsidR="00567DE6">
          <w:rPr>
            <w:noProof/>
            <w:webHidden/>
          </w:rPr>
          <w:tab/>
        </w:r>
        <w:r w:rsidR="00567DE6">
          <w:rPr>
            <w:noProof/>
            <w:webHidden/>
          </w:rPr>
          <w:fldChar w:fldCharType="begin"/>
        </w:r>
        <w:r w:rsidR="00567DE6">
          <w:rPr>
            <w:noProof/>
            <w:webHidden/>
          </w:rPr>
          <w:instrText xml:space="preserve"> PAGEREF _Toc503450857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030538F3" w14:textId="5A7862FE"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858" w:history="1">
        <w:r w:rsidR="00567DE6" w:rsidRPr="00486830">
          <w:rPr>
            <w:rStyle w:val="Hyperlink"/>
            <w:noProof/>
          </w:rPr>
          <w:t>3.11 sarifLog object</w:t>
        </w:r>
        <w:r w:rsidR="00567DE6">
          <w:rPr>
            <w:noProof/>
            <w:webHidden/>
          </w:rPr>
          <w:tab/>
        </w:r>
        <w:r w:rsidR="00567DE6">
          <w:rPr>
            <w:noProof/>
            <w:webHidden/>
          </w:rPr>
          <w:fldChar w:fldCharType="begin"/>
        </w:r>
        <w:r w:rsidR="00567DE6">
          <w:rPr>
            <w:noProof/>
            <w:webHidden/>
          </w:rPr>
          <w:instrText xml:space="preserve"> PAGEREF _Toc503450858 \h </w:instrText>
        </w:r>
        <w:r w:rsidR="00567DE6">
          <w:rPr>
            <w:noProof/>
            <w:webHidden/>
          </w:rPr>
        </w:r>
        <w:r w:rsidR="00567DE6">
          <w:rPr>
            <w:noProof/>
            <w:webHidden/>
          </w:rPr>
          <w:fldChar w:fldCharType="separate"/>
        </w:r>
        <w:r w:rsidR="00567DE6">
          <w:rPr>
            <w:noProof/>
            <w:webHidden/>
          </w:rPr>
          <w:t>21</w:t>
        </w:r>
        <w:r w:rsidR="00567DE6">
          <w:rPr>
            <w:noProof/>
            <w:webHidden/>
          </w:rPr>
          <w:fldChar w:fldCharType="end"/>
        </w:r>
      </w:hyperlink>
    </w:p>
    <w:p w14:paraId="7A667BBE" w14:textId="55A89053"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59" w:history="1">
        <w:r w:rsidR="00567DE6" w:rsidRPr="00486830">
          <w:rPr>
            <w:rStyle w:val="Hyperlink"/>
            <w:noProof/>
          </w:rPr>
          <w:t>3.11.1 General</w:t>
        </w:r>
        <w:r w:rsidR="00567DE6">
          <w:rPr>
            <w:noProof/>
            <w:webHidden/>
          </w:rPr>
          <w:tab/>
        </w:r>
        <w:r w:rsidR="00567DE6">
          <w:rPr>
            <w:noProof/>
            <w:webHidden/>
          </w:rPr>
          <w:fldChar w:fldCharType="begin"/>
        </w:r>
        <w:r w:rsidR="00567DE6">
          <w:rPr>
            <w:noProof/>
            <w:webHidden/>
          </w:rPr>
          <w:instrText xml:space="preserve"> PAGEREF _Toc503450859 \h </w:instrText>
        </w:r>
        <w:r w:rsidR="00567DE6">
          <w:rPr>
            <w:noProof/>
            <w:webHidden/>
          </w:rPr>
        </w:r>
        <w:r w:rsidR="00567DE6">
          <w:rPr>
            <w:noProof/>
            <w:webHidden/>
          </w:rPr>
          <w:fldChar w:fldCharType="separate"/>
        </w:r>
        <w:r w:rsidR="00567DE6">
          <w:rPr>
            <w:noProof/>
            <w:webHidden/>
          </w:rPr>
          <w:t>21</w:t>
        </w:r>
        <w:r w:rsidR="00567DE6">
          <w:rPr>
            <w:noProof/>
            <w:webHidden/>
          </w:rPr>
          <w:fldChar w:fldCharType="end"/>
        </w:r>
      </w:hyperlink>
    </w:p>
    <w:p w14:paraId="48A63471" w14:textId="7A3F72A3"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60" w:history="1">
        <w:r w:rsidR="00567DE6" w:rsidRPr="00486830">
          <w:rPr>
            <w:rStyle w:val="Hyperlink"/>
            <w:noProof/>
          </w:rPr>
          <w:t>3.11.2 version property</w:t>
        </w:r>
        <w:r w:rsidR="00567DE6">
          <w:rPr>
            <w:noProof/>
            <w:webHidden/>
          </w:rPr>
          <w:tab/>
        </w:r>
        <w:r w:rsidR="00567DE6">
          <w:rPr>
            <w:noProof/>
            <w:webHidden/>
          </w:rPr>
          <w:fldChar w:fldCharType="begin"/>
        </w:r>
        <w:r w:rsidR="00567DE6">
          <w:rPr>
            <w:noProof/>
            <w:webHidden/>
          </w:rPr>
          <w:instrText xml:space="preserve"> PAGEREF _Toc503450860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2B36ACBE" w14:textId="3F76D6FD"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61" w:history="1">
        <w:r w:rsidR="00567DE6" w:rsidRPr="00486830">
          <w:rPr>
            <w:rStyle w:val="Hyperlink"/>
            <w:noProof/>
          </w:rPr>
          <w:t>3.11.3 $schema property</w:t>
        </w:r>
        <w:r w:rsidR="00567DE6">
          <w:rPr>
            <w:noProof/>
            <w:webHidden/>
          </w:rPr>
          <w:tab/>
        </w:r>
        <w:r w:rsidR="00567DE6">
          <w:rPr>
            <w:noProof/>
            <w:webHidden/>
          </w:rPr>
          <w:fldChar w:fldCharType="begin"/>
        </w:r>
        <w:r w:rsidR="00567DE6">
          <w:rPr>
            <w:noProof/>
            <w:webHidden/>
          </w:rPr>
          <w:instrText xml:space="preserve"> PAGEREF _Toc503450861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6B8DB8C2" w14:textId="383B177D"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62" w:history="1">
        <w:r w:rsidR="00567DE6" w:rsidRPr="00486830">
          <w:rPr>
            <w:rStyle w:val="Hyperlink"/>
            <w:noProof/>
          </w:rPr>
          <w:t>3.11.4 runs property</w:t>
        </w:r>
        <w:r w:rsidR="00567DE6">
          <w:rPr>
            <w:noProof/>
            <w:webHidden/>
          </w:rPr>
          <w:tab/>
        </w:r>
        <w:r w:rsidR="00567DE6">
          <w:rPr>
            <w:noProof/>
            <w:webHidden/>
          </w:rPr>
          <w:fldChar w:fldCharType="begin"/>
        </w:r>
        <w:r w:rsidR="00567DE6">
          <w:rPr>
            <w:noProof/>
            <w:webHidden/>
          </w:rPr>
          <w:instrText xml:space="preserve"> PAGEREF _Toc503450862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36F5CC1C" w14:textId="61A17B7D"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863" w:history="1">
        <w:r w:rsidR="00567DE6" w:rsidRPr="00486830">
          <w:rPr>
            <w:rStyle w:val="Hyperlink"/>
            <w:noProof/>
          </w:rPr>
          <w:t>3.12 run object</w:t>
        </w:r>
        <w:r w:rsidR="00567DE6">
          <w:rPr>
            <w:noProof/>
            <w:webHidden/>
          </w:rPr>
          <w:tab/>
        </w:r>
        <w:r w:rsidR="00567DE6">
          <w:rPr>
            <w:noProof/>
            <w:webHidden/>
          </w:rPr>
          <w:fldChar w:fldCharType="begin"/>
        </w:r>
        <w:r w:rsidR="00567DE6">
          <w:rPr>
            <w:noProof/>
            <w:webHidden/>
          </w:rPr>
          <w:instrText xml:space="preserve"> PAGEREF _Toc503450863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0EA41BBA" w14:textId="279C6F31"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64" w:history="1">
        <w:r w:rsidR="00567DE6" w:rsidRPr="00486830">
          <w:rPr>
            <w:rStyle w:val="Hyperlink"/>
            <w:noProof/>
          </w:rPr>
          <w:t>3.12.1 General</w:t>
        </w:r>
        <w:r w:rsidR="00567DE6">
          <w:rPr>
            <w:noProof/>
            <w:webHidden/>
          </w:rPr>
          <w:tab/>
        </w:r>
        <w:r w:rsidR="00567DE6">
          <w:rPr>
            <w:noProof/>
            <w:webHidden/>
          </w:rPr>
          <w:fldChar w:fldCharType="begin"/>
        </w:r>
        <w:r w:rsidR="00567DE6">
          <w:rPr>
            <w:noProof/>
            <w:webHidden/>
          </w:rPr>
          <w:instrText xml:space="preserve"> PAGEREF _Toc503450864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48C861F9" w14:textId="35695E04"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65" w:history="1">
        <w:r w:rsidR="00567DE6" w:rsidRPr="00486830">
          <w:rPr>
            <w:rStyle w:val="Hyperlink"/>
            <w:noProof/>
          </w:rPr>
          <w:t>3.12.2 id property</w:t>
        </w:r>
        <w:r w:rsidR="00567DE6">
          <w:rPr>
            <w:noProof/>
            <w:webHidden/>
          </w:rPr>
          <w:tab/>
        </w:r>
        <w:r w:rsidR="00567DE6">
          <w:rPr>
            <w:noProof/>
            <w:webHidden/>
          </w:rPr>
          <w:fldChar w:fldCharType="begin"/>
        </w:r>
        <w:r w:rsidR="00567DE6">
          <w:rPr>
            <w:noProof/>
            <w:webHidden/>
          </w:rPr>
          <w:instrText xml:space="preserve"> PAGEREF _Toc503450865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4A635829" w14:textId="71183CB8"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66" w:history="1">
        <w:r w:rsidR="00567DE6" w:rsidRPr="00486830">
          <w:rPr>
            <w:rStyle w:val="Hyperlink"/>
            <w:noProof/>
          </w:rPr>
          <w:t>3.12.3 stableId property</w:t>
        </w:r>
        <w:r w:rsidR="00567DE6">
          <w:rPr>
            <w:noProof/>
            <w:webHidden/>
          </w:rPr>
          <w:tab/>
        </w:r>
        <w:r w:rsidR="00567DE6">
          <w:rPr>
            <w:noProof/>
            <w:webHidden/>
          </w:rPr>
          <w:fldChar w:fldCharType="begin"/>
        </w:r>
        <w:r w:rsidR="00567DE6">
          <w:rPr>
            <w:noProof/>
            <w:webHidden/>
          </w:rPr>
          <w:instrText xml:space="preserve"> PAGEREF _Toc503450866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6039FA67" w14:textId="55A9406E"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67" w:history="1">
        <w:r w:rsidR="00567DE6" w:rsidRPr="00486830">
          <w:rPr>
            <w:rStyle w:val="Hyperlink"/>
            <w:noProof/>
          </w:rPr>
          <w:t>3.12.4 baselineId property</w:t>
        </w:r>
        <w:r w:rsidR="00567DE6">
          <w:rPr>
            <w:noProof/>
            <w:webHidden/>
          </w:rPr>
          <w:tab/>
        </w:r>
        <w:r w:rsidR="00567DE6">
          <w:rPr>
            <w:noProof/>
            <w:webHidden/>
          </w:rPr>
          <w:fldChar w:fldCharType="begin"/>
        </w:r>
        <w:r w:rsidR="00567DE6">
          <w:rPr>
            <w:noProof/>
            <w:webHidden/>
          </w:rPr>
          <w:instrText xml:space="preserve"> PAGEREF _Toc503450867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2B4835A2" w14:textId="1AF2065B"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68" w:history="1">
        <w:r w:rsidR="00567DE6" w:rsidRPr="00486830">
          <w:rPr>
            <w:rStyle w:val="Hyperlink"/>
            <w:noProof/>
          </w:rPr>
          <w:t>3.12.5 automationId property</w:t>
        </w:r>
        <w:r w:rsidR="00567DE6">
          <w:rPr>
            <w:noProof/>
            <w:webHidden/>
          </w:rPr>
          <w:tab/>
        </w:r>
        <w:r w:rsidR="00567DE6">
          <w:rPr>
            <w:noProof/>
            <w:webHidden/>
          </w:rPr>
          <w:fldChar w:fldCharType="begin"/>
        </w:r>
        <w:r w:rsidR="00567DE6">
          <w:rPr>
            <w:noProof/>
            <w:webHidden/>
          </w:rPr>
          <w:instrText xml:space="preserve"> PAGEREF _Toc503450868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0C3E5721" w14:textId="54B6E698"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69" w:history="1">
        <w:r w:rsidR="00567DE6" w:rsidRPr="00486830">
          <w:rPr>
            <w:rStyle w:val="Hyperlink"/>
            <w:noProof/>
          </w:rPr>
          <w:t>3.12.6 architecture property</w:t>
        </w:r>
        <w:r w:rsidR="00567DE6">
          <w:rPr>
            <w:noProof/>
            <w:webHidden/>
          </w:rPr>
          <w:tab/>
        </w:r>
        <w:r w:rsidR="00567DE6">
          <w:rPr>
            <w:noProof/>
            <w:webHidden/>
          </w:rPr>
          <w:fldChar w:fldCharType="begin"/>
        </w:r>
        <w:r w:rsidR="00567DE6">
          <w:rPr>
            <w:noProof/>
            <w:webHidden/>
          </w:rPr>
          <w:instrText xml:space="preserve"> PAGEREF _Toc503450869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4EA14735" w14:textId="6716FFC4"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70" w:history="1">
        <w:r w:rsidR="00567DE6" w:rsidRPr="00486830">
          <w:rPr>
            <w:rStyle w:val="Hyperlink"/>
            <w:noProof/>
          </w:rPr>
          <w:t>3.12.7 tool property</w:t>
        </w:r>
        <w:r w:rsidR="00567DE6">
          <w:rPr>
            <w:noProof/>
            <w:webHidden/>
          </w:rPr>
          <w:tab/>
        </w:r>
        <w:r w:rsidR="00567DE6">
          <w:rPr>
            <w:noProof/>
            <w:webHidden/>
          </w:rPr>
          <w:fldChar w:fldCharType="begin"/>
        </w:r>
        <w:r w:rsidR="00567DE6">
          <w:rPr>
            <w:noProof/>
            <w:webHidden/>
          </w:rPr>
          <w:instrText xml:space="preserve"> PAGEREF _Toc503450870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1C359B44" w14:textId="700DBB2E"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71" w:history="1">
        <w:r w:rsidR="00567DE6" w:rsidRPr="00486830">
          <w:rPr>
            <w:rStyle w:val="Hyperlink"/>
            <w:noProof/>
          </w:rPr>
          <w:t>3.12.8 invocation property</w:t>
        </w:r>
        <w:r w:rsidR="00567DE6">
          <w:rPr>
            <w:noProof/>
            <w:webHidden/>
          </w:rPr>
          <w:tab/>
        </w:r>
        <w:r w:rsidR="00567DE6">
          <w:rPr>
            <w:noProof/>
            <w:webHidden/>
          </w:rPr>
          <w:fldChar w:fldCharType="begin"/>
        </w:r>
        <w:r w:rsidR="00567DE6">
          <w:rPr>
            <w:noProof/>
            <w:webHidden/>
          </w:rPr>
          <w:instrText xml:space="preserve"> PAGEREF _Toc503450871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4F923F77" w14:textId="42E2EED5"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72" w:history="1">
        <w:r w:rsidR="00567DE6" w:rsidRPr="00486830">
          <w:rPr>
            <w:rStyle w:val="Hyperlink"/>
            <w:noProof/>
          </w:rPr>
          <w:t>3.12.9 files property</w:t>
        </w:r>
        <w:r w:rsidR="00567DE6">
          <w:rPr>
            <w:noProof/>
            <w:webHidden/>
          </w:rPr>
          <w:tab/>
        </w:r>
        <w:r w:rsidR="00567DE6">
          <w:rPr>
            <w:noProof/>
            <w:webHidden/>
          </w:rPr>
          <w:fldChar w:fldCharType="begin"/>
        </w:r>
        <w:r w:rsidR="00567DE6">
          <w:rPr>
            <w:noProof/>
            <w:webHidden/>
          </w:rPr>
          <w:instrText xml:space="preserve"> PAGEREF _Toc503450872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3899A82D" w14:textId="57ABE18D"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73" w:history="1">
        <w:r w:rsidR="00567DE6" w:rsidRPr="00486830">
          <w:rPr>
            <w:rStyle w:val="Hyperlink"/>
            <w:noProof/>
          </w:rPr>
          <w:t>3.12.10 logicalLocations property</w:t>
        </w:r>
        <w:r w:rsidR="00567DE6">
          <w:rPr>
            <w:noProof/>
            <w:webHidden/>
          </w:rPr>
          <w:tab/>
        </w:r>
        <w:r w:rsidR="00567DE6">
          <w:rPr>
            <w:noProof/>
            <w:webHidden/>
          </w:rPr>
          <w:fldChar w:fldCharType="begin"/>
        </w:r>
        <w:r w:rsidR="00567DE6">
          <w:rPr>
            <w:noProof/>
            <w:webHidden/>
          </w:rPr>
          <w:instrText xml:space="preserve"> PAGEREF _Toc503450873 \h </w:instrText>
        </w:r>
        <w:r w:rsidR="00567DE6">
          <w:rPr>
            <w:noProof/>
            <w:webHidden/>
          </w:rPr>
        </w:r>
        <w:r w:rsidR="00567DE6">
          <w:rPr>
            <w:noProof/>
            <w:webHidden/>
          </w:rPr>
          <w:fldChar w:fldCharType="separate"/>
        </w:r>
        <w:r w:rsidR="00567DE6">
          <w:rPr>
            <w:noProof/>
            <w:webHidden/>
          </w:rPr>
          <w:t>26</w:t>
        </w:r>
        <w:r w:rsidR="00567DE6">
          <w:rPr>
            <w:noProof/>
            <w:webHidden/>
          </w:rPr>
          <w:fldChar w:fldCharType="end"/>
        </w:r>
      </w:hyperlink>
    </w:p>
    <w:p w14:paraId="79D5880E" w14:textId="2EADE4CA"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74" w:history="1">
        <w:r w:rsidR="00567DE6" w:rsidRPr="00486830">
          <w:rPr>
            <w:rStyle w:val="Hyperlink"/>
            <w:noProof/>
          </w:rPr>
          <w:t>3.12.11 results property</w:t>
        </w:r>
        <w:r w:rsidR="00567DE6">
          <w:rPr>
            <w:noProof/>
            <w:webHidden/>
          </w:rPr>
          <w:tab/>
        </w:r>
        <w:r w:rsidR="00567DE6">
          <w:rPr>
            <w:noProof/>
            <w:webHidden/>
          </w:rPr>
          <w:fldChar w:fldCharType="begin"/>
        </w:r>
        <w:r w:rsidR="00567DE6">
          <w:rPr>
            <w:noProof/>
            <w:webHidden/>
          </w:rPr>
          <w:instrText xml:space="preserve"> PAGEREF _Toc503450874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0FD18CC1" w14:textId="1CCAC2C6"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75" w:history="1">
        <w:r w:rsidR="00567DE6" w:rsidRPr="00486830">
          <w:rPr>
            <w:rStyle w:val="Hyperlink"/>
            <w:noProof/>
          </w:rPr>
          <w:t>3.12.12 toolNotifications property</w:t>
        </w:r>
        <w:r w:rsidR="00567DE6">
          <w:rPr>
            <w:noProof/>
            <w:webHidden/>
          </w:rPr>
          <w:tab/>
        </w:r>
        <w:r w:rsidR="00567DE6">
          <w:rPr>
            <w:noProof/>
            <w:webHidden/>
          </w:rPr>
          <w:fldChar w:fldCharType="begin"/>
        </w:r>
        <w:r w:rsidR="00567DE6">
          <w:rPr>
            <w:noProof/>
            <w:webHidden/>
          </w:rPr>
          <w:instrText xml:space="preserve"> PAGEREF _Toc503450875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751191C4" w14:textId="6A69D2B4"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76" w:history="1">
        <w:r w:rsidR="00567DE6" w:rsidRPr="00486830">
          <w:rPr>
            <w:rStyle w:val="Hyperlink"/>
            <w:noProof/>
          </w:rPr>
          <w:t>3.12.13 configurationNotifications property</w:t>
        </w:r>
        <w:r w:rsidR="00567DE6">
          <w:rPr>
            <w:noProof/>
            <w:webHidden/>
          </w:rPr>
          <w:tab/>
        </w:r>
        <w:r w:rsidR="00567DE6">
          <w:rPr>
            <w:noProof/>
            <w:webHidden/>
          </w:rPr>
          <w:fldChar w:fldCharType="begin"/>
        </w:r>
        <w:r w:rsidR="00567DE6">
          <w:rPr>
            <w:noProof/>
            <w:webHidden/>
          </w:rPr>
          <w:instrText xml:space="preserve"> PAGEREF _Toc503450876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3E11FB3F" w14:textId="0B3D0607"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77" w:history="1">
        <w:r w:rsidR="00567DE6" w:rsidRPr="00486830">
          <w:rPr>
            <w:rStyle w:val="Hyperlink"/>
            <w:noProof/>
          </w:rPr>
          <w:t>3.12.14 rules property</w:t>
        </w:r>
        <w:r w:rsidR="00567DE6">
          <w:rPr>
            <w:noProof/>
            <w:webHidden/>
          </w:rPr>
          <w:tab/>
        </w:r>
        <w:r w:rsidR="00567DE6">
          <w:rPr>
            <w:noProof/>
            <w:webHidden/>
          </w:rPr>
          <w:fldChar w:fldCharType="begin"/>
        </w:r>
        <w:r w:rsidR="00567DE6">
          <w:rPr>
            <w:noProof/>
            <w:webHidden/>
          </w:rPr>
          <w:instrText xml:space="preserve"> PAGEREF _Toc503450877 \h </w:instrText>
        </w:r>
        <w:r w:rsidR="00567DE6">
          <w:rPr>
            <w:noProof/>
            <w:webHidden/>
          </w:rPr>
        </w:r>
        <w:r w:rsidR="00567DE6">
          <w:rPr>
            <w:noProof/>
            <w:webHidden/>
          </w:rPr>
          <w:fldChar w:fldCharType="separate"/>
        </w:r>
        <w:r w:rsidR="00567DE6">
          <w:rPr>
            <w:noProof/>
            <w:webHidden/>
          </w:rPr>
          <w:t>28</w:t>
        </w:r>
        <w:r w:rsidR="00567DE6">
          <w:rPr>
            <w:noProof/>
            <w:webHidden/>
          </w:rPr>
          <w:fldChar w:fldCharType="end"/>
        </w:r>
      </w:hyperlink>
    </w:p>
    <w:p w14:paraId="52E08138" w14:textId="7EC50101"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78" w:history="1">
        <w:r w:rsidR="00567DE6" w:rsidRPr="00486830">
          <w:rPr>
            <w:rStyle w:val="Hyperlink"/>
            <w:noProof/>
          </w:rPr>
          <w:t>3.12.15 richMessageMimeType property</w:t>
        </w:r>
        <w:r w:rsidR="00567DE6">
          <w:rPr>
            <w:noProof/>
            <w:webHidden/>
          </w:rPr>
          <w:tab/>
        </w:r>
        <w:r w:rsidR="00567DE6">
          <w:rPr>
            <w:noProof/>
            <w:webHidden/>
          </w:rPr>
          <w:fldChar w:fldCharType="begin"/>
        </w:r>
        <w:r w:rsidR="00567DE6">
          <w:rPr>
            <w:noProof/>
            <w:webHidden/>
          </w:rPr>
          <w:instrText xml:space="preserve"> PAGEREF _Toc503450878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09CA1950" w14:textId="472CB558"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79" w:history="1">
        <w:r w:rsidR="00567DE6" w:rsidRPr="00486830">
          <w:rPr>
            <w:rStyle w:val="Hyperlink"/>
            <w:noProof/>
          </w:rPr>
          <w:t>3.12.16 properties property</w:t>
        </w:r>
        <w:r w:rsidR="00567DE6">
          <w:rPr>
            <w:noProof/>
            <w:webHidden/>
          </w:rPr>
          <w:tab/>
        </w:r>
        <w:r w:rsidR="00567DE6">
          <w:rPr>
            <w:noProof/>
            <w:webHidden/>
          </w:rPr>
          <w:fldChar w:fldCharType="begin"/>
        </w:r>
        <w:r w:rsidR="00567DE6">
          <w:rPr>
            <w:noProof/>
            <w:webHidden/>
          </w:rPr>
          <w:instrText xml:space="preserve"> PAGEREF _Toc503450879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2939CEFB" w14:textId="102D030E"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880" w:history="1">
        <w:r w:rsidR="00567DE6" w:rsidRPr="00486830">
          <w:rPr>
            <w:rStyle w:val="Hyperlink"/>
            <w:noProof/>
          </w:rPr>
          <w:t>3.13 tool object</w:t>
        </w:r>
        <w:r w:rsidR="00567DE6">
          <w:rPr>
            <w:noProof/>
            <w:webHidden/>
          </w:rPr>
          <w:tab/>
        </w:r>
        <w:r w:rsidR="00567DE6">
          <w:rPr>
            <w:noProof/>
            <w:webHidden/>
          </w:rPr>
          <w:fldChar w:fldCharType="begin"/>
        </w:r>
        <w:r w:rsidR="00567DE6">
          <w:rPr>
            <w:noProof/>
            <w:webHidden/>
          </w:rPr>
          <w:instrText xml:space="preserve"> PAGEREF _Toc503450880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29C64083" w14:textId="472B5807"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81" w:history="1">
        <w:r w:rsidR="00567DE6" w:rsidRPr="00486830">
          <w:rPr>
            <w:rStyle w:val="Hyperlink"/>
            <w:noProof/>
          </w:rPr>
          <w:t>3.13.1 General</w:t>
        </w:r>
        <w:r w:rsidR="00567DE6">
          <w:rPr>
            <w:noProof/>
            <w:webHidden/>
          </w:rPr>
          <w:tab/>
        </w:r>
        <w:r w:rsidR="00567DE6">
          <w:rPr>
            <w:noProof/>
            <w:webHidden/>
          </w:rPr>
          <w:fldChar w:fldCharType="begin"/>
        </w:r>
        <w:r w:rsidR="00567DE6">
          <w:rPr>
            <w:noProof/>
            <w:webHidden/>
          </w:rPr>
          <w:instrText xml:space="preserve"> PAGEREF _Toc503450881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35A5A673" w14:textId="2A66B523"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82" w:history="1">
        <w:r w:rsidR="00567DE6" w:rsidRPr="00486830">
          <w:rPr>
            <w:rStyle w:val="Hyperlink"/>
            <w:noProof/>
          </w:rPr>
          <w:t>3.13.2 name property</w:t>
        </w:r>
        <w:r w:rsidR="00567DE6">
          <w:rPr>
            <w:noProof/>
            <w:webHidden/>
          </w:rPr>
          <w:tab/>
        </w:r>
        <w:r w:rsidR="00567DE6">
          <w:rPr>
            <w:noProof/>
            <w:webHidden/>
          </w:rPr>
          <w:fldChar w:fldCharType="begin"/>
        </w:r>
        <w:r w:rsidR="00567DE6">
          <w:rPr>
            <w:noProof/>
            <w:webHidden/>
          </w:rPr>
          <w:instrText xml:space="preserve"> PAGEREF _Toc503450882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2EEF60D8" w14:textId="1B930D23"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83" w:history="1">
        <w:r w:rsidR="00567DE6" w:rsidRPr="00486830">
          <w:rPr>
            <w:rStyle w:val="Hyperlink"/>
            <w:noProof/>
          </w:rPr>
          <w:t>3.13.3 fullName property</w:t>
        </w:r>
        <w:r w:rsidR="00567DE6">
          <w:rPr>
            <w:noProof/>
            <w:webHidden/>
          </w:rPr>
          <w:tab/>
        </w:r>
        <w:r w:rsidR="00567DE6">
          <w:rPr>
            <w:noProof/>
            <w:webHidden/>
          </w:rPr>
          <w:fldChar w:fldCharType="begin"/>
        </w:r>
        <w:r w:rsidR="00567DE6">
          <w:rPr>
            <w:noProof/>
            <w:webHidden/>
          </w:rPr>
          <w:instrText xml:space="preserve"> PAGEREF _Toc503450883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30631ADB" w14:textId="5D29A526"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84" w:history="1">
        <w:r w:rsidR="00567DE6" w:rsidRPr="00486830">
          <w:rPr>
            <w:rStyle w:val="Hyperlink"/>
            <w:noProof/>
          </w:rPr>
          <w:t>3.13.4 semanticVersion property</w:t>
        </w:r>
        <w:r w:rsidR="00567DE6">
          <w:rPr>
            <w:noProof/>
            <w:webHidden/>
          </w:rPr>
          <w:tab/>
        </w:r>
        <w:r w:rsidR="00567DE6">
          <w:rPr>
            <w:noProof/>
            <w:webHidden/>
          </w:rPr>
          <w:fldChar w:fldCharType="begin"/>
        </w:r>
        <w:r w:rsidR="00567DE6">
          <w:rPr>
            <w:noProof/>
            <w:webHidden/>
          </w:rPr>
          <w:instrText xml:space="preserve"> PAGEREF _Toc503450884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650A1BF9" w14:textId="0948CEE2"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85" w:history="1">
        <w:r w:rsidR="00567DE6" w:rsidRPr="00486830">
          <w:rPr>
            <w:rStyle w:val="Hyperlink"/>
            <w:noProof/>
          </w:rPr>
          <w:t>3.13.5 version property</w:t>
        </w:r>
        <w:r w:rsidR="00567DE6">
          <w:rPr>
            <w:noProof/>
            <w:webHidden/>
          </w:rPr>
          <w:tab/>
        </w:r>
        <w:r w:rsidR="00567DE6">
          <w:rPr>
            <w:noProof/>
            <w:webHidden/>
          </w:rPr>
          <w:fldChar w:fldCharType="begin"/>
        </w:r>
        <w:r w:rsidR="00567DE6">
          <w:rPr>
            <w:noProof/>
            <w:webHidden/>
          </w:rPr>
          <w:instrText xml:space="preserve"> PAGEREF _Toc503450885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4FE0062F" w14:textId="5F0BBE2D"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86" w:history="1">
        <w:r w:rsidR="00567DE6" w:rsidRPr="00486830">
          <w:rPr>
            <w:rStyle w:val="Hyperlink"/>
            <w:noProof/>
          </w:rPr>
          <w:t>3.13.6 fileVersion property</w:t>
        </w:r>
        <w:r w:rsidR="00567DE6">
          <w:rPr>
            <w:noProof/>
            <w:webHidden/>
          </w:rPr>
          <w:tab/>
        </w:r>
        <w:r w:rsidR="00567DE6">
          <w:rPr>
            <w:noProof/>
            <w:webHidden/>
          </w:rPr>
          <w:fldChar w:fldCharType="begin"/>
        </w:r>
        <w:r w:rsidR="00567DE6">
          <w:rPr>
            <w:noProof/>
            <w:webHidden/>
          </w:rPr>
          <w:instrText xml:space="preserve"> PAGEREF _Toc503450886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605A1409" w14:textId="509FE471"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87" w:history="1">
        <w:r w:rsidR="00567DE6" w:rsidRPr="00486830">
          <w:rPr>
            <w:rStyle w:val="Hyperlink"/>
            <w:noProof/>
          </w:rPr>
          <w:t>3.13.7 language property</w:t>
        </w:r>
        <w:r w:rsidR="00567DE6">
          <w:rPr>
            <w:noProof/>
            <w:webHidden/>
          </w:rPr>
          <w:tab/>
        </w:r>
        <w:r w:rsidR="00567DE6">
          <w:rPr>
            <w:noProof/>
            <w:webHidden/>
          </w:rPr>
          <w:fldChar w:fldCharType="begin"/>
        </w:r>
        <w:r w:rsidR="00567DE6">
          <w:rPr>
            <w:noProof/>
            <w:webHidden/>
          </w:rPr>
          <w:instrText xml:space="preserve"> PAGEREF _Toc503450887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7ABF8ABD" w14:textId="44C0D391"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88" w:history="1">
        <w:r w:rsidR="00567DE6" w:rsidRPr="00486830">
          <w:rPr>
            <w:rStyle w:val="Hyperlink"/>
            <w:noProof/>
          </w:rPr>
          <w:t>3.13.8 sarifLoggerVersion property</w:t>
        </w:r>
        <w:r w:rsidR="00567DE6">
          <w:rPr>
            <w:noProof/>
            <w:webHidden/>
          </w:rPr>
          <w:tab/>
        </w:r>
        <w:r w:rsidR="00567DE6">
          <w:rPr>
            <w:noProof/>
            <w:webHidden/>
          </w:rPr>
          <w:fldChar w:fldCharType="begin"/>
        </w:r>
        <w:r w:rsidR="00567DE6">
          <w:rPr>
            <w:noProof/>
            <w:webHidden/>
          </w:rPr>
          <w:instrText xml:space="preserve"> PAGEREF _Toc503450888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213A5CF6" w14:textId="0124BBED"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89" w:history="1">
        <w:r w:rsidR="00567DE6" w:rsidRPr="00486830">
          <w:rPr>
            <w:rStyle w:val="Hyperlink"/>
            <w:noProof/>
          </w:rPr>
          <w:t>3.13.9 properties property</w:t>
        </w:r>
        <w:r w:rsidR="00567DE6">
          <w:rPr>
            <w:noProof/>
            <w:webHidden/>
          </w:rPr>
          <w:tab/>
        </w:r>
        <w:r w:rsidR="00567DE6">
          <w:rPr>
            <w:noProof/>
            <w:webHidden/>
          </w:rPr>
          <w:fldChar w:fldCharType="begin"/>
        </w:r>
        <w:r w:rsidR="00567DE6">
          <w:rPr>
            <w:noProof/>
            <w:webHidden/>
          </w:rPr>
          <w:instrText xml:space="preserve"> PAGEREF _Toc503450889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570D1D36" w14:textId="5F8CA115"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890" w:history="1">
        <w:r w:rsidR="00567DE6" w:rsidRPr="00486830">
          <w:rPr>
            <w:rStyle w:val="Hyperlink"/>
            <w:noProof/>
          </w:rPr>
          <w:t>3.14 invocation object</w:t>
        </w:r>
        <w:r w:rsidR="00567DE6">
          <w:rPr>
            <w:noProof/>
            <w:webHidden/>
          </w:rPr>
          <w:tab/>
        </w:r>
        <w:r w:rsidR="00567DE6">
          <w:rPr>
            <w:noProof/>
            <w:webHidden/>
          </w:rPr>
          <w:fldChar w:fldCharType="begin"/>
        </w:r>
        <w:r w:rsidR="00567DE6">
          <w:rPr>
            <w:noProof/>
            <w:webHidden/>
          </w:rPr>
          <w:instrText xml:space="preserve"> PAGEREF _Toc503450890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2D268446" w14:textId="7BA42D2E"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91" w:history="1">
        <w:r w:rsidR="00567DE6" w:rsidRPr="00486830">
          <w:rPr>
            <w:rStyle w:val="Hyperlink"/>
            <w:noProof/>
          </w:rPr>
          <w:t>3.14.1 General</w:t>
        </w:r>
        <w:r w:rsidR="00567DE6">
          <w:rPr>
            <w:noProof/>
            <w:webHidden/>
          </w:rPr>
          <w:tab/>
        </w:r>
        <w:r w:rsidR="00567DE6">
          <w:rPr>
            <w:noProof/>
            <w:webHidden/>
          </w:rPr>
          <w:fldChar w:fldCharType="begin"/>
        </w:r>
        <w:r w:rsidR="00567DE6">
          <w:rPr>
            <w:noProof/>
            <w:webHidden/>
          </w:rPr>
          <w:instrText xml:space="preserve"> PAGEREF _Toc503450891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39AD3B3C" w14:textId="75ADF9A4"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92" w:history="1">
        <w:r w:rsidR="00567DE6" w:rsidRPr="00486830">
          <w:rPr>
            <w:rStyle w:val="Hyperlink"/>
            <w:noProof/>
          </w:rPr>
          <w:t>3.14.2 commandLine property</w:t>
        </w:r>
        <w:r w:rsidR="00567DE6">
          <w:rPr>
            <w:noProof/>
            <w:webHidden/>
          </w:rPr>
          <w:tab/>
        </w:r>
        <w:r w:rsidR="00567DE6">
          <w:rPr>
            <w:noProof/>
            <w:webHidden/>
          </w:rPr>
          <w:fldChar w:fldCharType="begin"/>
        </w:r>
        <w:r w:rsidR="00567DE6">
          <w:rPr>
            <w:noProof/>
            <w:webHidden/>
          </w:rPr>
          <w:instrText xml:space="preserve"> PAGEREF _Toc503450892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45C6436A" w14:textId="3BC3B2DD"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93" w:history="1">
        <w:r w:rsidR="00567DE6" w:rsidRPr="00486830">
          <w:rPr>
            <w:rStyle w:val="Hyperlink"/>
            <w:noProof/>
          </w:rPr>
          <w:t>3.14.3 responseFiles property</w:t>
        </w:r>
        <w:r w:rsidR="00567DE6">
          <w:rPr>
            <w:noProof/>
            <w:webHidden/>
          </w:rPr>
          <w:tab/>
        </w:r>
        <w:r w:rsidR="00567DE6">
          <w:rPr>
            <w:noProof/>
            <w:webHidden/>
          </w:rPr>
          <w:fldChar w:fldCharType="begin"/>
        </w:r>
        <w:r w:rsidR="00567DE6">
          <w:rPr>
            <w:noProof/>
            <w:webHidden/>
          </w:rPr>
          <w:instrText xml:space="preserve"> PAGEREF _Toc503450893 \h </w:instrText>
        </w:r>
        <w:r w:rsidR="00567DE6">
          <w:rPr>
            <w:noProof/>
            <w:webHidden/>
          </w:rPr>
        </w:r>
        <w:r w:rsidR="00567DE6">
          <w:rPr>
            <w:noProof/>
            <w:webHidden/>
          </w:rPr>
          <w:fldChar w:fldCharType="separate"/>
        </w:r>
        <w:r w:rsidR="00567DE6">
          <w:rPr>
            <w:noProof/>
            <w:webHidden/>
          </w:rPr>
          <w:t>32</w:t>
        </w:r>
        <w:r w:rsidR="00567DE6">
          <w:rPr>
            <w:noProof/>
            <w:webHidden/>
          </w:rPr>
          <w:fldChar w:fldCharType="end"/>
        </w:r>
      </w:hyperlink>
    </w:p>
    <w:p w14:paraId="62151272" w14:textId="1679B605"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94" w:history="1">
        <w:r w:rsidR="00567DE6" w:rsidRPr="00486830">
          <w:rPr>
            <w:rStyle w:val="Hyperlink"/>
            <w:noProof/>
          </w:rPr>
          <w:t>3.14.4 startTime property</w:t>
        </w:r>
        <w:r w:rsidR="00567DE6">
          <w:rPr>
            <w:noProof/>
            <w:webHidden/>
          </w:rPr>
          <w:tab/>
        </w:r>
        <w:r w:rsidR="00567DE6">
          <w:rPr>
            <w:noProof/>
            <w:webHidden/>
          </w:rPr>
          <w:fldChar w:fldCharType="begin"/>
        </w:r>
        <w:r w:rsidR="00567DE6">
          <w:rPr>
            <w:noProof/>
            <w:webHidden/>
          </w:rPr>
          <w:instrText xml:space="preserve"> PAGEREF _Toc503450894 \h </w:instrText>
        </w:r>
        <w:r w:rsidR="00567DE6">
          <w:rPr>
            <w:noProof/>
            <w:webHidden/>
          </w:rPr>
        </w:r>
        <w:r w:rsidR="00567DE6">
          <w:rPr>
            <w:noProof/>
            <w:webHidden/>
          </w:rPr>
          <w:fldChar w:fldCharType="separate"/>
        </w:r>
        <w:r w:rsidR="00567DE6">
          <w:rPr>
            <w:noProof/>
            <w:webHidden/>
          </w:rPr>
          <w:t>32</w:t>
        </w:r>
        <w:r w:rsidR="00567DE6">
          <w:rPr>
            <w:noProof/>
            <w:webHidden/>
          </w:rPr>
          <w:fldChar w:fldCharType="end"/>
        </w:r>
      </w:hyperlink>
    </w:p>
    <w:p w14:paraId="5D71908E" w14:textId="6CA62B5D"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95" w:history="1">
        <w:r w:rsidR="00567DE6" w:rsidRPr="00486830">
          <w:rPr>
            <w:rStyle w:val="Hyperlink"/>
            <w:noProof/>
          </w:rPr>
          <w:t>3.14.5 endTime property</w:t>
        </w:r>
        <w:r w:rsidR="00567DE6">
          <w:rPr>
            <w:noProof/>
            <w:webHidden/>
          </w:rPr>
          <w:tab/>
        </w:r>
        <w:r w:rsidR="00567DE6">
          <w:rPr>
            <w:noProof/>
            <w:webHidden/>
          </w:rPr>
          <w:fldChar w:fldCharType="begin"/>
        </w:r>
        <w:r w:rsidR="00567DE6">
          <w:rPr>
            <w:noProof/>
            <w:webHidden/>
          </w:rPr>
          <w:instrText xml:space="preserve"> PAGEREF _Toc503450895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68C37C10" w14:textId="1C961160"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96" w:history="1">
        <w:r w:rsidR="00567DE6" w:rsidRPr="00486830">
          <w:rPr>
            <w:rStyle w:val="Hyperlink"/>
            <w:noProof/>
          </w:rPr>
          <w:t>3.14.6 machine property</w:t>
        </w:r>
        <w:r w:rsidR="00567DE6">
          <w:rPr>
            <w:noProof/>
            <w:webHidden/>
          </w:rPr>
          <w:tab/>
        </w:r>
        <w:r w:rsidR="00567DE6">
          <w:rPr>
            <w:noProof/>
            <w:webHidden/>
          </w:rPr>
          <w:fldChar w:fldCharType="begin"/>
        </w:r>
        <w:r w:rsidR="00567DE6">
          <w:rPr>
            <w:noProof/>
            <w:webHidden/>
          </w:rPr>
          <w:instrText xml:space="preserve"> PAGEREF _Toc503450896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2E7B61E8" w14:textId="0182A253"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97" w:history="1">
        <w:r w:rsidR="00567DE6" w:rsidRPr="00486830">
          <w:rPr>
            <w:rStyle w:val="Hyperlink"/>
            <w:noProof/>
          </w:rPr>
          <w:t>3.14.7 account property</w:t>
        </w:r>
        <w:r w:rsidR="00567DE6">
          <w:rPr>
            <w:noProof/>
            <w:webHidden/>
          </w:rPr>
          <w:tab/>
        </w:r>
        <w:r w:rsidR="00567DE6">
          <w:rPr>
            <w:noProof/>
            <w:webHidden/>
          </w:rPr>
          <w:fldChar w:fldCharType="begin"/>
        </w:r>
        <w:r w:rsidR="00567DE6">
          <w:rPr>
            <w:noProof/>
            <w:webHidden/>
          </w:rPr>
          <w:instrText xml:space="preserve"> PAGEREF _Toc503450897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E67D0EE" w14:textId="7AD7574A"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98" w:history="1">
        <w:r w:rsidR="00567DE6" w:rsidRPr="00486830">
          <w:rPr>
            <w:rStyle w:val="Hyperlink"/>
            <w:noProof/>
          </w:rPr>
          <w:t>3.14.8 processId property</w:t>
        </w:r>
        <w:r w:rsidR="00567DE6">
          <w:rPr>
            <w:noProof/>
            <w:webHidden/>
          </w:rPr>
          <w:tab/>
        </w:r>
        <w:r w:rsidR="00567DE6">
          <w:rPr>
            <w:noProof/>
            <w:webHidden/>
          </w:rPr>
          <w:fldChar w:fldCharType="begin"/>
        </w:r>
        <w:r w:rsidR="00567DE6">
          <w:rPr>
            <w:noProof/>
            <w:webHidden/>
          </w:rPr>
          <w:instrText xml:space="preserve"> PAGEREF _Toc503450898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7FC71785" w14:textId="510FE09A"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899" w:history="1">
        <w:r w:rsidR="00567DE6" w:rsidRPr="00486830">
          <w:rPr>
            <w:rStyle w:val="Hyperlink"/>
            <w:noProof/>
          </w:rPr>
          <w:t>3.14.9 fileName property</w:t>
        </w:r>
        <w:r w:rsidR="00567DE6">
          <w:rPr>
            <w:noProof/>
            <w:webHidden/>
          </w:rPr>
          <w:tab/>
        </w:r>
        <w:r w:rsidR="00567DE6">
          <w:rPr>
            <w:noProof/>
            <w:webHidden/>
          </w:rPr>
          <w:fldChar w:fldCharType="begin"/>
        </w:r>
        <w:r w:rsidR="00567DE6">
          <w:rPr>
            <w:noProof/>
            <w:webHidden/>
          </w:rPr>
          <w:instrText xml:space="preserve"> PAGEREF _Toc503450899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13DE3A16" w14:textId="06276EF9"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00" w:history="1">
        <w:r w:rsidR="00567DE6" w:rsidRPr="00486830">
          <w:rPr>
            <w:rStyle w:val="Hyperlink"/>
            <w:noProof/>
          </w:rPr>
          <w:t>3.14.10 workingDirectory property</w:t>
        </w:r>
        <w:r w:rsidR="00567DE6">
          <w:rPr>
            <w:noProof/>
            <w:webHidden/>
          </w:rPr>
          <w:tab/>
        </w:r>
        <w:r w:rsidR="00567DE6">
          <w:rPr>
            <w:noProof/>
            <w:webHidden/>
          </w:rPr>
          <w:fldChar w:fldCharType="begin"/>
        </w:r>
        <w:r w:rsidR="00567DE6">
          <w:rPr>
            <w:noProof/>
            <w:webHidden/>
          </w:rPr>
          <w:instrText xml:space="preserve"> PAGEREF _Toc503450900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F671FB4" w14:textId="79617858"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01" w:history="1">
        <w:r w:rsidR="00567DE6" w:rsidRPr="00486830">
          <w:rPr>
            <w:rStyle w:val="Hyperlink"/>
            <w:noProof/>
          </w:rPr>
          <w:t>3.14.11 environmentVariables property</w:t>
        </w:r>
        <w:r w:rsidR="00567DE6">
          <w:rPr>
            <w:noProof/>
            <w:webHidden/>
          </w:rPr>
          <w:tab/>
        </w:r>
        <w:r w:rsidR="00567DE6">
          <w:rPr>
            <w:noProof/>
            <w:webHidden/>
          </w:rPr>
          <w:fldChar w:fldCharType="begin"/>
        </w:r>
        <w:r w:rsidR="00567DE6">
          <w:rPr>
            <w:noProof/>
            <w:webHidden/>
          </w:rPr>
          <w:instrText xml:space="preserve"> PAGEREF _Toc503450901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23821B2" w14:textId="6666C193"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02" w:history="1">
        <w:r w:rsidR="00567DE6" w:rsidRPr="00486830">
          <w:rPr>
            <w:rStyle w:val="Hyperlink"/>
            <w:noProof/>
          </w:rPr>
          <w:t>3.14.12 properties property</w:t>
        </w:r>
        <w:r w:rsidR="00567DE6">
          <w:rPr>
            <w:noProof/>
            <w:webHidden/>
          </w:rPr>
          <w:tab/>
        </w:r>
        <w:r w:rsidR="00567DE6">
          <w:rPr>
            <w:noProof/>
            <w:webHidden/>
          </w:rPr>
          <w:fldChar w:fldCharType="begin"/>
        </w:r>
        <w:r w:rsidR="00567DE6">
          <w:rPr>
            <w:noProof/>
            <w:webHidden/>
          </w:rPr>
          <w:instrText xml:space="preserve"> PAGEREF _Toc503450902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7E717351" w14:textId="52E3310A"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903" w:history="1">
        <w:r w:rsidR="00567DE6" w:rsidRPr="00486830">
          <w:rPr>
            <w:rStyle w:val="Hyperlink"/>
            <w:noProof/>
          </w:rPr>
          <w:t>3.15 file object</w:t>
        </w:r>
        <w:r w:rsidR="00567DE6">
          <w:rPr>
            <w:noProof/>
            <w:webHidden/>
          </w:rPr>
          <w:tab/>
        </w:r>
        <w:r w:rsidR="00567DE6">
          <w:rPr>
            <w:noProof/>
            <w:webHidden/>
          </w:rPr>
          <w:fldChar w:fldCharType="begin"/>
        </w:r>
        <w:r w:rsidR="00567DE6">
          <w:rPr>
            <w:noProof/>
            <w:webHidden/>
          </w:rPr>
          <w:instrText xml:space="preserve"> PAGEREF _Toc503450903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6161D978" w14:textId="182268A5"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04" w:history="1">
        <w:r w:rsidR="00567DE6" w:rsidRPr="00486830">
          <w:rPr>
            <w:rStyle w:val="Hyperlink"/>
            <w:noProof/>
          </w:rPr>
          <w:t>3.15.1 General</w:t>
        </w:r>
        <w:r w:rsidR="00567DE6">
          <w:rPr>
            <w:noProof/>
            <w:webHidden/>
          </w:rPr>
          <w:tab/>
        </w:r>
        <w:r w:rsidR="00567DE6">
          <w:rPr>
            <w:noProof/>
            <w:webHidden/>
          </w:rPr>
          <w:fldChar w:fldCharType="begin"/>
        </w:r>
        <w:r w:rsidR="00567DE6">
          <w:rPr>
            <w:noProof/>
            <w:webHidden/>
          </w:rPr>
          <w:instrText xml:space="preserve"> PAGEREF _Toc503450904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01E0B1EE" w14:textId="07F79FFD"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05" w:history="1">
        <w:r w:rsidR="00567DE6" w:rsidRPr="00486830">
          <w:rPr>
            <w:rStyle w:val="Hyperlink"/>
            <w:noProof/>
          </w:rPr>
          <w:t>3.15.2 uri property</w:t>
        </w:r>
        <w:r w:rsidR="00567DE6">
          <w:rPr>
            <w:noProof/>
            <w:webHidden/>
          </w:rPr>
          <w:tab/>
        </w:r>
        <w:r w:rsidR="00567DE6">
          <w:rPr>
            <w:noProof/>
            <w:webHidden/>
          </w:rPr>
          <w:fldChar w:fldCharType="begin"/>
        </w:r>
        <w:r w:rsidR="00567DE6">
          <w:rPr>
            <w:noProof/>
            <w:webHidden/>
          </w:rPr>
          <w:instrText xml:space="preserve"> PAGEREF _Toc503450905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2416A911" w14:textId="6E45E4F8"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06" w:history="1">
        <w:r w:rsidR="00567DE6" w:rsidRPr="00486830">
          <w:rPr>
            <w:rStyle w:val="Hyperlink"/>
            <w:noProof/>
          </w:rPr>
          <w:t>3.15.3 uriBaseId property</w:t>
        </w:r>
        <w:r w:rsidR="00567DE6">
          <w:rPr>
            <w:noProof/>
            <w:webHidden/>
          </w:rPr>
          <w:tab/>
        </w:r>
        <w:r w:rsidR="00567DE6">
          <w:rPr>
            <w:noProof/>
            <w:webHidden/>
          </w:rPr>
          <w:fldChar w:fldCharType="begin"/>
        </w:r>
        <w:r w:rsidR="00567DE6">
          <w:rPr>
            <w:noProof/>
            <w:webHidden/>
          </w:rPr>
          <w:instrText xml:space="preserve"> PAGEREF _Toc503450906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1460AE19" w14:textId="1F21445C"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07" w:history="1">
        <w:r w:rsidR="00567DE6" w:rsidRPr="00486830">
          <w:rPr>
            <w:rStyle w:val="Hyperlink"/>
            <w:noProof/>
          </w:rPr>
          <w:t>3.15.4 parentKey property</w:t>
        </w:r>
        <w:r w:rsidR="00567DE6">
          <w:rPr>
            <w:noProof/>
            <w:webHidden/>
          </w:rPr>
          <w:tab/>
        </w:r>
        <w:r w:rsidR="00567DE6">
          <w:rPr>
            <w:noProof/>
            <w:webHidden/>
          </w:rPr>
          <w:fldChar w:fldCharType="begin"/>
        </w:r>
        <w:r w:rsidR="00567DE6">
          <w:rPr>
            <w:noProof/>
            <w:webHidden/>
          </w:rPr>
          <w:instrText xml:space="preserve"> PAGEREF _Toc503450907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5C03B30C" w14:textId="56FFA949"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08" w:history="1">
        <w:r w:rsidR="00567DE6" w:rsidRPr="00486830">
          <w:rPr>
            <w:rStyle w:val="Hyperlink"/>
            <w:noProof/>
          </w:rPr>
          <w:t>3.15.5 offset property</w:t>
        </w:r>
        <w:r w:rsidR="00567DE6">
          <w:rPr>
            <w:noProof/>
            <w:webHidden/>
          </w:rPr>
          <w:tab/>
        </w:r>
        <w:r w:rsidR="00567DE6">
          <w:rPr>
            <w:noProof/>
            <w:webHidden/>
          </w:rPr>
          <w:fldChar w:fldCharType="begin"/>
        </w:r>
        <w:r w:rsidR="00567DE6">
          <w:rPr>
            <w:noProof/>
            <w:webHidden/>
          </w:rPr>
          <w:instrText xml:space="preserve"> PAGEREF _Toc503450908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14F8B585" w14:textId="373FF610"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09" w:history="1">
        <w:r w:rsidR="00567DE6" w:rsidRPr="00486830">
          <w:rPr>
            <w:rStyle w:val="Hyperlink"/>
            <w:noProof/>
          </w:rPr>
          <w:t>3.15.6 length property</w:t>
        </w:r>
        <w:r w:rsidR="00567DE6">
          <w:rPr>
            <w:noProof/>
            <w:webHidden/>
          </w:rPr>
          <w:tab/>
        </w:r>
        <w:r w:rsidR="00567DE6">
          <w:rPr>
            <w:noProof/>
            <w:webHidden/>
          </w:rPr>
          <w:fldChar w:fldCharType="begin"/>
        </w:r>
        <w:r w:rsidR="00567DE6">
          <w:rPr>
            <w:noProof/>
            <w:webHidden/>
          </w:rPr>
          <w:instrText xml:space="preserve"> PAGEREF _Toc503450909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245860D9" w14:textId="2233086C"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10" w:history="1">
        <w:r w:rsidR="00567DE6" w:rsidRPr="00486830">
          <w:rPr>
            <w:rStyle w:val="Hyperlink"/>
            <w:noProof/>
          </w:rPr>
          <w:t>3.15.7 mimeType property</w:t>
        </w:r>
        <w:r w:rsidR="00567DE6">
          <w:rPr>
            <w:noProof/>
            <w:webHidden/>
          </w:rPr>
          <w:tab/>
        </w:r>
        <w:r w:rsidR="00567DE6">
          <w:rPr>
            <w:noProof/>
            <w:webHidden/>
          </w:rPr>
          <w:fldChar w:fldCharType="begin"/>
        </w:r>
        <w:r w:rsidR="00567DE6">
          <w:rPr>
            <w:noProof/>
            <w:webHidden/>
          </w:rPr>
          <w:instrText xml:space="preserve"> PAGEREF _Toc503450910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6D881AC7" w14:textId="4A94B702"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11" w:history="1">
        <w:r w:rsidR="00567DE6" w:rsidRPr="00486830">
          <w:rPr>
            <w:rStyle w:val="Hyperlink"/>
            <w:noProof/>
          </w:rPr>
          <w:t>3.15.8 hashes property</w:t>
        </w:r>
        <w:r w:rsidR="00567DE6">
          <w:rPr>
            <w:noProof/>
            <w:webHidden/>
          </w:rPr>
          <w:tab/>
        </w:r>
        <w:r w:rsidR="00567DE6">
          <w:rPr>
            <w:noProof/>
            <w:webHidden/>
          </w:rPr>
          <w:fldChar w:fldCharType="begin"/>
        </w:r>
        <w:r w:rsidR="00567DE6">
          <w:rPr>
            <w:noProof/>
            <w:webHidden/>
          </w:rPr>
          <w:instrText xml:space="preserve"> PAGEREF _Toc503450911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19783C1B" w14:textId="29C2404D"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12" w:history="1">
        <w:r w:rsidR="00567DE6" w:rsidRPr="00486830">
          <w:rPr>
            <w:rStyle w:val="Hyperlink"/>
            <w:noProof/>
          </w:rPr>
          <w:t>3.15.9 contents property</w:t>
        </w:r>
        <w:r w:rsidR="00567DE6">
          <w:rPr>
            <w:noProof/>
            <w:webHidden/>
          </w:rPr>
          <w:tab/>
        </w:r>
        <w:r w:rsidR="00567DE6">
          <w:rPr>
            <w:noProof/>
            <w:webHidden/>
          </w:rPr>
          <w:fldChar w:fldCharType="begin"/>
        </w:r>
        <w:r w:rsidR="00567DE6">
          <w:rPr>
            <w:noProof/>
            <w:webHidden/>
          </w:rPr>
          <w:instrText xml:space="preserve"> PAGEREF _Toc503450912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34A69C5E" w14:textId="3DB8402B"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13" w:history="1">
        <w:r w:rsidR="00567DE6" w:rsidRPr="00486830">
          <w:rPr>
            <w:rStyle w:val="Hyperlink"/>
            <w:noProof/>
          </w:rPr>
          <w:t>3.15.10 properties property</w:t>
        </w:r>
        <w:r w:rsidR="00567DE6">
          <w:rPr>
            <w:noProof/>
            <w:webHidden/>
          </w:rPr>
          <w:tab/>
        </w:r>
        <w:r w:rsidR="00567DE6">
          <w:rPr>
            <w:noProof/>
            <w:webHidden/>
          </w:rPr>
          <w:fldChar w:fldCharType="begin"/>
        </w:r>
        <w:r w:rsidR="00567DE6">
          <w:rPr>
            <w:noProof/>
            <w:webHidden/>
          </w:rPr>
          <w:instrText xml:space="preserve"> PAGEREF _Toc503450913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76C9A3B4" w14:textId="5A58F4CD"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914" w:history="1">
        <w:r w:rsidR="00567DE6" w:rsidRPr="00486830">
          <w:rPr>
            <w:rStyle w:val="Hyperlink"/>
            <w:noProof/>
          </w:rPr>
          <w:t>3.16 hash object</w:t>
        </w:r>
        <w:r w:rsidR="00567DE6">
          <w:rPr>
            <w:noProof/>
            <w:webHidden/>
          </w:rPr>
          <w:tab/>
        </w:r>
        <w:r w:rsidR="00567DE6">
          <w:rPr>
            <w:noProof/>
            <w:webHidden/>
          </w:rPr>
          <w:fldChar w:fldCharType="begin"/>
        </w:r>
        <w:r w:rsidR="00567DE6">
          <w:rPr>
            <w:noProof/>
            <w:webHidden/>
          </w:rPr>
          <w:instrText xml:space="preserve"> PAGEREF _Toc503450914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309A1D43" w14:textId="3F564071"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15" w:history="1">
        <w:r w:rsidR="00567DE6" w:rsidRPr="00486830">
          <w:rPr>
            <w:rStyle w:val="Hyperlink"/>
            <w:noProof/>
          </w:rPr>
          <w:t>3.16.1 General</w:t>
        </w:r>
        <w:r w:rsidR="00567DE6">
          <w:rPr>
            <w:noProof/>
            <w:webHidden/>
          </w:rPr>
          <w:tab/>
        </w:r>
        <w:r w:rsidR="00567DE6">
          <w:rPr>
            <w:noProof/>
            <w:webHidden/>
          </w:rPr>
          <w:fldChar w:fldCharType="begin"/>
        </w:r>
        <w:r w:rsidR="00567DE6">
          <w:rPr>
            <w:noProof/>
            <w:webHidden/>
          </w:rPr>
          <w:instrText xml:space="preserve"> PAGEREF _Toc503450915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23616A55" w14:textId="64A84C58"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16" w:history="1">
        <w:r w:rsidR="00567DE6" w:rsidRPr="00486830">
          <w:rPr>
            <w:rStyle w:val="Hyperlink"/>
            <w:noProof/>
          </w:rPr>
          <w:t>3.16.2 value property</w:t>
        </w:r>
        <w:r w:rsidR="00567DE6">
          <w:rPr>
            <w:noProof/>
            <w:webHidden/>
          </w:rPr>
          <w:tab/>
        </w:r>
        <w:r w:rsidR="00567DE6">
          <w:rPr>
            <w:noProof/>
            <w:webHidden/>
          </w:rPr>
          <w:fldChar w:fldCharType="begin"/>
        </w:r>
        <w:r w:rsidR="00567DE6">
          <w:rPr>
            <w:noProof/>
            <w:webHidden/>
          </w:rPr>
          <w:instrText xml:space="preserve"> PAGEREF _Toc503450916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6B39144B" w14:textId="5EAE681A"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17" w:history="1">
        <w:r w:rsidR="00567DE6" w:rsidRPr="00486830">
          <w:rPr>
            <w:rStyle w:val="Hyperlink"/>
            <w:noProof/>
          </w:rPr>
          <w:t>3.16.3 algorithm property</w:t>
        </w:r>
        <w:r w:rsidR="00567DE6">
          <w:rPr>
            <w:noProof/>
            <w:webHidden/>
          </w:rPr>
          <w:tab/>
        </w:r>
        <w:r w:rsidR="00567DE6">
          <w:rPr>
            <w:noProof/>
            <w:webHidden/>
          </w:rPr>
          <w:fldChar w:fldCharType="begin"/>
        </w:r>
        <w:r w:rsidR="00567DE6">
          <w:rPr>
            <w:noProof/>
            <w:webHidden/>
          </w:rPr>
          <w:instrText xml:space="preserve"> PAGEREF _Toc503450917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07CC8426" w14:textId="7433CB4A"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918" w:history="1">
        <w:r w:rsidR="00567DE6" w:rsidRPr="00486830">
          <w:rPr>
            <w:rStyle w:val="Hyperlink"/>
            <w:noProof/>
          </w:rPr>
          <w:t>3.17 result object</w:t>
        </w:r>
        <w:r w:rsidR="00567DE6">
          <w:rPr>
            <w:noProof/>
            <w:webHidden/>
          </w:rPr>
          <w:tab/>
        </w:r>
        <w:r w:rsidR="00567DE6">
          <w:rPr>
            <w:noProof/>
            <w:webHidden/>
          </w:rPr>
          <w:fldChar w:fldCharType="begin"/>
        </w:r>
        <w:r w:rsidR="00567DE6">
          <w:rPr>
            <w:noProof/>
            <w:webHidden/>
          </w:rPr>
          <w:instrText xml:space="preserve"> PAGEREF _Toc503450918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4BF665DE" w14:textId="372FCBD4"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19" w:history="1">
        <w:r w:rsidR="00567DE6" w:rsidRPr="00486830">
          <w:rPr>
            <w:rStyle w:val="Hyperlink"/>
            <w:noProof/>
          </w:rPr>
          <w:t>3.17.1 General</w:t>
        </w:r>
        <w:r w:rsidR="00567DE6">
          <w:rPr>
            <w:noProof/>
            <w:webHidden/>
          </w:rPr>
          <w:tab/>
        </w:r>
        <w:r w:rsidR="00567DE6">
          <w:rPr>
            <w:noProof/>
            <w:webHidden/>
          </w:rPr>
          <w:fldChar w:fldCharType="begin"/>
        </w:r>
        <w:r w:rsidR="00567DE6">
          <w:rPr>
            <w:noProof/>
            <w:webHidden/>
          </w:rPr>
          <w:instrText xml:space="preserve"> PAGEREF _Toc503450919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46AEDB1A" w14:textId="3A4E381D"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20" w:history="1">
        <w:r w:rsidR="00567DE6" w:rsidRPr="00486830">
          <w:rPr>
            <w:rStyle w:val="Hyperlink"/>
            <w:noProof/>
          </w:rPr>
          <w:t>3.17.2 ruleId property</w:t>
        </w:r>
        <w:r w:rsidR="00567DE6">
          <w:rPr>
            <w:noProof/>
            <w:webHidden/>
          </w:rPr>
          <w:tab/>
        </w:r>
        <w:r w:rsidR="00567DE6">
          <w:rPr>
            <w:noProof/>
            <w:webHidden/>
          </w:rPr>
          <w:fldChar w:fldCharType="begin"/>
        </w:r>
        <w:r w:rsidR="00567DE6">
          <w:rPr>
            <w:noProof/>
            <w:webHidden/>
          </w:rPr>
          <w:instrText xml:space="preserve"> PAGEREF _Toc503450920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3D184C09" w14:textId="67023719"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21" w:history="1">
        <w:r w:rsidR="00567DE6" w:rsidRPr="00486830">
          <w:rPr>
            <w:rStyle w:val="Hyperlink"/>
            <w:noProof/>
          </w:rPr>
          <w:t>3.17.3 ruleKey property</w:t>
        </w:r>
        <w:r w:rsidR="00567DE6">
          <w:rPr>
            <w:noProof/>
            <w:webHidden/>
          </w:rPr>
          <w:tab/>
        </w:r>
        <w:r w:rsidR="00567DE6">
          <w:rPr>
            <w:noProof/>
            <w:webHidden/>
          </w:rPr>
          <w:fldChar w:fldCharType="begin"/>
        </w:r>
        <w:r w:rsidR="00567DE6">
          <w:rPr>
            <w:noProof/>
            <w:webHidden/>
          </w:rPr>
          <w:instrText xml:space="preserve"> PAGEREF _Toc503450921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6829DC12" w14:textId="6FA092B7"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22" w:history="1">
        <w:r w:rsidR="00567DE6" w:rsidRPr="00486830">
          <w:rPr>
            <w:rStyle w:val="Hyperlink"/>
            <w:noProof/>
          </w:rPr>
          <w:t>3.17.4 level property</w:t>
        </w:r>
        <w:r w:rsidR="00567DE6">
          <w:rPr>
            <w:noProof/>
            <w:webHidden/>
          </w:rPr>
          <w:tab/>
        </w:r>
        <w:r w:rsidR="00567DE6">
          <w:rPr>
            <w:noProof/>
            <w:webHidden/>
          </w:rPr>
          <w:fldChar w:fldCharType="begin"/>
        </w:r>
        <w:r w:rsidR="00567DE6">
          <w:rPr>
            <w:noProof/>
            <w:webHidden/>
          </w:rPr>
          <w:instrText xml:space="preserve"> PAGEREF _Toc503450922 \h </w:instrText>
        </w:r>
        <w:r w:rsidR="00567DE6">
          <w:rPr>
            <w:noProof/>
            <w:webHidden/>
          </w:rPr>
        </w:r>
        <w:r w:rsidR="00567DE6">
          <w:rPr>
            <w:noProof/>
            <w:webHidden/>
          </w:rPr>
          <w:fldChar w:fldCharType="separate"/>
        </w:r>
        <w:r w:rsidR="00567DE6">
          <w:rPr>
            <w:noProof/>
            <w:webHidden/>
          </w:rPr>
          <w:t>39</w:t>
        </w:r>
        <w:r w:rsidR="00567DE6">
          <w:rPr>
            <w:noProof/>
            <w:webHidden/>
          </w:rPr>
          <w:fldChar w:fldCharType="end"/>
        </w:r>
      </w:hyperlink>
    </w:p>
    <w:p w14:paraId="28EC8079" w14:textId="34992CCC"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23" w:history="1">
        <w:r w:rsidR="00567DE6" w:rsidRPr="00486830">
          <w:rPr>
            <w:rStyle w:val="Hyperlink"/>
            <w:noProof/>
          </w:rPr>
          <w:t>3.17.5 message property</w:t>
        </w:r>
        <w:r w:rsidR="00567DE6">
          <w:rPr>
            <w:noProof/>
            <w:webHidden/>
          </w:rPr>
          <w:tab/>
        </w:r>
        <w:r w:rsidR="00567DE6">
          <w:rPr>
            <w:noProof/>
            <w:webHidden/>
          </w:rPr>
          <w:fldChar w:fldCharType="begin"/>
        </w:r>
        <w:r w:rsidR="00567DE6">
          <w:rPr>
            <w:noProof/>
            <w:webHidden/>
          </w:rPr>
          <w:instrText xml:space="preserve"> PAGEREF _Toc503450923 \h </w:instrText>
        </w:r>
        <w:r w:rsidR="00567DE6">
          <w:rPr>
            <w:noProof/>
            <w:webHidden/>
          </w:rPr>
        </w:r>
        <w:r w:rsidR="00567DE6">
          <w:rPr>
            <w:noProof/>
            <w:webHidden/>
          </w:rPr>
          <w:fldChar w:fldCharType="separate"/>
        </w:r>
        <w:r w:rsidR="00567DE6">
          <w:rPr>
            <w:noProof/>
            <w:webHidden/>
          </w:rPr>
          <w:t>40</w:t>
        </w:r>
        <w:r w:rsidR="00567DE6">
          <w:rPr>
            <w:noProof/>
            <w:webHidden/>
          </w:rPr>
          <w:fldChar w:fldCharType="end"/>
        </w:r>
      </w:hyperlink>
    </w:p>
    <w:p w14:paraId="140964F2" w14:textId="50B45F75"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24" w:history="1">
        <w:r w:rsidR="00567DE6" w:rsidRPr="00486830">
          <w:rPr>
            <w:rStyle w:val="Hyperlink"/>
            <w:noProof/>
          </w:rPr>
          <w:t>3.17.6 richMessage property</w:t>
        </w:r>
        <w:r w:rsidR="00567DE6">
          <w:rPr>
            <w:noProof/>
            <w:webHidden/>
          </w:rPr>
          <w:tab/>
        </w:r>
        <w:r w:rsidR="00567DE6">
          <w:rPr>
            <w:noProof/>
            <w:webHidden/>
          </w:rPr>
          <w:fldChar w:fldCharType="begin"/>
        </w:r>
        <w:r w:rsidR="00567DE6">
          <w:rPr>
            <w:noProof/>
            <w:webHidden/>
          </w:rPr>
          <w:instrText xml:space="preserve"> PAGEREF _Toc503450924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47725A3A" w14:textId="4EA0821F"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25" w:history="1">
        <w:r w:rsidR="00567DE6" w:rsidRPr="00486830">
          <w:rPr>
            <w:rStyle w:val="Hyperlink"/>
            <w:noProof/>
          </w:rPr>
          <w:t>3.17.7 templatedMessage property</w:t>
        </w:r>
        <w:r w:rsidR="00567DE6">
          <w:rPr>
            <w:noProof/>
            <w:webHidden/>
          </w:rPr>
          <w:tab/>
        </w:r>
        <w:r w:rsidR="00567DE6">
          <w:rPr>
            <w:noProof/>
            <w:webHidden/>
          </w:rPr>
          <w:fldChar w:fldCharType="begin"/>
        </w:r>
        <w:r w:rsidR="00567DE6">
          <w:rPr>
            <w:noProof/>
            <w:webHidden/>
          </w:rPr>
          <w:instrText xml:space="preserve"> PAGEREF _Toc503450925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08FC3366" w14:textId="016A3FE9"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26" w:history="1">
        <w:r w:rsidR="00567DE6" w:rsidRPr="00486830">
          <w:rPr>
            <w:rStyle w:val="Hyperlink"/>
            <w:noProof/>
          </w:rPr>
          <w:t>3.17.8 locations property</w:t>
        </w:r>
        <w:r w:rsidR="00567DE6">
          <w:rPr>
            <w:noProof/>
            <w:webHidden/>
          </w:rPr>
          <w:tab/>
        </w:r>
        <w:r w:rsidR="00567DE6">
          <w:rPr>
            <w:noProof/>
            <w:webHidden/>
          </w:rPr>
          <w:fldChar w:fldCharType="begin"/>
        </w:r>
        <w:r w:rsidR="00567DE6">
          <w:rPr>
            <w:noProof/>
            <w:webHidden/>
          </w:rPr>
          <w:instrText xml:space="preserve"> PAGEREF _Toc503450926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4E4C78BD" w14:textId="7FF0D515"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27" w:history="1">
        <w:r w:rsidR="00567DE6" w:rsidRPr="00486830">
          <w:rPr>
            <w:rStyle w:val="Hyperlink"/>
            <w:noProof/>
          </w:rPr>
          <w:t>3.17.9 snippet property</w:t>
        </w:r>
        <w:r w:rsidR="00567DE6">
          <w:rPr>
            <w:noProof/>
            <w:webHidden/>
          </w:rPr>
          <w:tab/>
        </w:r>
        <w:r w:rsidR="00567DE6">
          <w:rPr>
            <w:noProof/>
            <w:webHidden/>
          </w:rPr>
          <w:fldChar w:fldCharType="begin"/>
        </w:r>
        <w:r w:rsidR="00567DE6">
          <w:rPr>
            <w:noProof/>
            <w:webHidden/>
          </w:rPr>
          <w:instrText xml:space="preserve"> PAGEREF _Toc503450927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66C0DCB3" w14:textId="116ACD40"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28" w:history="1">
        <w:r w:rsidR="00567DE6" w:rsidRPr="00486830">
          <w:rPr>
            <w:rStyle w:val="Hyperlink"/>
            <w:noProof/>
          </w:rPr>
          <w:t>3.17.10 toolFingerprintContribution property</w:t>
        </w:r>
        <w:r w:rsidR="00567DE6">
          <w:rPr>
            <w:noProof/>
            <w:webHidden/>
          </w:rPr>
          <w:tab/>
        </w:r>
        <w:r w:rsidR="00567DE6">
          <w:rPr>
            <w:noProof/>
            <w:webHidden/>
          </w:rPr>
          <w:fldChar w:fldCharType="begin"/>
        </w:r>
        <w:r w:rsidR="00567DE6">
          <w:rPr>
            <w:noProof/>
            <w:webHidden/>
          </w:rPr>
          <w:instrText xml:space="preserve"> PAGEREF _Toc503450928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0FDFAA67" w14:textId="4AC7FC81"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29" w:history="1">
        <w:r w:rsidR="00567DE6" w:rsidRPr="00486830">
          <w:rPr>
            <w:rStyle w:val="Hyperlink"/>
            <w:noProof/>
          </w:rPr>
          <w:t>3.17.11 codeFlows property</w:t>
        </w:r>
        <w:r w:rsidR="00567DE6">
          <w:rPr>
            <w:noProof/>
            <w:webHidden/>
          </w:rPr>
          <w:tab/>
        </w:r>
        <w:r w:rsidR="00567DE6">
          <w:rPr>
            <w:noProof/>
            <w:webHidden/>
          </w:rPr>
          <w:fldChar w:fldCharType="begin"/>
        </w:r>
        <w:r w:rsidR="00567DE6">
          <w:rPr>
            <w:noProof/>
            <w:webHidden/>
          </w:rPr>
          <w:instrText xml:space="preserve"> PAGEREF _Toc503450929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1298F010" w14:textId="477D99DF"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30" w:history="1">
        <w:r w:rsidR="00567DE6" w:rsidRPr="00486830">
          <w:rPr>
            <w:rStyle w:val="Hyperlink"/>
            <w:noProof/>
          </w:rPr>
          <w:t>3.17.12 stacks property</w:t>
        </w:r>
        <w:r w:rsidR="00567DE6">
          <w:rPr>
            <w:noProof/>
            <w:webHidden/>
          </w:rPr>
          <w:tab/>
        </w:r>
        <w:r w:rsidR="00567DE6">
          <w:rPr>
            <w:noProof/>
            <w:webHidden/>
          </w:rPr>
          <w:fldChar w:fldCharType="begin"/>
        </w:r>
        <w:r w:rsidR="00567DE6">
          <w:rPr>
            <w:noProof/>
            <w:webHidden/>
          </w:rPr>
          <w:instrText xml:space="preserve"> PAGEREF _Toc503450930 \h </w:instrText>
        </w:r>
        <w:r w:rsidR="00567DE6">
          <w:rPr>
            <w:noProof/>
            <w:webHidden/>
          </w:rPr>
        </w:r>
        <w:r w:rsidR="00567DE6">
          <w:rPr>
            <w:noProof/>
            <w:webHidden/>
          </w:rPr>
          <w:fldChar w:fldCharType="separate"/>
        </w:r>
        <w:r w:rsidR="00567DE6">
          <w:rPr>
            <w:noProof/>
            <w:webHidden/>
          </w:rPr>
          <w:t>43</w:t>
        </w:r>
        <w:r w:rsidR="00567DE6">
          <w:rPr>
            <w:noProof/>
            <w:webHidden/>
          </w:rPr>
          <w:fldChar w:fldCharType="end"/>
        </w:r>
      </w:hyperlink>
    </w:p>
    <w:p w14:paraId="103E4399" w14:textId="333BE768"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31" w:history="1">
        <w:r w:rsidR="00567DE6" w:rsidRPr="00486830">
          <w:rPr>
            <w:rStyle w:val="Hyperlink"/>
            <w:noProof/>
          </w:rPr>
          <w:t>3.17.13 relatedLocations property</w:t>
        </w:r>
        <w:r w:rsidR="00567DE6">
          <w:rPr>
            <w:noProof/>
            <w:webHidden/>
          </w:rPr>
          <w:tab/>
        </w:r>
        <w:r w:rsidR="00567DE6">
          <w:rPr>
            <w:noProof/>
            <w:webHidden/>
          </w:rPr>
          <w:fldChar w:fldCharType="begin"/>
        </w:r>
        <w:r w:rsidR="00567DE6">
          <w:rPr>
            <w:noProof/>
            <w:webHidden/>
          </w:rPr>
          <w:instrText xml:space="preserve"> PAGEREF _Toc503450931 \h </w:instrText>
        </w:r>
        <w:r w:rsidR="00567DE6">
          <w:rPr>
            <w:noProof/>
            <w:webHidden/>
          </w:rPr>
        </w:r>
        <w:r w:rsidR="00567DE6">
          <w:rPr>
            <w:noProof/>
            <w:webHidden/>
          </w:rPr>
          <w:fldChar w:fldCharType="separate"/>
        </w:r>
        <w:r w:rsidR="00567DE6">
          <w:rPr>
            <w:noProof/>
            <w:webHidden/>
          </w:rPr>
          <w:t>43</w:t>
        </w:r>
        <w:r w:rsidR="00567DE6">
          <w:rPr>
            <w:noProof/>
            <w:webHidden/>
          </w:rPr>
          <w:fldChar w:fldCharType="end"/>
        </w:r>
      </w:hyperlink>
    </w:p>
    <w:p w14:paraId="3FB3F762" w14:textId="4C7F57FA"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32" w:history="1">
        <w:r w:rsidR="00567DE6" w:rsidRPr="00486830">
          <w:rPr>
            <w:rStyle w:val="Hyperlink"/>
            <w:noProof/>
          </w:rPr>
          <w:t>3.17.14 suppressionStates property</w:t>
        </w:r>
        <w:r w:rsidR="00567DE6">
          <w:rPr>
            <w:noProof/>
            <w:webHidden/>
          </w:rPr>
          <w:tab/>
        </w:r>
        <w:r w:rsidR="00567DE6">
          <w:rPr>
            <w:noProof/>
            <w:webHidden/>
          </w:rPr>
          <w:fldChar w:fldCharType="begin"/>
        </w:r>
        <w:r w:rsidR="00567DE6">
          <w:rPr>
            <w:noProof/>
            <w:webHidden/>
          </w:rPr>
          <w:instrText xml:space="preserve"> PAGEREF _Toc503450932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76264A48" w14:textId="1A7E48C4" w:rsidR="00567DE6" w:rsidRDefault="00957313">
      <w:pPr>
        <w:pStyle w:val="TOC4"/>
        <w:tabs>
          <w:tab w:val="right" w:leader="dot" w:pos="9350"/>
        </w:tabs>
        <w:rPr>
          <w:rFonts w:asciiTheme="minorHAnsi" w:eastAsiaTheme="minorEastAsia" w:hAnsiTheme="minorHAnsi" w:cstheme="minorBidi"/>
          <w:noProof/>
          <w:sz w:val="22"/>
          <w:szCs w:val="22"/>
        </w:rPr>
      </w:pPr>
      <w:hyperlink w:anchor="_Toc503450933" w:history="1">
        <w:r w:rsidR="00567DE6" w:rsidRPr="00486830">
          <w:rPr>
            <w:rStyle w:val="Hyperlink"/>
            <w:noProof/>
          </w:rPr>
          <w:t>3.17.14.1 General</w:t>
        </w:r>
        <w:r w:rsidR="00567DE6">
          <w:rPr>
            <w:noProof/>
            <w:webHidden/>
          </w:rPr>
          <w:tab/>
        </w:r>
        <w:r w:rsidR="00567DE6">
          <w:rPr>
            <w:noProof/>
            <w:webHidden/>
          </w:rPr>
          <w:fldChar w:fldCharType="begin"/>
        </w:r>
        <w:r w:rsidR="00567DE6">
          <w:rPr>
            <w:noProof/>
            <w:webHidden/>
          </w:rPr>
          <w:instrText xml:space="preserve"> PAGEREF _Toc503450933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35FCAAA3" w14:textId="1E66F935" w:rsidR="00567DE6" w:rsidRDefault="00957313">
      <w:pPr>
        <w:pStyle w:val="TOC4"/>
        <w:tabs>
          <w:tab w:val="right" w:leader="dot" w:pos="9350"/>
        </w:tabs>
        <w:rPr>
          <w:rFonts w:asciiTheme="minorHAnsi" w:eastAsiaTheme="minorEastAsia" w:hAnsiTheme="minorHAnsi" w:cstheme="minorBidi"/>
          <w:noProof/>
          <w:sz w:val="22"/>
          <w:szCs w:val="22"/>
        </w:rPr>
      </w:pPr>
      <w:hyperlink w:anchor="_Toc503450934" w:history="1">
        <w:r w:rsidR="00567DE6" w:rsidRPr="00486830">
          <w:rPr>
            <w:rStyle w:val="Hyperlink"/>
            <w:noProof/>
          </w:rPr>
          <w:t>3.17.14.2 suppressedInSource value</w:t>
        </w:r>
        <w:r w:rsidR="00567DE6">
          <w:rPr>
            <w:noProof/>
            <w:webHidden/>
          </w:rPr>
          <w:tab/>
        </w:r>
        <w:r w:rsidR="00567DE6">
          <w:rPr>
            <w:noProof/>
            <w:webHidden/>
          </w:rPr>
          <w:fldChar w:fldCharType="begin"/>
        </w:r>
        <w:r w:rsidR="00567DE6">
          <w:rPr>
            <w:noProof/>
            <w:webHidden/>
          </w:rPr>
          <w:instrText xml:space="preserve"> PAGEREF _Toc503450934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392AFA12" w14:textId="62A317F4" w:rsidR="00567DE6" w:rsidRDefault="00957313">
      <w:pPr>
        <w:pStyle w:val="TOC4"/>
        <w:tabs>
          <w:tab w:val="right" w:leader="dot" w:pos="9350"/>
        </w:tabs>
        <w:rPr>
          <w:rFonts w:asciiTheme="minorHAnsi" w:eastAsiaTheme="minorEastAsia" w:hAnsiTheme="minorHAnsi" w:cstheme="minorBidi"/>
          <w:noProof/>
          <w:sz w:val="22"/>
          <w:szCs w:val="22"/>
        </w:rPr>
      </w:pPr>
      <w:hyperlink w:anchor="_Toc503450935" w:history="1">
        <w:r w:rsidR="00567DE6" w:rsidRPr="00486830">
          <w:rPr>
            <w:rStyle w:val="Hyperlink"/>
            <w:noProof/>
          </w:rPr>
          <w:t>3.17.14.3 suppressedExternally value</w:t>
        </w:r>
        <w:r w:rsidR="00567DE6">
          <w:rPr>
            <w:noProof/>
            <w:webHidden/>
          </w:rPr>
          <w:tab/>
        </w:r>
        <w:r w:rsidR="00567DE6">
          <w:rPr>
            <w:noProof/>
            <w:webHidden/>
          </w:rPr>
          <w:fldChar w:fldCharType="begin"/>
        </w:r>
        <w:r w:rsidR="00567DE6">
          <w:rPr>
            <w:noProof/>
            <w:webHidden/>
          </w:rPr>
          <w:instrText xml:space="preserve"> PAGEREF _Toc503450935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40C849A0" w14:textId="6353C947"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36" w:history="1">
        <w:r w:rsidR="00567DE6" w:rsidRPr="00486830">
          <w:rPr>
            <w:rStyle w:val="Hyperlink"/>
            <w:noProof/>
          </w:rPr>
          <w:t>3.17.15 baselineState property</w:t>
        </w:r>
        <w:r w:rsidR="00567DE6">
          <w:rPr>
            <w:noProof/>
            <w:webHidden/>
          </w:rPr>
          <w:tab/>
        </w:r>
        <w:r w:rsidR="00567DE6">
          <w:rPr>
            <w:noProof/>
            <w:webHidden/>
          </w:rPr>
          <w:fldChar w:fldCharType="begin"/>
        </w:r>
        <w:r w:rsidR="00567DE6">
          <w:rPr>
            <w:noProof/>
            <w:webHidden/>
          </w:rPr>
          <w:instrText xml:space="preserve"> PAGEREF _Toc503450936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5EBD44BB" w14:textId="766D6D39"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37" w:history="1">
        <w:r w:rsidR="00567DE6" w:rsidRPr="00486830">
          <w:rPr>
            <w:rStyle w:val="Hyperlink"/>
            <w:noProof/>
          </w:rPr>
          <w:t>3.17.16 fixes property</w:t>
        </w:r>
        <w:r w:rsidR="00567DE6">
          <w:rPr>
            <w:noProof/>
            <w:webHidden/>
          </w:rPr>
          <w:tab/>
        </w:r>
        <w:r w:rsidR="00567DE6">
          <w:rPr>
            <w:noProof/>
            <w:webHidden/>
          </w:rPr>
          <w:fldChar w:fldCharType="begin"/>
        </w:r>
        <w:r w:rsidR="00567DE6">
          <w:rPr>
            <w:noProof/>
            <w:webHidden/>
          </w:rPr>
          <w:instrText xml:space="preserve"> PAGEREF _Toc503450937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1E02B053" w14:textId="0B007E59"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38" w:history="1">
        <w:r w:rsidR="00567DE6" w:rsidRPr="00486830">
          <w:rPr>
            <w:rStyle w:val="Hyperlink"/>
            <w:noProof/>
          </w:rPr>
          <w:t>3.17.17 properties property</w:t>
        </w:r>
        <w:r w:rsidR="00567DE6">
          <w:rPr>
            <w:noProof/>
            <w:webHidden/>
          </w:rPr>
          <w:tab/>
        </w:r>
        <w:r w:rsidR="00567DE6">
          <w:rPr>
            <w:noProof/>
            <w:webHidden/>
          </w:rPr>
          <w:fldChar w:fldCharType="begin"/>
        </w:r>
        <w:r w:rsidR="00567DE6">
          <w:rPr>
            <w:noProof/>
            <w:webHidden/>
          </w:rPr>
          <w:instrText xml:space="preserve"> PAGEREF _Toc503450938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68331354" w14:textId="676132BD"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939" w:history="1">
        <w:r w:rsidR="00567DE6" w:rsidRPr="00486830">
          <w:rPr>
            <w:rStyle w:val="Hyperlink"/>
            <w:noProof/>
          </w:rPr>
          <w:t>3.18 location object</w:t>
        </w:r>
        <w:r w:rsidR="00567DE6">
          <w:rPr>
            <w:noProof/>
            <w:webHidden/>
          </w:rPr>
          <w:tab/>
        </w:r>
        <w:r w:rsidR="00567DE6">
          <w:rPr>
            <w:noProof/>
            <w:webHidden/>
          </w:rPr>
          <w:fldChar w:fldCharType="begin"/>
        </w:r>
        <w:r w:rsidR="00567DE6">
          <w:rPr>
            <w:noProof/>
            <w:webHidden/>
          </w:rPr>
          <w:instrText xml:space="preserve"> PAGEREF _Toc503450939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0A7959AE" w14:textId="382DF40C"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40" w:history="1">
        <w:r w:rsidR="00567DE6" w:rsidRPr="00486830">
          <w:rPr>
            <w:rStyle w:val="Hyperlink"/>
            <w:noProof/>
          </w:rPr>
          <w:t>3.18.1 General</w:t>
        </w:r>
        <w:r w:rsidR="00567DE6">
          <w:rPr>
            <w:noProof/>
            <w:webHidden/>
          </w:rPr>
          <w:tab/>
        </w:r>
        <w:r w:rsidR="00567DE6">
          <w:rPr>
            <w:noProof/>
            <w:webHidden/>
          </w:rPr>
          <w:fldChar w:fldCharType="begin"/>
        </w:r>
        <w:r w:rsidR="00567DE6">
          <w:rPr>
            <w:noProof/>
            <w:webHidden/>
          </w:rPr>
          <w:instrText xml:space="preserve"> PAGEREF _Toc503450940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6C722BB8" w14:textId="71F2C3D2"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41" w:history="1">
        <w:r w:rsidR="00567DE6" w:rsidRPr="00486830">
          <w:rPr>
            <w:rStyle w:val="Hyperlink"/>
            <w:noProof/>
          </w:rPr>
          <w:t>3.18.2 Constraints</w:t>
        </w:r>
        <w:r w:rsidR="00567DE6">
          <w:rPr>
            <w:noProof/>
            <w:webHidden/>
          </w:rPr>
          <w:tab/>
        </w:r>
        <w:r w:rsidR="00567DE6">
          <w:rPr>
            <w:noProof/>
            <w:webHidden/>
          </w:rPr>
          <w:fldChar w:fldCharType="begin"/>
        </w:r>
        <w:r w:rsidR="00567DE6">
          <w:rPr>
            <w:noProof/>
            <w:webHidden/>
          </w:rPr>
          <w:instrText xml:space="preserve"> PAGEREF _Toc503450941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730424EE" w14:textId="0F846216"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42" w:history="1">
        <w:r w:rsidR="00567DE6" w:rsidRPr="00486830">
          <w:rPr>
            <w:rStyle w:val="Hyperlink"/>
            <w:noProof/>
          </w:rPr>
          <w:t>3.18.3 analysisTarget property</w:t>
        </w:r>
        <w:r w:rsidR="00567DE6">
          <w:rPr>
            <w:noProof/>
            <w:webHidden/>
          </w:rPr>
          <w:tab/>
        </w:r>
        <w:r w:rsidR="00567DE6">
          <w:rPr>
            <w:noProof/>
            <w:webHidden/>
          </w:rPr>
          <w:fldChar w:fldCharType="begin"/>
        </w:r>
        <w:r w:rsidR="00567DE6">
          <w:rPr>
            <w:noProof/>
            <w:webHidden/>
          </w:rPr>
          <w:instrText xml:space="preserve"> PAGEREF _Toc503450942 \h </w:instrText>
        </w:r>
        <w:r w:rsidR="00567DE6">
          <w:rPr>
            <w:noProof/>
            <w:webHidden/>
          </w:rPr>
        </w:r>
        <w:r w:rsidR="00567DE6">
          <w:rPr>
            <w:noProof/>
            <w:webHidden/>
          </w:rPr>
          <w:fldChar w:fldCharType="separate"/>
        </w:r>
        <w:r w:rsidR="00567DE6">
          <w:rPr>
            <w:noProof/>
            <w:webHidden/>
          </w:rPr>
          <w:t>46</w:t>
        </w:r>
        <w:r w:rsidR="00567DE6">
          <w:rPr>
            <w:noProof/>
            <w:webHidden/>
          </w:rPr>
          <w:fldChar w:fldCharType="end"/>
        </w:r>
      </w:hyperlink>
    </w:p>
    <w:p w14:paraId="0109BEAB" w14:textId="40230E49"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43" w:history="1">
        <w:r w:rsidR="00567DE6" w:rsidRPr="00486830">
          <w:rPr>
            <w:rStyle w:val="Hyperlink"/>
            <w:noProof/>
          </w:rPr>
          <w:t>3.18.4 resultFile property</w:t>
        </w:r>
        <w:r w:rsidR="00567DE6">
          <w:rPr>
            <w:noProof/>
            <w:webHidden/>
          </w:rPr>
          <w:tab/>
        </w:r>
        <w:r w:rsidR="00567DE6">
          <w:rPr>
            <w:noProof/>
            <w:webHidden/>
          </w:rPr>
          <w:fldChar w:fldCharType="begin"/>
        </w:r>
        <w:r w:rsidR="00567DE6">
          <w:rPr>
            <w:noProof/>
            <w:webHidden/>
          </w:rPr>
          <w:instrText xml:space="preserve"> PAGEREF _Toc503450943 \h </w:instrText>
        </w:r>
        <w:r w:rsidR="00567DE6">
          <w:rPr>
            <w:noProof/>
            <w:webHidden/>
          </w:rPr>
        </w:r>
        <w:r w:rsidR="00567DE6">
          <w:rPr>
            <w:noProof/>
            <w:webHidden/>
          </w:rPr>
          <w:fldChar w:fldCharType="separate"/>
        </w:r>
        <w:r w:rsidR="00567DE6">
          <w:rPr>
            <w:noProof/>
            <w:webHidden/>
          </w:rPr>
          <w:t>46</w:t>
        </w:r>
        <w:r w:rsidR="00567DE6">
          <w:rPr>
            <w:noProof/>
            <w:webHidden/>
          </w:rPr>
          <w:fldChar w:fldCharType="end"/>
        </w:r>
      </w:hyperlink>
    </w:p>
    <w:p w14:paraId="6DE45181" w14:textId="208C6222"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44" w:history="1">
        <w:r w:rsidR="00567DE6" w:rsidRPr="00486830">
          <w:rPr>
            <w:rStyle w:val="Hyperlink"/>
            <w:noProof/>
          </w:rPr>
          <w:t>3.18.5 fullyQualifiedLogicalName property</w:t>
        </w:r>
        <w:r w:rsidR="00567DE6">
          <w:rPr>
            <w:noProof/>
            <w:webHidden/>
          </w:rPr>
          <w:tab/>
        </w:r>
        <w:r w:rsidR="00567DE6">
          <w:rPr>
            <w:noProof/>
            <w:webHidden/>
          </w:rPr>
          <w:fldChar w:fldCharType="begin"/>
        </w:r>
        <w:r w:rsidR="00567DE6">
          <w:rPr>
            <w:noProof/>
            <w:webHidden/>
          </w:rPr>
          <w:instrText xml:space="preserve"> PAGEREF _Toc503450944 \h </w:instrText>
        </w:r>
        <w:r w:rsidR="00567DE6">
          <w:rPr>
            <w:noProof/>
            <w:webHidden/>
          </w:rPr>
        </w:r>
        <w:r w:rsidR="00567DE6">
          <w:rPr>
            <w:noProof/>
            <w:webHidden/>
          </w:rPr>
          <w:fldChar w:fldCharType="separate"/>
        </w:r>
        <w:r w:rsidR="00567DE6">
          <w:rPr>
            <w:noProof/>
            <w:webHidden/>
          </w:rPr>
          <w:t>47</w:t>
        </w:r>
        <w:r w:rsidR="00567DE6">
          <w:rPr>
            <w:noProof/>
            <w:webHidden/>
          </w:rPr>
          <w:fldChar w:fldCharType="end"/>
        </w:r>
      </w:hyperlink>
    </w:p>
    <w:p w14:paraId="6B17A238" w14:textId="54CA0EC7"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45" w:history="1">
        <w:r w:rsidR="00567DE6" w:rsidRPr="00486830">
          <w:rPr>
            <w:rStyle w:val="Hyperlink"/>
            <w:noProof/>
          </w:rPr>
          <w:t>3.18.6 logicalLocationKey property</w:t>
        </w:r>
        <w:r w:rsidR="00567DE6">
          <w:rPr>
            <w:noProof/>
            <w:webHidden/>
          </w:rPr>
          <w:tab/>
        </w:r>
        <w:r w:rsidR="00567DE6">
          <w:rPr>
            <w:noProof/>
            <w:webHidden/>
          </w:rPr>
          <w:fldChar w:fldCharType="begin"/>
        </w:r>
        <w:r w:rsidR="00567DE6">
          <w:rPr>
            <w:noProof/>
            <w:webHidden/>
          </w:rPr>
          <w:instrText xml:space="preserve"> PAGEREF _Toc503450945 \h </w:instrText>
        </w:r>
        <w:r w:rsidR="00567DE6">
          <w:rPr>
            <w:noProof/>
            <w:webHidden/>
          </w:rPr>
        </w:r>
        <w:r w:rsidR="00567DE6">
          <w:rPr>
            <w:noProof/>
            <w:webHidden/>
          </w:rPr>
          <w:fldChar w:fldCharType="separate"/>
        </w:r>
        <w:r w:rsidR="00567DE6">
          <w:rPr>
            <w:noProof/>
            <w:webHidden/>
          </w:rPr>
          <w:t>47</w:t>
        </w:r>
        <w:r w:rsidR="00567DE6">
          <w:rPr>
            <w:noProof/>
            <w:webHidden/>
          </w:rPr>
          <w:fldChar w:fldCharType="end"/>
        </w:r>
      </w:hyperlink>
    </w:p>
    <w:p w14:paraId="04B73A5B" w14:textId="555B0455"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46" w:history="1">
        <w:r w:rsidR="00567DE6" w:rsidRPr="00486830">
          <w:rPr>
            <w:rStyle w:val="Hyperlink"/>
            <w:noProof/>
          </w:rPr>
          <w:t>3.18.7 decoratedName property</w:t>
        </w:r>
        <w:r w:rsidR="00567DE6">
          <w:rPr>
            <w:noProof/>
            <w:webHidden/>
          </w:rPr>
          <w:tab/>
        </w:r>
        <w:r w:rsidR="00567DE6">
          <w:rPr>
            <w:noProof/>
            <w:webHidden/>
          </w:rPr>
          <w:fldChar w:fldCharType="begin"/>
        </w:r>
        <w:r w:rsidR="00567DE6">
          <w:rPr>
            <w:noProof/>
            <w:webHidden/>
          </w:rPr>
          <w:instrText xml:space="preserve"> PAGEREF _Toc503450946 \h </w:instrText>
        </w:r>
        <w:r w:rsidR="00567DE6">
          <w:rPr>
            <w:noProof/>
            <w:webHidden/>
          </w:rPr>
        </w:r>
        <w:r w:rsidR="00567DE6">
          <w:rPr>
            <w:noProof/>
            <w:webHidden/>
          </w:rPr>
          <w:fldChar w:fldCharType="separate"/>
        </w:r>
        <w:r w:rsidR="00567DE6">
          <w:rPr>
            <w:noProof/>
            <w:webHidden/>
          </w:rPr>
          <w:t>48</w:t>
        </w:r>
        <w:r w:rsidR="00567DE6">
          <w:rPr>
            <w:noProof/>
            <w:webHidden/>
          </w:rPr>
          <w:fldChar w:fldCharType="end"/>
        </w:r>
      </w:hyperlink>
    </w:p>
    <w:p w14:paraId="044659DA" w14:textId="3934EA8B"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47" w:history="1">
        <w:r w:rsidR="00567DE6" w:rsidRPr="00486830">
          <w:rPr>
            <w:rStyle w:val="Hyperlink"/>
            <w:noProof/>
          </w:rPr>
          <w:t>3.18.8 properties property</w:t>
        </w:r>
        <w:r w:rsidR="00567DE6">
          <w:rPr>
            <w:noProof/>
            <w:webHidden/>
          </w:rPr>
          <w:tab/>
        </w:r>
        <w:r w:rsidR="00567DE6">
          <w:rPr>
            <w:noProof/>
            <w:webHidden/>
          </w:rPr>
          <w:fldChar w:fldCharType="begin"/>
        </w:r>
        <w:r w:rsidR="00567DE6">
          <w:rPr>
            <w:noProof/>
            <w:webHidden/>
          </w:rPr>
          <w:instrText xml:space="preserve"> PAGEREF _Toc503450947 \h </w:instrText>
        </w:r>
        <w:r w:rsidR="00567DE6">
          <w:rPr>
            <w:noProof/>
            <w:webHidden/>
          </w:rPr>
        </w:r>
        <w:r w:rsidR="00567DE6">
          <w:rPr>
            <w:noProof/>
            <w:webHidden/>
          </w:rPr>
          <w:fldChar w:fldCharType="separate"/>
        </w:r>
        <w:r w:rsidR="00567DE6">
          <w:rPr>
            <w:noProof/>
            <w:webHidden/>
          </w:rPr>
          <w:t>48</w:t>
        </w:r>
        <w:r w:rsidR="00567DE6">
          <w:rPr>
            <w:noProof/>
            <w:webHidden/>
          </w:rPr>
          <w:fldChar w:fldCharType="end"/>
        </w:r>
      </w:hyperlink>
    </w:p>
    <w:p w14:paraId="19F1BACB" w14:textId="7E661BFA"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948" w:history="1">
        <w:r w:rsidR="00567DE6" w:rsidRPr="00486830">
          <w:rPr>
            <w:rStyle w:val="Hyperlink"/>
            <w:noProof/>
          </w:rPr>
          <w:t>3.19 physicalLocation object</w:t>
        </w:r>
        <w:r w:rsidR="00567DE6">
          <w:rPr>
            <w:noProof/>
            <w:webHidden/>
          </w:rPr>
          <w:tab/>
        </w:r>
        <w:r w:rsidR="00567DE6">
          <w:rPr>
            <w:noProof/>
            <w:webHidden/>
          </w:rPr>
          <w:fldChar w:fldCharType="begin"/>
        </w:r>
        <w:r w:rsidR="00567DE6">
          <w:rPr>
            <w:noProof/>
            <w:webHidden/>
          </w:rPr>
          <w:instrText xml:space="preserve"> PAGEREF _Toc503450948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6997B2DE" w14:textId="5302E32F"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49" w:history="1">
        <w:r w:rsidR="00567DE6" w:rsidRPr="00486830">
          <w:rPr>
            <w:rStyle w:val="Hyperlink"/>
            <w:noProof/>
          </w:rPr>
          <w:t>3.19.1 General</w:t>
        </w:r>
        <w:r w:rsidR="00567DE6">
          <w:rPr>
            <w:noProof/>
            <w:webHidden/>
          </w:rPr>
          <w:tab/>
        </w:r>
        <w:r w:rsidR="00567DE6">
          <w:rPr>
            <w:noProof/>
            <w:webHidden/>
          </w:rPr>
          <w:fldChar w:fldCharType="begin"/>
        </w:r>
        <w:r w:rsidR="00567DE6">
          <w:rPr>
            <w:noProof/>
            <w:webHidden/>
          </w:rPr>
          <w:instrText xml:space="preserve"> PAGEREF _Toc503450949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7BB5E688" w14:textId="1E03D539"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50" w:history="1">
        <w:r w:rsidR="00567DE6" w:rsidRPr="00486830">
          <w:rPr>
            <w:rStyle w:val="Hyperlink"/>
            <w:noProof/>
          </w:rPr>
          <w:t>3.19.2 id property</w:t>
        </w:r>
        <w:r w:rsidR="00567DE6">
          <w:rPr>
            <w:noProof/>
            <w:webHidden/>
          </w:rPr>
          <w:tab/>
        </w:r>
        <w:r w:rsidR="00567DE6">
          <w:rPr>
            <w:noProof/>
            <w:webHidden/>
          </w:rPr>
          <w:fldChar w:fldCharType="begin"/>
        </w:r>
        <w:r w:rsidR="00567DE6">
          <w:rPr>
            <w:noProof/>
            <w:webHidden/>
          </w:rPr>
          <w:instrText xml:space="preserve"> PAGEREF _Toc503450950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0C59E13A" w14:textId="1668B973"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51" w:history="1">
        <w:r w:rsidR="00567DE6" w:rsidRPr="00486830">
          <w:rPr>
            <w:rStyle w:val="Hyperlink"/>
            <w:noProof/>
          </w:rPr>
          <w:t>3.19.3 uri property</w:t>
        </w:r>
        <w:r w:rsidR="00567DE6">
          <w:rPr>
            <w:noProof/>
            <w:webHidden/>
          </w:rPr>
          <w:tab/>
        </w:r>
        <w:r w:rsidR="00567DE6">
          <w:rPr>
            <w:noProof/>
            <w:webHidden/>
          </w:rPr>
          <w:fldChar w:fldCharType="begin"/>
        </w:r>
        <w:r w:rsidR="00567DE6">
          <w:rPr>
            <w:noProof/>
            <w:webHidden/>
          </w:rPr>
          <w:instrText xml:space="preserve"> PAGEREF _Toc503450951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6F221E3F" w14:textId="6ADA6442"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52" w:history="1">
        <w:r w:rsidR="00567DE6" w:rsidRPr="00486830">
          <w:rPr>
            <w:rStyle w:val="Hyperlink"/>
            <w:noProof/>
          </w:rPr>
          <w:t>3.19.4 uriBaseId property</w:t>
        </w:r>
        <w:r w:rsidR="00567DE6">
          <w:rPr>
            <w:noProof/>
            <w:webHidden/>
          </w:rPr>
          <w:tab/>
        </w:r>
        <w:r w:rsidR="00567DE6">
          <w:rPr>
            <w:noProof/>
            <w:webHidden/>
          </w:rPr>
          <w:fldChar w:fldCharType="begin"/>
        </w:r>
        <w:r w:rsidR="00567DE6">
          <w:rPr>
            <w:noProof/>
            <w:webHidden/>
          </w:rPr>
          <w:instrText xml:space="preserve"> PAGEREF _Toc503450952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0AEF4F3A" w14:textId="35F42C75"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53" w:history="1">
        <w:r w:rsidR="00567DE6" w:rsidRPr="00486830">
          <w:rPr>
            <w:rStyle w:val="Hyperlink"/>
            <w:noProof/>
          </w:rPr>
          <w:t>3.19.5 region property</w:t>
        </w:r>
        <w:r w:rsidR="00567DE6">
          <w:rPr>
            <w:noProof/>
            <w:webHidden/>
          </w:rPr>
          <w:tab/>
        </w:r>
        <w:r w:rsidR="00567DE6">
          <w:rPr>
            <w:noProof/>
            <w:webHidden/>
          </w:rPr>
          <w:fldChar w:fldCharType="begin"/>
        </w:r>
        <w:r w:rsidR="00567DE6">
          <w:rPr>
            <w:noProof/>
            <w:webHidden/>
          </w:rPr>
          <w:instrText xml:space="preserve"> PAGEREF _Toc503450953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19BF0CC2" w14:textId="23A35F4C"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954" w:history="1">
        <w:r w:rsidR="00567DE6" w:rsidRPr="00486830">
          <w:rPr>
            <w:rStyle w:val="Hyperlink"/>
            <w:noProof/>
          </w:rPr>
          <w:t>3.20 region object</w:t>
        </w:r>
        <w:r w:rsidR="00567DE6">
          <w:rPr>
            <w:noProof/>
            <w:webHidden/>
          </w:rPr>
          <w:tab/>
        </w:r>
        <w:r w:rsidR="00567DE6">
          <w:rPr>
            <w:noProof/>
            <w:webHidden/>
          </w:rPr>
          <w:fldChar w:fldCharType="begin"/>
        </w:r>
        <w:r w:rsidR="00567DE6">
          <w:rPr>
            <w:noProof/>
            <w:webHidden/>
          </w:rPr>
          <w:instrText xml:space="preserve"> PAGEREF _Toc503450954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51593A27" w14:textId="69BFCDC1"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55" w:history="1">
        <w:r w:rsidR="00567DE6" w:rsidRPr="00486830">
          <w:rPr>
            <w:rStyle w:val="Hyperlink"/>
            <w:noProof/>
          </w:rPr>
          <w:t>3.20.1 General</w:t>
        </w:r>
        <w:r w:rsidR="00567DE6">
          <w:rPr>
            <w:noProof/>
            <w:webHidden/>
          </w:rPr>
          <w:tab/>
        </w:r>
        <w:r w:rsidR="00567DE6">
          <w:rPr>
            <w:noProof/>
            <w:webHidden/>
          </w:rPr>
          <w:fldChar w:fldCharType="begin"/>
        </w:r>
        <w:r w:rsidR="00567DE6">
          <w:rPr>
            <w:noProof/>
            <w:webHidden/>
          </w:rPr>
          <w:instrText xml:space="preserve"> PAGEREF _Toc503450955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6718D58A" w14:textId="5BFD1597"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56" w:history="1">
        <w:r w:rsidR="00567DE6" w:rsidRPr="00486830">
          <w:rPr>
            <w:rStyle w:val="Hyperlink"/>
            <w:noProof/>
          </w:rPr>
          <w:t>3.20.2 Text regions</w:t>
        </w:r>
        <w:r w:rsidR="00567DE6">
          <w:rPr>
            <w:noProof/>
            <w:webHidden/>
          </w:rPr>
          <w:tab/>
        </w:r>
        <w:r w:rsidR="00567DE6">
          <w:rPr>
            <w:noProof/>
            <w:webHidden/>
          </w:rPr>
          <w:fldChar w:fldCharType="begin"/>
        </w:r>
        <w:r w:rsidR="00567DE6">
          <w:rPr>
            <w:noProof/>
            <w:webHidden/>
          </w:rPr>
          <w:instrText xml:space="preserve"> PAGEREF _Toc503450956 \h </w:instrText>
        </w:r>
        <w:r w:rsidR="00567DE6">
          <w:rPr>
            <w:noProof/>
            <w:webHidden/>
          </w:rPr>
        </w:r>
        <w:r w:rsidR="00567DE6">
          <w:rPr>
            <w:noProof/>
            <w:webHidden/>
          </w:rPr>
          <w:fldChar w:fldCharType="separate"/>
        </w:r>
        <w:r w:rsidR="00567DE6">
          <w:rPr>
            <w:noProof/>
            <w:webHidden/>
          </w:rPr>
          <w:t>51</w:t>
        </w:r>
        <w:r w:rsidR="00567DE6">
          <w:rPr>
            <w:noProof/>
            <w:webHidden/>
          </w:rPr>
          <w:fldChar w:fldCharType="end"/>
        </w:r>
      </w:hyperlink>
    </w:p>
    <w:p w14:paraId="3EC4F423" w14:textId="018ACA28"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57" w:history="1">
        <w:r w:rsidR="00567DE6" w:rsidRPr="00486830">
          <w:rPr>
            <w:rStyle w:val="Hyperlink"/>
            <w:noProof/>
          </w:rPr>
          <w:t>3.20.3 Binary regions</w:t>
        </w:r>
        <w:r w:rsidR="00567DE6">
          <w:rPr>
            <w:noProof/>
            <w:webHidden/>
          </w:rPr>
          <w:tab/>
        </w:r>
        <w:r w:rsidR="00567DE6">
          <w:rPr>
            <w:noProof/>
            <w:webHidden/>
          </w:rPr>
          <w:fldChar w:fldCharType="begin"/>
        </w:r>
        <w:r w:rsidR="00567DE6">
          <w:rPr>
            <w:noProof/>
            <w:webHidden/>
          </w:rPr>
          <w:instrText xml:space="preserve"> PAGEREF _Toc503450957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24D6B6DC" w14:textId="151AE000"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58" w:history="1">
        <w:r w:rsidR="00567DE6" w:rsidRPr="00486830">
          <w:rPr>
            <w:rStyle w:val="Hyperlink"/>
            <w:noProof/>
          </w:rPr>
          <w:t>3.20.4 startLine property</w:t>
        </w:r>
        <w:r w:rsidR="00567DE6">
          <w:rPr>
            <w:noProof/>
            <w:webHidden/>
          </w:rPr>
          <w:tab/>
        </w:r>
        <w:r w:rsidR="00567DE6">
          <w:rPr>
            <w:noProof/>
            <w:webHidden/>
          </w:rPr>
          <w:fldChar w:fldCharType="begin"/>
        </w:r>
        <w:r w:rsidR="00567DE6">
          <w:rPr>
            <w:noProof/>
            <w:webHidden/>
          </w:rPr>
          <w:instrText xml:space="preserve"> PAGEREF _Toc503450958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5C31EF16" w14:textId="77ECB17E"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59" w:history="1">
        <w:r w:rsidR="00567DE6" w:rsidRPr="00486830">
          <w:rPr>
            <w:rStyle w:val="Hyperlink"/>
            <w:noProof/>
          </w:rPr>
          <w:t>3.20.5 startColumn property</w:t>
        </w:r>
        <w:r w:rsidR="00567DE6">
          <w:rPr>
            <w:noProof/>
            <w:webHidden/>
          </w:rPr>
          <w:tab/>
        </w:r>
        <w:r w:rsidR="00567DE6">
          <w:rPr>
            <w:noProof/>
            <w:webHidden/>
          </w:rPr>
          <w:fldChar w:fldCharType="begin"/>
        </w:r>
        <w:r w:rsidR="00567DE6">
          <w:rPr>
            <w:noProof/>
            <w:webHidden/>
          </w:rPr>
          <w:instrText xml:space="preserve"> PAGEREF _Toc503450959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02ADFEAE" w14:textId="5AE913E0"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60" w:history="1">
        <w:r w:rsidR="00567DE6" w:rsidRPr="00486830">
          <w:rPr>
            <w:rStyle w:val="Hyperlink"/>
            <w:noProof/>
          </w:rPr>
          <w:t>3.20.6 endLine property</w:t>
        </w:r>
        <w:r w:rsidR="00567DE6">
          <w:rPr>
            <w:noProof/>
            <w:webHidden/>
          </w:rPr>
          <w:tab/>
        </w:r>
        <w:r w:rsidR="00567DE6">
          <w:rPr>
            <w:noProof/>
            <w:webHidden/>
          </w:rPr>
          <w:fldChar w:fldCharType="begin"/>
        </w:r>
        <w:r w:rsidR="00567DE6">
          <w:rPr>
            <w:noProof/>
            <w:webHidden/>
          </w:rPr>
          <w:instrText xml:space="preserve"> PAGEREF _Toc503450960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68100AF6" w14:textId="0EAD71B9"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61" w:history="1">
        <w:r w:rsidR="00567DE6" w:rsidRPr="00486830">
          <w:rPr>
            <w:rStyle w:val="Hyperlink"/>
            <w:noProof/>
          </w:rPr>
          <w:t>3.20.7 endColumn property</w:t>
        </w:r>
        <w:r w:rsidR="00567DE6">
          <w:rPr>
            <w:noProof/>
            <w:webHidden/>
          </w:rPr>
          <w:tab/>
        </w:r>
        <w:r w:rsidR="00567DE6">
          <w:rPr>
            <w:noProof/>
            <w:webHidden/>
          </w:rPr>
          <w:fldChar w:fldCharType="begin"/>
        </w:r>
        <w:r w:rsidR="00567DE6">
          <w:rPr>
            <w:noProof/>
            <w:webHidden/>
          </w:rPr>
          <w:instrText xml:space="preserve"> PAGEREF _Toc503450961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4A817096" w14:textId="7944C9DA"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62" w:history="1">
        <w:r w:rsidR="00567DE6" w:rsidRPr="00486830">
          <w:rPr>
            <w:rStyle w:val="Hyperlink"/>
            <w:noProof/>
          </w:rPr>
          <w:t>3.20.8 offset property</w:t>
        </w:r>
        <w:r w:rsidR="00567DE6">
          <w:rPr>
            <w:noProof/>
            <w:webHidden/>
          </w:rPr>
          <w:tab/>
        </w:r>
        <w:r w:rsidR="00567DE6">
          <w:rPr>
            <w:noProof/>
            <w:webHidden/>
          </w:rPr>
          <w:fldChar w:fldCharType="begin"/>
        </w:r>
        <w:r w:rsidR="00567DE6">
          <w:rPr>
            <w:noProof/>
            <w:webHidden/>
          </w:rPr>
          <w:instrText xml:space="preserve"> PAGEREF _Toc503450962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62C90694" w14:textId="4B25F863"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63" w:history="1">
        <w:r w:rsidR="00567DE6" w:rsidRPr="00486830">
          <w:rPr>
            <w:rStyle w:val="Hyperlink"/>
            <w:noProof/>
          </w:rPr>
          <w:t>3.20.9 length property</w:t>
        </w:r>
        <w:r w:rsidR="00567DE6">
          <w:rPr>
            <w:noProof/>
            <w:webHidden/>
          </w:rPr>
          <w:tab/>
        </w:r>
        <w:r w:rsidR="00567DE6">
          <w:rPr>
            <w:noProof/>
            <w:webHidden/>
          </w:rPr>
          <w:fldChar w:fldCharType="begin"/>
        </w:r>
        <w:r w:rsidR="00567DE6">
          <w:rPr>
            <w:noProof/>
            <w:webHidden/>
          </w:rPr>
          <w:instrText xml:space="preserve"> PAGEREF _Toc503450963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550E3EAC" w14:textId="5FA12D6E"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964" w:history="1">
        <w:r w:rsidR="00567DE6" w:rsidRPr="00486830">
          <w:rPr>
            <w:rStyle w:val="Hyperlink"/>
            <w:noProof/>
          </w:rPr>
          <w:t>3.21 logicalLocation object</w:t>
        </w:r>
        <w:r w:rsidR="00567DE6">
          <w:rPr>
            <w:noProof/>
            <w:webHidden/>
          </w:rPr>
          <w:tab/>
        </w:r>
        <w:r w:rsidR="00567DE6">
          <w:rPr>
            <w:noProof/>
            <w:webHidden/>
          </w:rPr>
          <w:fldChar w:fldCharType="begin"/>
        </w:r>
        <w:r w:rsidR="00567DE6">
          <w:rPr>
            <w:noProof/>
            <w:webHidden/>
          </w:rPr>
          <w:instrText xml:space="preserve"> PAGEREF _Toc503450964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1E871D56" w14:textId="2C0E47F5"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65" w:history="1">
        <w:r w:rsidR="00567DE6" w:rsidRPr="00486830">
          <w:rPr>
            <w:rStyle w:val="Hyperlink"/>
            <w:noProof/>
          </w:rPr>
          <w:t>3.21.1 General</w:t>
        </w:r>
        <w:r w:rsidR="00567DE6">
          <w:rPr>
            <w:noProof/>
            <w:webHidden/>
          </w:rPr>
          <w:tab/>
        </w:r>
        <w:r w:rsidR="00567DE6">
          <w:rPr>
            <w:noProof/>
            <w:webHidden/>
          </w:rPr>
          <w:fldChar w:fldCharType="begin"/>
        </w:r>
        <w:r w:rsidR="00567DE6">
          <w:rPr>
            <w:noProof/>
            <w:webHidden/>
          </w:rPr>
          <w:instrText xml:space="preserve"> PAGEREF _Toc503450965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407D1F58" w14:textId="2F6FB2F5"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66" w:history="1">
        <w:r w:rsidR="00567DE6" w:rsidRPr="00486830">
          <w:rPr>
            <w:rStyle w:val="Hyperlink"/>
            <w:noProof/>
          </w:rPr>
          <w:t>3.21.2 name property</w:t>
        </w:r>
        <w:r w:rsidR="00567DE6">
          <w:rPr>
            <w:noProof/>
            <w:webHidden/>
          </w:rPr>
          <w:tab/>
        </w:r>
        <w:r w:rsidR="00567DE6">
          <w:rPr>
            <w:noProof/>
            <w:webHidden/>
          </w:rPr>
          <w:fldChar w:fldCharType="begin"/>
        </w:r>
        <w:r w:rsidR="00567DE6">
          <w:rPr>
            <w:noProof/>
            <w:webHidden/>
          </w:rPr>
          <w:instrText xml:space="preserve"> PAGEREF _Toc503450966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1B28482A" w14:textId="16F40FB2"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67" w:history="1">
        <w:r w:rsidR="00567DE6" w:rsidRPr="00486830">
          <w:rPr>
            <w:rStyle w:val="Hyperlink"/>
            <w:noProof/>
          </w:rPr>
          <w:t>3.21.3 kind property</w:t>
        </w:r>
        <w:r w:rsidR="00567DE6">
          <w:rPr>
            <w:noProof/>
            <w:webHidden/>
          </w:rPr>
          <w:tab/>
        </w:r>
        <w:r w:rsidR="00567DE6">
          <w:rPr>
            <w:noProof/>
            <w:webHidden/>
          </w:rPr>
          <w:fldChar w:fldCharType="begin"/>
        </w:r>
        <w:r w:rsidR="00567DE6">
          <w:rPr>
            <w:noProof/>
            <w:webHidden/>
          </w:rPr>
          <w:instrText xml:space="preserve"> PAGEREF _Toc503450967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73653AE3" w14:textId="7E9680D4"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68" w:history="1">
        <w:r w:rsidR="00567DE6" w:rsidRPr="00486830">
          <w:rPr>
            <w:rStyle w:val="Hyperlink"/>
            <w:noProof/>
          </w:rPr>
          <w:t>3.21.4 parentKey property</w:t>
        </w:r>
        <w:r w:rsidR="00567DE6">
          <w:rPr>
            <w:noProof/>
            <w:webHidden/>
          </w:rPr>
          <w:tab/>
        </w:r>
        <w:r w:rsidR="00567DE6">
          <w:rPr>
            <w:noProof/>
            <w:webHidden/>
          </w:rPr>
          <w:fldChar w:fldCharType="begin"/>
        </w:r>
        <w:r w:rsidR="00567DE6">
          <w:rPr>
            <w:noProof/>
            <w:webHidden/>
          </w:rPr>
          <w:instrText xml:space="preserve"> PAGEREF _Toc503450968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0D91092F" w14:textId="350A656B"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969" w:history="1">
        <w:r w:rsidR="00567DE6" w:rsidRPr="00486830">
          <w:rPr>
            <w:rStyle w:val="Hyperlink"/>
            <w:noProof/>
          </w:rPr>
          <w:t>3.22 codeFlow object</w:t>
        </w:r>
        <w:r w:rsidR="00567DE6">
          <w:rPr>
            <w:noProof/>
            <w:webHidden/>
          </w:rPr>
          <w:tab/>
        </w:r>
        <w:r w:rsidR="00567DE6">
          <w:rPr>
            <w:noProof/>
            <w:webHidden/>
          </w:rPr>
          <w:fldChar w:fldCharType="begin"/>
        </w:r>
        <w:r w:rsidR="00567DE6">
          <w:rPr>
            <w:noProof/>
            <w:webHidden/>
          </w:rPr>
          <w:instrText xml:space="preserve"> PAGEREF _Toc503450969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101A0726" w14:textId="60942FA7"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70" w:history="1">
        <w:r w:rsidR="00567DE6" w:rsidRPr="00486830">
          <w:rPr>
            <w:rStyle w:val="Hyperlink"/>
            <w:noProof/>
          </w:rPr>
          <w:t>3.22.1 General</w:t>
        </w:r>
        <w:r w:rsidR="00567DE6">
          <w:rPr>
            <w:noProof/>
            <w:webHidden/>
          </w:rPr>
          <w:tab/>
        </w:r>
        <w:r w:rsidR="00567DE6">
          <w:rPr>
            <w:noProof/>
            <w:webHidden/>
          </w:rPr>
          <w:fldChar w:fldCharType="begin"/>
        </w:r>
        <w:r w:rsidR="00567DE6">
          <w:rPr>
            <w:noProof/>
            <w:webHidden/>
          </w:rPr>
          <w:instrText xml:space="preserve"> PAGEREF _Toc503450970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519103B0" w14:textId="533FC051"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71" w:history="1">
        <w:r w:rsidR="00567DE6" w:rsidRPr="00486830">
          <w:rPr>
            <w:rStyle w:val="Hyperlink"/>
            <w:noProof/>
          </w:rPr>
          <w:t>3.22.2 message property</w:t>
        </w:r>
        <w:r w:rsidR="00567DE6">
          <w:rPr>
            <w:noProof/>
            <w:webHidden/>
          </w:rPr>
          <w:tab/>
        </w:r>
        <w:r w:rsidR="00567DE6">
          <w:rPr>
            <w:noProof/>
            <w:webHidden/>
          </w:rPr>
          <w:fldChar w:fldCharType="begin"/>
        </w:r>
        <w:r w:rsidR="00567DE6">
          <w:rPr>
            <w:noProof/>
            <w:webHidden/>
          </w:rPr>
          <w:instrText xml:space="preserve"> PAGEREF _Toc503450971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43474A55" w14:textId="41D13EEC"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72" w:history="1">
        <w:r w:rsidR="00567DE6" w:rsidRPr="00486830">
          <w:rPr>
            <w:rStyle w:val="Hyperlink"/>
            <w:noProof/>
          </w:rPr>
          <w:t>3.22.3 richMessage property</w:t>
        </w:r>
        <w:r w:rsidR="00567DE6">
          <w:rPr>
            <w:noProof/>
            <w:webHidden/>
          </w:rPr>
          <w:tab/>
        </w:r>
        <w:r w:rsidR="00567DE6">
          <w:rPr>
            <w:noProof/>
            <w:webHidden/>
          </w:rPr>
          <w:fldChar w:fldCharType="begin"/>
        </w:r>
        <w:r w:rsidR="00567DE6">
          <w:rPr>
            <w:noProof/>
            <w:webHidden/>
          </w:rPr>
          <w:instrText xml:space="preserve"> PAGEREF _Toc503450972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0FB7F17" w14:textId="68AC18CB"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73" w:history="1">
        <w:r w:rsidR="00567DE6" w:rsidRPr="00486830">
          <w:rPr>
            <w:rStyle w:val="Hyperlink"/>
            <w:noProof/>
          </w:rPr>
          <w:t>3.22.4 locations property</w:t>
        </w:r>
        <w:r w:rsidR="00567DE6">
          <w:rPr>
            <w:noProof/>
            <w:webHidden/>
          </w:rPr>
          <w:tab/>
        </w:r>
        <w:r w:rsidR="00567DE6">
          <w:rPr>
            <w:noProof/>
            <w:webHidden/>
          </w:rPr>
          <w:fldChar w:fldCharType="begin"/>
        </w:r>
        <w:r w:rsidR="00567DE6">
          <w:rPr>
            <w:noProof/>
            <w:webHidden/>
          </w:rPr>
          <w:instrText xml:space="preserve"> PAGEREF _Toc503450973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6B475185" w14:textId="196795B8"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74" w:history="1">
        <w:r w:rsidR="00567DE6" w:rsidRPr="00486830">
          <w:rPr>
            <w:rStyle w:val="Hyperlink"/>
            <w:noProof/>
          </w:rPr>
          <w:t>3.22.5 properties property</w:t>
        </w:r>
        <w:r w:rsidR="00567DE6">
          <w:rPr>
            <w:noProof/>
            <w:webHidden/>
          </w:rPr>
          <w:tab/>
        </w:r>
        <w:r w:rsidR="00567DE6">
          <w:rPr>
            <w:noProof/>
            <w:webHidden/>
          </w:rPr>
          <w:fldChar w:fldCharType="begin"/>
        </w:r>
        <w:r w:rsidR="00567DE6">
          <w:rPr>
            <w:noProof/>
            <w:webHidden/>
          </w:rPr>
          <w:instrText xml:space="preserve"> PAGEREF _Toc503450974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A0F560D" w14:textId="549D5E00"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975" w:history="1">
        <w:r w:rsidR="00567DE6" w:rsidRPr="00486830">
          <w:rPr>
            <w:rStyle w:val="Hyperlink"/>
            <w:noProof/>
          </w:rPr>
          <w:t>3.23 stack object</w:t>
        </w:r>
        <w:r w:rsidR="00567DE6">
          <w:rPr>
            <w:noProof/>
            <w:webHidden/>
          </w:rPr>
          <w:tab/>
        </w:r>
        <w:r w:rsidR="00567DE6">
          <w:rPr>
            <w:noProof/>
            <w:webHidden/>
          </w:rPr>
          <w:fldChar w:fldCharType="begin"/>
        </w:r>
        <w:r w:rsidR="00567DE6">
          <w:rPr>
            <w:noProof/>
            <w:webHidden/>
          </w:rPr>
          <w:instrText xml:space="preserve"> PAGEREF _Toc503450975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964F895" w14:textId="418CE051"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76" w:history="1">
        <w:r w:rsidR="00567DE6" w:rsidRPr="00486830">
          <w:rPr>
            <w:rStyle w:val="Hyperlink"/>
            <w:noProof/>
          </w:rPr>
          <w:t>3.23.1 General</w:t>
        </w:r>
        <w:r w:rsidR="00567DE6">
          <w:rPr>
            <w:noProof/>
            <w:webHidden/>
          </w:rPr>
          <w:tab/>
        </w:r>
        <w:r w:rsidR="00567DE6">
          <w:rPr>
            <w:noProof/>
            <w:webHidden/>
          </w:rPr>
          <w:fldChar w:fldCharType="begin"/>
        </w:r>
        <w:r w:rsidR="00567DE6">
          <w:rPr>
            <w:noProof/>
            <w:webHidden/>
          </w:rPr>
          <w:instrText xml:space="preserve"> PAGEREF _Toc503450976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1A12706" w14:textId="020EADF9"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77" w:history="1">
        <w:r w:rsidR="00567DE6" w:rsidRPr="00486830">
          <w:rPr>
            <w:rStyle w:val="Hyperlink"/>
            <w:noProof/>
          </w:rPr>
          <w:t>3.23.2 message property</w:t>
        </w:r>
        <w:r w:rsidR="00567DE6">
          <w:rPr>
            <w:noProof/>
            <w:webHidden/>
          </w:rPr>
          <w:tab/>
        </w:r>
        <w:r w:rsidR="00567DE6">
          <w:rPr>
            <w:noProof/>
            <w:webHidden/>
          </w:rPr>
          <w:fldChar w:fldCharType="begin"/>
        </w:r>
        <w:r w:rsidR="00567DE6">
          <w:rPr>
            <w:noProof/>
            <w:webHidden/>
          </w:rPr>
          <w:instrText xml:space="preserve"> PAGEREF _Toc503450977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3E62E22D" w14:textId="6D723C5D"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78" w:history="1">
        <w:r w:rsidR="00567DE6" w:rsidRPr="00486830">
          <w:rPr>
            <w:rStyle w:val="Hyperlink"/>
            <w:noProof/>
          </w:rPr>
          <w:t>3.23.3 richMessage property</w:t>
        </w:r>
        <w:r w:rsidR="00567DE6">
          <w:rPr>
            <w:noProof/>
            <w:webHidden/>
          </w:rPr>
          <w:tab/>
        </w:r>
        <w:r w:rsidR="00567DE6">
          <w:rPr>
            <w:noProof/>
            <w:webHidden/>
          </w:rPr>
          <w:fldChar w:fldCharType="begin"/>
        </w:r>
        <w:r w:rsidR="00567DE6">
          <w:rPr>
            <w:noProof/>
            <w:webHidden/>
          </w:rPr>
          <w:instrText xml:space="preserve"> PAGEREF _Toc503450978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728BBFBF" w14:textId="7620C221"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79" w:history="1">
        <w:r w:rsidR="00567DE6" w:rsidRPr="00486830">
          <w:rPr>
            <w:rStyle w:val="Hyperlink"/>
            <w:noProof/>
          </w:rPr>
          <w:t>3.23.4 frames property</w:t>
        </w:r>
        <w:r w:rsidR="00567DE6">
          <w:rPr>
            <w:noProof/>
            <w:webHidden/>
          </w:rPr>
          <w:tab/>
        </w:r>
        <w:r w:rsidR="00567DE6">
          <w:rPr>
            <w:noProof/>
            <w:webHidden/>
          </w:rPr>
          <w:fldChar w:fldCharType="begin"/>
        </w:r>
        <w:r w:rsidR="00567DE6">
          <w:rPr>
            <w:noProof/>
            <w:webHidden/>
          </w:rPr>
          <w:instrText xml:space="preserve"> PAGEREF _Toc503450979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7647F5B3" w14:textId="3D829CE1"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80" w:history="1">
        <w:r w:rsidR="00567DE6" w:rsidRPr="00486830">
          <w:rPr>
            <w:rStyle w:val="Hyperlink"/>
            <w:noProof/>
          </w:rPr>
          <w:t>3.23.5 properties property</w:t>
        </w:r>
        <w:r w:rsidR="00567DE6">
          <w:rPr>
            <w:noProof/>
            <w:webHidden/>
          </w:rPr>
          <w:tab/>
        </w:r>
        <w:r w:rsidR="00567DE6">
          <w:rPr>
            <w:noProof/>
            <w:webHidden/>
          </w:rPr>
          <w:fldChar w:fldCharType="begin"/>
        </w:r>
        <w:r w:rsidR="00567DE6">
          <w:rPr>
            <w:noProof/>
            <w:webHidden/>
          </w:rPr>
          <w:instrText xml:space="preserve"> PAGEREF _Toc503450980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41A9C2D9" w14:textId="33840C1E"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981" w:history="1">
        <w:r w:rsidR="00567DE6" w:rsidRPr="00486830">
          <w:rPr>
            <w:rStyle w:val="Hyperlink"/>
            <w:noProof/>
          </w:rPr>
          <w:t>3.24 stackFrame object</w:t>
        </w:r>
        <w:r w:rsidR="00567DE6">
          <w:rPr>
            <w:noProof/>
            <w:webHidden/>
          </w:rPr>
          <w:tab/>
        </w:r>
        <w:r w:rsidR="00567DE6">
          <w:rPr>
            <w:noProof/>
            <w:webHidden/>
          </w:rPr>
          <w:fldChar w:fldCharType="begin"/>
        </w:r>
        <w:r w:rsidR="00567DE6">
          <w:rPr>
            <w:noProof/>
            <w:webHidden/>
          </w:rPr>
          <w:instrText xml:space="preserve"> PAGEREF _Toc503450981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8A4CB30" w14:textId="5BE700D4"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82" w:history="1">
        <w:r w:rsidR="00567DE6" w:rsidRPr="00486830">
          <w:rPr>
            <w:rStyle w:val="Hyperlink"/>
            <w:noProof/>
          </w:rPr>
          <w:t>3.24.1 General</w:t>
        </w:r>
        <w:r w:rsidR="00567DE6">
          <w:rPr>
            <w:noProof/>
            <w:webHidden/>
          </w:rPr>
          <w:tab/>
        </w:r>
        <w:r w:rsidR="00567DE6">
          <w:rPr>
            <w:noProof/>
            <w:webHidden/>
          </w:rPr>
          <w:fldChar w:fldCharType="begin"/>
        </w:r>
        <w:r w:rsidR="00567DE6">
          <w:rPr>
            <w:noProof/>
            <w:webHidden/>
          </w:rPr>
          <w:instrText xml:space="preserve"> PAGEREF _Toc503450982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5513A76F" w14:textId="3B949A60"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83" w:history="1">
        <w:r w:rsidR="00567DE6" w:rsidRPr="00486830">
          <w:rPr>
            <w:rStyle w:val="Hyperlink"/>
            <w:noProof/>
          </w:rPr>
          <w:t>3.24.2 message property</w:t>
        </w:r>
        <w:r w:rsidR="00567DE6">
          <w:rPr>
            <w:noProof/>
            <w:webHidden/>
          </w:rPr>
          <w:tab/>
        </w:r>
        <w:r w:rsidR="00567DE6">
          <w:rPr>
            <w:noProof/>
            <w:webHidden/>
          </w:rPr>
          <w:fldChar w:fldCharType="begin"/>
        </w:r>
        <w:r w:rsidR="00567DE6">
          <w:rPr>
            <w:noProof/>
            <w:webHidden/>
          </w:rPr>
          <w:instrText xml:space="preserve"> PAGEREF _Toc503450983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6E0B3399" w14:textId="0DBE5B27"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84" w:history="1">
        <w:r w:rsidR="00567DE6" w:rsidRPr="00486830">
          <w:rPr>
            <w:rStyle w:val="Hyperlink"/>
            <w:noProof/>
          </w:rPr>
          <w:t>3.24.3 richMessage property</w:t>
        </w:r>
        <w:r w:rsidR="00567DE6">
          <w:rPr>
            <w:noProof/>
            <w:webHidden/>
          </w:rPr>
          <w:tab/>
        </w:r>
        <w:r w:rsidR="00567DE6">
          <w:rPr>
            <w:noProof/>
            <w:webHidden/>
          </w:rPr>
          <w:fldChar w:fldCharType="begin"/>
        </w:r>
        <w:r w:rsidR="00567DE6">
          <w:rPr>
            <w:noProof/>
            <w:webHidden/>
          </w:rPr>
          <w:instrText xml:space="preserve"> PAGEREF _Toc503450984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3EC77276" w14:textId="542CD343"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85" w:history="1">
        <w:r w:rsidR="00567DE6" w:rsidRPr="00486830">
          <w:rPr>
            <w:rStyle w:val="Hyperlink"/>
            <w:noProof/>
          </w:rPr>
          <w:t>3.24.4 physicalLocation property</w:t>
        </w:r>
        <w:r w:rsidR="00567DE6">
          <w:rPr>
            <w:noProof/>
            <w:webHidden/>
          </w:rPr>
          <w:tab/>
        </w:r>
        <w:r w:rsidR="00567DE6">
          <w:rPr>
            <w:noProof/>
            <w:webHidden/>
          </w:rPr>
          <w:fldChar w:fldCharType="begin"/>
        </w:r>
        <w:r w:rsidR="00567DE6">
          <w:rPr>
            <w:noProof/>
            <w:webHidden/>
          </w:rPr>
          <w:instrText xml:space="preserve"> PAGEREF _Toc503450985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047EF8B4" w14:textId="04D6B713"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86" w:history="1">
        <w:r w:rsidR="00567DE6" w:rsidRPr="00486830">
          <w:rPr>
            <w:rStyle w:val="Hyperlink"/>
            <w:noProof/>
          </w:rPr>
          <w:t>3.24.5 module property</w:t>
        </w:r>
        <w:r w:rsidR="00567DE6">
          <w:rPr>
            <w:noProof/>
            <w:webHidden/>
          </w:rPr>
          <w:tab/>
        </w:r>
        <w:r w:rsidR="00567DE6">
          <w:rPr>
            <w:noProof/>
            <w:webHidden/>
          </w:rPr>
          <w:fldChar w:fldCharType="begin"/>
        </w:r>
        <w:r w:rsidR="00567DE6">
          <w:rPr>
            <w:noProof/>
            <w:webHidden/>
          </w:rPr>
          <w:instrText xml:space="preserve"> PAGEREF _Toc503450986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1617D115" w14:textId="66FED607"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87" w:history="1">
        <w:r w:rsidR="00567DE6" w:rsidRPr="00486830">
          <w:rPr>
            <w:rStyle w:val="Hyperlink"/>
            <w:noProof/>
          </w:rPr>
          <w:t>3.24.6 threadId property</w:t>
        </w:r>
        <w:r w:rsidR="00567DE6">
          <w:rPr>
            <w:noProof/>
            <w:webHidden/>
          </w:rPr>
          <w:tab/>
        </w:r>
        <w:r w:rsidR="00567DE6">
          <w:rPr>
            <w:noProof/>
            <w:webHidden/>
          </w:rPr>
          <w:fldChar w:fldCharType="begin"/>
        </w:r>
        <w:r w:rsidR="00567DE6">
          <w:rPr>
            <w:noProof/>
            <w:webHidden/>
          </w:rPr>
          <w:instrText xml:space="preserve"> PAGEREF _Toc503450987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ABCD53E" w14:textId="65447390"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88" w:history="1">
        <w:r w:rsidR="00567DE6" w:rsidRPr="00486830">
          <w:rPr>
            <w:rStyle w:val="Hyperlink"/>
            <w:noProof/>
          </w:rPr>
          <w:t>3.24.7 fullyQualifiedLogicalName property</w:t>
        </w:r>
        <w:r w:rsidR="00567DE6">
          <w:rPr>
            <w:noProof/>
            <w:webHidden/>
          </w:rPr>
          <w:tab/>
        </w:r>
        <w:r w:rsidR="00567DE6">
          <w:rPr>
            <w:noProof/>
            <w:webHidden/>
          </w:rPr>
          <w:fldChar w:fldCharType="begin"/>
        </w:r>
        <w:r w:rsidR="00567DE6">
          <w:rPr>
            <w:noProof/>
            <w:webHidden/>
          </w:rPr>
          <w:instrText xml:space="preserve"> PAGEREF _Toc503450988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94D715C" w14:textId="683C30B5"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89" w:history="1">
        <w:r w:rsidR="00567DE6" w:rsidRPr="00486830">
          <w:rPr>
            <w:rStyle w:val="Hyperlink"/>
            <w:noProof/>
          </w:rPr>
          <w:t>3.24.8 logicalLocationKey property</w:t>
        </w:r>
        <w:r w:rsidR="00567DE6">
          <w:rPr>
            <w:noProof/>
            <w:webHidden/>
          </w:rPr>
          <w:tab/>
        </w:r>
        <w:r w:rsidR="00567DE6">
          <w:rPr>
            <w:noProof/>
            <w:webHidden/>
          </w:rPr>
          <w:fldChar w:fldCharType="begin"/>
        </w:r>
        <w:r w:rsidR="00567DE6">
          <w:rPr>
            <w:noProof/>
            <w:webHidden/>
          </w:rPr>
          <w:instrText xml:space="preserve"> PAGEREF _Toc503450989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1B0294FD" w14:textId="42BFA93E"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90" w:history="1">
        <w:r w:rsidR="00567DE6" w:rsidRPr="00486830">
          <w:rPr>
            <w:rStyle w:val="Hyperlink"/>
            <w:noProof/>
          </w:rPr>
          <w:t>3.24.9 address property</w:t>
        </w:r>
        <w:r w:rsidR="00567DE6">
          <w:rPr>
            <w:noProof/>
            <w:webHidden/>
          </w:rPr>
          <w:tab/>
        </w:r>
        <w:r w:rsidR="00567DE6">
          <w:rPr>
            <w:noProof/>
            <w:webHidden/>
          </w:rPr>
          <w:fldChar w:fldCharType="begin"/>
        </w:r>
        <w:r w:rsidR="00567DE6">
          <w:rPr>
            <w:noProof/>
            <w:webHidden/>
          </w:rPr>
          <w:instrText xml:space="preserve"> PAGEREF _Toc503450990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4D1A7B16" w14:textId="444A1EB2"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91" w:history="1">
        <w:r w:rsidR="00567DE6" w:rsidRPr="00486830">
          <w:rPr>
            <w:rStyle w:val="Hyperlink"/>
            <w:noProof/>
          </w:rPr>
          <w:t>3.24.10 offset property</w:t>
        </w:r>
        <w:r w:rsidR="00567DE6">
          <w:rPr>
            <w:noProof/>
            <w:webHidden/>
          </w:rPr>
          <w:tab/>
        </w:r>
        <w:r w:rsidR="00567DE6">
          <w:rPr>
            <w:noProof/>
            <w:webHidden/>
          </w:rPr>
          <w:fldChar w:fldCharType="begin"/>
        </w:r>
        <w:r w:rsidR="00567DE6">
          <w:rPr>
            <w:noProof/>
            <w:webHidden/>
          </w:rPr>
          <w:instrText xml:space="preserve"> PAGEREF _Toc503450991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0BF0D848" w14:textId="7C602082"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92" w:history="1">
        <w:r w:rsidR="00567DE6" w:rsidRPr="00486830">
          <w:rPr>
            <w:rStyle w:val="Hyperlink"/>
            <w:noProof/>
          </w:rPr>
          <w:t>3.24.11 parameters property</w:t>
        </w:r>
        <w:r w:rsidR="00567DE6">
          <w:rPr>
            <w:noProof/>
            <w:webHidden/>
          </w:rPr>
          <w:tab/>
        </w:r>
        <w:r w:rsidR="00567DE6">
          <w:rPr>
            <w:noProof/>
            <w:webHidden/>
          </w:rPr>
          <w:fldChar w:fldCharType="begin"/>
        </w:r>
        <w:r w:rsidR="00567DE6">
          <w:rPr>
            <w:noProof/>
            <w:webHidden/>
          </w:rPr>
          <w:instrText xml:space="preserve"> PAGEREF _Toc503450992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31A5FB1A" w14:textId="588273A1"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93" w:history="1">
        <w:r w:rsidR="00567DE6" w:rsidRPr="00486830">
          <w:rPr>
            <w:rStyle w:val="Hyperlink"/>
            <w:noProof/>
          </w:rPr>
          <w:t>3.24.12 properties property</w:t>
        </w:r>
        <w:r w:rsidR="00567DE6">
          <w:rPr>
            <w:noProof/>
            <w:webHidden/>
          </w:rPr>
          <w:tab/>
        </w:r>
        <w:r w:rsidR="00567DE6">
          <w:rPr>
            <w:noProof/>
            <w:webHidden/>
          </w:rPr>
          <w:fldChar w:fldCharType="begin"/>
        </w:r>
        <w:r w:rsidR="00567DE6">
          <w:rPr>
            <w:noProof/>
            <w:webHidden/>
          </w:rPr>
          <w:instrText xml:space="preserve"> PAGEREF _Toc503450993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479EF015" w14:textId="147EC8E2"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0994" w:history="1">
        <w:r w:rsidR="00567DE6" w:rsidRPr="00486830">
          <w:rPr>
            <w:rStyle w:val="Hyperlink"/>
            <w:noProof/>
          </w:rPr>
          <w:t>3.25 annotatedCodeLocation object</w:t>
        </w:r>
        <w:r w:rsidR="00567DE6">
          <w:rPr>
            <w:noProof/>
            <w:webHidden/>
          </w:rPr>
          <w:tab/>
        </w:r>
        <w:r w:rsidR="00567DE6">
          <w:rPr>
            <w:noProof/>
            <w:webHidden/>
          </w:rPr>
          <w:fldChar w:fldCharType="begin"/>
        </w:r>
        <w:r w:rsidR="00567DE6">
          <w:rPr>
            <w:noProof/>
            <w:webHidden/>
          </w:rPr>
          <w:instrText xml:space="preserve"> PAGEREF _Toc503450994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376D3517" w14:textId="446500FF"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95" w:history="1">
        <w:r w:rsidR="00567DE6" w:rsidRPr="00486830">
          <w:rPr>
            <w:rStyle w:val="Hyperlink"/>
            <w:noProof/>
          </w:rPr>
          <w:t>3.25.1 General</w:t>
        </w:r>
        <w:r w:rsidR="00567DE6">
          <w:rPr>
            <w:noProof/>
            <w:webHidden/>
          </w:rPr>
          <w:tab/>
        </w:r>
        <w:r w:rsidR="00567DE6">
          <w:rPr>
            <w:noProof/>
            <w:webHidden/>
          </w:rPr>
          <w:fldChar w:fldCharType="begin"/>
        </w:r>
        <w:r w:rsidR="00567DE6">
          <w:rPr>
            <w:noProof/>
            <w:webHidden/>
          </w:rPr>
          <w:instrText xml:space="preserve"> PAGEREF _Toc503450995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739A7690" w14:textId="67890D58"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96" w:history="1">
        <w:r w:rsidR="00567DE6" w:rsidRPr="00486830">
          <w:rPr>
            <w:rStyle w:val="Hyperlink"/>
            <w:noProof/>
          </w:rPr>
          <w:t>3.25.2 step property</w:t>
        </w:r>
        <w:r w:rsidR="00567DE6">
          <w:rPr>
            <w:noProof/>
            <w:webHidden/>
          </w:rPr>
          <w:tab/>
        </w:r>
        <w:r w:rsidR="00567DE6">
          <w:rPr>
            <w:noProof/>
            <w:webHidden/>
          </w:rPr>
          <w:fldChar w:fldCharType="begin"/>
        </w:r>
        <w:r w:rsidR="00567DE6">
          <w:rPr>
            <w:noProof/>
            <w:webHidden/>
          </w:rPr>
          <w:instrText xml:space="preserve"> PAGEREF _Toc503450996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07C36FE5" w14:textId="0D693609"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97" w:history="1">
        <w:r w:rsidR="00567DE6" w:rsidRPr="00486830">
          <w:rPr>
            <w:rStyle w:val="Hyperlink"/>
            <w:noProof/>
          </w:rPr>
          <w:t>3.25.3 physicalLocation property</w:t>
        </w:r>
        <w:r w:rsidR="00567DE6">
          <w:rPr>
            <w:noProof/>
            <w:webHidden/>
          </w:rPr>
          <w:tab/>
        </w:r>
        <w:r w:rsidR="00567DE6">
          <w:rPr>
            <w:noProof/>
            <w:webHidden/>
          </w:rPr>
          <w:fldChar w:fldCharType="begin"/>
        </w:r>
        <w:r w:rsidR="00567DE6">
          <w:rPr>
            <w:noProof/>
            <w:webHidden/>
          </w:rPr>
          <w:instrText xml:space="preserve"> PAGEREF _Toc503450997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6FA86826" w14:textId="515E94C3"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98" w:history="1">
        <w:r w:rsidR="00567DE6" w:rsidRPr="00486830">
          <w:rPr>
            <w:rStyle w:val="Hyperlink"/>
            <w:noProof/>
          </w:rPr>
          <w:t>3.25.4 fullyQualifiedLogicalName property</w:t>
        </w:r>
        <w:r w:rsidR="00567DE6">
          <w:rPr>
            <w:noProof/>
            <w:webHidden/>
          </w:rPr>
          <w:tab/>
        </w:r>
        <w:r w:rsidR="00567DE6">
          <w:rPr>
            <w:noProof/>
            <w:webHidden/>
          </w:rPr>
          <w:fldChar w:fldCharType="begin"/>
        </w:r>
        <w:r w:rsidR="00567DE6">
          <w:rPr>
            <w:noProof/>
            <w:webHidden/>
          </w:rPr>
          <w:instrText xml:space="preserve"> PAGEREF _Toc503450998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2AB07058" w14:textId="766D2751"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0999" w:history="1">
        <w:r w:rsidR="00567DE6" w:rsidRPr="00486830">
          <w:rPr>
            <w:rStyle w:val="Hyperlink"/>
            <w:noProof/>
          </w:rPr>
          <w:t>3.25.5 logicalLocationKey property</w:t>
        </w:r>
        <w:r w:rsidR="00567DE6">
          <w:rPr>
            <w:noProof/>
            <w:webHidden/>
          </w:rPr>
          <w:tab/>
        </w:r>
        <w:r w:rsidR="00567DE6">
          <w:rPr>
            <w:noProof/>
            <w:webHidden/>
          </w:rPr>
          <w:fldChar w:fldCharType="begin"/>
        </w:r>
        <w:r w:rsidR="00567DE6">
          <w:rPr>
            <w:noProof/>
            <w:webHidden/>
          </w:rPr>
          <w:instrText xml:space="preserve"> PAGEREF _Toc503450999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4DD2A13B" w14:textId="1D6B9A46"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00" w:history="1">
        <w:r w:rsidR="00567DE6" w:rsidRPr="00486830">
          <w:rPr>
            <w:rStyle w:val="Hyperlink"/>
            <w:noProof/>
          </w:rPr>
          <w:t>3.25.6 module property</w:t>
        </w:r>
        <w:r w:rsidR="00567DE6">
          <w:rPr>
            <w:noProof/>
            <w:webHidden/>
          </w:rPr>
          <w:tab/>
        </w:r>
        <w:r w:rsidR="00567DE6">
          <w:rPr>
            <w:noProof/>
            <w:webHidden/>
          </w:rPr>
          <w:fldChar w:fldCharType="begin"/>
        </w:r>
        <w:r w:rsidR="00567DE6">
          <w:rPr>
            <w:noProof/>
            <w:webHidden/>
          </w:rPr>
          <w:instrText xml:space="preserve"> PAGEREF _Toc503451000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2480364B" w14:textId="162288CE"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01" w:history="1">
        <w:r w:rsidR="00567DE6" w:rsidRPr="00486830">
          <w:rPr>
            <w:rStyle w:val="Hyperlink"/>
            <w:noProof/>
          </w:rPr>
          <w:t>3.25.7 threadId property</w:t>
        </w:r>
        <w:r w:rsidR="00567DE6">
          <w:rPr>
            <w:noProof/>
            <w:webHidden/>
          </w:rPr>
          <w:tab/>
        </w:r>
        <w:r w:rsidR="00567DE6">
          <w:rPr>
            <w:noProof/>
            <w:webHidden/>
          </w:rPr>
          <w:fldChar w:fldCharType="begin"/>
        </w:r>
        <w:r w:rsidR="00567DE6">
          <w:rPr>
            <w:noProof/>
            <w:webHidden/>
          </w:rPr>
          <w:instrText xml:space="preserve"> PAGEREF _Toc503451001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65AF9743" w14:textId="4756BE94"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02" w:history="1">
        <w:r w:rsidR="00567DE6" w:rsidRPr="00486830">
          <w:rPr>
            <w:rStyle w:val="Hyperlink"/>
            <w:noProof/>
          </w:rPr>
          <w:t>3.25.8 message property</w:t>
        </w:r>
        <w:r w:rsidR="00567DE6">
          <w:rPr>
            <w:noProof/>
            <w:webHidden/>
          </w:rPr>
          <w:tab/>
        </w:r>
        <w:r w:rsidR="00567DE6">
          <w:rPr>
            <w:noProof/>
            <w:webHidden/>
          </w:rPr>
          <w:fldChar w:fldCharType="begin"/>
        </w:r>
        <w:r w:rsidR="00567DE6">
          <w:rPr>
            <w:noProof/>
            <w:webHidden/>
          </w:rPr>
          <w:instrText xml:space="preserve"> PAGEREF _Toc503451002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1C4AD223" w14:textId="0958CCBE"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03" w:history="1">
        <w:r w:rsidR="00567DE6" w:rsidRPr="00486830">
          <w:rPr>
            <w:rStyle w:val="Hyperlink"/>
            <w:noProof/>
          </w:rPr>
          <w:t>3.25.9 richMessage property</w:t>
        </w:r>
        <w:r w:rsidR="00567DE6">
          <w:rPr>
            <w:noProof/>
            <w:webHidden/>
          </w:rPr>
          <w:tab/>
        </w:r>
        <w:r w:rsidR="00567DE6">
          <w:rPr>
            <w:noProof/>
            <w:webHidden/>
          </w:rPr>
          <w:fldChar w:fldCharType="begin"/>
        </w:r>
        <w:r w:rsidR="00567DE6">
          <w:rPr>
            <w:noProof/>
            <w:webHidden/>
          </w:rPr>
          <w:instrText xml:space="preserve"> PAGEREF _Toc503451003 \h </w:instrText>
        </w:r>
        <w:r w:rsidR="00567DE6">
          <w:rPr>
            <w:noProof/>
            <w:webHidden/>
          </w:rPr>
        </w:r>
        <w:r w:rsidR="00567DE6">
          <w:rPr>
            <w:noProof/>
            <w:webHidden/>
          </w:rPr>
          <w:fldChar w:fldCharType="separate"/>
        </w:r>
        <w:r w:rsidR="00567DE6">
          <w:rPr>
            <w:noProof/>
            <w:webHidden/>
          </w:rPr>
          <w:t>59</w:t>
        </w:r>
        <w:r w:rsidR="00567DE6">
          <w:rPr>
            <w:noProof/>
            <w:webHidden/>
          </w:rPr>
          <w:fldChar w:fldCharType="end"/>
        </w:r>
      </w:hyperlink>
    </w:p>
    <w:p w14:paraId="7D6C58A9" w14:textId="7B7A69DF"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04" w:history="1">
        <w:r w:rsidR="00567DE6" w:rsidRPr="00486830">
          <w:rPr>
            <w:rStyle w:val="Hyperlink"/>
            <w:noProof/>
          </w:rPr>
          <w:t>3.25.10 kind property</w:t>
        </w:r>
        <w:r w:rsidR="00567DE6">
          <w:rPr>
            <w:noProof/>
            <w:webHidden/>
          </w:rPr>
          <w:tab/>
        </w:r>
        <w:r w:rsidR="00567DE6">
          <w:rPr>
            <w:noProof/>
            <w:webHidden/>
          </w:rPr>
          <w:fldChar w:fldCharType="begin"/>
        </w:r>
        <w:r w:rsidR="00567DE6">
          <w:rPr>
            <w:noProof/>
            <w:webHidden/>
          </w:rPr>
          <w:instrText xml:space="preserve"> PAGEREF _Toc503451004 \h </w:instrText>
        </w:r>
        <w:r w:rsidR="00567DE6">
          <w:rPr>
            <w:noProof/>
            <w:webHidden/>
          </w:rPr>
        </w:r>
        <w:r w:rsidR="00567DE6">
          <w:rPr>
            <w:noProof/>
            <w:webHidden/>
          </w:rPr>
          <w:fldChar w:fldCharType="separate"/>
        </w:r>
        <w:r w:rsidR="00567DE6">
          <w:rPr>
            <w:noProof/>
            <w:webHidden/>
          </w:rPr>
          <w:t>59</w:t>
        </w:r>
        <w:r w:rsidR="00567DE6">
          <w:rPr>
            <w:noProof/>
            <w:webHidden/>
          </w:rPr>
          <w:fldChar w:fldCharType="end"/>
        </w:r>
      </w:hyperlink>
    </w:p>
    <w:p w14:paraId="40924454" w14:textId="2915274F"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05" w:history="1">
        <w:r w:rsidR="00567DE6" w:rsidRPr="00486830">
          <w:rPr>
            <w:rStyle w:val="Hyperlink"/>
            <w:noProof/>
          </w:rPr>
          <w:t>3.25.11 kind-dependent properties: target, targetLocation, values and state</w:t>
        </w:r>
        <w:r w:rsidR="00567DE6">
          <w:rPr>
            <w:noProof/>
            <w:webHidden/>
          </w:rPr>
          <w:tab/>
        </w:r>
        <w:r w:rsidR="00567DE6">
          <w:rPr>
            <w:noProof/>
            <w:webHidden/>
          </w:rPr>
          <w:fldChar w:fldCharType="begin"/>
        </w:r>
        <w:r w:rsidR="00567DE6">
          <w:rPr>
            <w:noProof/>
            <w:webHidden/>
          </w:rPr>
          <w:instrText xml:space="preserve"> PAGEREF _Toc503451005 \h </w:instrText>
        </w:r>
        <w:r w:rsidR="00567DE6">
          <w:rPr>
            <w:noProof/>
            <w:webHidden/>
          </w:rPr>
        </w:r>
        <w:r w:rsidR="00567DE6">
          <w:rPr>
            <w:noProof/>
            <w:webHidden/>
          </w:rPr>
          <w:fldChar w:fldCharType="separate"/>
        </w:r>
        <w:r w:rsidR="00567DE6">
          <w:rPr>
            <w:noProof/>
            <w:webHidden/>
          </w:rPr>
          <w:t>60</w:t>
        </w:r>
        <w:r w:rsidR="00567DE6">
          <w:rPr>
            <w:noProof/>
            <w:webHidden/>
          </w:rPr>
          <w:fldChar w:fldCharType="end"/>
        </w:r>
      </w:hyperlink>
    </w:p>
    <w:p w14:paraId="46542AF3" w14:textId="1F1E07A5"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06" w:history="1">
        <w:r w:rsidR="00567DE6" w:rsidRPr="00486830">
          <w:rPr>
            <w:rStyle w:val="Hyperlink"/>
            <w:noProof/>
          </w:rPr>
          <w:t>3.25.12 targetKey property</w:t>
        </w:r>
        <w:r w:rsidR="00567DE6">
          <w:rPr>
            <w:noProof/>
            <w:webHidden/>
          </w:rPr>
          <w:tab/>
        </w:r>
        <w:r w:rsidR="00567DE6">
          <w:rPr>
            <w:noProof/>
            <w:webHidden/>
          </w:rPr>
          <w:fldChar w:fldCharType="begin"/>
        </w:r>
        <w:r w:rsidR="00567DE6">
          <w:rPr>
            <w:noProof/>
            <w:webHidden/>
          </w:rPr>
          <w:instrText xml:space="preserve"> PAGEREF _Toc503451006 \h </w:instrText>
        </w:r>
        <w:r w:rsidR="00567DE6">
          <w:rPr>
            <w:noProof/>
            <w:webHidden/>
          </w:rPr>
        </w:r>
        <w:r w:rsidR="00567DE6">
          <w:rPr>
            <w:noProof/>
            <w:webHidden/>
          </w:rPr>
          <w:fldChar w:fldCharType="separate"/>
        </w:r>
        <w:r w:rsidR="00567DE6">
          <w:rPr>
            <w:noProof/>
            <w:webHidden/>
          </w:rPr>
          <w:t>65</w:t>
        </w:r>
        <w:r w:rsidR="00567DE6">
          <w:rPr>
            <w:noProof/>
            <w:webHidden/>
          </w:rPr>
          <w:fldChar w:fldCharType="end"/>
        </w:r>
      </w:hyperlink>
    </w:p>
    <w:p w14:paraId="26007D5A" w14:textId="3878DB46"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07" w:history="1">
        <w:r w:rsidR="00567DE6" w:rsidRPr="00486830">
          <w:rPr>
            <w:rStyle w:val="Hyperlink"/>
            <w:noProof/>
          </w:rPr>
          <w:t>3.25.13 importance property</w:t>
        </w:r>
        <w:r w:rsidR="00567DE6">
          <w:rPr>
            <w:noProof/>
            <w:webHidden/>
          </w:rPr>
          <w:tab/>
        </w:r>
        <w:r w:rsidR="00567DE6">
          <w:rPr>
            <w:noProof/>
            <w:webHidden/>
          </w:rPr>
          <w:fldChar w:fldCharType="begin"/>
        </w:r>
        <w:r w:rsidR="00567DE6">
          <w:rPr>
            <w:noProof/>
            <w:webHidden/>
          </w:rPr>
          <w:instrText xml:space="preserve"> PAGEREF _Toc503451007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7BD5ADB3" w14:textId="656EAD93"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08" w:history="1">
        <w:r w:rsidR="00567DE6" w:rsidRPr="00486830">
          <w:rPr>
            <w:rStyle w:val="Hyperlink"/>
            <w:noProof/>
          </w:rPr>
          <w:t>3.25.14 taintKind property</w:t>
        </w:r>
        <w:r w:rsidR="00567DE6">
          <w:rPr>
            <w:noProof/>
            <w:webHidden/>
          </w:rPr>
          <w:tab/>
        </w:r>
        <w:r w:rsidR="00567DE6">
          <w:rPr>
            <w:noProof/>
            <w:webHidden/>
          </w:rPr>
          <w:fldChar w:fldCharType="begin"/>
        </w:r>
        <w:r w:rsidR="00567DE6">
          <w:rPr>
            <w:noProof/>
            <w:webHidden/>
          </w:rPr>
          <w:instrText xml:space="preserve"> PAGEREF _Toc503451008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4F759B38" w14:textId="0C026FB3"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09" w:history="1">
        <w:r w:rsidR="00567DE6" w:rsidRPr="00486830">
          <w:rPr>
            <w:rStyle w:val="Hyperlink"/>
            <w:noProof/>
          </w:rPr>
          <w:t>3.25.15 snippet property</w:t>
        </w:r>
        <w:r w:rsidR="00567DE6">
          <w:rPr>
            <w:noProof/>
            <w:webHidden/>
          </w:rPr>
          <w:tab/>
        </w:r>
        <w:r w:rsidR="00567DE6">
          <w:rPr>
            <w:noProof/>
            <w:webHidden/>
          </w:rPr>
          <w:fldChar w:fldCharType="begin"/>
        </w:r>
        <w:r w:rsidR="00567DE6">
          <w:rPr>
            <w:noProof/>
            <w:webHidden/>
          </w:rPr>
          <w:instrText xml:space="preserve"> PAGEREF _Toc503451009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6DD0A276" w14:textId="6310E032"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10" w:history="1">
        <w:r w:rsidR="00567DE6" w:rsidRPr="00486830">
          <w:rPr>
            <w:rStyle w:val="Hyperlink"/>
            <w:noProof/>
          </w:rPr>
          <w:t>3.25.16 annotations property</w:t>
        </w:r>
        <w:r w:rsidR="00567DE6">
          <w:rPr>
            <w:noProof/>
            <w:webHidden/>
          </w:rPr>
          <w:tab/>
        </w:r>
        <w:r w:rsidR="00567DE6">
          <w:rPr>
            <w:noProof/>
            <w:webHidden/>
          </w:rPr>
          <w:fldChar w:fldCharType="begin"/>
        </w:r>
        <w:r w:rsidR="00567DE6">
          <w:rPr>
            <w:noProof/>
            <w:webHidden/>
          </w:rPr>
          <w:instrText xml:space="preserve"> PAGEREF _Toc503451010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77F57104" w14:textId="4925646B"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11" w:history="1">
        <w:r w:rsidR="00567DE6" w:rsidRPr="00486830">
          <w:rPr>
            <w:rStyle w:val="Hyperlink"/>
            <w:noProof/>
          </w:rPr>
          <w:t>3.25.17 properties property</w:t>
        </w:r>
        <w:r w:rsidR="00567DE6">
          <w:rPr>
            <w:noProof/>
            <w:webHidden/>
          </w:rPr>
          <w:tab/>
        </w:r>
        <w:r w:rsidR="00567DE6">
          <w:rPr>
            <w:noProof/>
            <w:webHidden/>
          </w:rPr>
          <w:fldChar w:fldCharType="begin"/>
        </w:r>
        <w:r w:rsidR="00567DE6">
          <w:rPr>
            <w:noProof/>
            <w:webHidden/>
          </w:rPr>
          <w:instrText xml:space="preserve"> PAGEREF _Toc503451011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1DFD92E0" w14:textId="61618CC5"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1012" w:history="1">
        <w:r w:rsidR="00567DE6" w:rsidRPr="00486830">
          <w:rPr>
            <w:rStyle w:val="Hyperlink"/>
            <w:noProof/>
          </w:rPr>
          <w:t>3.26 annotation object</w:t>
        </w:r>
        <w:r w:rsidR="00567DE6">
          <w:rPr>
            <w:noProof/>
            <w:webHidden/>
          </w:rPr>
          <w:tab/>
        </w:r>
        <w:r w:rsidR="00567DE6">
          <w:rPr>
            <w:noProof/>
            <w:webHidden/>
          </w:rPr>
          <w:fldChar w:fldCharType="begin"/>
        </w:r>
        <w:r w:rsidR="00567DE6">
          <w:rPr>
            <w:noProof/>
            <w:webHidden/>
          </w:rPr>
          <w:instrText xml:space="preserve"> PAGEREF _Toc503451012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23F86EEC" w14:textId="75287A79"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13" w:history="1">
        <w:r w:rsidR="00567DE6" w:rsidRPr="00486830">
          <w:rPr>
            <w:rStyle w:val="Hyperlink"/>
            <w:noProof/>
          </w:rPr>
          <w:t>3.26.1 General</w:t>
        </w:r>
        <w:r w:rsidR="00567DE6">
          <w:rPr>
            <w:noProof/>
            <w:webHidden/>
          </w:rPr>
          <w:tab/>
        </w:r>
        <w:r w:rsidR="00567DE6">
          <w:rPr>
            <w:noProof/>
            <w:webHidden/>
          </w:rPr>
          <w:fldChar w:fldCharType="begin"/>
        </w:r>
        <w:r w:rsidR="00567DE6">
          <w:rPr>
            <w:noProof/>
            <w:webHidden/>
          </w:rPr>
          <w:instrText xml:space="preserve"> PAGEREF _Toc503451013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0CC41B85" w14:textId="0633739D"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14" w:history="1">
        <w:r w:rsidR="00567DE6" w:rsidRPr="00486830">
          <w:rPr>
            <w:rStyle w:val="Hyperlink"/>
            <w:noProof/>
          </w:rPr>
          <w:t>3.26.2 message property</w:t>
        </w:r>
        <w:r w:rsidR="00567DE6">
          <w:rPr>
            <w:noProof/>
            <w:webHidden/>
          </w:rPr>
          <w:tab/>
        </w:r>
        <w:r w:rsidR="00567DE6">
          <w:rPr>
            <w:noProof/>
            <w:webHidden/>
          </w:rPr>
          <w:fldChar w:fldCharType="begin"/>
        </w:r>
        <w:r w:rsidR="00567DE6">
          <w:rPr>
            <w:noProof/>
            <w:webHidden/>
          </w:rPr>
          <w:instrText xml:space="preserve"> PAGEREF _Toc503451014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5A60713E" w14:textId="53B70698"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15" w:history="1">
        <w:r w:rsidR="00567DE6" w:rsidRPr="00486830">
          <w:rPr>
            <w:rStyle w:val="Hyperlink"/>
            <w:noProof/>
          </w:rPr>
          <w:t>3.26.3 richMessage property</w:t>
        </w:r>
        <w:r w:rsidR="00567DE6">
          <w:rPr>
            <w:noProof/>
            <w:webHidden/>
          </w:rPr>
          <w:tab/>
        </w:r>
        <w:r w:rsidR="00567DE6">
          <w:rPr>
            <w:noProof/>
            <w:webHidden/>
          </w:rPr>
          <w:fldChar w:fldCharType="begin"/>
        </w:r>
        <w:r w:rsidR="00567DE6">
          <w:rPr>
            <w:noProof/>
            <w:webHidden/>
          </w:rPr>
          <w:instrText xml:space="preserve"> PAGEREF _Toc503451015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40E52CA4" w14:textId="52496030"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16" w:history="1">
        <w:r w:rsidR="00567DE6" w:rsidRPr="00486830">
          <w:rPr>
            <w:rStyle w:val="Hyperlink"/>
            <w:noProof/>
          </w:rPr>
          <w:t>3.26.4 locations property</w:t>
        </w:r>
        <w:r w:rsidR="00567DE6">
          <w:rPr>
            <w:noProof/>
            <w:webHidden/>
          </w:rPr>
          <w:tab/>
        </w:r>
        <w:r w:rsidR="00567DE6">
          <w:rPr>
            <w:noProof/>
            <w:webHidden/>
          </w:rPr>
          <w:fldChar w:fldCharType="begin"/>
        </w:r>
        <w:r w:rsidR="00567DE6">
          <w:rPr>
            <w:noProof/>
            <w:webHidden/>
          </w:rPr>
          <w:instrText xml:space="preserve"> PAGEREF _Toc503451016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32EE769B" w14:textId="0D921DCA"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1017" w:history="1">
        <w:r w:rsidR="00567DE6" w:rsidRPr="00486830">
          <w:rPr>
            <w:rStyle w:val="Hyperlink"/>
            <w:noProof/>
          </w:rPr>
          <w:t>3.27 rule object</w:t>
        </w:r>
        <w:r w:rsidR="00567DE6">
          <w:rPr>
            <w:noProof/>
            <w:webHidden/>
          </w:rPr>
          <w:tab/>
        </w:r>
        <w:r w:rsidR="00567DE6">
          <w:rPr>
            <w:noProof/>
            <w:webHidden/>
          </w:rPr>
          <w:fldChar w:fldCharType="begin"/>
        </w:r>
        <w:r w:rsidR="00567DE6">
          <w:rPr>
            <w:noProof/>
            <w:webHidden/>
          </w:rPr>
          <w:instrText xml:space="preserve"> PAGEREF _Toc503451017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0148E8C9" w14:textId="767235C4"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18" w:history="1">
        <w:r w:rsidR="00567DE6" w:rsidRPr="00486830">
          <w:rPr>
            <w:rStyle w:val="Hyperlink"/>
            <w:noProof/>
          </w:rPr>
          <w:t>3.27.1 General</w:t>
        </w:r>
        <w:r w:rsidR="00567DE6">
          <w:rPr>
            <w:noProof/>
            <w:webHidden/>
          </w:rPr>
          <w:tab/>
        </w:r>
        <w:r w:rsidR="00567DE6">
          <w:rPr>
            <w:noProof/>
            <w:webHidden/>
          </w:rPr>
          <w:fldChar w:fldCharType="begin"/>
        </w:r>
        <w:r w:rsidR="00567DE6">
          <w:rPr>
            <w:noProof/>
            <w:webHidden/>
          </w:rPr>
          <w:instrText xml:space="preserve"> PAGEREF _Toc503451018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65171DA4" w14:textId="252A7749"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19" w:history="1">
        <w:r w:rsidR="00567DE6" w:rsidRPr="00486830">
          <w:rPr>
            <w:rStyle w:val="Hyperlink"/>
            <w:noProof/>
          </w:rPr>
          <w:t>3.27.2 Constraints</w:t>
        </w:r>
        <w:r w:rsidR="00567DE6">
          <w:rPr>
            <w:noProof/>
            <w:webHidden/>
          </w:rPr>
          <w:tab/>
        </w:r>
        <w:r w:rsidR="00567DE6">
          <w:rPr>
            <w:noProof/>
            <w:webHidden/>
          </w:rPr>
          <w:fldChar w:fldCharType="begin"/>
        </w:r>
        <w:r w:rsidR="00567DE6">
          <w:rPr>
            <w:noProof/>
            <w:webHidden/>
          </w:rPr>
          <w:instrText xml:space="preserve"> PAGEREF _Toc503451019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42D90661" w14:textId="4A292BB7"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20" w:history="1">
        <w:r w:rsidR="00567DE6" w:rsidRPr="00486830">
          <w:rPr>
            <w:rStyle w:val="Hyperlink"/>
            <w:noProof/>
          </w:rPr>
          <w:t>3.27.3 id property</w:t>
        </w:r>
        <w:r w:rsidR="00567DE6">
          <w:rPr>
            <w:noProof/>
            <w:webHidden/>
          </w:rPr>
          <w:tab/>
        </w:r>
        <w:r w:rsidR="00567DE6">
          <w:rPr>
            <w:noProof/>
            <w:webHidden/>
          </w:rPr>
          <w:fldChar w:fldCharType="begin"/>
        </w:r>
        <w:r w:rsidR="00567DE6">
          <w:rPr>
            <w:noProof/>
            <w:webHidden/>
          </w:rPr>
          <w:instrText xml:space="preserve"> PAGEREF _Toc503451020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1AD68877" w14:textId="7945E55D"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21" w:history="1">
        <w:r w:rsidR="00567DE6" w:rsidRPr="00486830">
          <w:rPr>
            <w:rStyle w:val="Hyperlink"/>
            <w:noProof/>
          </w:rPr>
          <w:t>3.27.4 name property</w:t>
        </w:r>
        <w:r w:rsidR="00567DE6">
          <w:rPr>
            <w:noProof/>
            <w:webHidden/>
          </w:rPr>
          <w:tab/>
        </w:r>
        <w:r w:rsidR="00567DE6">
          <w:rPr>
            <w:noProof/>
            <w:webHidden/>
          </w:rPr>
          <w:fldChar w:fldCharType="begin"/>
        </w:r>
        <w:r w:rsidR="00567DE6">
          <w:rPr>
            <w:noProof/>
            <w:webHidden/>
          </w:rPr>
          <w:instrText xml:space="preserve"> PAGEREF _Toc503451021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333DECD0" w14:textId="5D09344D"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22" w:history="1">
        <w:r w:rsidR="00567DE6" w:rsidRPr="00486830">
          <w:rPr>
            <w:rStyle w:val="Hyperlink"/>
            <w:noProof/>
          </w:rPr>
          <w:t>3.27.5 shortDescription property</w:t>
        </w:r>
        <w:r w:rsidR="00567DE6">
          <w:rPr>
            <w:noProof/>
            <w:webHidden/>
          </w:rPr>
          <w:tab/>
        </w:r>
        <w:r w:rsidR="00567DE6">
          <w:rPr>
            <w:noProof/>
            <w:webHidden/>
          </w:rPr>
          <w:fldChar w:fldCharType="begin"/>
        </w:r>
        <w:r w:rsidR="00567DE6">
          <w:rPr>
            <w:noProof/>
            <w:webHidden/>
          </w:rPr>
          <w:instrText xml:space="preserve"> PAGEREF _Toc503451022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69B2A826" w14:textId="5283D15A"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23" w:history="1">
        <w:r w:rsidR="00567DE6" w:rsidRPr="00486830">
          <w:rPr>
            <w:rStyle w:val="Hyperlink"/>
            <w:noProof/>
          </w:rPr>
          <w:t>3.27.6 fullDescription property</w:t>
        </w:r>
        <w:r w:rsidR="00567DE6">
          <w:rPr>
            <w:noProof/>
            <w:webHidden/>
          </w:rPr>
          <w:tab/>
        </w:r>
        <w:r w:rsidR="00567DE6">
          <w:rPr>
            <w:noProof/>
            <w:webHidden/>
          </w:rPr>
          <w:fldChar w:fldCharType="begin"/>
        </w:r>
        <w:r w:rsidR="00567DE6">
          <w:rPr>
            <w:noProof/>
            <w:webHidden/>
          </w:rPr>
          <w:instrText xml:space="preserve"> PAGEREF _Toc503451023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05E9A9AD" w14:textId="48555874"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24" w:history="1">
        <w:r w:rsidR="00567DE6" w:rsidRPr="00486830">
          <w:rPr>
            <w:rStyle w:val="Hyperlink"/>
            <w:noProof/>
          </w:rPr>
          <w:t>3.27.7 richDescription property</w:t>
        </w:r>
        <w:r w:rsidR="00567DE6">
          <w:rPr>
            <w:noProof/>
            <w:webHidden/>
          </w:rPr>
          <w:tab/>
        </w:r>
        <w:r w:rsidR="00567DE6">
          <w:rPr>
            <w:noProof/>
            <w:webHidden/>
          </w:rPr>
          <w:fldChar w:fldCharType="begin"/>
        </w:r>
        <w:r w:rsidR="00567DE6">
          <w:rPr>
            <w:noProof/>
            <w:webHidden/>
          </w:rPr>
          <w:instrText xml:space="preserve"> PAGEREF _Toc503451024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701F0C97" w14:textId="2BBDCB15"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25" w:history="1">
        <w:r w:rsidR="00567DE6" w:rsidRPr="00486830">
          <w:rPr>
            <w:rStyle w:val="Hyperlink"/>
            <w:noProof/>
          </w:rPr>
          <w:t>3.27.8 defaultLevel property</w:t>
        </w:r>
        <w:r w:rsidR="00567DE6">
          <w:rPr>
            <w:noProof/>
            <w:webHidden/>
          </w:rPr>
          <w:tab/>
        </w:r>
        <w:r w:rsidR="00567DE6">
          <w:rPr>
            <w:noProof/>
            <w:webHidden/>
          </w:rPr>
          <w:fldChar w:fldCharType="begin"/>
        </w:r>
        <w:r w:rsidR="00567DE6">
          <w:rPr>
            <w:noProof/>
            <w:webHidden/>
          </w:rPr>
          <w:instrText xml:space="preserve"> PAGEREF _Toc503451025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7232E647" w14:textId="7B423D91"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26" w:history="1">
        <w:r w:rsidR="00567DE6" w:rsidRPr="00486830">
          <w:rPr>
            <w:rStyle w:val="Hyperlink"/>
            <w:noProof/>
          </w:rPr>
          <w:t>3.27.9 messageTemplates property</w:t>
        </w:r>
        <w:r w:rsidR="00567DE6">
          <w:rPr>
            <w:noProof/>
            <w:webHidden/>
          </w:rPr>
          <w:tab/>
        </w:r>
        <w:r w:rsidR="00567DE6">
          <w:rPr>
            <w:noProof/>
            <w:webHidden/>
          </w:rPr>
          <w:fldChar w:fldCharType="begin"/>
        </w:r>
        <w:r w:rsidR="00567DE6">
          <w:rPr>
            <w:noProof/>
            <w:webHidden/>
          </w:rPr>
          <w:instrText xml:space="preserve"> PAGEREF _Toc503451026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25B92183" w14:textId="67CF8B23"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27" w:history="1">
        <w:r w:rsidR="00567DE6" w:rsidRPr="00486830">
          <w:rPr>
            <w:rStyle w:val="Hyperlink"/>
            <w:noProof/>
          </w:rPr>
          <w:t>3.27.10 richMessageTemplates property</w:t>
        </w:r>
        <w:r w:rsidR="00567DE6">
          <w:rPr>
            <w:noProof/>
            <w:webHidden/>
          </w:rPr>
          <w:tab/>
        </w:r>
        <w:r w:rsidR="00567DE6">
          <w:rPr>
            <w:noProof/>
            <w:webHidden/>
          </w:rPr>
          <w:fldChar w:fldCharType="begin"/>
        </w:r>
        <w:r w:rsidR="00567DE6">
          <w:rPr>
            <w:noProof/>
            <w:webHidden/>
          </w:rPr>
          <w:instrText xml:space="preserve"> PAGEREF _Toc503451027 \h </w:instrText>
        </w:r>
        <w:r w:rsidR="00567DE6">
          <w:rPr>
            <w:noProof/>
            <w:webHidden/>
          </w:rPr>
        </w:r>
        <w:r w:rsidR="00567DE6">
          <w:rPr>
            <w:noProof/>
            <w:webHidden/>
          </w:rPr>
          <w:fldChar w:fldCharType="separate"/>
        </w:r>
        <w:r w:rsidR="00567DE6">
          <w:rPr>
            <w:noProof/>
            <w:webHidden/>
          </w:rPr>
          <w:t>70</w:t>
        </w:r>
        <w:r w:rsidR="00567DE6">
          <w:rPr>
            <w:noProof/>
            <w:webHidden/>
          </w:rPr>
          <w:fldChar w:fldCharType="end"/>
        </w:r>
      </w:hyperlink>
    </w:p>
    <w:p w14:paraId="4A4771D6" w14:textId="6D8DF785"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28" w:history="1">
        <w:r w:rsidR="00567DE6" w:rsidRPr="00486830">
          <w:rPr>
            <w:rStyle w:val="Hyperlink"/>
            <w:noProof/>
          </w:rPr>
          <w:t>3.27.11 helpUri property</w:t>
        </w:r>
        <w:r w:rsidR="00567DE6">
          <w:rPr>
            <w:noProof/>
            <w:webHidden/>
          </w:rPr>
          <w:tab/>
        </w:r>
        <w:r w:rsidR="00567DE6">
          <w:rPr>
            <w:noProof/>
            <w:webHidden/>
          </w:rPr>
          <w:fldChar w:fldCharType="begin"/>
        </w:r>
        <w:r w:rsidR="00567DE6">
          <w:rPr>
            <w:noProof/>
            <w:webHidden/>
          </w:rPr>
          <w:instrText xml:space="preserve"> PAGEREF _Toc503451028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31E6F104" w14:textId="131086A8"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29" w:history="1">
        <w:r w:rsidR="00567DE6" w:rsidRPr="00486830">
          <w:rPr>
            <w:rStyle w:val="Hyperlink"/>
            <w:noProof/>
          </w:rPr>
          <w:t>3.27.12 help property</w:t>
        </w:r>
        <w:r w:rsidR="00567DE6">
          <w:rPr>
            <w:noProof/>
            <w:webHidden/>
          </w:rPr>
          <w:tab/>
        </w:r>
        <w:r w:rsidR="00567DE6">
          <w:rPr>
            <w:noProof/>
            <w:webHidden/>
          </w:rPr>
          <w:fldChar w:fldCharType="begin"/>
        </w:r>
        <w:r w:rsidR="00567DE6">
          <w:rPr>
            <w:noProof/>
            <w:webHidden/>
          </w:rPr>
          <w:instrText xml:space="preserve"> PAGEREF _Toc503451029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3B8EADE" w14:textId="5E5C53B2"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30" w:history="1">
        <w:r w:rsidR="00567DE6" w:rsidRPr="00486830">
          <w:rPr>
            <w:rStyle w:val="Hyperlink"/>
            <w:noProof/>
          </w:rPr>
          <w:t>3.27.13 richHelp property</w:t>
        </w:r>
        <w:r w:rsidR="00567DE6">
          <w:rPr>
            <w:noProof/>
            <w:webHidden/>
          </w:rPr>
          <w:tab/>
        </w:r>
        <w:r w:rsidR="00567DE6">
          <w:rPr>
            <w:noProof/>
            <w:webHidden/>
          </w:rPr>
          <w:fldChar w:fldCharType="begin"/>
        </w:r>
        <w:r w:rsidR="00567DE6">
          <w:rPr>
            <w:noProof/>
            <w:webHidden/>
          </w:rPr>
          <w:instrText xml:space="preserve"> PAGEREF _Toc503451030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6816F3E7" w14:textId="1BB90B33"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31" w:history="1">
        <w:r w:rsidR="00567DE6" w:rsidRPr="00486830">
          <w:rPr>
            <w:rStyle w:val="Hyperlink"/>
            <w:noProof/>
          </w:rPr>
          <w:t>3.27.14 properties property</w:t>
        </w:r>
        <w:r w:rsidR="00567DE6">
          <w:rPr>
            <w:noProof/>
            <w:webHidden/>
          </w:rPr>
          <w:tab/>
        </w:r>
        <w:r w:rsidR="00567DE6">
          <w:rPr>
            <w:noProof/>
            <w:webHidden/>
          </w:rPr>
          <w:fldChar w:fldCharType="begin"/>
        </w:r>
        <w:r w:rsidR="00567DE6">
          <w:rPr>
            <w:noProof/>
            <w:webHidden/>
          </w:rPr>
          <w:instrText xml:space="preserve"> PAGEREF _Toc503451031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5397DA08" w14:textId="161224B3"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1032" w:history="1">
        <w:r w:rsidR="00567DE6" w:rsidRPr="00486830">
          <w:rPr>
            <w:rStyle w:val="Hyperlink"/>
            <w:noProof/>
          </w:rPr>
          <w:t>3.28 templatedMessage object</w:t>
        </w:r>
        <w:r w:rsidR="00567DE6">
          <w:rPr>
            <w:noProof/>
            <w:webHidden/>
          </w:rPr>
          <w:tab/>
        </w:r>
        <w:r w:rsidR="00567DE6">
          <w:rPr>
            <w:noProof/>
            <w:webHidden/>
          </w:rPr>
          <w:fldChar w:fldCharType="begin"/>
        </w:r>
        <w:r w:rsidR="00567DE6">
          <w:rPr>
            <w:noProof/>
            <w:webHidden/>
          </w:rPr>
          <w:instrText xml:space="preserve"> PAGEREF _Toc503451032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3943B14" w14:textId="0BE45D88"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33" w:history="1">
        <w:r w:rsidR="00567DE6" w:rsidRPr="00486830">
          <w:rPr>
            <w:rStyle w:val="Hyperlink"/>
            <w:noProof/>
          </w:rPr>
          <w:t>3.28.1 General</w:t>
        </w:r>
        <w:r w:rsidR="00567DE6">
          <w:rPr>
            <w:noProof/>
            <w:webHidden/>
          </w:rPr>
          <w:tab/>
        </w:r>
        <w:r w:rsidR="00567DE6">
          <w:rPr>
            <w:noProof/>
            <w:webHidden/>
          </w:rPr>
          <w:fldChar w:fldCharType="begin"/>
        </w:r>
        <w:r w:rsidR="00567DE6">
          <w:rPr>
            <w:noProof/>
            <w:webHidden/>
          </w:rPr>
          <w:instrText xml:space="preserve"> PAGEREF _Toc503451033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68AB1D65" w14:textId="6FB87E60"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34" w:history="1">
        <w:r w:rsidR="00567DE6" w:rsidRPr="00486830">
          <w:rPr>
            <w:rStyle w:val="Hyperlink"/>
            <w:noProof/>
          </w:rPr>
          <w:t>3.28.2 templateId property</w:t>
        </w:r>
        <w:r w:rsidR="00567DE6">
          <w:rPr>
            <w:noProof/>
            <w:webHidden/>
          </w:rPr>
          <w:tab/>
        </w:r>
        <w:r w:rsidR="00567DE6">
          <w:rPr>
            <w:noProof/>
            <w:webHidden/>
          </w:rPr>
          <w:fldChar w:fldCharType="begin"/>
        </w:r>
        <w:r w:rsidR="00567DE6">
          <w:rPr>
            <w:noProof/>
            <w:webHidden/>
          </w:rPr>
          <w:instrText xml:space="preserve"> PAGEREF _Toc503451034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7938F33" w14:textId="01BEB27E"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35" w:history="1">
        <w:r w:rsidR="00567DE6" w:rsidRPr="00486830">
          <w:rPr>
            <w:rStyle w:val="Hyperlink"/>
            <w:noProof/>
          </w:rPr>
          <w:t>3.28.3 arguments property</w:t>
        </w:r>
        <w:r w:rsidR="00567DE6">
          <w:rPr>
            <w:noProof/>
            <w:webHidden/>
          </w:rPr>
          <w:tab/>
        </w:r>
        <w:r w:rsidR="00567DE6">
          <w:rPr>
            <w:noProof/>
            <w:webHidden/>
          </w:rPr>
          <w:fldChar w:fldCharType="begin"/>
        </w:r>
        <w:r w:rsidR="00567DE6">
          <w:rPr>
            <w:noProof/>
            <w:webHidden/>
          </w:rPr>
          <w:instrText xml:space="preserve"> PAGEREF _Toc503451035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42E95365" w14:textId="56900102"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1036" w:history="1">
        <w:r w:rsidR="00567DE6" w:rsidRPr="00486830">
          <w:rPr>
            <w:rStyle w:val="Hyperlink"/>
            <w:noProof/>
          </w:rPr>
          <w:t>3.29 fix object</w:t>
        </w:r>
        <w:r w:rsidR="00567DE6">
          <w:rPr>
            <w:noProof/>
            <w:webHidden/>
          </w:rPr>
          <w:tab/>
        </w:r>
        <w:r w:rsidR="00567DE6">
          <w:rPr>
            <w:noProof/>
            <w:webHidden/>
          </w:rPr>
          <w:fldChar w:fldCharType="begin"/>
        </w:r>
        <w:r w:rsidR="00567DE6">
          <w:rPr>
            <w:noProof/>
            <w:webHidden/>
          </w:rPr>
          <w:instrText xml:space="preserve"> PAGEREF _Toc503451036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0C31288E" w14:textId="7F4A68F5"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37" w:history="1">
        <w:r w:rsidR="00567DE6" w:rsidRPr="00486830">
          <w:rPr>
            <w:rStyle w:val="Hyperlink"/>
            <w:noProof/>
          </w:rPr>
          <w:t>3.29.1 General</w:t>
        </w:r>
        <w:r w:rsidR="00567DE6">
          <w:rPr>
            <w:noProof/>
            <w:webHidden/>
          </w:rPr>
          <w:tab/>
        </w:r>
        <w:r w:rsidR="00567DE6">
          <w:rPr>
            <w:noProof/>
            <w:webHidden/>
          </w:rPr>
          <w:fldChar w:fldCharType="begin"/>
        </w:r>
        <w:r w:rsidR="00567DE6">
          <w:rPr>
            <w:noProof/>
            <w:webHidden/>
          </w:rPr>
          <w:instrText xml:space="preserve"> PAGEREF _Toc503451037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54ED816A" w14:textId="7DAA8194"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38" w:history="1">
        <w:r w:rsidR="00567DE6" w:rsidRPr="00486830">
          <w:rPr>
            <w:rStyle w:val="Hyperlink"/>
            <w:noProof/>
          </w:rPr>
          <w:t>3.29.2 description property</w:t>
        </w:r>
        <w:r w:rsidR="00567DE6">
          <w:rPr>
            <w:noProof/>
            <w:webHidden/>
          </w:rPr>
          <w:tab/>
        </w:r>
        <w:r w:rsidR="00567DE6">
          <w:rPr>
            <w:noProof/>
            <w:webHidden/>
          </w:rPr>
          <w:fldChar w:fldCharType="begin"/>
        </w:r>
        <w:r w:rsidR="00567DE6">
          <w:rPr>
            <w:noProof/>
            <w:webHidden/>
          </w:rPr>
          <w:instrText xml:space="preserve"> PAGEREF _Toc503451038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368A9155" w14:textId="42334AFB"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39" w:history="1">
        <w:r w:rsidR="00567DE6" w:rsidRPr="00486830">
          <w:rPr>
            <w:rStyle w:val="Hyperlink"/>
            <w:noProof/>
          </w:rPr>
          <w:t>3.29.3 richDescription property</w:t>
        </w:r>
        <w:r w:rsidR="00567DE6">
          <w:rPr>
            <w:noProof/>
            <w:webHidden/>
          </w:rPr>
          <w:tab/>
        </w:r>
        <w:r w:rsidR="00567DE6">
          <w:rPr>
            <w:noProof/>
            <w:webHidden/>
          </w:rPr>
          <w:fldChar w:fldCharType="begin"/>
        </w:r>
        <w:r w:rsidR="00567DE6">
          <w:rPr>
            <w:noProof/>
            <w:webHidden/>
          </w:rPr>
          <w:instrText xml:space="preserve"> PAGEREF _Toc503451039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7CF62AD7" w14:textId="1765397C"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40" w:history="1">
        <w:r w:rsidR="00567DE6" w:rsidRPr="00486830">
          <w:rPr>
            <w:rStyle w:val="Hyperlink"/>
            <w:noProof/>
          </w:rPr>
          <w:t>3.29.4 fileChanges property</w:t>
        </w:r>
        <w:r w:rsidR="00567DE6">
          <w:rPr>
            <w:noProof/>
            <w:webHidden/>
          </w:rPr>
          <w:tab/>
        </w:r>
        <w:r w:rsidR="00567DE6">
          <w:rPr>
            <w:noProof/>
            <w:webHidden/>
          </w:rPr>
          <w:fldChar w:fldCharType="begin"/>
        </w:r>
        <w:r w:rsidR="00567DE6">
          <w:rPr>
            <w:noProof/>
            <w:webHidden/>
          </w:rPr>
          <w:instrText xml:space="preserve"> PAGEREF _Toc503451040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0AD66675" w14:textId="1174B237"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1041" w:history="1">
        <w:r w:rsidR="00567DE6" w:rsidRPr="00486830">
          <w:rPr>
            <w:rStyle w:val="Hyperlink"/>
            <w:noProof/>
          </w:rPr>
          <w:t>3.30 fileChange object</w:t>
        </w:r>
        <w:r w:rsidR="00567DE6">
          <w:rPr>
            <w:noProof/>
            <w:webHidden/>
          </w:rPr>
          <w:tab/>
        </w:r>
        <w:r w:rsidR="00567DE6">
          <w:rPr>
            <w:noProof/>
            <w:webHidden/>
          </w:rPr>
          <w:fldChar w:fldCharType="begin"/>
        </w:r>
        <w:r w:rsidR="00567DE6">
          <w:rPr>
            <w:noProof/>
            <w:webHidden/>
          </w:rPr>
          <w:instrText xml:space="preserve"> PAGEREF _Toc503451041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5E253CCA" w14:textId="67E6B666"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42" w:history="1">
        <w:r w:rsidR="00567DE6" w:rsidRPr="00486830">
          <w:rPr>
            <w:rStyle w:val="Hyperlink"/>
            <w:noProof/>
          </w:rPr>
          <w:t>3.30.1 General</w:t>
        </w:r>
        <w:r w:rsidR="00567DE6">
          <w:rPr>
            <w:noProof/>
            <w:webHidden/>
          </w:rPr>
          <w:tab/>
        </w:r>
        <w:r w:rsidR="00567DE6">
          <w:rPr>
            <w:noProof/>
            <w:webHidden/>
          </w:rPr>
          <w:fldChar w:fldCharType="begin"/>
        </w:r>
        <w:r w:rsidR="00567DE6">
          <w:rPr>
            <w:noProof/>
            <w:webHidden/>
          </w:rPr>
          <w:instrText xml:space="preserve"> PAGEREF _Toc503451042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559A0A9E" w14:textId="0CB52CD5"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43" w:history="1">
        <w:r w:rsidR="00567DE6" w:rsidRPr="00486830">
          <w:rPr>
            <w:rStyle w:val="Hyperlink"/>
            <w:noProof/>
          </w:rPr>
          <w:t>3.30.2 uri property</w:t>
        </w:r>
        <w:r w:rsidR="00567DE6">
          <w:rPr>
            <w:noProof/>
            <w:webHidden/>
          </w:rPr>
          <w:tab/>
        </w:r>
        <w:r w:rsidR="00567DE6">
          <w:rPr>
            <w:noProof/>
            <w:webHidden/>
          </w:rPr>
          <w:fldChar w:fldCharType="begin"/>
        </w:r>
        <w:r w:rsidR="00567DE6">
          <w:rPr>
            <w:noProof/>
            <w:webHidden/>
          </w:rPr>
          <w:instrText xml:space="preserve"> PAGEREF _Toc503451043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11962532" w14:textId="098FCD05"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44" w:history="1">
        <w:r w:rsidR="00567DE6" w:rsidRPr="00486830">
          <w:rPr>
            <w:rStyle w:val="Hyperlink"/>
            <w:noProof/>
          </w:rPr>
          <w:t>3.30.3 uriBaseId property</w:t>
        </w:r>
        <w:r w:rsidR="00567DE6">
          <w:rPr>
            <w:noProof/>
            <w:webHidden/>
          </w:rPr>
          <w:tab/>
        </w:r>
        <w:r w:rsidR="00567DE6">
          <w:rPr>
            <w:noProof/>
            <w:webHidden/>
          </w:rPr>
          <w:fldChar w:fldCharType="begin"/>
        </w:r>
        <w:r w:rsidR="00567DE6">
          <w:rPr>
            <w:noProof/>
            <w:webHidden/>
          </w:rPr>
          <w:instrText xml:space="preserve"> PAGEREF _Toc503451044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481DA1D1" w14:textId="1D15249D"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45" w:history="1">
        <w:r w:rsidR="00567DE6" w:rsidRPr="00486830">
          <w:rPr>
            <w:rStyle w:val="Hyperlink"/>
            <w:noProof/>
          </w:rPr>
          <w:t>3.30.4 replacements property</w:t>
        </w:r>
        <w:r w:rsidR="00567DE6">
          <w:rPr>
            <w:noProof/>
            <w:webHidden/>
          </w:rPr>
          <w:tab/>
        </w:r>
        <w:r w:rsidR="00567DE6">
          <w:rPr>
            <w:noProof/>
            <w:webHidden/>
          </w:rPr>
          <w:fldChar w:fldCharType="begin"/>
        </w:r>
        <w:r w:rsidR="00567DE6">
          <w:rPr>
            <w:noProof/>
            <w:webHidden/>
          </w:rPr>
          <w:instrText xml:space="preserve"> PAGEREF _Toc503451045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33D5A0AC" w14:textId="18A4414B"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1046" w:history="1">
        <w:r w:rsidR="00567DE6" w:rsidRPr="00486830">
          <w:rPr>
            <w:rStyle w:val="Hyperlink"/>
            <w:noProof/>
          </w:rPr>
          <w:t>3.31 replacement object</w:t>
        </w:r>
        <w:r w:rsidR="00567DE6">
          <w:rPr>
            <w:noProof/>
            <w:webHidden/>
          </w:rPr>
          <w:tab/>
        </w:r>
        <w:r w:rsidR="00567DE6">
          <w:rPr>
            <w:noProof/>
            <w:webHidden/>
          </w:rPr>
          <w:fldChar w:fldCharType="begin"/>
        </w:r>
        <w:r w:rsidR="00567DE6">
          <w:rPr>
            <w:noProof/>
            <w:webHidden/>
          </w:rPr>
          <w:instrText xml:space="preserve"> PAGEREF _Toc503451046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2581C6D8" w14:textId="55003D16"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47" w:history="1">
        <w:r w:rsidR="00567DE6" w:rsidRPr="00486830">
          <w:rPr>
            <w:rStyle w:val="Hyperlink"/>
            <w:noProof/>
          </w:rPr>
          <w:t>3.31.1 General</w:t>
        </w:r>
        <w:r w:rsidR="00567DE6">
          <w:rPr>
            <w:noProof/>
            <w:webHidden/>
          </w:rPr>
          <w:tab/>
        </w:r>
        <w:r w:rsidR="00567DE6">
          <w:rPr>
            <w:noProof/>
            <w:webHidden/>
          </w:rPr>
          <w:fldChar w:fldCharType="begin"/>
        </w:r>
        <w:r w:rsidR="00567DE6">
          <w:rPr>
            <w:noProof/>
            <w:webHidden/>
          </w:rPr>
          <w:instrText xml:space="preserve"> PAGEREF _Toc503451047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7EB61692" w14:textId="01B011CE"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48" w:history="1">
        <w:r w:rsidR="00567DE6" w:rsidRPr="00486830">
          <w:rPr>
            <w:rStyle w:val="Hyperlink"/>
            <w:noProof/>
          </w:rPr>
          <w:t>3.31.2 Constraints</w:t>
        </w:r>
        <w:r w:rsidR="00567DE6">
          <w:rPr>
            <w:noProof/>
            <w:webHidden/>
          </w:rPr>
          <w:tab/>
        </w:r>
        <w:r w:rsidR="00567DE6">
          <w:rPr>
            <w:noProof/>
            <w:webHidden/>
          </w:rPr>
          <w:fldChar w:fldCharType="begin"/>
        </w:r>
        <w:r w:rsidR="00567DE6">
          <w:rPr>
            <w:noProof/>
            <w:webHidden/>
          </w:rPr>
          <w:instrText xml:space="preserve"> PAGEREF _Toc503451048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2A8CD188" w14:textId="06C29EBE"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49" w:history="1">
        <w:r w:rsidR="00567DE6" w:rsidRPr="00486830">
          <w:rPr>
            <w:rStyle w:val="Hyperlink"/>
            <w:noProof/>
          </w:rPr>
          <w:t>3.31.3 offset property</w:t>
        </w:r>
        <w:r w:rsidR="00567DE6">
          <w:rPr>
            <w:noProof/>
            <w:webHidden/>
          </w:rPr>
          <w:tab/>
        </w:r>
        <w:r w:rsidR="00567DE6">
          <w:rPr>
            <w:noProof/>
            <w:webHidden/>
          </w:rPr>
          <w:fldChar w:fldCharType="begin"/>
        </w:r>
        <w:r w:rsidR="00567DE6">
          <w:rPr>
            <w:noProof/>
            <w:webHidden/>
          </w:rPr>
          <w:instrText xml:space="preserve"> PAGEREF _Toc503451049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774F16DC" w14:textId="16880F40"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50" w:history="1">
        <w:r w:rsidR="00567DE6" w:rsidRPr="00486830">
          <w:rPr>
            <w:rStyle w:val="Hyperlink"/>
            <w:noProof/>
          </w:rPr>
          <w:t>3.31.4 deletedLength property</w:t>
        </w:r>
        <w:r w:rsidR="00567DE6">
          <w:rPr>
            <w:noProof/>
            <w:webHidden/>
          </w:rPr>
          <w:tab/>
        </w:r>
        <w:r w:rsidR="00567DE6">
          <w:rPr>
            <w:noProof/>
            <w:webHidden/>
          </w:rPr>
          <w:fldChar w:fldCharType="begin"/>
        </w:r>
        <w:r w:rsidR="00567DE6">
          <w:rPr>
            <w:noProof/>
            <w:webHidden/>
          </w:rPr>
          <w:instrText xml:space="preserve"> PAGEREF _Toc503451050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302CE890" w14:textId="23AE842F"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51" w:history="1">
        <w:r w:rsidR="00567DE6" w:rsidRPr="00486830">
          <w:rPr>
            <w:rStyle w:val="Hyperlink"/>
            <w:noProof/>
          </w:rPr>
          <w:t>3.31.5 insertedBytes property</w:t>
        </w:r>
        <w:r w:rsidR="00567DE6">
          <w:rPr>
            <w:noProof/>
            <w:webHidden/>
          </w:rPr>
          <w:tab/>
        </w:r>
        <w:r w:rsidR="00567DE6">
          <w:rPr>
            <w:noProof/>
            <w:webHidden/>
          </w:rPr>
          <w:fldChar w:fldCharType="begin"/>
        </w:r>
        <w:r w:rsidR="00567DE6">
          <w:rPr>
            <w:noProof/>
            <w:webHidden/>
          </w:rPr>
          <w:instrText xml:space="preserve"> PAGEREF _Toc503451051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5E2B2DB" w14:textId="303BD04B"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1052" w:history="1">
        <w:r w:rsidR="00567DE6" w:rsidRPr="00486830">
          <w:rPr>
            <w:rStyle w:val="Hyperlink"/>
            <w:noProof/>
          </w:rPr>
          <w:t>3.32 notification object</w:t>
        </w:r>
        <w:r w:rsidR="00567DE6">
          <w:rPr>
            <w:noProof/>
            <w:webHidden/>
          </w:rPr>
          <w:tab/>
        </w:r>
        <w:r w:rsidR="00567DE6">
          <w:rPr>
            <w:noProof/>
            <w:webHidden/>
          </w:rPr>
          <w:fldChar w:fldCharType="begin"/>
        </w:r>
        <w:r w:rsidR="00567DE6">
          <w:rPr>
            <w:noProof/>
            <w:webHidden/>
          </w:rPr>
          <w:instrText xml:space="preserve"> PAGEREF _Toc503451052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24F44D88" w14:textId="3E939F87"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53" w:history="1">
        <w:r w:rsidR="00567DE6" w:rsidRPr="00486830">
          <w:rPr>
            <w:rStyle w:val="Hyperlink"/>
            <w:noProof/>
          </w:rPr>
          <w:t>3.32.1 General</w:t>
        </w:r>
        <w:r w:rsidR="00567DE6">
          <w:rPr>
            <w:noProof/>
            <w:webHidden/>
          </w:rPr>
          <w:tab/>
        </w:r>
        <w:r w:rsidR="00567DE6">
          <w:rPr>
            <w:noProof/>
            <w:webHidden/>
          </w:rPr>
          <w:fldChar w:fldCharType="begin"/>
        </w:r>
        <w:r w:rsidR="00567DE6">
          <w:rPr>
            <w:noProof/>
            <w:webHidden/>
          </w:rPr>
          <w:instrText xml:space="preserve"> PAGEREF _Toc503451053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B4F294E" w14:textId="3407773B"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54" w:history="1">
        <w:r w:rsidR="00567DE6" w:rsidRPr="00486830">
          <w:rPr>
            <w:rStyle w:val="Hyperlink"/>
            <w:noProof/>
          </w:rPr>
          <w:t>3.32.2 id property</w:t>
        </w:r>
        <w:r w:rsidR="00567DE6">
          <w:rPr>
            <w:noProof/>
            <w:webHidden/>
          </w:rPr>
          <w:tab/>
        </w:r>
        <w:r w:rsidR="00567DE6">
          <w:rPr>
            <w:noProof/>
            <w:webHidden/>
          </w:rPr>
          <w:fldChar w:fldCharType="begin"/>
        </w:r>
        <w:r w:rsidR="00567DE6">
          <w:rPr>
            <w:noProof/>
            <w:webHidden/>
          </w:rPr>
          <w:instrText xml:space="preserve"> PAGEREF _Toc503451054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36F07971" w14:textId="024DD343"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55" w:history="1">
        <w:r w:rsidR="00567DE6" w:rsidRPr="00486830">
          <w:rPr>
            <w:rStyle w:val="Hyperlink"/>
            <w:noProof/>
          </w:rPr>
          <w:t>3.32.3 ruleId property</w:t>
        </w:r>
        <w:r w:rsidR="00567DE6">
          <w:rPr>
            <w:noProof/>
            <w:webHidden/>
          </w:rPr>
          <w:tab/>
        </w:r>
        <w:r w:rsidR="00567DE6">
          <w:rPr>
            <w:noProof/>
            <w:webHidden/>
          </w:rPr>
          <w:fldChar w:fldCharType="begin"/>
        </w:r>
        <w:r w:rsidR="00567DE6">
          <w:rPr>
            <w:noProof/>
            <w:webHidden/>
          </w:rPr>
          <w:instrText xml:space="preserve"> PAGEREF _Toc503451055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26FB14D" w14:textId="5C7D79FF"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56" w:history="1">
        <w:r w:rsidR="00567DE6" w:rsidRPr="00486830">
          <w:rPr>
            <w:rStyle w:val="Hyperlink"/>
            <w:noProof/>
          </w:rPr>
          <w:t>3.32.4 ruleKey property</w:t>
        </w:r>
        <w:r w:rsidR="00567DE6">
          <w:rPr>
            <w:noProof/>
            <w:webHidden/>
          </w:rPr>
          <w:tab/>
        </w:r>
        <w:r w:rsidR="00567DE6">
          <w:rPr>
            <w:noProof/>
            <w:webHidden/>
          </w:rPr>
          <w:fldChar w:fldCharType="begin"/>
        </w:r>
        <w:r w:rsidR="00567DE6">
          <w:rPr>
            <w:noProof/>
            <w:webHidden/>
          </w:rPr>
          <w:instrText xml:space="preserve"> PAGEREF _Toc503451056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51F1BB3A" w14:textId="5E840A69"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57" w:history="1">
        <w:r w:rsidR="00567DE6" w:rsidRPr="00486830">
          <w:rPr>
            <w:rStyle w:val="Hyperlink"/>
            <w:noProof/>
          </w:rPr>
          <w:t>3.32.5 physicalLocation property</w:t>
        </w:r>
        <w:r w:rsidR="00567DE6">
          <w:rPr>
            <w:noProof/>
            <w:webHidden/>
          </w:rPr>
          <w:tab/>
        </w:r>
        <w:r w:rsidR="00567DE6">
          <w:rPr>
            <w:noProof/>
            <w:webHidden/>
          </w:rPr>
          <w:fldChar w:fldCharType="begin"/>
        </w:r>
        <w:r w:rsidR="00567DE6">
          <w:rPr>
            <w:noProof/>
            <w:webHidden/>
          </w:rPr>
          <w:instrText xml:space="preserve"> PAGEREF _Toc503451057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41A87B42" w14:textId="3CE81BA4"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58" w:history="1">
        <w:r w:rsidR="00567DE6" w:rsidRPr="00486830">
          <w:rPr>
            <w:rStyle w:val="Hyperlink"/>
            <w:noProof/>
          </w:rPr>
          <w:t>3.32.6 message property</w:t>
        </w:r>
        <w:r w:rsidR="00567DE6">
          <w:rPr>
            <w:noProof/>
            <w:webHidden/>
          </w:rPr>
          <w:tab/>
        </w:r>
        <w:r w:rsidR="00567DE6">
          <w:rPr>
            <w:noProof/>
            <w:webHidden/>
          </w:rPr>
          <w:fldChar w:fldCharType="begin"/>
        </w:r>
        <w:r w:rsidR="00567DE6">
          <w:rPr>
            <w:noProof/>
            <w:webHidden/>
          </w:rPr>
          <w:instrText xml:space="preserve"> PAGEREF _Toc503451058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778D6EFC" w14:textId="098EA259"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59" w:history="1">
        <w:r w:rsidR="00567DE6" w:rsidRPr="00486830">
          <w:rPr>
            <w:rStyle w:val="Hyperlink"/>
            <w:noProof/>
          </w:rPr>
          <w:t>3.32.7 level property</w:t>
        </w:r>
        <w:r w:rsidR="00567DE6">
          <w:rPr>
            <w:noProof/>
            <w:webHidden/>
          </w:rPr>
          <w:tab/>
        </w:r>
        <w:r w:rsidR="00567DE6">
          <w:rPr>
            <w:noProof/>
            <w:webHidden/>
          </w:rPr>
          <w:fldChar w:fldCharType="begin"/>
        </w:r>
        <w:r w:rsidR="00567DE6">
          <w:rPr>
            <w:noProof/>
            <w:webHidden/>
          </w:rPr>
          <w:instrText xml:space="preserve"> PAGEREF _Toc503451059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07E7BBDA" w14:textId="16B3F9A2"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60" w:history="1">
        <w:r w:rsidR="00567DE6" w:rsidRPr="00486830">
          <w:rPr>
            <w:rStyle w:val="Hyperlink"/>
            <w:noProof/>
          </w:rPr>
          <w:t>3.32.8 threadId property</w:t>
        </w:r>
        <w:r w:rsidR="00567DE6">
          <w:rPr>
            <w:noProof/>
            <w:webHidden/>
          </w:rPr>
          <w:tab/>
        </w:r>
        <w:r w:rsidR="00567DE6">
          <w:rPr>
            <w:noProof/>
            <w:webHidden/>
          </w:rPr>
          <w:fldChar w:fldCharType="begin"/>
        </w:r>
        <w:r w:rsidR="00567DE6">
          <w:rPr>
            <w:noProof/>
            <w:webHidden/>
          </w:rPr>
          <w:instrText xml:space="preserve"> PAGEREF _Toc503451060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601E48E0" w14:textId="0DF1D36B"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61" w:history="1">
        <w:r w:rsidR="00567DE6" w:rsidRPr="00486830">
          <w:rPr>
            <w:rStyle w:val="Hyperlink"/>
            <w:noProof/>
          </w:rPr>
          <w:t>3.32.9 time property</w:t>
        </w:r>
        <w:r w:rsidR="00567DE6">
          <w:rPr>
            <w:noProof/>
            <w:webHidden/>
          </w:rPr>
          <w:tab/>
        </w:r>
        <w:r w:rsidR="00567DE6">
          <w:rPr>
            <w:noProof/>
            <w:webHidden/>
          </w:rPr>
          <w:fldChar w:fldCharType="begin"/>
        </w:r>
        <w:r w:rsidR="00567DE6">
          <w:rPr>
            <w:noProof/>
            <w:webHidden/>
          </w:rPr>
          <w:instrText xml:space="preserve"> PAGEREF _Toc503451061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04DE9970" w14:textId="2C1071B3"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62" w:history="1">
        <w:r w:rsidR="00567DE6" w:rsidRPr="00486830">
          <w:rPr>
            <w:rStyle w:val="Hyperlink"/>
            <w:noProof/>
          </w:rPr>
          <w:t>3.32.10 exception property</w:t>
        </w:r>
        <w:r w:rsidR="00567DE6">
          <w:rPr>
            <w:noProof/>
            <w:webHidden/>
          </w:rPr>
          <w:tab/>
        </w:r>
        <w:r w:rsidR="00567DE6">
          <w:rPr>
            <w:noProof/>
            <w:webHidden/>
          </w:rPr>
          <w:fldChar w:fldCharType="begin"/>
        </w:r>
        <w:r w:rsidR="00567DE6">
          <w:rPr>
            <w:noProof/>
            <w:webHidden/>
          </w:rPr>
          <w:instrText xml:space="preserve"> PAGEREF _Toc503451062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6AB10BEA" w14:textId="1C73B3F2"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63" w:history="1">
        <w:r w:rsidR="00567DE6" w:rsidRPr="00486830">
          <w:rPr>
            <w:rStyle w:val="Hyperlink"/>
            <w:noProof/>
          </w:rPr>
          <w:t>3.32.11 properties property</w:t>
        </w:r>
        <w:r w:rsidR="00567DE6">
          <w:rPr>
            <w:noProof/>
            <w:webHidden/>
          </w:rPr>
          <w:tab/>
        </w:r>
        <w:r w:rsidR="00567DE6">
          <w:rPr>
            <w:noProof/>
            <w:webHidden/>
          </w:rPr>
          <w:fldChar w:fldCharType="begin"/>
        </w:r>
        <w:r w:rsidR="00567DE6">
          <w:rPr>
            <w:noProof/>
            <w:webHidden/>
          </w:rPr>
          <w:instrText xml:space="preserve"> PAGEREF _Toc503451063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252312FC" w14:textId="030DCE25"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1064" w:history="1">
        <w:r w:rsidR="00567DE6" w:rsidRPr="00486830">
          <w:rPr>
            <w:rStyle w:val="Hyperlink"/>
            <w:noProof/>
          </w:rPr>
          <w:t>3.33 exception object</w:t>
        </w:r>
        <w:r w:rsidR="00567DE6">
          <w:rPr>
            <w:noProof/>
            <w:webHidden/>
          </w:rPr>
          <w:tab/>
        </w:r>
        <w:r w:rsidR="00567DE6">
          <w:rPr>
            <w:noProof/>
            <w:webHidden/>
          </w:rPr>
          <w:fldChar w:fldCharType="begin"/>
        </w:r>
        <w:r w:rsidR="00567DE6">
          <w:rPr>
            <w:noProof/>
            <w:webHidden/>
          </w:rPr>
          <w:instrText xml:space="preserve"> PAGEREF _Toc503451064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4D9C1481" w14:textId="3250C3AA"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65" w:history="1">
        <w:r w:rsidR="00567DE6" w:rsidRPr="00486830">
          <w:rPr>
            <w:rStyle w:val="Hyperlink"/>
            <w:noProof/>
          </w:rPr>
          <w:t>3.33.1 General</w:t>
        </w:r>
        <w:r w:rsidR="00567DE6">
          <w:rPr>
            <w:noProof/>
            <w:webHidden/>
          </w:rPr>
          <w:tab/>
        </w:r>
        <w:r w:rsidR="00567DE6">
          <w:rPr>
            <w:noProof/>
            <w:webHidden/>
          </w:rPr>
          <w:fldChar w:fldCharType="begin"/>
        </w:r>
        <w:r w:rsidR="00567DE6">
          <w:rPr>
            <w:noProof/>
            <w:webHidden/>
          </w:rPr>
          <w:instrText xml:space="preserve"> PAGEREF _Toc503451065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77CB7339" w14:textId="2003E514"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66" w:history="1">
        <w:r w:rsidR="00567DE6" w:rsidRPr="00486830">
          <w:rPr>
            <w:rStyle w:val="Hyperlink"/>
            <w:noProof/>
          </w:rPr>
          <w:t>3.33.2 kind property</w:t>
        </w:r>
        <w:r w:rsidR="00567DE6">
          <w:rPr>
            <w:noProof/>
            <w:webHidden/>
          </w:rPr>
          <w:tab/>
        </w:r>
        <w:r w:rsidR="00567DE6">
          <w:rPr>
            <w:noProof/>
            <w:webHidden/>
          </w:rPr>
          <w:fldChar w:fldCharType="begin"/>
        </w:r>
        <w:r w:rsidR="00567DE6">
          <w:rPr>
            <w:noProof/>
            <w:webHidden/>
          </w:rPr>
          <w:instrText xml:space="preserve"> PAGEREF _Toc503451066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53105428" w14:textId="42FC5293"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67" w:history="1">
        <w:r w:rsidR="00567DE6" w:rsidRPr="00486830">
          <w:rPr>
            <w:rStyle w:val="Hyperlink"/>
            <w:noProof/>
          </w:rPr>
          <w:t>3.33.3 message property</w:t>
        </w:r>
        <w:r w:rsidR="00567DE6">
          <w:rPr>
            <w:noProof/>
            <w:webHidden/>
          </w:rPr>
          <w:tab/>
        </w:r>
        <w:r w:rsidR="00567DE6">
          <w:rPr>
            <w:noProof/>
            <w:webHidden/>
          </w:rPr>
          <w:fldChar w:fldCharType="begin"/>
        </w:r>
        <w:r w:rsidR="00567DE6">
          <w:rPr>
            <w:noProof/>
            <w:webHidden/>
          </w:rPr>
          <w:instrText xml:space="preserve"> PAGEREF _Toc503451067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34796583" w14:textId="1D90C074"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68" w:history="1">
        <w:r w:rsidR="00567DE6" w:rsidRPr="00486830">
          <w:rPr>
            <w:rStyle w:val="Hyperlink"/>
            <w:noProof/>
          </w:rPr>
          <w:t>3.33.4 stack property</w:t>
        </w:r>
        <w:r w:rsidR="00567DE6">
          <w:rPr>
            <w:noProof/>
            <w:webHidden/>
          </w:rPr>
          <w:tab/>
        </w:r>
        <w:r w:rsidR="00567DE6">
          <w:rPr>
            <w:noProof/>
            <w:webHidden/>
          </w:rPr>
          <w:fldChar w:fldCharType="begin"/>
        </w:r>
        <w:r w:rsidR="00567DE6">
          <w:rPr>
            <w:noProof/>
            <w:webHidden/>
          </w:rPr>
          <w:instrText xml:space="preserve"> PAGEREF _Toc503451068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30382A68" w14:textId="75EF9532" w:rsidR="00567DE6" w:rsidRDefault="00957313">
      <w:pPr>
        <w:pStyle w:val="TOC3"/>
        <w:tabs>
          <w:tab w:val="right" w:leader="dot" w:pos="9350"/>
        </w:tabs>
        <w:rPr>
          <w:rFonts w:asciiTheme="minorHAnsi" w:eastAsiaTheme="minorEastAsia" w:hAnsiTheme="minorHAnsi" w:cstheme="minorBidi"/>
          <w:noProof/>
          <w:sz w:val="22"/>
          <w:szCs w:val="22"/>
        </w:rPr>
      </w:pPr>
      <w:hyperlink w:anchor="_Toc503451069" w:history="1">
        <w:r w:rsidR="00567DE6" w:rsidRPr="00486830">
          <w:rPr>
            <w:rStyle w:val="Hyperlink"/>
            <w:noProof/>
          </w:rPr>
          <w:t>3.33.5 innerExceptions property</w:t>
        </w:r>
        <w:r w:rsidR="00567DE6">
          <w:rPr>
            <w:noProof/>
            <w:webHidden/>
          </w:rPr>
          <w:tab/>
        </w:r>
        <w:r w:rsidR="00567DE6">
          <w:rPr>
            <w:noProof/>
            <w:webHidden/>
          </w:rPr>
          <w:fldChar w:fldCharType="begin"/>
        </w:r>
        <w:r w:rsidR="00567DE6">
          <w:rPr>
            <w:noProof/>
            <w:webHidden/>
          </w:rPr>
          <w:instrText xml:space="preserve"> PAGEREF _Toc503451069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75BFAD1F" w14:textId="2CA5B95D" w:rsidR="00567DE6" w:rsidRDefault="00957313">
      <w:pPr>
        <w:pStyle w:val="TOC1"/>
        <w:rPr>
          <w:rFonts w:asciiTheme="minorHAnsi" w:eastAsiaTheme="minorEastAsia" w:hAnsiTheme="minorHAnsi" w:cstheme="minorBidi"/>
          <w:noProof/>
          <w:sz w:val="22"/>
          <w:szCs w:val="22"/>
        </w:rPr>
      </w:pPr>
      <w:hyperlink w:anchor="_Toc503451070" w:history="1">
        <w:r w:rsidR="00567DE6" w:rsidRPr="00486830">
          <w:rPr>
            <w:rStyle w:val="Hyperlink"/>
            <w:noProof/>
          </w:rPr>
          <w:t>4</w:t>
        </w:r>
        <w:r w:rsidR="00567DE6">
          <w:rPr>
            <w:rFonts w:asciiTheme="minorHAnsi" w:eastAsiaTheme="minorEastAsia" w:hAnsiTheme="minorHAnsi" w:cstheme="minorBidi"/>
            <w:noProof/>
            <w:sz w:val="22"/>
            <w:szCs w:val="22"/>
          </w:rPr>
          <w:tab/>
        </w:r>
        <w:r w:rsidR="00567DE6" w:rsidRPr="00486830">
          <w:rPr>
            <w:rStyle w:val="Hyperlink"/>
            <w:noProof/>
          </w:rPr>
          <w:t>Conformance</w:t>
        </w:r>
        <w:r w:rsidR="00567DE6">
          <w:rPr>
            <w:noProof/>
            <w:webHidden/>
          </w:rPr>
          <w:tab/>
        </w:r>
        <w:r w:rsidR="00567DE6">
          <w:rPr>
            <w:noProof/>
            <w:webHidden/>
          </w:rPr>
          <w:fldChar w:fldCharType="begin"/>
        </w:r>
        <w:r w:rsidR="00567DE6">
          <w:rPr>
            <w:noProof/>
            <w:webHidden/>
          </w:rPr>
          <w:instrText xml:space="preserve"> PAGEREF _Toc503451070 \h </w:instrText>
        </w:r>
        <w:r w:rsidR="00567DE6">
          <w:rPr>
            <w:noProof/>
            <w:webHidden/>
          </w:rPr>
        </w:r>
        <w:r w:rsidR="00567DE6">
          <w:rPr>
            <w:noProof/>
            <w:webHidden/>
          </w:rPr>
          <w:fldChar w:fldCharType="separate"/>
        </w:r>
        <w:r w:rsidR="00567DE6">
          <w:rPr>
            <w:noProof/>
            <w:webHidden/>
          </w:rPr>
          <w:t>79</w:t>
        </w:r>
        <w:r w:rsidR="00567DE6">
          <w:rPr>
            <w:noProof/>
            <w:webHidden/>
          </w:rPr>
          <w:fldChar w:fldCharType="end"/>
        </w:r>
      </w:hyperlink>
    </w:p>
    <w:p w14:paraId="55617A31" w14:textId="4CA1D88F" w:rsidR="00567DE6" w:rsidRDefault="00957313">
      <w:pPr>
        <w:pStyle w:val="TOC1"/>
        <w:rPr>
          <w:rFonts w:asciiTheme="minorHAnsi" w:eastAsiaTheme="minorEastAsia" w:hAnsiTheme="minorHAnsi" w:cstheme="minorBidi"/>
          <w:noProof/>
          <w:sz w:val="22"/>
          <w:szCs w:val="22"/>
        </w:rPr>
      </w:pPr>
      <w:hyperlink w:anchor="_Toc503451071" w:history="1">
        <w:r w:rsidR="00567DE6" w:rsidRPr="00486830">
          <w:rPr>
            <w:rStyle w:val="Hyperlink"/>
            <w:noProof/>
          </w:rPr>
          <w:t>Appendix A. Acknowledgments</w:t>
        </w:r>
        <w:r w:rsidR="00567DE6">
          <w:rPr>
            <w:noProof/>
            <w:webHidden/>
          </w:rPr>
          <w:tab/>
        </w:r>
        <w:r w:rsidR="00567DE6">
          <w:rPr>
            <w:noProof/>
            <w:webHidden/>
          </w:rPr>
          <w:fldChar w:fldCharType="begin"/>
        </w:r>
        <w:r w:rsidR="00567DE6">
          <w:rPr>
            <w:noProof/>
            <w:webHidden/>
          </w:rPr>
          <w:instrText xml:space="preserve"> PAGEREF _Toc503451071 \h </w:instrText>
        </w:r>
        <w:r w:rsidR="00567DE6">
          <w:rPr>
            <w:noProof/>
            <w:webHidden/>
          </w:rPr>
        </w:r>
        <w:r w:rsidR="00567DE6">
          <w:rPr>
            <w:noProof/>
            <w:webHidden/>
          </w:rPr>
          <w:fldChar w:fldCharType="separate"/>
        </w:r>
        <w:r w:rsidR="00567DE6">
          <w:rPr>
            <w:noProof/>
            <w:webHidden/>
          </w:rPr>
          <w:t>80</w:t>
        </w:r>
        <w:r w:rsidR="00567DE6">
          <w:rPr>
            <w:noProof/>
            <w:webHidden/>
          </w:rPr>
          <w:fldChar w:fldCharType="end"/>
        </w:r>
      </w:hyperlink>
    </w:p>
    <w:p w14:paraId="1799946D" w14:textId="54EF3206" w:rsidR="00567DE6" w:rsidRDefault="00957313">
      <w:pPr>
        <w:pStyle w:val="TOC1"/>
        <w:rPr>
          <w:rFonts w:asciiTheme="minorHAnsi" w:eastAsiaTheme="minorEastAsia" w:hAnsiTheme="minorHAnsi" w:cstheme="minorBidi"/>
          <w:noProof/>
          <w:sz w:val="22"/>
          <w:szCs w:val="22"/>
        </w:rPr>
      </w:pPr>
      <w:hyperlink w:anchor="_Toc503451072" w:history="1">
        <w:r w:rsidR="00567DE6" w:rsidRPr="00486830">
          <w:rPr>
            <w:rStyle w:val="Hyperlink"/>
            <w:noProof/>
          </w:rPr>
          <w:t>Appendix B. Use of fingerprints by result management systems</w:t>
        </w:r>
        <w:r w:rsidR="00567DE6">
          <w:rPr>
            <w:noProof/>
            <w:webHidden/>
          </w:rPr>
          <w:tab/>
        </w:r>
        <w:r w:rsidR="00567DE6">
          <w:rPr>
            <w:noProof/>
            <w:webHidden/>
          </w:rPr>
          <w:fldChar w:fldCharType="begin"/>
        </w:r>
        <w:r w:rsidR="00567DE6">
          <w:rPr>
            <w:noProof/>
            <w:webHidden/>
          </w:rPr>
          <w:instrText xml:space="preserve"> PAGEREF _Toc503451072 \h </w:instrText>
        </w:r>
        <w:r w:rsidR="00567DE6">
          <w:rPr>
            <w:noProof/>
            <w:webHidden/>
          </w:rPr>
        </w:r>
        <w:r w:rsidR="00567DE6">
          <w:rPr>
            <w:noProof/>
            <w:webHidden/>
          </w:rPr>
          <w:fldChar w:fldCharType="separate"/>
        </w:r>
        <w:r w:rsidR="00567DE6">
          <w:rPr>
            <w:noProof/>
            <w:webHidden/>
          </w:rPr>
          <w:t>81</w:t>
        </w:r>
        <w:r w:rsidR="00567DE6">
          <w:rPr>
            <w:noProof/>
            <w:webHidden/>
          </w:rPr>
          <w:fldChar w:fldCharType="end"/>
        </w:r>
      </w:hyperlink>
    </w:p>
    <w:p w14:paraId="79DFDF47" w14:textId="1DA7440F" w:rsidR="00567DE6" w:rsidRDefault="00957313">
      <w:pPr>
        <w:pStyle w:val="TOC1"/>
        <w:rPr>
          <w:rFonts w:asciiTheme="minorHAnsi" w:eastAsiaTheme="minorEastAsia" w:hAnsiTheme="minorHAnsi" w:cstheme="minorBidi"/>
          <w:noProof/>
          <w:sz w:val="22"/>
          <w:szCs w:val="22"/>
        </w:rPr>
      </w:pPr>
      <w:hyperlink w:anchor="_Toc503451073" w:history="1">
        <w:r w:rsidR="00567DE6" w:rsidRPr="00486830">
          <w:rPr>
            <w:rStyle w:val="Hyperlink"/>
            <w:noProof/>
          </w:rPr>
          <w:t>Appendix C. Use of SARIF by log file viewers</w:t>
        </w:r>
        <w:r w:rsidR="00567DE6">
          <w:rPr>
            <w:noProof/>
            <w:webHidden/>
          </w:rPr>
          <w:tab/>
        </w:r>
        <w:r w:rsidR="00567DE6">
          <w:rPr>
            <w:noProof/>
            <w:webHidden/>
          </w:rPr>
          <w:fldChar w:fldCharType="begin"/>
        </w:r>
        <w:r w:rsidR="00567DE6">
          <w:rPr>
            <w:noProof/>
            <w:webHidden/>
          </w:rPr>
          <w:instrText xml:space="preserve"> PAGEREF _Toc503451073 \h </w:instrText>
        </w:r>
        <w:r w:rsidR="00567DE6">
          <w:rPr>
            <w:noProof/>
            <w:webHidden/>
          </w:rPr>
        </w:r>
        <w:r w:rsidR="00567DE6">
          <w:rPr>
            <w:noProof/>
            <w:webHidden/>
          </w:rPr>
          <w:fldChar w:fldCharType="separate"/>
        </w:r>
        <w:r w:rsidR="00567DE6">
          <w:rPr>
            <w:noProof/>
            <w:webHidden/>
          </w:rPr>
          <w:t>82</w:t>
        </w:r>
        <w:r w:rsidR="00567DE6">
          <w:rPr>
            <w:noProof/>
            <w:webHidden/>
          </w:rPr>
          <w:fldChar w:fldCharType="end"/>
        </w:r>
      </w:hyperlink>
    </w:p>
    <w:p w14:paraId="1C85A427" w14:textId="070B7C85" w:rsidR="00567DE6" w:rsidRDefault="00957313">
      <w:pPr>
        <w:pStyle w:val="TOC1"/>
        <w:rPr>
          <w:rFonts w:asciiTheme="minorHAnsi" w:eastAsiaTheme="minorEastAsia" w:hAnsiTheme="minorHAnsi" w:cstheme="minorBidi"/>
          <w:noProof/>
          <w:sz w:val="22"/>
          <w:szCs w:val="22"/>
        </w:rPr>
      </w:pPr>
      <w:hyperlink w:anchor="_Toc503451074" w:history="1">
        <w:r w:rsidR="00567DE6" w:rsidRPr="00486830">
          <w:rPr>
            <w:rStyle w:val="Hyperlink"/>
            <w:noProof/>
          </w:rPr>
          <w:t>Appendix D. Production of SARIF by converters</w:t>
        </w:r>
        <w:r w:rsidR="00567DE6">
          <w:rPr>
            <w:noProof/>
            <w:webHidden/>
          </w:rPr>
          <w:tab/>
        </w:r>
        <w:r w:rsidR="00567DE6">
          <w:rPr>
            <w:noProof/>
            <w:webHidden/>
          </w:rPr>
          <w:fldChar w:fldCharType="begin"/>
        </w:r>
        <w:r w:rsidR="00567DE6">
          <w:rPr>
            <w:noProof/>
            <w:webHidden/>
          </w:rPr>
          <w:instrText xml:space="preserve"> PAGEREF _Toc503451074 \h </w:instrText>
        </w:r>
        <w:r w:rsidR="00567DE6">
          <w:rPr>
            <w:noProof/>
            <w:webHidden/>
          </w:rPr>
        </w:r>
        <w:r w:rsidR="00567DE6">
          <w:rPr>
            <w:noProof/>
            <w:webHidden/>
          </w:rPr>
          <w:fldChar w:fldCharType="separate"/>
        </w:r>
        <w:r w:rsidR="00567DE6">
          <w:rPr>
            <w:noProof/>
            <w:webHidden/>
          </w:rPr>
          <w:t>83</w:t>
        </w:r>
        <w:r w:rsidR="00567DE6">
          <w:rPr>
            <w:noProof/>
            <w:webHidden/>
          </w:rPr>
          <w:fldChar w:fldCharType="end"/>
        </w:r>
      </w:hyperlink>
    </w:p>
    <w:p w14:paraId="4DF71B4C" w14:textId="5C75608B" w:rsidR="00567DE6" w:rsidRDefault="00957313">
      <w:pPr>
        <w:pStyle w:val="TOC1"/>
        <w:rPr>
          <w:rFonts w:asciiTheme="minorHAnsi" w:eastAsiaTheme="minorEastAsia" w:hAnsiTheme="minorHAnsi" w:cstheme="minorBidi"/>
          <w:noProof/>
          <w:sz w:val="22"/>
          <w:szCs w:val="22"/>
        </w:rPr>
      </w:pPr>
      <w:hyperlink w:anchor="_Toc503451075" w:history="1">
        <w:r w:rsidR="00567DE6" w:rsidRPr="00486830">
          <w:rPr>
            <w:rStyle w:val="Hyperlink"/>
            <w:noProof/>
          </w:rPr>
          <w:t>Appendix E. Locating rule metadata</w:t>
        </w:r>
        <w:r w:rsidR="00567DE6">
          <w:rPr>
            <w:noProof/>
            <w:webHidden/>
          </w:rPr>
          <w:tab/>
        </w:r>
        <w:r w:rsidR="00567DE6">
          <w:rPr>
            <w:noProof/>
            <w:webHidden/>
          </w:rPr>
          <w:fldChar w:fldCharType="begin"/>
        </w:r>
        <w:r w:rsidR="00567DE6">
          <w:rPr>
            <w:noProof/>
            <w:webHidden/>
          </w:rPr>
          <w:instrText xml:space="preserve"> PAGEREF _Toc503451075 \h </w:instrText>
        </w:r>
        <w:r w:rsidR="00567DE6">
          <w:rPr>
            <w:noProof/>
            <w:webHidden/>
          </w:rPr>
        </w:r>
        <w:r w:rsidR="00567DE6">
          <w:rPr>
            <w:noProof/>
            <w:webHidden/>
          </w:rPr>
          <w:fldChar w:fldCharType="separate"/>
        </w:r>
        <w:r w:rsidR="00567DE6">
          <w:rPr>
            <w:noProof/>
            <w:webHidden/>
          </w:rPr>
          <w:t>84</w:t>
        </w:r>
        <w:r w:rsidR="00567DE6">
          <w:rPr>
            <w:noProof/>
            <w:webHidden/>
          </w:rPr>
          <w:fldChar w:fldCharType="end"/>
        </w:r>
      </w:hyperlink>
    </w:p>
    <w:p w14:paraId="1BDF161E" w14:textId="4B644B41" w:rsidR="00567DE6" w:rsidRDefault="00957313">
      <w:pPr>
        <w:pStyle w:val="TOC1"/>
        <w:rPr>
          <w:rFonts w:asciiTheme="minorHAnsi" w:eastAsiaTheme="minorEastAsia" w:hAnsiTheme="minorHAnsi" w:cstheme="minorBidi"/>
          <w:noProof/>
          <w:sz w:val="22"/>
          <w:szCs w:val="22"/>
        </w:rPr>
      </w:pPr>
      <w:hyperlink w:anchor="_Toc503451076" w:history="1">
        <w:r w:rsidR="00567DE6" w:rsidRPr="00486830">
          <w:rPr>
            <w:rStyle w:val="Hyperlink"/>
            <w:noProof/>
          </w:rPr>
          <w:t>Appendix F. Producing deterministic SARIF log files</w:t>
        </w:r>
        <w:r w:rsidR="00567DE6">
          <w:rPr>
            <w:noProof/>
            <w:webHidden/>
          </w:rPr>
          <w:tab/>
        </w:r>
        <w:r w:rsidR="00567DE6">
          <w:rPr>
            <w:noProof/>
            <w:webHidden/>
          </w:rPr>
          <w:fldChar w:fldCharType="begin"/>
        </w:r>
        <w:r w:rsidR="00567DE6">
          <w:rPr>
            <w:noProof/>
            <w:webHidden/>
          </w:rPr>
          <w:instrText xml:space="preserve"> PAGEREF _Toc503451076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586038C4" w14:textId="20013FD2"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1077" w:history="1">
        <w:r w:rsidR="00567DE6" w:rsidRPr="00486830">
          <w:rPr>
            <w:rStyle w:val="Hyperlink"/>
            <w:noProof/>
          </w:rPr>
          <w:t>F.1 General</w:t>
        </w:r>
        <w:r w:rsidR="00567DE6">
          <w:rPr>
            <w:noProof/>
            <w:webHidden/>
          </w:rPr>
          <w:tab/>
        </w:r>
        <w:r w:rsidR="00567DE6">
          <w:rPr>
            <w:noProof/>
            <w:webHidden/>
          </w:rPr>
          <w:fldChar w:fldCharType="begin"/>
        </w:r>
        <w:r w:rsidR="00567DE6">
          <w:rPr>
            <w:noProof/>
            <w:webHidden/>
          </w:rPr>
          <w:instrText xml:space="preserve"> PAGEREF _Toc503451077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7E6E960F" w14:textId="1D7E87A0"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1078" w:history="1">
        <w:r w:rsidR="00567DE6" w:rsidRPr="00486830">
          <w:rPr>
            <w:rStyle w:val="Hyperlink"/>
            <w:noProof/>
          </w:rPr>
          <w:t>F.2 Non-deterministic file format elements</w:t>
        </w:r>
        <w:r w:rsidR="00567DE6">
          <w:rPr>
            <w:noProof/>
            <w:webHidden/>
          </w:rPr>
          <w:tab/>
        </w:r>
        <w:r w:rsidR="00567DE6">
          <w:rPr>
            <w:noProof/>
            <w:webHidden/>
          </w:rPr>
          <w:fldChar w:fldCharType="begin"/>
        </w:r>
        <w:r w:rsidR="00567DE6">
          <w:rPr>
            <w:noProof/>
            <w:webHidden/>
          </w:rPr>
          <w:instrText xml:space="preserve"> PAGEREF _Toc503451078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737FBC00" w14:textId="0668788F"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1079" w:history="1">
        <w:r w:rsidR="00567DE6" w:rsidRPr="00486830">
          <w:rPr>
            <w:rStyle w:val="Hyperlink"/>
            <w:noProof/>
          </w:rPr>
          <w:t>F.3 Array and dictionary element ordering</w:t>
        </w:r>
        <w:r w:rsidR="00567DE6">
          <w:rPr>
            <w:noProof/>
            <w:webHidden/>
          </w:rPr>
          <w:tab/>
        </w:r>
        <w:r w:rsidR="00567DE6">
          <w:rPr>
            <w:noProof/>
            <w:webHidden/>
          </w:rPr>
          <w:fldChar w:fldCharType="begin"/>
        </w:r>
        <w:r w:rsidR="00567DE6">
          <w:rPr>
            <w:noProof/>
            <w:webHidden/>
          </w:rPr>
          <w:instrText xml:space="preserve"> PAGEREF _Toc503451079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065C4444" w14:textId="1F037B26"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1080" w:history="1">
        <w:r w:rsidR="00567DE6" w:rsidRPr="00486830">
          <w:rPr>
            <w:rStyle w:val="Hyperlink"/>
            <w:noProof/>
          </w:rPr>
          <w:t>F.4 Absolute paths</w:t>
        </w:r>
        <w:r w:rsidR="00567DE6">
          <w:rPr>
            <w:noProof/>
            <w:webHidden/>
          </w:rPr>
          <w:tab/>
        </w:r>
        <w:r w:rsidR="00567DE6">
          <w:rPr>
            <w:noProof/>
            <w:webHidden/>
          </w:rPr>
          <w:fldChar w:fldCharType="begin"/>
        </w:r>
        <w:r w:rsidR="00567DE6">
          <w:rPr>
            <w:noProof/>
            <w:webHidden/>
          </w:rPr>
          <w:instrText xml:space="preserve"> PAGEREF _Toc503451080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1CB38659" w14:textId="2B493AEF"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1081" w:history="1">
        <w:r w:rsidR="00567DE6" w:rsidRPr="00486830">
          <w:rPr>
            <w:rStyle w:val="Hyperlink"/>
            <w:noProof/>
          </w:rPr>
          <w:t>F.5 Compensating for non-deterministic output</w:t>
        </w:r>
        <w:r w:rsidR="00567DE6">
          <w:rPr>
            <w:noProof/>
            <w:webHidden/>
          </w:rPr>
          <w:tab/>
        </w:r>
        <w:r w:rsidR="00567DE6">
          <w:rPr>
            <w:noProof/>
            <w:webHidden/>
          </w:rPr>
          <w:fldChar w:fldCharType="begin"/>
        </w:r>
        <w:r w:rsidR="00567DE6">
          <w:rPr>
            <w:noProof/>
            <w:webHidden/>
          </w:rPr>
          <w:instrText xml:space="preserve"> PAGEREF _Toc503451081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2E35CD2A" w14:textId="7551D3AA"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1082" w:history="1">
        <w:r w:rsidR="00567DE6" w:rsidRPr="00486830">
          <w:rPr>
            <w:rStyle w:val="Hyperlink"/>
            <w:noProof/>
          </w:rPr>
          <w:t>F.6 Interaction between determinism and baselining</w:t>
        </w:r>
        <w:r w:rsidR="00567DE6">
          <w:rPr>
            <w:noProof/>
            <w:webHidden/>
          </w:rPr>
          <w:tab/>
        </w:r>
        <w:r w:rsidR="00567DE6">
          <w:rPr>
            <w:noProof/>
            <w:webHidden/>
          </w:rPr>
          <w:fldChar w:fldCharType="begin"/>
        </w:r>
        <w:r w:rsidR="00567DE6">
          <w:rPr>
            <w:noProof/>
            <w:webHidden/>
          </w:rPr>
          <w:instrText xml:space="preserve"> PAGEREF _Toc503451082 \h </w:instrText>
        </w:r>
        <w:r w:rsidR="00567DE6">
          <w:rPr>
            <w:noProof/>
            <w:webHidden/>
          </w:rPr>
        </w:r>
        <w:r w:rsidR="00567DE6">
          <w:rPr>
            <w:noProof/>
            <w:webHidden/>
          </w:rPr>
          <w:fldChar w:fldCharType="separate"/>
        </w:r>
        <w:r w:rsidR="00567DE6">
          <w:rPr>
            <w:noProof/>
            <w:webHidden/>
          </w:rPr>
          <w:t>87</w:t>
        </w:r>
        <w:r w:rsidR="00567DE6">
          <w:rPr>
            <w:noProof/>
            <w:webHidden/>
          </w:rPr>
          <w:fldChar w:fldCharType="end"/>
        </w:r>
      </w:hyperlink>
    </w:p>
    <w:p w14:paraId="610C8D03" w14:textId="1A9DF7A5" w:rsidR="00567DE6" w:rsidRDefault="00957313">
      <w:pPr>
        <w:pStyle w:val="TOC1"/>
        <w:rPr>
          <w:rFonts w:asciiTheme="minorHAnsi" w:eastAsiaTheme="minorEastAsia" w:hAnsiTheme="minorHAnsi" w:cstheme="minorBidi"/>
          <w:noProof/>
          <w:sz w:val="22"/>
          <w:szCs w:val="22"/>
        </w:rPr>
      </w:pPr>
      <w:hyperlink w:anchor="_Toc503451083" w:history="1">
        <w:r w:rsidR="00567DE6" w:rsidRPr="00486830">
          <w:rPr>
            <w:rStyle w:val="Hyperlink"/>
            <w:noProof/>
          </w:rPr>
          <w:t>Appendix G. Guidance on fixes</w:t>
        </w:r>
        <w:r w:rsidR="00567DE6">
          <w:rPr>
            <w:noProof/>
            <w:webHidden/>
          </w:rPr>
          <w:tab/>
        </w:r>
        <w:r w:rsidR="00567DE6">
          <w:rPr>
            <w:noProof/>
            <w:webHidden/>
          </w:rPr>
          <w:fldChar w:fldCharType="begin"/>
        </w:r>
        <w:r w:rsidR="00567DE6">
          <w:rPr>
            <w:noProof/>
            <w:webHidden/>
          </w:rPr>
          <w:instrText xml:space="preserve"> PAGEREF _Toc503451083 \h </w:instrText>
        </w:r>
        <w:r w:rsidR="00567DE6">
          <w:rPr>
            <w:noProof/>
            <w:webHidden/>
          </w:rPr>
        </w:r>
        <w:r w:rsidR="00567DE6">
          <w:rPr>
            <w:noProof/>
            <w:webHidden/>
          </w:rPr>
          <w:fldChar w:fldCharType="separate"/>
        </w:r>
        <w:r w:rsidR="00567DE6">
          <w:rPr>
            <w:noProof/>
            <w:webHidden/>
          </w:rPr>
          <w:t>88</w:t>
        </w:r>
        <w:r w:rsidR="00567DE6">
          <w:rPr>
            <w:noProof/>
            <w:webHidden/>
          </w:rPr>
          <w:fldChar w:fldCharType="end"/>
        </w:r>
      </w:hyperlink>
    </w:p>
    <w:p w14:paraId="398A943E" w14:textId="2C562A33" w:rsidR="00567DE6" w:rsidRDefault="00957313">
      <w:pPr>
        <w:pStyle w:val="TOC1"/>
        <w:rPr>
          <w:rFonts w:asciiTheme="minorHAnsi" w:eastAsiaTheme="minorEastAsia" w:hAnsiTheme="minorHAnsi" w:cstheme="minorBidi"/>
          <w:noProof/>
          <w:sz w:val="22"/>
          <w:szCs w:val="22"/>
        </w:rPr>
      </w:pPr>
      <w:hyperlink w:anchor="_Toc503451084" w:history="1">
        <w:r w:rsidR="00567DE6" w:rsidRPr="00486830">
          <w:rPr>
            <w:rStyle w:val="Hyperlink"/>
            <w:noProof/>
          </w:rPr>
          <w:t>Appendix H. Examples</w:t>
        </w:r>
        <w:r w:rsidR="00567DE6">
          <w:rPr>
            <w:noProof/>
            <w:webHidden/>
          </w:rPr>
          <w:tab/>
        </w:r>
        <w:r w:rsidR="00567DE6">
          <w:rPr>
            <w:noProof/>
            <w:webHidden/>
          </w:rPr>
          <w:fldChar w:fldCharType="begin"/>
        </w:r>
        <w:r w:rsidR="00567DE6">
          <w:rPr>
            <w:noProof/>
            <w:webHidden/>
          </w:rPr>
          <w:instrText xml:space="preserve"> PAGEREF _Toc503451084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1465D46F" w14:textId="689139B9"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1085" w:history="1">
        <w:r w:rsidR="00567DE6" w:rsidRPr="00486830">
          <w:rPr>
            <w:rStyle w:val="Hyperlink"/>
            <w:noProof/>
          </w:rPr>
          <w:t>H.1 Minimal valid SARIF file resulting from a scan</w:t>
        </w:r>
        <w:r w:rsidR="00567DE6">
          <w:rPr>
            <w:noProof/>
            <w:webHidden/>
          </w:rPr>
          <w:tab/>
        </w:r>
        <w:r w:rsidR="00567DE6">
          <w:rPr>
            <w:noProof/>
            <w:webHidden/>
          </w:rPr>
          <w:fldChar w:fldCharType="begin"/>
        </w:r>
        <w:r w:rsidR="00567DE6">
          <w:rPr>
            <w:noProof/>
            <w:webHidden/>
          </w:rPr>
          <w:instrText xml:space="preserve"> PAGEREF _Toc503451085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21936BDC" w14:textId="72034300"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1086" w:history="1">
        <w:r w:rsidR="00567DE6" w:rsidRPr="00486830">
          <w:rPr>
            <w:rStyle w:val="Hyperlink"/>
            <w:noProof/>
          </w:rPr>
          <w:t>H.2 Minimal recommended SARIF file with source information</w:t>
        </w:r>
        <w:r w:rsidR="00567DE6">
          <w:rPr>
            <w:noProof/>
            <w:webHidden/>
          </w:rPr>
          <w:tab/>
        </w:r>
        <w:r w:rsidR="00567DE6">
          <w:rPr>
            <w:noProof/>
            <w:webHidden/>
          </w:rPr>
          <w:fldChar w:fldCharType="begin"/>
        </w:r>
        <w:r w:rsidR="00567DE6">
          <w:rPr>
            <w:noProof/>
            <w:webHidden/>
          </w:rPr>
          <w:instrText xml:space="preserve"> PAGEREF _Toc503451086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2F9D9FFA" w14:textId="6E84E913"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1087" w:history="1">
        <w:r w:rsidR="00567DE6" w:rsidRPr="00486830">
          <w:rPr>
            <w:rStyle w:val="Hyperlink"/>
            <w:noProof/>
          </w:rPr>
          <w:t>H.3 Minimal recommended SARIF file without source information</w:t>
        </w:r>
        <w:r w:rsidR="00567DE6">
          <w:rPr>
            <w:noProof/>
            <w:webHidden/>
          </w:rPr>
          <w:tab/>
        </w:r>
        <w:r w:rsidR="00567DE6">
          <w:rPr>
            <w:noProof/>
            <w:webHidden/>
          </w:rPr>
          <w:fldChar w:fldCharType="begin"/>
        </w:r>
        <w:r w:rsidR="00567DE6">
          <w:rPr>
            <w:noProof/>
            <w:webHidden/>
          </w:rPr>
          <w:instrText xml:space="preserve"> PAGEREF _Toc503451087 \h </w:instrText>
        </w:r>
        <w:r w:rsidR="00567DE6">
          <w:rPr>
            <w:noProof/>
            <w:webHidden/>
          </w:rPr>
        </w:r>
        <w:r w:rsidR="00567DE6">
          <w:rPr>
            <w:noProof/>
            <w:webHidden/>
          </w:rPr>
          <w:fldChar w:fldCharType="separate"/>
        </w:r>
        <w:r w:rsidR="00567DE6">
          <w:rPr>
            <w:noProof/>
            <w:webHidden/>
          </w:rPr>
          <w:t>90</w:t>
        </w:r>
        <w:r w:rsidR="00567DE6">
          <w:rPr>
            <w:noProof/>
            <w:webHidden/>
          </w:rPr>
          <w:fldChar w:fldCharType="end"/>
        </w:r>
      </w:hyperlink>
    </w:p>
    <w:p w14:paraId="4D0F177B" w14:textId="4C6BCAB7"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1088" w:history="1">
        <w:r w:rsidR="00567DE6" w:rsidRPr="00486830">
          <w:rPr>
            <w:rStyle w:val="Hyperlink"/>
            <w:noProof/>
          </w:rPr>
          <w:t>H.4 SARIF file for exporting rule metadata</w:t>
        </w:r>
        <w:r w:rsidR="00567DE6">
          <w:rPr>
            <w:noProof/>
            <w:webHidden/>
          </w:rPr>
          <w:tab/>
        </w:r>
        <w:r w:rsidR="00567DE6">
          <w:rPr>
            <w:noProof/>
            <w:webHidden/>
          </w:rPr>
          <w:fldChar w:fldCharType="begin"/>
        </w:r>
        <w:r w:rsidR="00567DE6">
          <w:rPr>
            <w:noProof/>
            <w:webHidden/>
          </w:rPr>
          <w:instrText xml:space="preserve"> PAGEREF _Toc503451088 \h </w:instrText>
        </w:r>
        <w:r w:rsidR="00567DE6">
          <w:rPr>
            <w:noProof/>
            <w:webHidden/>
          </w:rPr>
        </w:r>
        <w:r w:rsidR="00567DE6">
          <w:rPr>
            <w:noProof/>
            <w:webHidden/>
          </w:rPr>
          <w:fldChar w:fldCharType="separate"/>
        </w:r>
        <w:r w:rsidR="00567DE6">
          <w:rPr>
            <w:noProof/>
            <w:webHidden/>
          </w:rPr>
          <w:t>91</w:t>
        </w:r>
        <w:r w:rsidR="00567DE6">
          <w:rPr>
            <w:noProof/>
            <w:webHidden/>
          </w:rPr>
          <w:fldChar w:fldCharType="end"/>
        </w:r>
      </w:hyperlink>
    </w:p>
    <w:p w14:paraId="5704A578" w14:textId="0CE97299" w:rsidR="00567DE6" w:rsidRDefault="00957313">
      <w:pPr>
        <w:pStyle w:val="TOC2"/>
        <w:tabs>
          <w:tab w:val="right" w:leader="dot" w:pos="9350"/>
        </w:tabs>
        <w:rPr>
          <w:rFonts w:asciiTheme="minorHAnsi" w:eastAsiaTheme="minorEastAsia" w:hAnsiTheme="minorHAnsi" w:cstheme="minorBidi"/>
          <w:noProof/>
          <w:sz w:val="22"/>
          <w:szCs w:val="22"/>
        </w:rPr>
      </w:pPr>
      <w:hyperlink w:anchor="_Toc503451089" w:history="1">
        <w:r w:rsidR="00567DE6" w:rsidRPr="00486830">
          <w:rPr>
            <w:rStyle w:val="Hyperlink"/>
            <w:noProof/>
          </w:rPr>
          <w:t>H.5 Comprehensive SARIF file</w:t>
        </w:r>
        <w:r w:rsidR="00567DE6">
          <w:rPr>
            <w:noProof/>
            <w:webHidden/>
          </w:rPr>
          <w:tab/>
        </w:r>
        <w:r w:rsidR="00567DE6">
          <w:rPr>
            <w:noProof/>
            <w:webHidden/>
          </w:rPr>
          <w:fldChar w:fldCharType="begin"/>
        </w:r>
        <w:r w:rsidR="00567DE6">
          <w:rPr>
            <w:noProof/>
            <w:webHidden/>
          </w:rPr>
          <w:instrText xml:space="preserve"> PAGEREF _Toc503451089 \h </w:instrText>
        </w:r>
        <w:r w:rsidR="00567DE6">
          <w:rPr>
            <w:noProof/>
            <w:webHidden/>
          </w:rPr>
        </w:r>
        <w:r w:rsidR="00567DE6">
          <w:rPr>
            <w:noProof/>
            <w:webHidden/>
          </w:rPr>
          <w:fldChar w:fldCharType="separate"/>
        </w:r>
        <w:r w:rsidR="00567DE6">
          <w:rPr>
            <w:noProof/>
            <w:webHidden/>
          </w:rPr>
          <w:t>92</w:t>
        </w:r>
        <w:r w:rsidR="00567DE6">
          <w:rPr>
            <w:noProof/>
            <w:webHidden/>
          </w:rPr>
          <w:fldChar w:fldCharType="end"/>
        </w:r>
      </w:hyperlink>
    </w:p>
    <w:p w14:paraId="684CD9FD" w14:textId="05A8026A" w:rsidR="00567DE6" w:rsidRDefault="00957313">
      <w:pPr>
        <w:pStyle w:val="TOC1"/>
        <w:rPr>
          <w:rFonts w:asciiTheme="minorHAnsi" w:eastAsiaTheme="minorEastAsia" w:hAnsiTheme="minorHAnsi" w:cstheme="minorBidi"/>
          <w:noProof/>
          <w:sz w:val="22"/>
          <w:szCs w:val="22"/>
        </w:rPr>
      </w:pPr>
      <w:hyperlink w:anchor="_Toc503451090" w:history="1">
        <w:r w:rsidR="00567DE6" w:rsidRPr="00486830">
          <w:rPr>
            <w:rStyle w:val="Hyperlink"/>
            <w:noProof/>
          </w:rPr>
          <w:t>Appendix I. Revision History</w:t>
        </w:r>
        <w:r w:rsidR="00567DE6">
          <w:rPr>
            <w:noProof/>
            <w:webHidden/>
          </w:rPr>
          <w:tab/>
        </w:r>
        <w:r w:rsidR="00567DE6">
          <w:rPr>
            <w:noProof/>
            <w:webHidden/>
          </w:rPr>
          <w:fldChar w:fldCharType="begin"/>
        </w:r>
        <w:r w:rsidR="00567DE6">
          <w:rPr>
            <w:noProof/>
            <w:webHidden/>
          </w:rPr>
          <w:instrText xml:space="preserve"> PAGEREF _Toc503451090 \h </w:instrText>
        </w:r>
        <w:r w:rsidR="00567DE6">
          <w:rPr>
            <w:noProof/>
            <w:webHidden/>
          </w:rPr>
        </w:r>
        <w:r w:rsidR="00567DE6">
          <w:rPr>
            <w:noProof/>
            <w:webHidden/>
          </w:rPr>
          <w:fldChar w:fldCharType="separate"/>
        </w:r>
        <w:r w:rsidR="00567DE6">
          <w:rPr>
            <w:noProof/>
            <w:webHidden/>
          </w:rPr>
          <w:t>98</w:t>
        </w:r>
        <w:r w:rsidR="00567DE6">
          <w:rPr>
            <w:noProof/>
            <w:webHidden/>
          </w:rPr>
          <w:fldChar w:fldCharType="end"/>
        </w:r>
      </w:hyperlink>
    </w:p>
    <w:p w14:paraId="300EBE96" w14:textId="08C1BFE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450827"/>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3450828"/>
      <w:bookmarkStart w:id="6" w:name="_Toc85472893"/>
      <w:bookmarkStart w:id="7" w:name="_Toc287332007"/>
      <w:r>
        <w:t>IPR Policy</w:t>
      </w:r>
      <w:bookmarkEnd w:id="5"/>
    </w:p>
    <w:p w14:paraId="46AF25ED" w14:textId="29197F1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22E2F1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3450829"/>
      <w:r>
        <w:t>Terminology</w:t>
      </w:r>
      <w:bookmarkEnd w:id="6"/>
      <w:bookmarkEnd w:id="7"/>
      <w:bookmarkEnd w:id="8"/>
    </w:p>
    <w:p w14:paraId="23C51B77" w14:textId="50D137A2"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FA9C6EB" w:rsidR="00B05C99" w:rsidRDefault="00957313"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21ECEB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3716A3C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B9160F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3A7E591B" w:rsidR="0044419A" w:rsidRDefault="00957313"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F60FCD5" w:rsidR="0044419A" w:rsidRDefault="0095731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446F30EC" w:rsidR="0044419A" w:rsidRDefault="0044419A" w:rsidP="0044419A">
      <w:pPr>
        <w:pStyle w:val="Definition"/>
      </w:pPr>
      <w:r w:rsidRPr="00592BE0">
        <w:t xml:space="preserve">1-based index of a character within a </w:t>
      </w:r>
      <w:hyperlink w:anchor="def_line" w:history="1">
        <w:r w:rsidRPr="0011364B">
          <w:rPr>
            <w:rStyle w:val="Hyperlink"/>
          </w:rPr>
          <w:t>line</w:t>
        </w:r>
      </w:hyperlink>
    </w:p>
    <w:p w14:paraId="68D35867" w14:textId="49342C78" w:rsidR="00B05C99" w:rsidRDefault="00B05C99" w:rsidP="00B05C99">
      <w:pPr>
        <w:pStyle w:val="Definitionterm"/>
      </w:pPr>
      <w:del w:id="13" w:author="Laurence Golding" w:date="2018-02-13T11:32:00Z">
        <w:r w:rsidRPr="002644D0" w:rsidDel="0075567C">
          <w:delText>conversion tool</w:delText>
        </w:r>
      </w:del>
      <w:del w:id="14" w:author="Laurence Golding" w:date="2018-02-13T11:33:00Z">
        <w:r w:rsidRPr="002644D0" w:rsidDel="0075567C">
          <w:delText xml:space="preserve">, </w:delText>
        </w:r>
      </w:del>
      <w:r w:rsidRPr="002644D0">
        <w:t>converter</w:t>
      </w:r>
    </w:p>
    <w:p w14:paraId="0EF35B7C" w14:textId="55F9254D" w:rsidR="00B05C99" w:rsidRDefault="00B05C99" w:rsidP="00B05C99">
      <w:pPr>
        <w:pStyle w:val="Definition"/>
      </w:pPr>
      <w:r w:rsidRPr="00C130CD">
        <w:t>program that converts the output of another program into a different format</w:t>
      </w:r>
    </w:p>
    <w:p w14:paraId="70C0DA29" w14:textId="77777777" w:rsidR="0044419A" w:rsidRDefault="0044419A" w:rsidP="0044419A">
      <w:pPr>
        <w:pStyle w:val="Definitionterm"/>
      </w:pPr>
      <w:r>
        <w:t>embedded link</w:t>
      </w:r>
    </w:p>
    <w:p w14:paraId="317E5AEB" w14:textId="200F76F5"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1A2E983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552F89E2" w:rsidR="0044419A" w:rsidRDefault="0095731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B226DBD" w:rsidR="0044419A" w:rsidRDefault="0095731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53760A5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8" w:name="def_log_file"/>
      <w:r>
        <w:lastRenderedPageBreak/>
        <w:t>log file</w:t>
      </w:r>
      <w:bookmarkEnd w:id="18"/>
    </w:p>
    <w:p w14:paraId="7A312E29" w14:textId="1548FDFF"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539A6E5D" w:rsidR="0044419A" w:rsidRDefault="0044419A" w:rsidP="0044419A">
      <w:pPr>
        <w:pStyle w:val="Definition"/>
      </w:pPr>
      <w:r w:rsidRPr="00367B83">
        <w:t xml:space="preserve">program that reads a </w:t>
      </w:r>
      <w:hyperlink w:anchor="def_log_file" w:history="1">
        <w:r w:rsidRPr="00C21C43">
          <w:rPr>
            <w:rStyle w:val="Hyperlink"/>
          </w:rPr>
          <w:t>log file</w:t>
        </w:r>
      </w:hyperlink>
      <w:r w:rsidRPr="00367B83">
        <w:t xml:space="preserve">, displays a list of the </w:t>
      </w:r>
      <w:hyperlink w:anchor="def_result" w:history="1">
        <w:r w:rsidRPr="00C21C43">
          <w:rPr>
            <w:rStyle w:val="Hyperlink"/>
          </w:rPr>
          <w:t>results</w:t>
        </w:r>
      </w:hyperlink>
      <w:r w:rsidRPr="00367B83">
        <w:t xml:space="preserve"> it contains, and allows an </w:t>
      </w:r>
      <w:hyperlink w:anchor="def_end_user" w:history="1">
        <w:r w:rsidRPr="00C21C43">
          <w:rPr>
            <w:rStyle w:val="Hyperlink"/>
          </w:rPr>
          <w:t>end user</w:t>
        </w:r>
      </w:hyperlink>
      <w:r w:rsidRPr="00367B83">
        <w:t xml:space="preserve"> to view each result in the context of the </w:t>
      </w:r>
      <w:hyperlink w:anchor="def_programming_artifact" w:history="1">
        <w:r w:rsidRPr="00C21C43">
          <w:rPr>
            <w:rStyle w:val="Hyperlink"/>
          </w:rPr>
          <w:t>programming artifact</w:t>
        </w:r>
      </w:hyperlink>
      <w:r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28366AD1"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1" w:name="def_message"/>
      <w:r>
        <w:t>message</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FC11A34" w:rsidR="0044419A" w:rsidRDefault="00957313"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3AE32743" w:rsidR="00646038" w:rsidRDefault="00957313"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2E523AF" w:rsidR="0044419A" w:rsidRDefault="00957313"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8611637" w:rsidR="00646038" w:rsidRDefault="00957313"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A90427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7C67FF4" w:rsidR="0044419A" w:rsidRDefault="00957313"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632EBEF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5B2862CD" w:rsidR="00B05C99" w:rsidRDefault="0095731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77777777" w:rsidR="00B05C99" w:rsidRPr="00C130CD" w:rsidRDefault="00B05C99" w:rsidP="00B05C99">
      <w:pPr>
        <w:pStyle w:val="Note"/>
      </w:pPr>
      <w:r w:rsidRPr="00C130CD">
        <w:t>Example: A security vulnerability, a deviation from conformance to contractual or legal requirements, a deviation from conformance to stylistic standards.</w:t>
      </w:r>
    </w:p>
    <w:p w14:paraId="218ECC8B" w14:textId="77777777" w:rsidR="0044419A" w:rsidRDefault="0044419A" w:rsidP="0044419A">
      <w:pPr>
        <w:pStyle w:val="Definitionterm"/>
      </w:pPr>
      <w:r>
        <w:t>property bag</w:t>
      </w:r>
    </w:p>
    <w:p w14:paraId="7E49C456" w14:textId="459B5424"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0F550A72"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lastRenderedPageBreak/>
        <w:t>response file</w:t>
      </w:r>
    </w:p>
    <w:p w14:paraId="1E3201BF" w14:textId="429AC096" w:rsidR="0044419A" w:rsidRDefault="00957313"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6" w:name="def_result"/>
      <w:r>
        <w:t>result</w:t>
      </w:r>
      <w:bookmarkEnd w:id="26"/>
    </w:p>
    <w:p w14:paraId="7C7B90EF" w14:textId="42A06C8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BE83312" w:rsidR="00B05C99" w:rsidRDefault="00957313"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7" w:name="def_result_management_system"/>
      <w:r>
        <w:t>result management system</w:t>
      </w:r>
      <w:bookmarkEnd w:id="27"/>
    </w:p>
    <w:p w14:paraId="1864B8E6" w14:textId="17BDD9B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F7B7AA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10F088A9" w:rsidR="0044419A" w:rsidRDefault="00957313"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8" w:name="def_rule"/>
      <w:r>
        <w:t>rule</w:t>
      </w:r>
      <w:bookmarkEnd w:id="28"/>
    </w:p>
    <w:p w14:paraId="40742D5C" w14:textId="7777777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9EE90EB"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1650B04D" w:rsidR="00B05C99" w:rsidRDefault="00957313"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66954B7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9" w:name="def_run"/>
      <w:r>
        <w:t>run</w:t>
      </w:r>
      <w:bookmarkEnd w:id="29"/>
    </w:p>
    <w:p w14:paraId="22615526" w14:textId="0344DD0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304B55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30" w:name="def_stable_value"/>
      <w:r>
        <w:t>stable value</w:t>
      </w:r>
      <w:bookmarkEnd w:id="3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1" w:name="def_static_analysis_tool"/>
      <w:r>
        <w:t>(static analysis) tool</w:t>
      </w:r>
      <w:bookmarkEnd w:id="31"/>
    </w:p>
    <w:p w14:paraId="1D0151E8" w14:textId="5E914D2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2" w:name="def_tag"/>
      <w:r>
        <w:lastRenderedPageBreak/>
        <w:t>tag</w:t>
      </w:r>
      <w:bookmarkEnd w:id="32"/>
    </w:p>
    <w:p w14:paraId="54E71C71" w14:textId="2A43A83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3" w:name="def_text_file"/>
      <w:r>
        <w:t>text file</w:t>
      </w:r>
      <w:bookmarkEnd w:id="33"/>
    </w:p>
    <w:p w14:paraId="29A46E48" w14:textId="6590C3CA" w:rsidR="0044419A" w:rsidRDefault="00957313"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E811390" w:rsidR="0044419A" w:rsidRDefault="00957313"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73493AE3" w:rsidR="0003129F" w:rsidRDefault="00957313"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927805A" w:rsidR="0044419A" w:rsidRDefault="0095731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4" w:name="def_triage"/>
      <w:r>
        <w:t>triage</w:t>
      </w:r>
      <w:bookmarkEnd w:id="34"/>
    </w:p>
    <w:p w14:paraId="38D08C7E" w14:textId="4D24297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74CA1746"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FCAF3D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5" w:name="_Ref7502892"/>
      <w:bookmarkStart w:id="36" w:name="_Toc12011611"/>
      <w:bookmarkStart w:id="37" w:name="_Toc85472894"/>
      <w:bookmarkStart w:id="38" w:name="_Toc287332008"/>
      <w:bookmarkStart w:id="39" w:name="_Toc503450830"/>
      <w:r>
        <w:t>Normative</w:t>
      </w:r>
      <w:bookmarkEnd w:id="35"/>
      <w:bookmarkEnd w:id="36"/>
      <w:r>
        <w:t xml:space="preserve"> References</w:t>
      </w:r>
      <w:bookmarkEnd w:id="37"/>
      <w:bookmarkEnd w:id="38"/>
      <w:bookmarkEnd w:id="39"/>
    </w:p>
    <w:p w14:paraId="6A8CA73D" w14:textId="05501720" w:rsidR="00AB66A4" w:rsidRDefault="00AB66A4" w:rsidP="00AB66A4">
      <w:pPr>
        <w:pStyle w:val="Ref"/>
        <w:rPr>
          <w:rStyle w:val="Refterm"/>
          <w:b w:val="0"/>
        </w:rPr>
      </w:pPr>
      <w:r w:rsidRPr="00EE7D13">
        <w:rPr>
          <w:rStyle w:val="Refterm"/>
        </w:rPr>
        <w:t>[</w:t>
      </w:r>
      <w:bookmarkStart w:id="40" w:name="ECMA404"/>
      <w:r w:rsidRPr="00EE7D13">
        <w:rPr>
          <w:rStyle w:val="Refterm"/>
        </w:rPr>
        <w:t>ECMA404</w:t>
      </w:r>
      <w:bookmarkEnd w:id="40"/>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6C93CEDC" w:rsidR="00AB66A4" w:rsidRDefault="00AB66A4" w:rsidP="00AB66A4">
      <w:pPr>
        <w:pStyle w:val="Ref"/>
      </w:pPr>
      <w:r w:rsidRPr="00EE7D13">
        <w:rPr>
          <w:rStyle w:val="Refterm"/>
        </w:rPr>
        <w:t>[</w:t>
      </w:r>
      <w:bookmarkStart w:id="41" w:name="FIPSPUB1804"/>
      <w:r w:rsidRPr="00EE7D13">
        <w:rPr>
          <w:rStyle w:val="Refterm"/>
        </w:rPr>
        <w:t>FIPSPUB180-4</w:t>
      </w:r>
      <w:bookmarkEnd w:id="41"/>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2" w:name="GFM"/>
      <w:r>
        <w:rPr>
          <w:rStyle w:val="Refterm"/>
        </w:rPr>
        <w:t>GFM</w:t>
      </w:r>
      <w:bookmarkEnd w:id="4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7D73BC83" w:rsidR="00AB66A4" w:rsidRDefault="00AB66A4" w:rsidP="005B76B8">
      <w:pPr>
        <w:pStyle w:val="Ref"/>
      </w:pPr>
      <w:r w:rsidRPr="00EE7D13">
        <w:rPr>
          <w:rStyle w:val="Refterm"/>
        </w:rPr>
        <w:t>[</w:t>
      </w:r>
      <w:bookmarkStart w:id="43" w:name="ISO86012004"/>
      <w:r w:rsidRPr="00EE7D13">
        <w:rPr>
          <w:rStyle w:val="Refterm"/>
        </w:rPr>
        <w:t>ISO8601:2004</w:t>
      </w:r>
      <w:bookmarkEnd w:id="43"/>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2F4A3B08" w14:textId="5C13F1B0" w:rsidR="00F85576" w:rsidRDefault="00F85576" w:rsidP="00F85576">
      <w:pPr>
        <w:pStyle w:val="Ref"/>
      </w:pPr>
      <w:r w:rsidRPr="00EE7D13">
        <w:rPr>
          <w:rStyle w:val="Refterm"/>
        </w:rPr>
        <w:t>[</w:t>
      </w:r>
      <w:bookmarkStart w:id="44" w:name="JSCHEMA01"/>
      <w:r w:rsidRPr="00EE7D13">
        <w:rPr>
          <w:rStyle w:val="Refterm"/>
        </w:rPr>
        <w:t>JSCHEMA01</w:t>
      </w:r>
      <w:bookmarkEnd w:id="4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042BCFC6" w:rsidR="00C02DEC" w:rsidRDefault="00C02DEC" w:rsidP="00F85576">
      <w:pPr>
        <w:pStyle w:val="Ref"/>
      </w:pPr>
      <w:r w:rsidRPr="00EE7D13">
        <w:rPr>
          <w:rStyle w:val="Refterm"/>
        </w:rPr>
        <w:t>[</w:t>
      </w:r>
      <w:bookmarkStart w:id="45" w:name="RFC2119"/>
      <w:r w:rsidRPr="00EE7D13">
        <w:rPr>
          <w:rStyle w:val="Refterm"/>
        </w:rPr>
        <w:t>RFC2119</w:t>
      </w:r>
      <w:bookmarkEnd w:id="4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1FCE8273" w:rsidR="00AB66A4" w:rsidRDefault="00AB66A4" w:rsidP="00AB66A4">
      <w:pPr>
        <w:pStyle w:val="Ref"/>
      </w:pPr>
      <w:r w:rsidRPr="00EE7D13">
        <w:rPr>
          <w:rStyle w:val="Refterm"/>
        </w:rPr>
        <w:t>[</w:t>
      </w:r>
      <w:bookmarkStart w:id="46" w:name="RFC2045"/>
      <w:r w:rsidRPr="00EE7D13">
        <w:rPr>
          <w:rStyle w:val="Refterm"/>
        </w:rPr>
        <w:t>RFC2045</w:t>
      </w:r>
      <w:bookmarkEnd w:id="4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06F2D00" w:rsidR="00C56762" w:rsidRPr="0052312C" w:rsidRDefault="00C56762" w:rsidP="00C56762">
      <w:pPr>
        <w:pStyle w:val="Ref"/>
      </w:pPr>
      <w:r>
        <w:rPr>
          <w:rStyle w:val="Refterm"/>
        </w:rPr>
        <w:t>[</w:t>
      </w:r>
      <w:bookmarkStart w:id="47" w:name="RFC3629"/>
      <w:r>
        <w:rPr>
          <w:rStyle w:val="Refterm"/>
        </w:rPr>
        <w:t>RFC3629</w:t>
      </w:r>
      <w:bookmarkEnd w:id="47"/>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541E2DD1" w:rsidR="0092395F" w:rsidRDefault="00AB66A4" w:rsidP="00C56762">
      <w:pPr>
        <w:pStyle w:val="Ref"/>
      </w:pPr>
      <w:r w:rsidRPr="00EE7D13">
        <w:rPr>
          <w:rStyle w:val="Refterm"/>
        </w:rPr>
        <w:lastRenderedPageBreak/>
        <w:t>[</w:t>
      </w:r>
      <w:bookmarkStart w:id="48" w:name="RFC3986"/>
      <w:r w:rsidRPr="00EE7D13">
        <w:rPr>
          <w:rStyle w:val="Refterm"/>
        </w:rPr>
        <w:t>RFC3986</w:t>
      </w:r>
      <w:bookmarkEnd w:id="4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6D642014" w14:textId="24D09C72" w:rsidR="00C56762" w:rsidRDefault="00C56762" w:rsidP="00C56762">
      <w:pPr>
        <w:pStyle w:val="Ref"/>
      </w:pPr>
      <w:r>
        <w:rPr>
          <w:rStyle w:val="Refterm"/>
        </w:rPr>
        <w:t>[</w:t>
      </w:r>
      <w:bookmarkStart w:id="49" w:name="RFC5646"/>
      <w:r>
        <w:rPr>
          <w:rStyle w:val="Refterm"/>
        </w:rPr>
        <w:t>RFC5646</w:t>
      </w:r>
      <w:bookmarkEnd w:id="4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0" w:history="1">
        <w:r>
          <w:rPr>
            <w:rStyle w:val="Hyperlink"/>
            <w:rFonts w:cs="Arial"/>
            <w:szCs w:val="20"/>
          </w:rPr>
          <w:t>http://www.rfc-editor.org/info/rfc5646</w:t>
        </w:r>
      </w:hyperlink>
      <w:r>
        <w:rPr>
          <w:rFonts w:cs="Arial"/>
          <w:szCs w:val="20"/>
        </w:rPr>
        <w:t>.</w:t>
      </w:r>
    </w:p>
    <w:p w14:paraId="53DE693E" w14:textId="720E7C01" w:rsidR="006E09CB" w:rsidRDefault="006E09CB" w:rsidP="00C56762">
      <w:pPr>
        <w:pStyle w:val="Ref"/>
        <w:rPr>
          <w:rStyle w:val="Refterm"/>
        </w:rPr>
      </w:pPr>
      <w:r>
        <w:rPr>
          <w:rStyle w:val="Refterm"/>
        </w:rPr>
        <w:t>[</w:t>
      </w:r>
      <w:bookmarkStart w:id="50" w:name="RFC7763"/>
      <w:r>
        <w:rPr>
          <w:rStyle w:val="Refterm"/>
        </w:rPr>
        <w:t>RFC7763</w:t>
      </w:r>
      <w:bookmarkEnd w:id="50"/>
      <w:r>
        <w:rPr>
          <w:rStyle w:val="Refterm"/>
        </w:rPr>
        <w:t>]</w:t>
      </w:r>
      <w:r>
        <w:rPr>
          <w:rStyle w:val="Refterm"/>
        </w:rPr>
        <w:tab/>
      </w:r>
      <w:r w:rsidRPr="006E09CB">
        <w:rPr>
          <w:rFonts w:cs="Arial"/>
          <w:szCs w:val="20"/>
        </w:rPr>
        <w:t xml:space="preserve">Leonard, S., "The text/markdown Media Type", RFC 7763, DOI 10.17487/RFC7763, March 2016, </w:t>
      </w:r>
      <w:hyperlink r:id="rId41" w:history="1">
        <w:r w:rsidRPr="00705E4D">
          <w:rPr>
            <w:rStyle w:val="Hyperlink"/>
            <w:rFonts w:cs="Arial"/>
            <w:szCs w:val="20"/>
          </w:rPr>
          <w:t>http://www.rfc-editor.org/info/rfc7763</w:t>
        </w:r>
      </w:hyperlink>
      <w:r w:rsidRPr="006E09CB">
        <w:rPr>
          <w:rFonts w:cs="Arial"/>
          <w:szCs w:val="20"/>
        </w:rPr>
        <w:t>.</w:t>
      </w:r>
    </w:p>
    <w:p w14:paraId="1431D029" w14:textId="30B83437" w:rsidR="006E09CB" w:rsidRDefault="006E09CB" w:rsidP="006E09CB">
      <w:pPr>
        <w:pStyle w:val="Ref"/>
      </w:pPr>
      <w:r>
        <w:rPr>
          <w:rStyle w:val="Refterm"/>
          <w:bCs w:val="0"/>
        </w:rPr>
        <w:t>[</w:t>
      </w:r>
      <w:bookmarkStart w:id="51" w:name="RFC7764"/>
      <w:r>
        <w:rPr>
          <w:rStyle w:val="Refterm"/>
          <w:bCs w:val="0"/>
        </w:rPr>
        <w:t>RFC7764</w:t>
      </w:r>
      <w:bookmarkEnd w:id="5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2" w:history="1">
        <w:r>
          <w:rPr>
            <w:rStyle w:val="Hyperlink"/>
            <w:rFonts w:cs="Arial"/>
            <w:szCs w:val="20"/>
          </w:rPr>
          <w:t>http://www.rfc-editor.org/info/rfc7764</w:t>
        </w:r>
      </w:hyperlink>
      <w:r>
        <w:rPr>
          <w:rFonts w:cs="Arial"/>
          <w:szCs w:val="20"/>
        </w:rPr>
        <w:t>.</w:t>
      </w:r>
    </w:p>
    <w:p w14:paraId="4576BD98" w14:textId="25B7F394" w:rsidR="00F85576" w:rsidRPr="00F85576" w:rsidRDefault="00F85576" w:rsidP="006E09CB">
      <w:pPr>
        <w:pStyle w:val="Ref"/>
        <w:rPr>
          <w:rStyle w:val="Refterm"/>
          <w:b w:val="0"/>
        </w:rPr>
      </w:pPr>
      <w:r>
        <w:rPr>
          <w:rStyle w:val="Refterm"/>
        </w:rPr>
        <w:t>[</w:t>
      </w:r>
      <w:bookmarkStart w:id="52" w:name="SEMVER"/>
      <w:r>
        <w:rPr>
          <w:rStyle w:val="Refterm"/>
        </w:rPr>
        <w:t>SEMVER</w:t>
      </w:r>
      <w:bookmarkEnd w:id="52"/>
      <w:r>
        <w:rPr>
          <w:rStyle w:val="Refterm"/>
        </w:rPr>
        <w:t>]</w:t>
      </w:r>
      <w:r>
        <w:rPr>
          <w:rStyle w:val="Refterm"/>
        </w:rPr>
        <w:tab/>
      </w:r>
      <w:r>
        <w:t xml:space="preserve">“Semantic Versioning 2.0.0”, </w:t>
      </w:r>
      <w:hyperlink r:id="rId43" w:history="1">
        <w:r w:rsidRPr="004776BD">
          <w:rPr>
            <w:rStyle w:val="Hyperlink"/>
          </w:rPr>
          <w:t>http://semver.org/</w:t>
        </w:r>
      </w:hyperlink>
      <w:r>
        <w:t>.</w:t>
      </w:r>
    </w:p>
    <w:p w14:paraId="590D7B5A" w14:textId="1D084730" w:rsidR="0092395F" w:rsidRDefault="00DE0F9F" w:rsidP="00F85576">
      <w:pPr>
        <w:pStyle w:val="Ref"/>
      </w:pPr>
      <w:r>
        <w:rPr>
          <w:rStyle w:val="Refterm"/>
        </w:rPr>
        <w:t>[</w:t>
      </w:r>
      <w:bookmarkStart w:id="53" w:name="UNICODE10"/>
      <w:r>
        <w:rPr>
          <w:rStyle w:val="Refterm"/>
        </w:rPr>
        <w:t>UNICODE10</w:t>
      </w:r>
      <w:bookmarkEnd w:id="53"/>
      <w:r>
        <w:rPr>
          <w:rStyle w:val="Refterm"/>
        </w:rPr>
        <w:t>]</w:t>
      </w:r>
      <w:r>
        <w:rPr>
          <w:rStyle w:val="Refterm"/>
        </w:rPr>
        <w:tab/>
      </w:r>
      <w:r>
        <w:t xml:space="preserve">Unicode 10.0, June 2017, </w:t>
      </w:r>
      <w:hyperlink r:id="rId44" w:history="1">
        <w:r w:rsidRPr="00AC1D41">
          <w:rPr>
            <w:rStyle w:val="Hyperlink"/>
          </w:rPr>
          <w:t>http://www.unicode.org/versions/Unicode10.0.0/</w:t>
        </w:r>
      </w:hyperlink>
    </w:p>
    <w:p w14:paraId="1AFFEE78" w14:textId="77777777" w:rsidR="00C02DEC" w:rsidRDefault="00C02DEC" w:rsidP="00A710C8">
      <w:pPr>
        <w:pStyle w:val="Heading2"/>
      </w:pPr>
      <w:bookmarkStart w:id="54" w:name="_Toc85472895"/>
      <w:bookmarkStart w:id="55" w:name="_Toc287332009"/>
      <w:bookmarkStart w:id="56" w:name="_Toc503450831"/>
      <w:r>
        <w:t>Non-Normative References</w:t>
      </w:r>
      <w:bookmarkEnd w:id="54"/>
      <w:bookmarkEnd w:id="55"/>
      <w:bookmarkEnd w:id="56"/>
    </w:p>
    <w:p w14:paraId="1067680D" w14:textId="619FCEC8" w:rsidR="00D422AB" w:rsidRDefault="00D422AB" w:rsidP="00D422AB">
      <w:pPr>
        <w:pStyle w:val="Ref"/>
        <w:rPr>
          <w:rStyle w:val="Refterm"/>
          <w:b w:val="0"/>
        </w:rPr>
      </w:pPr>
      <w:r w:rsidRPr="001A52C9">
        <w:rPr>
          <w:rStyle w:val="Refterm"/>
        </w:rPr>
        <w:t>[</w:t>
      </w:r>
      <w:bookmarkStart w:id="57" w:name="CMARK"/>
      <w:r>
        <w:rPr>
          <w:rStyle w:val="Refterm"/>
        </w:rPr>
        <w:t>CMARK</w:t>
      </w:r>
      <w:bookmarkEnd w:id="57"/>
      <w:r w:rsidRPr="001A52C9">
        <w:rPr>
          <w:rStyle w:val="Refterm"/>
        </w:rPr>
        <w:t>]</w:t>
      </w:r>
      <w:r w:rsidRPr="005126F2">
        <w:rPr>
          <w:rStyle w:val="Refterm"/>
          <w:b w:val="0"/>
        </w:rPr>
        <w:tab/>
      </w:r>
      <w:r w:rsidRPr="00D422AB">
        <w:t xml:space="preserve">“CommonMark Spec”, Version 0.28, (2017-08-01), </w:t>
      </w:r>
      <w:hyperlink r:id="rId45" w:history="1">
        <w:r w:rsidRPr="00705E4D">
          <w:rPr>
            <w:rStyle w:val="Hyperlink"/>
          </w:rPr>
          <w:t>http://spec.commonmark.org/0.28/</w:t>
        </w:r>
      </w:hyperlink>
      <w:r w:rsidRPr="00D422AB">
        <w:t>.</w:t>
      </w:r>
    </w:p>
    <w:p w14:paraId="1FDA798B" w14:textId="4ACCC066" w:rsidR="00A86F30" w:rsidRDefault="00A86F30" w:rsidP="00D422AB">
      <w:pPr>
        <w:pStyle w:val="Ref"/>
        <w:rPr>
          <w:rStyle w:val="Refterm"/>
          <w:b w:val="0"/>
        </w:rPr>
      </w:pPr>
      <w:r w:rsidRPr="001A52C9">
        <w:rPr>
          <w:rStyle w:val="Refterm"/>
        </w:rPr>
        <w:t>[</w:t>
      </w:r>
      <w:bookmarkStart w:id="58" w:name="CWE"/>
      <w:r>
        <w:rPr>
          <w:rStyle w:val="Refterm"/>
        </w:rPr>
        <w:t>CWE</w:t>
      </w:r>
      <w:bookmarkEnd w:id="58"/>
      <w:r w:rsidRPr="001A52C9">
        <w:rPr>
          <w:rStyle w:val="Refterm"/>
        </w:rPr>
        <w:t>]</w:t>
      </w:r>
      <w:r w:rsidRPr="005126F2">
        <w:rPr>
          <w:rStyle w:val="Refterm"/>
          <w:b w:val="0"/>
        </w:rPr>
        <w:tab/>
      </w:r>
      <w:r w:rsidRPr="0052312C">
        <w:t>“</w:t>
      </w:r>
      <w:r>
        <w:t>Common Weakness Enumeration</w:t>
      </w:r>
      <w:r w:rsidRPr="0052312C">
        <w:t xml:space="preserve">”, </w:t>
      </w:r>
      <w:hyperlink r:id="rId46" w:history="1">
        <w:r w:rsidR="00F84A73" w:rsidRPr="00705E4D">
          <w:rPr>
            <w:rStyle w:val="Hyperlink"/>
          </w:rPr>
          <w:t>https://cwe.mitre.org</w:t>
        </w:r>
      </w:hyperlink>
      <w:r w:rsidR="00F84A73">
        <w:t>.</w:t>
      </w:r>
    </w:p>
    <w:p w14:paraId="45B8378B" w14:textId="2BFDD88E" w:rsidR="00F84A73" w:rsidRDefault="00F84A73" w:rsidP="00F84A73">
      <w:pPr>
        <w:pStyle w:val="Ref"/>
        <w:rPr>
          <w:rStyle w:val="Refterm"/>
          <w:b w:val="0"/>
        </w:rPr>
      </w:pPr>
      <w:r w:rsidRPr="001A52C9">
        <w:rPr>
          <w:rStyle w:val="Refterm"/>
        </w:rPr>
        <w:t>[</w:t>
      </w:r>
      <w:bookmarkStart w:id="59" w:name="GFMCMARK"/>
      <w:r>
        <w:rPr>
          <w:rStyle w:val="Refterm"/>
        </w:rPr>
        <w:t>GFMCMARK</w:t>
      </w:r>
      <w:bookmarkEnd w:id="59"/>
      <w:r w:rsidRPr="001A52C9">
        <w:rPr>
          <w:rStyle w:val="Refterm"/>
        </w:rPr>
        <w:t>]</w:t>
      </w:r>
      <w:r w:rsidRPr="005126F2">
        <w:rPr>
          <w:rStyle w:val="Refterm"/>
          <w:b w:val="0"/>
        </w:rPr>
        <w:tab/>
      </w:r>
      <w:r w:rsidRPr="00F84A73">
        <w:t xml:space="preserve">“GitHub's fork of cmark, a CommonMark parsing and rendering library and program in C”, </w:t>
      </w:r>
      <w:hyperlink r:id="rId47" w:history="1">
        <w:r w:rsidRPr="00705E4D">
          <w:rPr>
            <w:rStyle w:val="Hyperlink"/>
          </w:rPr>
          <w:t>https://github.com/github/cmark</w:t>
        </w:r>
      </w:hyperlink>
      <w:r w:rsidRPr="00F84A73">
        <w:t>.</w:t>
      </w:r>
    </w:p>
    <w:p w14:paraId="0FEC2F43" w14:textId="44698EB6" w:rsidR="00F84A73" w:rsidRDefault="00F84A73" w:rsidP="00F84A73">
      <w:pPr>
        <w:pStyle w:val="Ref"/>
        <w:rPr>
          <w:rStyle w:val="Refterm"/>
          <w:b w:val="0"/>
        </w:rPr>
      </w:pPr>
      <w:r w:rsidRPr="001A52C9">
        <w:rPr>
          <w:rStyle w:val="Refterm"/>
        </w:rPr>
        <w:t>[</w:t>
      </w:r>
      <w:bookmarkStart w:id="60" w:name="GFMENG"/>
      <w:r>
        <w:rPr>
          <w:rStyle w:val="Refterm"/>
        </w:rPr>
        <w:t>GFMENG</w:t>
      </w:r>
      <w:bookmarkEnd w:id="60"/>
      <w:r w:rsidRPr="001A52C9">
        <w:rPr>
          <w:rStyle w:val="Refterm"/>
        </w:rPr>
        <w:t>]</w:t>
      </w:r>
      <w:r w:rsidRPr="005126F2">
        <w:rPr>
          <w:rStyle w:val="Refterm"/>
          <w:b w:val="0"/>
        </w:rPr>
        <w:tab/>
      </w:r>
      <w:r w:rsidRPr="00F84A73">
        <w:t xml:space="preserve">“GitHub Engineering: A formal spec for GitHub Flavored Markdown”, </w:t>
      </w:r>
      <w:hyperlink r:id="rId48" w:history="1">
        <w:r w:rsidRPr="00705E4D">
          <w:rPr>
            <w:rStyle w:val="Hyperlink"/>
          </w:rPr>
          <w:t>https://githubengineering.com/a-formal-spec-for-github-markdown/</w:t>
        </w:r>
      </w:hyperlink>
      <w:r w:rsidRPr="00F84A73">
        <w:t>.</w:t>
      </w:r>
    </w:p>
    <w:p w14:paraId="676C3FD1" w14:textId="2094AEC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49" w:history="1">
        <w:r w:rsidR="0052312C" w:rsidRPr="00AC1D41">
          <w:rPr>
            <w:rStyle w:val="Hyperlink"/>
          </w:rPr>
          <w:t>https://www.iso.org/standard/57853.html</w:t>
        </w:r>
      </w:hyperlink>
      <w:r w:rsidR="00F50B4E">
        <w:rPr>
          <w:rStyle w:val="Hyperlink"/>
        </w:rPr>
        <w:t>.</w:t>
      </w:r>
    </w:p>
    <w:p w14:paraId="6A7E9801" w14:textId="03015618"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0" w:history="1">
        <w:r w:rsidR="00361885" w:rsidRPr="00AC1D41">
          <w:rPr>
            <w:rStyle w:val="Hyperlink"/>
          </w:rPr>
          <w:t>https://www.iso.org/standard/64029.html</w:t>
        </w:r>
      </w:hyperlink>
      <w:r w:rsidR="00F50B4E">
        <w:rPr>
          <w:rStyle w:val="Hyperlink"/>
        </w:rPr>
        <w:t>.</w:t>
      </w:r>
    </w:p>
    <w:p w14:paraId="33244B84" w14:textId="655095B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1" w:name="_Toc503450832"/>
      <w:r>
        <w:lastRenderedPageBreak/>
        <w:t>Conventions</w:t>
      </w:r>
      <w:bookmarkEnd w:id="61"/>
    </w:p>
    <w:p w14:paraId="50E64719" w14:textId="2428E7E7" w:rsidR="0012387E" w:rsidRPr="0012387E" w:rsidRDefault="0012387E" w:rsidP="0012387E"/>
    <w:p w14:paraId="2D42620D" w14:textId="4CD3D186" w:rsidR="0012387E" w:rsidRDefault="00EE7D13" w:rsidP="0012387E">
      <w:pPr>
        <w:pStyle w:val="Heading2"/>
      </w:pPr>
      <w:bookmarkStart w:id="62" w:name="_Toc503450833"/>
      <w:r>
        <w:t>General</w:t>
      </w:r>
      <w:bookmarkEnd w:id="6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3" w:name="_Toc503450834"/>
      <w:r>
        <w:t>Format examples</w:t>
      </w:r>
      <w:bookmarkEnd w:id="63"/>
    </w:p>
    <w:p w14:paraId="0C763244" w14:textId="5F8D1DEC"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4" w:name="_Toc503450835"/>
      <w:r>
        <w:t>Property notation</w:t>
      </w:r>
      <w:bookmarkEnd w:id="64"/>
    </w:p>
    <w:p w14:paraId="30DDC891" w14:textId="0225676B"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3A0C7D9D" w14:textId="5945303D" w:rsidR="005672EA" w:rsidRDefault="005672EA" w:rsidP="005672EA">
      <w:pPr>
        <w:pStyle w:val="Heading1"/>
      </w:pPr>
      <w:bookmarkStart w:id="65" w:name="_Toc503450836"/>
      <w:r>
        <w:lastRenderedPageBreak/>
        <w:t>File format</w:t>
      </w:r>
      <w:bookmarkEnd w:id="65"/>
    </w:p>
    <w:p w14:paraId="4E58823B" w14:textId="39ED7B8C" w:rsidR="008F022E" w:rsidRDefault="008F022E" w:rsidP="008F022E">
      <w:pPr>
        <w:pStyle w:val="Heading2"/>
      </w:pPr>
      <w:bookmarkStart w:id="66" w:name="_Toc503450837"/>
      <w:r>
        <w:t>General</w:t>
      </w:r>
      <w:bookmarkEnd w:id="66"/>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921CAC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567DE6">
        <w:t>3.11</w:t>
      </w:r>
      <w:r>
        <w:fldChar w:fldCharType="end"/>
      </w:r>
      <w:r>
        <w:t>).</w:t>
      </w:r>
    </w:p>
    <w:p w14:paraId="37874D7A" w14:textId="106DD334" w:rsidR="00815787" w:rsidRDefault="00815787" w:rsidP="00815787">
      <w:pPr>
        <w:pStyle w:val="Heading2"/>
      </w:pPr>
      <w:bookmarkStart w:id="67" w:name="_Ref493342422"/>
      <w:bookmarkStart w:id="68" w:name="_Toc503450838"/>
      <w:r>
        <w:t>URI-valued properties</w:t>
      </w:r>
      <w:bookmarkEnd w:id="67"/>
      <w:bookmarkEnd w:id="68"/>
    </w:p>
    <w:p w14:paraId="604C3241" w14:textId="706D0B22"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2251053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69" w:name="_Ref493422705"/>
      <w:bookmarkStart w:id="70" w:name="_Toc503450839"/>
      <w:r>
        <w:t>URI base id properties</w:t>
      </w:r>
      <w:bookmarkEnd w:id="69"/>
      <w:bookmarkEnd w:id="70"/>
    </w:p>
    <w:p w14:paraId="4438C49A" w14:textId="757849E4"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567DE6">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01DEBEFA"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567DE6">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567DE6">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29AC60FA"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567DE6">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567DE6">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71" w:name="_Toc503450840"/>
      <w:r>
        <w:lastRenderedPageBreak/>
        <w:t>String properties</w:t>
      </w:r>
      <w:bookmarkEnd w:id="71"/>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72" w:name="_Toc503450841"/>
      <w:r>
        <w:t>Object properties</w:t>
      </w:r>
      <w:bookmarkEnd w:id="72"/>
    </w:p>
    <w:p w14:paraId="1C30B6EF" w14:textId="6A4D0E62"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567DE6">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567DE6">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73" w:name="_Toc503450842"/>
      <w:r>
        <w:t>Array properties</w:t>
      </w:r>
      <w:bookmarkEnd w:id="73"/>
    </w:p>
    <w:p w14:paraId="5EBAA746" w14:textId="374AF380"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567DE6">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567DE6">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74" w:name="_Ref493408960"/>
      <w:bookmarkStart w:id="75" w:name="_Toc503450843"/>
      <w:r>
        <w:t>Property bags</w:t>
      </w:r>
      <w:bookmarkEnd w:id="74"/>
      <w:bookmarkEnd w:id="75"/>
    </w:p>
    <w:p w14:paraId="394A6CDE" w14:textId="6ABA55FC" w:rsidR="00815787" w:rsidRDefault="00815787" w:rsidP="00815787">
      <w:pPr>
        <w:pStyle w:val="Heading3"/>
      </w:pPr>
      <w:bookmarkStart w:id="76" w:name="_Toc503450844"/>
      <w:r>
        <w:t>General</w:t>
      </w:r>
      <w:bookmarkEnd w:id="76"/>
    </w:p>
    <w:p w14:paraId="09818AAE" w14:textId="516C4333"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77" w:name="_Toc503450845"/>
      <w:r>
        <w:t>Tags</w:t>
      </w:r>
      <w:bookmarkEnd w:id="77"/>
    </w:p>
    <w:p w14:paraId="32ECCC5D" w14:textId="2CF5DE43" w:rsidR="00992B66" w:rsidRPr="00992B66" w:rsidRDefault="00992B66" w:rsidP="00992B66">
      <w:pPr>
        <w:pStyle w:val="Heading4"/>
      </w:pPr>
      <w:bookmarkStart w:id="78" w:name="_Toc503450846"/>
      <w:r>
        <w:t>General</w:t>
      </w:r>
      <w:bookmarkEnd w:id="78"/>
    </w:p>
    <w:p w14:paraId="0F1BC690" w14:textId="415AE33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79" w:name="_Hlk493349329"/>
      <w:r w:rsidRPr="001A344F">
        <w:t xml:space="preserve">an array containing zero or more arbitrary strings, no two of which </w:t>
      </w:r>
      <w:r w:rsidRPr="001A344F">
        <w:rPr>
          <w:b/>
        </w:rPr>
        <w:t>SHALL</w:t>
      </w:r>
      <w:r w:rsidRPr="001A344F">
        <w:t xml:space="preserve"> be the same</w:t>
      </w:r>
      <w:bookmarkEnd w:id="7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80" w:name="_Toc503450847"/>
      <w:r>
        <w:t>Namespaced tags</w:t>
      </w:r>
      <w:bookmarkEnd w:id="80"/>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77777777" w:rsidR="00992B66" w:rsidRDefault="00992B66" w:rsidP="00992B66">
      <w:pPr>
        <w:pStyle w:val="Code"/>
      </w:pPr>
      <w:r>
        <w:t>&lt;tag&gt;: &lt;component&gt;{/&lt;component</w:t>
      </w:r>
      <w:proofErr w:type="gramStart"/>
      <w:r>
        <w:t>&gt;}*</w:t>
      </w:r>
      <w:proofErr w:type="gramEnd"/>
    </w:p>
    <w:p w14:paraId="15850CC1" w14:textId="77777777" w:rsidR="00992B66" w:rsidRDefault="00992B66" w:rsidP="00992B66">
      <w:pPr>
        <w:pStyle w:val="Code"/>
      </w:pPr>
    </w:p>
    <w:p w14:paraId="2C46F898" w14:textId="77777777" w:rsidR="00992B66" w:rsidRDefault="00992B66" w:rsidP="00992B66">
      <w:pPr>
        <w:pStyle w:val="Code"/>
      </w:pPr>
      <w:r>
        <w:t>&lt;component&gt;: {&lt;any character valid in a JSON string&gt; - "/</w:t>
      </w:r>
      <w:proofErr w:type="gramStart"/>
      <w:r>
        <w:t>"}+</w:t>
      </w:r>
      <w:proofErr w:type="gramEnd"/>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0A706D15" w14:textId="56CC10E5" w:rsidR="00992B66" w:rsidRDefault="00992B66" w:rsidP="00992B66">
      <w:r>
        <w:t>A tag in this format is referred to as a namespaced tag. SARIF producers can use this feature, for example, to categorize scan results according to a taxonomy such as the Common Weakness Enumeration [</w:t>
      </w:r>
      <w:hyperlink w:anchor="CWE" w:history="1">
        <w:r w:rsidRPr="00992B66">
          <w:rPr>
            <w:rStyle w:val="Hyperlink"/>
          </w:rPr>
          <w:t>CWE</w:t>
        </w:r>
      </w:hyperlink>
      <w:r>
        <w:t>].</w:t>
      </w:r>
    </w:p>
    <w:p w14:paraId="47C36702" w14:textId="09554CD8" w:rsidR="002B48E2" w:rsidRDefault="002B48E2" w:rsidP="002B48E2">
      <w:pPr>
        <w:pStyle w:val="Heading4"/>
      </w:pPr>
      <w:bookmarkStart w:id="81" w:name="_Toc503450848"/>
      <w:r>
        <w:t>Tag metadata</w:t>
      </w:r>
      <w:bookmarkEnd w:id="8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82" w:name="_Ref493413701"/>
      <w:bookmarkStart w:id="83" w:name="_Ref493413744"/>
      <w:bookmarkStart w:id="84" w:name="_Toc503450849"/>
      <w:r>
        <w:t>Date/time properties</w:t>
      </w:r>
      <w:bookmarkEnd w:id="82"/>
      <w:bookmarkEnd w:id="83"/>
      <w:bookmarkEnd w:id="84"/>
    </w:p>
    <w:p w14:paraId="33510EF1" w14:textId="6DB0FF73"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w:t>
      </w:r>
      <w:proofErr w:type="gramStart"/>
      <w:r>
        <w:t>mm:ss</w:t>
      </w:r>
      <w:proofErr w:type="gramEnd"/>
      <w:r>
        <w:t>[.sss]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r w:rsidRPr="00903F25">
        <w:rPr>
          <w:rStyle w:val="CODEtemp"/>
        </w:rPr>
        <w:t>[.sss]</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85" w:name="_Ref493404799"/>
      <w:bookmarkStart w:id="86" w:name="_Toc503450850"/>
      <w:r>
        <w:t>Array properties with unique values</w:t>
      </w:r>
      <w:bookmarkEnd w:id="85"/>
      <w:bookmarkEnd w:id="86"/>
    </w:p>
    <w:p w14:paraId="165FE7F2" w14:textId="3A44CBF3"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87" w:name="_Ref493426052"/>
      <w:bookmarkStart w:id="88" w:name="_Toc503450851"/>
      <w:r>
        <w:t>Message properties</w:t>
      </w:r>
      <w:bookmarkEnd w:id="87"/>
      <w:bookmarkEnd w:id="88"/>
    </w:p>
    <w:p w14:paraId="0A758B59" w14:textId="372BB610" w:rsidR="00354823" w:rsidRPr="00354823" w:rsidRDefault="00354823" w:rsidP="00354823">
      <w:pPr>
        <w:pStyle w:val="Heading3"/>
      </w:pPr>
      <w:bookmarkStart w:id="89" w:name="_Toc503450852"/>
      <w:r>
        <w:t>General</w:t>
      </w:r>
      <w:bookmarkEnd w:id="89"/>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90"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90"/>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48F1BE97"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567DE6">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91" w:name="_Ref503354593"/>
      <w:bookmarkStart w:id="92" w:name="_Toc503450853"/>
      <w:r>
        <w:t>Plain text messages</w:t>
      </w:r>
      <w:bookmarkEnd w:id="91"/>
      <w:bookmarkEnd w:id="92"/>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93" w:name="_Ref503354606"/>
      <w:bookmarkStart w:id="94" w:name="_Toc503450854"/>
      <w:r>
        <w:t>Rich text messages</w:t>
      </w:r>
      <w:bookmarkEnd w:id="93"/>
      <w:bookmarkEnd w:id="94"/>
    </w:p>
    <w:p w14:paraId="78C77DEB" w14:textId="06212753" w:rsidR="00675C8D" w:rsidRPr="00675C8D" w:rsidRDefault="00675C8D" w:rsidP="00675C8D">
      <w:pPr>
        <w:pStyle w:val="Heading4"/>
      </w:pPr>
      <w:bookmarkStart w:id="95" w:name="_Toc503450855"/>
      <w:r>
        <w:t>General</w:t>
      </w:r>
      <w:bookmarkEnd w:id="95"/>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57F51A2C"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567DE6">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3F3E14F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567DE6">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96" w:name="_Ref503355198"/>
      <w:bookmarkStart w:id="97" w:name="_Toc503450856"/>
      <w:r>
        <w:t>Security implications</w:t>
      </w:r>
      <w:bookmarkEnd w:id="96"/>
      <w:bookmarkEnd w:id="97"/>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4490384"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98" w:name="_Ref503352567"/>
      <w:bookmarkStart w:id="99" w:name="_Toc503450857"/>
      <w:r>
        <w:t>Messages with e</w:t>
      </w:r>
      <w:r w:rsidR="00A4123E">
        <w:t>mbedded links</w:t>
      </w:r>
      <w:bookmarkEnd w:id="98"/>
      <w:bookmarkEnd w:id="99"/>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77777777" w:rsidR="002957C4" w:rsidRDefault="002957C4" w:rsidP="002957C4">
      <w:pPr>
        <w:pStyle w:val="Code"/>
      </w:pPr>
      <w:r>
        <w:t>[&lt;link text</w:t>
      </w:r>
      <w:proofErr w:type="gramStart"/>
      <w:r>
        <w:t>&gt;](</w:t>
      </w:r>
      <w:proofErr w:type="gramEnd"/>
      <w:r>
        <w:t>&lt;link target&gt;)</w:t>
      </w:r>
    </w:p>
    <w:p w14:paraId="4B4ADB6E" w14:textId="12EFE5CC" w:rsidR="002957C4" w:rsidRDefault="002957C4" w:rsidP="002957C4">
      <w:r>
        <w:rPr>
          <w:rStyle w:val="CODEtemp"/>
        </w:rPr>
        <w:t>&lt;link text&gt;</w:t>
      </w:r>
      <w:r>
        <w:t xml:space="preserve"> is the message text visible to the user. If the link occurs within a plain text message (§</w:t>
      </w:r>
      <w:r>
        <w:fldChar w:fldCharType="begin"/>
      </w:r>
      <w:r>
        <w:instrText xml:space="preserve"> REF _Ref503354593 \r \h </w:instrText>
      </w:r>
      <w:r>
        <w:fldChar w:fldCharType="separate"/>
      </w:r>
      <w:r w:rsidR="00567DE6">
        <w:t>3.10.2</w:t>
      </w:r>
      <w:r>
        <w:fldChar w:fldCharType="end"/>
      </w:r>
      <w:r>
        <w:t xml:space="preserve">), </w:t>
      </w:r>
      <w:r>
        <w:rPr>
          <w:rStyle w:val="CODEtemp"/>
        </w:rPr>
        <w:t>&lt;link text&gt;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567DE6">
        <w:t>3.10.3</w:t>
      </w:r>
      <w:r>
        <w:fldChar w:fldCharType="end"/>
      </w:r>
      <w:r>
        <w:t xml:space="preserve">), </w:t>
      </w:r>
      <w:r>
        <w:rPr>
          <w:rStyle w:val="CODEtemp"/>
        </w:rPr>
        <w:t>&lt;link text&gt;</w:t>
      </w:r>
      <w:r>
        <w:t xml:space="preserve"> </w:t>
      </w:r>
      <w:r>
        <w:rPr>
          <w:b/>
        </w:rPr>
        <w:t>MAY</w:t>
      </w:r>
      <w:r>
        <w:t xml:space="preserve"> be either plain text or rich text.</w:t>
      </w:r>
    </w:p>
    <w:p w14:paraId="11D0E986" w14:textId="09038DDE" w:rsidR="002957C4" w:rsidRDefault="002957C4" w:rsidP="002957C4">
      <w:r>
        <w:rPr>
          <w:rStyle w:val="CODEtemp"/>
        </w:rPr>
        <w:t>&lt;link target&gt;</w:t>
      </w:r>
      <w:r>
        <w:t xml:space="preserve"> </w:t>
      </w:r>
      <w:r>
        <w:rPr>
          <w:b/>
        </w:rPr>
        <w:t>SHALL</w:t>
      </w:r>
      <w:r>
        <w:t xml:space="preserve"> be a non-negative integer. The </w:t>
      </w:r>
      <w:r>
        <w:rPr>
          <w:rStyle w:val="CODEtemp"/>
        </w:rPr>
        <w:t>result</w:t>
      </w:r>
      <w:r>
        <w:t xml:space="preserve"> object (§</w:t>
      </w:r>
      <w:r>
        <w:fldChar w:fldCharType="begin"/>
      </w:r>
      <w:r>
        <w:instrText xml:space="preserve"> REF _Ref493350984 \r \h </w:instrText>
      </w:r>
      <w:r>
        <w:fldChar w:fldCharType="separate"/>
      </w:r>
      <w:r w:rsidR="00567DE6">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567DE6">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67DE6">
        <w:t>3.19.2</w:t>
      </w:r>
      <w:r w:rsidR="008A0E1E">
        <w:fldChar w:fldCharType="end"/>
      </w:r>
      <w:r w:rsidR="008A0E1E">
        <w:t>)</w:t>
      </w:r>
      <w:r>
        <w:t xml:space="preserve"> is equal to the value of </w:t>
      </w:r>
      <w:r>
        <w:rPr>
          <w:rStyle w:val="CODEtemp"/>
        </w:rPr>
        <w:t>&lt;link target&gt;</w:t>
      </w:r>
      <w:r>
        <w:t>.</w:t>
      </w:r>
    </w:p>
    <w:p w14:paraId="169B7600" w14:textId="77777777" w:rsidR="002957C4" w:rsidRDefault="002957C4" w:rsidP="002957C4">
      <w:pPr>
        <w:pStyle w:val="Note"/>
      </w:pPr>
      <w:r>
        <w:lastRenderedPageBreak/>
        <w:t xml:space="preserve">NOTE: </w:t>
      </w:r>
      <w:r>
        <w:rPr>
          <w:rStyle w:val="CODEtemp"/>
        </w:rPr>
        <w:t>&lt;link target&gt;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77777777"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&lt;link target&gt;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00" w:name="_Ref493337542"/>
      <w:bookmarkStart w:id="101" w:name="_Toc503450858"/>
      <w:r>
        <w:t>sarifLog object</w:t>
      </w:r>
      <w:bookmarkEnd w:id="100"/>
      <w:bookmarkEnd w:id="101"/>
    </w:p>
    <w:p w14:paraId="5DEDD21B" w14:textId="0630136E" w:rsidR="000D32C1" w:rsidRDefault="000D32C1" w:rsidP="000D32C1">
      <w:pPr>
        <w:pStyle w:val="Heading3"/>
      </w:pPr>
      <w:bookmarkStart w:id="102" w:name="_Toc503450859"/>
      <w:r>
        <w:t>General</w:t>
      </w:r>
      <w:bookmarkEnd w:id="1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3212FA56"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567DE6">
        <w:t>3.11.2</w:t>
      </w:r>
      <w:r w:rsidR="0038356E">
        <w:fldChar w:fldCharType="end"/>
      </w:r>
    </w:p>
    <w:p w14:paraId="69B7D7D3" w14:textId="1AF65816"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567DE6">
        <w:t>3.11.4</w:t>
      </w:r>
      <w:r w:rsidR="0038356E">
        <w:fldChar w:fldCharType="end"/>
      </w:r>
    </w:p>
    <w:p w14:paraId="39DC26EB" w14:textId="77777777" w:rsidR="0038356E" w:rsidRDefault="0038356E" w:rsidP="0038356E">
      <w:pPr>
        <w:pStyle w:val="Code"/>
      </w:pPr>
      <w:r>
        <w:t xml:space="preserve">        {</w:t>
      </w:r>
    </w:p>
    <w:p w14:paraId="4DCDD64B" w14:textId="0242873C" w:rsidR="0038356E" w:rsidRDefault="0038356E" w:rsidP="0038356E">
      <w:pPr>
        <w:pStyle w:val="Code"/>
      </w:pPr>
      <w:r>
        <w:t xml:space="preserve">            ...         # a run object (see §</w:t>
      </w:r>
      <w:r>
        <w:fldChar w:fldCharType="begin"/>
      </w:r>
      <w:r>
        <w:instrText xml:space="preserve"> REF _Ref493349997 \w \h </w:instrText>
      </w:r>
      <w:r>
        <w:fldChar w:fldCharType="separate"/>
      </w:r>
      <w:r w:rsidR="00567DE6">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lastRenderedPageBreak/>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03" w:name="_Ref493349977"/>
      <w:bookmarkStart w:id="104" w:name="_Ref493350297"/>
      <w:bookmarkStart w:id="105" w:name="_Toc503450860"/>
      <w:r>
        <w:t>version property</w:t>
      </w:r>
      <w:bookmarkEnd w:id="103"/>
      <w:bookmarkEnd w:id="104"/>
      <w:bookmarkEnd w:id="105"/>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06" w:name="_Toc503450861"/>
      <w:r>
        <w:t>$schema property</w:t>
      </w:r>
      <w:bookmarkEnd w:id="106"/>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7E912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67DE6">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07" w:name="_Ref493349987"/>
      <w:bookmarkStart w:id="108" w:name="_Toc503450862"/>
      <w:r>
        <w:t>runs property</w:t>
      </w:r>
      <w:bookmarkEnd w:id="107"/>
      <w:bookmarkEnd w:id="108"/>
    </w:p>
    <w:p w14:paraId="4CED6907" w14:textId="15235F0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567DE6">
        <w:t>3.12</w:t>
      </w:r>
      <w:r>
        <w:fldChar w:fldCharType="end"/>
      </w:r>
      <w:r w:rsidRPr="00584D35">
        <w:t>).</w:t>
      </w:r>
    </w:p>
    <w:p w14:paraId="076C2078" w14:textId="7A8121FC" w:rsidR="00C66549" w:rsidRPr="00C66549" w:rsidRDefault="00EC6397" w:rsidP="00C66549">
      <w:pPr>
        <w:pStyle w:val="Heading2"/>
      </w:pPr>
      <w:bookmarkStart w:id="109" w:name="_Ref493349997"/>
      <w:bookmarkStart w:id="110" w:name="_Ref493350451"/>
      <w:bookmarkStart w:id="111" w:name="_Toc503450863"/>
      <w:r>
        <w:t>run object</w:t>
      </w:r>
      <w:bookmarkEnd w:id="109"/>
      <w:bookmarkEnd w:id="110"/>
      <w:bookmarkEnd w:id="111"/>
    </w:p>
    <w:p w14:paraId="10E42C1C" w14:textId="534C375F" w:rsidR="000D32C1" w:rsidRDefault="000D32C1" w:rsidP="000D32C1">
      <w:pPr>
        <w:pStyle w:val="Heading3"/>
      </w:pPr>
      <w:bookmarkStart w:id="112" w:name="_Toc503450864"/>
      <w:r>
        <w:t>General</w:t>
      </w:r>
      <w:bookmarkEnd w:id="112"/>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3B119DB2" w:rsidR="00C66549" w:rsidRDefault="00C66549" w:rsidP="00C66549">
      <w:pPr>
        <w:pStyle w:val="Code"/>
      </w:pPr>
      <w:r>
        <w:t xml:space="preserve">    "tool":        # see §</w:t>
      </w:r>
      <w:r>
        <w:fldChar w:fldCharType="begin"/>
      </w:r>
      <w:r>
        <w:instrText xml:space="preserve"> REF _Ref493350956 \w \h </w:instrText>
      </w:r>
      <w:r>
        <w:fldChar w:fldCharType="separate"/>
      </w:r>
      <w:r w:rsidR="00567DE6">
        <w:t>3.12.7</w:t>
      </w:r>
      <w:r>
        <w:fldChar w:fldCharType="end"/>
      </w:r>
    </w:p>
    <w:p w14:paraId="48CEEDFF" w14:textId="77777777" w:rsidR="00C66549" w:rsidRDefault="00C66549" w:rsidP="00C66549">
      <w:pPr>
        <w:pStyle w:val="Code"/>
      </w:pPr>
      <w:r>
        <w:t xml:space="preserve">    {</w:t>
      </w:r>
    </w:p>
    <w:p w14:paraId="458D3C95" w14:textId="5CF76432" w:rsidR="00C66549" w:rsidRDefault="00C66549" w:rsidP="00C66549">
      <w:pPr>
        <w:pStyle w:val="Code"/>
      </w:pPr>
      <w:r>
        <w:t xml:space="preserve">        ...        # a tool object (see §</w:t>
      </w:r>
      <w:r>
        <w:fldChar w:fldCharType="begin"/>
      </w:r>
      <w:r>
        <w:instrText xml:space="preserve"> REF _Ref493350964 \w \h </w:instrText>
      </w:r>
      <w:r>
        <w:fldChar w:fldCharType="separate"/>
      </w:r>
      <w:r w:rsidR="00567DE6">
        <w:t>3.13</w:t>
      </w:r>
      <w:r>
        <w:fldChar w:fldCharType="end"/>
      </w:r>
      <w:r>
        <w:t>)</w:t>
      </w:r>
    </w:p>
    <w:p w14:paraId="5659FE03" w14:textId="77777777" w:rsidR="00C66549" w:rsidRDefault="00C66549" w:rsidP="00C66549">
      <w:pPr>
        <w:pStyle w:val="Code"/>
      </w:pPr>
      <w:r>
        <w:t xml:space="preserve">    },</w:t>
      </w:r>
    </w:p>
    <w:p w14:paraId="5572A9C8" w14:textId="37168294" w:rsidR="00C66549" w:rsidRDefault="00C66549" w:rsidP="00C66549">
      <w:pPr>
        <w:pStyle w:val="Code"/>
      </w:pPr>
      <w:r>
        <w:t xml:space="preserve">    "results":     # see §</w:t>
      </w:r>
      <w:r>
        <w:fldChar w:fldCharType="begin"/>
      </w:r>
      <w:r>
        <w:instrText xml:space="preserve"> REF _Ref493350972 \w \h </w:instrText>
      </w:r>
      <w:r>
        <w:fldChar w:fldCharType="separate"/>
      </w:r>
      <w:r w:rsidR="00567DE6">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399AAFF" w:rsidR="00C66549" w:rsidRDefault="00C66549" w:rsidP="00C66549">
      <w:pPr>
        <w:pStyle w:val="Code"/>
      </w:pPr>
      <w:r>
        <w:t xml:space="preserve">            ...    # a result object (see §</w:t>
      </w:r>
      <w:r>
        <w:fldChar w:fldCharType="begin"/>
      </w:r>
      <w:r>
        <w:instrText xml:space="preserve"> REF _Ref493350984 \w \h </w:instrText>
      </w:r>
      <w:r>
        <w:fldChar w:fldCharType="separate"/>
      </w:r>
      <w:r w:rsidR="00567DE6">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13" w:name="_Ref493351359"/>
      <w:bookmarkStart w:id="114" w:name="_Toc503450865"/>
      <w:r>
        <w:lastRenderedPageBreak/>
        <w:t>id property</w:t>
      </w:r>
      <w:bookmarkEnd w:id="113"/>
      <w:bookmarkEnd w:id="114"/>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15" w:name="_Toc503450866"/>
      <w:r>
        <w:t>stableId property</w:t>
      </w:r>
      <w:bookmarkEnd w:id="115"/>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16" w:name="_Ref493475805"/>
      <w:bookmarkStart w:id="117" w:name="_Toc503450867"/>
      <w:r>
        <w:t>baselineId property</w:t>
      </w:r>
      <w:bookmarkEnd w:id="116"/>
      <w:bookmarkEnd w:id="117"/>
    </w:p>
    <w:p w14:paraId="2AAA192D" w14:textId="28D9162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567DE6">
        <w:t>3.12.2</w:t>
      </w:r>
      <w:r>
        <w:fldChar w:fldCharType="end"/>
      </w:r>
      <w:r w:rsidRPr="006066AC">
        <w:t>) of some previous run.</w:t>
      </w:r>
    </w:p>
    <w:p w14:paraId="039F708E" w14:textId="03CC0041"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567DE6">
        <w:t>3.17.15</w:t>
      </w:r>
      <w:r>
        <w:fldChar w:fldCharType="end"/>
      </w:r>
      <w:r w:rsidRPr="006066AC">
        <w:t>) of every result object (§</w:t>
      </w:r>
      <w:r>
        <w:fldChar w:fldCharType="begin"/>
      </w:r>
      <w:r>
        <w:instrText xml:space="preserve"> REF _Ref493350984 \w \h </w:instrText>
      </w:r>
      <w:r>
        <w:fldChar w:fldCharType="separate"/>
      </w:r>
      <w:r w:rsidR="00567DE6">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18" w:name="_Toc503450868"/>
      <w:r>
        <w:t>automationId property</w:t>
      </w:r>
      <w:bookmarkEnd w:id="118"/>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19" w:name="_Toc503450869"/>
      <w:r>
        <w:t>architecture property</w:t>
      </w:r>
      <w:bookmarkEnd w:id="119"/>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20" w:name="_Ref493350956"/>
      <w:bookmarkStart w:id="121" w:name="_Toc503450870"/>
      <w:r>
        <w:t>tool property</w:t>
      </w:r>
      <w:bookmarkEnd w:id="120"/>
      <w:bookmarkEnd w:id="121"/>
    </w:p>
    <w:p w14:paraId="56566E8E" w14:textId="5F88013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67DE6">
        <w:t>3.13</w:t>
      </w:r>
      <w:r>
        <w:fldChar w:fldCharType="end"/>
      </w:r>
      <w:r w:rsidRPr="003B5868">
        <w:t>) that describes the analysis tool that was run.</w:t>
      </w:r>
    </w:p>
    <w:p w14:paraId="29FA70CD" w14:textId="7E358CE9" w:rsidR="000D32C1" w:rsidRDefault="000D32C1" w:rsidP="000D32C1">
      <w:pPr>
        <w:pStyle w:val="Heading3"/>
      </w:pPr>
      <w:bookmarkStart w:id="122" w:name="_Toc503450871"/>
      <w:r>
        <w:t>invocation property</w:t>
      </w:r>
      <w:bookmarkEnd w:id="122"/>
    </w:p>
    <w:p w14:paraId="676BBCBB" w14:textId="6D374386" w:rsidR="003B5868" w:rsidRDefault="003B5868" w:rsidP="003B5868">
      <w:pPr>
        <w:rPr>
          <w:ins w:id="123" w:author="Laurence Golding" w:date="2018-01-12T16:30:00Z"/>
        </w:rPr>
      </w:pPr>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567DE6">
        <w:t>3.14</w:t>
      </w:r>
      <w:r>
        <w:fldChar w:fldCharType="end"/>
      </w:r>
      <w:r w:rsidRPr="003B5868">
        <w:t>) that describes the invocation of the analysis tool that was run.</w:t>
      </w:r>
    </w:p>
    <w:p w14:paraId="7C2668CE" w14:textId="1E68029A" w:rsidR="008E232A" w:rsidRDefault="008E232A" w:rsidP="008E232A">
      <w:pPr>
        <w:pStyle w:val="Heading3"/>
        <w:rPr>
          <w:ins w:id="124" w:author="Laurence Golding" w:date="2018-01-12T16:31:00Z"/>
        </w:rPr>
      </w:pPr>
      <w:ins w:id="125" w:author="Laurence Golding" w:date="2018-01-12T16:30:00Z">
        <w:r>
          <w:t xml:space="preserve">conversion </w:t>
        </w:r>
      </w:ins>
      <w:ins w:id="126" w:author="Laurence Golding" w:date="2018-01-12T16:31:00Z">
        <w:r>
          <w:t>property</w:t>
        </w:r>
      </w:ins>
    </w:p>
    <w:p w14:paraId="17388F23" w14:textId="7F398646" w:rsidR="008E232A" w:rsidRDefault="008E232A" w:rsidP="008E232A">
      <w:pPr>
        <w:rPr>
          <w:ins w:id="127" w:author="Laurence Golding" w:date="2018-01-12T16:41:00Z"/>
        </w:rPr>
      </w:pPr>
      <w:ins w:id="128" w:author="Laurence Golding" w:date="2018-01-12T16:31:00Z">
        <w:r w:rsidRPr="008E232A">
          <w:t>If a</w:t>
        </w:r>
      </w:ins>
      <w:ins w:id="129" w:author="Laurence Golding" w:date="2018-01-12T16:32:00Z">
        <w:r>
          <w:t xml:space="preserve"> </w:t>
        </w:r>
      </w:ins>
      <w:ins w:id="130" w:author="Laurence Golding" w:date="2018-01-12T16:38:00Z">
        <w:r w:rsidR="000C59FB" w:rsidRPr="000C59FB">
          <w:rPr>
            <w:rStyle w:val="CODEtemp"/>
          </w:rPr>
          <w:t>run</w:t>
        </w:r>
        <w:r w:rsidR="000C59FB">
          <w:t xml:space="preserve"> object</w:t>
        </w:r>
      </w:ins>
      <w:ins w:id="131" w:author="Laurence Golding" w:date="2018-01-12T16:31:00Z">
        <w:r w:rsidRPr="008E232A">
          <w:t xml:space="preserve"> was produced by a </w:t>
        </w:r>
      </w:ins>
      <w:ins w:id="132" w:author="Laurence Golding" w:date="2018-02-13T11:30:00Z">
        <w:r w:rsidR="005F0821">
          <w:t>converter</w:t>
        </w:r>
      </w:ins>
      <w:ins w:id="133" w:author="Laurence Golding" w:date="2018-01-12T16:31:00Z">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ins>
      <w:ins w:id="134" w:author="Laurence Golding" w:date="2018-01-12T16:37:00Z">
        <w:r w:rsidR="000C59FB">
          <w:t>(</w:t>
        </w:r>
      </w:ins>
      <w:ins w:id="135" w:author="Laurence Golding" w:date="2018-01-12T16:39:00Z">
        <w:r w:rsidR="00FE004D" w:rsidRPr="003B5868">
          <w:t>§</w:t>
        </w:r>
        <w:r w:rsidR="00FE004D">
          <w:fldChar w:fldCharType="begin"/>
        </w:r>
        <w:r w:rsidR="00FE004D">
          <w:instrText xml:space="preserve"> REF _Ref503538494 \r \h </w:instrText>
        </w:r>
      </w:ins>
      <w:r w:rsidR="00FE004D">
        <w:fldChar w:fldCharType="separate"/>
      </w:r>
      <w:ins w:id="136" w:author="Laurence Golding" w:date="2018-01-12T16:39:00Z">
        <w:r w:rsidR="00FE004D">
          <w:t>3.1</w:t>
        </w:r>
        <w:r w:rsidR="00FE004D">
          <w:t>5</w:t>
        </w:r>
        <w:r w:rsidR="00FE004D">
          <w:fldChar w:fldCharType="end"/>
        </w:r>
      </w:ins>
      <w:ins w:id="137" w:author="Laurence Golding" w:date="2018-01-12T16:37:00Z">
        <w:r w:rsidR="000C59FB">
          <w:t xml:space="preserve">) </w:t>
        </w:r>
      </w:ins>
      <w:ins w:id="138" w:author="Laurence Golding" w:date="2018-01-12T16:31:00Z">
        <w:r>
          <w:t>that describes how</w:t>
        </w:r>
      </w:ins>
      <w:ins w:id="139" w:author="Laurence Golding" w:date="2018-01-12T16:32:00Z">
        <w:r>
          <w:t xml:space="preserve"> the</w:t>
        </w:r>
      </w:ins>
      <w:ins w:id="140" w:author="Laurence Golding" w:date="2018-01-12T16:37:00Z">
        <w:r w:rsidR="000C59FB">
          <w:t xml:space="preserve"> </w:t>
        </w:r>
      </w:ins>
      <w:ins w:id="141" w:author="Laurence Golding" w:date="2018-02-13T11:30:00Z">
        <w:r w:rsidR="005F0821">
          <w:t>converter</w:t>
        </w:r>
      </w:ins>
      <w:ins w:id="142" w:author="Laurence Golding" w:date="2018-01-12T16:37:00Z">
        <w:r w:rsidR="000C59FB">
          <w:t xml:space="preserve"> transformed the</w:t>
        </w:r>
      </w:ins>
      <w:ins w:id="143" w:author="Laurence Golding" w:date="2018-01-12T16:32:00Z">
        <w:r>
          <w:t xml:space="preserve"> analysis tool’s native output </w:t>
        </w:r>
      </w:ins>
      <w:ins w:id="144" w:author="Laurence Golding" w:date="2018-01-12T16:39:00Z">
        <w:r w:rsidR="006F508A">
          <w:t>format</w:t>
        </w:r>
      </w:ins>
      <w:ins w:id="145" w:author="Laurence Golding" w:date="2018-01-12T16:32:00Z">
        <w:r>
          <w:t xml:space="preserve"> </w:t>
        </w:r>
      </w:ins>
      <w:ins w:id="146" w:author="Laurence Golding" w:date="2018-01-12T16:37:00Z">
        <w:r w:rsidR="000C59FB">
          <w:t>into the</w:t>
        </w:r>
      </w:ins>
      <w:ins w:id="147" w:author="Laurence Golding" w:date="2018-01-12T16:32:00Z">
        <w:r>
          <w:t xml:space="preserve"> SARIF </w:t>
        </w:r>
      </w:ins>
      <w:ins w:id="148" w:author="Laurence Golding" w:date="2018-01-12T16:37:00Z">
        <w:r w:rsidR="000C59FB">
          <w:t>format</w:t>
        </w:r>
      </w:ins>
      <w:ins w:id="149" w:author="Laurence Golding" w:date="2018-01-12T16:32:00Z">
        <w:r>
          <w:t>.</w:t>
        </w:r>
      </w:ins>
    </w:p>
    <w:p w14:paraId="6CFDB5A3" w14:textId="427C505E" w:rsidR="00067072" w:rsidRPr="008E232A" w:rsidRDefault="00067072" w:rsidP="008E232A">
      <w:ins w:id="150" w:author="Laurence Golding" w:date="2018-01-12T16:41:00Z">
        <w:r w:rsidRPr="00067072">
          <w:t xml:space="preserve">If </w:t>
        </w:r>
        <w:r>
          <w:t xml:space="preserve">a </w:t>
        </w:r>
        <w:r w:rsidRPr="00067072">
          <w:rPr>
            <w:rStyle w:val="CODEtemp"/>
          </w:rPr>
          <w:t>run</w:t>
        </w:r>
        <w:r>
          <w:t xml:space="preserve"> object</w:t>
        </w:r>
        <w:r w:rsidRPr="00067072">
          <w:t xml:space="preserve"> was produced by an analysis tool rather than by a </w:t>
        </w:r>
      </w:ins>
      <w:ins w:id="151" w:author="Laurence Golding" w:date="2018-02-13T11:30:00Z">
        <w:r w:rsidR="005F0821">
          <w:t>co</w:t>
        </w:r>
      </w:ins>
      <w:ins w:id="152" w:author="Laurence Golding" w:date="2018-02-13T11:31:00Z">
        <w:r w:rsidR="005F0821">
          <w:t>nverter</w:t>
        </w:r>
      </w:ins>
      <w:ins w:id="153" w:author="Laurence Golding" w:date="2018-01-12T16:41:00Z">
        <w:r w:rsidRPr="00067072">
          <w:t xml:space="preserve">, the </w:t>
        </w:r>
        <w:r w:rsidRPr="00067072">
          <w:rPr>
            <w:rStyle w:val="CODEtemp"/>
          </w:rPr>
          <w:t>conversion</w:t>
        </w:r>
        <w:r w:rsidRPr="00067072">
          <w:t xml:space="preserve"> property </w:t>
        </w:r>
        <w:r w:rsidRPr="00067072">
          <w:rPr>
            <w:b/>
          </w:rPr>
          <w:t>SHALL</w:t>
        </w:r>
        <w:r w:rsidRPr="00067072">
          <w:t xml:space="preserve"> be absent.</w:t>
        </w:r>
      </w:ins>
    </w:p>
    <w:p w14:paraId="7D9E2059" w14:textId="6017CD62" w:rsidR="000D32C1" w:rsidRDefault="000D32C1" w:rsidP="000D32C1">
      <w:pPr>
        <w:pStyle w:val="Heading3"/>
      </w:pPr>
      <w:bookmarkStart w:id="154" w:name="_Ref493345118"/>
      <w:bookmarkStart w:id="155" w:name="_Toc503450872"/>
      <w:r>
        <w:t>files property</w:t>
      </w:r>
      <w:bookmarkEnd w:id="154"/>
      <w:bookmarkEnd w:id="155"/>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07F2DB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567DE6">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77D10034"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567DE6">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lastRenderedPageBreak/>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84F0416"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567DE6">
        <w:t>3.2</w:t>
      </w:r>
      <w:r>
        <w:fldChar w:fldCharType="end"/>
      </w:r>
      <w:r w:rsidRPr="001C3E3E">
        <w:t>.</w:t>
      </w:r>
    </w:p>
    <w:p w14:paraId="7F2B59B5" w14:textId="1944F060"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567DE6">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567DE6">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567DE6">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465D52A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08C6A92"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567DE6">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45B6C84F"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567DE6">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lastRenderedPageBreak/>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56" w:name="_Ref493479000"/>
      <w:bookmarkStart w:id="157" w:name="_Ref493479448"/>
      <w:bookmarkStart w:id="158" w:name="_Toc503450873"/>
      <w:r>
        <w:t>logicalLocations property</w:t>
      </w:r>
      <w:bookmarkEnd w:id="156"/>
      <w:bookmarkEnd w:id="157"/>
      <w:bookmarkEnd w:id="158"/>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1495E876" w:rsidR="00D27F62" w:rsidRDefault="00D27F62" w:rsidP="00D27F62">
      <w:r w:rsidRPr="00D27F62">
        <w:t>Wi</w:t>
      </w:r>
      <w:r>
        <w:t>th one exception described in §</w:t>
      </w:r>
      <w:r>
        <w:fldChar w:fldCharType="begin"/>
      </w:r>
      <w:r>
        <w:instrText xml:space="preserve"> REF _Ref493404415 \r \h </w:instrText>
      </w:r>
      <w:r>
        <w:fldChar w:fldCharType="separate"/>
      </w:r>
      <w:r w:rsidR="00567DE6">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567DE6">
        <w:t>3.18.5</w:t>
      </w:r>
      <w:r>
        <w:fldChar w:fldCharType="end"/>
      </w:r>
      <w:r>
        <w:t xml:space="preserve"> </w:t>
      </w:r>
      <w:r w:rsidRPr="00D27F62">
        <w:t>for examples.</w:t>
      </w:r>
    </w:p>
    <w:p w14:paraId="1928BB84" w14:textId="6474519B"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567DE6">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03AA796D"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567DE6">
        <w:t>3.18.5</w:t>
      </w:r>
      <w:r>
        <w:fldChar w:fldCharType="end"/>
      </w:r>
      <w:r w:rsidRPr="00D27F62">
        <w:t xml:space="preserve">), because it allows results management systems and other programs to organize analysis results, for example, by asking questions such as “How many results were found in the </w:t>
      </w:r>
      <w:r w:rsidR="00FB5300">
        <w:lastRenderedPageBreak/>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59" w:name="_Ref493350972"/>
      <w:bookmarkStart w:id="160" w:name="_Toc503450874"/>
      <w:r>
        <w:t>results property</w:t>
      </w:r>
      <w:bookmarkEnd w:id="159"/>
      <w:bookmarkEnd w:id="160"/>
    </w:p>
    <w:p w14:paraId="319EAE63" w14:textId="23315AEE"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567DE6">
        <w:t>3.9</w:t>
      </w:r>
      <w:r>
        <w:fldChar w:fldCharType="end"/>
      </w:r>
      <w:r>
        <w:t>) result objects (§</w:t>
      </w:r>
      <w:r>
        <w:fldChar w:fldCharType="begin"/>
      </w:r>
      <w:r>
        <w:instrText xml:space="preserve"> REF _Ref493350984 \r \h </w:instrText>
      </w:r>
      <w:r>
        <w:fldChar w:fldCharType="separate"/>
      </w:r>
      <w:r w:rsidR="00567DE6">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661A7E4C"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567DE6">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61" w:name="_Ref493345429"/>
      <w:bookmarkStart w:id="162" w:name="_Toc503450875"/>
      <w:r>
        <w:t>toolNotifications</w:t>
      </w:r>
      <w:r w:rsidR="00401BB5">
        <w:t xml:space="preserve"> property</w:t>
      </w:r>
      <w:bookmarkEnd w:id="161"/>
      <w:bookmarkEnd w:id="162"/>
    </w:p>
    <w:p w14:paraId="6ED00C77" w14:textId="40555DA9"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67DE6">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67DE6">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63" w:name="_Toc503450876"/>
      <w:r>
        <w:t>configurationNotifications</w:t>
      </w:r>
      <w:r w:rsidR="00401BB5">
        <w:t xml:space="preserve"> property</w:t>
      </w:r>
      <w:bookmarkEnd w:id="163"/>
    </w:p>
    <w:p w14:paraId="7E2BD1CC" w14:textId="7E2ECF28"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567DE6">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567DE6">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64" w:name="_Ref493404878"/>
      <w:bookmarkStart w:id="165" w:name="_Toc503450877"/>
      <w:r>
        <w:t>rules property</w:t>
      </w:r>
      <w:bookmarkEnd w:id="164"/>
      <w:bookmarkEnd w:id="165"/>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3292422"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567DE6">
        <w:t>3.27</w:t>
      </w:r>
      <w:r>
        <w:fldChar w:fldCharType="end"/>
      </w:r>
      <w:r w:rsidRPr="00DD45F4">
        <w:t>).</w:t>
      </w:r>
    </w:p>
    <w:p w14:paraId="2C32612D" w14:textId="2174B6D4"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567DE6">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lastRenderedPageBreak/>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549A71F2"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567DE6">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567DE6">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567DE6">
        <w:t>3.17.3</w:t>
      </w:r>
      <w:r>
        <w:fldChar w:fldCharType="end"/>
      </w:r>
      <w:r w:rsidRPr="0037313D">
        <w:t>).</w:t>
      </w:r>
    </w:p>
    <w:p w14:paraId="321E971D" w14:textId="3DFB61DC" w:rsidR="003F533C" w:rsidRDefault="003F533C" w:rsidP="003F533C">
      <w:pPr>
        <w:pStyle w:val="Heading3"/>
      </w:pPr>
      <w:bookmarkStart w:id="166" w:name="_Ref503355262"/>
      <w:bookmarkStart w:id="167" w:name="_Toc503450878"/>
      <w:r>
        <w:t>richMessageMimeType property</w:t>
      </w:r>
      <w:bookmarkEnd w:id="166"/>
      <w:bookmarkEnd w:id="167"/>
    </w:p>
    <w:p w14:paraId="6FE5FA9A" w14:textId="6269BF2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567DE6">
        <w:t>3.10.3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62A3818"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567DE6">
        <w:t>3.10.3.2</w:t>
      </w:r>
      <w:r>
        <w:fldChar w:fldCharType="end"/>
      </w:r>
      <w:r>
        <w:t>.</w:t>
      </w:r>
    </w:p>
    <w:p w14:paraId="2F70E880" w14:textId="3C823711" w:rsidR="00401BB5" w:rsidRDefault="00401BB5" w:rsidP="00401BB5">
      <w:pPr>
        <w:pStyle w:val="Heading3"/>
      </w:pPr>
      <w:bookmarkStart w:id="168" w:name="_Toc503450879"/>
      <w:r>
        <w:t>properties property</w:t>
      </w:r>
      <w:bookmarkEnd w:id="168"/>
    </w:p>
    <w:p w14:paraId="6A87570C" w14:textId="475E1179"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567DE6">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69" w:name="_Ref493350964"/>
      <w:bookmarkStart w:id="170" w:name="_Toc503450880"/>
      <w:r>
        <w:t>tool object</w:t>
      </w:r>
      <w:bookmarkEnd w:id="169"/>
      <w:bookmarkEnd w:id="170"/>
    </w:p>
    <w:p w14:paraId="389A43BD" w14:textId="582B65CB" w:rsidR="00401BB5" w:rsidRDefault="00401BB5" w:rsidP="00401BB5">
      <w:pPr>
        <w:pStyle w:val="Heading3"/>
      </w:pPr>
      <w:bookmarkStart w:id="171" w:name="_Toc503450881"/>
      <w:r>
        <w:t>General</w:t>
      </w:r>
      <w:bookmarkEnd w:id="17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lastRenderedPageBreak/>
        <w:t>{</w:t>
      </w:r>
    </w:p>
    <w:p w14:paraId="20EE1BFA" w14:textId="378FFD5F"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567DE6">
        <w:t>3.13.2</w:t>
      </w:r>
      <w:r>
        <w:fldChar w:fldCharType="end"/>
      </w:r>
    </w:p>
    <w:p w14:paraId="69B4117F" w14:textId="27C18BC0"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567DE6">
        <w:t>3.13.3</w:t>
      </w:r>
      <w:r>
        <w:fldChar w:fldCharType="end"/>
      </w:r>
    </w:p>
    <w:p w14:paraId="3C102082" w14:textId="75E19EFE"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567DE6">
        <w:t>3.13.4</w:t>
      </w:r>
      <w:r>
        <w:fldChar w:fldCharType="end"/>
      </w:r>
    </w:p>
    <w:p w14:paraId="51BC003B" w14:textId="0F28227D"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567DE6">
        <w:t>3.13.5</w:t>
      </w:r>
      <w:r>
        <w:fldChar w:fldCharType="end"/>
      </w:r>
    </w:p>
    <w:p w14:paraId="3461AB94" w14:textId="07E0633E"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567DE6">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72" w:name="_Ref493409155"/>
      <w:bookmarkStart w:id="173" w:name="_Toc503450882"/>
      <w:r>
        <w:t>name property</w:t>
      </w:r>
      <w:bookmarkEnd w:id="172"/>
      <w:bookmarkEnd w:id="17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74" w:name="_Ref493409168"/>
      <w:bookmarkStart w:id="175" w:name="_Toc503450883"/>
      <w:r>
        <w:t>fullName property</w:t>
      </w:r>
      <w:bookmarkEnd w:id="174"/>
      <w:bookmarkEnd w:id="17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76" w:name="_Ref493409198"/>
      <w:bookmarkStart w:id="177" w:name="_Toc503450884"/>
      <w:r>
        <w:t>semanticVersion property</w:t>
      </w:r>
      <w:bookmarkEnd w:id="176"/>
      <w:bookmarkEnd w:id="177"/>
    </w:p>
    <w:p w14:paraId="0F26CA6A" w14:textId="464BE75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66709E9F" w:rsidR="00590B1D" w:rsidRDefault="00590B1D" w:rsidP="00590B1D">
      <w:r w:rsidRPr="00590B1D">
        <w:t xml:space="preserve">In a log </w:t>
      </w:r>
      <w:r w:rsidRPr="00CB2D71">
        <w:t>file</w:t>
      </w:r>
      <w:r w:rsidRPr="00590B1D">
        <w:t xml:space="preserve"> produced by a </w:t>
      </w:r>
      <w:del w:id="178" w:author="Laurence Golding" w:date="2018-02-13T11:31:00Z">
        <w:r w:rsidRPr="00590B1D" w:rsidDel="005F0821">
          <w:delText>conversion tool</w:delText>
        </w:r>
      </w:del>
      <w:ins w:id="179" w:author="Laurence Golding" w:date="2018-02-13T11:31:00Z">
        <w:r w:rsidR="005F0821">
          <w:t>converter</w:t>
        </w:r>
      </w:ins>
      <w:r w:rsidRPr="00590B1D">
        <w:t xml:space="preserve">,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80" w:name="_Ref493409191"/>
      <w:bookmarkStart w:id="181" w:name="_Toc503450885"/>
      <w:r>
        <w:t>version property</w:t>
      </w:r>
      <w:bookmarkEnd w:id="180"/>
      <w:bookmarkEnd w:id="18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82" w:name="_Ref493409205"/>
      <w:bookmarkStart w:id="183" w:name="_Toc503450886"/>
      <w:r>
        <w:lastRenderedPageBreak/>
        <w:t>fileVersion property</w:t>
      </w:r>
      <w:bookmarkEnd w:id="182"/>
      <w:bookmarkEnd w:id="18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84" w:name="_Toc503450887"/>
      <w:r>
        <w:t>language property</w:t>
      </w:r>
      <w:bookmarkEnd w:id="184"/>
    </w:p>
    <w:p w14:paraId="0DEC6669" w14:textId="68F7AA3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85" w:name="_Hlk503355525"/>
      <w:r w:rsidRPr="00C56762">
        <w:t>a string specifying the language of the messages produced by the tool</w:t>
      </w:r>
      <w:bookmarkEnd w:id="18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86" w:name="_Toc503450888"/>
      <w:r>
        <w:t>sarifLoggerVersion property</w:t>
      </w:r>
      <w:bookmarkEnd w:id="18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87" w:name="_Toc503450889"/>
      <w:r>
        <w:t>properties property</w:t>
      </w:r>
      <w:bookmarkEnd w:id="187"/>
    </w:p>
    <w:p w14:paraId="074F31FD" w14:textId="23CFFFB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567DE6">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88" w:name="_Ref493352563"/>
      <w:bookmarkStart w:id="189" w:name="_Toc503450890"/>
      <w:r>
        <w:t>invocation object</w:t>
      </w:r>
      <w:bookmarkEnd w:id="188"/>
      <w:bookmarkEnd w:id="189"/>
    </w:p>
    <w:p w14:paraId="10E65C9D" w14:textId="17190F2B" w:rsidR="00401BB5" w:rsidRDefault="00401BB5" w:rsidP="00401BB5">
      <w:pPr>
        <w:pStyle w:val="Heading3"/>
      </w:pPr>
      <w:bookmarkStart w:id="190" w:name="_Toc503450891"/>
      <w:r>
        <w:t>General</w:t>
      </w:r>
      <w:bookmarkEnd w:id="19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91" w:name="_Ref493414102"/>
      <w:bookmarkStart w:id="192" w:name="_Toc503450892"/>
      <w:r>
        <w:t>commandLine property</w:t>
      </w:r>
      <w:bookmarkEnd w:id="191"/>
      <w:bookmarkEnd w:id="19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93" w:name="_Toc503450893"/>
      <w:r>
        <w:t>responseFiles property</w:t>
      </w:r>
      <w:bookmarkEnd w:id="193"/>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94" w:name="_Toc503450894"/>
      <w:r>
        <w:lastRenderedPageBreak/>
        <w:t>startTime property</w:t>
      </w:r>
      <w:bookmarkEnd w:id="194"/>
    </w:p>
    <w:p w14:paraId="16315911" w14:textId="46E6436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567DE6">
        <w:t>3.8</w:t>
      </w:r>
      <w:r>
        <w:fldChar w:fldCharType="end"/>
      </w:r>
      <w:r w:rsidRPr="00A14F9A">
        <w:t>.</w:t>
      </w:r>
    </w:p>
    <w:p w14:paraId="64D62131" w14:textId="648590CB" w:rsidR="00401BB5" w:rsidRDefault="00401BB5" w:rsidP="00401BB5">
      <w:pPr>
        <w:pStyle w:val="Heading3"/>
      </w:pPr>
      <w:bookmarkStart w:id="195" w:name="_Toc503450895"/>
      <w:r>
        <w:t>endTime property</w:t>
      </w:r>
      <w:bookmarkEnd w:id="195"/>
    </w:p>
    <w:p w14:paraId="7310B713" w14:textId="6670C16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567DE6">
        <w:t>3.8</w:t>
      </w:r>
      <w:r>
        <w:fldChar w:fldCharType="end"/>
      </w:r>
      <w:r w:rsidRPr="00A14F9A">
        <w:t>).</w:t>
      </w:r>
    </w:p>
    <w:p w14:paraId="403BF44E" w14:textId="3684AD93" w:rsidR="00401BB5" w:rsidRDefault="00401BB5" w:rsidP="00401BB5">
      <w:pPr>
        <w:pStyle w:val="Heading3"/>
      </w:pPr>
      <w:bookmarkStart w:id="196" w:name="_Toc503450896"/>
      <w:r>
        <w:t>machine property</w:t>
      </w:r>
      <w:bookmarkEnd w:id="19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97" w:name="_Toc503450897"/>
      <w:r>
        <w:t>account property</w:t>
      </w:r>
      <w:bookmarkEnd w:id="19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98" w:name="_Toc503450898"/>
      <w:r>
        <w:t>processId property</w:t>
      </w:r>
      <w:bookmarkEnd w:id="19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99" w:name="_Toc503450899"/>
      <w:r>
        <w:t>fileName property</w:t>
      </w:r>
      <w:bookmarkEnd w:id="199"/>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5C0B1DFF"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567DE6">
        <w:t>3.13</w:t>
      </w:r>
      <w:r>
        <w:fldChar w:fldCharType="end"/>
      </w:r>
      <w:r w:rsidRPr="00A14F9A">
        <w:t>) because the identical tool might be invoked from different paths on different machines.</w:t>
      </w:r>
    </w:p>
    <w:p w14:paraId="4CBA5986" w14:textId="305F0A4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67DE6">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00" w:name="_Toc503450900"/>
      <w:r>
        <w:t>workingDirectory property</w:t>
      </w:r>
      <w:bookmarkEnd w:id="200"/>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01" w:name="_Toc503450901"/>
      <w:r>
        <w:t>environmentVariables property</w:t>
      </w:r>
      <w:bookmarkEnd w:id="201"/>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lastRenderedPageBreak/>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202" w:name="_Toc503450902"/>
      <w:r>
        <w:t>properties property</w:t>
      </w:r>
      <w:bookmarkEnd w:id="202"/>
    </w:p>
    <w:p w14:paraId="6D4EC85A" w14:textId="76008491"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567DE6">
        <w:t>3.7</w:t>
      </w:r>
      <w:r>
        <w:fldChar w:fldCharType="end"/>
      </w:r>
      <w:r w:rsidRPr="00F90F0E">
        <w:t>). This allows tools to include information about the tool invocation that is not explicitly specified in the SARIF format.</w:t>
      </w:r>
    </w:p>
    <w:p w14:paraId="17317A66" w14:textId="417AF456" w:rsidR="008E232A" w:rsidRDefault="008E232A" w:rsidP="00401BB5">
      <w:pPr>
        <w:pStyle w:val="Heading2"/>
        <w:rPr>
          <w:ins w:id="203" w:author="Laurence Golding" w:date="2018-01-12T16:33:00Z"/>
        </w:rPr>
      </w:pPr>
      <w:bookmarkStart w:id="204" w:name="_Ref503538494"/>
      <w:bookmarkStart w:id="205" w:name="_Ref493403111"/>
      <w:bookmarkStart w:id="206" w:name="_Ref493404005"/>
      <w:bookmarkStart w:id="207" w:name="_Toc503450903"/>
      <w:ins w:id="208" w:author="Laurence Golding" w:date="2018-01-12T16:32:00Z">
        <w:r>
          <w:t>conversion object</w:t>
        </w:r>
      </w:ins>
      <w:bookmarkEnd w:id="204"/>
    </w:p>
    <w:p w14:paraId="24FC50E6" w14:textId="28A4D7E8" w:rsidR="000C59FB" w:rsidRDefault="000C59FB" w:rsidP="000C59FB">
      <w:pPr>
        <w:pStyle w:val="Heading3"/>
        <w:rPr>
          <w:ins w:id="209" w:author="Laurence Golding" w:date="2018-01-12T16:33:00Z"/>
        </w:rPr>
      </w:pPr>
      <w:ins w:id="210" w:author="Laurence Golding" w:date="2018-01-12T16:33:00Z">
        <w:r>
          <w:t>General</w:t>
        </w:r>
      </w:ins>
    </w:p>
    <w:p w14:paraId="56FBA3FD" w14:textId="271C3BB6" w:rsidR="000C59FB" w:rsidRDefault="000C59FB" w:rsidP="000C59FB">
      <w:pPr>
        <w:rPr>
          <w:ins w:id="211" w:author="Laurence Golding" w:date="2018-01-13T11:55:00Z"/>
        </w:rPr>
      </w:pPr>
      <w:ins w:id="212" w:author="Laurence Golding" w:date="2018-01-12T16:33:00Z">
        <w:r>
          <w:t xml:space="preserve">A </w:t>
        </w:r>
        <w:r w:rsidRPr="000C59FB">
          <w:rPr>
            <w:rStyle w:val="CODEtemp"/>
          </w:rPr>
          <w:t>conversion</w:t>
        </w:r>
        <w:r>
          <w:t xml:space="preserve"> object describes how </w:t>
        </w:r>
      </w:ins>
      <w:ins w:id="213" w:author="Laurence Golding" w:date="2018-01-12T16:36:00Z">
        <w:r>
          <w:t xml:space="preserve">a </w:t>
        </w:r>
      </w:ins>
      <w:ins w:id="214" w:author="Laurence Golding" w:date="2018-02-13T11:31:00Z">
        <w:r w:rsidR="005F0821">
          <w:t>converter</w:t>
        </w:r>
      </w:ins>
      <w:ins w:id="215" w:author="Laurence Golding" w:date="2018-01-12T16:36:00Z">
        <w:r>
          <w:t xml:space="preserve"> transformed the</w:t>
        </w:r>
      </w:ins>
      <w:ins w:id="216" w:author="Laurence Golding" w:date="2018-01-12T16:34:00Z">
        <w:r>
          <w:t xml:space="preserve"> output of a static analysis tool from the analysis tool’s native output format </w:t>
        </w:r>
      </w:ins>
      <w:ins w:id="217" w:author="Laurence Golding" w:date="2018-01-12T16:40:00Z">
        <w:r w:rsidR="00067072">
          <w:t>in</w:t>
        </w:r>
      </w:ins>
      <w:ins w:id="218" w:author="Laurence Golding" w:date="2018-01-12T16:34:00Z">
        <w:r>
          <w:t xml:space="preserve">to </w:t>
        </w:r>
      </w:ins>
      <w:ins w:id="219" w:author="Laurence Golding" w:date="2018-01-12T16:35:00Z">
        <w:r>
          <w:t xml:space="preserve">the </w:t>
        </w:r>
      </w:ins>
      <w:ins w:id="220" w:author="Laurence Golding" w:date="2018-01-12T16:34:00Z">
        <w:r>
          <w:t>SARIF</w:t>
        </w:r>
      </w:ins>
      <w:ins w:id="221" w:author="Laurence Golding" w:date="2018-01-12T16:35:00Z">
        <w:r>
          <w:t xml:space="preserve"> format</w:t>
        </w:r>
      </w:ins>
      <w:ins w:id="222" w:author="Laurence Golding" w:date="2018-01-12T16:34:00Z">
        <w:r>
          <w:t>.</w:t>
        </w:r>
      </w:ins>
    </w:p>
    <w:p w14:paraId="0052AED1" w14:textId="3F43CEAB" w:rsidR="006C0319" w:rsidRDefault="006C0319" w:rsidP="006C0319">
      <w:pPr>
        <w:pStyle w:val="Note"/>
        <w:rPr>
          <w:ins w:id="223" w:author="Laurence Golding" w:date="2018-01-13T11:57:00Z"/>
        </w:rPr>
      </w:pPr>
      <w:ins w:id="224" w:author="Laurence Golding" w:date="2018-01-13T11:56:00Z">
        <w:r>
          <w:t xml:space="preserve">EXAMPLE: In this example, a </w:t>
        </w:r>
      </w:ins>
      <w:ins w:id="225" w:author="Laurence Golding" w:date="2018-02-13T11:31:00Z">
        <w:r w:rsidR="005F0821">
          <w:t>converter</w:t>
        </w:r>
      </w:ins>
      <w:ins w:id="226" w:author="Laurence Golding" w:date="2018-01-13T11:57:00Z">
        <w:r>
          <w:t xml:space="preserve"> has converted an AndroidStudio output file into a SARIF log file:</w:t>
        </w:r>
      </w:ins>
    </w:p>
    <w:p w14:paraId="7EA9AB9C" w14:textId="77777777" w:rsidR="006C0319" w:rsidRDefault="006C0319" w:rsidP="006C0319">
      <w:pPr>
        <w:pStyle w:val="Codesmall"/>
        <w:rPr>
          <w:ins w:id="227" w:author="Laurence Golding" w:date="2018-01-13T11:57:00Z"/>
        </w:rPr>
      </w:pPr>
      <w:ins w:id="228" w:author="Laurence Golding" w:date="2018-01-13T11:57:00Z">
        <w:r>
          <w:t>{</w:t>
        </w:r>
      </w:ins>
    </w:p>
    <w:p w14:paraId="4E29692C" w14:textId="77777777" w:rsidR="006C0319" w:rsidRDefault="006C0319" w:rsidP="006C0319">
      <w:pPr>
        <w:pStyle w:val="Codesmall"/>
        <w:rPr>
          <w:ins w:id="229" w:author="Laurence Golding" w:date="2018-01-13T11:57:00Z"/>
        </w:rPr>
      </w:pPr>
      <w:ins w:id="230" w:author="Laurence Golding" w:date="2018-01-13T11:57:00Z">
        <w:r>
          <w:t xml:space="preserve">  ...</w:t>
        </w:r>
      </w:ins>
    </w:p>
    <w:p w14:paraId="25B48D3C" w14:textId="77777777" w:rsidR="006C0319" w:rsidRDefault="006C0319" w:rsidP="006C0319">
      <w:pPr>
        <w:pStyle w:val="Codesmall"/>
        <w:rPr>
          <w:ins w:id="231" w:author="Laurence Golding" w:date="2018-01-13T11:57:00Z"/>
        </w:rPr>
      </w:pPr>
      <w:ins w:id="232" w:author="Laurence Golding" w:date="2018-01-13T11:57:00Z">
        <w:r>
          <w:t xml:space="preserve">  "runs": [</w:t>
        </w:r>
      </w:ins>
    </w:p>
    <w:p w14:paraId="1A9AFEE1" w14:textId="77777777" w:rsidR="006C0319" w:rsidRDefault="006C0319" w:rsidP="006C0319">
      <w:pPr>
        <w:pStyle w:val="Codesmall"/>
        <w:rPr>
          <w:ins w:id="233" w:author="Laurence Golding" w:date="2018-01-13T11:57:00Z"/>
        </w:rPr>
      </w:pPr>
      <w:ins w:id="234" w:author="Laurence Golding" w:date="2018-01-13T11:57:00Z">
        <w:r>
          <w:t xml:space="preserve">    {</w:t>
        </w:r>
      </w:ins>
    </w:p>
    <w:p w14:paraId="4730CD89" w14:textId="77777777" w:rsidR="006C0319" w:rsidRDefault="006C0319" w:rsidP="006C0319">
      <w:pPr>
        <w:pStyle w:val="Codesmall"/>
        <w:rPr>
          <w:ins w:id="235" w:author="Laurence Golding" w:date="2018-01-13T11:57:00Z"/>
        </w:rPr>
      </w:pPr>
      <w:ins w:id="236" w:author="Laurence Golding" w:date="2018-01-13T11:57:00Z">
        <w:r>
          <w:t xml:space="preserve">      "tool": {</w:t>
        </w:r>
      </w:ins>
    </w:p>
    <w:p w14:paraId="3649EBC5" w14:textId="4F678D2D" w:rsidR="006C0319" w:rsidRDefault="006C0319" w:rsidP="006C0319">
      <w:pPr>
        <w:pStyle w:val="Codesmall"/>
        <w:rPr>
          <w:ins w:id="237" w:author="Laurence Golding" w:date="2018-01-13T11:57:00Z"/>
        </w:rPr>
      </w:pPr>
      <w:ins w:id="238" w:author="Laurence Golding" w:date="2018-01-13T11:57:00Z">
        <w:r>
          <w:t xml:space="preserve">        "name": "AndroidStudio"</w:t>
        </w:r>
      </w:ins>
    </w:p>
    <w:p w14:paraId="47971652" w14:textId="77777777" w:rsidR="006C0319" w:rsidRDefault="006C0319" w:rsidP="006C0319">
      <w:pPr>
        <w:pStyle w:val="Codesmall"/>
        <w:rPr>
          <w:ins w:id="239" w:author="Laurence Golding" w:date="2018-01-13T11:57:00Z"/>
        </w:rPr>
      </w:pPr>
      <w:ins w:id="240" w:author="Laurence Golding" w:date="2018-01-13T11:57:00Z">
        <w:r>
          <w:t xml:space="preserve">      },</w:t>
        </w:r>
      </w:ins>
    </w:p>
    <w:p w14:paraId="0A401F16" w14:textId="347EFB72" w:rsidR="006C0319" w:rsidRDefault="006C0319" w:rsidP="006C0319">
      <w:pPr>
        <w:pStyle w:val="Codesmall"/>
        <w:rPr>
          <w:ins w:id="241" w:author="Laurence Golding" w:date="2018-01-13T11:57:00Z"/>
        </w:rPr>
      </w:pPr>
      <w:ins w:id="242" w:author="Laurence Golding" w:date="2018-01-13T11:57:00Z">
        <w:r>
          <w:t xml:space="preserve">      "conversion": {</w:t>
        </w:r>
      </w:ins>
    </w:p>
    <w:p w14:paraId="58F5338E" w14:textId="50146146" w:rsidR="006C0319" w:rsidRDefault="006C0319" w:rsidP="006C0319">
      <w:pPr>
        <w:pStyle w:val="Codesmall"/>
        <w:rPr>
          <w:ins w:id="243" w:author="Laurence Golding" w:date="2018-01-13T11:57:00Z"/>
        </w:rPr>
      </w:pPr>
      <w:ins w:id="244" w:author="Laurence Golding" w:date="2018-01-13T11:57:00Z">
        <w:r>
          <w:t xml:space="preserve">        "tool": </w:t>
        </w:r>
        <w:proofErr w:type="gramStart"/>
        <w:r>
          <w:t>{</w:t>
        </w:r>
      </w:ins>
      <w:ins w:id="245" w:author="Laurence Golding" w:date="2018-01-13T12:00:00Z">
        <w:r>
          <w:t xml:space="preserve">  </w:t>
        </w:r>
        <w:proofErr w:type="gramEnd"/>
        <w:r>
          <w:t xml:space="preserve">   </w:t>
        </w:r>
      </w:ins>
      <w:ins w:id="246" w:author="Laurence Golding" w:date="2018-01-13T12:01:00Z">
        <w:r>
          <w:t xml:space="preserve">                               # see </w:t>
        </w:r>
        <w:r w:rsidRPr="000C59FB">
          <w:t>§</w:t>
        </w:r>
      </w:ins>
      <w:ins w:id="247" w:author="Laurence Golding" w:date="2018-02-13T11:36:00Z">
        <w:r w:rsidR="00BF014A">
          <w:fldChar w:fldCharType="begin"/>
        </w:r>
        <w:r w:rsidR="00BF014A">
          <w:instrText xml:space="preserve"> REF _Ref503539410 \r \h </w:instrText>
        </w:r>
      </w:ins>
      <w:r w:rsidR="00BF014A">
        <w:fldChar w:fldCharType="separate"/>
      </w:r>
      <w:ins w:id="248" w:author="Laurence Golding" w:date="2018-02-13T11:36:00Z">
        <w:r w:rsidR="00BF014A">
          <w:t>3.15.2</w:t>
        </w:r>
        <w:r w:rsidR="00BF014A">
          <w:fldChar w:fldCharType="end"/>
        </w:r>
      </w:ins>
    </w:p>
    <w:p w14:paraId="51C7C100" w14:textId="77777777" w:rsidR="006C0319" w:rsidRDefault="006C0319" w:rsidP="006C0319">
      <w:pPr>
        <w:pStyle w:val="Codesmall"/>
        <w:rPr>
          <w:ins w:id="249" w:author="Laurence Golding" w:date="2018-01-13T11:57:00Z"/>
        </w:rPr>
      </w:pPr>
      <w:ins w:id="250" w:author="Laurence Golding" w:date="2018-01-13T11:57:00Z">
        <w:r>
          <w:t xml:space="preserve">          "name": "SARIF SDK Multitool",</w:t>
        </w:r>
      </w:ins>
    </w:p>
    <w:p w14:paraId="077AEF99" w14:textId="099B172F" w:rsidR="006C0319" w:rsidRDefault="006C0319" w:rsidP="006C0319">
      <w:pPr>
        <w:pStyle w:val="Codesmall"/>
        <w:rPr>
          <w:ins w:id="251" w:author="Laurence Golding" w:date="2018-01-13T12:02:00Z"/>
        </w:rPr>
      </w:pPr>
      <w:ins w:id="252" w:author="Laurence Golding" w:date="2018-01-13T11:57:00Z">
        <w:r>
          <w:t xml:space="preserve">        },</w:t>
        </w:r>
      </w:ins>
    </w:p>
    <w:p w14:paraId="1DD517AE" w14:textId="155D7B0F" w:rsidR="006C0319" w:rsidRDefault="006C0319" w:rsidP="006C0319">
      <w:pPr>
        <w:pStyle w:val="Codesmall"/>
        <w:rPr>
          <w:ins w:id="253" w:author="Laurence Golding" w:date="2018-01-13T11:57:00Z"/>
        </w:rPr>
      </w:pPr>
      <w:ins w:id="254" w:author="Laurence Golding" w:date="2018-01-13T12:02:00Z">
        <w:r>
          <w:t xml:space="preserve">                                                     # see </w:t>
        </w:r>
        <w:r w:rsidRPr="000C59FB">
          <w:t>§</w:t>
        </w:r>
      </w:ins>
      <w:ins w:id="255" w:author="Laurence Golding" w:date="2018-02-13T11:36:00Z">
        <w:r w:rsidR="00BF014A">
          <w:fldChar w:fldCharType="begin"/>
        </w:r>
        <w:r w:rsidR="00BF014A">
          <w:instrText xml:space="preserve"> REF _Ref503608264 \r \h </w:instrText>
        </w:r>
      </w:ins>
      <w:r w:rsidR="00BF014A">
        <w:fldChar w:fldCharType="separate"/>
      </w:r>
      <w:ins w:id="256" w:author="Laurence Golding" w:date="2018-02-13T11:36:00Z">
        <w:r w:rsidR="00BF014A">
          <w:t>3.15.3</w:t>
        </w:r>
        <w:r w:rsidR="00BF014A">
          <w:fldChar w:fldCharType="end"/>
        </w:r>
      </w:ins>
    </w:p>
    <w:p w14:paraId="12467051" w14:textId="6376C721" w:rsidR="006C0319" w:rsidRDefault="006C0319" w:rsidP="006C0319">
      <w:pPr>
        <w:pStyle w:val="Codesmall"/>
        <w:rPr>
          <w:ins w:id="257" w:author="Laurence Golding" w:date="2018-01-13T11:57:00Z"/>
        </w:rPr>
      </w:pPr>
      <w:ins w:id="258" w:author="Laurence Golding" w:date="2018-01-13T11:57:00Z">
        <w:r>
          <w:t xml:space="preserve">        "invocation": "Sarif.Multitool.exe convert -t AndroidStudio northwind.log"</w:t>
        </w:r>
      </w:ins>
    </w:p>
    <w:p w14:paraId="786706EA" w14:textId="77777777" w:rsidR="006C0319" w:rsidRDefault="006C0319" w:rsidP="006C0319">
      <w:pPr>
        <w:pStyle w:val="Codesmall"/>
        <w:rPr>
          <w:ins w:id="259" w:author="Laurence Golding" w:date="2018-01-13T12:02:00Z"/>
        </w:rPr>
      </w:pPr>
    </w:p>
    <w:p w14:paraId="334F7B97" w14:textId="1085B9AD" w:rsidR="006C0319" w:rsidRDefault="006C0319" w:rsidP="006C0319">
      <w:pPr>
        <w:pStyle w:val="Codesmall"/>
        <w:rPr>
          <w:ins w:id="260" w:author="Laurence Golding" w:date="2018-01-13T11:57:00Z"/>
        </w:rPr>
      </w:pPr>
      <w:ins w:id="261" w:author="Laurence Golding" w:date="2018-01-13T11:57:00Z">
        <w:r>
          <w:t xml:space="preserve">        "analysisToolLogFileUri": "northwind.log</w:t>
        </w:r>
        <w:proofErr w:type="gramStart"/>
        <w:r>
          <w:t>",</w:t>
        </w:r>
      </w:ins>
      <w:ins w:id="262" w:author="Laurence Golding" w:date="2018-01-13T12:01:00Z">
        <w:r>
          <w:t xml:space="preserve">   </w:t>
        </w:r>
        <w:proofErr w:type="gramEnd"/>
        <w:r>
          <w:t xml:space="preserve"># see </w:t>
        </w:r>
        <w:r w:rsidRPr="000C59FB">
          <w:t>§</w:t>
        </w:r>
      </w:ins>
      <w:ins w:id="263" w:author="Laurence Golding" w:date="2018-02-13T11:36:00Z">
        <w:r w:rsidR="00BF014A">
          <w:fldChar w:fldCharType="begin"/>
        </w:r>
        <w:r w:rsidR="00BF014A">
          <w:instrText xml:space="preserve"> REF _Ref503539431 \r \h </w:instrText>
        </w:r>
      </w:ins>
      <w:r w:rsidR="00BF014A">
        <w:fldChar w:fldCharType="separate"/>
      </w:r>
      <w:ins w:id="264" w:author="Laurence Golding" w:date="2018-02-13T11:36:00Z">
        <w:r w:rsidR="00BF014A">
          <w:t>3.15.4</w:t>
        </w:r>
        <w:r w:rsidR="00BF014A">
          <w:fldChar w:fldCharType="end"/>
        </w:r>
      </w:ins>
    </w:p>
    <w:p w14:paraId="0B45111F" w14:textId="75D1024E" w:rsidR="006C0319" w:rsidRDefault="006C0319" w:rsidP="006C0319">
      <w:pPr>
        <w:pStyle w:val="Codesmall"/>
        <w:rPr>
          <w:ins w:id="265" w:author="Laurence Golding" w:date="2018-01-13T11:57:00Z"/>
        </w:rPr>
      </w:pPr>
      <w:ins w:id="266" w:author="Laurence Golding" w:date="2018-01-13T11:57:00Z">
        <w:r>
          <w:t xml:space="preserve">        "analysisToolLogFileUriBaseId": "$LOG_DIR$</w:t>
        </w:r>
        <w:proofErr w:type="gramStart"/>
        <w:r>
          <w:t>"</w:t>
        </w:r>
      </w:ins>
      <w:ins w:id="267" w:author="Laurence Golding" w:date="2018-01-13T12:01:00Z">
        <w:r>
          <w:t xml:space="preserve">  #</w:t>
        </w:r>
        <w:proofErr w:type="gramEnd"/>
        <w:r>
          <w:t xml:space="preserve"> see </w:t>
        </w:r>
        <w:r w:rsidRPr="000C59FB">
          <w:t>§</w:t>
        </w:r>
      </w:ins>
      <w:ins w:id="268" w:author="Laurence Golding" w:date="2018-02-13T11:37:00Z">
        <w:r w:rsidR="00BF014A">
          <w:fldChar w:fldCharType="begin"/>
        </w:r>
        <w:r w:rsidR="00BF014A">
          <w:instrText xml:space="preserve"> REF _Ref503608248 \r \h </w:instrText>
        </w:r>
      </w:ins>
      <w:r w:rsidR="00BF014A">
        <w:fldChar w:fldCharType="separate"/>
      </w:r>
      <w:ins w:id="269" w:author="Laurence Golding" w:date="2018-02-13T11:37:00Z">
        <w:r w:rsidR="00BF014A">
          <w:t>3.15.5</w:t>
        </w:r>
        <w:r w:rsidR="00BF014A">
          <w:fldChar w:fldCharType="end"/>
        </w:r>
      </w:ins>
    </w:p>
    <w:p w14:paraId="73AE8DC1" w14:textId="77777777" w:rsidR="006C0319" w:rsidRDefault="006C0319" w:rsidP="006C0319">
      <w:pPr>
        <w:pStyle w:val="Codesmall"/>
        <w:rPr>
          <w:ins w:id="270" w:author="Laurence Golding" w:date="2018-01-13T11:57:00Z"/>
        </w:rPr>
      </w:pPr>
      <w:ins w:id="271" w:author="Laurence Golding" w:date="2018-01-13T11:57:00Z">
        <w:r>
          <w:t xml:space="preserve">      },</w:t>
        </w:r>
      </w:ins>
    </w:p>
    <w:p w14:paraId="0A81077F" w14:textId="77777777" w:rsidR="006C0319" w:rsidRDefault="006C0319" w:rsidP="006C0319">
      <w:pPr>
        <w:pStyle w:val="Codesmall"/>
        <w:rPr>
          <w:ins w:id="272" w:author="Laurence Golding" w:date="2018-01-13T11:57:00Z"/>
        </w:rPr>
      </w:pPr>
      <w:ins w:id="273" w:author="Laurence Golding" w:date="2018-01-13T11:57:00Z">
        <w:r>
          <w:t xml:space="preserve">      "results": [</w:t>
        </w:r>
      </w:ins>
    </w:p>
    <w:p w14:paraId="64086AA6" w14:textId="6717C9BF" w:rsidR="006C0319" w:rsidRDefault="006C0319" w:rsidP="006C0319">
      <w:pPr>
        <w:pStyle w:val="Codesmall"/>
        <w:rPr>
          <w:ins w:id="274" w:author="Laurence Golding" w:date="2018-01-13T11:57:00Z"/>
        </w:rPr>
      </w:pPr>
      <w:ins w:id="275" w:author="Laurence Golding" w:date="2018-01-13T11:57:00Z">
        <w:r>
          <w:t xml:space="preserve">        ...</w:t>
        </w:r>
      </w:ins>
    </w:p>
    <w:p w14:paraId="6A34529C" w14:textId="77777777" w:rsidR="006C0319" w:rsidRDefault="006C0319" w:rsidP="006C0319">
      <w:pPr>
        <w:pStyle w:val="Codesmall"/>
        <w:rPr>
          <w:ins w:id="276" w:author="Laurence Golding" w:date="2018-01-13T11:57:00Z"/>
        </w:rPr>
      </w:pPr>
      <w:ins w:id="277" w:author="Laurence Golding" w:date="2018-01-13T11:57:00Z">
        <w:r>
          <w:t xml:space="preserve">      ]</w:t>
        </w:r>
      </w:ins>
    </w:p>
    <w:p w14:paraId="74520FE6" w14:textId="77777777" w:rsidR="006C0319" w:rsidRDefault="006C0319" w:rsidP="006C0319">
      <w:pPr>
        <w:pStyle w:val="Codesmall"/>
        <w:rPr>
          <w:ins w:id="278" w:author="Laurence Golding" w:date="2018-01-13T11:57:00Z"/>
        </w:rPr>
      </w:pPr>
      <w:ins w:id="279" w:author="Laurence Golding" w:date="2018-01-13T11:57:00Z">
        <w:r>
          <w:t xml:space="preserve">    }</w:t>
        </w:r>
      </w:ins>
    </w:p>
    <w:p w14:paraId="0B38D39C" w14:textId="77777777" w:rsidR="006C0319" w:rsidRDefault="006C0319" w:rsidP="006C0319">
      <w:pPr>
        <w:pStyle w:val="Codesmall"/>
        <w:rPr>
          <w:ins w:id="280" w:author="Laurence Golding" w:date="2018-01-13T11:57:00Z"/>
        </w:rPr>
      </w:pPr>
      <w:ins w:id="281" w:author="Laurence Golding" w:date="2018-01-13T11:57:00Z">
        <w:r>
          <w:t xml:space="preserve">  ]</w:t>
        </w:r>
      </w:ins>
    </w:p>
    <w:p w14:paraId="1E1AAE43" w14:textId="77777777" w:rsidR="006C0319" w:rsidRPr="008F4CB1" w:rsidRDefault="006C0319" w:rsidP="006C0319">
      <w:pPr>
        <w:pStyle w:val="Codesmall"/>
        <w:rPr>
          <w:ins w:id="282" w:author="Laurence Golding" w:date="2018-01-13T11:57:00Z"/>
        </w:rPr>
      </w:pPr>
      <w:ins w:id="283" w:author="Laurence Golding" w:date="2018-01-13T11:57:00Z">
        <w:r>
          <w:t>}</w:t>
        </w:r>
      </w:ins>
    </w:p>
    <w:p w14:paraId="54DBF500" w14:textId="77777777" w:rsidR="006C0319" w:rsidRPr="006C0319" w:rsidRDefault="006C0319" w:rsidP="006C0319">
      <w:pPr>
        <w:rPr>
          <w:ins w:id="284" w:author="Laurence Golding" w:date="2018-01-12T16:51:00Z"/>
        </w:rPr>
      </w:pPr>
    </w:p>
    <w:p w14:paraId="39CD46E9" w14:textId="473564AA" w:rsidR="008E232A" w:rsidRDefault="00CB2D71" w:rsidP="008E232A">
      <w:pPr>
        <w:pStyle w:val="Heading3"/>
        <w:rPr>
          <w:ins w:id="285" w:author="Laurence Golding" w:date="2018-01-12T16:33:00Z"/>
        </w:rPr>
      </w:pPr>
      <w:bookmarkStart w:id="286" w:name="_Ref503539410"/>
      <w:ins w:id="287" w:author="Laurence Golding" w:date="2018-01-13T11:49:00Z">
        <w:r>
          <w:t>t</w:t>
        </w:r>
      </w:ins>
      <w:ins w:id="288" w:author="Laurence Golding" w:date="2018-01-12T16:33:00Z">
        <w:r w:rsidR="008E232A">
          <w:t>ool property</w:t>
        </w:r>
        <w:bookmarkEnd w:id="286"/>
      </w:ins>
    </w:p>
    <w:p w14:paraId="77F303AF" w14:textId="73CC409A" w:rsidR="008E232A" w:rsidRDefault="008E232A" w:rsidP="000C59FB">
      <w:pPr>
        <w:rPr>
          <w:ins w:id="289" w:author="Laurence Golding" w:date="2018-01-12T16:40:00Z"/>
        </w:rPr>
      </w:pPr>
      <w:ins w:id="290" w:author="Laurence Golding" w:date="2018-01-12T16:33:00Z">
        <w:r>
          <w:t xml:space="preserve">A </w:t>
        </w:r>
        <w:r w:rsidRPr="000C59FB">
          <w:rPr>
            <w:rStyle w:val="CODEtemp"/>
          </w:rPr>
          <w:t>conversion</w:t>
        </w:r>
        <w:r>
          <w:t xml:space="preserve"> object </w:t>
        </w:r>
      </w:ins>
      <w:ins w:id="291" w:author="Laurence Golding" w:date="2018-02-12T15:07:00Z">
        <w:r w:rsidR="00957313">
          <w:rPr>
            <w:b/>
          </w:rPr>
          <w:t>SHALL</w:t>
        </w:r>
      </w:ins>
      <w:ins w:id="292" w:author="Laurence Golding" w:date="2018-01-12T16:33:00Z">
        <w:r>
          <w:t xml:space="preserve"> contain a property named </w:t>
        </w:r>
      </w:ins>
      <w:ins w:id="293" w:author="Laurence Golding" w:date="2018-01-13T11:49:00Z">
        <w:r w:rsidR="00CB2D71">
          <w:rPr>
            <w:rStyle w:val="CODEtemp"/>
          </w:rPr>
          <w:t>t</w:t>
        </w:r>
      </w:ins>
      <w:ins w:id="294" w:author="Laurence Golding" w:date="2018-01-12T16:33:00Z">
        <w:r w:rsidRPr="000C59FB">
          <w:rPr>
            <w:rStyle w:val="CODEtemp"/>
          </w:rPr>
          <w:t>ool</w:t>
        </w:r>
        <w:r>
          <w:t xml:space="preserve"> </w:t>
        </w:r>
        <w:r w:rsidR="000C59FB" w:rsidRPr="000C59FB">
          <w:t xml:space="preserve">whose value is a </w:t>
        </w:r>
        <w:r w:rsidR="000C59FB" w:rsidRPr="000C59FB">
          <w:rPr>
            <w:rStyle w:val="CODEtemp"/>
          </w:rPr>
          <w:t>tool</w:t>
        </w:r>
        <w:r w:rsidR="000C59FB" w:rsidRPr="000C59FB">
          <w:t xml:space="preserve"> object (§</w:t>
        </w:r>
      </w:ins>
      <w:ins w:id="295" w:author="Laurence Golding" w:date="2018-01-12T16:35:00Z">
        <w:r w:rsidR="000C59FB">
          <w:fldChar w:fldCharType="begin"/>
        </w:r>
        <w:r w:rsidR="000C59FB">
          <w:instrText xml:space="preserve"> REF _Ref493350964 \r \h </w:instrText>
        </w:r>
      </w:ins>
      <w:r w:rsidR="000C59FB">
        <w:fldChar w:fldCharType="separate"/>
      </w:r>
      <w:ins w:id="296" w:author="Laurence Golding" w:date="2018-01-12T16:35:00Z">
        <w:r w:rsidR="000C59FB">
          <w:t>3.13</w:t>
        </w:r>
        <w:r w:rsidR="000C59FB">
          <w:fldChar w:fldCharType="end"/>
        </w:r>
      </w:ins>
      <w:ins w:id="297" w:author="Laurence Golding" w:date="2018-01-12T16:33:00Z">
        <w:r w:rsidR="000C59FB" w:rsidRPr="000C59FB">
          <w:t xml:space="preserve">) that describes the </w:t>
        </w:r>
      </w:ins>
      <w:ins w:id="298" w:author="Laurence Golding" w:date="2018-02-13T11:31:00Z">
        <w:r w:rsidR="005F0821">
          <w:t>converter</w:t>
        </w:r>
      </w:ins>
      <w:ins w:id="299" w:author="Laurence Golding" w:date="2018-01-12T16:33:00Z">
        <w:r w:rsidR="000C59FB" w:rsidRPr="000C59FB">
          <w:t>.</w:t>
        </w:r>
      </w:ins>
    </w:p>
    <w:p w14:paraId="65FEFFE8" w14:textId="56E97056" w:rsidR="00067072" w:rsidRDefault="00CB2D71" w:rsidP="00067072">
      <w:pPr>
        <w:pStyle w:val="Heading3"/>
        <w:rPr>
          <w:ins w:id="300" w:author="Laurence Golding" w:date="2018-01-12T16:40:00Z"/>
        </w:rPr>
      </w:pPr>
      <w:bookmarkStart w:id="301" w:name="_Ref503608264"/>
      <w:ins w:id="302" w:author="Laurence Golding" w:date="2018-01-13T11:50:00Z">
        <w:r>
          <w:t>i</w:t>
        </w:r>
      </w:ins>
      <w:ins w:id="303" w:author="Laurence Golding" w:date="2018-01-12T16:40:00Z">
        <w:r w:rsidR="00067072">
          <w:t>nvocation property</w:t>
        </w:r>
        <w:bookmarkEnd w:id="301"/>
      </w:ins>
    </w:p>
    <w:p w14:paraId="2FC4A6DF" w14:textId="49DA895F" w:rsidR="00067072" w:rsidRDefault="006D6AE0" w:rsidP="00067072">
      <w:pPr>
        <w:rPr>
          <w:ins w:id="304" w:author="Laurence Golding" w:date="2018-01-12T16:45:00Z"/>
        </w:rPr>
      </w:pPr>
      <w:ins w:id="305" w:author="Laurence Golding" w:date="2018-01-12T16:44:00Z">
        <w:r>
          <w:t xml:space="preserve">A </w:t>
        </w:r>
        <w:r w:rsidRPr="000C59FB">
          <w:rPr>
            <w:rStyle w:val="CODEtemp"/>
          </w:rPr>
          <w:t>conversion</w:t>
        </w:r>
        <w:r>
          <w:t xml:space="preserve"> object </w:t>
        </w:r>
      </w:ins>
      <w:ins w:id="306" w:author="Laurence Golding" w:date="2018-01-12T16:43:00Z">
        <w:r w:rsidRPr="006D6AE0">
          <w:rPr>
            <w:b/>
          </w:rPr>
          <w:t>MAY</w:t>
        </w:r>
        <w:r w:rsidRPr="006D6AE0">
          <w:t xml:space="preserve"> contain a property named </w:t>
        </w:r>
      </w:ins>
      <w:ins w:id="307" w:author="Laurence Golding" w:date="2018-01-13T11:50:00Z">
        <w:r w:rsidR="00CB2D71">
          <w:rPr>
            <w:rStyle w:val="CODEtemp"/>
          </w:rPr>
          <w:t>i</w:t>
        </w:r>
      </w:ins>
      <w:ins w:id="308" w:author="Laurence Golding" w:date="2018-01-12T16:43:00Z">
        <w:r w:rsidRPr="006D6AE0">
          <w:rPr>
            <w:rStyle w:val="CODEtemp"/>
          </w:rPr>
          <w:t>nvocation</w:t>
        </w:r>
        <w:r w:rsidRPr="006D6AE0">
          <w:t xml:space="preserve"> whose value is an </w:t>
        </w:r>
        <w:r w:rsidRPr="00E964F3">
          <w:rPr>
            <w:rStyle w:val="CODEtemp"/>
          </w:rPr>
          <w:t>invocation</w:t>
        </w:r>
        <w:r w:rsidRPr="006D6AE0">
          <w:t xml:space="preserve"> object (§</w:t>
        </w:r>
      </w:ins>
      <w:ins w:id="309" w:author="Laurence Golding" w:date="2018-01-12T16:45:00Z">
        <w:r>
          <w:fldChar w:fldCharType="begin"/>
        </w:r>
        <w:r>
          <w:instrText xml:space="preserve"> REF _Ref493352563 \r \h </w:instrText>
        </w:r>
      </w:ins>
      <w:r>
        <w:fldChar w:fldCharType="separate"/>
      </w:r>
      <w:ins w:id="310" w:author="Laurence Golding" w:date="2018-01-12T16:45:00Z">
        <w:r>
          <w:t>3.14</w:t>
        </w:r>
        <w:r>
          <w:fldChar w:fldCharType="end"/>
        </w:r>
      </w:ins>
      <w:ins w:id="311" w:author="Laurence Golding" w:date="2018-01-12T16:43:00Z">
        <w:r w:rsidRPr="006D6AE0">
          <w:t xml:space="preserve">) that describes the invocation of the </w:t>
        </w:r>
      </w:ins>
      <w:ins w:id="312" w:author="Laurence Golding" w:date="2018-02-13T11:31:00Z">
        <w:r w:rsidR="005F0821">
          <w:t>converter</w:t>
        </w:r>
      </w:ins>
      <w:ins w:id="313" w:author="Laurence Golding" w:date="2018-01-12T16:43:00Z">
        <w:r w:rsidRPr="006D6AE0">
          <w:t>.</w:t>
        </w:r>
      </w:ins>
    </w:p>
    <w:p w14:paraId="5A9B7C4C" w14:textId="34960BB8" w:rsidR="006D6AE0" w:rsidRDefault="006D6AE0" w:rsidP="006D6AE0">
      <w:pPr>
        <w:pStyle w:val="Heading3"/>
        <w:rPr>
          <w:ins w:id="314" w:author="Laurence Golding" w:date="2018-01-12T16:45:00Z"/>
        </w:rPr>
      </w:pPr>
      <w:bookmarkStart w:id="315" w:name="_Ref503539431"/>
      <w:ins w:id="316" w:author="Laurence Golding" w:date="2018-01-12T16:45:00Z">
        <w:r>
          <w:t>analysisToolLogFileUri property</w:t>
        </w:r>
        <w:bookmarkEnd w:id="315"/>
      </w:ins>
    </w:p>
    <w:p w14:paraId="094C324F" w14:textId="613DFF66" w:rsidR="006D6AE0" w:rsidRDefault="006D6AE0" w:rsidP="006D6AE0">
      <w:pPr>
        <w:rPr>
          <w:ins w:id="317" w:author="Laurence Golding" w:date="2018-02-12T15:01:00Z"/>
        </w:rPr>
      </w:pPr>
      <w:ins w:id="318" w:author="Laurence Golding" w:date="2018-01-12T16:46:00Z">
        <w:r>
          <w:t xml:space="preserve">A </w:t>
        </w:r>
        <w:r w:rsidRPr="006D6AE0">
          <w:rPr>
            <w:rStyle w:val="CODEtemp"/>
          </w:rPr>
          <w:t>conversion</w:t>
        </w:r>
        <w:r>
          <w:t xml:space="preserve"> </w:t>
        </w:r>
      </w:ins>
      <w:ins w:id="319" w:author="Laurence Golding" w:date="2018-01-12T16:48:00Z">
        <w:r>
          <w:t>object</w:t>
        </w:r>
      </w:ins>
      <w:ins w:id="320" w:author="Laurence Golding" w:date="2018-01-12T16:46:00Z">
        <w:r>
          <w:t xml:space="preserve"> </w:t>
        </w:r>
        <w:r w:rsidRPr="006D6AE0">
          <w:rPr>
            <w:b/>
          </w:rPr>
          <w:t>MAY</w:t>
        </w:r>
        <w:r>
          <w:t xml:space="preserve"> contain a property named </w:t>
        </w:r>
        <w:r w:rsidRPr="006D6AE0">
          <w:rPr>
            <w:rStyle w:val="CODEtemp"/>
          </w:rPr>
          <w:t>analysisTool</w:t>
        </w:r>
      </w:ins>
      <w:ins w:id="321" w:author="Laurence Golding" w:date="2018-01-12T16:47:00Z">
        <w:r w:rsidRPr="006D6AE0">
          <w:rPr>
            <w:rStyle w:val="CODEtemp"/>
          </w:rPr>
          <w:t>LogFileUri</w:t>
        </w:r>
        <w:r>
          <w:t xml:space="preserve"> </w:t>
        </w:r>
        <w:r w:rsidRPr="00F90F0E">
          <w:t>whose value is a string containing a valid URI (§</w:t>
        </w:r>
        <w:r>
          <w:fldChar w:fldCharType="begin"/>
        </w:r>
        <w:r>
          <w:instrText xml:space="preserve"> REF _Ref493342422 \r \h </w:instrText>
        </w:r>
      </w:ins>
      <w:ins w:id="322" w:author="Laurence Golding" w:date="2018-01-12T16:47:00Z">
        <w:r>
          <w:fldChar w:fldCharType="separate"/>
        </w:r>
        <w:r>
          <w:t>3.2</w:t>
        </w:r>
        <w:r>
          <w:fldChar w:fldCharType="end"/>
        </w:r>
        <w:r w:rsidRPr="00F90F0E">
          <w:t>)</w:t>
        </w:r>
        <w:r>
          <w:t xml:space="preserve"> that specifies the location of the analysis tool log file that the </w:t>
        </w:r>
      </w:ins>
      <w:ins w:id="323" w:author="Laurence Golding" w:date="2018-02-13T11:31:00Z">
        <w:r w:rsidR="005F0821">
          <w:t>converter</w:t>
        </w:r>
      </w:ins>
      <w:ins w:id="324" w:author="Laurence Golding" w:date="2018-01-12T16:47:00Z">
        <w:r>
          <w:t xml:space="preserve"> tra</w:t>
        </w:r>
      </w:ins>
      <w:ins w:id="325" w:author="Laurence Golding" w:date="2018-01-12T16:48:00Z">
        <w:r>
          <w:t xml:space="preserve">nsformed into the SARIF </w:t>
        </w:r>
      </w:ins>
      <w:ins w:id="326" w:author="Laurence Golding" w:date="2018-01-12T16:59:00Z">
        <w:r w:rsidR="00E964F3">
          <w:t>format</w:t>
        </w:r>
      </w:ins>
      <w:ins w:id="327" w:author="Laurence Golding" w:date="2018-01-12T16:48:00Z">
        <w:r>
          <w:t>.</w:t>
        </w:r>
      </w:ins>
    </w:p>
    <w:p w14:paraId="59B5401A" w14:textId="316776F7" w:rsidR="00957313" w:rsidRPr="009C7EB3" w:rsidRDefault="009C7EB3" w:rsidP="006D6AE0">
      <w:pPr>
        <w:rPr>
          <w:ins w:id="328" w:author="Laurence Golding" w:date="2018-01-12T16:48:00Z"/>
        </w:rPr>
      </w:pPr>
      <w:ins w:id="329" w:author="Laurence Golding" w:date="2018-02-12T15:08:00Z">
        <w:r>
          <w:lastRenderedPageBreak/>
          <w:t>If the</w:t>
        </w:r>
      </w:ins>
      <w:ins w:id="330" w:author="Laurence Golding" w:date="2018-02-12T15:01:00Z">
        <w:r w:rsidR="00957313">
          <w:t xml:space="preserve"> analysis tool</w:t>
        </w:r>
      </w:ins>
      <w:ins w:id="331" w:author="Laurence Golding" w:date="2018-02-12T15:08:00Z">
        <w:r>
          <w:t xml:space="preserve"> </w:t>
        </w:r>
      </w:ins>
      <w:ins w:id="332" w:author="Laurence Golding" w:date="2018-02-12T15:01:00Z">
        <w:r w:rsidR="00957313">
          <w:t>pr</w:t>
        </w:r>
      </w:ins>
      <w:ins w:id="333" w:author="Laurence Golding" w:date="2018-02-12T15:02:00Z">
        <w:r w:rsidR="00957313">
          <w:t>oduce</w:t>
        </w:r>
      </w:ins>
      <w:ins w:id="334" w:author="Laurence Golding" w:date="2018-02-12T15:08:00Z">
        <w:r>
          <w:t xml:space="preserve">d </w:t>
        </w:r>
      </w:ins>
      <w:ins w:id="335" w:author="Laurence Golding" w:date="2018-02-13T11:38:00Z">
        <w:r w:rsidR="00F67D8A">
          <w:t>multiple</w:t>
        </w:r>
      </w:ins>
      <w:ins w:id="336" w:author="Laurence Golding" w:date="2018-02-12T15:02:00Z">
        <w:r w:rsidR="00957313">
          <w:t xml:space="preserve"> output files</w:t>
        </w:r>
      </w:ins>
      <w:ins w:id="337" w:author="Laurence Golding" w:date="2018-02-12T15:09:00Z">
        <w:r>
          <w:t xml:space="preserve">, </w:t>
        </w:r>
      </w:ins>
      <w:ins w:id="338" w:author="Laurence Golding" w:date="2018-02-13T11:38:00Z">
        <w:r w:rsidR="00F67D8A">
          <w:t xml:space="preserve">and the converter used more than one of </w:t>
        </w:r>
      </w:ins>
      <w:ins w:id="339" w:author="Laurence Golding" w:date="2018-02-13T11:48:00Z">
        <w:r w:rsidR="004B4BD9">
          <w:t>them</w:t>
        </w:r>
      </w:ins>
      <w:ins w:id="340" w:author="Laurence Golding" w:date="2018-02-13T11:38:00Z">
        <w:r w:rsidR="00F67D8A">
          <w:t xml:space="preserve"> to synthesize the SARIF resu</w:t>
        </w:r>
      </w:ins>
      <w:ins w:id="341" w:author="Laurence Golding" w:date="2018-02-13T11:39:00Z">
        <w:r w:rsidR="00F67D8A">
          <w:t>lts</w:t>
        </w:r>
      </w:ins>
      <w:ins w:id="342" w:author="Laurence Golding" w:date="2018-02-12T15:09:00Z">
        <w:r>
          <w:t xml:space="preserve">, then the converter </w:t>
        </w:r>
      </w:ins>
      <w:ins w:id="343" w:author="Laurence Golding" w:date="2018-02-12T15:11:00Z">
        <w:r>
          <w:rPr>
            <w:b/>
          </w:rPr>
          <w:t>SHOULD NOT</w:t>
        </w:r>
        <w:r>
          <w:t xml:space="preserve"> supply a </w:t>
        </w:r>
      </w:ins>
      <w:ins w:id="344" w:author="Laurence Golding" w:date="2018-02-12T15:12:00Z">
        <w:r>
          <w:t xml:space="preserve">value for this property. Instead, it </w:t>
        </w:r>
        <w:r>
          <w:rPr>
            <w:b/>
          </w:rPr>
          <w:t>MAY</w:t>
        </w:r>
        <w:r>
          <w:t xml:space="preserve"> supply </w:t>
        </w:r>
      </w:ins>
      <w:ins w:id="345" w:author="Laurence Golding" w:date="2018-02-12T15:13:00Z">
        <w:r>
          <w:t xml:space="preserve">a </w:t>
        </w:r>
      </w:ins>
      <w:ins w:id="346" w:author="Laurence Golding" w:date="2018-02-12T15:12:00Z">
        <w:r>
          <w:t xml:space="preserve">value for the </w:t>
        </w:r>
        <w:r w:rsidRPr="009C7EB3">
          <w:rPr>
            <w:rStyle w:val="CODEtemp"/>
          </w:rPr>
          <w:t>analysisToolLogFileUri</w:t>
        </w:r>
        <w:r>
          <w:t xml:space="preserve"> property</w:t>
        </w:r>
      </w:ins>
      <w:ins w:id="347" w:author="Laurence Golding" w:date="2018-02-12T15:13:00Z">
        <w:r>
          <w:t xml:space="preserve"> </w:t>
        </w:r>
      </w:ins>
      <w:ins w:id="348" w:author="Laurence Golding" w:date="2018-02-12T15:16:00Z">
        <w:r>
          <w:t>(</w:t>
        </w:r>
        <w:r w:rsidRPr="00F90F0E">
          <w:t>§</w:t>
        </w:r>
      </w:ins>
      <w:ins w:id="349" w:author="Laurence Golding" w:date="2018-02-13T11:48:00Z">
        <w:r w:rsidR="004B4BD9">
          <w:fldChar w:fldCharType="begin"/>
        </w:r>
        <w:r w:rsidR="004B4BD9">
          <w:instrText xml:space="preserve"> REF _Ref506285865 \r \h </w:instrText>
        </w:r>
      </w:ins>
      <w:r w:rsidR="004B4BD9">
        <w:fldChar w:fldCharType="separate"/>
      </w:r>
      <w:ins w:id="350" w:author="Laurence Golding" w:date="2018-02-13T11:48:00Z">
        <w:r w:rsidR="004B4BD9">
          <w:t>3.19.4</w:t>
        </w:r>
        <w:r w:rsidR="004B4BD9">
          <w:fldChar w:fldCharType="end"/>
        </w:r>
      </w:ins>
      <w:ins w:id="351" w:author="Laurence Golding" w:date="2018-02-12T15:16:00Z">
        <w:r>
          <w:t xml:space="preserve">) </w:t>
        </w:r>
      </w:ins>
      <w:ins w:id="352" w:author="Laurence Golding" w:date="2018-02-12T15:13:00Z">
        <w:r>
          <w:t xml:space="preserve">in each </w:t>
        </w:r>
        <w:r w:rsidRPr="009C7EB3">
          <w:rPr>
            <w:rStyle w:val="CODEtemp"/>
          </w:rPr>
          <w:t>analysisToolLogFileContents</w:t>
        </w:r>
        <w:r>
          <w:t xml:space="preserve"> </w:t>
        </w:r>
      </w:ins>
      <w:ins w:id="353" w:author="Laurence Golding" w:date="2018-02-12T15:14:00Z">
        <w:r>
          <w:t xml:space="preserve">object </w:t>
        </w:r>
      </w:ins>
      <w:ins w:id="354" w:author="Laurence Golding" w:date="2018-02-12T15:16:00Z">
        <w:r>
          <w:t>(</w:t>
        </w:r>
        <w:r w:rsidRPr="00F90F0E">
          <w:t>§</w:t>
        </w:r>
      </w:ins>
      <w:ins w:id="355" w:author="Laurence Golding" w:date="2018-02-12T15:24:00Z">
        <w:r w:rsidR="00C82263">
          <w:fldChar w:fldCharType="begin"/>
        </w:r>
        <w:r w:rsidR="00C82263">
          <w:instrText xml:space="preserve"> REF _Ref506212395 \r \h </w:instrText>
        </w:r>
      </w:ins>
      <w:r w:rsidR="00C82263">
        <w:fldChar w:fldCharType="separate"/>
      </w:r>
      <w:ins w:id="356" w:author="Laurence Golding" w:date="2018-02-12T15:24:00Z">
        <w:r w:rsidR="00C82263">
          <w:t>3.</w:t>
        </w:r>
        <w:r w:rsidR="00C82263">
          <w:t>1</w:t>
        </w:r>
        <w:r w:rsidR="00C82263">
          <w:t>9</w:t>
        </w:r>
        <w:r w:rsidR="00C82263">
          <w:fldChar w:fldCharType="end"/>
        </w:r>
      </w:ins>
      <w:ins w:id="357" w:author="Laurence Golding" w:date="2018-02-12T15:16:00Z">
        <w:r>
          <w:t xml:space="preserve">) </w:t>
        </w:r>
      </w:ins>
      <w:ins w:id="358" w:author="Laurence Golding" w:date="2018-02-12T15:14:00Z">
        <w:r>
          <w:t>in the</w:t>
        </w:r>
      </w:ins>
      <w:ins w:id="359" w:author="Laurence Golding" w:date="2018-02-12T15:15:00Z">
        <w:r>
          <w:t xml:space="preserve"> </w:t>
        </w:r>
      </w:ins>
      <w:ins w:id="360" w:author="Laurence Golding" w:date="2018-02-12T15:14:00Z">
        <w:r w:rsidRPr="009C7EB3">
          <w:rPr>
            <w:rStyle w:val="CODEtemp"/>
          </w:rPr>
          <w:t>conversionPro</w:t>
        </w:r>
      </w:ins>
      <w:ins w:id="361" w:author="Laurence Golding" w:date="2018-02-12T15:15:00Z">
        <w:r w:rsidRPr="009C7EB3">
          <w:rPr>
            <w:rStyle w:val="CODEtemp"/>
          </w:rPr>
          <w:t>venance</w:t>
        </w:r>
      </w:ins>
      <w:ins w:id="362" w:author="Laurence Golding" w:date="2018-02-12T15:16:00Z">
        <w:r>
          <w:t xml:space="preserve"> </w:t>
        </w:r>
      </w:ins>
      <w:ins w:id="363" w:author="Laurence Golding" w:date="2018-02-12T15:15:00Z">
        <w:r>
          <w:t>property</w:t>
        </w:r>
      </w:ins>
      <w:ins w:id="364" w:author="Laurence Golding" w:date="2018-02-13T11:53:00Z">
        <w:r w:rsidR="00996C17">
          <w:t xml:space="preserve"> (</w:t>
        </w:r>
        <w:r w:rsidR="00996C17" w:rsidRPr="00F90F0E">
          <w:t>§</w:t>
        </w:r>
        <w:r w:rsidR="00996C17">
          <w:fldChar w:fldCharType="begin"/>
        </w:r>
        <w:r w:rsidR="00996C17">
          <w:instrText xml:space="preserve"> REF _Ref506212375 \r \h </w:instrText>
        </w:r>
        <w:r w:rsidR="00996C17">
          <w:fldChar w:fldCharType="separate"/>
        </w:r>
        <w:r w:rsidR="00996C17">
          <w:t>3.18.16</w:t>
        </w:r>
        <w:r w:rsidR="00996C17">
          <w:fldChar w:fldCharType="end"/>
        </w:r>
        <w:r w:rsidR="00996C17">
          <w:t>)</w:t>
        </w:r>
      </w:ins>
      <w:ins w:id="365" w:author="Laurence Golding" w:date="2018-02-12T15:15:00Z">
        <w:r>
          <w:t xml:space="preserve"> of each </w:t>
        </w:r>
        <w:r w:rsidRPr="009C7EB3">
          <w:rPr>
            <w:rStyle w:val="CODEtemp"/>
          </w:rPr>
          <w:t>result</w:t>
        </w:r>
        <w:r>
          <w:t xml:space="preserve"> object</w:t>
        </w:r>
      </w:ins>
      <w:ins w:id="366" w:author="Laurence Golding" w:date="2018-02-12T15:16:00Z">
        <w:r>
          <w:t xml:space="preserve"> (</w:t>
        </w:r>
        <w:r w:rsidRPr="00F90F0E">
          <w:t>§</w:t>
        </w:r>
      </w:ins>
      <w:ins w:id="367" w:author="Laurence Golding" w:date="2018-02-12T15:17:00Z">
        <w:r>
          <w:fldChar w:fldCharType="begin"/>
        </w:r>
        <w:r>
          <w:instrText xml:space="preserve"> REF _Ref493350984 \r \h </w:instrText>
        </w:r>
      </w:ins>
      <w:r>
        <w:fldChar w:fldCharType="separate"/>
      </w:r>
      <w:ins w:id="368" w:author="Laurence Golding" w:date="2018-02-12T15:17:00Z">
        <w:r>
          <w:t>3.18</w:t>
        </w:r>
        <w:r>
          <w:fldChar w:fldCharType="end"/>
        </w:r>
      </w:ins>
      <w:ins w:id="369" w:author="Laurence Golding" w:date="2018-02-12T15:16:00Z">
        <w:r>
          <w:t>)</w:t>
        </w:r>
      </w:ins>
      <w:ins w:id="370" w:author="Laurence Golding" w:date="2018-02-12T15:15:00Z">
        <w:r>
          <w:t>.</w:t>
        </w:r>
      </w:ins>
    </w:p>
    <w:p w14:paraId="35A390A6" w14:textId="6FB714E0" w:rsidR="006D6AE0" w:rsidRDefault="006D6AE0" w:rsidP="006D6AE0">
      <w:pPr>
        <w:pStyle w:val="Heading3"/>
        <w:rPr>
          <w:ins w:id="371" w:author="Laurence Golding" w:date="2018-01-12T16:49:00Z"/>
        </w:rPr>
      </w:pPr>
      <w:bookmarkStart w:id="372" w:name="_Ref503608248"/>
      <w:ins w:id="373" w:author="Laurence Golding" w:date="2018-01-12T16:48:00Z">
        <w:r>
          <w:t>analysisT</w:t>
        </w:r>
      </w:ins>
      <w:ins w:id="374" w:author="Laurence Golding" w:date="2018-01-12T16:49:00Z">
        <w:r>
          <w:t>oolLogFileUriBaseId</w:t>
        </w:r>
        <w:bookmarkEnd w:id="372"/>
      </w:ins>
    </w:p>
    <w:p w14:paraId="5DA8D02E" w14:textId="071ED039" w:rsidR="006D6AE0" w:rsidRDefault="006D6AE0" w:rsidP="006D6AE0">
      <w:pPr>
        <w:rPr>
          <w:ins w:id="375" w:author="Laurence Golding" w:date="2018-02-13T11:49:00Z"/>
        </w:rPr>
      </w:pPr>
      <w:ins w:id="376" w:author="Laurence Golding" w:date="2018-01-12T16:49:00Z">
        <w:r>
          <w:t xml:space="preserve">If </w:t>
        </w:r>
      </w:ins>
      <w:ins w:id="377" w:author="Laurence Golding" w:date="2018-01-13T11:50:00Z">
        <w:r w:rsidR="00CB2D71">
          <w:t>the value of the</w:t>
        </w:r>
      </w:ins>
      <w:ins w:id="378" w:author="Laurence Golding" w:date="2018-01-12T16:49:00Z">
        <w:r>
          <w:t xml:space="preserve"> </w:t>
        </w:r>
        <w:r w:rsidRPr="006D6AE0">
          <w:rPr>
            <w:rStyle w:val="CODEtemp"/>
          </w:rPr>
          <w:t>analysisToolLogFileUri</w:t>
        </w:r>
        <w:r>
          <w:t xml:space="preserve"> property</w:t>
        </w:r>
      </w:ins>
      <w:ins w:id="379" w:author="Laurence Golding" w:date="2018-01-12T16:59:00Z">
        <w:r w:rsidR="00E35119">
          <w:t xml:space="preserve"> (</w:t>
        </w:r>
        <w:r w:rsidR="00E35119" w:rsidRPr="00F90F0E">
          <w:t>§</w:t>
        </w:r>
        <w:r w:rsidR="00E35119">
          <w:fldChar w:fldCharType="begin"/>
        </w:r>
        <w:r w:rsidR="00E35119">
          <w:instrText xml:space="preserve"> REF _Ref503539431 \r \h </w:instrText>
        </w:r>
      </w:ins>
      <w:r w:rsidR="00E35119">
        <w:fldChar w:fldCharType="separate"/>
      </w:r>
      <w:ins w:id="380" w:author="Laurence Golding" w:date="2018-01-12T16:59:00Z">
        <w:r w:rsidR="00E35119">
          <w:t>3.15.5</w:t>
        </w:r>
        <w:r w:rsidR="00E35119">
          <w:fldChar w:fldCharType="end"/>
        </w:r>
        <w:r w:rsidR="00E35119">
          <w:t>)</w:t>
        </w:r>
      </w:ins>
      <w:ins w:id="381" w:author="Laurence Golding" w:date="2018-01-12T16:50:00Z">
        <w:r>
          <w:t xml:space="preserve"> </w:t>
        </w:r>
      </w:ins>
      <w:ins w:id="382" w:author="Laurence Golding" w:date="2018-01-13T11:50:00Z">
        <w:r w:rsidR="00CB2D71">
          <w:t>is</w:t>
        </w:r>
      </w:ins>
      <w:ins w:id="383" w:author="Laurence Golding" w:date="2018-01-12T16:50:00Z">
        <w:r>
          <w:t xml:space="preserve"> a relative URI,</w:t>
        </w:r>
      </w:ins>
      <w:ins w:id="384" w:author="Laurence Golding" w:date="2018-01-12T16:51:00Z">
        <w:r>
          <w:t xml:space="preserve"> </w:t>
        </w:r>
      </w:ins>
      <w:ins w:id="385" w:author="Laurence Golding" w:date="2018-01-13T11:50:00Z">
        <w:r w:rsidR="00CB2D71">
          <w:t xml:space="preserve">a </w:t>
        </w:r>
        <w:r w:rsidR="00CB2D71" w:rsidRPr="00CB2D71">
          <w:rPr>
            <w:rStyle w:val="CODEtemp"/>
          </w:rPr>
          <w:t>conversion</w:t>
        </w:r>
        <w:r w:rsidR="00CB2D71">
          <w:t xml:space="preserve"> object</w:t>
        </w:r>
      </w:ins>
      <w:ins w:id="386" w:author="Laurence Golding" w:date="2018-01-12T16:51:00Z">
        <w:r>
          <w:t xml:space="preserve"> </w:t>
        </w:r>
      </w:ins>
      <w:ins w:id="387" w:author="Laurence Golding" w:date="2018-01-12T16:49:00Z">
        <w:r w:rsidRPr="006D6AE0">
          <w:rPr>
            <w:b/>
          </w:rPr>
          <w:t>MAY</w:t>
        </w:r>
        <w:r>
          <w:t xml:space="preserve"> contain a property named </w:t>
        </w:r>
        <w:r w:rsidRPr="006D6AE0">
          <w:rPr>
            <w:rStyle w:val="CODEtemp"/>
          </w:rPr>
          <w:t>analysisToolLogFileUriBaseId</w:t>
        </w:r>
        <w:r>
          <w:t xml:space="preserve"> </w:t>
        </w:r>
      </w:ins>
      <w:ins w:id="388" w:author="Laurence Golding" w:date="2018-01-12T16:50:00Z">
        <w:r w:rsidRPr="0013636C">
          <w:t>whose value is a string containing a URI base id (§</w:t>
        </w:r>
        <w:r>
          <w:fldChar w:fldCharType="begin"/>
        </w:r>
        <w:r>
          <w:instrText xml:space="preserve"> REF _Ref493422705 \w \h </w:instrText>
        </w:r>
      </w:ins>
      <w:ins w:id="389" w:author="Laurence Golding" w:date="2018-01-12T16:50:00Z">
        <w:r>
          <w:fldChar w:fldCharType="separate"/>
        </w:r>
        <w:r>
          <w:t>3.3</w:t>
        </w:r>
        <w:r>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ins>
    </w:p>
    <w:p w14:paraId="4426DBAC" w14:textId="63C94878" w:rsidR="004B4BD9" w:rsidRPr="006D6AE0" w:rsidRDefault="004B4BD9" w:rsidP="006D6AE0">
      <w:pPr>
        <w:rPr>
          <w:ins w:id="390" w:author="Laurence Golding" w:date="2018-01-12T16:32:00Z"/>
        </w:rPr>
      </w:pPr>
      <w:ins w:id="391" w:author="Laurence Golding" w:date="2018-02-13T11:49:00Z">
        <w:r>
          <w:t xml:space="preserve">If the </w:t>
        </w:r>
        <w:r w:rsidRPr="006D6AE0">
          <w:rPr>
            <w:rStyle w:val="CODEtemp"/>
          </w:rPr>
          <w:t>analysisToolLogFileUri</w:t>
        </w:r>
        <w:r>
          <w:t xml:space="preserve"> property </w:t>
        </w:r>
      </w:ins>
      <w:ins w:id="392" w:author="Laurence Golding" w:date="2018-02-13T11:50:00Z">
        <w:r>
          <w:t>is absent, or if its value is an absolute URI, then the</w:t>
        </w:r>
      </w:ins>
      <w:ins w:id="393" w:author="Laurence Golding" w:date="2018-02-13T11:49:00Z">
        <w:r>
          <w:t xml:space="preserve"> </w:t>
        </w:r>
      </w:ins>
      <w:ins w:id="394" w:author="Laurence Golding" w:date="2018-02-13T11:50:00Z">
        <w:r w:rsidRPr="006D6AE0">
          <w:rPr>
            <w:rStyle w:val="CODEtemp"/>
          </w:rPr>
          <w:t>analysisToolLogFileUri</w:t>
        </w:r>
        <w:r>
          <w:rPr>
            <w:rStyle w:val="CODEtemp"/>
          </w:rPr>
          <w:t>BaseId</w:t>
        </w:r>
        <w:r>
          <w:t xml:space="preserve"> property</w:t>
        </w:r>
        <w:r>
          <w:t xml:space="preserve"> </w:t>
        </w:r>
        <w:r w:rsidRPr="004B4BD9">
          <w:rPr>
            <w:b/>
          </w:rPr>
          <w:t>SHALL</w:t>
        </w:r>
        <w:r>
          <w:t xml:space="preserve"> be absent.</w:t>
        </w:r>
      </w:ins>
    </w:p>
    <w:p w14:paraId="0EABEAD9" w14:textId="44309784" w:rsidR="00401BB5" w:rsidRDefault="00401BB5" w:rsidP="00401BB5">
      <w:pPr>
        <w:pStyle w:val="Heading2"/>
      </w:pPr>
      <w:r>
        <w:t>file object</w:t>
      </w:r>
      <w:bookmarkEnd w:id="205"/>
      <w:bookmarkEnd w:id="206"/>
      <w:bookmarkEnd w:id="207"/>
    </w:p>
    <w:p w14:paraId="375224F2" w14:textId="20156049" w:rsidR="00401BB5" w:rsidRDefault="00401BB5" w:rsidP="00401BB5">
      <w:pPr>
        <w:pStyle w:val="Heading3"/>
      </w:pPr>
      <w:bookmarkStart w:id="395" w:name="_Toc503450904"/>
      <w:r>
        <w:t>General</w:t>
      </w:r>
      <w:bookmarkEnd w:id="39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396" w:name="_Ref493403519"/>
      <w:bookmarkStart w:id="397" w:name="_Toc503450905"/>
      <w:r>
        <w:t>uri property</w:t>
      </w:r>
      <w:bookmarkEnd w:id="396"/>
      <w:bookmarkEnd w:id="397"/>
    </w:p>
    <w:p w14:paraId="35DB6B07" w14:textId="1FBFDC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567DE6">
        <w:t>3.2</w:t>
      </w:r>
      <w:r>
        <w:fldChar w:fldCharType="end"/>
      </w:r>
      <w:r w:rsidRPr="00F90F0E">
        <w:t>).</w:t>
      </w:r>
    </w:p>
    <w:p w14:paraId="421F8AA7" w14:textId="2A55AA78"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567DE6">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562163A1"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67DE6">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1C05663F"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567DE6">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lastRenderedPageBreak/>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398" w:name="_Toc503450906"/>
      <w:r>
        <w:t>uriBaseId property</w:t>
      </w:r>
      <w:bookmarkEnd w:id="398"/>
    </w:p>
    <w:p w14:paraId="732287EA" w14:textId="4138EECF"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567DE6">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567DE6">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399" w:name="_Ref493404063"/>
      <w:bookmarkStart w:id="400" w:name="_Toc503450907"/>
      <w:r>
        <w:t>parentKey property</w:t>
      </w:r>
      <w:bookmarkEnd w:id="399"/>
      <w:bookmarkEnd w:id="400"/>
    </w:p>
    <w:p w14:paraId="7B9D65E1" w14:textId="4BFCF84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567DE6">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401" w:name="_Ref493403563"/>
      <w:bookmarkStart w:id="402" w:name="_Toc503450908"/>
      <w:r>
        <w:lastRenderedPageBreak/>
        <w:t>offset property</w:t>
      </w:r>
      <w:bookmarkEnd w:id="401"/>
      <w:bookmarkEnd w:id="40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10C4B78"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567DE6">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403" w:name="_Ref493403574"/>
      <w:bookmarkStart w:id="404" w:name="_Toc503450909"/>
      <w:r>
        <w:t>length property</w:t>
      </w:r>
      <w:bookmarkEnd w:id="403"/>
      <w:bookmarkEnd w:id="40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405" w:name="_Toc503450910"/>
      <w:r>
        <w:t>mimeType property</w:t>
      </w:r>
      <w:bookmarkEnd w:id="405"/>
    </w:p>
    <w:p w14:paraId="6A7F57F6" w14:textId="0FB80EE4"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406" w:name="_Ref493345445"/>
      <w:bookmarkStart w:id="407" w:name="_Toc503450911"/>
      <w:r>
        <w:t>hashes property</w:t>
      </w:r>
      <w:bookmarkEnd w:id="406"/>
      <w:bookmarkEnd w:id="407"/>
    </w:p>
    <w:p w14:paraId="084CC4D1" w14:textId="48B76503"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567DE6">
        <w:t>3.9</w:t>
      </w:r>
      <w:r>
        <w:fldChar w:fldCharType="end"/>
      </w:r>
      <w:r w:rsidRPr="0082371F">
        <w:t>) hash objects (§</w:t>
      </w:r>
      <w:r>
        <w:fldChar w:fldCharType="begin"/>
      </w:r>
      <w:r>
        <w:instrText xml:space="preserve"> REF _Ref493423194 \r \h </w:instrText>
      </w:r>
      <w:r>
        <w:fldChar w:fldCharType="separate"/>
      </w:r>
      <w:r w:rsidR="00567DE6">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algorithms required by those </w:t>
      </w:r>
      <w:r w:rsidRPr="0082371F">
        <w:lastRenderedPageBreak/>
        <w:t>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408" w:name="_Toc503450912"/>
      <w:r>
        <w:t>contents property</w:t>
      </w:r>
      <w:bookmarkEnd w:id="408"/>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409" w:name="_Toc503450913"/>
      <w:r>
        <w:t>properties property</w:t>
      </w:r>
      <w:bookmarkEnd w:id="409"/>
    </w:p>
    <w:p w14:paraId="21A387A7" w14:textId="4312ABA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67DE6">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10" w:name="_Ref493423194"/>
      <w:bookmarkStart w:id="411" w:name="_Toc503450914"/>
      <w:r>
        <w:t>hash object</w:t>
      </w:r>
      <w:bookmarkEnd w:id="410"/>
      <w:bookmarkEnd w:id="411"/>
    </w:p>
    <w:p w14:paraId="5D6F2309" w14:textId="08453102" w:rsidR="00401BB5" w:rsidRDefault="00401BB5" w:rsidP="00401BB5">
      <w:pPr>
        <w:pStyle w:val="Heading3"/>
      </w:pPr>
      <w:bookmarkStart w:id="412" w:name="_Toc503450915"/>
      <w:r>
        <w:t>General</w:t>
      </w:r>
      <w:bookmarkEnd w:id="412"/>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2C9D932"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567DE6">
        <w:t>3.16.2</w:t>
      </w:r>
      <w:r>
        <w:fldChar w:fldCharType="end"/>
      </w:r>
    </w:p>
    <w:p w14:paraId="006ED192" w14:textId="30994EE9" w:rsidR="0082371F" w:rsidRDefault="0082371F" w:rsidP="0082371F">
      <w:pPr>
        <w:pStyle w:val="Code"/>
      </w:pPr>
      <w:r>
        <w:t xml:space="preserve">    "algorithm":"sha256"                                  # see §</w:t>
      </w:r>
      <w:r>
        <w:fldChar w:fldCharType="begin"/>
      </w:r>
      <w:r>
        <w:instrText xml:space="preserve"> REF _Ref493423568 \r \h </w:instrText>
      </w:r>
      <w:r>
        <w:fldChar w:fldCharType="separate"/>
      </w:r>
      <w:r w:rsidR="00567DE6">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13" w:name="_Ref493423561"/>
      <w:bookmarkStart w:id="414" w:name="_Ref493423701"/>
      <w:bookmarkStart w:id="415" w:name="_Toc503450916"/>
      <w:r>
        <w:t>value property</w:t>
      </w:r>
      <w:bookmarkEnd w:id="413"/>
      <w:bookmarkEnd w:id="414"/>
      <w:bookmarkEnd w:id="415"/>
    </w:p>
    <w:p w14:paraId="373B1E83" w14:textId="1A6385C9"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567DE6">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16" w:name="_Ref493423568"/>
      <w:bookmarkStart w:id="417" w:name="_Toc503450917"/>
      <w:r>
        <w:t>algorithm property</w:t>
      </w:r>
      <w:bookmarkEnd w:id="416"/>
      <w:bookmarkEnd w:id="417"/>
    </w:p>
    <w:p w14:paraId="074EAC1D" w14:textId="403FFB8B"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567DE6">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lastRenderedPageBreak/>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418" w:name="_Ref493350984"/>
      <w:bookmarkStart w:id="419" w:name="_Toc503450918"/>
      <w:r>
        <w:t>result object</w:t>
      </w:r>
      <w:bookmarkEnd w:id="418"/>
      <w:bookmarkEnd w:id="419"/>
    </w:p>
    <w:p w14:paraId="74FD90F6" w14:textId="18F2DD20" w:rsidR="00401BB5" w:rsidRDefault="00401BB5" w:rsidP="00401BB5">
      <w:pPr>
        <w:pStyle w:val="Heading3"/>
      </w:pPr>
      <w:bookmarkStart w:id="420" w:name="_Toc503450919"/>
      <w:r>
        <w:t>General</w:t>
      </w:r>
      <w:bookmarkEnd w:id="420"/>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421" w:name="_Ref493408865"/>
      <w:bookmarkStart w:id="422" w:name="_Toc503450920"/>
      <w:r>
        <w:t>ruleId property</w:t>
      </w:r>
      <w:bookmarkEnd w:id="421"/>
      <w:bookmarkEnd w:id="422"/>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43D74E8A" w:rsidR="00244809" w:rsidRDefault="00244809" w:rsidP="00244809">
      <w:r w:rsidRPr="00244809">
        <w:t xml:space="preserve">If the log was created by an analysis tool (as opposed to a </w:t>
      </w:r>
      <w:del w:id="423" w:author="Laurence Golding" w:date="2018-02-13T11:31:00Z">
        <w:r w:rsidRPr="00244809" w:rsidDel="0075567C">
          <w:delText>conversion tool</w:delText>
        </w:r>
      </w:del>
      <w:ins w:id="424" w:author="Laurence Golding" w:date="2018-02-13T11:31:00Z">
        <w:r w:rsidR="0075567C">
          <w:t>converter</w:t>
        </w:r>
      </w:ins>
      <w:r w:rsidRPr="00244809">
        <w:t xml:space="preserve">), then </w:t>
      </w:r>
      <w:r w:rsidRPr="00244809">
        <w:rPr>
          <w:rStyle w:val="CODEtemp"/>
        </w:rPr>
        <w:t>ruleId</w:t>
      </w:r>
      <w:r w:rsidRPr="00244809">
        <w:t xml:space="preserve"> </w:t>
      </w:r>
      <w:r w:rsidRPr="00244809">
        <w:rPr>
          <w:b/>
        </w:rPr>
        <w:t>SHALL</w:t>
      </w:r>
      <w:r w:rsidRPr="00244809">
        <w:t xml:space="preserve"> be present.</w:t>
      </w:r>
    </w:p>
    <w:p w14:paraId="55A9B5E9" w14:textId="31D808E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del w:id="425" w:author="Laurence Golding" w:date="2018-02-13T11:31:00Z">
        <w:r w:rsidRPr="00244809" w:rsidDel="0075567C">
          <w:delText>conversion tool</w:delText>
        </w:r>
      </w:del>
      <w:ins w:id="426" w:author="Laurence Golding" w:date="2018-02-13T11:31:00Z">
        <w:r w:rsidR="0075567C">
          <w:t>converter</w:t>
        </w:r>
      </w:ins>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27" w:name="_Ref493408875"/>
      <w:bookmarkStart w:id="428" w:name="_Toc503450921"/>
      <w:r>
        <w:lastRenderedPageBreak/>
        <w:t>ruleKey property</w:t>
      </w:r>
      <w:bookmarkEnd w:id="427"/>
      <w:bookmarkEnd w:id="428"/>
    </w:p>
    <w:p w14:paraId="543A4472" w14:textId="28A11A85"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567DE6">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567DE6">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567DE6">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4BAD7AB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567DE6">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567DE6">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429" w:name="_Ref493511208"/>
      <w:bookmarkStart w:id="430" w:name="_Toc503450922"/>
      <w:r>
        <w:t>level property</w:t>
      </w:r>
      <w:bookmarkEnd w:id="429"/>
      <w:bookmarkEnd w:id="43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9702C80"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567DE6">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17DF6839"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567DE6">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lastRenderedPageBreak/>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B2978F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567DE6">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567DE6">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567DE6">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567DE6">
        <w:t>3.17.3</w:t>
      </w:r>
      <w:r>
        <w:fldChar w:fldCharType="end"/>
      </w:r>
      <w:r w:rsidRPr="00B050AF">
        <w:t>).</w:t>
      </w:r>
    </w:p>
    <w:p w14:paraId="5E554133" w14:textId="499028C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567DE6">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567DE6">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431" w:name="_Ref493426628"/>
      <w:bookmarkStart w:id="432" w:name="_Toc503450923"/>
      <w:r>
        <w:lastRenderedPageBreak/>
        <w:t>message property</w:t>
      </w:r>
      <w:bookmarkEnd w:id="431"/>
      <w:bookmarkEnd w:id="432"/>
    </w:p>
    <w:p w14:paraId="1CDEBD81" w14:textId="27AD27B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567DE6">
        <w:t>3.10.2</w:t>
      </w:r>
      <w:r w:rsidR="00E55AD3">
        <w:fldChar w:fldCharType="end"/>
      </w:r>
      <w:r w:rsidR="001B4C41">
        <w:t xml:space="preserve">) </w:t>
      </w:r>
      <w:r w:rsidRPr="00B10DFC">
        <w:t>that describes the result.</w:t>
      </w:r>
      <w:bookmarkStart w:id="433"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567DE6">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433"/>
      <w:r w:rsidR="00DE7AAC">
        <w:t xml:space="preserve"> property.</w:t>
      </w:r>
    </w:p>
    <w:p w14:paraId="2544155E" w14:textId="0311EB3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567DE6">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434" w:name="_Ref503356941"/>
      <w:bookmarkStart w:id="435" w:name="_Toc503450924"/>
      <w:bookmarkStart w:id="436" w:name="_Ref499727631"/>
      <w:r>
        <w:t>richMessage property</w:t>
      </w:r>
      <w:bookmarkEnd w:id="434"/>
      <w:bookmarkEnd w:id="435"/>
    </w:p>
    <w:p w14:paraId="0354BDFE" w14:textId="1AF1B2A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567DE6">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437" w:name="_Ref503355981"/>
      <w:bookmarkStart w:id="438" w:name="_Toc503450925"/>
      <w:r>
        <w:t>templated</w:t>
      </w:r>
      <w:r w:rsidR="00401BB5">
        <w:t>Message property</w:t>
      </w:r>
      <w:bookmarkEnd w:id="436"/>
      <w:bookmarkEnd w:id="437"/>
      <w:bookmarkEnd w:id="438"/>
    </w:p>
    <w:p w14:paraId="29801E2A" w14:textId="42751F6B"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567DE6">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567DE6">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059D2233"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proofErr w:type="gramStart"/>
      <w:r w:rsidR="00EE6A00" w:rsidRPr="00EE6A00">
        <w:rPr>
          <w:rStyle w:val="CODEtemp"/>
        </w:rPr>
        <w:t>rule.messageTemplates</w:t>
      </w:r>
      <w:proofErr w:type="gramEnd"/>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567DE6">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294DBA99"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439" w:name="_Hlk502501222"/>
      <w:r>
        <w:t>§</w:t>
      </w:r>
      <w:bookmarkEnd w:id="439"/>
      <w:r>
        <w:fldChar w:fldCharType="begin"/>
      </w:r>
      <w:r>
        <w:instrText xml:space="preserve"> REF _Ref503356941 \r \h </w:instrText>
      </w:r>
      <w:r>
        <w:fldChar w:fldCharType="separate"/>
      </w:r>
      <w:r w:rsidR="00567DE6">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567DE6">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440" w:name="_Toc503450926"/>
      <w:r>
        <w:lastRenderedPageBreak/>
        <w:t>locations property</w:t>
      </w:r>
      <w:bookmarkEnd w:id="440"/>
    </w:p>
    <w:p w14:paraId="065F9E8C" w14:textId="21CDCDB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CA5F99">
        <w:t>) location objects (§</w:t>
      </w:r>
      <w:r>
        <w:fldChar w:fldCharType="begin"/>
      </w:r>
      <w:r>
        <w:instrText xml:space="preserve"> REF _Ref493426721 \r \h </w:instrText>
      </w:r>
      <w:r>
        <w:fldChar w:fldCharType="separate"/>
      </w:r>
      <w:r w:rsidR="00567DE6">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441" w:name="_Toc503450927"/>
      <w:r>
        <w:t>snippet property</w:t>
      </w:r>
      <w:bookmarkEnd w:id="441"/>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442" w:name="_Toc503450928"/>
      <w:r>
        <w:t>toolFingerprintContribution property</w:t>
      </w:r>
      <w:bookmarkEnd w:id="442"/>
    </w:p>
    <w:p w14:paraId="38DB500E" w14:textId="6F58FFF3"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443" w:name="_Toc503450929"/>
      <w:r>
        <w:t>codeFlows property</w:t>
      </w:r>
      <w:bookmarkEnd w:id="443"/>
    </w:p>
    <w:p w14:paraId="4BD8575B" w14:textId="472EDA3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567DE6">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444" w:name="_Toc503450930"/>
      <w:r>
        <w:lastRenderedPageBreak/>
        <w:t>stacks property</w:t>
      </w:r>
      <w:bookmarkEnd w:id="444"/>
    </w:p>
    <w:p w14:paraId="5ABDA84F" w14:textId="11A18F3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stack objects (§</w:t>
      </w:r>
      <w:r>
        <w:fldChar w:fldCharType="begin"/>
      </w:r>
      <w:r>
        <w:instrText xml:space="preserve"> REF _Ref493427479 \r \h </w:instrText>
      </w:r>
      <w:r>
        <w:fldChar w:fldCharType="separate"/>
      </w:r>
      <w:r w:rsidR="00567DE6">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5" w:name="_Ref493499246"/>
      <w:bookmarkStart w:id="446" w:name="_Toc503450931"/>
      <w:r>
        <w:t>relatedLocations property</w:t>
      </w:r>
      <w:bookmarkEnd w:id="445"/>
      <w:bookmarkEnd w:id="446"/>
    </w:p>
    <w:p w14:paraId="31F869B5" w14:textId="50EAB70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567DE6">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75F6B8A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567DE6">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lastRenderedPageBreak/>
        <w:t>C:\Code\a.js(</w:t>
      </w:r>
      <w:proofErr w:type="gramEnd"/>
      <w:r>
        <w:t>2,6-6) : info : JS3056: The previous declaration of 'index' was here.</w:t>
      </w:r>
    </w:p>
    <w:p w14:paraId="6F61094D" w14:textId="7EB5AE33" w:rsidR="00401BB5" w:rsidRDefault="00401BB5" w:rsidP="00401BB5">
      <w:pPr>
        <w:pStyle w:val="Heading3"/>
      </w:pPr>
      <w:bookmarkStart w:id="447" w:name="_Toc503450932"/>
      <w:r>
        <w:t>suppressionStates property</w:t>
      </w:r>
      <w:bookmarkEnd w:id="447"/>
    </w:p>
    <w:p w14:paraId="1AE8DC88" w14:textId="2A54B9A5" w:rsidR="00401BB5" w:rsidRDefault="00401BB5" w:rsidP="00401BB5">
      <w:pPr>
        <w:pStyle w:val="Heading4"/>
      </w:pPr>
      <w:bookmarkStart w:id="448" w:name="_Toc503450933"/>
      <w:r>
        <w:t>General</w:t>
      </w:r>
      <w:bookmarkEnd w:id="448"/>
    </w:p>
    <w:p w14:paraId="0F62C5DD" w14:textId="04129129"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567DE6">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1BE950A"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567DE6">
        <w:t>3.17.14.2</w:t>
      </w:r>
      <w:r w:rsidR="00194A04">
        <w:fldChar w:fldCharType="end"/>
      </w:r>
      <w:r w:rsidR="002A24FE" w:rsidRPr="002A24FE">
        <w:t>)</w:t>
      </w:r>
      <w:r>
        <w:t>.</w:t>
      </w:r>
    </w:p>
    <w:p w14:paraId="1A5BE1CF" w14:textId="1F011C31"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567DE6">
        <w:t>3.17.14.3</w:t>
      </w:r>
      <w:r w:rsidR="00194A04">
        <w:fldChar w:fldCharType="end"/>
      </w:r>
      <w:r w:rsidR="002A24FE" w:rsidRPr="002A24FE">
        <w:t>).</w:t>
      </w:r>
    </w:p>
    <w:p w14:paraId="4F013A56" w14:textId="1CD9F500" w:rsidR="00401BB5" w:rsidRDefault="00401BB5" w:rsidP="00401BB5">
      <w:pPr>
        <w:pStyle w:val="Heading4"/>
      </w:pPr>
      <w:bookmarkStart w:id="449" w:name="_Ref493475240"/>
      <w:bookmarkStart w:id="450" w:name="_Toc503450934"/>
      <w:r>
        <w:t>suppressedInSource value</w:t>
      </w:r>
      <w:bookmarkEnd w:id="449"/>
      <w:bookmarkEnd w:id="45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1" w:name="_Ref493475253"/>
      <w:bookmarkStart w:id="452" w:name="_Toc503450935"/>
      <w:r>
        <w:t>suppressedExternally value</w:t>
      </w:r>
      <w:bookmarkEnd w:id="451"/>
      <w:bookmarkEnd w:id="452"/>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3" w:name="_Ref493351360"/>
      <w:bookmarkStart w:id="454" w:name="_Toc503450936"/>
      <w:r>
        <w:t>baselineState property</w:t>
      </w:r>
      <w:bookmarkEnd w:id="453"/>
      <w:bookmarkEnd w:id="454"/>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96406C3"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567DE6">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D64646C"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A8FD57B" w14:textId="7FE62C56" w:rsidR="008B3A31" w:rsidRDefault="00C82263" w:rsidP="006E546E">
      <w:pPr>
        <w:pStyle w:val="Heading3"/>
        <w:rPr>
          <w:ins w:id="455" w:author="Laurence Golding" w:date="2018-01-12T17:02:00Z"/>
        </w:rPr>
      </w:pPr>
      <w:bookmarkStart w:id="456" w:name="_Toc503450937"/>
      <w:bookmarkStart w:id="457" w:name="_Ref506212375"/>
      <w:ins w:id="458" w:author="Laurence Golding" w:date="2018-02-12T15:18:00Z">
        <w:r>
          <w:t>conversionProvenance</w:t>
        </w:r>
      </w:ins>
      <w:ins w:id="459" w:author="Laurence Golding" w:date="2018-01-12T17:01:00Z">
        <w:r w:rsidR="008B3A31">
          <w:t xml:space="preserve"> property</w:t>
        </w:r>
      </w:ins>
      <w:bookmarkEnd w:id="457"/>
    </w:p>
    <w:p w14:paraId="5DE75198" w14:textId="50536F07" w:rsidR="00C82263" w:rsidRDefault="008B3A31" w:rsidP="00C82263">
      <w:pPr>
        <w:rPr>
          <w:ins w:id="460" w:author="Laurence Golding" w:date="2018-02-12T15:22:00Z"/>
        </w:rPr>
      </w:pPr>
      <w:ins w:id="461" w:author="Laurence Golding" w:date="2018-01-12T17:02:00Z">
        <w:r>
          <w:t xml:space="preserve">If the </w:t>
        </w:r>
        <w:r w:rsidRPr="008B3A31">
          <w:rPr>
            <w:rStyle w:val="CODEtemp"/>
          </w:rPr>
          <w:t>run</w:t>
        </w:r>
        <w:r>
          <w:t xml:space="preserve"> object</w:t>
        </w:r>
      </w:ins>
      <w:ins w:id="462" w:author="Laurence Golding" w:date="2018-01-12T17:03:00Z">
        <w:r>
          <w:t xml:space="preserve"> (</w:t>
        </w:r>
        <w:r w:rsidRPr="00180B28">
          <w:t>§</w:t>
        </w:r>
        <w:r>
          <w:fldChar w:fldCharType="begin"/>
        </w:r>
        <w:r>
          <w:instrText xml:space="preserve"> REF _Ref493349997 \r \h </w:instrText>
        </w:r>
      </w:ins>
      <w:r>
        <w:fldChar w:fldCharType="separate"/>
      </w:r>
      <w:ins w:id="463" w:author="Laurence Golding" w:date="2018-01-12T17:03:00Z">
        <w:r>
          <w:t>3.</w:t>
        </w:r>
        <w:r>
          <w:t>1</w:t>
        </w:r>
        <w:r>
          <w:t>2</w:t>
        </w:r>
        <w:r>
          <w:fldChar w:fldCharType="end"/>
        </w:r>
        <w:r>
          <w:t>)</w:t>
        </w:r>
      </w:ins>
      <w:ins w:id="464" w:author="Laurence Golding" w:date="2018-01-12T17:02:00Z">
        <w:r>
          <w:t xml:space="preserve"> containing a </w:t>
        </w:r>
        <w:r w:rsidRPr="008B3A31">
          <w:rPr>
            <w:rStyle w:val="CODEtemp"/>
          </w:rPr>
          <w:t>result</w:t>
        </w:r>
        <w:r>
          <w:t xml:space="preserve"> object was produced by a </w:t>
        </w:r>
      </w:ins>
      <w:ins w:id="465" w:author="Laurence Golding" w:date="2018-02-13T11:32:00Z">
        <w:r w:rsidR="0075567C">
          <w:t>converter</w:t>
        </w:r>
      </w:ins>
      <w:ins w:id="466" w:author="Laurence Golding" w:date="2018-01-12T17:02:00Z">
        <w:r>
          <w:t xml:space="preserve">, the </w:t>
        </w:r>
        <w:r w:rsidRPr="008B3A31">
          <w:rPr>
            <w:rStyle w:val="CODEtemp"/>
          </w:rPr>
          <w:t>result</w:t>
        </w:r>
        <w:r>
          <w:t xml:space="preserve"> object </w:t>
        </w:r>
        <w:r w:rsidRPr="008B3A31">
          <w:rPr>
            <w:b/>
          </w:rPr>
          <w:t>MAY</w:t>
        </w:r>
        <w:r>
          <w:t xml:space="preserve"> contain a property named</w:t>
        </w:r>
      </w:ins>
      <w:ins w:id="467" w:author="Laurence Golding" w:date="2018-01-12T17:03:00Z">
        <w:r>
          <w:t xml:space="preserve"> </w:t>
        </w:r>
      </w:ins>
      <w:ins w:id="468" w:author="Laurence Golding" w:date="2018-02-12T15:18:00Z">
        <w:r w:rsidR="00C82263">
          <w:rPr>
            <w:rStyle w:val="CODEtemp"/>
          </w:rPr>
          <w:t>conversionProvenance</w:t>
        </w:r>
      </w:ins>
      <w:ins w:id="469" w:author="Laurence Golding" w:date="2018-01-12T17:03:00Z">
        <w:r>
          <w:t xml:space="preserve"> whose value is an </w:t>
        </w:r>
      </w:ins>
      <w:ins w:id="470" w:author="Laurence Golding" w:date="2018-02-12T15:18:00Z">
        <w:r w:rsidR="00C82263">
          <w:t xml:space="preserve">array of </w:t>
        </w:r>
      </w:ins>
      <w:ins w:id="471" w:author="Laurence Golding" w:date="2018-01-12T17:03:00Z">
        <w:r w:rsidRPr="008B3A31">
          <w:rPr>
            <w:rStyle w:val="CODEtemp"/>
          </w:rPr>
          <w:t>analysis</w:t>
        </w:r>
      </w:ins>
      <w:ins w:id="472" w:author="Laurence Golding" w:date="2018-02-12T15:20:00Z">
        <w:r w:rsidR="00C82263">
          <w:rPr>
            <w:rStyle w:val="CODEtemp"/>
          </w:rPr>
          <w:t>ToolLog</w:t>
        </w:r>
      </w:ins>
      <w:ins w:id="473" w:author="Laurence Golding" w:date="2018-01-12T17:03:00Z">
        <w:r w:rsidRPr="008B3A31">
          <w:rPr>
            <w:rStyle w:val="CODEtemp"/>
          </w:rPr>
          <w:t>FileContent</w:t>
        </w:r>
      </w:ins>
      <w:ins w:id="474" w:author="Laurence Golding" w:date="2018-01-12T17:04:00Z">
        <w:r w:rsidRPr="008B3A31">
          <w:rPr>
            <w:rStyle w:val="CODEtemp"/>
          </w:rPr>
          <w:t>s</w:t>
        </w:r>
        <w:r>
          <w:t xml:space="preserve"> object</w:t>
        </w:r>
      </w:ins>
      <w:ins w:id="475" w:author="Laurence Golding" w:date="2018-02-12T15:18:00Z">
        <w:r w:rsidR="00C82263">
          <w:t>s</w:t>
        </w:r>
      </w:ins>
      <w:ins w:id="476" w:author="Laurence Golding" w:date="2018-01-12T17:04:00Z">
        <w:r>
          <w:t xml:space="preserve"> (</w:t>
        </w:r>
      </w:ins>
      <w:ins w:id="477" w:author="Laurence Golding" w:date="2018-01-12T17:05:00Z">
        <w:r w:rsidRPr="00180B28">
          <w:t>§</w:t>
        </w:r>
      </w:ins>
      <w:ins w:id="478" w:author="Laurence Golding" w:date="2018-01-12T17:08:00Z">
        <w:r>
          <w:fldChar w:fldCharType="begin"/>
        </w:r>
        <w:r>
          <w:instrText xml:space="preserve"> REF _Ref503540214 \r \h </w:instrText>
        </w:r>
      </w:ins>
      <w:r>
        <w:fldChar w:fldCharType="separate"/>
      </w:r>
      <w:ins w:id="479" w:author="Laurence Golding" w:date="2018-01-12T17:08:00Z">
        <w:r>
          <w:t>3.</w:t>
        </w:r>
        <w:r>
          <w:t>1</w:t>
        </w:r>
        <w:r>
          <w:t>9</w:t>
        </w:r>
        <w:r>
          <w:fldChar w:fldCharType="end"/>
        </w:r>
      </w:ins>
      <w:ins w:id="480" w:author="Laurence Golding" w:date="2018-01-12T17:04:00Z">
        <w:r>
          <w:t xml:space="preserve">) which </w:t>
        </w:r>
      </w:ins>
      <w:ins w:id="481" w:author="Laurence Golding" w:date="2018-02-13T11:57:00Z">
        <w:r w:rsidR="00996C17">
          <w:t>specify</w:t>
        </w:r>
      </w:ins>
      <w:ins w:id="482" w:author="Laurence Golding" w:date="2018-01-12T17:04:00Z">
        <w:r>
          <w:t xml:space="preserve"> the portion</w:t>
        </w:r>
      </w:ins>
      <w:ins w:id="483" w:author="Laurence Golding" w:date="2018-02-12T15:18:00Z">
        <w:r w:rsidR="00C82263">
          <w:t>s</w:t>
        </w:r>
      </w:ins>
      <w:ins w:id="484" w:author="Laurence Golding" w:date="2018-01-12T17:04:00Z">
        <w:r>
          <w:t xml:space="preserve"> of the analysis tool’s </w:t>
        </w:r>
      </w:ins>
      <w:ins w:id="485" w:author="Laurence Golding" w:date="2018-02-12T15:19:00Z">
        <w:r w:rsidR="00C82263">
          <w:t>output</w:t>
        </w:r>
      </w:ins>
      <w:ins w:id="486" w:author="Laurence Golding" w:date="2018-01-12T17:04:00Z">
        <w:r>
          <w:t xml:space="preserve"> that the </w:t>
        </w:r>
      </w:ins>
      <w:ins w:id="487" w:author="Laurence Golding" w:date="2018-02-13T11:32:00Z">
        <w:r w:rsidR="0075567C">
          <w:t>converter</w:t>
        </w:r>
      </w:ins>
      <w:ins w:id="488" w:author="Laurence Golding" w:date="2018-01-12T17:04:00Z">
        <w:r>
          <w:t xml:space="preserve"> transformed into th</w:t>
        </w:r>
      </w:ins>
      <w:ins w:id="489" w:author="Laurence Golding" w:date="2018-02-13T11:57:00Z">
        <w:r w:rsidR="00996C17">
          <w:t>e</w:t>
        </w:r>
      </w:ins>
      <w:ins w:id="490" w:author="Laurence Golding" w:date="2018-01-12T17:04:00Z">
        <w:r>
          <w:t xml:space="preserve"> </w:t>
        </w:r>
        <w:r w:rsidRPr="008B3A31">
          <w:rPr>
            <w:rStyle w:val="CODEtemp"/>
          </w:rPr>
          <w:t>result</w:t>
        </w:r>
        <w:r>
          <w:t xml:space="preserve"> object.</w:t>
        </w:r>
      </w:ins>
      <w:ins w:id="491" w:author="Laurence Golding" w:date="2018-02-12T15:22:00Z">
        <w:r w:rsidR="00C82263">
          <w:t xml:space="preserve"> If the </w:t>
        </w:r>
        <w:r w:rsidR="00C82263" w:rsidRPr="00C82263">
          <w:rPr>
            <w:rStyle w:val="CODEtemp"/>
          </w:rPr>
          <w:t>run</w:t>
        </w:r>
        <w:r w:rsidR="00C82263">
          <w:t xml:space="preserve"> object was produced by an analysis tool, the </w:t>
        </w:r>
        <w:r w:rsidR="00C82263" w:rsidRPr="00C82263">
          <w:rPr>
            <w:rStyle w:val="CODEtemp"/>
          </w:rPr>
          <w:t>conversionProvenance</w:t>
        </w:r>
        <w:r w:rsidR="00C82263">
          <w:t xml:space="preserve"> property </w:t>
        </w:r>
        <w:r w:rsidR="00C82263" w:rsidRPr="00C82263">
          <w:rPr>
            <w:b/>
          </w:rPr>
          <w:t>SHALL</w:t>
        </w:r>
        <w:r w:rsidR="00C82263">
          <w:t xml:space="preserve"> be absent.</w:t>
        </w:r>
      </w:ins>
    </w:p>
    <w:p w14:paraId="215C196F" w14:textId="3C9BBD15" w:rsidR="00C82263" w:rsidRDefault="00C82263" w:rsidP="008B3A31">
      <w:pPr>
        <w:rPr>
          <w:ins w:id="492" w:author="Laurence Golding" w:date="2018-01-12T17:16:00Z"/>
        </w:rPr>
      </w:pPr>
      <w:ins w:id="493" w:author="Laurence Golding" w:date="2018-02-12T15:19:00Z">
        <w:r>
          <w:t xml:space="preserve">The value of this property is an array, rather than a single </w:t>
        </w:r>
        <w:r w:rsidRPr="00C82263">
          <w:rPr>
            <w:rStyle w:val="CODEtemp"/>
          </w:rPr>
          <w:t>analysisToolLogFileContents</w:t>
        </w:r>
        <w:r>
          <w:t xml:space="preserve"> object, because</w:t>
        </w:r>
      </w:ins>
      <w:ins w:id="494" w:author="Laurence Golding" w:date="2018-02-13T11:58:00Z">
        <w:r w:rsidR="00996C17">
          <w:t>, depending on the analysis tool,</w:t>
        </w:r>
      </w:ins>
      <w:ins w:id="495" w:author="Laurence Golding" w:date="2018-02-12T15:19:00Z">
        <w:r>
          <w:t xml:space="preserve"> </w:t>
        </w:r>
      </w:ins>
      <w:ins w:id="496" w:author="Laurence Golding" w:date="2018-02-12T15:20:00Z">
        <w:r>
          <w:t xml:space="preserve">the converter might need to bring together information from </w:t>
        </w:r>
      </w:ins>
      <w:ins w:id="497" w:author="Laurence Golding" w:date="2018-02-13T11:58:00Z">
        <w:r w:rsidR="00996C17">
          <w:t>multiple output</w:t>
        </w:r>
      </w:ins>
      <w:ins w:id="498" w:author="Laurence Golding" w:date="2018-02-12T15:20:00Z">
        <w:r>
          <w:t xml:space="preserve"> files</w:t>
        </w:r>
      </w:ins>
      <w:ins w:id="499" w:author="Laurence Golding" w:date="2018-02-13T11:58:00Z">
        <w:r w:rsidR="00996C17">
          <w:t xml:space="preserve"> to synthesize the </w:t>
        </w:r>
        <w:r w:rsidR="00996C17" w:rsidRPr="00996C17">
          <w:rPr>
            <w:rStyle w:val="CODEtemp"/>
          </w:rPr>
          <w:t>result</w:t>
        </w:r>
        <w:r w:rsidR="00996C17">
          <w:t xml:space="preserve"> object</w:t>
        </w:r>
      </w:ins>
      <w:ins w:id="500" w:author="Laurence Golding" w:date="2018-02-12T15:20:00Z">
        <w:r>
          <w:t>.</w:t>
        </w:r>
      </w:ins>
    </w:p>
    <w:p w14:paraId="27D8947B" w14:textId="6860DFBD" w:rsidR="00AB6586" w:rsidRDefault="00AB6586" w:rsidP="008B3A31">
      <w:pPr>
        <w:rPr>
          <w:ins w:id="501" w:author="Laurence Golding" w:date="2018-02-12T15:21:00Z"/>
        </w:rPr>
      </w:pPr>
      <w:ins w:id="502" w:author="Laurence Golding" w:date="2018-01-12T17:16:00Z">
        <w:r>
          <w:t xml:space="preserve">This property is intended to be useful to developers of </w:t>
        </w:r>
      </w:ins>
      <w:ins w:id="503" w:author="Laurence Golding" w:date="2018-02-13T11:32:00Z">
        <w:r w:rsidR="0075567C">
          <w:t>converter</w:t>
        </w:r>
      </w:ins>
      <w:ins w:id="504" w:author="Laurence Golding" w:date="2018-01-12T17:16:00Z">
        <w:r>
          <w:t>s, to help them debug the conversion from the analysis tool’s native output format into the SARIF format.</w:t>
        </w:r>
      </w:ins>
    </w:p>
    <w:p w14:paraId="20EACF8E" w14:textId="6A3B3654" w:rsidR="00107D61" w:rsidRPr="008B3A31" w:rsidRDefault="00107D61" w:rsidP="008B3A31">
      <w:pPr>
        <w:rPr>
          <w:ins w:id="505" w:author="Laurence Golding" w:date="2018-01-12T17:01:00Z"/>
        </w:rPr>
      </w:pPr>
      <w:ins w:id="506" w:author="Laurence Golding" w:date="2018-01-12T17:20:00Z">
        <w:r>
          <w:t xml:space="preserve">For an example, see </w:t>
        </w:r>
      </w:ins>
      <w:ins w:id="507" w:author="Laurence Golding" w:date="2018-01-12T17:21:00Z">
        <w:r w:rsidRPr="00180B28">
          <w:t>§</w:t>
        </w:r>
      </w:ins>
      <w:ins w:id="508" w:author="Laurence Golding" w:date="2018-01-12T17:22:00Z">
        <w:r>
          <w:fldChar w:fldCharType="begin"/>
        </w:r>
        <w:r>
          <w:instrText xml:space="preserve"> REF _Ref503541055 \r \h </w:instrText>
        </w:r>
      </w:ins>
      <w:r>
        <w:fldChar w:fldCharType="separate"/>
      </w:r>
      <w:ins w:id="509" w:author="Laurence Golding" w:date="2018-01-12T17:22:00Z">
        <w:r>
          <w:t>3.19.1</w:t>
        </w:r>
        <w:r>
          <w:fldChar w:fldCharType="end"/>
        </w:r>
        <w:r>
          <w:t>.</w:t>
        </w:r>
      </w:ins>
    </w:p>
    <w:p w14:paraId="656D1948" w14:textId="0D4F6985" w:rsidR="006E546E" w:rsidRDefault="006E546E" w:rsidP="006E546E">
      <w:pPr>
        <w:pStyle w:val="Heading3"/>
      </w:pPr>
      <w:r>
        <w:t>fixes property</w:t>
      </w:r>
      <w:bookmarkEnd w:id="456"/>
    </w:p>
    <w:p w14:paraId="41DB16FF" w14:textId="7BA469D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67DE6">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67DE6">
        <w:t>3.29</w:t>
      </w:r>
      <w:r>
        <w:fldChar w:fldCharType="end"/>
      </w:r>
      <w:r w:rsidRPr="00E20F80">
        <w:t>).</w:t>
      </w:r>
    </w:p>
    <w:p w14:paraId="42E1D0DE" w14:textId="54DDCACE" w:rsidR="006E546E" w:rsidRDefault="006E546E" w:rsidP="006E546E">
      <w:pPr>
        <w:pStyle w:val="Heading3"/>
      </w:pPr>
      <w:bookmarkStart w:id="510" w:name="_Toc503450938"/>
      <w:r>
        <w:t>properties property</w:t>
      </w:r>
      <w:bookmarkEnd w:id="510"/>
    </w:p>
    <w:p w14:paraId="5BBA1AD3" w14:textId="75812CC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567DE6">
        <w:t>3.7</w:t>
      </w:r>
      <w:r>
        <w:fldChar w:fldCharType="end"/>
      </w:r>
      <w:r w:rsidRPr="00E20F80">
        <w:t>). This allows tools to include information about the result that is not explicitly specified in the SARIF format.</w:t>
      </w:r>
    </w:p>
    <w:p w14:paraId="467AD33E" w14:textId="6DDC5D66" w:rsidR="008B3A31" w:rsidRDefault="008B3A31" w:rsidP="006E546E">
      <w:pPr>
        <w:pStyle w:val="Heading2"/>
        <w:rPr>
          <w:ins w:id="511" w:author="Laurence Golding" w:date="2018-01-12T17:21:00Z"/>
        </w:rPr>
      </w:pPr>
      <w:bookmarkStart w:id="512" w:name="_Ref503540214"/>
      <w:bookmarkStart w:id="513" w:name="_Ref493426721"/>
      <w:bookmarkStart w:id="514" w:name="_Toc503450939"/>
      <w:bookmarkStart w:id="515" w:name="_Ref506212395"/>
      <w:ins w:id="516" w:author="Laurence Golding" w:date="2018-01-12T17:07:00Z">
        <w:r>
          <w:t>analysis</w:t>
        </w:r>
      </w:ins>
      <w:bookmarkEnd w:id="512"/>
      <w:ins w:id="517" w:author="Laurence Golding" w:date="2018-01-12T17:08:00Z">
        <w:r>
          <w:t>ToolLogFileContents object</w:t>
        </w:r>
      </w:ins>
      <w:bookmarkEnd w:id="515"/>
    </w:p>
    <w:p w14:paraId="39F81734" w14:textId="2BB02526" w:rsidR="00107D61" w:rsidRPr="00107D61" w:rsidRDefault="00107D61" w:rsidP="00107D61">
      <w:pPr>
        <w:pStyle w:val="Heading3"/>
        <w:rPr>
          <w:ins w:id="518" w:author="Laurence Golding" w:date="2018-01-12T17:08:00Z"/>
        </w:rPr>
      </w:pPr>
      <w:bookmarkStart w:id="519" w:name="_Ref503541055"/>
      <w:ins w:id="520" w:author="Laurence Golding" w:date="2018-01-12T17:21:00Z">
        <w:r>
          <w:t>General</w:t>
        </w:r>
      </w:ins>
      <w:bookmarkEnd w:id="519"/>
    </w:p>
    <w:p w14:paraId="7BF25414" w14:textId="7E0B0A39" w:rsidR="008B3A31" w:rsidRDefault="008B3A31" w:rsidP="00AB6586">
      <w:pPr>
        <w:rPr>
          <w:ins w:id="521" w:author="Laurence Golding" w:date="2018-01-12T17:21:00Z"/>
        </w:rPr>
      </w:pPr>
      <w:ins w:id="522" w:author="Laurence Golding" w:date="2018-01-12T17:08:00Z">
        <w:r>
          <w:t>An</w:t>
        </w:r>
      </w:ins>
      <w:ins w:id="523" w:author="Laurence Golding" w:date="2018-01-12T17:09:00Z">
        <w:r w:rsidR="00AB6586">
          <w:t xml:space="preserve"> </w:t>
        </w:r>
        <w:r w:rsidR="00AB6586" w:rsidRPr="00AB6586">
          <w:rPr>
            <w:rStyle w:val="CODEtemp"/>
          </w:rPr>
          <w:t>analysisToolLogFileContents</w:t>
        </w:r>
        <w:r w:rsidR="00AB6586">
          <w:t xml:space="preserve"> object describes </w:t>
        </w:r>
      </w:ins>
      <w:ins w:id="524" w:author="Laurence Golding" w:date="2018-02-13T11:59:00Z">
        <w:r w:rsidR="00396174">
          <w:t>a</w:t>
        </w:r>
      </w:ins>
      <w:ins w:id="525" w:author="Laurence Golding" w:date="2018-01-12T17:09:00Z">
        <w:r w:rsidR="00AB6586">
          <w:t xml:space="preserve"> portion </w:t>
        </w:r>
      </w:ins>
      <w:ins w:id="526" w:author="Laurence Golding" w:date="2018-01-12T17:10:00Z">
        <w:r w:rsidR="00AB6586">
          <w:t xml:space="preserve">of an analysis tool’s </w:t>
        </w:r>
      </w:ins>
      <w:ins w:id="527" w:author="Laurence Golding" w:date="2018-02-13T11:59:00Z">
        <w:r w:rsidR="00396174">
          <w:t>output</w:t>
        </w:r>
      </w:ins>
      <w:ins w:id="528" w:author="Laurence Golding" w:date="2018-01-12T17:10:00Z">
        <w:r w:rsidR="00AB6586">
          <w:t xml:space="preserve"> that a </w:t>
        </w:r>
      </w:ins>
      <w:ins w:id="529" w:author="Laurence Golding" w:date="2018-02-13T11:32:00Z">
        <w:r w:rsidR="0075567C">
          <w:t>converter</w:t>
        </w:r>
      </w:ins>
      <w:ins w:id="530" w:author="Laurence Golding" w:date="2018-01-12T17:10:00Z">
        <w:r w:rsidR="00AB6586">
          <w:t xml:space="preserve"> transformed into a </w:t>
        </w:r>
        <w:r w:rsidR="00AB6586" w:rsidRPr="00AB6586">
          <w:rPr>
            <w:rStyle w:val="CODEtemp"/>
          </w:rPr>
          <w:t>result</w:t>
        </w:r>
        <w:r w:rsidR="00AB6586">
          <w:t xml:space="preserve"> object</w:t>
        </w:r>
      </w:ins>
      <w:ins w:id="531" w:author="Laurence Golding" w:date="2018-01-12T17:11:00Z">
        <w:r w:rsidR="00AB6586">
          <w:t xml:space="preserve"> (</w:t>
        </w:r>
        <w:r w:rsidR="00AB6586" w:rsidRPr="00E20F80">
          <w:t>§</w:t>
        </w:r>
        <w:r w:rsidR="00AB6586">
          <w:fldChar w:fldCharType="begin"/>
        </w:r>
        <w:r w:rsidR="00AB6586">
          <w:instrText xml:space="preserve"> REF _Ref493350984 \r \h </w:instrText>
        </w:r>
      </w:ins>
      <w:r w:rsidR="00AB6586">
        <w:fldChar w:fldCharType="separate"/>
      </w:r>
      <w:ins w:id="532" w:author="Laurence Golding" w:date="2018-01-12T17:11:00Z">
        <w:r w:rsidR="00AB6586">
          <w:t>3.18</w:t>
        </w:r>
        <w:r w:rsidR="00AB6586">
          <w:fldChar w:fldCharType="end"/>
        </w:r>
        <w:r w:rsidR="00AB6586">
          <w:t>)</w:t>
        </w:r>
      </w:ins>
      <w:ins w:id="533" w:author="Laurence Golding" w:date="2018-01-12T17:10:00Z">
        <w:r w:rsidR="00AB6586">
          <w:t xml:space="preserve">. This object is only relevant in a SARIF log file that was produced by a </w:t>
        </w:r>
      </w:ins>
      <w:ins w:id="534" w:author="Laurence Golding" w:date="2018-02-13T11:32:00Z">
        <w:r w:rsidR="0075567C">
          <w:t>converter</w:t>
        </w:r>
      </w:ins>
      <w:ins w:id="535" w:author="Laurence Golding" w:date="2018-01-12T17:10:00Z">
        <w:r w:rsidR="00AB6586">
          <w:t>.</w:t>
        </w:r>
      </w:ins>
      <w:ins w:id="536" w:author="Laurence Golding" w:date="2018-01-12T17:15:00Z">
        <w:r w:rsidR="00AB6586">
          <w:t xml:space="preserve"> It is intended to be useful to developers of </w:t>
        </w:r>
      </w:ins>
      <w:ins w:id="537" w:author="Laurence Golding" w:date="2018-02-13T11:32:00Z">
        <w:r w:rsidR="0075567C">
          <w:t>converter</w:t>
        </w:r>
      </w:ins>
      <w:ins w:id="538" w:author="Laurence Golding" w:date="2018-01-12T17:15:00Z">
        <w:r w:rsidR="00AB6586">
          <w:t>s, to help them debug the con</w:t>
        </w:r>
      </w:ins>
      <w:ins w:id="539" w:author="Laurence Golding" w:date="2018-01-12T17:16:00Z">
        <w:r w:rsidR="00AB6586">
          <w:t>version from the analysis tool’s native output format into the SARIF format.</w:t>
        </w:r>
      </w:ins>
    </w:p>
    <w:p w14:paraId="5AF67B8E" w14:textId="285897FD" w:rsidR="00107D61" w:rsidRDefault="00107D61" w:rsidP="00107D61">
      <w:pPr>
        <w:pStyle w:val="Note"/>
        <w:rPr>
          <w:ins w:id="540" w:author="Laurence Golding" w:date="2018-01-12T17:23:00Z"/>
        </w:rPr>
      </w:pPr>
      <w:ins w:id="541" w:author="Laurence Golding" w:date="2018-01-12T17:21:00Z">
        <w:r>
          <w:t xml:space="preserve">EXAMPLE: </w:t>
        </w:r>
      </w:ins>
      <w:ins w:id="542" w:author="Laurence Golding" w:date="2018-01-13T12:03:00Z">
        <w:r w:rsidR="00DF07B4">
          <w:t>Given</w:t>
        </w:r>
      </w:ins>
      <w:ins w:id="543" w:author="Laurence Golding" w:date="2018-01-12T17:22:00Z">
        <w:r w:rsidR="008F4CB1">
          <w:t xml:space="preserve"> this Android Stu</w:t>
        </w:r>
      </w:ins>
      <w:ins w:id="544" w:author="Laurence Golding" w:date="2018-01-12T17:23:00Z">
        <w:r w:rsidR="008F4CB1">
          <w:t>dio output file</w:t>
        </w:r>
      </w:ins>
      <w:ins w:id="545" w:author="Laurence Golding" w:date="2018-01-13T12:03:00Z">
        <w:r w:rsidR="00DF07B4">
          <w:t>:</w:t>
        </w:r>
      </w:ins>
    </w:p>
    <w:p w14:paraId="29140605" w14:textId="77777777" w:rsidR="008F4CB1" w:rsidRDefault="008F4CB1" w:rsidP="008F4CB1">
      <w:pPr>
        <w:pStyle w:val="Codesmall"/>
        <w:rPr>
          <w:ins w:id="546" w:author="Laurence Golding" w:date="2018-01-12T17:23:00Z"/>
        </w:rPr>
      </w:pPr>
      <w:proofErr w:type="gramStart"/>
      <w:ins w:id="547" w:author="Laurence Golding" w:date="2018-01-12T17:23:00Z">
        <w:r>
          <w:t>&lt;?xml</w:t>
        </w:r>
        <w:proofErr w:type="gramEnd"/>
        <w:r>
          <w:t xml:space="preserve"> version="1.0" encoding="UTF-8"?&gt;</w:t>
        </w:r>
      </w:ins>
    </w:p>
    <w:p w14:paraId="0037B022" w14:textId="77777777" w:rsidR="008F4CB1" w:rsidRDefault="008F4CB1" w:rsidP="008F4CB1">
      <w:pPr>
        <w:pStyle w:val="Codesmall"/>
        <w:rPr>
          <w:ins w:id="548" w:author="Laurence Golding" w:date="2018-01-12T17:23:00Z"/>
        </w:rPr>
      </w:pPr>
      <w:ins w:id="549" w:author="Laurence Golding" w:date="2018-01-12T17:23:00Z">
        <w:r>
          <w:t>&lt;problems&gt;</w:t>
        </w:r>
      </w:ins>
    </w:p>
    <w:p w14:paraId="736CB24F" w14:textId="77777777" w:rsidR="008F4CB1" w:rsidRDefault="008F4CB1" w:rsidP="008F4CB1">
      <w:pPr>
        <w:pStyle w:val="Codesmall"/>
        <w:rPr>
          <w:ins w:id="550" w:author="Laurence Golding" w:date="2018-01-12T17:23:00Z"/>
        </w:rPr>
      </w:pPr>
      <w:ins w:id="551" w:author="Laurence Golding" w:date="2018-01-12T17:23:00Z">
        <w:r>
          <w:t xml:space="preserve">  &lt;problem&gt;</w:t>
        </w:r>
      </w:ins>
    </w:p>
    <w:p w14:paraId="2C01761D" w14:textId="77777777" w:rsidR="008F4CB1" w:rsidRDefault="008F4CB1" w:rsidP="008F4CB1">
      <w:pPr>
        <w:pStyle w:val="Codesmall"/>
        <w:rPr>
          <w:ins w:id="552" w:author="Laurence Golding" w:date="2018-01-12T17:23:00Z"/>
        </w:rPr>
      </w:pPr>
      <w:ins w:id="553" w:author="Laurence Golding" w:date="2018-01-12T17:23:00Z">
        <w:r>
          <w:lastRenderedPageBreak/>
          <w:t xml:space="preserve">    &lt;file&gt;&lt;/file&gt;</w:t>
        </w:r>
      </w:ins>
    </w:p>
    <w:p w14:paraId="4F1D10AC" w14:textId="37ED169A" w:rsidR="008F4CB1" w:rsidRDefault="008F4CB1" w:rsidP="008F4CB1">
      <w:pPr>
        <w:pStyle w:val="Codesmall"/>
        <w:rPr>
          <w:ins w:id="554" w:author="Laurence Golding" w:date="2018-01-13T11:41:00Z"/>
        </w:rPr>
      </w:pPr>
      <w:ins w:id="555" w:author="Laurence Golding" w:date="2018-01-12T17:23:00Z">
        <w:r>
          <w:t xml:space="preserve">    &lt;line&gt;242&lt;/line&gt;</w:t>
        </w:r>
      </w:ins>
    </w:p>
    <w:p w14:paraId="1D88E199" w14:textId="676580E8" w:rsidR="004F22C1" w:rsidRDefault="004F22C1" w:rsidP="008F4CB1">
      <w:pPr>
        <w:pStyle w:val="Codesmall"/>
        <w:rPr>
          <w:ins w:id="556" w:author="Laurence Golding" w:date="2018-01-12T17:23:00Z"/>
        </w:rPr>
      </w:pPr>
      <w:ins w:id="557" w:author="Laurence Golding" w:date="2018-01-13T11:41:00Z">
        <w:r>
          <w:t xml:space="preserve">    ...</w:t>
        </w:r>
      </w:ins>
    </w:p>
    <w:p w14:paraId="3F28AA8D" w14:textId="0EB987E0" w:rsidR="008F4CB1" w:rsidRDefault="008F4CB1" w:rsidP="008F4CB1">
      <w:pPr>
        <w:pStyle w:val="Codesmall"/>
        <w:rPr>
          <w:ins w:id="558" w:author="Laurence Golding" w:date="2018-01-12T17:23:00Z"/>
        </w:rPr>
      </w:pPr>
      <w:ins w:id="559" w:author="Laurence Golding" w:date="2018-01-12T17:23:00Z">
        <w:r>
          <w:t xml:space="preserve">    &lt;problem_class </w:t>
        </w:r>
      </w:ins>
      <w:ins w:id="560" w:author="Laurence Golding" w:date="2018-01-13T11:41:00Z">
        <w:r w:rsidR="004F22C1">
          <w:t>...&gt;</w:t>
        </w:r>
      </w:ins>
      <w:ins w:id="561" w:author="Laurence Golding" w:date="2018-01-12T17:23:00Z">
        <w:r>
          <w:t>Assertions&lt;/problem_class&gt;</w:t>
        </w:r>
      </w:ins>
    </w:p>
    <w:p w14:paraId="1623A982" w14:textId="51F96832" w:rsidR="008F4CB1" w:rsidRDefault="008F4CB1" w:rsidP="008F4CB1">
      <w:pPr>
        <w:pStyle w:val="Codesmall"/>
        <w:rPr>
          <w:ins w:id="562" w:author="Laurence Golding" w:date="2018-01-12T17:23:00Z"/>
        </w:rPr>
      </w:pPr>
      <w:ins w:id="563" w:author="Laurence Golding" w:date="2018-01-12T17:23:00Z">
        <w:r>
          <w:t xml:space="preserve">    </w:t>
        </w:r>
      </w:ins>
      <w:ins w:id="564" w:author="Laurence Golding" w:date="2018-01-13T11:54:00Z">
        <w:r w:rsidR="00E04351">
          <w:t>...</w:t>
        </w:r>
      </w:ins>
    </w:p>
    <w:p w14:paraId="712AA23C" w14:textId="69C752E6" w:rsidR="008F4CB1" w:rsidRDefault="008F4CB1" w:rsidP="008F4CB1">
      <w:pPr>
        <w:pStyle w:val="Codesmall"/>
        <w:rPr>
          <w:ins w:id="565" w:author="Laurence Golding" w:date="2018-01-12T17:23:00Z"/>
        </w:rPr>
      </w:pPr>
      <w:ins w:id="566" w:author="Laurence Golding" w:date="2018-01-12T17:23:00Z">
        <w:r>
          <w:t xml:space="preserve">    &lt;description&gt;Assertions are unreliable. </w:t>
        </w:r>
      </w:ins>
      <w:ins w:id="567" w:author="Laurence Golding" w:date="2018-01-13T11:41:00Z">
        <w:r w:rsidR="00ED2CFA">
          <w:t>..</w:t>
        </w:r>
      </w:ins>
      <w:ins w:id="568" w:author="Laurence Golding" w:date="2018-01-12T17:23:00Z">
        <w:r>
          <w:t>.&lt;/description&gt;</w:t>
        </w:r>
      </w:ins>
    </w:p>
    <w:p w14:paraId="0B9ED8FA" w14:textId="77777777" w:rsidR="008F4CB1" w:rsidRDefault="008F4CB1" w:rsidP="008F4CB1">
      <w:pPr>
        <w:pStyle w:val="Codesmall"/>
        <w:rPr>
          <w:ins w:id="569" w:author="Laurence Golding" w:date="2018-01-12T17:23:00Z"/>
        </w:rPr>
      </w:pPr>
      <w:ins w:id="570" w:author="Laurence Golding" w:date="2018-01-12T17:23:00Z">
        <w:r>
          <w:t xml:space="preserve">  &lt;/problem&gt;</w:t>
        </w:r>
      </w:ins>
    </w:p>
    <w:p w14:paraId="36AA8C31" w14:textId="69FD96B8" w:rsidR="008F4CB1" w:rsidRDefault="008F4CB1" w:rsidP="008F4CB1">
      <w:pPr>
        <w:pStyle w:val="Codesmall"/>
        <w:rPr>
          <w:ins w:id="571" w:author="Laurence Golding" w:date="2018-01-12T17:23:00Z"/>
        </w:rPr>
      </w:pPr>
      <w:ins w:id="572" w:author="Laurence Golding" w:date="2018-01-12T17:23:00Z">
        <w:r>
          <w:t>&lt;/problems&gt;</w:t>
        </w:r>
      </w:ins>
    </w:p>
    <w:p w14:paraId="408C1099" w14:textId="31781285" w:rsidR="008F4CB1" w:rsidRDefault="00DF07B4" w:rsidP="008F4CB1">
      <w:pPr>
        <w:pStyle w:val="Note"/>
        <w:rPr>
          <w:ins w:id="573" w:author="Laurence Golding" w:date="2018-01-12T17:24:00Z"/>
        </w:rPr>
      </w:pPr>
      <w:ins w:id="574" w:author="Laurence Golding" w:date="2018-01-13T12:03:00Z">
        <w:r>
          <w:t>a</w:t>
        </w:r>
      </w:ins>
      <w:ins w:id="575" w:author="Laurence Golding" w:date="2018-01-12T17:23:00Z">
        <w:r w:rsidR="008F4CB1">
          <w:t xml:space="preserve"> SARIF converter might transform i</w:t>
        </w:r>
      </w:ins>
      <w:ins w:id="576" w:author="Laurence Golding" w:date="2018-01-12T17:24:00Z">
        <w:r w:rsidR="008F4CB1">
          <w:t>t into the following SARIF log file:</w:t>
        </w:r>
      </w:ins>
    </w:p>
    <w:p w14:paraId="52D78ACC" w14:textId="77777777" w:rsidR="008F4CB1" w:rsidRDefault="008F4CB1" w:rsidP="008F4CB1">
      <w:pPr>
        <w:pStyle w:val="Codesmall"/>
        <w:rPr>
          <w:ins w:id="577" w:author="Laurence Golding" w:date="2018-01-12T17:25:00Z"/>
        </w:rPr>
      </w:pPr>
      <w:ins w:id="578" w:author="Laurence Golding" w:date="2018-01-12T17:25:00Z">
        <w:r>
          <w:t>{</w:t>
        </w:r>
      </w:ins>
    </w:p>
    <w:p w14:paraId="0E3E51B8" w14:textId="01E7F76D" w:rsidR="008F4CB1" w:rsidRDefault="008F4CB1" w:rsidP="005B3BD6">
      <w:pPr>
        <w:pStyle w:val="Codesmall"/>
        <w:rPr>
          <w:ins w:id="579" w:author="Laurence Golding" w:date="2018-01-12T17:25:00Z"/>
        </w:rPr>
      </w:pPr>
      <w:ins w:id="580" w:author="Laurence Golding" w:date="2018-01-12T17:25:00Z">
        <w:r>
          <w:t xml:space="preserve">  </w:t>
        </w:r>
      </w:ins>
      <w:ins w:id="581" w:author="Laurence Golding" w:date="2018-01-13T11:23:00Z">
        <w:r w:rsidR="005B3BD6">
          <w:t>...</w:t>
        </w:r>
      </w:ins>
    </w:p>
    <w:p w14:paraId="07D1BEF0" w14:textId="77777777" w:rsidR="008F4CB1" w:rsidRDefault="008F4CB1" w:rsidP="008F4CB1">
      <w:pPr>
        <w:pStyle w:val="Codesmall"/>
        <w:rPr>
          <w:ins w:id="582" w:author="Laurence Golding" w:date="2018-01-12T17:25:00Z"/>
        </w:rPr>
      </w:pPr>
      <w:ins w:id="583" w:author="Laurence Golding" w:date="2018-01-12T17:25:00Z">
        <w:r>
          <w:t xml:space="preserve">  "runs": [</w:t>
        </w:r>
      </w:ins>
    </w:p>
    <w:p w14:paraId="1496AE6B" w14:textId="77777777" w:rsidR="008F4CB1" w:rsidRDefault="008F4CB1" w:rsidP="008F4CB1">
      <w:pPr>
        <w:pStyle w:val="Codesmall"/>
        <w:rPr>
          <w:ins w:id="584" w:author="Laurence Golding" w:date="2018-01-12T17:25:00Z"/>
        </w:rPr>
      </w:pPr>
      <w:ins w:id="585" w:author="Laurence Golding" w:date="2018-01-12T17:25:00Z">
        <w:r>
          <w:t xml:space="preserve">    {</w:t>
        </w:r>
      </w:ins>
    </w:p>
    <w:p w14:paraId="73ADFF4E" w14:textId="77777777" w:rsidR="008F4CB1" w:rsidRDefault="008F4CB1" w:rsidP="008F4CB1">
      <w:pPr>
        <w:pStyle w:val="Codesmall"/>
        <w:rPr>
          <w:ins w:id="586" w:author="Laurence Golding" w:date="2018-01-12T17:25:00Z"/>
        </w:rPr>
      </w:pPr>
      <w:ins w:id="587" w:author="Laurence Golding" w:date="2018-01-12T17:25:00Z">
        <w:r>
          <w:t xml:space="preserve">      "tool": {</w:t>
        </w:r>
      </w:ins>
    </w:p>
    <w:p w14:paraId="75285BA1" w14:textId="4A4E30A1" w:rsidR="008F4CB1" w:rsidRDefault="008F4CB1" w:rsidP="008F4CB1">
      <w:pPr>
        <w:pStyle w:val="Codesmall"/>
        <w:rPr>
          <w:ins w:id="588" w:author="Laurence Golding" w:date="2018-01-12T17:29:00Z"/>
        </w:rPr>
      </w:pPr>
      <w:ins w:id="589" w:author="Laurence Golding" w:date="2018-01-12T17:25:00Z">
        <w:r>
          <w:t xml:space="preserve">        "name": "AndroidStudio"</w:t>
        </w:r>
      </w:ins>
      <w:ins w:id="590" w:author="Laurence Golding" w:date="2018-01-12T17:29:00Z">
        <w:r>
          <w:t>,</w:t>
        </w:r>
      </w:ins>
    </w:p>
    <w:p w14:paraId="34AC61C9" w14:textId="4A3F037F" w:rsidR="008F4CB1" w:rsidRDefault="008F4CB1" w:rsidP="008F4CB1">
      <w:pPr>
        <w:pStyle w:val="Codesmall"/>
        <w:rPr>
          <w:ins w:id="591" w:author="Laurence Golding" w:date="2018-01-12T17:25:00Z"/>
        </w:rPr>
      </w:pPr>
      <w:ins w:id="592" w:author="Laurence Golding" w:date="2018-01-12T17:29:00Z">
        <w:r>
          <w:t xml:space="preserve">        </w:t>
        </w:r>
      </w:ins>
      <w:ins w:id="593" w:author="Laurence Golding" w:date="2018-01-13T12:03:00Z">
        <w:r w:rsidR="00DF07B4">
          <w:t>...</w:t>
        </w:r>
      </w:ins>
    </w:p>
    <w:p w14:paraId="285018EA" w14:textId="4D80E37E" w:rsidR="008F4CB1" w:rsidRDefault="008F4CB1" w:rsidP="008F4CB1">
      <w:pPr>
        <w:pStyle w:val="Codesmall"/>
        <w:rPr>
          <w:ins w:id="594" w:author="Laurence Golding" w:date="2018-01-12T17:26:00Z"/>
        </w:rPr>
      </w:pPr>
      <w:ins w:id="595" w:author="Laurence Golding" w:date="2018-01-12T17:25:00Z">
        <w:r>
          <w:t xml:space="preserve">      },</w:t>
        </w:r>
      </w:ins>
    </w:p>
    <w:p w14:paraId="64A43FB9" w14:textId="0632B3FA" w:rsidR="008F4CB1" w:rsidRDefault="008F4CB1" w:rsidP="008F4CB1">
      <w:pPr>
        <w:pStyle w:val="Codesmall"/>
        <w:rPr>
          <w:ins w:id="596" w:author="Laurence Golding" w:date="2018-01-13T11:36:00Z"/>
        </w:rPr>
      </w:pPr>
      <w:ins w:id="597" w:author="Laurence Golding" w:date="2018-01-12T17:26:00Z">
        <w:r>
          <w:t xml:space="preserve">      "conversion": </w:t>
        </w:r>
        <w:proofErr w:type="gramStart"/>
        <w:r>
          <w:t>{</w:t>
        </w:r>
      </w:ins>
      <w:ins w:id="598" w:author="Laurence Golding" w:date="2018-02-12T15:27:00Z">
        <w:r w:rsidR="00227262">
          <w:t xml:space="preserve">  </w:t>
        </w:r>
      </w:ins>
      <w:ins w:id="599" w:author="Laurence Golding" w:date="2018-01-12T17:26:00Z">
        <w:r>
          <w:t>#</w:t>
        </w:r>
        <w:proofErr w:type="gramEnd"/>
        <w:r>
          <w:t xml:space="preserve"> </w:t>
        </w:r>
      </w:ins>
      <w:ins w:id="600" w:author="Laurence Golding" w:date="2018-02-12T15:28:00Z">
        <w:r w:rsidR="00227262">
          <w:t>A</w:t>
        </w:r>
      </w:ins>
      <w:ins w:id="601" w:author="Laurence Golding" w:date="2018-01-12T17:26:00Z">
        <w:r>
          <w:t xml:space="preserve"> conversion object </w:t>
        </w:r>
      </w:ins>
      <w:ins w:id="602" w:author="Laurence Golding" w:date="2018-01-12T17:27:00Z">
        <w:r>
          <w:t xml:space="preserve">(see </w:t>
        </w:r>
        <w:r w:rsidRPr="00E20F80">
          <w:t>§</w:t>
        </w:r>
      </w:ins>
      <w:ins w:id="603" w:author="Laurence Golding" w:date="2018-01-13T11:24:00Z">
        <w:r w:rsidR="004811D4">
          <w:fldChar w:fldCharType="begin"/>
        </w:r>
        <w:r w:rsidR="004811D4">
          <w:instrText xml:space="preserve"> REF _Ref503538494 \r \h </w:instrText>
        </w:r>
      </w:ins>
      <w:r w:rsidR="004811D4">
        <w:fldChar w:fldCharType="separate"/>
      </w:r>
      <w:ins w:id="604" w:author="Laurence Golding" w:date="2018-01-13T11:24:00Z">
        <w:r w:rsidR="004811D4">
          <w:t>3.</w:t>
        </w:r>
        <w:r w:rsidR="004811D4">
          <w:t>1</w:t>
        </w:r>
        <w:r w:rsidR="004811D4">
          <w:t>5</w:t>
        </w:r>
        <w:r w:rsidR="004811D4">
          <w:fldChar w:fldCharType="end"/>
        </w:r>
      </w:ins>
      <w:ins w:id="605" w:author="Laurence Golding" w:date="2018-01-12T17:27:00Z">
        <w:r>
          <w:t>)</w:t>
        </w:r>
      </w:ins>
    </w:p>
    <w:p w14:paraId="464D082C" w14:textId="0F1A15AD" w:rsidR="00DF07B4" w:rsidRDefault="00DF07B4" w:rsidP="008F4CB1">
      <w:pPr>
        <w:pStyle w:val="Codesmall"/>
        <w:rPr>
          <w:ins w:id="606" w:author="Laurence Golding" w:date="2018-01-13T12:03:00Z"/>
        </w:rPr>
      </w:pPr>
      <w:ins w:id="607" w:author="Laurence Golding" w:date="2018-01-13T12:03:00Z">
        <w:r>
          <w:t xml:space="preserve">        ...</w:t>
        </w:r>
      </w:ins>
    </w:p>
    <w:p w14:paraId="6D64F8FC" w14:textId="0A2EF3D6" w:rsidR="008F4CB1" w:rsidRDefault="008F4CB1" w:rsidP="008F4CB1">
      <w:pPr>
        <w:pStyle w:val="Codesmall"/>
        <w:rPr>
          <w:ins w:id="608" w:author="Laurence Golding" w:date="2018-01-12T17:25:00Z"/>
        </w:rPr>
      </w:pPr>
      <w:ins w:id="609" w:author="Laurence Golding" w:date="2018-01-12T17:26:00Z">
        <w:r>
          <w:t xml:space="preserve">      },</w:t>
        </w:r>
      </w:ins>
    </w:p>
    <w:p w14:paraId="4673CCF5" w14:textId="77777777" w:rsidR="008F4CB1" w:rsidRDefault="008F4CB1" w:rsidP="008F4CB1">
      <w:pPr>
        <w:pStyle w:val="Codesmall"/>
        <w:rPr>
          <w:ins w:id="610" w:author="Laurence Golding" w:date="2018-01-12T17:25:00Z"/>
        </w:rPr>
      </w:pPr>
      <w:ins w:id="611" w:author="Laurence Golding" w:date="2018-01-12T17:25:00Z">
        <w:r>
          <w:t xml:space="preserve">      "results": [</w:t>
        </w:r>
      </w:ins>
    </w:p>
    <w:p w14:paraId="638A9E4E" w14:textId="77777777" w:rsidR="008F4CB1" w:rsidRDefault="008F4CB1" w:rsidP="008F4CB1">
      <w:pPr>
        <w:pStyle w:val="Codesmall"/>
        <w:rPr>
          <w:ins w:id="612" w:author="Laurence Golding" w:date="2018-01-12T17:25:00Z"/>
        </w:rPr>
      </w:pPr>
      <w:ins w:id="613" w:author="Laurence Golding" w:date="2018-01-12T17:25:00Z">
        <w:r>
          <w:t xml:space="preserve">        {</w:t>
        </w:r>
      </w:ins>
    </w:p>
    <w:p w14:paraId="57E8053B" w14:textId="77777777" w:rsidR="008F4CB1" w:rsidRDefault="008F4CB1" w:rsidP="008F4CB1">
      <w:pPr>
        <w:pStyle w:val="Codesmall"/>
        <w:rPr>
          <w:ins w:id="614" w:author="Laurence Golding" w:date="2018-01-12T17:25:00Z"/>
        </w:rPr>
      </w:pPr>
      <w:ins w:id="615" w:author="Laurence Golding" w:date="2018-01-12T17:25:00Z">
        <w:r>
          <w:t xml:space="preserve">          "ruleId": "Assertions",</w:t>
        </w:r>
      </w:ins>
    </w:p>
    <w:p w14:paraId="7B1D7BAD" w14:textId="6FB716D6" w:rsidR="008F4CB1" w:rsidRDefault="008F4CB1" w:rsidP="008F4CB1">
      <w:pPr>
        <w:pStyle w:val="Codesmall"/>
        <w:rPr>
          <w:ins w:id="616" w:author="Laurence Golding" w:date="2018-01-12T17:25:00Z"/>
        </w:rPr>
      </w:pPr>
      <w:ins w:id="617" w:author="Laurence Golding" w:date="2018-01-12T17:25:00Z">
        <w:r>
          <w:t xml:space="preserve">          "message": "Assertions are unreliable. </w:t>
        </w:r>
      </w:ins>
      <w:ins w:id="618" w:author="Laurence Golding" w:date="2018-01-13T11:32:00Z">
        <w:r w:rsidR="004F22C1">
          <w:t>..</w:t>
        </w:r>
      </w:ins>
      <w:ins w:id="619" w:author="Laurence Golding" w:date="2018-01-12T17:25:00Z">
        <w:r>
          <w:t>.",</w:t>
        </w:r>
      </w:ins>
    </w:p>
    <w:p w14:paraId="76068091" w14:textId="3B7738AE" w:rsidR="008F4CB1" w:rsidRDefault="008F4CB1" w:rsidP="00015160">
      <w:pPr>
        <w:pStyle w:val="Codesmall"/>
        <w:rPr>
          <w:ins w:id="620" w:author="Laurence Golding" w:date="2018-01-13T11:25:00Z"/>
        </w:rPr>
      </w:pPr>
      <w:ins w:id="621" w:author="Laurence Golding" w:date="2018-01-12T17:25:00Z">
        <w:r>
          <w:t xml:space="preserve">          </w:t>
        </w:r>
      </w:ins>
      <w:ins w:id="622" w:author="Laurence Golding" w:date="2018-02-13T12:06:00Z">
        <w:r w:rsidR="00015160">
          <w:t>...</w:t>
        </w:r>
      </w:ins>
    </w:p>
    <w:p w14:paraId="781F0189" w14:textId="1DED21FF" w:rsidR="004811D4" w:rsidRDefault="004811D4" w:rsidP="008F4CB1">
      <w:pPr>
        <w:pStyle w:val="Codesmall"/>
        <w:rPr>
          <w:ins w:id="623" w:author="Laurence Golding" w:date="2018-02-12T15:26:00Z"/>
        </w:rPr>
      </w:pPr>
      <w:ins w:id="624" w:author="Laurence Golding" w:date="2018-01-13T11:25:00Z">
        <w:r>
          <w:t xml:space="preserve">          "</w:t>
        </w:r>
      </w:ins>
      <w:ins w:id="625" w:author="Laurence Golding" w:date="2018-02-12T15:25:00Z">
        <w:r w:rsidR="00227262">
          <w:t>conversionProve</w:t>
        </w:r>
      </w:ins>
      <w:ins w:id="626" w:author="Laurence Golding" w:date="2018-02-12T15:26:00Z">
        <w:r w:rsidR="00227262">
          <w:t>nance</w:t>
        </w:r>
      </w:ins>
      <w:ins w:id="627" w:author="Laurence Golding" w:date="2018-01-13T11:25:00Z">
        <w:r>
          <w:t xml:space="preserve">": </w:t>
        </w:r>
      </w:ins>
      <w:ins w:id="628" w:author="Laurence Golding" w:date="2018-02-12T15:26:00Z">
        <w:r w:rsidR="00227262">
          <w:t>[ # An array of analysisToolLogFileContents objects</w:t>
        </w:r>
      </w:ins>
    </w:p>
    <w:p w14:paraId="2D3DF9C5" w14:textId="214CF566" w:rsidR="00227262" w:rsidRDefault="00227262" w:rsidP="008F4CB1">
      <w:pPr>
        <w:pStyle w:val="Codesmall"/>
        <w:rPr>
          <w:ins w:id="629" w:author="Laurence Golding" w:date="2018-01-13T11:25:00Z"/>
        </w:rPr>
      </w:pPr>
      <w:ins w:id="630" w:author="Laurence Golding" w:date="2018-02-12T15:26:00Z">
        <w:r>
          <w:t xml:space="preserve">            {</w:t>
        </w:r>
      </w:ins>
    </w:p>
    <w:p w14:paraId="39883DA8" w14:textId="4995F43E" w:rsidR="004811D4" w:rsidRDefault="004811D4" w:rsidP="008F4CB1">
      <w:pPr>
        <w:pStyle w:val="Codesmall"/>
        <w:rPr>
          <w:ins w:id="631" w:author="Laurence Golding" w:date="2018-01-13T11:33:00Z"/>
        </w:rPr>
      </w:pPr>
      <w:ins w:id="632" w:author="Laurence Golding" w:date="2018-01-13T11:25:00Z">
        <w:r>
          <w:t xml:space="preserve">            </w:t>
        </w:r>
      </w:ins>
      <w:ins w:id="633" w:author="Laurence Golding" w:date="2018-02-12T15:26:00Z">
        <w:r w:rsidR="00227262">
          <w:t xml:space="preserve">  </w:t>
        </w:r>
      </w:ins>
      <w:ins w:id="634" w:author="Laurence Golding" w:date="2018-01-13T11:25:00Z">
        <w:r>
          <w:t xml:space="preserve">"region": </w:t>
        </w:r>
        <w:proofErr w:type="gramStart"/>
        <w:r>
          <w:t>{</w:t>
        </w:r>
      </w:ins>
      <w:ins w:id="635" w:author="Laurence Golding" w:date="2018-02-12T15:28:00Z">
        <w:r w:rsidR="00227262">
          <w:t xml:space="preserve">  </w:t>
        </w:r>
      </w:ins>
      <w:proofErr w:type="gramEnd"/>
      <w:ins w:id="636" w:author="Laurence Golding" w:date="2018-02-13T12:07:00Z">
        <w:r w:rsidR="00015160">
          <w:t xml:space="preserve">         </w:t>
        </w:r>
      </w:ins>
      <w:ins w:id="637" w:author="Laurence Golding" w:date="2018-01-13T11:26:00Z">
        <w:r>
          <w:t xml:space="preserve"># </w:t>
        </w:r>
      </w:ins>
      <w:ins w:id="638" w:author="Laurence Golding" w:date="2018-01-13T11:32:00Z">
        <w:r>
          <w:t xml:space="preserve">see </w:t>
        </w:r>
      </w:ins>
      <w:ins w:id="639" w:author="Laurence Golding" w:date="2018-01-13T11:26:00Z">
        <w:r w:rsidRPr="00E20F80">
          <w:t>§</w:t>
        </w:r>
        <w:r>
          <w:fldChar w:fldCharType="begin"/>
        </w:r>
        <w:r>
          <w:instrText xml:space="preserve"> REF _Ref503540611 \r \h </w:instrText>
        </w:r>
      </w:ins>
      <w:r>
        <w:fldChar w:fldCharType="separate"/>
      </w:r>
      <w:ins w:id="640" w:author="Laurence Golding" w:date="2018-01-13T11:26:00Z">
        <w:r>
          <w:t>3.19</w:t>
        </w:r>
        <w:r>
          <w:t>.</w:t>
        </w:r>
      </w:ins>
      <w:ins w:id="641" w:author="Laurence Golding" w:date="2018-02-12T15:27:00Z">
        <w:r w:rsidR="00227262">
          <w:t>2</w:t>
        </w:r>
      </w:ins>
      <w:ins w:id="642" w:author="Laurence Golding" w:date="2018-01-13T11:26:00Z">
        <w:r>
          <w:fldChar w:fldCharType="end"/>
        </w:r>
      </w:ins>
    </w:p>
    <w:p w14:paraId="010B3152" w14:textId="1AFDD0D8" w:rsidR="004F22C1" w:rsidRDefault="004F22C1" w:rsidP="008F4CB1">
      <w:pPr>
        <w:pStyle w:val="Codesmall"/>
        <w:rPr>
          <w:ins w:id="643" w:author="Laurence Golding" w:date="2018-01-13T11:33:00Z"/>
        </w:rPr>
      </w:pPr>
      <w:ins w:id="644" w:author="Laurence Golding" w:date="2018-01-13T11:33:00Z">
        <w:r>
          <w:t xml:space="preserve">              </w:t>
        </w:r>
      </w:ins>
      <w:ins w:id="645" w:author="Laurence Golding" w:date="2018-02-12T15:27:00Z">
        <w:r w:rsidR="00227262">
          <w:t xml:space="preserve">  </w:t>
        </w:r>
      </w:ins>
      <w:ins w:id="646" w:author="Laurence Golding" w:date="2018-01-13T11:33:00Z">
        <w:r>
          <w:t>"startLine": 3,</w:t>
        </w:r>
      </w:ins>
    </w:p>
    <w:p w14:paraId="5911985E" w14:textId="63340341" w:rsidR="004F22C1" w:rsidRDefault="00227262" w:rsidP="008F4CB1">
      <w:pPr>
        <w:pStyle w:val="Codesmall"/>
        <w:rPr>
          <w:ins w:id="647" w:author="Laurence Golding" w:date="2018-01-13T11:33:00Z"/>
        </w:rPr>
      </w:pPr>
      <w:ins w:id="648" w:author="Laurence Golding" w:date="2018-02-12T15:27:00Z">
        <w:r>
          <w:t xml:space="preserve">  </w:t>
        </w:r>
      </w:ins>
      <w:ins w:id="649" w:author="Laurence Golding" w:date="2018-01-13T11:33:00Z">
        <w:r w:rsidR="004F22C1">
          <w:t xml:space="preserve">              "startColumn": 3,</w:t>
        </w:r>
      </w:ins>
    </w:p>
    <w:p w14:paraId="10114578" w14:textId="651EEA6E" w:rsidR="004F22C1" w:rsidRDefault="004F22C1" w:rsidP="008F4CB1">
      <w:pPr>
        <w:pStyle w:val="Codesmall"/>
        <w:rPr>
          <w:ins w:id="650" w:author="Laurence Golding" w:date="2018-01-13T11:33:00Z"/>
        </w:rPr>
      </w:pPr>
      <w:ins w:id="651" w:author="Laurence Golding" w:date="2018-01-13T11:33:00Z">
        <w:r>
          <w:t xml:space="preserve">  </w:t>
        </w:r>
      </w:ins>
      <w:ins w:id="652" w:author="Laurence Golding" w:date="2018-02-12T15:27:00Z">
        <w:r w:rsidR="00227262">
          <w:t xml:space="preserve">  </w:t>
        </w:r>
      </w:ins>
      <w:ins w:id="653" w:author="Laurence Golding" w:date="2018-01-13T11:33:00Z">
        <w:r>
          <w:t xml:space="preserve">            "endLine": 12,</w:t>
        </w:r>
      </w:ins>
    </w:p>
    <w:p w14:paraId="0378B4A1" w14:textId="7069A87D" w:rsidR="004F22C1" w:rsidRDefault="004F22C1" w:rsidP="008F4CB1">
      <w:pPr>
        <w:pStyle w:val="Codesmall"/>
        <w:rPr>
          <w:ins w:id="654" w:author="Laurence Golding" w:date="2018-01-13T11:25:00Z"/>
        </w:rPr>
      </w:pPr>
      <w:ins w:id="655" w:author="Laurence Golding" w:date="2018-01-13T11:33:00Z">
        <w:r>
          <w:t xml:space="preserve">    </w:t>
        </w:r>
      </w:ins>
      <w:ins w:id="656" w:author="Laurence Golding" w:date="2018-02-12T15:27:00Z">
        <w:r w:rsidR="00227262">
          <w:t xml:space="preserve">  </w:t>
        </w:r>
      </w:ins>
      <w:ins w:id="657" w:author="Laurence Golding" w:date="2018-01-13T11:33:00Z">
        <w:r>
          <w:t xml:space="preserve">          "endColumn</w:t>
        </w:r>
      </w:ins>
      <w:ins w:id="658" w:author="Laurence Golding" w:date="2018-01-13T11:34:00Z">
        <w:r>
          <w:t>"</w:t>
        </w:r>
      </w:ins>
      <w:ins w:id="659" w:author="Laurence Golding" w:date="2018-01-13T11:33:00Z">
        <w:r>
          <w:t>:</w:t>
        </w:r>
      </w:ins>
      <w:ins w:id="660" w:author="Laurence Golding" w:date="2018-01-13T11:34:00Z">
        <w:r>
          <w:t xml:space="preserve"> 13</w:t>
        </w:r>
      </w:ins>
    </w:p>
    <w:p w14:paraId="34FD6283" w14:textId="6C8E695C" w:rsidR="004811D4" w:rsidRDefault="004811D4" w:rsidP="008F4CB1">
      <w:pPr>
        <w:pStyle w:val="Codesmall"/>
        <w:rPr>
          <w:ins w:id="661" w:author="Laurence Golding" w:date="2018-01-13T11:26:00Z"/>
        </w:rPr>
      </w:pPr>
      <w:ins w:id="662" w:author="Laurence Golding" w:date="2018-01-13T11:25:00Z">
        <w:r>
          <w:t xml:space="preserve">      </w:t>
        </w:r>
      </w:ins>
      <w:ins w:id="663" w:author="Laurence Golding" w:date="2018-02-12T15:27:00Z">
        <w:r w:rsidR="00227262">
          <w:t xml:space="preserve">  </w:t>
        </w:r>
      </w:ins>
      <w:ins w:id="664" w:author="Laurence Golding" w:date="2018-01-13T11:25:00Z">
        <w:r>
          <w:t xml:space="preserve">      }</w:t>
        </w:r>
      </w:ins>
      <w:ins w:id="665" w:author="Laurence Golding" w:date="2018-01-13T11:26:00Z">
        <w:r>
          <w:t>,</w:t>
        </w:r>
      </w:ins>
    </w:p>
    <w:p w14:paraId="64A18772" w14:textId="04B8EF40" w:rsidR="004811D4" w:rsidRDefault="004811D4" w:rsidP="008F4CB1">
      <w:pPr>
        <w:pStyle w:val="Codesmall"/>
        <w:rPr>
          <w:ins w:id="666" w:author="Laurence Golding" w:date="2018-02-13T12:07:00Z"/>
        </w:rPr>
      </w:pPr>
      <w:ins w:id="667" w:author="Laurence Golding" w:date="2018-01-13T11:26:00Z">
        <w:r>
          <w:t xml:space="preserve">        </w:t>
        </w:r>
      </w:ins>
      <w:ins w:id="668" w:author="Laurence Golding" w:date="2018-02-12T15:27:00Z">
        <w:r w:rsidR="00227262">
          <w:t xml:space="preserve">  </w:t>
        </w:r>
      </w:ins>
      <w:ins w:id="669" w:author="Laurence Golding" w:date="2018-01-13T11:26:00Z">
        <w:r>
          <w:t xml:space="preserve">    "snippet": "</w:t>
        </w:r>
      </w:ins>
      <w:ins w:id="670" w:author="Laurence Golding" w:date="2018-01-13T11:30:00Z">
        <w:r w:rsidRPr="004811D4">
          <w:t xml:space="preserve">&lt;problem&gt;\n </w:t>
        </w:r>
      </w:ins>
      <w:ins w:id="671" w:author="Laurence Golding" w:date="2018-01-13T11:31:00Z">
        <w:r>
          <w:t>...</w:t>
        </w:r>
      </w:ins>
      <w:ins w:id="672" w:author="Laurence Golding" w:date="2018-01-13T11:30:00Z">
        <w:r w:rsidRPr="004811D4">
          <w:t xml:space="preserve"> \</w:t>
        </w:r>
        <w:proofErr w:type="gramStart"/>
        <w:r w:rsidRPr="004811D4">
          <w:t>n  &lt;</w:t>
        </w:r>
        <w:proofErr w:type="gramEnd"/>
        <w:r w:rsidRPr="004811D4">
          <w:t>/problem&gt;</w:t>
        </w:r>
      </w:ins>
      <w:ins w:id="673" w:author="Laurence Golding" w:date="2018-01-13T11:26:00Z">
        <w:r>
          <w:t>"</w:t>
        </w:r>
      </w:ins>
      <w:ins w:id="674" w:author="Laurence Golding" w:date="2018-02-13T12:07:00Z">
        <w:r w:rsidR="00015160">
          <w:t>,</w:t>
        </w:r>
      </w:ins>
      <w:ins w:id="675" w:author="Laurence Golding" w:date="2018-02-13T12:09:00Z">
        <w:r w:rsidR="00015160">
          <w:t xml:space="preserve">   </w:t>
        </w:r>
      </w:ins>
      <w:ins w:id="676" w:author="Laurence Golding" w:date="2018-01-13T11:30:00Z">
        <w:r>
          <w:t xml:space="preserve"> # </w:t>
        </w:r>
      </w:ins>
      <w:ins w:id="677" w:author="Laurence Golding" w:date="2018-01-13T11:32:00Z">
        <w:r>
          <w:t xml:space="preserve">see </w:t>
        </w:r>
      </w:ins>
      <w:ins w:id="678" w:author="Laurence Golding" w:date="2018-02-12T15:27:00Z">
        <w:r w:rsidR="00227262" w:rsidRPr="00E20F80">
          <w:t>§</w:t>
        </w:r>
      </w:ins>
      <w:ins w:id="679" w:author="Laurence Golding" w:date="2018-01-13T11:30:00Z">
        <w:r>
          <w:fldChar w:fldCharType="begin"/>
        </w:r>
        <w:r>
          <w:instrText xml:space="preserve"> REF _Ref503540621 \r \h </w:instrText>
        </w:r>
      </w:ins>
      <w:r>
        <w:fldChar w:fldCharType="separate"/>
      </w:r>
      <w:ins w:id="680" w:author="Laurence Golding" w:date="2018-01-13T11:30:00Z">
        <w:r>
          <w:t>3.19.</w:t>
        </w:r>
      </w:ins>
      <w:ins w:id="681" w:author="Laurence Golding" w:date="2018-02-12T15:27:00Z">
        <w:r w:rsidR="00227262">
          <w:t>3</w:t>
        </w:r>
      </w:ins>
      <w:ins w:id="682" w:author="Laurence Golding" w:date="2018-01-13T11:30:00Z">
        <w:r>
          <w:fldChar w:fldCharType="end"/>
        </w:r>
      </w:ins>
    </w:p>
    <w:p w14:paraId="776039CB" w14:textId="3C645347" w:rsidR="00015160" w:rsidRDefault="00015160" w:rsidP="008F4CB1">
      <w:pPr>
        <w:pStyle w:val="Codesmall"/>
        <w:rPr>
          <w:ins w:id="683" w:author="Laurence Golding" w:date="2018-02-13T12:09:00Z"/>
        </w:rPr>
      </w:pPr>
      <w:ins w:id="684" w:author="Laurence Golding" w:date="2018-02-13T12:07:00Z">
        <w:r>
          <w:t xml:space="preserve">              "analysisToolLogFileUri": "</w:t>
        </w:r>
      </w:ins>
      <w:ins w:id="685" w:author="Laurence Golding" w:date="2018-02-13T12:08:00Z">
        <w:r>
          <w:t>AndroidStudio.log</w:t>
        </w:r>
        <w:proofErr w:type="gramStart"/>
        <w:r>
          <w:t>",  #</w:t>
        </w:r>
        <w:proofErr w:type="gramEnd"/>
        <w:r>
          <w:t xml:space="preserve"> see </w:t>
        </w:r>
        <w:r w:rsidRPr="00E20F80">
          <w:t>§</w:t>
        </w:r>
        <w:r>
          <w:fldChar w:fldCharType="begin"/>
        </w:r>
        <w:r>
          <w:instrText xml:space="preserve"> REF _Ref506285865 \r \h </w:instrText>
        </w:r>
      </w:ins>
      <w:r>
        <w:fldChar w:fldCharType="separate"/>
      </w:r>
      <w:ins w:id="686" w:author="Laurence Golding" w:date="2018-02-13T12:08:00Z">
        <w:r>
          <w:t>3.19.4</w:t>
        </w:r>
        <w:r>
          <w:fldChar w:fldCharType="end"/>
        </w:r>
      </w:ins>
    </w:p>
    <w:p w14:paraId="6FDBA47B" w14:textId="764DE630" w:rsidR="00015160" w:rsidRDefault="00015160" w:rsidP="008F4CB1">
      <w:pPr>
        <w:pStyle w:val="Codesmall"/>
        <w:rPr>
          <w:ins w:id="687" w:author="Laurence Golding" w:date="2018-02-12T15:26:00Z"/>
        </w:rPr>
      </w:pPr>
      <w:ins w:id="688" w:author="Laurence Golding" w:date="2018-02-13T12:09:00Z">
        <w:r>
          <w:t xml:space="preserve">              "analysisToolLogFileUriBaseId": "$LOGSROOT"     # see </w:t>
        </w:r>
        <w:r w:rsidRPr="00E20F80">
          <w:t>§</w:t>
        </w:r>
        <w:r>
          <w:fldChar w:fldCharType="begin"/>
        </w:r>
        <w:r>
          <w:instrText xml:space="preserve"> REF _Ref506287103 \r \h </w:instrText>
        </w:r>
      </w:ins>
      <w:r>
        <w:fldChar w:fldCharType="separate"/>
      </w:r>
      <w:ins w:id="689" w:author="Laurence Golding" w:date="2018-02-13T12:09:00Z">
        <w:r>
          <w:t>3.19.5</w:t>
        </w:r>
        <w:r>
          <w:fldChar w:fldCharType="end"/>
        </w:r>
      </w:ins>
    </w:p>
    <w:p w14:paraId="3E07AF1A" w14:textId="6E3E5DBC" w:rsidR="00227262" w:rsidRDefault="00227262" w:rsidP="008F4CB1">
      <w:pPr>
        <w:pStyle w:val="Codesmall"/>
        <w:rPr>
          <w:ins w:id="690" w:author="Laurence Golding" w:date="2018-01-13T11:25:00Z"/>
        </w:rPr>
      </w:pPr>
      <w:ins w:id="691" w:author="Laurence Golding" w:date="2018-02-12T15:26:00Z">
        <w:r>
          <w:t xml:space="preserve">            }</w:t>
        </w:r>
      </w:ins>
    </w:p>
    <w:p w14:paraId="76645F2D" w14:textId="120CEEB7" w:rsidR="004811D4" w:rsidRDefault="004811D4" w:rsidP="008F4CB1">
      <w:pPr>
        <w:pStyle w:val="Codesmall"/>
        <w:rPr>
          <w:ins w:id="692" w:author="Laurence Golding" w:date="2018-01-12T17:25:00Z"/>
        </w:rPr>
      </w:pPr>
      <w:ins w:id="693" w:author="Laurence Golding" w:date="2018-01-13T11:25:00Z">
        <w:r>
          <w:t xml:space="preserve">          </w:t>
        </w:r>
      </w:ins>
      <w:ins w:id="694" w:author="Laurence Golding" w:date="2018-02-12T15:26:00Z">
        <w:r w:rsidR="00227262">
          <w:t>]</w:t>
        </w:r>
      </w:ins>
      <w:ins w:id="695" w:author="Laurence Golding" w:date="2018-01-13T11:25:00Z">
        <w:r>
          <w:t>,</w:t>
        </w:r>
      </w:ins>
    </w:p>
    <w:p w14:paraId="62DEADCF" w14:textId="4D667B3D" w:rsidR="008F4CB1" w:rsidRDefault="008F4CB1" w:rsidP="004F22C1">
      <w:pPr>
        <w:pStyle w:val="Codesmall"/>
        <w:rPr>
          <w:ins w:id="696" w:author="Laurence Golding" w:date="2018-01-12T17:25:00Z"/>
        </w:rPr>
      </w:pPr>
      <w:ins w:id="697" w:author="Laurence Golding" w:date="2018-01-12T17:25:00Z">
        <w:r>
          <w:t xml:space="preserve">          </w:t>
        </w:r>
      </w:ins>
      <w:ins w:id="698" w:author="Laurence Golding" w:date="2018-01-13T11:34:00Z">
        <w:r w:rsidR="004F22C1">
          <w:t>...</w:t>
        </w:r>
      </w:ins>
    </w:p>
    <w:p w14:paraId="13BEDCC2" w14:textId="77777777" w:rsidR="008F4CB1" w:rsidRDefault="008F4CB1" w:rsidP="008F4CB1">
      <w:pPr>
        <w:pStyle w:val="Codesmall"/>
        <w:rPr>
          <w:ins w:id="699" w:author="Laurence Golding" w:date="2018-01-12T17:25:00Z"/>
        </w:rPr>
      </w:pPr>
      <w:ins w:id="700" w:author="Laurence Golding" w:date="2018-01-12T17:25:00Z">
        <w:r>
          <w:t xml:space="preserve">        }</w:t>
        </w:r>
      </w:ins>
    </w:p>
    <w:p w14:paraId="1C27A9F0" w14:textId="77777777" w:rsidR="008F4CB1" w:rsidRDefault="008F4CB1" w:rsidP="008F4CB1">
      <w:pPr>
        <w:pStyle w:val="Codesmall"/>
        <w:rPr>
          <w:ins w:id="701" w:author="Laurence Golding" w:date="2018-01-12T17:25:00Z"/>
        </w:rPr>
      </w:pPr>
      <w:ins w:id="702" w:author="Laurence Golding" w:date="2018-01-12T17:25:00Z">
        <w:r>
          <w:t xml:space="preserve">      ]</w:t>
        </w:r>
      </w:ins>
    </w:p>
    <w:p w14:paraId="38AF1D27" w14:textId="77777777" w:rsidR="008F4CB1" w:rsidRDefault="008F4CB1" w:rsidP="008F4CB1">
      <w:pPr>
        <w:pStyle w:val="Codesmall"/>
        <w:rPr>
          <w:ins w:id="703" w:author="Laurence Golding" w:date="2018-01-12T17:25:00Z"/>
        </w:rPr>
      </w:pPr>
      <w:ins w:id="704" w:author="Laurence Golding" w:date="2018-01-12T17:25:00Z">
        <w:r>
          <w:t xml:space="preserve">    }</w:t>
        </w:r>
      </w:ins>
    </w:p>
    <w:p w14:paraId="30FE2727" w14:textId="77777777" w:rsidR="008F4CB1" w:rsidRDefault="008F4CB1" w:rsidP="008F4CB1">
      <w:pPr>
        <w:pStyle w:val="Codesmall"/>
        <w:rPr>
          <w:ins w:id="705" w:author="Laurence Golding" w:date="2018-01-12T17:25:00Z"/>
        </w:rPr>
      </w:pPr>
      <w:ins w:id="706" w:author="Laurence Golding" w:date="2018-01-12T17:25:00Z">
        <w:r>
          <w:t xml:space="preserve">  ]</w:t>
        </w:r>
      </w:ins>
    </w:p>
    <w:p w14:paraId="2CA00055" w14:textId="2130CFAC" w:rsidR="008F4CB1" w:rsidRPr="008F4CB1" w:rsidRDefault="008F4CB1" w:rsidP="008F4CB1">
      <w:pPr>
        <w:pStyle w:val="Codesmall"/>
        <w:rPr>
          <w:ins w:id="707" w:author="Laurence Golding" w:date="2018-01-12T17:11:00Z"/>
        </w:rPr>
      </w:pPr>
      <w:ins w:id="708" w:author="Laurence Golding" w:date="2018-01-12T17:25:00Z">
        <w:r>
          <w:t>}</w:t>
        </w:r>
      </w:ins>
    </w:p>
    <w:p w14:paraId="78DD42F4" w14:textId="2F14B7D7" w:rsidR="00AB6586" w:rsidRDefault="00AB6586" w:rsidP="00AB6586">
      <w:pPr>
        <w:pStyle w:val="Heading3"/>
        <w:rPr>
          <w:ins w:id="709" w:author="Laurence Golding" w:date="2018-01-12T17:16:00Z"/>
        </w:rPr>
      </w:pPr>
      <w:bookmarkStart w:id="710" w:name="_Ref503540611"/>
      <w:ins w:id="711" w:author="Laurence Golding" w:date="2018-01-12T17:13:00Z">
        <w:r>
          <w:t>region property</w:t>
        </w:r>
      </w:ins>
      <w:bookmarkEnd w:id="710"/>
    </w:p>
    <w:p w14:paraId="48DD9244" w14:textId="3CB6F832" w:rsidR="00AB6586" w:rsidRDefault="00AB6586" w:rsidP="00AB6586">
      <w:pPr>
        <w:rPr>
          <w:ins w:id="712" w:author="Laurence Golding" w:date="2018-02-12T15:25:00Z"/>
        </w:rPr>
      </w:pPr>
      <w:ins w:id="713" w:author="Laurence Golding" w:date="2018-01-12T17:16:00Z">
        <w:r>
          <w:t xml:space="preserve">An </w:t>
        </w:r>
        <w:r w:rsidRPr="00AB6586">
          <w:rPr>
            <w:rStyle w:val="CODEtemp"/>
          </w:rPr>
          <w:t>analysisToolLogFileContents</w:t>
        </w:r>
        <w:r>
          <w:t xml:space="preserve"> object</w:t>
        </w:r>
      </w:ins>
      <w:ins w:id="714" w:author="Laurence Golding" w:date="2018-01-12T17:17:00Z">
        <w:r>
          <w:t xml:space="preserve">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ins>
      <w:ins w:id="715" w:author="Laurence Golding" w:date="2018-01-12T17:18:00Z">
        <w:r>
          <w:fldChar w:fldCharType="begin"/>
        </w:r>
        <w:r>
          <w:instrText xml:space="preserve"> REF _Ref493490350 \r \h </w:instrText>
        </w:r>
      </w:ins>
      <w:r>
        <w:fldChar w:fldCharType="separate"/>
      </w:r>
      <w:ins w:id="716" w:author="Laurence Golding" w:date="2018-01-12T17:18:00Z">
        <w:r>
          <w:t>3.22</w:t>
        </w:r>
        <w:r>
          <w:fldChar w:fldCharType="end"/>
        </w:r>
      </w:ins>
      <w:ins w:id="717" w:author="Laurence Golding" w:date="2018-01-12T17:17:00Z">
        <w:r>
          <w:t xml:space="preserve">) which specifies the region of the analysis tool’s log file that was transformed into the </w:t>
        </w:r>
        <w:r w:rsidRPr="00AB6586">
          <w:rPr>
            <w:rStyle w:val="CODEtemp"/>
          </w:rPr>
          <w:t>result</w:t>
        </w:r>
        <w:r>
          <w:t xml:space="preserve"> ob</w:t>
        </w:r>
      </w:ins>
      <w:ins w:id="718" w:author="Laurence Golding" w:date="2018-01-12T17:18:00Z">
        <w:r>
          <w:t>j</w:t>
        </w:r>
      </w:ins>
      <w:ins w:id="719" w:author="Laurence Golding" w:date="2018-01-12T17:17:00Z">
        <w:r>
          <w:t>ect.</w:t>
        </w:r>
      </w:ins>
    </w:p>
    <w:p w14:paraId="525C62AA" w14:textId="0F2CF6F5" w:rsidR="00227262" w:rsidRPr="00AB6586" w:rsidRDefault="00227262" w:rsidP="00AB6586">
      <w:pPr>
        <w:rPr>
          <w:ins w:id="720" w:author="Laurence Golding" w:date="2018-01-12T17:13:00Z"/>
        </w:rPr>
      </w:pPr>
      <w:ins w:id="721" w:author="Laurence Golding" w:date="2018-02-12T15:25:00Z">
        <w:r>
          <w:t>If this property is absent, the region is taken to be the entirety of the analysis tool’s log file.</w:t>
        </w:r>
      </w:ins>
    </w:p>
    <w:p w14:paraId="7E4B392B" w14:textId="11AB6F54" w:rsidR="00AB6586" w:rsidRDefault="00AB6586" w:rsidP="00AB6586">
      <w:pPr>
        <w:pStyle w:val="Heading3"/>
        <w:rPr>
          <w:ins w:id="722" w:author="Laurence Golding" w:date="2018-01-12T17:19:00Z"/>
        </w:rPr>
      </w:pPr>
      <w:bookmarkStart w:id="723" w:name="_Ref503540621"/>
      <w:ins w:id="724" w:author="Laurence Golding" w:date="2018-01-12T17:13:00Z">
        <w:r>
          <w:t>snippet property</w:t>
        </w:r>
      </w:ins>
      <w:bookmarkEnd w:id="723"/>
    </w:p>
    <w:p w14:paraId="78DAB1AB" w14:textId="4CAF6DCD" w:rsidR="00AB6586" w:rsidRDefault="00AB6586" w:rsidP="00AB6586">
      <w:pPr>
        <w:rPr>
          <w:ins w:id="725" w:author="Laurence Golding" w:date="2018-02-13T11:39:00Z"/>
        </w:rPr>
      </w:pPr>
      <w:ins w:id="726" w:author="Laurence Golding" w:date="2018-01-12T17:19:00Z">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w:t>
        </w:r>
      </w:ins>
      <w:ins w:id="727" w:author="Laurence Golding" w:date="2018-01-12T17:20:00Z">
        <w:r>
          <w:t>text of that reg</w:t>
        </w:r>
      </w:ins>
      <w:ins w:id="728" w:author="Laurence Golding" w:date="2018-01-12T17:19:00Z">
        <w:r>
          <w:t>ion of the analysis tool</w:t>
        </w:r>
      </w:ins>
      <w:ins w:id="729" w:author="Laurence Golding" w:date="2018-01-12T17:20:00Z">
        <w:r>
          <w:t xml:space="preserve">’s log file that was transformed into the </w:t>
        </w:r>
        <w:r w:rsidRPr="007558AD">
          <w:rPr>
            <w:rStyle w:val="CODEtemp"/>
          </w:rPr>
          <w:t>result</w:t>
        </w:r>
        <w:r>
          <w:t xml:space="preserve"> object.</w:t>
        </w:r>
      </w:ins>
    </w:p>
    <w:p w14:paraId="01142B51" w14:textId="787386F1" w:rsidR="00F67D8A" w:rsidRDefault="00F67D8A" w:rsidP="00F67D8A">
      <w:pPr>
        <w:pStyle w:val="Heading3"/>
        <w:rPr>
          <w:ins w:id="730" w:author="Laurence Golding" w:date="2018-02-13T12:11:00Z"/>
        </w:rPr>
      </w:pPr>
      <w:bookmarkStart w:id="731" w:name="_Ref506285865"/>
      <w:ins w:id="732" w:author="Laurence Golding" w:date="2018-02-13T11:39:00Z">
        <w:r>
          <w:t>analysisToolLogFil</w:t>
        </w:r>
      </w:ins>
      <w:ins w:id="733" w:author="Laurence Golding" w:date="2018-02-13T11:46:00Z">
        <w:r w:rsidR="004B4BD9">
          <w:t>e</w:t>
        </w:r>
      </w:ins>
      <w:ins w:id="734" w:author="Laurence Golding" w:date="2018-02-13T11:39:00Z">
        <w:r>
          <w:t>Uri property</w:t>
        </w:r>
      </w:ins>
      <w:bookmarkEnd w:id="731"/>
    </w:p>
    <w:p w14:paraId="170041C5" w14:textId="2E343905" w:rsidR="007558AD" w:rsidRDefault="007558AD" w:rsidP="007558AD">
      <w:pPr>
        <w:rPr>
          <w:ins w:id="735" w:author="Laurence Golding" w:date="2018-02-13T12:19:00Z"/>
        </w:rPr>
      </w:pPr>
      <w:ins w:id="736" w:author="Laurence Golding" w:date="2018-02-13T12:20:00Z">
        <w:r>
          <w:t xml:space="preserve">An </w:t>
        </w:r>
        <w:r w:rsidRPr="00AB6586">
          <w:rPr>
            <w:rStyle w:val="CODEtemp"/>
          </w:rPr>
          <w:t>analysisToolLogFileContents</w:t>
        </w:r>
        <w:r>
          <w:t xml:space="preserve"> object </w:t>
        </w:r>
        <w:r>
          <w:rPr>
            <w:b/>
          </w:rPr>
          <w:t>MAY</w:t>
        </w:r>
        <w:r>
          <w:t xml:space="preserve"> contain a property named</w:t>
        </w:r>
        <w:r>
          <w:t xml:space="preserve"> </w:t>
        </w:r>
        <w:r w:rsidRPr="007558AD">
          <w:rPr>
            <w:rStyle w:val="CODEtemp"/>
          </w:rPr>
          <w:t>analysisToolLogFileUri</w:t>
        </w:r>
        <w:r>
          <w:t xml:space="preserve"> whose value is</w:t>
        </w:r>
      </w:ins>
      <w:ins w:id="737" w:author="Laurence Golding" w:date="2018-02-13T12:22:00Z">
        <w:r>
          <w:t xml:space="preserve"> a</w:t>
        </w:r>
      </w:ins>
      <w:ins w:id="738" w:author="Laurence Golding" w:date="2018-02-13T12:20:00Z">
        <w:r>
          <w:t xml:space="preserve"> </w:t>
        </w:r>
      </w:ins>
      <w:ins w:id="739" w:author="Laurence Golding" w:date="2018-02-13T12:22:00Z">
        <w:r w:rsidRPr="00F90F0E">
          <w:t>string containing a valid URI (§</w:t>
        </w:r>
        <w:r>
          <w:fldChar w:fldCharType="begin"/>
        </w:r>
        <w:r>
          <w:instrText xml:space="preserve"> REF _Ref493342422 \r \h </w:instrText>
        </w:r>
        <w:r>
          <w:fldChar w:fldCharType="separate"/>
        </w:r>
        <w:r>
          <w:t>3.2</w:t>
        </w:r>
        <w:r>
          <w:fldChar w:fldCharType="end"/>
        </w:r>
        <w:r w:rsidRPr="00F90F0E">
          <w:t>)</w:t>
        </w:r>
        <w:r>
          <w:t xml:space="preserve"> that specifies the location of </w:t>
        </w:r>
      </w:ins>
      <w:ins w:id="740" w:author="Laurence Golding" w:date="2018-02-13T12:23:00Z">
        <w:r>
          <w:t>one of the</w:t>
        </w:r>
      </w:ins>
      <w:ins w:id="741" w:author="Laurence Golding" w:date="2018-02-13T12:22:00Z">
        <w:r>
          <w:t xml:space="preserve"> analysis tool log file</w:t>
        </w:r>
      </w:ins>
      <w:ins w:id="742" w:author="Laurence Golding" w:date="2018-02-13T12:23:00Z">
        <w:r>
          <w:t>s</w:t>
        </w:r>
      </w:ins>
      <w:ins w:id="743" w:author="Laurence Golding" w:date="2018-02-13T12:22:00Z">
        <w:r>
          <w:t xml:space="preserve"> that the converter transformed into </w:t>
        </w:r>
        <w:r>
          <w:t xml:space="preserve">the </w:t>
        </w:r>
        <w:r w:rsidRPr="007558AD">
          <w:rPr>
            <w:rStyle w:val="CODEtemp"/>
          </w:rPr>
          <w:t>result</w:t>
        </w:r>
        <w:r>
          <w:t xml:space="preserve"> object that </w:t>
        </w:r>
      </w:ins>
      <w:ins w:id="744" w:author="Laurence Golding" w:date="2018-02-13T12:23:00Z">
        <w:r>
          <w:t xml:space="preserve">ultimately contains this </w:t>
        </w:r>
        <w:r w:rsidRPr="007558AD">
          <w:rPr>
            <w:rStyle w:val="CODEtemp"/>
          </w:rPr>
          <w:t>analysisToolLogFileContents</w:t>
        </w:r>
        <w:r>
          <w:t xml:space="preserve"> object</w:t>
        </w:r>
      </w:ins>
      <w:ins w:id="745" w:author="Laurence Golding" w:date="2018-02-13T12:22:00Z">
        <w:r>
          <w:t>.</w:t>
        </w:r>
      </w:ins>
    </w:p>
    <w:p w14:paraId="030CCE4E" w14:textId="2692F049" w:rsidR="00015160" w:rsidRPr="00015160" w:rsidRDefault="007558AD" w:rsidP="007558AD">
      <w:pPr>
        <w:rPr>
          <w:ins w:id="746" w:author="Laurence Golding" w:date="2018-02-13T11:39:00Z"/>
        </w:rPr>
      </w:pPr>
      <w:ins w:id="747" w:author="Laurence Golding" w:date="2018-02-13T12:16:00Z">
        <w:r>
          <w:lastRenderedPageBreak/>
          <w:t xml:space="preserve">If the </w:t>
        </w:r>
        <w:r w:rsidRPr="007558AD">
          <w:rPr>
            <w:rStyle w:val="CODEtemp"/>
          </w:rPr>
          <w:t>analysisToolLogFile</w:t>
        </w:r>
      </w:ins>
      <w:ins w:id="748" w:author="Laurence Golding" w:date="2018-02-13T12:17:00Z">
        <w:r w:rsidRPr="007558AD">
          <w:rPr>
            <w:rStyle w:val="CODEtemp"/>
          </w:rPr>
          <w:t>Uri</w:t>
        </w:r>
      </w:ins>
      <w:ins w:id="749" w:author="Laurence Golding" w:date="2018-02-13T12:16:00Z">
        <w:r>
          <w:t xml:space="preserve"> property is absent, its value shall be taken to be the value of the </w:t>
        </w:r>
        <w:proofErr w:type="gramStart"/>
        <w:r>
          <w:t>run.conversion</w:t>
        </w:r>
        <w:proofErr w:type="gramEnd"/>
        <w:r>
          <w:t>.analysisToolLogFile</w:t>
        </w:r>
      </w:ins>
      <w:bookmarkStart w:id="750" w:name="_GoBack"/>
      <w:bookmarkEnd w:id="750"/>
      <w:ins w:id="751" w:author="Laurence Golding" w:date="2018-02-13T12:20:00Z">
        <w:r>
          <w:t xml:space="preserve"> </w:t>
        </w:r>
        <w:r w:rsidRPr="007558AD">
          <w:rPr>
            <w:b/>
            <w:i/>
            <w:rPrChange w:id="752" w:author="Laurence Golding" w:date="2018-02-13T12:21:00Z">
              <w:rPr/>
            </w:rPrChange>
          </w:rPr>
          <w:t>TODO FI</w:t>
        </w:r>
      </w:ins>
      <w:ins w:id="753" w:author="Laurence Golding" w:date="2018-02-13T12:21:00Z">
        <w:r w:rsidRPr="007558AD">
          <w:rPr>
            <w:b/>
            <w:i/>
            <w:rPrChange w:id="754" w:author="Laurence Golding" w:date="2018-02-13T12:21:00Z">
              <w:rPr/>
            </w:rPrChange>
          </w:rPr>
          <w:t>NISH THIS</w:t>
        </w:r>
      </w:ins>
    </w:p>
    <w:p w14:paraId="27453663" w14:textId="506615A9" w:rsidR="00F67D8A" w:rsidRDefault="00F67D8A" w:rsidP="00F67D8A">
      <w:pPr>
        <w:pStyle w:val="Heading3"/>
        <w:rPr>
          <w:ins w:id="755" w:author="Laurence Golding" w:date="2018-02-13T11:46:00Z"/>
        </w:rPr>
      </w:pPr>
      <w:bookmarkStart w:id="756" w:name="_Ref506287103"/>
      <w:ins w:id="757" w:author="Laurence Golding" w:date="2018-02-13T11:39:00Z">
        <w:r>
          <w:t>analy</w:t>
        </w:r>
      </w:ins>
      <w:ins w:id="758" w:author="Laurence Golding" w:date="2018-02-13T11:40:00Z">
        <w:r>
          <w:t>sisToolLogFile</w:t>
        </w:r>
      </w:ins>
      <w:ins w:id="759" w:author="Laurence Golding" w:date="2018-02-13T11:46:00Z">
        <w:r w:rsidR="004B4BD9">
          <w:t>BaseId property</w:t>
        </w:r>
        <w:bookmarkEnd w:id="756"/>
      </w:ins>
    </w:p>
    <w:p w14:paraId="1A165FCA" w14:textId="6DF020E5" w:rsidR="007558AD" w:rsidRDefault="007558AD" w:rsidP="007558AD">
      <w:pPr>
        <w:rPr>
          <w:ins w:id="760" w:author="Laurence Golding" w:date="2018-02-13T12:15:00Z"/>
        </w:rPr>
      </w:pPr>
      <w:ins w:id="761" w:author="Laurence Golding" w:date="2018-02-13T12:15:00Z">
        <w:r>
          <w:t xml:space="preserve">If the value of the </w:t>
        </w:r>
        <w:r w:rsidRPr="006D6AE0">
          <w:rPr>
            <w:rStyle w:val="CODEtemp"/>
          </w:rPr>
          <w:t>analysisToolLogFileUri</w:t>
        </w:r>
        <w:r>
          <w:t xml:space="preserve"> property (</w:t>
        </w:r>
        <w:r w:rsidRPr="00F90F0E">
          <w:t>§</w:t>
        </w:r>
        <w:r>
          <w:fldChar w:fldCharType="begin"/>
        </w:r>
        <w:r>
          <w:instrText xml:space="preserve"> REF _Ref506285865 \r \h </w:instrText>
        </w:r>
      </w:ins>
      <w:r>
        <w:fldChar w:fldCharType="separate"/>
      </w:r>
      <w:ins w:id="762" w:author="Laurence Golding" w:date="2018-02-13T12:15:00Z">
        <w:r>
          <w:t>3.19.4</w:t>
        </w:r>
        <w:r>
          <w:fldChar w:fldCharType="end"/>
        </w:r>
        <w:r>
          <w:t>) is a relative URI, a</w:t>
        </w:r>
      </w:ins>
      <w:ins w:id="763" w:author="Laurence Golding" w:date="2018-02-13T12:19:00Z">
        <w:r>
          <w:t>n</w:t>
        </w:r>
      </w:ins>
      <w:ins w:id="764" w:author="Laurence Golding" w:date="2018-02-13T12:15:00Z">
        <w:r>
          <w:t xml:space="preserve"> </w:t>
        </w:r>
      </w:ins>
      <w:ins w:id="765" w:author="Laurence Golding" w:date="2018-02-13T12:19:00Z">
        <w:r>
          <w:rPr>
            <w:rStyle w:val="CODEtemp"/>
          </w:rPr>
          <w:t>analysisToolLogFileContents</w:t>
        </w:r>
      </w:ins>
      <w:ins w:id="766" w:author="Laurence Golding" w:date="2018-02-13T12:15:00Z">
        <w:r>
          <w:t xml:space="preserve"> object </w:t>
        </w:r>
        <w:r w:rsidRPr="006D6AE0">
          <w:rPr>
            <w:b/>
          </w:rPr>
          <w:t>MAY</w:t>
        </w:r>
        <w:r>
          <w:t xml:space="preserve"> contain a property named </w:t>
        </w:r>
        <w:r w:rsidRPr="006D6AE0">
          <w:rPr>
            <w:rStyle w:val="CODEtemp"/>
          </w:rPr>
          <w:t>analysisToolLogFileUriBaseId</w:t>
        </w:r>
        <w:r>
          <w:t xml:space="preserve"> </w:t>
        </w:r>
        <w:r w:rsidRPr="0013636C">
          <w:t>whose value is a string containing a URI base id (§</w:t>
        </w:r>
        <w:r>
          <w:fldChar w:fldCharType="begin"/>
        </w:r>
        <w:r>
          <w:instrText xml:space="preserve"> REF _Ref493422705 \w \h </w:instrText>
        </w:r>
        <w:r>
          <w:fldChar w:fldCharType="separate"/>
        </w:r>
        <w:r>
          <w:t>3.3</w:t>
        </w:r>
        <w:r>
          <w:fldChar w:fldCharType="end"/>
        </w:r>
        <w:r w:rsidRPr="0013636C">
          <w:t xml:space="preserve">) which indirectly specifies the absolute URI with respect to which </w:t>
        </w:r>
        <w:r>
          <w:rPr>
            <w:rStyle w:val="CODEtemp"/>
          </w:rPr>
          <w:t>analysisToolLogFileUri</w:t>
        </w:r>
        <w:r w:rsidRPr="0013636C">
          <w:t xml:space="preserve"> </w:t>
        </w:r>
        <w:r w:rsidRPr="00353739">
          <w:rPr>
            <w:b/>
          </w:rPr>
          <w:t>SHALL</w:t>
        </w:r>
        <w:r w:rsidRPr="0013636C">
          <w:t xml:space="preserve"> be interpreted.</w:t>
        </w:r>
      </w:ins>
    </w:p>
    <w:p w14:paraId="7759C7A3" w14:textId="67BA0FD0" w:rsidR="004B4BD9" w:rsidRPr="004B4BD9" w:rsidRDefault="007558AD" w:rsidP="004B4BD9">
      <w:pPr>
        <w:rPr>
          <w:ins w:id="767" w:author="Laurence Golding" w:date="2018-01-12T17:07:00Z"/>
        </w:rPr>
      </w:pPr>
      <w:ins w:id="768" w:author="Laurence Golding" w:date="2018-02-13T12:15:00Z">
        <w:r>
          <w:t xml:space="preserve">If the </w:t>
        </w:r>
        <w:r w:rsidRPr="006D6AE0">
          <w:rPr>
            <w:rStyle w:val="CODEtemp"/>
          </w:rPr>
          <w:t>analysisToolLogFileUri</w:t>
        </w:r>
        <w:r>
          <w:t xml:space="preserve"> property is absent, or if its value is an absolute URI, then the </w:t>
        </w:r>
        <w:r w:rsidRPr="006D6AE0">
          <w:rPr>
            <w:rStyle w:val="CODEtemp"/>
          </w:rPr>
          <w:t>analysisToolLogFileUri</w:t>
        </w:r>
        <w:r>
          <w:rPr>
            <w:rStyle w:val="CODEtemp"/>
          </w:rPr>
          <w:t>BaseId</w:t>
        </w:r>
        <w:r>
          <w:t xml:space="preserve"> property </w:t>
        </w:r>
        <w:r w:rsidRPr="004B4BD9">
          <w:rPr>
            <w:b/>
          </w:rPr>
          <w:t>SHALL</w:t>
        </w:r>
        <w:r>
          <w:t xml:space="preserve"> be absent.</w:t>
        </w:r>
      </w:ins>
    </w:p>
    <w:p w14:paraId="6848B71B" w14:textId="2FC57DE0" w:rsidR="006E546E" w:rsidRDefault="006E546E" w:rsidP="006E546E">
      <w:pPr>
        <w:pStyle w:val="Heading2"/>
      </w:pPr>
      <w:r>
        <w:t>location object</w:t>
      </w:r>
      <w:bookmarkEnd w:id="513"/>
      <w:bookmarkEnd w:id="514"/>
    </w:p>
    <w:p w14:paraId="27ED50C0" w14:textId="23D428DC" w:rsidR="006E546E" w:rsidRDefault="006E546E" w:rsidP="006E546E">
      <w:pPr>
        <w:pStyle w:val="Heading3"/>
      </w:pPr>
      <w:bookmarkStart w:id="769" w:name="_Ref493479281"/>
      <w:bookmarkStart w:id="770" w:name="_Toc503450940"/>
      <w:r>
        <w:t>General</w:t>
      </w:r>
      <w:bookmarkEnd w:id="769"/>
      <w:bookmarkEnd w:id="770"/>
    </w:p>
    <w:p w14:paraId="1D30489B" w14:textId="44CE2E54"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567DE6">
        <w:t>3.19</w:t>
      </w:r>
      <w:r>
        <w:fldChar w:fldCharType="end"/>
      </w:r>
      <w:r w:rsidRPr="00180B28">
        <w:t>) of the result, the logical location (§</w:t>
      </w:r>
      <w:r>
        <w:fldChar w:fldCharType="begin"/>
      </w:r>
      <w:r>
        <w:instrText xml:space="preserve"> REF _Ref493404450 \w \h </w:instrText>
      </w:r>
      <w:r>
        <w:fldChar w:fldCharType="separate"/>
      </w:r>
      <w:r w:rsidR="00567DE6">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6EDA2AE"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bookmarkStart w:id="771" w:name="_Hlk503540249"/>
      <w:r w:rsidRPr="00180B28">
        <w:t>§</w:t>
      </w:r>
      <w:bookmarkEnd w:id="771"/>
      <w:r>
        <w:fldChar w:fldCharType="begin"/>
      </w:r>
      <w:r>
        <w:instrText xml:space="preserve"> REF _Ref493404450 \w \h </w:instrText>
      </w:r>
      <w:r>
        <w:fldChar w:fldCharType="separate"/>
      </w:r>
      <w:r w:rsidR="00567DE6">
        <w:t>3.18.5</w:t>
      </w:r>
      <w:r>
        <w:fldChar w:fldCharType="end"/>
      </w:r>
      <w:r w:rsidRPr="00180B28">
        <w:t>) is particularly convenient for fingerprinting.</w:t>
      </w:r>
    </w:p>
    <w:p w14:paraId="638ED7CC" w14:textId="64BD3AA0" w:rsidR="006E546E" w:rsidRDefault="006E546E" w:rsidP="006E546E">
      <w:pPr>
        <w:pStyle w:val="Heading3"/>
      </w:pPr>
      <w:bookmarkStart w:id="772" w:name="_Ref493478389"/>
      <w:bookmarkStart w:id="773" w:name="_Toc503450941"/>
      <w:r>
        <w:t>Constraints</w:t>
      </w:r>
      <w:bookmarkEnd w:id="772"/>
      <w:bookmarkEnd w:id="773"/>
    </w:p>
    <w:p w14:paraId="4A7EE9DC" w14:textId="0BA2DBCC"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567DE6">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567DE6">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lastRenderedPageBreak/>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53259170"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del w:id="774" w:author="Laurence Golding" w:date="2018-02-13T11:32:00Z">
        <w:r w:rsidRPr="00180B28" w:rsidDel="0075567C">
          <w:delText>conversion tool</w:delText>
        </w:r>
      </w:del>
      <w:ins w:id="775" w:author="Laurence Golding" w:date="2018-02-13T11:32:00Z">
        <w:r w:rsidR="0075567C">
          <w:t>converter</w:t>
        </w:r>
      </w:ins>
      <w:r w:rsidRPr="00180B28">
        <w:t xml:space="preserve"> which translates the output into the SARIF format might only have the result file available.</w:t>
      </w:r>
    </w:p>
    <w:p w14:paraId="0733FEA1" w14:textId="083A8D46"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del w:id="776" w:author="Laurence Golding" w:date="2018-02-13T11:32:00Z">
        <w:r w:rsidR="00732E87" w:rsidRPr="00732E87" w:rsidDel="0075567C">
          <w:delText>conversion tool</w:delText>
        </w:r>
      </w:del>
      <w:ins w:id="777" w:author="Laurence Golding" w:date="2018-02-13T11:32:00Z">
        <w:r w:rsidR="0075567C">
          <w:t>converter</w:t>
        </w:r>
      </w:ins>
      <w:r w:rsidR="00732E87" w:rsidRPr="00732E87">
        <w:t xml:space="preserve"> attempts to translate this output into SARIF format. Suppose that the </w:t>
      </w:r>
      <w:del w:id="778" w:author="Laurence Golding" w:date="2018-02-13T11:32:00Z">
        <w:r w:rsidR="00732E87" w:rsidRPr="00732E87" w:rsidDel="0075567C">
          <w:delText>conversion tool</w:delText>
        </w:r>
      </w:del>
      <w:ins w:id="779" w:author="Laurence Golding" w:date="2018-02-13T11:32:00Z">
        <w:r w:rsidR="0075567C">
          <w:t>converter</w:t>
        </w:r>
      </w:ins>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del w:id="780" w:author="Laurence Golding" w:date="2018-02-13T11:32:00Z">
        <w:r w:rsidR="00732E87" w:rsidRPr="00732E87" w:rsidDel="0075567C">
          <w:delText>conversion tool</w:delText>
        </w:r>
      </w:del>
      <w:ins w:id="781" w:author="Laurence Golding" w:date="2018-02-13T11:32:00Z">
        <w:r w:rsidR="0075567C">
          <w:t>converter</w:t>
        </w:r>
      </w:ins>
      <w:r w:rsidR="00732E87" w:rsidRPr="00732E87">
        <w:t xml:space="preserve"> only knows that the problem occurred in </w:t>
      </w:r>
      <w:r w:rsidR="00732E87" w:rsidRPr="00732E87">
        <w:rPr>
          <w:i/>
        </w:rPr>
        <w:t>b.h</w:t>
      </w:r>
      <w:r w:rsidR="00732E87" w:rsidRPr="00732E87">
        <w:t xml:space="preserve">. The </w:t>
      </w:r>
      <w:del w:id="782" w:author="Laurence Golding" w:date="2018-02-13T11:32:00Z">
        <w:r w:rsidR="00732E87" w:rsidRPr="00732E87" w:rsidDel="0075567C">
          <w:delText>conversion tool</w:delText>
        </w:r>
      </w:del>
      <w:ins w:id="783" w:author="Laurence Golding" w:date="2018-02-13T11:32:00Z">
        <w:r w:rsidR="0075567C">
          <w:t>converter</w:t>
        </w:r>
      </w:ins>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784" w:name="_Ref493424691"/>
      <w:bookmarkStart w:id="785" w:name="_Toc503450942"/>
      <w:r>
        <w:t>analysisTarget property</w:t>
      </w:r>
      <w:bookmarkEnd w:id="784"/>
      <w:bookmarkEnd w:id="785"/>
    </w:p>
    <w:p w14:paraId="4A174E10" w14:textId="2096F414"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567DE6">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567DE6">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786" w:name="_Ref493477623"/>
      <w:bookmarkStart w:id="787" w:name="_Ref493478351"/>
      <w:bookmarkStart w:id="788" w:name="_Toc503450943"/>
      <w:r>
        <w:t>resultFile property</w:t>
      </w:r>
      <w:bookmarkEnd w:id="786"/>
      <w:bookmarkEnd w:id="787"/>
      <w:bookmarkEnd w:id="788"/>
    </w:p>
    <w:p w14:paraId="37D40289" w14:textId="4F3B4DFE"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567DE6">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567DE6">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789" w:name="_Ref493404450"/>
      <w:bookmarkStart w:id="790" w:name="_Ref493404690"/>
      <w:bookmarkStart w:id="791" w:name="_Toc503450944"/>
      <w:r>
        <w:t>fullyQualifiedLogicalName property</w:t>
      </w:r>
      <w:bookmarkEnd w:id="789"/>
      <w:bookmarkEnd w:id="790"/>
      <w:bookmarkEnd w:id="791"/>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70BA6776" w:rsidR="00E66E38" w:rsidRDefault="00E66E38" w:rsidP="00E66E38">
      <w:r w:rsidRPr="00E66E38">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567DE6">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567DE6">
        <w:t>3.18.6</w:t>
      </w:r>
      <w:r>
        <w:fldChar w:fldCharType="end"/>
      </w:r>
      <w:r w:rsidRPr="00E66E38">
        <w:t>.</w:t>
      </w:r>
    </w:p>
    <w:p w14:paraId="31FDE147" w14:textId="77777777" w:rsidR="00E66E38" w:rsidRDefault="00E66E38" w:rsidP="00BB78A9">
      <w:pPr>
        <w:pStyle w:val="Note"/>
      </w:pPr>
      <w:r>
        <w:lastRenderedPageBreak/>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78002B0C"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567DE6">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792" w:name="_Ref493404415"/>
      <w:bookmarkStart w:id="793" w:name="_Toc503450945"/>
      <w:r>
        <w:t>logicalLocationKey property</w:t>
      </w:r>
      <w:bookmarkEnd w:id="792"/>
      <w:bookmarkEnd w:id="793"/>
    </w:p>
    <w:p w14:paraId="5CE2EC28" w14:textId="0AA858FF"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567DE6">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567DE6">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lastRenderedPageBreak/>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794" w:name="_Toc503450946"/>
      <w:r>
        <w:t>decoratedName property</w:t>
      </w:r>
      <w:bookmarkEnd w:id="794"/>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8FB9505"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567DE6">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795" w:name="_Toc503450947"/>
      <w:r>
        <w:t>properties property</w:t>
      </w:r>
      <w:bookmarkEnd w:id="795"/>
    </w:p>
    <w:p w14:paraId="2CEAC173" w14:textId="391093C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567DE6">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796" w:name="_Ref493477390"/>
      <w:bookmarkStart w:id="797" w:name="_Ref493478323"/>
      <w:bookmarkStart w:id="798" w:name="_Ref493478590"/>
      <w:bookmarkStart w:id="799" w:name="_Toc503450948"/>
      <w:r>
        <w:t>physicalLocation object</w:t>
      </w:r>
      <w:bookmarkEnd w:id="796"/>
      <w:bookmarkEnd w:id="797"/>
      <w:bookmarkEnd w:id="798"/>
      <w:bookmarkEnd w:id="799"/>
    </w:p>
    <w:p w14:paraId="0B9181AD" w14:textId="12F902F2" w:rsidR="006E546E" w:rsidRDefault="006E546E" w:rsidP="006E546E">
      <w:pPr>
        <w:pStyle w:val="Heading3"/>
      </w:pPr>
      <w:bookmarkStart w:id="800" w:name="_Toc503450949"/>
      <w:r>
        <w:t>General</w:t>
      </w:r>
      <w:bookmarkEnd w:id="80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801" w:name="_Ref503357394"/>
      <w:bookmarkStart w:id="802" w:name="_Toc503450950"/>
      <w:bookmarkStart w:id="803" w:name="_Ref493343236"/>
      <w:r>
        <w:t>id property</w:t>
      </w:r>
      <w:bookmarkEnd w:id="801"/>
      <w:bookmarkEnd w:id="802"/>
    </w:p>
    <w:p w14:paraId="39E78313" w14:textId="32249C0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567DE6">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705DCC8"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67DE6">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804" w:name="_Ref503369432"/>
      <w:bookmarkStart w:id="805" w:name="_Ref503369435"/>
      <w:bookmarkStart w:id="806" w:name="_Ref503371110"/>
      <w:bookmarkStart w:id="807" w:name="_Ref503371652"/>
      <w:bookmarkStart w:id="808" w:name="_Toc503450951"/>
      <w:r>
        <w:t>uri property</w:t>
      </w:r>
      <w:bookmarkEnd w:id="803"/>
      <w:bookmarkEnd w:id="804"/>
      <w:bookmarkEnd w:id="805"/>
      <w:bookmarkEnd w:id="806"/>
      <w:bookmarkEnd w:id="807"/>
      <w:bookmarkEnd w:id="808"/>
    </w:p>
    <w:p w14:paraId="5D69C82C" w14:textId="7FF11F07"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567DE6">
        <w:t>3.2</w:t>
      </w:r>
      <w:r>
        <w:fldChar w:fldCharType="end"/>
      </w:r>
      <w:r w:rsidRPr="00365886">
        <w:t>).</w:t>
      </w:r>
    </w:p>
    <w:p w14:paraId="40E0A00A" w14:textId="17FA43D7" w:rsidR="00365886" w:rsidRDefault="00365886" w:rsidP="00365886">
      <w:r w:rsidRPr="00365886">
        <w:t>The exceptions are as follows:</w:t>
      </w:r>
    </w:p>
    <w:p w14:paraId="770956CF" w14:textId="56E68FE8"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567DE6">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567DE6">
        <w:t>3.25.11</w:t>
      </w:r>
      <w:r>
        <w:fldChar w:fldCharType="end"/>
      </w:r>
      <w:r w:rsidRPr="00124F1F">
        <w:t>.</w:t>
      </w:r>
    </w:p>
    <w:p w14:paraId="79337148" w14:textId="6EC947AA"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567DE6">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567DE6">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567DE6">
        <w:t>3.25.16</w:t>
      </w:r>
      <w:r>
        <w:fldChar w:fldCharType="end"/>
      </w:r>
      <w:r w:rsidRPr="00124F1F">
        <w:t>.</w:t>
      </w:r>
    </w:p>
    <w:p w14:paraId="03500782" w14:textId="3A22BF4F" w:rsidR="00124F1F" w:rsidRDefault="00124F1F" w:rsidP="00124F1F">
      <w:r w:rsidRPr="00124F1F">
        <w:t xml:space="preserve">If the </w:t>
      </w:r>
      <w:proofErr w:type="gramStart"/>
      <w:r w:rsidRPr="00124F1F">
        <w:rPr>
          <w:rStyle w:val="CODEtemp"/>
        </w:rPr>
        <w:t>run.files</w:t>
      </w:r>
      <w:proofErr w:type="gramEnd"/>
      <w:r w:rsidRPr="00124F1F">
        <w:t xml:space="preserve"> property (§</w:t>
      </w:r>
      <w:r>
        <w:fldChar w:fldCharType="begin"/>
      </w:r>
      <w:r>
        <w:instrText xml:space="preserve"> REF _Ref493345118 \w \h </w:instrText>
      </w:r>
      <w:r>
        <w:fldChar w:fldCharType="separate"/>
      </w:r>
      <w:r w:rsidR="00567DE6">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809" w:name="_Ref493343237"/>
      <w:bookmarkStart w:id="810" w:name="_Toc503450952"/>
      <w:r>
        <w:t>uriBaseId property</w:t>
      </w:r>
      <w:bookmarkEnd w:id="809"/>
      <w:bookmarkEnd w:id="810"/>
    </w:p>
    <w:p w14:paraId="5D773B93" w14:textId="3AA35283"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567DE6">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567DE6">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lastRenderedPageBreak/>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811" w:name="_Ref493509797"/>
      <w:bookmarkStart w:id="812" w:name="_Toc503450953"/>
      <w:r>
        <w:t>region property</w:t>
      </w:r>
      <w:bookmarkEnd w:id="811"/>
      <w:bookmarkEnd w:id="812"/>
    </w:p>
    <w:p w14:paraId="34CA82A6" w14:textId="13F43E8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67DE6">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813" w:name="_Ref493490350"/>
      <w:bookmarkStart w:id="814" w:name="_Toc503450954"/>
      <w:r>
        <w:t>region object</w:t>
      </w:r>
      <w:bookmarkEnd w:id="813"/>
      <w:bookmarkEnd w:id="814"/>
    </w:p>
    <w:p w14:paraId="5C4DB1F6" w14:textId="0F642D18" w:rsidR="006E546E" w:rsidRDefault="006E546E" w:rsidP="006E546E">
      <w:pPr>
        <w:pStyle w:val="Heading3"/>
      </w:pPr>
      <w:bookmarkStart w:id="815" w:name="_Toc503450955"/>
      <w:r>
        <w:t>General</w:t>
      </w:r>
      <w:bookmarkEnd w:id="815"/>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A87D6F3"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567DE6">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816" w:name="_Ref493492556"/>
      <w:bookmarkStart w:id="817" w:name="_Ref493492604"/>
      <w:bookmarkStart w:id="818" w:name="_Ref493492671"/>
      <w:bookmarkStart w:id="819" w:name="_Toc503450956"/>
      <w:r>
        <w:t>Text regions</w:t>
      </w:r>
      <w:bookmarkEnd w:id="816"/>
      <w:bookmarkEnd w:id="817"/>
      <w:bookmarkEnd w:id="818"/>
      <w:bookmarkEnd w:id="819"/>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84E16DF"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w:t>
      </w:r>
      <w:r w:rsidRPr="003E62A7">
        <w:lastRenderedPageBreak/>
        <w:t xml:space="preserve">character encoding. If external information is also lacking, viewers </w:t>
      </w:r>
      <w:r w:rsidRPr="003E62A7">
        <w:rPr>
          <w:b/>
        </w:rPr>
        <w:t>SHOULD</w:t>
      </w:r>
      <w:r w:rsidRPr="003E62A7">
        <w:t xml:space="preserve"> assume that each character occupies one byte.</w:t>
      </w:r>
    </w:p>
    <w:p w14:paraId="38AD7BD1" w14:textId="59ACE42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567DE6">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567DE6">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45290B6E"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567DE6">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567DE6">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567DE6">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820" w:name="_Toc503450957"/>
      <w:r>
        <w:lastRenderedPageBreak/>
        <w:t>Binary regions</w:t>
      </w:r>
      <w:bookmarkEnd w:id="820"/>
    </w:p>
    <w:p w14:paraId="645A946E" w14:textId="1F488875"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567DE6">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07CBD488"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567DE6">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057235A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567DE6">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567DE6">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567DE6">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567DE6">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821" w:name="_Ref493490565"/>
      <w:bookmarkStart w:id="822" w:name="_Ref493491243"/>
      <w:bookmarkStart w:id="823" w:name="_Ref493492406"/>
      <w:bookmarkStart w:id="824" w:name="_Toc503450958"/>
      <w:r>
        <w:t>startLine property</w:t>
      </w:r>
      <w:bookmarkEnd w:id="821"/>
      <w:bookmarkEnd w:id="822"/>
      <w:bookmarkEnd w:id="823"/>
      <w:bookmarkEnd w:id="824"/>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825" w:name="_Ref493491260"/>
      <w:bookmarkStart w:id="826" w:name="_Ref493492414"/>
      <w:bookmarkStart w:id="827" w:name="_Toc503450959"/>
      <w:r>
        <w:t>startColumn property</w:t>
      </w:r>
      <w:bookmarkEnd w:id="825"/>
      <w:bookmarkEnd w:id="826"/>
      <w:bookmarkEnd w:id="827"/>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3BA288C"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567DE6">
        <w:t>3.20.2</w:t>
      </w:r>
      <w:r>
        <w:fldChar w:fldCharType="end"/>
      </w:r>
      <w:r>
        <w:t>.</w:t>
      </w:r>
    </w:p>
    <w:p w14:paraId="29DFBDCD" w14:textId="49CB3F3F" w:rsidR="006E546E" w:rsidRDefault="006E546E" w:rsidP="006E546E">
      <w:pPr>
        <w:pStyle w:val="Heading3"/>
      </w:pPr>
      <w:bookmarkStart w:id="828" w:name="_Ref493491334"/>
      <w:bookmarkStart w:id="829" w:name="_Ref493492422"/>
      <w:bookmarkStart w:id="830" w:name="_Toc503450960"/>
      <w:r>
        <w:t>endLine property</w:t>
      </w:r>
      <w:bookmarkEnd w:id="828"/>
      <w:bookmarkEnd w:id="829"/>
      <w:bookmarkEnd w:id="830"/>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18C85D7"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567DE6">
        <w:t>3.20.2</w:t>
      </w:r>
      <w:r>
        <w:fldChar w:fldCharType="end"/>
      </w:r>
      <w:r>
        <w:t>.</w:t>
      </w:r>
    </w:p>
    <w:p w14:paraId="70DC2A2F" w14:textId="6B14264D" w:rsidR="006E546E" w:rsidRDefault="006E546E" w:rsidP="006E546E">
      <w:pPr>
        <w:pStyle w:val="Heading3"/>
      </w:pPr>
      <w:bookmarkStart w:id="831" w:name="_Ref493491342"/>
      <w:bookmarkStart w:id="832" w:name="_Ref493492427"/>
      <w:bookmarkStart w:id="833" w:name="_Toc503450961"/>
      <w:r>
        <w:t>endColumn property</w:t>
      </w:r>
      <w:bookmarkEnd w:id="831"/>
      <w:bookmarkEnd w:id="832"/>
      <w:bookmarkEnd w:id="833"/>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65ADF3DE"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567DE6">
        <w:t>3.20.2</w:t>
      </w:r>
      <w:r>
        <w:fldChar w:fldCharType="end"/>
      </w:r>
      <w:r>
        <w:t>.</w:t>
      </w:r>
    </w:p>
    <w:p w14:paraId="71768405" w14:textId="2CD24091" w:rsidR="006E546E" w:rsidRDefault="006E546E" w:rsidP="006E546E">
      <w:pPr>
        <w:pStyle w:val="Heading3"/>
      </w:pPr>
      <w:bookmarkStart w:id="834" w:name="_Ref493492251"/>
      <w:bookmarkStart w:id="835" w:name="_Ref493492981"/>
      <w:bookmarkStart w:id="836" w:name="_Toc503450962"/>
      <w:r>
        <w:t>offset property</w:t>
      </w:r>
      <w:bookmarkEnd w:id="834"/>
      <w:bookmarkEnd w:id="835"/>
      <w:bookmarkEnd w:id="836"/>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837" w:name="_Ref493491350"/>
      <w:bookmarkStart w:id="838" w:name="_Ref493492312"/>
      <w:bookmarkStart w:id="839" w:name="_Toc503450963"/>
      <w:r>
        <w:t>length property</w:t>
      </w:r>
      <w:bookmarkEnd w:id="837"/>
      <w:bookmarkEnd w:id="838"/>
      <w:bookmarkEnd w:id="839"/>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65FCF44"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567DE6">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840" w:name="_Ref493404505"/>
      <w:bookmarkStart w:id="841" w:name="_Toc503450964"/>
      <w:r>
        <w:t>logicalLocation object</w:t>
      </w:r>
      <w:bookmarkEnd w:id="840"/>
      <w:bookmarkEnd w:id="841"/>
    </w:p>
    <w:p w14:paraId="479717FF" w14:textId="2760154A" w:rsidR="006E546E" w:rsidRDefault="006E546E" w:rsidP="006E546E">
      <w:pPr>
        <w:pStyle w:val="Heading3"/>
      </w:pPr>
      <w:bookmarkStart w:id="842" w:name="_Toc503450965"/>
      <w:r>
        <w:t>General</w:t>
      </w:r>
      <w:bookmarkEnd w:id="842"/>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C9E4871"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567DE6">
        <w:t>3.12.10</w:t>
      </w:r>
      <w:r>
        <w:fldChar w:fldCharType="end"/>
      </w:r>
      <w:r>
        <w:t>).</w:t>
      </w:r>
    </w:p>
    <w:p w14:paraId="70635E46" w14:textId="168F318C" w:rsidR="006E546E" w:rsidRDefault="006E546E" w:rsidP="006E546E">
      <w:pPr>
        <w:pStyle w:val="Heading3"/>
      </w:pPr>
      <w:bookmarkStart w:id="843" w:name="_Toc503450966"/>
      <w:r>
        <w:t>name property</w:t>
      </w:r>
      <w:bookmarkEnd w:id="843"/>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844" w:name="_Toc503450967"/>
      <w:r>
        <w:lastRenderedPageBreak/>
        <w:t>kind property</w:t>
      </w:r>
      <w:bookmarkEnd w:id="84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845" w:name="_Toc503450968"/>
      <w:r>
        <w:t>parentKey property</w:t>
      </w:r>
      <w:bookmarkEnd w:id="845"/>
    </w:p>
    <w:p w14:paraId="765BBE49" w14:textId="3E6F51EF"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567DE6">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846" w:name="_Ref493427364"/>
      <w:bookmarkStart w:id="847" w:name="_Toc503450969"/>
      <w:r>
        <w:t>codeFlow object</w:t>
      </w:r>
      <w:bookmarkEnd w:id="846"/>
      <w:bookmarkEnd w:id="847"/>
    </w:p>
    <w:p w14:paraId="68EE36AB" w14:textId="336A5D40" w:rsidR="006E546E" w:rsidRDefault="006E546E" w:rsidP="006E546E">
      <w:pPr>
        <w:pStyle w:val="Heading3"/>
      </w:pPr>
      <w:bookmarkStart w:id="848" w:name="_Toc503450970"/>
      <w:r>
        <w:t>General</w:t>
      </w:r>
      <w:bookmarkEnd w:id="848"/>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849" w:name="_Ref503361742"/>
      <w:bookmarkStart w:id="850" w:name="_Toc503450971"/>
      <w:r>
        <w:t>message property</w:t>
      </w:r>
      <w:bookmarkEnd w:id="849"/>
      <w:bookmarkEnd w:id="850"/>
    </w:p>
    <w:p w14:paraId="3994B882" w14:textId="588003B6"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567DE6">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851" w:name="_Toc503450972"/>
      <w:r>
        <w:t>richMessage property</w:t>
      </w:r>
      <w:bookmarkEnd w:id="851"/>
    </w:p>
    <w:p w14:paraId="34BD34AF" w14:textId="005D326D"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567DE6">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the code flow.</w:t>
      </w:r>
    </w:p>
    <w:p w14:paraId="6B2CF899" w14:textId="00A4DB64" w:rsidR="006E546E" w:rsidRDefault="006E546E" w:rsidP="006E546E">
      <w:pPr>
        <w:pStyle w:val="Heading3"/>
      </w:pPr>
      <w:bookmarkStart w:id="852" w:name="_Toc503450973"/>
      <w:r>
        <w:t>locations property</w:t>
      </w:r>
      <w:bookmarkEnd w:id="852"/>
    </w:p>
    <w:p w14:paraId="648A48EB" w14:textId="2A3BC3BD"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567DE6">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853" w:name="_Toc503450974"/>
      <w:r>
        <w:t>properties property</w:t>
      </w:r>
      <w:bookmarkEnd w:id="853"/>
    </w:p>
    <w:p w14:paraId="070BA385" w14:textId="59BEC7E3"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67DE6">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854" w:name="_Ref493427479"/>
      <w:bookmarkStart w:id="855" w:name="_Toc503450975"/>
      <w:r>
        <w:lastRenderedPageBreak/>
        <w:t>stack object</w:t>
      </w:r>
      <w:bookmarkEnd w:id="854"/>
      <w:bookmarkEnd w:id="855"/>
    </w:p>
    <w:p w14:paraId="5A2500F3" w14:textId="474DE860" w:rsidR="006E546E" w:rsidRDefault="006E546E" w:rsidP="006E546E">
      <w:pPr>
        <w:pStyle w:val="Heading3"/>
      </w:pPr>
      <w:bookmarkStart w:id="856" w:name="_Toc503450976"/>
      <w:r>
        <w:t>General</w:t>
      </w:r>
      <w:bookmarkEnd w:id="85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57" w:name="_Ref503361859"/>
      <w:bookmarkStart w:id="858" w:name="_Toc503450977"/>
      <w:r>
        <w:t>message property</w:t>
      </w:r>
      <w:bookmarkEnd w:id="857"/>
      <w:bookmarkEnd w:id="858"/>
    </w:p>
    <w:p w14:paraId="2BDF4228" w14:textId="3A43D5F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567DE6">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859" w:name="_Toc503450978"/>
      <w:r>
        <w:t>richMessage property</w:t>
      </w:r>
      <w:bookmarkEnd w:id="859"/>
    </w:p>
    <w:p w14:paraId="3CD63C43" w14:textId="5710F9F1"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567DE6">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this call stack.</w:t>
      </w:r>
    </w:p>
    <w:p w14:paraId="6A64F276" w14:textId="78CF76C1" w:rsidR="006E546E" w:rsidRDefault="006E546E" w:rsidP="006E546E">
      <w:pPr>
        <w:pStyle w:val="Heading3"/>
      </w:pPr>
      <w:bookmarkStart w:id="860" w:name="_Toc503450979"/>
      <w:r>
        <w:t>frames property</w:t>
      </w:r>
      <w:bookmarkEnd w:id="860"/>
    </w:p>
    <w:p w14:paraId="469B2FA7" w14:textId="6AA1368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567DE6">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861" w:name="_Toc503450980"/>
      <w:r>
        <w:t>properties property</w:t>
      </w:r>
      <w:bookmarkEnd w:id="861"/>
    </w:p>
    <w:p w14:paraId="48B11B8A" w14:textId="7FF415E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67DE6">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862" w:name="_Ref493494398"/>
      <w:bookmarkStart w:id="863" w:name="_Toc503450981"/>
      <w:r>
        <w:t>stackFrame object</w:t>
      </w:r>
      <w:bookmarkEnd w:id="862"/>
      <w:bookmarkEnd w:id="863"/>
    </w:p>
    <w:p w14:paraId="440DEBE2" w14:textId="2D9664B2" w:rsidR="006E546E" w:rsidRDefault="006E546E" w:rsidP="006E546E">
      <w:pPr>
        <w:pStyle w:val="Heading3"/>
      </w:pPr>
      <w:bookmarkStart w:id="864" w:name="_Toc503450982"/>
      <w:r>
        <w:t>General</w:t>
      </w:r>
      <w:bookmarkEnd w:id="864"/>
    </w:p>
    <w:p w14:paraId="7DA1CA9D" w14:textId="428F63CF"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67DE6">
        <w:t>3.23</w:t>
      </w:r>
      <w:r>
        <w:fldChar w:fldCharType="end"/>
      </w:r>
      <w:r w:rsidRPr="00F41277">
        <w:t>).</w:t>
      </w:r>
    </w:p>
    <w:p w14:paraId="31AEBDA0" w14:textId="0547366C" w:rsidR="006E546E" w:rsidRDefault="006E546E" w:rsidP="006E546E">
      <w:pPr>
        <w:pStyle w:val="Heading3"/>
      </w:pPr>
      <w:bookmarkStart w:id="865" w:name="_Ref503362058"/>
      <w:bookmarkStart w:id="866" w:name="_Toc503450983"/>
      <w:r>
        <w:t>message property</w:t>
      </w:r>
      <w:bookmarkEnd w:id="865"/>
      <w:bookmarkEnd w:id="866"/>
    </w:p>
    <w:p w14:paraId="17FF8954" w14:textId="77AD3BD9"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567DE6">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867" w:name="_Toc503450984"/>
      <w:bookmarkStart w:id="868" w:name="_Ref493494583"/>
      <w:bookmarkStart w:id="869" w:name="_Ref493494807"/>
      <w:r>
        <w:t>richMessage property</w:t>
      </w:r>
      <w:bookmarkEnd w:id="867"/>
    </w:p>
    <w:p w14:paraId="4D091079" w14:textId="60421A56"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567DE6">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this stack frame.</w:t>
      </w:r>
    </w:p>
    <w:p w14:paraId="595703CE" w14:textId="2299F4E3" w:rsidR="00D10846" w:rsidRDefault="00D10846" w:rsidP="006E546E">
      <w:pPr>
        <w:pStyle w:val="Heading3"/>
      </w:pPr>
      <w:bookmarkStart w:id="870" w:name="_Ref503362303"/>
      <w:bookmarkStart w:id="871" w:name="_Toc503450985"/>
      <w:bookmarkEnd w:id="868"/>
      <w:bookmarkEnd w:id="869"/>
      <w:r>
        <w:lastRenderedPageBreak/>
        <w:t>physicalLocation property</w:t>
      </w:r>
      <w:bookmarkEnd w:id="870"/>
      <w:bookmarkEnd w:id="871"/>
    </w:p>
    <w:p w14:paraId="075462B0" w14:textId="0F252C8F"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567DE6">
        <w:t>3.19</w:t>
      </w:r>
      <w:r>
        <w:fldChar w:fldCharType="end"/>
      </w:r>
      <w:r>
        <w:t>) specifying the location to which this stack frame refers.</w:t>
      </w:r>
    </w:p>
    <w:p w14:paraId="4ABAFAEB" w14:textId="487C084B" w:rsidR="006E546E" w:rsidRDefault="006E546E" w:rsidP="006E546E">
      <w:pPr>
        <w:pStyle w:val="Heading3"/>
      </w:pPr>
      <w:bookmarkStart w:id="872" w:name="_Toc503450986"/>
      <w:r>
        <w:t>module property</w:t>
      </w:r>
      <w:bookmarkEnd w:id="87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73" w:name="_Toc503450987"/>
      <w:r>
        <w:t>threadId property</w:t>
      </w:r>
      <w:bookmarkEnd w:id="87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874" w:name="_Ref493495527"/>
      <w:bookmarkStart w:id="875" w:name="_Toc503450988"/>
      <w:r>
        <w:t>fullyQualifiedLogicalName property</w:t>
      </w:r>
      <w:bookmarkEnd w:id="874"/>
      <w:bookmarkEnd w:id="875"/>
    </w:p>
    <w:p w14:paraId="6E141375" w14:textId="32B29DA6"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567DE6">
        <w:t>3.18.5</w:t>
      </w:r>
      <w:r>
        <w:fldChar w:fldCharType="end"/>
      </w:r>
      <w:r>
        <w:t xml:space="preserve"> for examples.</w:t>
      </w:r>
    </w:p>
    <w:p w14:paraId="68A6E8A8" w14:textId="357DE171"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567DE6">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567DE6">
        <w:t>3.24.8</w:t>
      </w:r>
      <w:r>
        <w:fldChar w:fldCharType="end"/>
      </w:r>
      <w:r>
        <w:t>.</w:t>
      </w:r>
    </w:p>
    <w:p w14:paraId="588EBC73" w14:textId="7961EC10" w:rsidR="006E546E" w:rsidRDefault="006E546E" w:rsidP="006E546E">
      <w:pPr>
        <w:pStyle w:val="Heading3"/>
      </w:pPr>
      <w:bookmarkStart w:id="876" w:name="_Ref493495433"/>
      <w:bookmarkStart w:id="877" w:name="_Toc503450989"/>
      <w:r>
        <w:t>logicalLocationKey property</w:t>
      </w:r>
      <w:bookmarkEnd w:id="876"/>
      <w:bookmarkEnd w:id="877"/>
    </w:p>
    <w:p w14:paraId="3CAA094A" w14:textId="42B66F5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567DE6">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567DE6">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878" w:name="_Toc503450990"/>
      <w:r>
        <w:t>address property</w:t>
      </w:r>
      <w:bookmarkEnd w:id="87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879" w:name="_Toc503450991"/>
      <w:r>
        <w:t>offset property</w:t>
      </w:r>
      <w:bookmarkEnd w:id="87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E1ED2A7"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567DE6">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567DE6">
        <w:t>3.24.4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880" w:name="_Toc503450992"/>
      <w:r>
        <w:t>parameters property</w:t>
      </w:r>
      <w:bookmarkEnd w:id="88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881" w:name="_Toc503450993"/>
      <w:r>
        <w:lastRenderedPageBreak/>
        <w:t>properties property</w:t>
      </w:r>
      <w:bookmarkEnd w:id="881"/>
    </w:p>
    <w:p w14:paraId="4545F168" w14:textId="1962F1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567DE6">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882" w:name="_Ref493427581"/>
      <w:bookmarkStart w:id="883" w:name="_Ref493427754"/>
      <w:bookmarkStart w:id="884" w:name="_Toc503450994"/>
      <w:r>
        <w:t>annotatedCodeLocation object</w:t>
      </w:r>
      <w:bookmarkEnd w:id="882"/>
      <w:bookmarkEnd w:id="883"/>
      <w:bookmarkEnd w:id="884"/>
    </w:p>
    <w:p w14:paraId="6AFFA125" w14:textId="72CDB951" w:rsidR="006E546E" w:rsidRDefault="006E546E" w:rsidP="006E546E">
      <w:pPr>
        <w:pStyle w:val="Heading3"/>
      </w:pPr>
      <w:bookmarkStart w:id="885" w:name="_Toc503450995"/>
      <w:r>
        <w:t>General</w:t>
      </w:r>
      <w:bookmarkEnd w:id="885"/>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886" w:name="_Toc503450996"/>
      <w:r>
        <w:t>step property</w:t>
      </w:r>
      <w:bookmarkEnd w:id="886"/>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887" w:name="_Ref493497783"/>
      <w:bookmarkStart w:id="888" w:name="_Ref493499799"/>
      <w:bookmarkStart w:id="889" w:name="_Toc503450997"/>
      <w:r>
        <w:t>physicalLocation property</w:t>
      </w:r>
      <w:bookmarkEnd w:id="887"/>
      <w:bookmarkEnd w:id="888"/>
      <w:bookmarkEnd w:id="889"/>
    </w:p>
    <w:p w14:paraId="4354E1E2" w14:textId="58D24A34"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567DE6">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D9C1A86"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567DE6">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567DE6">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890" w:name="_Ref493498084"/>
      <w:bookmarkStart w:id="891" w:name="_Toc503450998"/>
      <w:r>
        <w:t>fullyQualifiedLogicalName property</w:t>
      </w:r>
      <w:bookmarkEnd w:id="890"/>
      <w:bookmarkEnd w:id="891"/>
    </w:p>
    <w:p w14:paraId="628A73C1" w14:textId="663F7FBF"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567DE6">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567DE6">
        <w:t>3.18.5</w:t>
      </w:r>
      <w:r>
        <w:fldChar w:fldCharType="end"/>
      </w:r>
      <w:r>
        <w:t xml:space="preserve"> for examples.</w:t>
      </w:r>
    </w:p>
    <w:p w14:paraId="7A75113A" w14:textId="3D923FA1" w:rsidR="003D6897" w:rsidRPr="003D6897" w:rsidRDefault="003D6897" w:rsidP="003D6897">
      <w:r>
        <w:lastRenderedPageBreak/>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567DE6">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567DE6">
        <w:t>3.25.5</w:t>
      </w:r>
      <w:r>
        <w:fldChar w:fldCharType="end"/>
      </w:r>
      <w:r>
        <w:t>.</w:t>
      </w:r>
    </w:p>
    <w:p w14:paraId="2908524E" w14:textId="2CB47E17" w:rsidR="006E546E" w:rsidRDefault="006E546E" w:rsidP="006E546E">
      <w:pPr>
        <w:pStyle w:val="Heading3"/>
      </w:pPr>
      <w:bookmarkStart w:id="892" w:name="_Ref493497988"/>
      <w:bookmarkStart w:id="893" w:name="_Toc503450999"/>
      <w:r>
        <w:t>logicalLocationKey property</w:t>
      </w:r>
      <w:bookmarkEnd w:id="892"/>
      <w:bookmarkEnd w:id="893"/>
    </w:p>
    <w:p w14:paraId="2355FA25" w14:textId="47EBDB8D"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567DE6">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567DE6">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894" w:name="_Toc503451000"/>
      <w:r>
        <w:t>module property</w:t>
      </w:r>
      <w:bookmarkEnd w:id="894"/>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895" w:name="_Toc503451001"/>
      <w:r>
        <w:t>threadId property</w:t>
      </w:r>
      <w:bookmarkEnd w:id="895"/>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896" w:name="_Ref503362449"/>
      <w:bookmarkStart w:id="897" w:name="_Toc503451002"/>
      <w:r>
        <w:t>message property</w:t>
      </w:r>
      <w:bookmarkEnd w:id="896"/>
      <w:bookmarkEnd w:id="897"/>
    </w:p>
    <w:p w14:paraId="1776048E" w14:textId="7D20352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567DE6">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898" w:name="_Toc503451003"/>
      <w:bookmarkStart w:id="899" w:name="_Ref493497656"/>
      <w:bookmarkStart w:id="900" w:name="_Ref493499356"/>
      <w:r>
        <w:t>richMessage property</w:t>
      </w:r>
      <w:bookmarkEnd w:id="898"/>
    </w:p>
    <w:p w14:paraId="6BEDF4E6" w14:textId="7CD401BA"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567DE6">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that describes the significance of this location within a particular context.</w:t>
      </w:r>
    </w:p>
    <w:p w14:paraId="0269CB61" w14:textId="2743C993" w:rsidR="003A630D" w:rsidRDefault="006E546E" w:rsidP="003A630D">
      <w:pPr>
        <w:pStyle w:val="Heading3"/>
      </w:pPr>
      <w:bookmarkStart w:id="901" w:name="_Ref503371505"/>
      <w:bookmarkStart w:id="902" w:name="_Ref503371599"/>
      <w:bookmarkStart w:id="903" w:name="_Toc503451004"/>
      <w:r>
        <w:t>kind property</w:t>
      </w:r>
      <w:bookmarkEnd w:id="899"/>
      <w:bookmarkEnd w:id="900"/>
      <w:bookmarkEnd w:id="901"/>
      <w:bookmarkEnd w:id="902"/>
      <w:bookmarkEnd w:id="903"/>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lastRenderedPageBreak/>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ED99A7D"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567DE6">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904" w:name="_Ref493488357"/>
      <w:bookmarkStart w:id="905" w:name="_Ref493488374"/>
      <w:bookmarkStart w:id="906" w:name="_Toc503451005"/>
      <w:r>
        <w:t>kind-dependent properties: target, targetLocation, values and state</w:t>
      </w:r>
      <w:bookmarkEnd w:id="904"/>
      <w:bookmarkEnd w:id="905"/>
      <w:bookmarkEnd w:id="906"/>
    </w:p>
    <w:p w14:paraId="24200A3C" w14:textId="1C02AADF"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567DE6">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219FCE0C"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567DE6">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2B0A76B5"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567DE6">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lastRenderedPageBreak/>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69704847"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567DE6">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567DE6">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lastRenderedPageBreak/>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lastRenderedPageBreak/>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lastRenderedPageBreak/>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lastRenderedPageBreak/>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lastRenderedPageBreak/>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2F84CFEF"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567DE6">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567DE6">
        <w:t>3.25.12</w:t>
      </w:r>
      <w:r w:rsidR="000F0B58">
        <w:fldChar w:fldCharType="end"/>
      </w:r>
      <w:r>
        <w:t>.</w:t>
      </w:r>
    </w:p>
    <w:p w14:paraId="0E31A26E" w14:textId="1F2AF4AE" w:rsidR="00B86BC7" w:rsidRDefault="00B86BC7" w:rsidP="00B86BC7">
      <w:pPr>
        <w:pStyle w:val="Heading3"/>
      </w:pPr>
      <w:bookmarkStart w:id="907" w:name="_Ref493509170"/>
      <w:bookmarkStart w:id="908" w:name="_Toc503451006"/>
      <w:r>
        <w:t>targetKey property</w:t>
      </w:r>
      <w:bookmarkEnd w:id="907"/>
      <w:bookmarkEnd w:id="908"/>
    </w:p>
    <w:p w14:paraId="20366F6F" w14:textId="61F5DD8B"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567DE6">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567DE6">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909" w:name="_Toc503451007"/>
      <w:r>
        <w:t>importance property</w:t>
      </w:r>
      <w:bookmarkEnd w:id="909"/>
    </w:p>
    <w:p w14:paraId="12516DE7" w14:textId="496B783F"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567DE6">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lastRenderedPageBreak/>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910" w:name="_Toc503451008"/>
      <w:r>
        <w:t>taintKind property</w:t>
      </w:r>
      <w:bookmarkEnd w:id="910"/>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911" w:name="_Toc503451009"/>
      <w:r>
        <w:t>snippet property</w:t>
      </w:r>
      <w:bookmarkEnd w:id="911"/>
    </w:p>
    <w:p w14:paraId="15A1049D" w14:textId="481C9563"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567DE6">
        <w:t>3.19.5</w:t>
      </w:r>
      <w:r>
        <w:fldChar w:fldCharType="end"/>
      </w:r>
      <w:r>
        <w:t>).</w:t>
      </w:r>
    </w:p>
    <w:p w14:paraId="3B69C0B9" w14:textId="3B42BBEE" w:rsidR="00B86BC7" w:rsidRDefault="00B86BC7" w:rsidP="00B86BC7">
      <w:pPr>
        <w:pStyle w:val="Heading3"/>
      </w:pPr>
      <w:bookmarkStart w:id="912" w:name="_Ref493488427"/>
      <w:bookmarkStart w:id="913" w:name="_Ref493488443"/>
      <w:bookmarkStart w:id="914" w:name="_Toc503451010"/>
      <w:r>
        <w:t>annotations property</w:t>
      </w:r>
      <w:bookmarkEnd w:id="912"/>
      <w:bookmarkEnd w:id="913"/>
      <w:bookmarkEnd w:id="914"/>
    </w:p>
    <w:p w14:paraId="13126C95" w14:textId="74CC9E63"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567DE6">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567DE6">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lastRenderedPageBreak/>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915" w:name="_Toc503451011"/>
      <w:r>
        <w:t>properties property</w:t>
      </w:r>
      <w:bookmarkEnd w:id="915"/>
    </w:p>
    <w:p w14:paraId="61AE0053" w14:textId="3A0354D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916" w:name="_Hlk503362618"/>
      <w:r w:rsidRPr="004A77ED">
        <w:t>§</w:t>
      </w:r>
      <w:bookmarkEnd w:id="916"/>
      <w:r>
        <w:fldChar w:fldCharType="begin"/>
      </w:r>
      <w:r>
        <w:instrText xml:space="preserve"> REF _Ref493408960 \w \h </w:instrText>
      </w:r>
      <w:r>
        <w:fldChar w:fldCharType="separate"/>
      </w:r>
      <w:r w:rsidR="00567DE6">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917" w:name="_Ref493509872"/>
      <w:bookmarkStart w:id="918" w:name="_Toc503451012"/>
      <w:r>
        <w:t>annotation object</w:t>
      </w:r>
      <w:bookmarkEnd w:id="917"/>
      <w:bookmarkEnd w:id="918"/>
    </w:p>
    <w:p w14:paraId="02CBFA23" w14:textId="6673CFB5" w:rsidR="00B86BC7" w:rsidRDefault="00B86BC7" w:rsidP="00B86BC7">
      <w:pPr>
        <w:pStyle w:val="Heading3"/>
      </w:pPr>
      <w:bookmarkStart w:id="919" w:name="_Toc503451013"/>
      <w:r>
        <w:t>General</w:t>
      </w:r>
      <w:bookmarkEnd w:id="919"/>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920" w:name="_Ref493510430"/>
      <w:bookmarkStart w:id="921" w:name="_Toc503451014"/>
      <w:r>
        <w:t>message property</w:t>
      </w:r>
      <w:bookmarkEnd w:id="920"/>
      <w:bookmarkEnd w:id="921"/>
    </w:p>
    <w:p w14:paraId="1B321225" w14:textId="73CE6396"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567DE6">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567DE6">
        <w:t>3.26.4</w:t>
      </w:r>
      <w:r w:rsidR="00B27191">
        <w:fldChar w:fldCharType="end"/>
      </w:r>
      <w:r w:rsidRPr="004A77ED">
        <w:t>).</w:t>
      </w:r>
    </w:p>
    <w:p w14:paraId="2C9A9B64" w14:textId="6100280D" w:rsidR="00C40BDA" w:rsidRDefault="00C40BDA" w:rsidP="00B86BC7">
      <w:pPr>
        <w:pStyle w:val="Heading3"/>
      </w:pPr>
      <w:bookmarkStart w:id="922" w:name="_Ref503362775"/>
      <w:bookmarkStart w:id="923" w:name="_Toc503451015"/>
      <w:bookmarkStart w:id="924" w:name="_Ref493488409"/>
      <w:r>
        <w:t>richMessage property</w:t>
      </w:r>
      <w:bookmarkEnd w:id="922"/>
      <w:bookmarkEnd w:id="923"/>
    </w:p>
    <w:p w14:paraId="5E0D53F6" w14:textId="277A9BE6"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567DE6">
        <w:t>3.26.4</w:t>
      </w:r>
      <w:r>
        <w:fldChar w:fldCharType="end"/>
      </w:r>
      <w:r>
        <w:t>).</w:t>
      </w:r>
    </w:p>
    <w:p w14:paraId="6950A391" w14:textId="04EDA9E0" w:rsidR="00B86BC7" w:rsidRDefault="00B86BC7" w:rsidP="00B86BC7">
      <w:pPr>
        <w:pStyle w:val="Heading3"/>
      </w:pPr>
      <w:bookmarkStart w:id="925" w:name="_Ref503362753"/>
      <w:bookmarkStart w:id="926" w:name="_Toc503451016"/>
      <w:r>
        <w:t>locations property</w:t>
      </w:r>
      <w:bookmarkEnd w:id="924"/>
      <w:bookmarkEnd w:id="925"/>
      <w:bookmarkEnd w:id="926"/>
    </w:p>
    <w:p w14:paraId="05806589" w14:textId="70272243"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567DE6">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567DE6">
        <w:t>3.19</w:t>
      </w:r>
      <w:r>
        <w:fldChar w:fldCharType="end"/>
      </w:r>
      <w:r w:rsidRPr="004A77ED">
        <w:t>) to which the message (§</w:t>
      </w:r>
      <w:r>
        <w:fldChar w:fldCharType="begin"/>
      </w:r>
      <w:r>
        <w:instrText xml:space="preserve"> REF _Ref493510430 \w \h </w:instrText>
      </w:r>
      <w:r>
        <w:fldChar w:fldCharType="separate"/>
      </w:r>
      <w:r w:rsidR="00567DE6">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567DE6">
        <w:t>3.26.3</w:t>
      </w:r>
      <w:r w:rsidR="00C40BDA">
        <w:fldChar w:fldCharType="end"/>
      </w:r>
      <w:r w:rsidRPr="004A77ED">
        <w:t>) is relevant.</w:t>
      </w:r>
    </w:p>
    <w:p w14:paraId="5EB63AAA" w14:textId="74551B49" w:rsidR="00B86BC7" w:rsidRDefault="00B86BC7" w:rsidP="00B86BC7">
      <w:pPr>
        <w:pStyle w:val="Heading2"/>
      </w:pPr>
      <w:bookmarkStart w:id="927" w:name="_Ref493407996"/>
      <w:bookmarkStart w:id="928" w:name="_Toc503451017"/>
      <w:r>
        <w:t>rule object</w:t>
      </w:r>
      <w:bookmarkEnd w:id="927"/>
      <w:bookmarkEnd w:id="928"/>
    </w:p>
    <w:p w14:paraId="0004BC6E" w14:textId="658F9ED1" w:rsidR="00B86BC7" w:rsidRDefault="00B86BC7" w:rsidP="00B86BC7">
      <w:pPr>
        <w:pStyle w:val="Heading3"/>
      </w:pPr>
      <w:bookmarkStart w:id="929" w:name="_Toc503451018"/>
      <w:r>
        <w:t>General</w:t>
      </w:r>
      <w:bookmarkEnd w:id="929"/>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930" w:name="_Toc503451019"/>
      <w:r>
        <w:t>Constraints</w:t>
      </w:r>
      <w:bookmarkEnd w:id="930"/>
    </w:p>
    <w:p w14:paraId="1A1A3719" w14:textId="68EFB81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67DE6">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67DE6">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31" w:name="_Ref493408046"/>
      <w:bookmarkStart w:id="932" w:name="_Toc503451020"/>
      <w:r>
        <w:lastRenderedPageBreak/>
        <w:t>id property</w:t>
      </w:r>
      <w:bookmarkEnd w:id="931"/>
      <w:bookmarkEnd w:id="93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933" w:name="_Toc503451021"/>
      <w:r>
        <w:t>name property</w:t>
      </w:r>
      <w:bookmarkEnd w:id="933"/>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934" w:name="_Ref493510771"/>
      <w:bookmarkStart w:id="935" w:name="_Toc503451022"/>
      <w:r>
        <w:t>shortDescription property</w:t>
      </w:r>
      <w:bookmarkEnd w:id="934"/>
      <w:bookmarkEnd w:id="935"/>
    </w:p>
    <w:p w14:paraId="529813AC" w14:textId="2360275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567DE6">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936" w:name="_Ref493510781"/>
      <w:bookmarkStart w:id="937" w:name="_Toc503451023"/>
      <w:r>
        <w:t>fullDescription property</w:t>
      </w:r>
      <w:bookmarkEnd w:id="936"/>
      <w:bookmarkEnd w:id="937"/>
    </w:p>
    <w:p w14:paraId="1D1994A2" w14:textId="43FAB51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567DE6">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381160C"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567DE6">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938" w:name="_Toc503451024"/>
      <w:r>
        <w:lastRenderedPageBreak/>
        <w:t>richDescription property</w:t>
      </w:r>
      <w:bookmarkEnd w:id="938"/>
    </w:p>
    <w:p w14:paraId="2EEB82E4" w14:textId="0DE98FC0"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567DE6">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2F0AA7FB"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567DE6">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939" w:name="_Ref493425609"/>
      <w:bookmarkStart w:id="940" w:name="_Toc503451025"/>
      <w:r>
        <w:t>defaultLevel property</w:t>
      </w:r>
      <w:bookmarkEnd w:id="939"/>
      <w:bookmarkEnd w:id="940"/>
    </w:p>
    <w:p w14:paraId="78423A7A" w14:textId="602DCC6B"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567DE6">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6A11D6A1"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567DE6">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567DE6">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941" w:name="_Ref493345139"/>
      <w:bookmarkStart w:id="942" w:name="_Toc503451026"/>
      <w:r>
        <w:t>message</w:t>
      </w:r>
      <w:r w:rsidR="00EE6A00">
        <w:t>Templates</w:t>
      </w:r>
      <w:r>
        <w:t xml:space="preserve"> property</w:t>
      </w:r>
      <w:bookmarkEnd w:id="941"/>
      <w:bookmarkEnd w:id="942"/>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16230D93"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567DE6">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567DE6">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1712A78C"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567DE6">
        <w:t>3.10.2</w:t>
      </w:r>
      <w:r w:rsidR="00F83B35">
        <w:fldChar w:fldCharType="end"/>
      </w:r>
      <w:r>
        <w:t>).</w:t>
      </w:r>
    </w:p>
    <w:p w14:paraId="13BBB5C4" w14:textId="54802325" w:rsidR="00197743" w:rsidRDefault="00197743" w:rsidP="00AF0D84">
      <w:pPr>
        <w:pStyle w:val="Note"/>
      </w:pPr>
      <w:r>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72594711"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567DE6">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943" w:name="_Ref503357110"/>
      <w:bookmarkStart w:id="944" w:name="_Ref503366474"/>
      <w:bookmarkStart w:id="945" w:name="_Ref503366805"/>
      <w:bookmarkStart w:id="946" w:name="_Toc503451027"/>
      <w:r>
        <w:t>richMessageTemplates</w:t>
      </w:r>
      <w:bookmarkEnd w:id="943"/>
      <w:r w:rsidR="00932BEE">
        <w:t xml:space="preserve"> property</w:t>
      </w:r>
      <w:bookmarkEnd w:id="944"/>
      <w:bookmarkEnd w:id="945"/>
      <w:bookmarkEnd w:id="946"/>
    </w:p>
    <w:p w14:paraId="5301B6AC" w14:textId="66E50ED0"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567DE6">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321F9F02"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567DE6">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567DE6">
        <w:t>3.28.3</w:t>
      </w:r>
      <w:r>
        <w:fldChar w:fldCharType="end"/>
      </w:r>
      <w:r>
        <w:t>).</w:t>
      </w:r>
    </w:p>
    <w:p w14:paraId="6DD684FA" w14:textId="49AE9CD1"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567DE6">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567DE6">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567DE6">
        <w:t>3.27.9</w:t>
      </w:r>
      <w:r>
        <w:fldChar w:fldCharType="end"/>
      </w:r>
      <w:r>
        <w:t>.</w:t>
      </w:r>
    </w:p>
    <w:p w14:paraId="59B85CA3" w14:textId="317D1920"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567DE6">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6951FFD4"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567DE6">
        <w:t>3.10.3.2</w:t>
      </w:r>
      <w:r>
        <w:fldChar w:fldCharType="end"/>
      </w:r>
      <w:r>
        <w:t>.</w:t>
      </w:r>
    </w:p>
    <w:p w14:paraId="5FD7AB7C" w14:textId="66624E55" w:rsidR="00454769" w:rsidRPr="00454769" w:rsidRDefault="00454769" w:rsidP="00454769">
      <w:r>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567DE6">
        <w:t>3.28.3</w:t>
      </w:r>
      <w:r>
        <w:fldChar w:fldCharType="end"/>
      </w:r>
      <w:r>
        <w:t>). See §</w:t>
      </w:r>
      <w:r>
        <w:fldChar w:fldCharType="begin"/>
      </w:r>
      <w:r>
        <w:instrText xml:space="preserve"> REF _Ref493511451 \r \h </w:instrText>
      </w:r>
      <w:r>
        <w:fldChar w:fldCharType="separate"/>
      </w:r>
      <w:r w:rsidR="00567DE6">
        <w:t>3.28.3</w:t>
      </w:r>
      <w:r>
        <w:fldChar w:fldCharType="end"/>
      </w:r>
      <w:r>
        <w:t xml:space="preserve"> for further discussion on this point.</w:t>
      </w:r>
    </w:p>
    <w:p w14:paraId="207C80A3" w14:textId="488CEEE2" w:rsidR="00B86BC7" w:rsidRDefault="00B86BC7" w:rsidP="00B86BC7">
      <w:pPr>
        <w:pStyle w:val="Heading3"/>
      </w:pPr>
      <w:bookmarkStart w:id="947" w:name="_Toc503451028"/>
      <w:r>
        <w:t>helpUri property</w:t>
      </w:r>
      <w:bookmarkEnd w:id="947"/>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948" w:name="_Ref503364566"/>
      <w:bookmarkStart w:id="949" w:name="_Toc503451029"/>
      <w:r>
        <w:lastRenderedPageBreak/>
        <w:t>help property</w:t>
      </w:r>
      <w:bookmarkEnd w:id="948"/>
      <w:bookmarkEnd w:id="949"/>
    </w:p>
    <w:p w14:paraId="681BD68F" w14:textId="6B48E05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567DE6">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950" w:name="_Toc503451030"/>
      <w:r>
        <w:t>richHelp property</w:t>
      </w:r>
      <w:bookmarkEnd w:id="950"/>
    </w:p>
    <w:p w14:paraId="5F6CB74C" w14:textId="14C922D6"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567DE6">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567DE6">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951" w:name="_Toc503451031"/>
      <w:r>
        <w:t>properties property</w:t>
      </w:r>
      <w:bookmarkEnd w:id="951"/>
    </w:p>
    <w:p w14:paraId="51CA671B" w14:textId="4FB320F6"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567DE6">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952" w:name="_Ref493426594"/>
      <w:bookmarkStart w:id="953" w:name="_Toc503451032"/>
      <w:r>
        <w:t>templa</w:t>
      </w:r>
      <w:r w:rsidR="00B86BC7">
        <w:t>tedMessage object</w:t>
      </w:r>
      <w:bookmarkEnd w:id="952"/>
      <w:bookmarkEnd w:id="953"/>
    </w:p>
    <w:p w14:paraId="0F830F9B" w14:textId="0C9852C7" w:rsidR="00B86BC7" w:rsidRDefault="00B86BC7" w:rsidP="00B86BC7">
      <w:pPr>
        <w:pStyle w:val="Heading3"/>
      </w:pPr>
      <w:bookmarkStart w:id="954" w:name="_Toc503451033"/>
      <w:r>
        <w:t>General</w:t>
      </w:r>
      <w:bookmarkEnd w:id="954"/>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955" w:name="_Ref493511707"/>
      <w:bookmarkStart w:id="956" w:name="_Toc503451034"/>
      <w:r>
        <w:t>template</w:t>
      </w:r>
      <w:r w:rsidR="00B86BC7">
        <w:t>Id property</w:t>
      </w:r>
      <w:bookmarkEnd w:id="955"/>
      <w:bookmarkEnd w:id="956"/>
    </w:p>
    <w:p w14:paraId="6D771B73" w14:textId="0A6B5213"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567DE6">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567DE6">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567DE6">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567DE6">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567DE6">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567DE6">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957" w:name="_Ref493511451"/>
      <w:bookmarkStart w:id="958" w:name="_Toc503451035"/>
      <w:r>
        <w:t>arguments property</w:t>
      </w:r>
      <w:bookmarkEnd w:id="957"/>
      <w:bookmarkEnd w:id="958"/>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lastRenderedPageBreak/>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959" w:name="_Hlk502584593"/>
      <w:r>
        <w:rPr>
          <w:rStyle w:val="CODEtemp"/>
        </w:rPr>
        <w:t>{3}</w:t>
      </w:r>
      <w:bookmarkEnd w:id="959"/>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58957F0B" w:rsidR="002A334F" w:rsidRPr="002A334F" w:rsidRDefault="002A334F" w:rsidP="002A334F">
      <w:r>
        <w:t>See §</w:t>
      </w:r>
      <w:r>
        <w:fldChar w:fldCharType="begin"/>
      </w:r>
      <w:r>
        <w:instrText xml:space="preserve"> REF _Ref503366805 \r \h </w:instrText>
      </w:r>
      <w:r>
        <w:fldChar w:fldCharType="separate"/>
      </w:r>
      <w:r w:rsidR="00567DE6">
        <w:t>3.27.10</w:t>
      </w:r>
      <w:r>
        <w:fldChar w:fldCharType="end"/>
      </w:r>
      <w:r>
        <w:t xml:space="preserve"> for further discussion on this point.</w:t>
      </w:r>
    </w:p>
    <w:p w14:paraId="6FFC00CB" w14:textId="75405BAF" w:rsidR="00B86BC7" w:rsidRDefault="00B86BC7" w:rsidP="00B86BC7">
      <w:pPr>
        <w:pStyle w:val="Heading2"/>
      </w:pPr>
      <w:bookmarkStart w:id="960" w:name="_Ref493477061"/>
      <w:bookmarkStart w:id="961" w:name="_Toc503451036"/>
      <w:r>
        <w:t>fix object</w:t>
      </w:r>
      <w:bookmarkEnd w:id="960"/>
      <w:bookmarkEnd w:id="961"/>
    </w:p>
    <w:p w14:paraId="410A501F" w14:textId="4C707545" w:rsidR="00B86BC7" w:rsidRDefault="00B86BC7" w:rsidP="00B86BC7">
      <w:pPr>
        <w:pStyle w:val="Heading3"/>
      </w:pPr>
      <w:bookmarkStart w:id="962" w:name="_Toc503451037"/>
      <w:r>
        <w:t>General</w:t>
      </w:r>
      <w:bookmarkEnd w:id="962"/>
    </w:p>
    <w:p w14:paraId="493ABF69" w14:textId="46545C0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41C56E18"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567DE6">
        <w:t>3.17</w:t>
      </w:r>
      <w:r>
        <w:fldChar w:fldCharType="end"/>
      </w:r>
      <w:r>
        <w:t>)</w:t>
      </w:r>
    </w:p>
    <w:p w14:paraId="008E6A82" w14:textId="6EB45D66" w:rsidR="006F21F3" w:rsidRDefault="006F21F3" w:rsidP="006F21F3">
      <w:pPr>
        <w:pStyle w:val="Code"/>
      </w:pPr>
      <w:r>
        <w:t xml:space="preserve">    "fix": {</w:t>
      </w:r>
    </w:p>
    <w:p w14:paraId="6386C02E" w14:textId="58F64AFB" w:rsidR="006F21F3" w:rsidRDefault="006F21F3" w:rsidP="006F21F3">
      <w:pPr>
        <w:pStyle w:val="Code"/>
      </w:pPr>
      <w:r>
        <w:t xml:space="preserve">       "description":                    # see §</w:t>
      </w:r>
      <w:r>
        <w:fldChar w:fldCharType="begin"/>
      </w:r>
      <w:r>
        <w:instrText xml:space="preserve"> REF _Ref493512730 \w \h </w:instrText>
      </w:r>
      <w:r>
        <w:fldChar w:fldCharType="separate"/>
      </w:r>
      <w:r w:rsidR="00567DE6">
        <w:t>3.29.2</w:t>
      </w:r>
      <w:r>
        <w:fldChar w:fldCharType="end"/>
      </w:r>
    </w:p>
    <w:p w14:paraId="43878332" w14:textId="2F27D621" w:rsidR="006F21F3" w:rsidRDefault="006F21F3" w:rsidP="006F21F3">
      <w:pPr>
        <w:pStyle w:val="Code"/>
      </w:pPr>
      <w:r>
        <w:t xml:space="preserve">            "Private member names begin with '_'",</w:t>
      </w:r>
    </w:p>
    <w:p w14:paraId="40C0F0E0" w14:textId="628CD91F"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567DE6">
        <w:t>3.29.4</w:t>
      </w:r>
      <w:r w:rsidR="00EA23DD">
        <w:fldChar w:fldCharType="end"/>
      </w:r>
    </w:p>
    <w:p w14:paraId="396348ED" w14:textId="4D33B991"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567DE6">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963" w:name="_Ref493512730"/>
      <w:bookmarkStart w:id="964" w:name="_Toc503451038"/>
      <w:r>
        <w:t>description property</w:t>
      </w:r>
      <w:bookmarkEnd w:id="963"/>
      <w:bookmarkEnd w:id="964"/>
    </w:p>
    <w:p w14:paraId="1893F7D7" w14:textId="6B1EF28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567DE6">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965" w:name="_Toc503451039"/>
      <w:bookmarkStart w:id="966" w:name="_Ref493512752"/>
      <w:bookmarkStart w:id="967" w:name="_Ref493513084"/>
      <w:r>
        <w:t>richDescription property</w:t>
      </w:r>
      <w:bookmarkEnd w:id="965"/>
    </w:p>
    <w:p w14:paraId="3EA1E584" w14:textId="65479EA8"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567DE6">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describing the proposed fix.</w:t>
      </w:r>
    </w:p>
    <w:p w14:paraId="590927F6" w14:textId="63EED689" w:rsidR="006F4D22" w:rsidRPr="006F4D22" w:rsidRDefault="006F4D22" w:rsidP="006F4D22">
      <w:r>
        <w:lastRenderedPageBreak/>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968" w:name="_Ref503372111"/>
      <w:bookmarkStart w:id="969" w:name="_Ref503372176"/>
      <w:bookmarkStart w:id="970" w:name="_Toc503451040"/>
      <w:r>
        <w:t>fileChanges property</w:t>
      </w:r>
      <w:bookmarkEnd w:id="966"/>
      <w:bookmarkEnd w:id="967"/>
      <w:bookmarkEnd w:id="968"/>
      <w:bookmarkEnd w:id="969"/>
      <w:bookmarkEnd w:id="970"/>
    </w:p>
    <w:p w14:paraId="6DE7B962" w14:textId="63FA163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567DE6">
        <w:t>3.30</w:t>
      </w:r>
      <w:r>
        <w:fldChar w:fldCharType="end"/>
      </w:r>
      <w:r w:rsidRPr="006F21F3">
        <w:t>).</w:t>
      </w:r>
    </w:p>
    <w:p w14:paraId="6AA7DCCF" w14:textId="573A5B94" w:rsidR="00B86BC7" w:rsidRDefault="00B86BC7" w:rsidP="00B86BC7">
      <w:pPr>
        <w:pStyle w:val="Heading2"/>
      </w:pPr>
      <w:bookmarkStart w:id="971" w:name="_Ref493512744"/>
      <w:bookmarkStart w:id="972" w:name="_Ref493512991"/>
      <w:bookmarkStart w:id="973" w:name="_Toc503451041"/>
      <w:r>
        <w:t>fileChange object</w:t>
      </w:r>
      <w:bookmarkEnd w:id="971"/>
      <w:bookmarkEnd w:id="972"/>
      <w:bookmarkEnd w:id="973"/>
    </w:p>
    <w:p w14:paraId="74D8322D" w14:textId="06E505AA" w:rsidR="00B86BC7" w:rsidRDefault="00B86BC7" w:rsidP="00B86BC7">
      <w:pPr>
        <w:pStyle w:val="Heading3"/>
      </w:pPr>
      <w:bookmarkStart w:id="974" w:name="_Toc503451042"/>
      <w:r>
        <w:t>General</w:t>
      </w:r>
      <w:bookmarkEnd w:id="97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FCA87CF"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567DE6">
        <w:t>3.29</w:t>
      </w:r>
      <w:r>
        <w:fldChar w:fldCharType="end"/>
      </w:r>
      <w:r>
        <w:t>)</w:t>
      </w:r>
    </w:p>
    <w:p w14:paraId="0FF6717D" w14:textId="41237AAD"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567DE6">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1631C23E"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567DE6">
        <w:t>3.30.2</w:t>
      </w:r>
      <w:r>
        <w:fldChar w:fldCharType="end"/>
      </w:r>
    </w:p>
    <w:p w14:paraId="753DE977" w14:textId="1C431299" w:rsidR="006F21F3" w:rsidRDefault="006F21F3" w:rsidP="006F21F3">
      <w:pPr>
        <w:pStyle w:val="Code"/>
      </w:pPr>
      <w:r>
        <w:t xml:space="preserve">            "replacements":            # see §</w:t>
      </w:r>
      <w:r>
        <w:fldChar w:fldCharType="begin"/>
      </w:r>
      <w:r>
        <w:instrText xml:space="preserve"> REF _Ref493513106 \w \h </w:instrText>
      </w:r>
      <w:r>
        <w:fldChar w:fldCharType="separate"/>
      </w:r>
      <w:r w:rsidR="00567DE6">
        <w:t>3.30.4</w:t>
      </w:r>
      <w:r>
        <w:fldChar w:fldCharType="end"/>
      </w:r>
    </w:p>
    <w:p w14:paraId="63326740" w14:textId="066FF0DC" w:rsidR="006F21F3" w:rsidRDefault="006F21F3" w:rsidP="006F21F3">
      <w:pPr>
        <w:pStyle w:val="Code"/>
      </w:pPr>
      <w:r>
        <w:t xml:space="preserve">            [</w:t>
      </w:r>
    </w:p>
    <w:p w14:paraId="1FAFE72E" w14:textId="6626F59B"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567DE6">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975" w:name="_Ref493513096"/>
      <w:bookmarkStart w:id="976" w:name="_Ref493513195"/>
      <w:bookmarkStart w:id="977" w:name="_Ref493513493"/>
      <w:bookmarkStart w:id="978" w:name="_Toc503451043"/>
      <w:r>
        <w:t>uri property</w:t>
      </w:r>
      <w:bookmarkEnd w:id="975"/>
      <w:bookmarkEnd w:id="976"/>
      <w:bookmarkEnd w:id="977"/>
      <w:bookmarkEnd w:id="978"/>
    </w:p>
    <w:p w14:paraId="47E2D8A5" w14:textId="1A2C047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567DE6">
        <w:t>3.2</w:t>
      </w:r>
      <w:r>
        <w:fldChar w:fldCharType="end"/>
      </w:r>
      <w:r w:rsidRPr="006F21F3">
        <w:t>).</w:t>
      </w:r>
    </w:p>
    <w:p w14:paraId="2B81995B" w14:textId="358C0451" w:rsidR="00B86BC7" w:rsidRDefault="00B86BC7" w:rsidP="00B86BC7">
      <w:pPr>
        <w:pStyle w:val="Heading3"/>
      </w:pPr>
      <w:bookmarkStart w:id="979" w:name="_Toc503451044"/>
      <w:r>
        <w:t>uriBaseId property</w:t>
      </w:r>
      <w:bookmarkEnd w:id="979"/>
    </w:p>
    <w:p w14:paraId="13905628" w14:textId="3F482013"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567DE6">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567DE6">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980" w:name="_Ref493513106"/>
      <w:bookmarkStart w:id="981" w:name="_Toc503451045"/>
      <w:r>
        <w:t>replacements property</w:t>
      </w:r>
      <w:bookmarkEnd w:id="980"/>
      <w:bookmarkEnd w:id="981"/>
    </w:p>
    <w:p w14:paraId="21F0788C" w14:textId="446E447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67DE6">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567DE6">
        <w:t>3.30.2</w:t>
      </w:r>
      <w:r>
        <w:fldChar w:fldCharType="end"/>
      </w:r>
      <w:r w:rsidRPr="006F21F3">
        <w:t>).</w:t>
      </w:r>
    </w:p>
    <w:p w14:paraId="40D9EA5A" w14:textId="3D521EDE" w:rsidR="00B86BC7" w:rsidRDefault="00B86BC7" w:rsidP="00B86BC7">
      <w:pPr>
        <w:pStyle w:val="Heading2"/>
      </w:pPr>
      <w:bookmarkStart w:id="982" w:name="_Ref493513114"/>
      <w:bookmarkStart w:id="983" w:name="_Ref493513476"/>
      <w:bookmarkStart w:id="984" w:name="_Toc503451046"/>
      <w:r>
        <w:lastRenderedPageBreak/>
        <w:t>replacement object</w:t>
      </w:r>
      <w:bookmarkEnd w:id="982"/>
      <w:bookmarkEnd w:id="983"/>
      <w:bookmarkEnd w:id="984"/>
    </w:p>
    <w:p w14:paraId="1276FD13" w14:textId="540BBC1F" w:rsidR="00B86BC7" w:rsidRDefault="00B86BC7" w:rsidP="00B86BC7">
      <w:pPr>
        <w:pStyle w:val="Heading3"/>
      </w:pPr>
      <w:bookmarkStart w:id="985" w:name="_Toc503451047"/>
      <w:r>
        <w:t>General</w:t>
      </w:r>
      <w:bookmarkEnd w:id="985"/>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4F8BBD2B"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567DE6">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567DE6">
        <w:t>3.31.5</w:t>
      </w:r>
      <w:r>
        <w:fldChar w:fldCharType="end"/>
      </w:r>
      <w:r>
        <w:t xml:space="preserve">), then the effect of the replacement </w:t>
      </w:r>
      <w:r w:rsidRPr="003672C8">
        <w:rPr>
          <w:b/>
        </w:rPr>
        <w:t>SHALL</w:t>
      </w:r>
      <w:r>
        <w:t xml:space="preserve"> be as if the removal were performed before the insertion.</w:t>
      </w:r>
    </w:p>
    <w:p w14:paraId="51FA77A0" w14:textId="62CB27C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567DE6">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567DE6">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567DE6">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986" w:name="_Toc503451048"/>
      <w:r>
        <w:t>Constraints</w:t>
      </w:r>
      <w:bookmarkEnd w:id="986"/>
    </w:p>
    <w:p w14:paraId="3A62CE11" w14:textId="3CF4A4C8"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567DE6">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567DE6">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987" w:name="_Ref493518438"/>
      <w:bookmarkStart w:id="988" w:name="_Ref493518542"/>
      <w:bookmarkStart w:id="989" w:name="_Toc503451049"/>
      <w:r>
        <w:t>offset property</w:t>
      </w:r>
      <w:bookmarkEnd w:id="987"/>
      <w:bookmarkEnd w:id="988"/>
      <w:bookmarkEnd w:id="989"/>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990" w:name="_Ref493518436"/>
      <w:bookmarkStart w:id="991" w:name="_Ref493518439"/>
      <w:bookmarkStart w:id="992" w:name="_Ref493518529"/>
      <w:bookmarkStart w:id="993" w:name="_Toc503451050"/>
      <w:r>
        <w:lastRenderedPageBreak/>
        <w:t>deletedLength property</w:t>
      </w:r>
      <w:bookmarkEnd w:id="990"/>
      <w:bookmarkEnd w:id="991"/>
      <w:bookmarkEnd w:id="992"/>
      <w:bookmarkEnd w:id="993"/>
    </w:p>
    <w:p w14:paraId="1ECF4AC9" w14:textId="2B75B72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567DE6">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994" w:name="_Ref493518437"/>
      <w:bookmarkStart w:id="995" w:name="_Ref493518440"/>
      <w:bookmarkStart w:id="996" w:name="_Toc503451051"/>
      <w:r>
        <w:t>insertedBytes property</w:t>
      </w:r>
      <w:bookmarkEnd w:id="994"/>
      <w:bookmarkEnd w:id="995"/>
      <w:bookmarkEnd w:id="996"/>
    </w:p>
    <w:p w14:paraId="6E86F82E" w14:textId="204DDE3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567DE6">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997" w:name="_Ref493404948"/>
      <w:bookmarkStart w:id="998" w:name="_Ref493406026"/>
      <w:bookmarkStart w:id="999" w:name="_Toc503451052"/>
      <w:r>
        <w:t>notification object</w:t>
      </w:r>
      <w:bookmarkEnd w:id="997"/>
      <w:bookmarkEnd w:id="998"/>
      <w:bookmarkEnd w:id="999"/>
    </w:p>
    <w:p w14:paraId="3BD7AF2E" w14:textId="23E07934" w:rsidR="00B86BC7" w:rsidRDefault="00B86BC7" w:rsidP="00B86BC7">
      <w:pPr>
        <w:pStyle w:val="Heading3"/>
      </w:pPr>
      <w:bookmarkStart w:id="1000" w:name="_Toc503451053"/>
      <w:r>
        <w:t>General</w:t>
      </w:r>
      <w:bookmarkEnd w:id="1000"/>
    </w:p>
    <w:p w14:paraId="759675E9" w14:textId="3093D383"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67DE6">
        <w:t>3.17</w:t>
      </w:r>
      <w:r>
        <w:fldChar w:fldCharType="end"/>
      </w:r>
      <w:r w:rsidRPr="003672C8">
        <w:t>).</w:t>
      </w:r>
    </w:p>
    <w:p w14:paraId="6C08731C" w14:textId="60FD4244" w:rsidR="00B86BC7" w:rsidRDefault="00B86BC7" w:rsidP="00B86BC7">
      <w:pPr>
        <w:pStyle w:val="Heading3"/>
      </w:pPr>
      <w:bookmarkStart w:id="1001" w:name="_Toc503451054"/>
      <w:r>
        <w:t>id property</w:t>
      </w:r>
      <w:bookmarkEnd w:id="100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909E9E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567DE6">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002" w:name="_Ref493518926"/>
      <w:bookmarkStart w:id="1003" w:name="_Toc503451055"/>
      <w:r>
        <w:t>ruleId property</w:t>
      </w:r>
      <w:bookmarkEnd w:id="1002"/>
      <w:bookmarkEnd w:id="1003"/>
    </w:p>
    <w:p w14:paraId="72DC23AB" w14:textId="3A7CD20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567DE6">
        <w:t>3.27.3</w:t>
      </w:r>
      <w:r>
        <w:fldChar w:fldCharType="end"/>
      </w:r>
      <w:r w:rsidRPr="003672C8">
        <w:t>).</w:t>
      </w:r>
    </w:p>
    <w:p w14:paraId="6EDC8FC8" w14:textId="366C940A" w:rsidR="00B86BC7" w:rsidRDefault="00B86BC7" w:rsidP="00B86BC7">
      <w:pPr>
        <w:pStyle w:val="Heading3"/>
      </w:pPr>
      <w:bookmarkStart w:id="1004" w:name="_Toc503451056"/>
      <w:r>
        <w:t>ruleKey property</w:t>
      </w:r>
      <w:bookmarkEnd w:id="1004"/>
    </w:p>
    <w:p w14:paraId="689839C4" w14:textId="5D76F1CE"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567DE6">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567DE6">
        <w:t>3.12.14</w:t>
      </w:r>
      <w:r>
        <w:fldChar w:fldCharType="end"/>
      </w:r>
      <w:r>
        <w:t xml:space="preserve">), then the </w:t>
      </w:r>
      <w:r w:rsidRPr="003672C8">
        <w:rPr>
          <w:rStyle w:val="CODEtemp"/>
        </w:rPr>
        <w:lastRenderedPageBreak/>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485AA2C"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567DE6">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567DE6">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1005" w:name="_Toc503451057"/>
      <w:r>
        <w:t>physicalLocation property</w:t>
      </w:r>
      <w:bookmarkEnd w:id="1005"/>
    </w:p>
    <w:p w14:paraId="23C5F0EF" w14:textId="371D845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67DE6">
        <w:t>3.19</w:t>
      </w:r>
      <w:r>
        <w:fldChar w:fldCharType="end"/>
      </w:r>
      <w:r w:rsidRPr="008651CE">
        <w:t>) that identifies the relevant location.</w:t>
      </w:r>
    </w:p>
    <w:p w14:paraId="0BE523CC" w14:textId="11807D96" w:rsidR="00B86BC7" w:rsidRDefault="00B86BC7" w:rsidP="00B86BC7">
      <w:pPr>
        <w:pStyle w:val="Heading3"/>
      </w:pPr>
      <w:bookmarkStart w:id="1006" w:name="_Toc503451058"/>
      <w:r>
        <w:t>message property</w:t>
      </w:r>
      <w:bookmarkEnd w:id="1006"/>
    </w:p>
    <w:p w14:paraId="095EAE33" w14:textId="30BC2487"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567DE6">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1007" w:name="_Ref493404972"/>
      <w:bookmarkStart w:id="1008" w:name="_Ref493406037"/>
      <w:bookmarkStart w:id="1009" w:name="_Toc503451059"/>
      <w:r>
        <w:t>level property</w:t>
      </w:r>
      <w:bookmarkEnd w:id="1007"/>
      <w:bookmarkEnd w:id="1008"/>
      <w:bookmarkEnd w:id="100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010" w:name="_Toc503451060"/>
      <w:r>
        <w:lastRenderedPageBreak/>
        <w:t>threadId property</w:t>
      </w:r>
      <w:bookmarkEnd w:id="101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011" w:name="_Toc503451061"/>
      <w:r>
        <w:t>time property</w:t>
      </w:r>
      <w:bookmarkEnd w:id="1011"/>
    </w:p>
    <w:p w14:paraId="2D4A5B6B" w14:textId="6643659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567DE6">
        <w:t>3.8</w:t>
      </w:r>
      <w:r>
        <w:fldChar w:fldCharType="end"/>
      </w:r>
      <w:r w:rsidRPr="008651CE">
        <w:t>).</w:t>
      </w:r>
    </w:p>
    <w:p w14:paraId="33699F22" w14:textId="56DC8386" w:rsidR="00B86BC7" w:rsidRDefault="00B86BC7" w:rsidP="00B86BC7">
      <w:pPr>
        <w:pStyle w:val="Heading3"/>
      </w:pPr>
      <w:bookmarkStart w:id="1012" w:name="_Toc503451062"/>
      <w:r>
        <w:t>exception property</w:t>
      </w:r>
      <w:bookmarkEnd w:id="1012"/>
    </w:p>
    <w:p w14:paraId="0929118A" w14:textId="2919D2D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67DE6">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013" w:name="_Toc503451063"/>
      <w:r>
        <w:t>properties property</w:t>
      </w:r>
      <w:bookmarkEnd w:id="1013"/>
    </w:p>
    <w:p w14:paraId="2707E928" w14:textId="34CC9AD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567DE6">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014" w:name="_Ref493570836"/>
      <w:bookmarkStart w:id="1015" w:name="_Toc503451064"/>
      <w:r>
        <w:t>exception object</w:t>
      </w:r>
      <w:bookmarkEnd w:id="1014"/>
      <w:bookmarkEnd w:id="1015"/>
    </w:p>
    <w:p w14:paraId="1257C9E2" w14:textId="6070509F" w:rsidR="00B86BC7" w:rsidRDefault="00B86BC7" w:rsidP="00B86BC7">
      <w:pPr>
        <w:pStyle w:val="Heading3"/>
      </w:pPr>
      <w:bookmarkStart w:id="1016" w:name="_Toc503451065"/>
      <w:r>
        <w:t>General</w:t>
      </w:r>
      <w:bookmarkEnd w:id="101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017" w:name="_Toc503451066"/>
      <w:r>
        <w:t>kind property</w:t>
      </w:r>
      <w:bookmarkEnd w:id="101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1018" w:name="_Toc503451067"/>
      <w:r>
        <w:t>message property</w:t>
      </w:r>
      <w:bookmarkEnd w:id="1018"/>
    </w:p>
    <w:p w14:paraId="0E15DE57" w14:textId="4006AAE7"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567DE6">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lastRenderedPageBreak/>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1019" w:name="_Toc503451068"/>
      <w:r>
        <w:t>stack property</w:t>
      </w:r>
      <w:bookmarkEnd w:id="1019"/>
    </w:p>
    <w:p w14:paraId="17152AD6" w14:textId="0F95C4B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67DE6">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20" w:name="_Toc503451069"/>
      <w:r>
        <w:t>innerExceptions property</w:t>
      </w:r>
      <w:bookmarkEnd w:id="1020"/>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021" w:name="_Toc287332011"/>
      <w:bookmarkStart w:id="1022" w:name="_Toc503451070"/>
      <w:r w:rsidRPr="00FD22AC">
        <w:lastRenderedPageBreak/>
        <w:t>Conformance</w:t>
      </w:r>
      <w:bookmarkEnd w:id="1021"/>
      <w:bookmarkEnd w:id="1022"/>
    </w:p>
    <w:p w14:paraId="36D8D436" w14:textId="7FA87AEA"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52"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7D806C6C" w:rsidR="00EE1E0B" w:rsidRPr="00CF2107" w:rsidRDefault="00EE1E0B" w:rsidP="00EE1E0B">
      <w:pPr>
        <w:rPr>
          <w:highlight w:val="yellow"/>
        </w:rPr>
      </w:pPr>
      <w:r w:rsidRPr="00CF2107">
        <w:rPr>
          <w:highlight w:val="yellow"/>
        </w:rPr>
        <w:t xml:space="preserve">For the definition of ‘conformance clause,’ see </w:t>
      </w:r>
      <w:hyperlink r:id="rId53" w:anchor="dConformanceClause" w:history="1">
        <w:r w:rsidRPr="000928F9">
          <w:rPr>
            <w:rStyle w:val="Hyperlink"/>
            <w:highlight w:val="yellow"/>
          </w:rPr>
          <w:t>OASIS Defined Terms</w:t>
        </w:r>
      </w:hyperlink>
      <w:r w:rsidRPr="00CF2107">
        <w:rPr>
          <w:highlight w:val="yellow"/>
        </w:rPr>
        <w:t xml:space="preserve">. </w:t>
      </w:r>
    </w:p>
    <w:p w14:paraId="5CBB6CC3" w14:textId="42CC7088"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54"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1023" w:name="AppendixAcknowledgments"/>
      <w:bookmarkStart w:id="1024" w:name="_Toc85472897"/>
      <w:bookmarkStart w:id="1025" w:name="_Toc287332012"/>
      <w:bookmarkStart w:id="1026" w:name="_Toc503451071"/>
      <w:bookmarkEnd w:id="1023"/>
      <w:r>
        <w:lastRenderedPageBreak/>
        <w:t>Acknowl</w:t>
      </w:r>
      <w:r w:rsidR="004D0E5E">
        <w:t>e</w:t>
      </w:r>
      <w:r w:rsidR="008F61FB">
        <w:t>dg</w:t>
      </w:r>
      <w:r w:rsidR="0052099F">
        <w:t>ments</w:t>
      </w:r>
      <w:bookmarkEnd w:id="1024"/>
      <w:bookmarkEnd w:id="1025"/>
      <w:bookmarkEnd w:id="1026"/>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1027" w:name="AppendixFingerprints"/>
      <w:bookmarkStart w:id="1028" w:name="_Toc503451072"/>
      <w:bookmarkEnd w:id="1027"/>
      <w:r>
        <w:lastRenderedPageBreak/>
        <w:t>Use of fingerprints by result management systems</w:t>
      </w:r>
      <w:bookmarkEnd w:id="1028"/>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1029" w:name="AppendixViewers"/>
      <w:bookmarkStart w:id="1030" w:name="_Toc503451073"/>
      <w:bookmarkEnd w:id="1029"/>
      <w:r>
        <w:lastRenderedPageBreak/>
        <w:t xml:space="preserve">Use of SARIF by log </w:t>
      </w:r>
      <w:r w:rsidR="00AF0D84">
        <w:t xml:space="preserve">file </w:t>
      </w:r>
      <w:r>
        <w:t>viewers</w:t>
      </w:r>
      <w:bookmarkEnd w:id="103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1031" w:name="AppendixConverters"/>
      <w:bookmarkStart w:id="1032" w:name="_Toc503451074"/>
      <w:bookmarkEnd w:id="1031"/>
      <w:r>
        <w:lastRenderedPageBreak/>
        <w:t>Production of SARIF by converters</w:t>
      </w:r>
      <w:bookmarkEnd w:id="103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6ED983F"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567DE6">
        <w:t>3.18.2</w:t>
      </w:r>
      <w:r>
        <w:fldChar w:fldCharType="end"/>
      </w:r>
      <w:r>
        <w:t>).</w:t>
      </w:r>
    </w:p>
    <w:p w14:paraId="14E4D457" w14:textId="54779A6E"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67DE6">
        <w:t>3.13.4</w:t>
      </w:r>
      <w:r>
        <w:fldChar w:fldCharType="end"/>
      </w:r>
      <w:r>
        <w:t>).</w:t>
      </w:r>
    </w:p>
    <w:p w14:paraId="7B432429" w14:textId="067DCBF3" w:rsidR="00710FE0" w:rsidRDefault="00710FE0" w:rsidP="00710FE0">
      <w:pPr>
        <w:pStyle w:val="AppendixHeading1"/>
      </w:pPr>
      <w:bookmarkStart w:id="1033" w:name="AppendixRuleMetadata"/>
      <w:bookmarkStart w:id="1034" w:name="_Toc503451075"/>
      <w:bookmarkEnd w:id="1033"/>
      <w:r>
        <w:lastRenderedPageBreak/>
        <w:t>Locating rule metadata</w:t>
      </w:r>
      <w:bookmarkEnd w:id="1034"/>
    </w:p>
    <w:p w14:paraId="43EDCF6F" w14:textId="18ED8D0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567DE6">
        <w:t>3.12.14</w:t>
      </w:r>
      <w:r>
        <w:fldChar w:fldCharType="end"/>
      </w:r>
      <w:r>
        <w:t xml:space="preserve"> and §</w:t>
      </w:r>
      <w:r>
        <w:fldChar w:fldCharType="begin"/>
      </w:r>
      <w:r>
        <w:instrText xml:space="preserve"> REF _Ref493407996 \w \h </w:instrText>
      </w:r>
      <w:r>
        <w:fldChar w:fldCharType="separate"/>
      </w:r>
      <w:r w:rsidR="00567DE6">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1035" w:name="AppendixDeterminism"/>
      <w:bookmarkStart w:id="1036" w:name="_Toc503451076"/>
      <w:bookmarkEnd w:id="1035"/>
      <w:r>
        <w:lastRenderedPageBreak/>
        <w:t>Producing deterministic SARIF log files</w:t>
      </w:r>
      <w:bookmarkEnd w:id="1036"/>
    </w:p>
    <w:p w14:paraId="269DCAE0" w14:textId="72CA49C1" w:rsidR="00B62028" w:rsidRDefault="00B62028" w:rsidP="00B62028">
      <w:pPr>
        <w:pStyle w:val="AppendixHeading2"/>
      </w:pPr>
      <w:bookmarkStart w:id="1037" w:name="_Toc503451077"/>
      <w:r>
        <w:t>General</w:t>
      </w:r>
      <w:bookmarkEnd w:id="103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 xml:space="preserve">In the case of SARIF, one could imagine a sequence of build steps where Steps A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1038" w:name="_Toc503451078"/>
      <w:r>
        <w:t>Non-deterministic file format elements</w:t>
      </w:r>
      <w:bookmarkEnd w:id="1038"/>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1039" w:name="_Toc503451079"/>
      <w:r>
        <w:t>Array and dictionary element ordering</w:t>
      </w:r>
      <w:bookmarkEnd w:id="1039"/>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40" w:name="_Toc503451080"/>
      <w:r>
        <w:t>Absolute paths</w:t>
      </w:r>
      <w:bookmarkEnd w:id="1040"/>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34761CAB"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567DE6">
        <w:t>3.3</w:t>
      </w:r>
      <w:r>
        <w:fldChar w:fldCharType="end"/>
      </w:r>
      <w:r>
        <w:t>).</w:t>
      </w:r>
    </w:p>
    <w:p w14:paraId="5416A610" w14:textId="479DBC87" w:rsidR="00B62028" w:rsidRDefault="00B62028" w:rsidP="00B62028">
      <w:pPr>
        <w:pStyle w:val="AppendixHeading2"/>
      </w:pPr>
      <w:bookmarkStart w:id="1041" w:name="_Toc503451081"/>
      <w:r>
        <w:t>Compensating for non-deterministic output</w:t>
      </w:r>
      <w:bookmarkEnd w:id="104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42" w:name="_Toc503451082"/>
      <w:r>
        <w:lastRenderedPageBreak/>
        <w:t>Interaction between determinism and baselining</w:t>
      </w:r>
      <w:bookmarkEnd w:id="104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1043" w:name="AppendixFixes"/>
      <w:bookmarkStart w:id="1044" w:name="_Toc503451083"/>
      <w:bookmarkEnd w:id="1043"/>
      <w:r>
        <w:lastRenderedPageBreak/>
        <w:t>Guidance on fixes</w:t>
      </w:r>
      <w:bookmarkEnd w:id="1044"/>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1045" w:name="AppendixExamples"/>
      <w:bookmarkStart w:id="1046" w:name="_Toc503451084"/>
      <w:bookmarkEnd w:id="1045"/>
      <w:r>
        <w:lastRenderedPageBreak/>
        <w:t>Examples</w:t>
      </w:r>
      <w:bookmarkEnd w:id="104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1047" w:name="_Toc503451085"/>
      <w:r>
        <w:t>Minimal valid SARIF file resulting from a scan</w:t>
      </w:r>
      <w:bookmarkEnd w:id="1047"/>
    </w:p>
    <w:p w14:paraId="2DCB587E" w14:textId="743C2F0A"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5EF85A7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67DE6">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67DE6">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1048" w:name="_Toc503451086"/>
      <w:r w:rsidRPr="00745595">
        <w:t>Minimal recommended SARIF file with source information</w:t>
      </w:r>
      <w:bookmarkEnd w:id="1048"/>
    </w:p>
    <w:p w14:paraId="59A271D1" w14:textId="45B4A13A" w:rsidR="00745595" w:rsidRDefault="00745595" w:rsidP="00745595">
      <w:r w:rsidRPr="00745595">
        <w:t>This is a minimal recommended SARIF file for the case where</w:t>
      </w:r>
    </w:p>
    <w:p w14:paraId="5ADF969E" w14:textId="3A2930E0"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0B516B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67DE6">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67DE6">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xml:space="preserve">) so the recommended elements of the </w:t>
      </w:r>
      <w:r w:rsidRPr="00745595">
        <w:rPr>
          <w:rStyle w:val="CODEtemp"/>
        </w:rPr>
        <w:t>result</w:t>
      </w:r>
      <w:r>
        <w:t xml:space="preserve"> object can be shown.</w:t>
      </w:r>
    </w:p>
    <w:p w14:paraId="0A703AC0" w14:textId="28F040B0"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567DE6">
        <w:t>3.12.9</w:t>
      </w:r>
      <w:r>
        <w:fldChar w:fldCharType="end"/>
      </w:r>
      <w:r>
        <w:t>) specifying only those files in which the tool detected a result.</w:t>
      </w:r>
    </w:p>
    <w:p w14:paraId="71E13AB3" w14:textId="0CFF4D46"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567DE6">
        <w:t>3.12.10</w:t>
      </w:r>
      <w:r>
        <w:fldChar w:fldCharType="end"/>
      </w:r>
      <w:r>
        <w:t>), because when physical location information is available, that property is optional (it “</w:t>
      </w:r>
      <w:r w:rsidRPr="00745595">
        <w:rPr>
          <w:b/>
        </w:rPr>
        <w:t>MAY</w:t>
      </w:r>
      <w:r>
        <w:t>” be present).</w:t>
      </w:r>
    </w:p>
    <w:p w14:paraId="3D9A1852" w14:textId="0630E4A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567DE6">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1049" w:name="_Toc503451087"/>
      <w:r w:rsidRPr="001D7651">
        <w:t>Minimal recommended SARIF file without source information</w:t>
      </w:r>
      <w:bookmarkEnd w:id="1049"/>
    </w:p>
    <w:p w14:paraId="0C8A9C7D" w14:textId="6794C44A" w:rsidR="001D7651" w:rsidRDefault="001D7651" w:rsidP="001D7651">
      <w:r w:rsidRPr="001D7651">
        <w:t>This is a minimal recommended SARIF file for the case where</w:t>
      </w:r>
    </w:p>
    <w:p w14:paraId="1B15DF0E" w14:textId="281BCDED"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7EDBA34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67DE6">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67DE6">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xml:space="preserve">) so the recommended elements of the </w:t>
      </w:r>
      <w:r w:rsidRPr="001D7651">
        <w:rPr>
          <w:rStyle w:val="CODEtemp"/>
        </w:rPr>
        <w:t>result</w:t>
      </w:r>
      <w:r>
        <w:t xml:space="preserve"> object can be shown.</w:t>
      </w:r>
    </w:p>
    <w:p w14:paraId="7469062E" w14:textId="713BE708"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567DE6">
        <w:t>3.12.9</w:t>
      </w:r>
      <w:r>
        <w:fldChar w:fldCharType="end"/>
      </w:r>
      <w:r>
        <w:t>) specifying only those files in which the tool detected a result.</w:t>
      </w:r>
    </w:p>
    <w:p w14:paraId="76A5A66E" w14:textId="015138AF"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567DE6">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1050" w:name="_Toc503451088"/>
      <w:r w:rsidRPr="001D7651">
        <w:t>SARIF file for exporting rule metadata</w:t>
      </w:r>
      <w:bookmarkEnd w:id="1050"/>
    </w:p>
    <w:p w14:paraId="269DD195" w14:textId="6461F69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567DE6">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567DE6">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1051" w:name="_Toc503451089"/>
      <w:r>
        <w:t>Comprehensive SARIF file</w:t>
      </w:r>
      <w:bookmarkEnd w:id="1051"/>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1052" w:name="AppendixRevisionHistory"/>
      <w:bookmarkStart w:id="1053" w:name="_Toc85472898"/>
      <w:bookmarkStart w:id="1054" w:name="_Toc287332014"/>
      <w:bookmarkStart w:id="1055" w:name="_Toc503451090"/>
      <w:bookmarkEnd w:id="1052"/>
      <w:r>
        <w:lastRenderedPageBreak/>
        <w:t>Revision History</w:t>
      </w:r>
      <w:bookmarkEnd w:id="1053"/>
      <w:bookmarkEnd w:id="1054"/>
      <w:bookmarkEnd w:id="10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76F503F" w:rsidR="001C0F56" w:rsidRDefault="001C0F56" w:rsidP="00AC5012">
            <w:r>
              <w:t>Incorporate</w:t>
            </w:r>
            <w:r w:rsidR="00CD3924">
              <w:t>d</w:t>
            </w:r>
            <w:r>
              <w:t xml:space="preserve"> changes for GitHub Issues </w:t>
            </w:r>
            <w:hyperlink r:id="rId55" w:history="1">
              <w:r w:rsidRPr="00115843">
                <w:rPr>
                  <w:rStyle w:val="Hyperlink"/>
                </w:rPr>
                <w:t>#25</w:t>
              </w:r>
            </w:hyperlink>
            <w:r w:rsidR="00115843">
              <w:t xml:space="preserve">, </w:t>
            </w:r>
            <w:hyperlink r:id="rId56" w:history="1">
              <w:r w:rsidRPr="00115843">
                <w:rPr>
                  <w:rStyle w:val="Hyperlink"/>
                </w:rPr>
                <w:t>#27</w:t>
              </w:r>
            </w:hyperlink>
            <w:r w:rsidR="00115843">
              <w:t xml:space="preserve">, and </w:t>
            </w:r>
            <w:hyperlink r:id="rId57"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0E02EE" w:rsidR="00CD3924" w:rsidRDefault="00CD3924" w:rsidP="00AC5012">
            <w:r>
              <w:t xml:space="preserve">Incorporated changes for GitHub Issues </w:t>
            </w:r>
            <w:hyperlink r:id="rId58" w:history="1">
              <w:r w:rsidRPr="00115843">
                <w:rPr>
                  <w:rStyle w:val="Hyperlink"/>
                </w:rPr>
                <w:t>#33</w:t>
              </w:r>
            </w:hyperlink>
            <w:r>
              <w:t>, #</w:t>
            </w:r>
            <w:hyperlink r:id="rId59" w:history="1">
              <w:r w:rsidRPr="00115843">
                <w:rPr>
                  <w:rStyle w:val="Hyperlink"/>
                </w:rPr>
                <w:t>61</w:t>
              </w:r>
            </w:hyperlink>
            <w:r>
              <w:t xml:space="preserve">, </w:t>
            </w:r>
            <w:hyperlink r:id="rId60" w:history="1">
              <w:r w:rsidRPr="00115843">
                <w:rPr>
                  <w:rStyle w:val="Hyperlink"/>
                </w:rPr>
                <w:t>#69</w:t>
              </w:r>
            </w:hyperlink>
            <w:r>
              <w:t xml:space="preserve">, and </w:t>
            </w:r>
            <w:hyperlink r:id="rId61"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10578" w14:textId="77777777" w:rsidR="00CC7DE6" w:rsidRDefault="00CC7DE6" w:rsidP="008C100C">
      <w:r>
        <w:separator/>
      </w:r>
    </w:p>
    <w:p w14:paraId="091B8937" w14:textId="77777777" w:rsidR="00CC7DE6" w:rsidRDefault="00CC7DE6" w:rsidP="008C100C"/>
    <w:p w14:paraId="006BB470" w14:textId="77777777" w:rsidR="00CC7DE6" w:rsidRDefault="00CC7DE6" w:rsidP="008C100C"/>
    <w:p w14:paraId="3EF5DBAB" w14:textId="77777777" w:rsidR="00CC7DE6" w:rsidRDefault="00CC7DE6" w:rsidP="008C100C"/>
    <w:p w14:paraId="78F904B0" w14:textId="77777777" w:rsidR="00CC7DE6" w:rsidRDefault="00CC7DE6" w:rsidP="008C100C"/>
    <w:p w14:paraId="0435C9E1" w14:textId="77777777" w:rsidR="00CC7DE6" w:rsidRDefault="00CC7DE6" w:rsidP="008C100C"/>
    <w:p w14:paraId="1E8E6C9F" w14:textId="77777777" w:rsidR="00CC7DE6" w:rsidRDefault="00CC7DE6" w:rsidP="008C100C"/>
  </w:endnote>
  <w:endnote w:type="continuationSeparator" w:id="0">
    <w:p w14:paraId="1B58684F" w14:textId="77777777" w:rsidR="00CC7DE6" w:rsidRDefault="00CC7DE6" w:rsidP="008C100C">
      <w:r>
        <w:continuationSeparator/>
      </w:r>
    </w:p>
    <w:p w14:paraId="29A65AF1" w14:textId="77777777" w:rsidR="00CC7DE6" w:rsidRDefault="00CC7DE6" w:rsidP="008C100C"/>
    <w:p w14:paraId="6DFBAAE3" w14:textId="77777777" w:rsidR="00CC7DE6" w:rsidRDefault="00CC7DE6" w:rsidP="008C100C"/>
    <w:p w14:paraId="6AD7B069" w14:textId="77777777" w:rsidR="00CC7DE6" w:rsidRDefault="00CC7DE6" w:rsidP="008C100C"/>
    <w:p w14:paraId="6F97A65A" w14:textId="77777777" w:rsidR="00CC7DE6" w:rsidRDefault="00CC7DE6" w:rsidP="008C100C"/>
    <w:p w14:paraId="27D5AE6D" w14:textId="77777777" w:rsidR="00CC7DE6" w:rsidRDefault="00CC7DE6" w:rsidP="008C100C"/>
    <w:p w14:paraId="4B915C72" w14:textId="77777777" w:rsidR="00CC7DE6" w:rsidRDefault="00CC7DE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5F0821" w:rsidRDefault="005F0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5F0821" w:rsidRPr="00195F88" w:rsidRDefault="005F082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4A7D4B8C" w:rsidR="005F0821" w:rsidRPr="00195F88" w:rsidRDefault="005F08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558AD">
      <w:rPr>
        <w:rStyle w:val="PageNumber"/>
        <w:noProof/>
        <w:sz w:val="16"/>
        <w:szCs w:val="16"/>
      </w:rPr>
      <w:t>58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558AD">
      <w:rPr>
        <w:rStyle w:val="PageNumber"/>
        <w:noProof/>
        <w:sz w:val="16"/>
        <w:szCs w:val="16"/>
      </w:rPr>
      <w:t>101</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5F0821" w:rsidRDefault="005F0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D94CD" w14:textId="77777777" w:rsidR="00CC7DE6" w:rsidRDefault="00CC7DE6" w:rsidP="008C100C">
      <w:r>
        <w:separator/>
      </w:r>
    </w:p>
    <w:p w14:paraId="35D25F9B" w14:textId="77777777" w:rsidR="00CC7DE6" w:rsidRDefault="00CC7DE6" w:rsidP="008C100C"/>
  </w:footnote>
  <w:footnote w:type="continuationSeparator" w:id="0">
    <w:p w14:paraId="417EAC21" w14:textId="77777777" w:rsidR="00CC7DE6" w:rsidRDefault="00CC7DE6" w:rsidP="008C100C">
      <w:r>
        <w:continuationSeparator/>
      </w:r>
    </w:p>
    <w:p w14:paraId="339E444F" w14:textId="77777777" w:rsidR="00CC7DE6" w:rsidRDefault="00CC7DE6"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5F0821" w:rsidRDefault="005F08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5F0821" w:rsidRDefault="005F08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5F0821" w:rsidRDefault="005F0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5"/>
  </w:num>
  <w:num w:numId="19">
    <w:abstractNumId w:val="33"/>
  </w:num>
  <w:num w:numId="20">
    <w:abstractNumId w:val="46"/>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4"/>
  </w:num>
  <w:num w:numId="41">
    <w:abstractNumId w:val="6"/>
  </w:num>
  <w:num w:numId="42">
    <w:abstractNumId w:val="36"/>
  </w:num>
  <w:num w:numId="43">
    <w:abstractNumId w:val="19"/>
  </w:num>
  <w:num w:numId="44">
    <w:abstractNumId w:val="15"/>
  </w:num>
  <w:num w:numId="45">
    <w:abstractNumId w:val="8"/>
  </w:num>
  <w:num w:numId="46">
    <w:abstractNumId w:val="47"/>
  </w:num>
  <w:num w:numId="47">
    <w:abstractNumId w:val="23"/>
  </w:num>
  <w:num w:numId="48">
    <w:abstractNumId w:val="4"/>
  </w:num>
  <w:num w:numId="49">
    <w:abstractNumId w:val="43"/>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15160"/>
    <w:rsid w:val="00022C2B"/>
    <w:rsid w:val="00024C43"/>
    <w:rsid w:val="00025117"/>
    <w:rsid w:val="0003129F"/>
    <w:rsid w:val="00035E41"/>
    <w:rsid w:val="0004318A"/>
    <w:rsid w:val="00045705"/>
    <w:rsid w:val="00050DE8"/>
    <w:rsid w:val="000514EF"/>
    <w:rsid w:val="00054447"/>
    <w:rsid w:val="00067072"/>
    <w:rsid w:val="000712FC"/>
    <w:rsid w:val="0007362C"/>
    <w:rsid w:val="00075DEE"/>
    <w:rsid w:val="00076EFC"/>
    <w:rsid w:val="000804E2"/>
    <w:rsid w:val="00082AAE"/>
    <w:rsid w:val="0008346E"/>
    <w:rsid w:val="000928F9"/>
    <w:rsid w:val="00096E2D"/>
    <w:rsid w:val="000A7DA8"/>
    <w:rsid w:val="000B071A"/>
    <w:rsid w:val="000B1B0C"/>
    <w:rsid w:val="000B428A"/>
    <w:rsid w:val="000B6674"/>
    <w:rsid w:val="000C304E"/>
    <w:rsid w:val="000C471B"/>
    <w:rsid w:val="000C5446"/>
    <w:rsid w:val="000C59FB"/>
    <w:rsid w:val="000C5A2B"/>
    <w:rsid w:val="000C66BB"/>
    <w:rsid w:val="000C756E"/>
    <w:rsid w:val="000D32C1"/>
    <w:rsid w:val="000D4DB2"/>
    <w:rsid w:val="000E28CA"/>
    <w:rsid w:val="000E714F"/>
    <w:rsid w:val="000F0B58"/>
    <w:rsid w:val="000F36D1"/>
    <w:rsid w:val="000F3A82"/>
    <w:rsid w:val="000F7985"/>
    <w:rsid w:val="00101FF7"/>
    <w:rsid w:val="00103406"/>
    <w:rsid w:val="001037D4"/>
    <w:rsid w:val="001057D2"/>
    <w:rsid w:val="00107D61"/>
    <w:rsid w:val="00111DDA"/>
    <w:rsid w:val="0011364B"/>
    <w:rsid w:val="00115843"/>
    <w:rsid w:val="0011740D"/>
    <w:rsid w:val="001201D3"/>
    <w:rsid w:val="00123427"/>
    <w:rsid w:val="0012387E"/>
    <w:rsid w:val="00123F2F"/>
    <w:rsid w:val="00124F1F"/>
    <w:rsid w:val="00125EA7"/>
    <w:rsid w:val="00126347"/>
    <w:rsid w:val="00126D77"/>
    <w:rsid w:val="00132810"/>
    <w:rsid w:val="00132DD2"/>
    <w:rsid w:val="00135BCE"/>
    <w:rsid w:val="0013636C"/>
    <w:rsid w:val="00136F19"/>
    <w:rsid w:val="00140A9A"/>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22AA"/>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5C3B"/>
    <w:rsid w:val="00227262"/>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7E99"/>
    <w:rsid w:val="002C0868"/>
    <w:rsid w:val="002C4966"/>
    <w:rsid w:val="002C5B97"/>
    <w:rsid w:val="002D0FAE"/>
    <w:rsid w:val="002E25E7"/>
    <w:rsid w:val="002F18F3"/>
    <w:rsid w:val="002F793A"/>
    <w:rsid w:val="00301208"/>
    <w:rsid w:val="00310E8A"/>
    <w:rsid w:val="003129C6"/>
    <w:rsid w:val="0031494F"/>
    <w:rsid w:val="00321264"/>
    <w:rsid w:val="00324D23"/>
    <w:rsid w:val="003374BB"/>
    <w:rsid w:val="003409C5"/>
    <w:rsid w:val="003423A1"/>
    <w:rsid w:val="003426DD"/>
    <w:rsid w:val="003476C1"/>
    <w:rsid w:val="00353739"/>
    <w:rsid w:val="00353EC5"/>
    <w:rsid w:val="003542DA"/>
    <w:rsid w:val="00354823"/>
    <w:rsid w:val="00361885"/>
    <w:rsid w:val="0036486E"/>
    <w:rsid w:val="00365886"/>
    <w:rsid w:val="003672C8"/>
    <w:rsid w:val="00367564"/>
    <w:rsid w:val="00367B83"/>
    <w:rsid w:val="0037269A"/>
    <w:rsid w:val="0037313D"/>
    <w:rsid w:val="00375394"/>
    <w:rsid w:val="003810C0"/>
    <w:rsid w:val="003817AC"/>
    <w:rsid w:val="0038356E"/>
    <w:rsid w:val="00396174"/>
    <w:rsid w:val="003A433A"/>
    <w:rsid w:val="003A630D"/>
    <w:rsid w:val="003B0E37"/>
    <w:rsid w:val="003B37EF"/>
    <w:rsid w:val="003B5868"/>
    <w:rsid w:val="003B60FC"/>
    <w:rsid w:val="003C18EF"/>
    <w:rsid w:val="003C50C5"/>
    <w:rsid w:val="003C61EA"/>
    <w:rsid w:val="003C6CE7"/>
    <w:rsid w:val="003C7D94"/>
    <w:rsid w:val="003D1945"/>
    <w:rsid w:val="003D1F93"/>
    <w:rsid w:val="003D3627"/>
    <w:rsid w:val="003D6897"/>
    <w:rsid w:val="003E1E75"/>
    <w:rsid w:val="003E62A7"/>
    <w:rsid w:val="003E72A2"/>
    <w:rsid w:val="003F487C"/>
    <w:rsid w:val="003F533C"/>
    <w:rsid w:val="004008DF"/>
    <w:rsid w:val="00401B55"/>
    <w:rsid w:val="00401BB5"/>
    <w:rsid w:val="00402451"/>
    <w:rsid w:val="0040694F"/>
    <w:rsid w:val="004122F1"/>
    <w:rsid w:val="00412A4B"/>
    <w:rsid w:val="00413D45"/>
    <w:rsid w:val="00413EB8"/>
    <w:rsid w:val="004178BE"/>
    <w:rsid w:val="00417AFA"/>
    <w:rsid w:val="004226B7"/>
    <w:rsid w:val="004258D4"/>
    <w:rsid w:val="0043737C"/>
    <w:rsid w:val="0044419A"/>
    <w:rsid w:val="00454769"/>
    <w:rsid w:val="0045634D"/>
    <w:rsid w:val="00463B76"/>
    <w:rsid w:val="00465D52"/>
    <w:rsid w:val="004811D4"/>
    <w:rsid w:val="0048683B"/>
    <w:rsid w:val="00490AEA"/>
    <w:rsid w:val="004925B5"/>
    <w:rsid w:val="00492D47"/>
    <w:rsid w:val="004A0B66"/>
    <w:rsid w:val="004A35E6"/>
    <w:rsid w:val="004A77ED"/>
    <w:rsid w:val="004B0764"/>
    <w:rsid w:val="004B203E"/>
    <w:rsid w:val="004B4BD9"/>
    <w:rsid w:val="004C1F0A"/>
    <w:rsid w:val="004C4D7C"/>
    <w:rsid w:val="004D0E5E"/>
    <w:rsid w:val="004D196B"/>
    <w:rsid w:val="004D265A"/>
    <w:rsid w:val="004D77B7"/>
    <w:rsid w:val="004F22C1"/>
    <w:rsid w:val="004F272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84D35"/>
    <w:rsid w:val="00590B1D"/>
    <w:rsid w:val="00590FE3"/>
    <w:rsid w:val="00592BE0"/>
    <w:rsid w:val="005950DA"/>
    <w:rsid w:val="005A293B"/>
    <w:rsid w:val="005A5E41"/>
    <w:rsid w:val="005B3BD6"/>
    <w:rsid w:val="005B76B8"/>
    <w:rsid w:val="005D1F70"/>
    <w:rsid w:val="005D2EE1"/>
    <w:rsid w:val="005D4D17"/>
    <w:rsid w:val="005E587C"/>
    <w:rsid w:val="005E5FAD"/>
    <w:rsid w:val="005F0821"/>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0319"/>
    <w:rsid w:val="006C19C1"/>
    <w:rsid w:val="006C3C8C"/>
    <w:rsid w:val="006C787E"/>
    <w:rsid w:val="006D31DB"/>
    <w:rsid w:val="006D6AE0"/>
    <w:rsid w:val="006E09CB"/>
    <w:rsid w:val="006E3C85"/>
    <w:rsid w:val="006E4329"/>
    <w:rsid w:val="006E546E"/>
    <w:rsid w:val="006E7B53"/>
    <w:rsid w:val="006F1A43"/>
    <w:rsid w:val="006F1B41"/>
    <w:rsid w:val="006F21F3"/>
    <w:rsid w:val="006F2371"/>
    <w:rsid w:val="006F467D"/>
    <w:rsid w:val="006F4D22"/>
    <w:rsid w:val="006F508A"/>
    <w:rsid w:val="006F7350"/>
    <w:rsid w:val="007054DD"/>
    <w:rsid w:val="00706D59"/>
    <w:rsid w:val="00710FE0"/>
    <w:rsid w:val="0071217C"/>
    <w:rsid w:val="007165BD"/>
    <w:rsid w:val="00727F08"/>
    <w:rsid w:val="00732E87"/>
    <w:rsid w:val="00735E3A"/>
    <w:rsid w:val="00741FE3"/>
    <w:rsid w:val="00744386"/>
    <w:rsid w:val="0074463C"/>
    <w:rsid w:val="00745446"/>
    <w:rsid w:val="00745595"/>
    <w:rsid w:val="00750BBC"/>
    <w:rsid w:val="00754545"/>
    <w:rsid w:val="00755676"/>
    <w:rsid w:val="0075567C"/>
    <w:rsid w:val="007558AD"/>
    <w:rsid w:val="0076113A"/>
    <w:rsid w:val="007611CD"/>
    <w:rsid w:val="00770A97"/>
    <w:rsid w:val="0077347A"/>
    <w:rsid w:val="00780AD1"/>
    <w:rsid w:val="00780EC3"/>
    <w:rsid w:val="007816D7"/>
    <w:rsid w:val="007A3843"/>
    <w:rsid w:val="007A4110"/>
    <w:rsid w:val="007A53E1"/>
    <w:rsid w:val="007C2C52"/>
    <w:rsid w:val="007C64F1"/>
    <w:rsid w:val="007D079E"/>
    <w:rsid w:val="007E3373"/>
    <w:rsid w:val="007F5126"/>
    <w:rsid w:val="007F7383"/>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7191"/>
    <w:rsid w:val="00860008"/>
    <w:rsid w:val="008651CE"/>
    <w:rsid w:val="008677C6"/>
    <w:rsid w:val="00881AF1"/>
    <w:rsid w:val="00882021"/>
    <w:rsid w:val="00882FC4"/>
    <w:rsid w:val="0088732F"/>
    <w:rsid w:val="00890065"/>
    <w:rsid w:val="008903A7"/>
    <w:rsid w:val="008A0E1E"/>
    <w:rsid w:val="008A1D1D"/>
    <w:rsid w:val="008A6250"/>
    <w:rsid w:val="008A6BC2"/>
    <w:rsid w:val="008B35FC"/>
    <w:rsid w:val="008B3A31"/>
    <w:rsid w:val="008B3FB3"/>
    <w:rsid w:val="008C100C"/>
    <w:rsid w:val="008C7396"/>
    <w:rsid w:val="008D23C9"/>
    <w:rsid w:val="008D464F"/>
    <w:rsid w:val="008E1CE1"/>
    <w:rsid w:val="008E232A"/>
    <w:rsid w:val="008F022E"/>
    <w:rsid w:val="008F0C80"/>
    <w:rsid w:val="008F38CE"/>
    <w:rsid w:val="008F4CB1"/>
    <w:rsid w:val="008F5087"/>
    <w:rsid w:val="008F61FB"/>
    <w:rsid w:val="00903557"/>
    <w:rsid w:val="00903BE1"/>
    <w:rsid w:val="00903F25"/>
    <w:rsid w:val="009158FC"/>
    <w:rsid w:val="009225E1"/>
    <w:rsid w:val="0092395F"/>
    <w:rsid w:val="009242C3"/>
    <w:rsid w:val="00932BEE"/>
    <w:rsid w:val="00933ED8"/>
    <w:rsid w:val="00944CF4"/>
    <w:rsid w:val="00945051"/>
    <w:rsid w:val="00951C02"/>
    <w:rsid w:val="009523EF"/>
    <w:rsid w:val="009558EF"/>
    <w:rsid w:val="00957313"/>
    <w:rsid w:val="00957AE3"/>
    <w:rsid w:val="00960D49"/>
    <w:rsid w:val="009738A4"/>
    <w:rsid w:val="009853E2"/>
    <w:rsid w:val="00992B66"/>
    <w:rsid w:val="00995224"/>
    <w:rsid w:val="00996B9D"/>
    <w:rsid w:val="00996C17"/>
    <w:rsid w:val="009A1CFF"/>
    <w:rsid w:val="009A44D0"/>
    <w:rsid w:val="009A4C1B"/>
    <w:rsid w:val="009B1274"/>
    <w:rsid w:val="009C2B7C"/>
    <w:rsid w:val="009C7DCE"/>
    <w:rsid w:val="009C7EB3"/>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DC"/>
    <w:rsid w:val="00A36268"/>
    <w:rsid w:val="00A403F5"/>
    <w:rsid w:val="00A4123E"/>
    <w:rsid w:val="00A43E5D"/>
    <w:rsid w:val="00A44E81"/>
    <w:rsid w:val="00A471E7"/>
    <w:rsid w:val="00A50716"/>
    <w:rsid w:val="00A55204"/>
    <w:rsid w:val="00A620C3"/>
    <w:rsid w:val="00A710C8"/>
    <w:rsid w:val="00A74192"/>
    <w:rsid w:val="00A83CAA"/>
    <w:rsid w:val="00A86F30"/>
    <w:rsid w:val="00A9135E"/>
    <w:rsid w:val="00A91CEB"/>
    <w:rsid w:val="00A92A05"/>
    <w:rsid w:val="00AA1F70"/>
    <w:rsid w:val="00AA7BD8"/>
    <w:rsid w:val="00AB6586"/>
    <w:rsid w:val="00AB66A4"/>
    <w:rsid w:val="00AC1887"/>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7697"/>
    <w:rsid w:val="00B01B8E"/>
    <w:rsid w:val="00B02B47"/>
    <w:rsid w:val="00B050AF"/>
    <w:rsid w:val="00B05C99"/>
    <w:rsid w:val="00B06402"/>
    <w:rsid w:val="00B07128"/>
    <w:rsid w:val="00B103B8"/>
    <w:rsid w:val="00B10DFC"/>
    <w:rsid w:val="00B13AF7"/>
    <w:rsid w:val="00B14DB7"/>
    <w:rsid w:val="00B2415D"/>
    <w:rsid w:val="00B26B4C"/>
    <w:rsid w:val="00B27191"/>
    <w:rsid w:val="00B31516"/>
    <w:rsid w:val="00B31D35"/>
    <w:rsid w:val="00B356DD"/>
    <w:rsid w:val="00B35B4A"/>
    <w:rsid w:val="00B36720"/>
    <w:rsid w:val="00B5002D"/>
    <w:rsid w:val="00B5155C"/>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872E8"/>
    <w:rsid w:val="00B93485"/>
    <w:rsid w:val="00B9497D"/>
    <w:rsid w:val="00BA0919"/>
    <w:rsid w:val="00BA2083"/>
    <w:rsid w:val="00BA3A45"/>
    <w:rsid w:val="00BB78A9"/>
    <w:rsid w:val="00BC439B"/>
    <w:rsid w:val="00BC7D72"/>
    <w:rsid w:val="00BD0C18"/>
    <w:rsid w:val="00BD16AE"/>
    <w:rsid w:val="00BD33BC"/>
    <w:rsid w:val="00BD5C4F"/>
    <w:rsid w:val="00BD74E8"/>
    <w:rsid w:val="00BE00AC"/>
    <w:rsid w:val="00BE0637"/>
    <w:rsid w:val="00BE1CE0"/>
    <w:rsid w:val="00BF014A"/>
    <w:rsid w:val="00BF5EA4"/>
    <w:rsid w:val="00C02DEC"/>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2263"/>
    <w:rsid w:val="00C83566"/>
    <w:rsid w:val="00C9139F"/>
    <w:rsid w:val="00C93F2E"/>
    <w:rsid w:val="00CA025D"/>
    <w:rsid w:val="00CA144C"/>
    <w:rsid w:val="00CA2698"/>
    <w:rsid w:val="00CA5EC9"/>
    <w:rsid w:val="00CA5F99"/>
    <w:rsid w:val="00CB2D71"/>
    <w:rsid w:val="00CB5C90"/>
    <w:rsid w:val="00CC59E5"/>
    <w:rsid w:val="00CC5EC1"/>
    <w:rsid w:val="00CC7DE6"/>
    <w:rsid w:val="00CD2928"/>
    <w:rsid w:val="00CD3924"/>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4431"/>
    <w:rsid w:val="00D56563"/>
    <w:rsid w:val="00D57FAD"/>
    <w:rsid w:val="00D60DFE"/>
    <w:rsid w:val="00D62F3E"/>
    <w:rsid w:val="00D763BC"/>
    <w:rsid w:val="00D8216B"/>
    <w:rsid w:val="00D852A1"/>
    <w:rsid w:val="00D862A8"/>
    <w:rsid w:val="00DA5475"/>
    <w:rsid w:val="00DB7C1F"/>
    <w:rsid w:val="00DC3F77"/>
    <w:rsid w:val="00DC75C8"/>
    <w:rsid w:val="00DD0478"/>
    <w:rsid w:val="00DD2BDF"/>
    <w:rsid w:val="00DD3F2A"/>
    <w:rsid w:val="00DD45F4"/>
    <w:rsid w:val="00DD73AA"/>
    <w:rsid w:val="00DE0F9F"/>
    <w:rsid w:val="00DE46EE"/>
    <w:rsid w:val="00DE6F0E"/>
    <w:rsid w:val="00DE6F8D"/>
    <w:rsid w:val="00DE7AAC"/>
    <w:rsid w:val="00DF07B4"/>
    <w:rsid w:val="00DF1F29"/>
    <w:rsid w:val="00DF5EAF"/>
    <w:rsid w:val="00DF71DF"/>
    <w:rsid w:val="00E01912"/>
    <w:rsid w:val="00E04351"/>
    <w:rsid w:val="00E06227"/>
    <w:rsid w:val="00E06A9A"/>
    <w:rsid w:val="00E1429C"/>
    <w:rsid w:val="00E20F80"/>
    <w:rsid w:val="00E21636"/>
    <w:rsid w:val="00E230BA"/>
    <w:rsid w:val="00E31A55"/>
    <w:rsid w:val="00E35020"/>
    <w:rsid w:val="00E35119"/>
    <w:rsid w:val="00E36FE1"/>
    <w:rsid w:val="00E4299F"/>
    <w:rsid w:val="00E43C11"/>
    <w:rsid w:val="00E55AD3"/>
    <w:rsid w:val="00E57DB7"/>
    <w:rsid w:val="00E66BA0"/>
    <w:rsid w:val="00E66E38"/>
    <w:rsid w:val="00E72306"/>
    <w:rsid w:val="00E7674F"/>
    <w:rsid w:val="00E769D4"/>
    <w:rsid w:val="00E9034C"/>
    <w:rsid w:val="00E90717"/>
    <w:rsid w:val="00E947B6"/>
    <w:rsid w:val="00E964F3"/>
    <w:rsid w:val="00EA23DD"/>
    <w:rsid w:val="00EB7C69"/>
    <w:rsid w:val="00EC1016"/>
    <w:rsid w:val="00EC4D9D"/>
    <w:rsid w:val="00EC6397"/>
    <w:rsid w:val="00ED2CFA"/>
    <w:rsid w:val="00ED540D"/>
    <w:rsid w:val="00ED7BA4"/>
    <w:rsid w:val="00EE1E0B"/>
    <w:rsid w:val="00EE3179"/>
    <w:rsid w:val="00EE32B1"/>
    <w:rsid w:val="00EE3C80"/>
    <w:rsid w:val="00EE4410"/>
    <w:rsid w:val="00EE6A00"/>
    <w:rsid w:val="00EE7D13"/>
    <w:rsid w:val="00EF4226"/>
    <w:rsid w:val="00EF4882"/>
    <w:rsid w:val="00EF545E"/>
    <w:rsid w:val="00EF5B8E"/>
    <w:rsid w:val="00F003C0"/>
    <w:rsid w:val="00F04ECB"/>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67D8A"/>
    <w:rsid w:val="00F719DB"/>
    <w:rsid w:val="00F71A67"/>
    <w:rsid w:val="00F7356C"/>
    <w:rsid w:val="00F81243"/>
    <w:rsid w:val="00F83B35"/>
    <w:rsid w:val="00F84919"/>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004D"/>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05540371">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226823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9506237">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56855301">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986"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4" TargetMode="External"/><Relationship Id="rId47" Type="http://schemas.openxmlformats.org/officeDocument/2006/relationships/hyperlink" Target="https://github.com/github/cmark" TargetMode="External"/><Relationship Id="rId50" Type="http://schemas.openxmlformats.org/officeDocument/2006/relationships/hyperlink" Target="https://www.iso.org/standard/64029.html" TargetMode="External"/><Relationship Id="rId55" Type="http://schemas.openxmlformats.org/officeDocument/2006/relationships/hyperlink" Target="https://github.com/oasis-tcs/sarif-spec/issues/25"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7763" TargetMode="External"/><Relationship Id="rId54" Type="http://schemas.openxmlformats.org/officeDocument/2006/relationships/hyperlink" Target="http://docs.oasis-open.org/templates/TCHandbook/ConformanceGuidelines.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rfc-editor.org/info/rfc2045" TargetMode="External"/><Relationship Id="rId40" Type="http://schemas.openxmlformats.org/officeDocument/2006/relationships/hyperlink" Target="http://www.rfc-editor.org/info/rfc5646" TargetMode="External"/><Relationship Id="rId45" Type="http://schemas.openxmlformats.org/officeDocument/2006/relationships/hyperlink" Target="http://spec.commonmark.org/0.28/" TargetMode="External"/><Relationship Id="rId53" Type="http://schemas.openxmlformats.org/officeDocument/2006/relationships/hyperlink" Target="https://www.oasis-open.org/policies-guidelines/oasis-defined-terms-2017-05-26" TargetMode="External"/><Relationship Id="rId58" Type="http://schemas.openxmlformats.org/officeDocument/2006/relationships/hyperlink" Target="https://github.com/oasis-tcs/sarif-spec/issues/33"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www.ietf.org/rfc/rfc2119.txt" TargetMode="External"/><Relationship Id="rId49" Type="http://schemas.openxmlformats.org/officeDocument/2006/relationships/hyperlink" Target="https://www.iso.org/standard/57853.html" TargetMode="External"/><Relationship Id="rId57" Type="http://schemas.openxmlformats.org/officeDocument/2006/relationships/hyperlink" Target="https://github.com/oasis-tcs/sarif-spec/issues/56" TargetMode="External"/><Relationship Id="rId61" Type="http://schemas.openxmlformats.org/officeDocument/2006/relationships/hyperlink" Target="https://github.com/oasis-tcs/sarif-spec/issues/72"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unicode.org/versions/Unicode10.0.0/" TargetMode="External"/><Relationship Id="rId52" Type="http://schemas.openxmlformats.org/officeDocument/2006/relationships/hyperlink" Target="https://www.oasis-open.org/policies-guidelines/tc-process" TargetMode="External"/><Relationship Id="rId60" Type="http://schemas.openxmlformats.org/officeDocument/2006/relationships/hyperlink" Target="https://github.com/oasis-tcs/sarif-spec/issues/6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semver.org/" TargetMode="External"/><Relationship Id="rId48" Type="http://schemas.openxmlformats.org/officeDocument/2006/relationships/hyperlink" Target="https://githubengineering.com/a-formal-spec-for-github-markdown/" TargetMode="External"/><Relationship Id="rId56" Type="http://schemas.openxmlformats.org/officeDocument/2006/relationships/hyperlink" Target="https://github.com/oasis-tcs/sarif-spec/issues/27" TargetMode="External"/><Relationship Id="rId64" Type="http://schemas.openxmlformats.org/officeDocument/2006/relationships/theme" Target="theme/theme1.xml"/><Relationship Id="rId8" Type="http://schemas.openxmlformats.org/officeDocument/2006/relationships/hyperlink" Target="https://www.oasis-open.org/committees/sarif/" TargetMode="External"/><Relationship Id="rId51" Type="http://schemas.openxmlformats.org/officeDocument/2006/relationships/hyperlink" Target="https://www.iso.org/standard/42926.html"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3629" TargetMode="External"/><Relationship Id="rId46" Type="http://schemas.openxmlformats.org/officeDocument/2006/relationships/hyperlink" Target="https://cwe.mitre.org" TargetMode="External"/><Relationship Id="rId59" Type="http://schemas.openxmlformats.org/officeDocument/2006/relationships/hyperlink" Target="https://github.com/oasis-tcs/sarif-spec/issues/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2859E-AB7A-4165-9985-CF01535B4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8966</TotalTime>
  <Pages>101</Pages>
  <Words>40044</Words>
  <Characters>228256</Characters>
  <Application>Microsoft Office Word</Application>
  <DocSecurity>0</DocSecurity>
  <Lines>1902</Lines>
  <Paragraphs>535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267765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311</cp:revision>
  <cp:lastPrinted>2011-08-05T16:21:00Z</cp:lastPrinted>
  <dcterms:created xsi:type="dcterms:W3CDTF">2017-08-01T19:18:00Z</dcterms:created>
  <dcterms:modified xsi:type="dcterms:W3CDTF">2018-02-13T20:28:00Z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