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1361A46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5541052C" w:rsidR="00D17F06" w:rsidRDefault="00FC5DF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A70411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B68480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7450283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223974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E1C1D7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C70B4C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AD4AA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B9D2FB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62B6D237"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r w:rsidR="00413D45" w:rsidRPr="00D749DE">
        <w:rPr>
          <w:rStyle w:val="Hyperlink"/>
          <w:noProof/>
        </w:rPr>
        <w:t>1</w:t>
      </w:r>
      <w:r w:rsidR="00413D45">
        <w:rPr>
          <w:rFonts w:asciiTheme="minorHAnsi" w:eastAsiaTheme="minorEastAsia" w:hAnsiTheme="minorHAnsi" w:cstheme="minorBidi"/>
          <w:noProof/>
          <w:sz w:val="22"/>
          <w:szCs w:val="22"/>
        </w:rPr>
        <w:tab/>
      </w:r>
      <w:r w:rsidR="00413D45" w:rsidRPr="00D749DE">
        <w:rPr>
          <w:rStyle w:val="Hyperlink"/>
          <w:noProof/>
        </w:rPr>
        <w:t>Introduction</w:t>
      </w:r>
      <w:r w:rsidR="00413D45">
        <w:rPr>
          <w:noProof/>
          <w:webHidden/>
        </w:rPr>
        <w:tab/>
        <w:t>9</w:t>
      </w:r>
    </w:p>
    <w:p w14:paraId="75CAE9F8" w14:textId="2A039CD1"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1.1 IPR Policy</w:t>
      </w:r>
      <w:r>
        <w:rPr>
          <w:noProof/>
          <w:webHidden/>
        </w:rPr>
        <w:tab/>
        <w:t>9</w:t>
      </w:r>
    </w:p>
    <w:p w14:paraId="047ED1EC" w14:textId="0D3C090B"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1.2 Terminology</w:t>
      </w:r>
      <w:r>
        <w:rPr>
          <w:noProof/>
          <w:webHidden/>
        </w:rPr>
        <w:tab/>
        <w:t>9</w:t>
      </w:r>
    </w:p>
    <w:p w14:paraId="104803E8" w14:textId="03224C64"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1.3 Normative References</w:t>
      </w:r>
      <w:r>
        <w:rPr>
          <w:noProof/>
          <w:webHidden/>
        </w:rPr>
        <w:tab/>
        <w:t>13</w:t>
      </w:r>
    </w:p>
    <w:p w14:paraId="35CAA576" w14:textId="5E11416C"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1.4 Non-Normative References</w:t>
      </w:r>
      <w:r>
        <w:rPr>
          <w:noProof/>
          <w:webHidden/>
        </w:rPr>
        <w:tab/>
        <w:t>13</w:t>
      </w:r>
    </w:p>
    <w:p w14:paraId="3A3A72F7" w14:textId="245D502D" w:rsidR="00413D45" w:rsidRDefault="00413D45">
      <w:pPr>
        <w:pStyle w:val="TOC1"/>
        <w:rPr>
          <w:rFonts w:asciiTheme="minorHAnsi" w:eastAsiaTheme="minorEastAsia" w:hAnsiTheme="minorHAnsi" w:cstheme="minorBidi"/>
          <w:noProof/>
          <w:sz w:val="22"/>
          <w:szCs w:val="22"/>
        </w:rPr>
      </w:pPr>
      <w:r w:rsidRPr="00D749DE">
        <w:rPr>
          <w:rStyle w:val="Hyperlink"/>
          <w:noProof/>
        </w:rPr>
        <w:t>2</w:t>
      </w:r>
      <w:r>
        <w:rPr>
          <w:rFonts w:asciiTheme="minorHAnsi" w:eastAsiaTheme="minorEastAsia" w:hAnsiTheme="minorHAnsi" w:cstheme="minorBidi"/>
          <w:noProof/>
          <w:sz w:val="22"/>
          <w:szCs w:val="22"/>
        </w:rPr>
        <w:tab/>
      </w:r>
      <w:r w:rsidRPr="00D749DE">
        <w:rPr>
          <w:rStyle w:val="Hyperlink"/>
          <w:noProof/>
        </w:rPr>
        <w:t>Conventions</w:t>
      </w:r>
      <w:r>
        <w:rPr>
          <w:noProof/>
          <w:webHidden/>
        </w:rPr>
        <w:tab/>
        <w:t>14</w:t>
      </w:r>
    </w:p>
    <w:p w14:paraId="6F593210" w14:textId="42CC779F"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2.1 General</w:t>
      </w:r>
      <w:r>
        <w:rPr>
          <w:noProof/>
          <w:webHidden/>
        </w:rPr>
        <w:tab/>
        <w:t>14</w:t>
      </w:r>
    </w:p>
    <w:p w14:paraId="4BE282D4" w14:textId="507C0804"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2.2 Format examples</w:t>
      </w:r>
      <w:r>
        <w:rPr>
          <w:noProof/>
          <w:webHidden/>
        </w:rPr>
        <w:tab/>
        <w:t>14</w:t>
      </w:r>
    </w:p>
    <w:p w14:paraId="4BC1D1F6" w14:textId="59BC89FE"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2.3 Property notation</w:t>
      </w:r>
      <w:r>
        <w:rPr>
          <w:noProof/>
          <w:webHidden/>
        </w:rPr>
        <w:tab/>
        <w:t>14</w:t>
      </w:r>
    </w:p>
    <w:p w14:paraId="65A0A720" w14:textId="7A5824FF" w:rsidR="00413D45" w:rsidRDefault="00413D45">
      <w:pPr>
        <w:pStyle w:val="TOC1"/>
        <w:rPr>
          <w:rFonts w:asciiTheme="minorHAnsi" w:eastAsiaTheme="minorEastAsia" w:hAnsiTheme="minorHAnsi" w:cstheme="minorBidi"/>
          <w:noProof/>
          <w:sz w:val="22"/>
          <w:szCs w:val="22"/>
        </w:rPr>
      </w:pPr>
      <w:r w:rsidRPr="00D749DE">
        <w:rPr>
          <w:rStyle w:val="Hyperlink"/>
          <w:noProof/>
        </w:rPr>
        <w:t>3</w:t>
      </w:r>
      <w:r>
        <w:rPr>
          <w:rFonts w:asciiTheme="minorHAnsi" w:eastAsiaTheme="minorEastAsia" w:hAnsiTheme="minorHAnsi" w:cstheme="minorBidi"/>
          <w:noProof/>
          <w:sz w:val="22"/>
          <w:szCs w:val="22"/>
        </w:rPr>
        <w:tab/>
      </w:r>
      <w:r w:rsidRPr="00D749DE">
        <w:rPr>
          <w:rStyle w:val="Hyperlink"/>
          <w:noProof/>
        </w:rPr>
        <w:t xml:space="preserve">File </w:t>
      </w:r>
      <w:proofErr w:type="gramStart"/>
      <w:r w:rsidRPr="00D749DE">
        <w:rPr>
          <w:rStyle w:val="Hyperlink"/>
          <w:noProof/>
        </w:rPr>
        <w:t>format</w:t>
      </w:r>
      <w:proofErr w:type="gramEnd"/>
      <w:r>
        <w:rPr>
          <w:noProof/>
          <w:webHidden/>
        </w:rPr>
        <w:tab/>
        <w:t>15</w:t>
      </w:r>
    </w:p>
    <w:p w14:paraId="5F3871E1" w14:textId="4986CB04"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 General</w:t>
      </w:r>
      <w:r>
        <w:rPr>
          <w:noProof/>
          <w:webHidden/>
        </w:rPr>
        <w:tab/>
        <w:t>15</w:t>
      </w:r>
    </w:p>
    <w:p w14:paraId="1375BD3A" w14:textId="4856D885"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 URI-valued properties</w:t>
      </w:r>
      <w:r>
        <w:rPr>
          <w:noProof/>
          <w:webHidden/>
        </w:rPr>
        <w:tab/>
        <w:t>15</w:t>
      </w:r>
    </w:p>
    <w:p w14:paraId="26E9108C" w14:textId="49E00381"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3.3 URI base id properties</w:t>
      </w:r>
      <w:r>
        <w:rPr>
          <w:noProof/>
          <w:webHidden/>
        </w:rPr>
        <w:tab/>
        <w:t>15</w:t>
      </w:r>
    </w:p>
    <w:p w14:paraId="562C805B" w14:textId="563B7F95"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3.4 String properties</w:t>
      </w:r>
      <w:r>
        <w:rPr>
          <w:noProof/>
          <w:webHidden/>
        </w:rPr>
        <w:tab/>
        <w:t>16</w:t>
      </w:r>
    </w:p>
    <w:p w14:paraId="0445176D" w14:textId="7996C879"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3.5 Object properties</w:t>
      </w:r>
      <w:r>
        <w:rPr>
          <w:noProof/>
          <w:webHidden/>
        </w:rPr>
        <w:tab/>
        <w:t>17</w:t>
      </w:r>
    </w:p>
    <w:p w14:paraId="69A06771" w14:textId="3E619999"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3.6 Array properties</w:t>
      </w:r>
      <w:r>
        <w:rPr>
          <w:noProof/>
          <w:webHidden/>
        </w:rPr>
        <w:tab/>
        <w:t>17</w:t>
      </w:r>
    </w:p>
    <w:p w14:paraId="49AD58C1" w14:textId="1E22C1E2"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3.7 Property bags</w:t>
      </w:r>
      <w:r>
        <w:rPr>
          <w:noProof/>
          <w:webHidden/>
        </w:rPr>
        <w:tab/>
        <w:t>17</w:t>
      </w:r>
    </w:p>
    <w:p w14:paraId="1A32C3E0" w14:textId="694BDB4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3.7.1 General</w:t>
      </w:r>
      <w:r>
        <w:rPr>
          <w:noProof/>
          <w:webHidden/>
        </w:rPr>
        <w:tab/>
        <w:t>17</w:t>
      </w:r>
    </w:p>
    <w:p w14:paraId="28912119" w14:textId="7158B0C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3.7.2 Tags</w:t>
      </w:r>
      <w:r>
        <w:rPr>
          <w:noProof/>
          <w:webHidden/>
        </w:rPr>
        <w:tab/>
        <w:t>17</w:t>
      </w:r>
    </w:p>
    <w:p w14:paraId="62AF82D0" w14:textId="5A05C036"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3.8 Date/time properties</w:t>
      </w:r>
      <w:r>
        <w:rPr>
          <w:noProof/>
          <w:webHidden/>
        </w:rPr>
        <w:tab/>
        <w:t>17</w:t>
      </w:r>
    </w:p>
    <w:p w14:paraId="023A5163" w14:textId="32269611"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3.9 Array properties with unique values</w:t>
      </w:r>
      <w:r>
        <w:rPr>
          <w:noProof/>
          <w:webHidden/>
        </w:rPr>
        <w:tab/>
        <w:t>17</w:t>
      </w:r>
    </w:p>
    <w:p w14:paraId="1251050E" w14:textId="65AD92B1"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3.10 Message properties</w:t>
      </w:r>
      <w:r>
        <w:rPr>
          <w:noProof/>
          <w:webHidden/>
        </w:rPr>
        <w:tab/>
        <w:t>18</w:t>
      </w:r>
    </w:p>
    <w:p w14:paraId="493BA582" w14:textId="457C5C90"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3.11 sarifLog object</w:t>
      </w:r>
      <w:r>
        <w:rPr>
          <w:noProof/>
          <w:webHidden/>
        </w:rPr>
        <w:tab/>
        <w:t>18</w:t>
      </w:r>
    </w:p>
    <w:p w14:paraId="10493848" w14:textId="173FB6C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3.11.1 General</w:t>
      </w:r>
      <w:r>
        <w:rPr>
          <w:noProof/>
          <w:webHidden/>
        </w:rPr>
        <w:tab/>
        <w:t>18</w:t>
      </w:r>
    </w:p>
    <w:p w14:paraId="6400E3A4" w14:textId="4E49AC7A"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3.11.2 version property</w:t>
      </w:r>
      <w:r>
        <w:rPr>
          <w:noProof/>
          <w:webHidden/>
        </w:rPr>
        <w:tab/>
        <w:t>18</w:t>
      </w:r>
    </w:p>
    <w:p w14:paraId="112A0158" w14:textId="6605642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3.11.3 $schema property</w:t>
      </w:r>
      <w:r>
        <w:rPr>
          <w:noProof/>
          <w:webHidden/>
        </w:rPr>
        <w:tab/>
        <w:t>18</w:t>
      </w:r>
    </w:p>
    <w:p w14:paraId="13823CA0" w14:textId="4E4CF6E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3.11.4 runs property</w:t>
      </w:r>
      <w:r>
        <w:rPr>
          <w:noProof/>
          <w:webHidden/>
        </w:rPr>
        <w:tab/>
        <w:t>19</w:t>
      </w:r>
    </w:p>
    <w:p w14:paraId="065C8DAF" w14:textId="7C606B40"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3.12 run object</w:t>
      </w:r>
      <w:r>
        <w:rPr>
          <w:noProof/>
          <w:webHidden/>
        </w:rPr>
        <w:tab/>
        <w:t>19</w:t>
      </w:r>
    </w:p>
    <w:p w14:paraId="27B437F6" w14:textId="766D9F5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3.12.1 General</w:t>
      </w:r>
      <w:r>
        <w:rPr>
          <w:noProof/>
          <w:webHidden/>
        </w:rPr>
        <w:tab/>
        <w:t>19</w:t>
      </w:r>
    </w:p>
    <w:p w14:paraId="47D3937C" w14:textId="124A2274"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3.12.2 id property</w:t>
      </w:r>
      <w:r>
        <w:rPr>
          <w:noProof/>
          <w:webHidden/>
        </w:rPr>
        <w:tab/>
        <w:t>19</w:t>
      </w:r>
    </w:p>
    <w:p w14:paraId="1ACDE1F4" w14:textId="413825B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3.12.3 stableId property</w:t>
      </w:r>
      <w:r>
        <w:rPr>
          <w:noProof/>
          <w:webHidden/>
        </w:rPr>
        <w:tab/>
        <w:t>19</w:t>
      </w:r>
    </w:p>
    <w:p w14:paraId="67620250" w14:textId="1604143B"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3.12.4 baselineId property</w:t>
      </w:r>
      <w:r>
        <w:rPr>
          <w:noProof/>
          <w:webHidden/>
        </w:rPr>
        <w:tab/>
        <w:t>19</w:t>
      </w:r>
    </w:p>
    <w:p w14:paraId="35FFAB81" w14:textId="76778C8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3.12.5 automationId property</w:t>
      </w:r>
      <w:r>
        <w:rPr>
          <w:noProof/>
          <w:webHidden/>
        </w:rPr>
        <w:tab/>
        <w:t>20</w:t>
      </w:r>
    </w:p>
    <w:p w14:paraId="2C6331AE" w14:textId="32D18BF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3.12.6 architecture property</w:t>
      </w:r>
      <w:r>
        <w:rPr>
          <w:noProof/>
          <w:webHidden/>
        </w:rPr>
        <w:tab/>
        <w:t>20</w:t>
      </w:r>
    </w:p>
    <w:p w14:paraId="7475B46D" w14:textId="5D5C49F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3.12.7 tool property</w:t>
      </w:r>
      <w:r>
        <w:rPr>
          <w:noProof/>
          <w:webHidden/>
        </w:rPr>
        <w:tab/>
        <w:t>20</w:t>
      </w:r>
    </w:p>
    <w:p w14:paraId="6297C018" w14:textId="73B5062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3.12.8 invocation property</w:t>
      </w:r>
      <w:r>
        <w:rPr>
          <w:noProof/>
          <w:webHidden/>
        </w:rPr>
        <w:tab/>
        <w:t>20</w:t>
      </w:r>
    </w:p>
    <w:p w14:paraId="72B1345A" w14:textId="71C11B9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3.12.9 files property</w:t>
      </w:r>
      <w:r>
        <w:rPr>
          <w:noProof/>
          <w:webHidden/>
        </w:rPr>
        <w:tab/>
        <w:t>20</w:t>
      </w:r>
    </w:p>
    <w:p w14:paraId="13326685" w14:textId="756DB5B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3.12.10 logicalLocations property</w:t>
      </w:r>
      <w:r>
        <w:rPr>
          <w:noProof/>
          <w:webHidden/>
        </w:rPr>
        <w:tab/>
        <w:t>22</w:t>
      </w:r>
    </w:p>
    <w:p w14:paraId="0F93BFAE" w14:textId="18BFFCB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3.12.11 results property</w:t>
      </w:r>
      <w:r>
        <w:rPr>
          <w:noProof/>
          <w:webHidden/>
        </w:rPr>
        <w:tab/>
        <w:t>23</w:t>
      </w:r>
    </w:p>
    <w:p w14:paraId="322D3501" w14:textId="2AE5722B"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3.12.12 toolNotifications property</w:t>
      </w:r>
      <w:r>
        <w:rPr>
          <w:noProof/>
          <w:webHidden/>
        </w:rPr>
        <w:tab/>
        <w:t>23</w:t>
      </w:r>
    </w:p>
    <w:p w14:paraId="0B572316" w14:textId="7C82AF4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3.12.13 configurationNotifications property</w:t>
      </w:r>
      <w:r>
        <w:rPr>
          <w:noProof/>
          <w:webHidden/>
        </w:rPr>
        <w:tab/>
        <w:t>24</w:t>
      </w:r>
    </w:p>
    <w:p w14:paraId="28E9AD8E" w14:textId="43B06DB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3.12.14 rules property</w:t>
      </w:r>
      <w:r>
        <w:rPr>
          <w:noProof/>
          <w:webHidden/>
        </w:rPr>
        <w:tab/>
        <w:t>25</w:t>
      </w:r>
    </w:p>
    <w:p w14:paraId="27B3DAA8" w14:textId="396C7C8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3.12.15 properties property</w:t>
      </w:r>
      <w:r>
        <w:rPr>
          <w:noProof/>
          <w:webHidden/>
        </w:rPr>
        <w:tab/>
        <w:t>26</w:t>
      </w:r>
    </w:p>
    <w:p w14:paraId="39D8301B" w14:textId="37920BFF"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lastRenderedPageBreak/>
        <w:t>3.13 tool object</w:t>
      </w:r>
      <w:r>
        <w:rPr>
          <w:noProof/>
          <w:webHidden/>
        </w:rPr>
        <w:tab/>
        <w:t>26</w:t>
      </w:r>
    </w:p>
    <w:p w14:paraId="35BA43D1" w14:textId="1AE10C2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3.13.1 General</w:t>
      </w:r>
      <w:r>
        <w:rPr>
          <w:noProof/>
          <w:webHidden/>
        </w:rPr>
        <w:tab/>
        <w:t>26</w:t>
      </w:r>
    </w:p>
    <w:p w14:paraId="45C871C2" w14:textId="2FFE816B"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3.13.2 name property</w:t>
      </w:r>
      <w:r>
        <w:rPr>
          <w:noProof/>
          <w:webHidden/>
        </w:rPr>
        <w:tab/>
        <w:t>26</w:t>
      </w:r>
    </w:p>
    <w:p w14:paraId="35C0E83C" w14:textId="5CB2A78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3.13.3 fullName property</w:t>
      </w:r>
      <w:r>
        <w:rPr>
          <w:noProof/>
          <w:webHidden/>
        </w:rPr>
        <w:tab/>
        <w:t>26</w:t>
      </w:r>
    </w:p>
    <w:p w14:paraId="449A0795" w14:textId="47E20B93"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3.13.4 semanticVersion property</w:t>
      </w:r>
      <w:r>
        <w:rPr>
          <w:noProof/>
          <w:webHidden/>
        </w:rPr>
        <w:tab/>
        <w:t>26</w:t>
      </w:r>
    </w:p>
    <w:p w14:paraId="6421CB66" w14:textId="35B0A30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3.13.5 version property</w:t>
      </w:r>
      <w:r>
        <w:rPr>
          <w:noProof/>
          <w:webHidden/>
        </w:rPr>
        <w:tab/>
        <w:t>27</w:t>
      </w:r>
    </w:p>
    <w:p w14:paraId="7F84F3F3" w14:textId="485DF2EB"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3.13.6 fileVersion property</w:t>
      </w:r>
      <w:r>
        <w:rPr>
          <w:noProof/>
          <w:webHidden/>
        </w:rPr>
        <w:tab/>
        <w:t>27</w:t>
      </w:r>
    </w:p>
    <w:p w14:paraId="2A8FA0B3" w14:textId="737FDEF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3.13.7 language property</w:t>
      </w:r>
      <w:r>
        <w:rPr>
          <w:noProof/>
          <w:webHidden/>
        </w:rPr>
        <w:tab/>
        <w:t>27</w:t>
      </w:r>
    </w:p>
    <w:p w14:paraId="6314AA66" w14:textId="523315C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3.13.8 sarifLoggerVersion property</w:t>
      </w:r>
      <w:r>
        <w:rPr>
          <w:noProof/>
          <w:webHidden/>
        </w:rPr>
        <w:tab/>
        <w:t>27</w:t>
      </w:r>
    </w:p>
    <w:p w14:paraId="2AD9EDD0" w14:textId="49A79B6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3.13.9 properties property</w:t>
      </w:r>
      <w:r>
        <w:rPr>
          <w:noProof/>
          <w:webHidden/>
        </w:rPr>
        <w:tab/>
        <w:t>28</w:t>
      </w:r>
    </w:p>
    <w:p w14:paraId="0585077A" w14:textId="6F8C46AC"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3.14 invocation object</w:t>
      </w:r>
      <w:r>
        <w:rPr>
          <w:noProof/>
          <w:webHidden/>
        </w:rPr>
        <w:tab/>
        <w:t>28</w:t>
      </w:r>
    </w:p>
    <w:p w14:paraId="5B7C8EAA" w14:textId="15B92DA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3.14.1 General</w:t>
      </w:r>
      <w:r>
        <w:rPr>
          <w:noProof/>
          <w:webHidden/>
        </w:rPr>
        <w:tab/>
        <w:t>28</w:t>
      </w:r>
    </w:p>
    <w:p w14:paraId="5479E433" w14:textId="7C76553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3.14.2 commandLine property</w:t>
      </w:r>
      <w:r>
        <w:rPr>
          <w:noProof/>
          <w:webHidden/>
        </w:rPr>
        <w:tab/>
        <w:t>28</w:t>
      </w:r>
    </w:p>
    <w:p w14:paraId="63346D90" w14:textId="7191036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3.14.3 responseFiles property</w:t>
      </w:r>
      <w:r>
        <w:rPr>
          <w:noProof/>
          <w:webHidden/>
        </w:rPr>
        <w:tab/>
        <w:t>28</w:t>
      </w:r>
    </w:p>
    <w:p w14:paraId="6D5C22DF" w14:textId="732E657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3.14.4 startTime property</w:t>
      </w:r>
      <w:r>
        <w:rPr>
          <w:noProof/>
          <w:webHidden/>
        </w:rPr>
        <w:tab/>
        <w:t>29</w:t>
      </w:r>
    </w:p>
    <w:p w14:paraId="02B2C4FE" w14:textId="3D6DE1C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3.14.5 endTime property</w:t>
      </w:r>
      <w:r>
        <w:rPr>
          <w:noProof/>
          <w:webHidden/>
        </w:rPr>
        <w:tab/>
        <w:t>29</w:t>
      </w:r>
    </w:p>
    <w:p w14:paraId="1F3C010B" w14:textId="494E943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3.14.6 machine property</w:t>
      </w:r>
      <w:r>
        <w:rPr>
          <w:noProof/>
          <w:webHidden/>
        </w:rPr>
        <w:tab/>
        <w:t>29</w:t>
      </w:r>
    </w:p>
    <w:p w14:paraId="5C00C263" w14:textId="03314FC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3.14.7 account property</w:t>
      </w:r>
      <w:r>
        <w:rPr>
          <w:noProof/>
          <w:webHidden/>
        </w:rPr>
        <w:tab/>
        <w:t>29</w:t>
      </w:r>
    </w:p>
    <w:p w14:paraId="242E3412" w14:textId="1DA1DEC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3.14.8 processId property</w:t>
      </w:r>
      <w:r>
        <w:rPr>
          <w:noProof/>
          <w:webHidden/>
        </w:rPr>
        <w:tab/>
        <w:t>29</w:t>
      </w:r>
    </w:p>
    <w:p w14:paraId="1B9063CB" w14:textId="1AAF8394"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3.14.9 fileName property</w:t>
      </w:r>
      <w:r>
        <w:rPr>
          <w:noProof/>
          <w:webHidden/>
        </w:rPr>
        <w:tab/>
        <w:t>29</w:t>
      </w:r>
    </w:p>
    <w:p w14:paraId="0D5120A4" w14:textId="5444DAB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3.14.10 workingDirectory property</w:t>
      </w:r>
      <w:r>
        <w:rPr>
          <w:noProof/>
          <w:webHidden/>
        </w:rPr>
        <w:tab/>
        <w:t>30</w:t>
      </w:r>
    </w:p>
    <w:p w14:paraId="7C5DE866" w14:textId="7B2D4FE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3.14.11 environmentVariables property</w:t>
      </w:r>
      <w:r>
        <w:rPr>
          <w:noProof/>
          <w:webHidden/>
        </w:rPr>
        <w:tab/>
        <w:t>30</w:t>
      </w:r>
    </w:p>
    <w:p w14:paraId="39A9936E" w14:textId="638ADFD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3.14.12 properties property</w:t>
      </w:r>
      <w:r>
        <w:rPr>
          <w:noProof/>
          <w:webHidden/>
        </w:rPr>
        <w:tab/>
        <w:t>30</w:t>
      </w:r>
    </w:p>
    <w:p w14:paraId="3989BEE6" w14:textId="05ECC04C"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3.15 file object</w:t>
      </w:r>
      <w:r>
        <w:rPr>
          <w:noProof/>
          <w:webHidden/>
        </w:rPr>
        <w:tab/>
        <w:t>30</w:t>
      </w:r>
    </w:p>
    <w:p w14:paraId="746D5285" w14:textId="35C68F9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3.15.1 General</w:t>
      </w:r>
      <w:r>
        <w:rPr>
          <w:noProof/>
          <w:webHidden/>
        </w:rPr>
        <w:tab/>
        <w:t>30</w:t>
      </w:r>
    </w:p>
    <w:p w14:paraId="2103B7C6" w14:textId="6EACCA3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3.15.2 uri property</w:t>
      </w:r>
      <w:r>
        <w:rPr>
          <w:noProof/>
          <w:webHidden/>
        </w:rPr>
        <w:tab/>
        <w:t>30</w:t>
      </w:r>
    </w:p>
    <w:p w14:paraId="26ADD95C" w14:textId="34B7493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3.15.3 uriBaseId property</w:t>
      </w:r>
      <w:r>
        <w:rPr>
          <w:noProof/>
          <w:webHidden/>
        </w:rPr>
        <w:tab/>
        <w:t>31</w:t>
      </w:r>
    </w:p>
    <w:p w14:paraId="76785B43" w14:textId="2E94BA74"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3.15.4 parentKey property</w:t>
      </w:r>
      <w:r>
        <w:rPr>
          <w:noProof/>
          <w:webHidden/>
        </w:rPr>
        <w:tab/>
        <w:t>32</w:t>
      </w:r>
    </w:p>
    <w:p w14:paraId="02520611" w14:textId="32C4D2FB"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3.15.5 offset property</w:t>
      </w:r>
      <w:r>
        <w:rPr>
          <w:noProof/>
          <w:webHidden/>
        </w:rPr>
        <w:tab/>
        <w:t>32</w:t>
      </w:r>
    </w:p>
    <w:p w14:paraId="1FBF5CDF" w14:textId="37321C3B"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3.15.6 length property</w:t>
      </w:r>
      <w:r>
        <w:rPr>
          <w:noProof/>
          <w:webHidden/>
        </w:rPr>
        <w:tab/>
        <w:t>32</w:t>
      </w:r>
    </w:p>
    <w:p w14:paraId="0B5A8E51" w14:textId="0D86B24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3.15.7 mimeType property</w:t>
      </w:r>
      <w:r>
        <w:rPr>
          <w:noProof/>
          <w:webHidden/>
        </w:rPr>
        <w:tab/>
        <w:t>32</w:t>
      </w:r>
    </w:p>
    <w:p w14:paraId="2C125F7E" w14:textId="0C5C61B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3.15.8 hashes property</w:t>
      </w:r>
      <w:r>
        <w:rPr>
          <w:noProof/>
          <w:webHidden/>
        </w:rPr>
        <w:tab/>
        <w:t>32</w:t>
      </w:r>
    </w:p>
    <w:p w14:paraId="57E622BD" w14:textId="138BD52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3.15.9 contents property</w:t>
      </w:r>
      <w:r>
        <w:rPr>
          <w:noProof/>
          <w:webHidden/>
        </w:rPr>
        <w:tab/>
        <w:t>33</w:t>
      </w:r>
    </w:p>
    <w:p w14:paraId="32CF8ED1" w14:textId="12562E8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3.15.10 properties property</w:t>
      </w:r>
      <w:r>
        <w:rPr>
          <w:noProof/>
          <w:webHidden/>
        </w:rPr>
        <w:tab/>
        <w:t>33</w:t>
      </w:r>
    </w:p>
    <w:p w14:paraId="5FA6BFD1" w14:textId="4F6E88BF"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3.16 hash object</w:t>
      </w:r>
      <w:r>
        <w:rPr>
          <w:noProof/>
          <w:webHidden/>
        </w:rPr>
        <w:tab/>
        <w:t>33</w:t>
      </w:r>
    </w:p>
    <w:p w14:paraId="1B19913D" w14:textId="1E5489A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3.16.1 General</w:t>
      </w:r>
      <w:r>
        <w:rPr>
          <w:noProof/>
          <w:webHidden/>
        </w:rPr>
        <w:tab/>
        <w:t>33</w:t>
      </w:r>
    </w:p>
    <w:p w14:paraId="3EE5A29C" w14:textId="6F52D67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3.16.2 value property</w:t>
      </w:r>
      <w:r>
        <w:rPr>
          <w:noProof/>
          <w:webHidden/>
        </w:rPr>
        <w:tab/>
        <w:t>33</w:t>
      </w:r>
    </w:p>
    <w:p w14:paraId="0A9BFF29" w14:textId="43A6002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3.16.3 algorithm property</w:t>
      </w:r>
      <w:r>
        <w:rPr>
          <w:noProof/>
          <w:webHidden/>
        </w:rPr>
        <w:tab/>
        <w:t>34</w:t>
      </w:r>
    </w:p>
    <w:p w14:paraId="1D987C1F" w14:textId="617B49A9"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3.17 result object</w:t>
      </w:r>
      <w:r>
        <w:rPr>
          <w:noProof/>
          <w:webHidden/>
        </w:rPr>
        <w:tab/>
        <w:t>34</w:t>
      </w:r>
    </w:p>
    <w:p w14:paraId="7DDE7BE3" w14:textId="0B54EA5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3.17.1 General</w:t>
      </w:r>
      <w:r>
        <w:rPr>
          <w:noProof/>
          <w:webHidden/>
        </w:rPr>
        <w:tab/>
        <w:t>34</w:t>
      </w:r>
    </w:p>
    <w:p w14:paraId="5B43B05E" w14:textId="33BE392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3.17.2 ruleId property</w:t>
      </w:r>
      <w:r>
        <w:rPr>
          <w:noProof/>
          <w:webHidden/>
        </w:rPr>
        <w:tab/>
        <w:t>34</w:t>
      </w:r>
    </w:p>
    <w:p w14:paraId="4ED1FE8F" w14:textId="60E33AC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3.17.3 ruleKey property</w:t>
      </w:r>
      <w:r>
        <w:rPr>
          <w:noProof/>
          <w:webHidden/>
        </w:rPr>
        <w:tab/>
        <w:t>35</w:t>
      </w:r>
    </w:p>
    <w:p w14:paraId="691F89D1" w14:textId="5A80CF6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3.17.4 level property</w:t>
      </w:r>
      <w:r>
        <w:rPr>
          <w:noProof/>
          <w:webHidden/>
        </w:rPr>
        <w:tab/>
        <w:t>35</w:t>
      </w:r>
    </w:p>
    <w:p w14:paraId="79F6F6E8" w14:textId="6507F37B"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3.17.5 message property</w:t>
      </w:r>
      <w:r>
        <w:rPr>
          <w:noProof/>
          <w:webHidden/>
        </w:rPr>
        <w:tab/>
        <w:t>37</w:t>
      </w:r>
    </w:p>
    <w:p w14:paraId="126B1646" w14:textId="71475CB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3.17.6 formattedRuleMessage property</w:t>
      </w:r>
      <w:r>
        <w:rPr>
          <w:noProof/>
          <w:webHidden/>
        </w:rPr>
        <w:tab/>
        <w:t>37</w:t>
      </w:r>
    </w:p>
    <w:p w14:paraId="314235CD" w14:textId="320387E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lastRenderedPageBreak/>
        <w:t>3.17.7 locations property</w:t>
      </w:r>
      <w:r>
        <w:rPr>
          <w:noProof/>
          <w:webHidden/>
        </w:rPr>
        <w:tab/>
        <w:t>38</w:t>
      </w:r>
    </w:p>
    <w:p w14:paraId="5416C00E" w14:textId="3F8EC4E3"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3.17.8 snippet property</w:t>
      </w:r>
      <w:r>
        <w:rPr>
          <w:noProof/>
          <w:webHidden/>
        </w:rPr>
        <w:tab/>
        <w:t>38</w:t>
      </w:r>
    </w:p>
    <w:p w14:paraId="07D2B6FA" w14:textId="71DD5BF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3.17.9 toolFingerprintContribution property</w:t>
      </w:r>
      <w:r>
        <w:rPr>
          <w:noProof/>
          <w:webHidden/>
        </w:rPr>
        <w:tab/>
        <w:t>38</w:t>
      </w:r>
    </w:p>
    <w:p w14:paraId="39C238C9" w14:textId="49F17A6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3.17.10 codeFlows property</w:t>
      </w:r>
      <w:r>
        <w:rPr>
          <w:noProof/>
          <w:webHidden/>
        </w:rPr>
        <w:tab/>
        <w:t>38</w:t>
      </w:r>
    </w:p>
    <w:p w14:paraId="6B09580D" w14:textId="4420BEF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3.17.11 stacks property</w:t>
      </w:r>
      <w:r>
        <w:rPr>
          <w:noProof/>
          <w:webHidden/>
        </w:rPr>
        <w:tab/>
        <w:t>39</w:t>
      </w:r>
    </w:p>
    <w:p w14:paraId="6083CD2D" w14:textId="7506C3A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3.17.12 relatedLocations property</w:t>
      </w:r>
      <w:r>
        <w:rPr>
          <w:noProof/>
          <w:webHidden/>
        </w:rPr>
        <w:tab/>
        <w:t>39</w:t>
      </w:r>
    </w:p>
    <w:p w14:paraId="3B632B43" w14:textId="51D6799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3.17.13 suppressionStates property</w:t>
      </w:r>
      <w:r>
        <w:rPr>
          <w:noProof/>
          <w:webHidden/>
        </w:rPr>
        <w:tab/>
        <w:t>40</w:t>
      </w:r>
    </w:p>
    <w:p w14:paraId="667F831A" w14:textId="096CBC65" w:rsidR="00413D45" w:rsidRDefault="00413D45">
      <w:pPr>
        <w:pStyle w:val="TOC4"/>
        <w:tabs>
          <w:tab w:val="right" w:leader="dot" w:pos="9350"/>
        </w:tabs>
        <w:rPr>
          <w:rFonts w:asciiTheme="minorHAnsi" w:eastAsiaTheme="minorEastAsia" w:hAnsiTheme="minorHAnsi" w:cstheme="minorBidi"/>
          <w:noProof/>
          <w:sz w:val="22"/>
          <w:szCs w:val="22"/>
        </w:rPr>
      </w:pPr>
      <w:r w:rsidRPr="00D749DE">
        <w:rPr>
          <w:rStyle w:val="Hyperlink"/>
          <w:noProof/>
        </w:rPr>
        <w:t>3.17.13.1 General</w:t>
      </w:r>
      <w:r>
        <w:rPr>
          <w:noProof/>
          <w:webHidden/>
        </w:rPr>
        <w:tab/>
        <w:t>40</w:t>
      </w:r>
    </w:p>
    <w:p w14:paraId="44D56D83" w14:textId="1C27EE6C" w:rsidR="00413D45" w:rsidRDefault="00413D45">
      <w:pPr>
        <w:pStyle w:val="TOC4"/>
        <w:tabs>
          <w:tab w:val="right" w:leader="dot" w:pos="9350"/>
        </w:tabs>
        <w:rPr>
          <w:rFonts w:asciiTheme="minorHAnsi" w:eastAsiaTheme="minorEastAsia" w:hAnsiTheme="minorHAnsi" w:cstheme="minorBidi"/>
          <w:noProof/>
          <w:sz w:val="22"/>
          <w:szCs w:val="22"/>
        </w:rPr>
      </w:pPr>
      <w:r w:rsidRPr="00D749DE">
        <w:rPr>
          <w:rStyle w:val="Hyperlink"/>
          <w:noProof/>
        </w:rPr>
        <w:t>3.17.13.2 suppressedInSource value</w:t>
      </w:r>
      <w:r>
        <w:rPr>
          <w:noProof/>
          <w:webHidden/>
        </w:rPr>
        <w:tab/>
        <w:t>40</w:t>
      </w:r>
    </w:p>
    <w:p w14:paraId="4AD7181A" w14:textId="1381A833" w:rsidR="00413D45" w:rsidRDefault="00413D45">
      <w:pPr>
        <w:pStyle w:val="TOC4"/>
        <w:tabs>
          <w:tab w:val="right" w:leader="dot" w:pos="9350"/>
        </w:tabs>
        <w:rPr>
          <w:rFonts w:asciiTheme="minorHAnsi" w:eastAsiaTheme="minorEastAsia" w:hAnsiTheme="minorHAnsi" w:cstheme="minorBidi"/>
          <w:noProof/>
          <w:sz w:val="22"/>
          <w:szCs w:val="22"/>
        </w:rPr>
      </w:pPr>
      <w:r w:rsidRPr="00D749DE">
        <w:rPr>
          <w:rStyle w:val="Hyperlink"/>
          <w:noProof/>
        </w:rPr>
        <w:t>3.17.13.3 suppressedExternally value</w:t>
      </w:r>
      <w:r>
        <w:rPr>
          <w:noProof/>
          <w:webHidden/>
        </w:rPr>
        <w:tab/>
        <w:t>40</w:t>
      </w:r>
    </w:p>
    <w:p w14:paraId="38C46B4C" w14:textId="72577A2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3.17.14 baselineState property</w:t>
      </w:r>
      <w:r>
        <w:rPr>
          <w:noProof/>
          <w:webHidden/>
        </w:rPr>
        <w:tab/>
        <w:t>40</w:t>
      </w:r>
    </w:p>
    <w:p w14:paraId="625511E2" w14:textId="1FD1E9E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3.17.15 fixes property</w:t>
      </w:r>
      <w:r>
        <w:rPr>
          <w:noProof/>
          <w:webHidden/>
        </w:rPr>
        <w:tab/>
        <w:t>41</w:t>
      </w:r>
    </w:p>
    <w:p w14:paraId="749BEBAE" w14:textId="5881A614"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3.17.16 properties property</w:t>
      </w:r>
      <w:r>
        <w:rPr>
          <w:noProof/>
          <w:webHidden/>
        </w:rPr>
        <w:tab/>
        <w:t>41</w:t>
      </w:r>
    </w:p>
    <w:p w14:paraId="1CAD7796" w14:textId="22B65F2B"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3.18 location object</w:t>
      </w:r>
      <w:r>
        <w:rPr>
          <w:noProof/>
          <w:webHidden/>
        </w:rPr>
        <w:tab/>
        <w:t>41</w:t>
      </w:r>
    </w:p>
    <w:p w14:paraId="45D17542" w14:textId="1407400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3.18.1 General</w:t>
      </w:r>
      <w:r>
        <w:rPr>
          <w:noProof/>
          <w:webHidden/>
        </w:rPr>
        <w:tab/>
        <w:t>41</w:t>
      </w:r>
    </w:p>
    <w:p w14:paraId="0F8C2E8F" w14:textId="1C665FC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3.18.2 Constraints</w:t>
      </w:r>
      <w:r>
        <w:rPr>
          <w:noProof/>
          <w:webHidden/>
        </w:rPr>
        <w:tab/>
        <w:t>41</w:t>
      </w:r>
    </w:p>
    <w:p w14:paraId="0FE2E5AA" w14:textId="25A9F7A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3.18.3 analysisTarget property</w:t>
      </w:r>
      <w:r>
        <w:rPr>
          <w:noProof/>
          <w:webHidden/>
        </w:rPr>
        <w:tab/>
        <w:t>42</w:t>
      </w:r>
    </w:p>
    <w:p w14:paraId="0E9169B3" w14:textId="4B3135F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3.18.4 resultFile property</w:t>
      </w:r>
      <w:r>
        <w:rPr>
          <w:noProof/>
          <w:webHidden/>
        </w:rPr>
        <w:tab/>
        <w:t>42</w:t>
      </w:r>
    </w:p>
    <w:p w14:paraId="7B90C1AE" w14:textId="4FC0C52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3.18.5 fullyQualifiedLogicalName property</w:t>
      </w:r>
      <w:r>
        <w:rPr>
          <w:noProof/>
          <w:webHidden/>
        </w:rPr>
        <w:tab/>
        <w:t>43</w:t>
      </w:r>
    </w:p>
    <w:p w14:paraId="7B631F40" w14:textId="19C245C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3.18.6 logicalLocationKey property</w:t>
      </w:r>
      <w:r>
        <w:rPr>
          <w:noProof/>
          <w:webHidden/>
        </w:rPr>
        <w:tab/>
        <w:t>43</w:t>
      </w:r>
    </w:p>
    <w:p w14:paraId="24B2E1F2" w14:textId="0F2F72B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3.18.7 decoratedName property</w:t>
      </w:r>
      <w:r>
        <w:rPr>
          <w:noProof/>
          <w:webHidden/>
        </w:rPr>
        <w:tab/>
        <w:t>44</w:t>
      </w:r>
    </w:p>
    <w:p w14:paraId="7D92D8F4" w14:textId="5FDEEB0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3.18.8 properties property</w:t>
      </w:r>
      <w:r>
        <w:rPr>
          <w:noProof/>
          <w:webHidden/>
        </w:rPr>
        <w:tab/>
        <w:t>44</w:t>
      </w:r>
    </w:p>
    <w:p w14:paraId="0599F2E5" w14:textId="0F7D180A"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3.19 physicalLocation object</w:t>
      </w:r>
      <w:r>
        <w:rPr>
          <w:noProof/>
          <w:webHidden/>
        </w:rPr>
        <w:tab/>
        <w:t>45</w:t>
      </w:r>
    </w:p>
    <w:p w14:paraId="7E07DE2E" w14:textId="5308121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3.19.1 General</w:t>
      </w:r>
      <w:r>
        <w:rPr>
          <w:noProof/>
          <w:webHidden/>
        </w:rPr>
        <w:tab/>
        <w:t>45</w:t>
      </w:r>
    </w:p>
    <w:p w14:paraId="0EE3843F" w14:textId="091DCA1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3.19.2 uri property</w:t>
      </w:r>
      <w:r>
        <w:rPr>
          <w:noProof/>
          <w:webHidden/>
        </w:rPr>
        <w:tab/>
        <w:t>45</w:t>
      </w:r>
    </w:p>
    <w:p w14:paraId="49553057" w14:textId="4603E58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3.19.3 uriBaseId property</w:t>
      </w:r>
      <w:r>
        <w:rPr>
          <w:noProof/>
          <w:webHidden/>
        </w:rPr>
        <w:tab/>
        <w:t>46</w:t>
      </w:r>
    </w:p>
    <w:p w14:paraId="642C5012" w14:textId="5288FAC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3.19.4 region property</w:t>
      </w:r>
      <w:r>
        <w:rPr>
          <w:noProof/>
          <w:webHidden/>
        </w:rPr>
        <w:tab/>
        <w:t>46</w:t>
      </w:r>
    </w:p>
    <w:p w14:paraId="1308B3E9" w14:textId="119880EF"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3.20 region object</w:t>
      </w:r>
      <w:r>
        <w:rPr>
          <w:noProof/>
          <w:webHidden/>
        </w:rPr>
        <w:tab/>
        <w:t>46</w:t>
      </w:r>
    </w:p>
    <w:p w14:paraId="4FEA9E4D" w14:textId="4F25148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3.20.1 General</w:t>
      </w:r>
      <w:r>
        <w:rPr>
          <w:noProof/>
          <w:webHidden/>
        </w:rPr>
        <w:tab/>
        <w:t>46</w:t>
      </w:r>
    </w:p>
    <w:p w14:paraId="76C7D3B3" w14:textId="79488CB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3.20.2 Text regions</w:t>
      </w:r>
      <w:r>
        <w:rPr>
          <w:noProof/>
          <w:webHidden/>
        </w:rPr>
        <w:tab/>
        <w:t>46</w:t>
      </w:r>
    </w:p>
    <w:p w14:paraId="6B117129" w14:textId="0A94720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3.20.3 Binary regions</w:t>
      </w:r>
      <w:r>
        <w:rPr>
          <w:noProof/>
          <w:webHidden/>
        </w:rPr>
        <w:tab/>
        <w:t>48</w:t>
      </w:r>
    </w:p>
    <w:p w14:paraId="172F2AE8" w14:textId="1A5AFD7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3.20.4 startLine property</w:t>
      </w:r>
      <w:r>
        <w:rPr>
          <w:noProof/>
          <w:webHidden/>
        </w:rPr>
        <w:tab/>
        <w:t>48</w:t>
      </w:r>
    </w:p>
    <w:p w14:paraId="078DC73F" w14:textId="2690186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3.20.5 startColumn property</w:t>
      </w:r>
      <w:r>
        <w:rPr>
          <w:noProof/>
          <w:webHidden/>
        </w:rPr>
        <w:tab/>
        <w:t>48</w:t>
      </w:r>
    </w:p>
    <w:p w14:paraId="652181DE" w14:textId="3D6E0F1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3.20.6 endLine property</w:t>
      </w:r>
      <w:r>
        <w:rPr>
          <w:noProof/>
          <w:webHidden/>
        </w:rPr>
        <w:tab/>
        <w:t>48</w:t>
      </w:r>
    </w:p>
    <w:p w14:paraId="51801483" w14:textId="23000F8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3.20.7 endColumn property</w:t>
      </w:r>
      <w:r>
        <w:rPr>
          <w:noProof/>
          <w:webHidden/>
        </w:rPr>
        <w:tab/>
        <w:t>48</w:t>
      </w:r>
    </w:p>
    <w:p w14:paraId="399FD0E3" w14:textId="04E1E5C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3.20.8 offset property</w:t>
      </w:r>
      <w:r>
        <w:rPr>
          <w:noProof/>
          <w:webHidden/>
        </w:rPr>
        <w:tab/>
        <w:t>48</w:t>
      </w:r>
    </w:p>
    <w:p w14:paraId="431D7280" w14:textId="7730AF5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3.20.9 length property</w:t>
      </w:r>
      <w:r>
        <w:rPr>
          <w:noProof/>
          <w:webHidden/>
        </w:rPr>
        <w:tab/>
        <w:t>48</w:t>
      </w:r>
    </w:p>
    <w:p w14:paraId="5BBE70C4" w14:textId="5EBA3000"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3.21 logicalLocation object</w:t>
      </w:r>
      <w:r>
        <w:rPr>
          <w:noProof/>
          <w:webHidden/>
        </w:rPr>
        <w:tab/>
        <w:t>49</w:t>
      </w:r>
    </w:p>
    <w:p w14:paraId="33F8E7FF" w14:textId="0F6267F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3.21.1 General</w:t>
      </w:r>
      <w:r>
        <w:rPr>
          <w:noProof/>
          <w:webHidden/>
        </w:rPr>
        <w:tab/>
        <w:t>49</w:t>
      </w:r>
    </w:p>
    <w:p w14:paraId="6EE8DE7A" w14:textId="124BEAE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3.21.2 name property</w:t>
      </w:r>
      <w:r>
        <w:rPr>
          <w:noProof/>
          <w:webHidden/>
        </w:rPr>
        <w:tab/>
        <w:t>49</w:t>
      </w:r>
    </w:p>
    <w:p w14:paraId="76ABDB0A" w14:textId="79546E1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3.21.3 kind property</w:t>
      </w:r>
      <w:r>
        <w:rPr>
          <w:noProof/>
          <w:webHidden/>
        </w:rPr>
        <w:tab/>
        <w:t>50</w:t>
      </w:r>
    </w:p>
    <w:p w14:paraId="39FEFE0D" w14:textId="6825518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3.21.4 parentKey property</w:t>
      </w:r>
      <w:r>
        <w:rPr>
          <w:noProof/>
          <w:webHidden/>
        </w:rPr>
        <w:tab/>
        <w:t>50</w:t>
      </w:r>
    </w:p>
    <w:p w14:paraId="06651676" w14:textId="4C0D979A"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3.22 codeFlow object</w:t>
      </w:r>
      <w:r>
        <w:rPr>
          <w:noProof/>
          <w:webHidden/>
        </w:rPr>
        <w:tab/>
        <w:t>50</w:t>
      </w:r>
    </w:p>
    <w:p w14:paraId="6F1B6942" w14:textId="661FCEA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3.22.1 General</w:t>
      </w:r>
      <w:r>
        <w:rPr>
          <w:noProof/>
          <w:webHidden/>
        </w:rPr>
        <w:tab/>
        <w:t>50</w:t>
      </w:r>
    </w:p>
    <w:p w14:paraId="09A1F241" w14:textId="67C3061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3.22.2 message property</w:t>
      </w:r>
      <w:r>
        <w:rPr>
          <w:noProof/>
          <w:webHidden/>
        </w:rPr>
        <w:tab/>
        <w:t>50</w:t>
      </w:r>
    </w:p>
    <w:p w14:paraId="24D76309" w14:textId="3DC40D3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3.22.3 locations property</w:t>
      </w:r>
      <w:r>
        <w:rPr>
          <w:noProof/>
          <w:webHidden/>
        </w:rPr>
        <w:tab/>
        <w:t>50</w:t>
      </w:r>
    </w:p>
    <w:p w14:paraId="75FF0551" w14:textId="1E0E2C64"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lastRenderedPageBreak/>
        <w:t>3.22.4 properties property</w:t>
      </w:r>
      <w:r>
        <w:rPr>
          <w:noProof/>
          <w:webHidden/>
        </w:rPr>
        <w:tab/>
        <w:t>51</w:t>
      </w:r>
    </w:p>
    <w:p w14:paraId="537BE558" w14:textId="19060CA8"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3.23 stack object</w:t>
      </w:r>
      <w:r>
        <w:rPr>
          <w:noProof/>
          <w:webHidden/>
        </w:rPr>
        <w:tab/>
        <w:t>51</w:t>
      </w:r>
    </w:p>
    <w:p w14:paraId="531A309E" w14:textId="2686562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3.23.1 General</w:t>
      </w:r>
      <w:r>
        <w:rPr>
          <w:noProof/>
          <w:webHidden/>
        </w:rPr>
        <w:tab/>
        <w:t>51</w:t>
      </w:r>
    </w:p>
    <w:p w14:paraId="2EC7FA76" w14:textId="72816B6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3.23.2 message property</w:t>
      </w:r>
      <w:r>
        <w:rPr>
          <w:noProof/>
          <w:webHidden/>
        </w:rPr>
        <w:tab/>
        <w:t>51</w:t>
      </w:r>
    </w:p>
    <w:p w14:paraId="48E04B45" w14:textId="40ABCD7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3.23.3 frames property</w:t>
      </w:r>
      <w:r>
        <w:rPr>
          <w:noProof/>
          <w:webHidden/>
        </w:rPr>
        <w:tab/>
        <w:t>51</w:t>
      </w:r>
    </w:p>
    <w:p w14:paraId="5FB47E11" w14:textId="3AD7906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3.23.4 properties property</w:t>
      </w:r>
      <w:r>
        <w:rPr>
          <w:noProof/>
          <w:webHidden/>
        </w:rPr>
        <w:tab/>
        <w:t>51</w:t>
      </w:r>
    </w:p>
    <w:p w14:paraId="2A553083" w14:textId="2B0D3722"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3.24 stackFrame object</w:t>
      </w:r>
      <w:r>
        <w:rPr>
          <w:noProof/>
          <w:webHidden/>
        </w:rPr>
        <w:tab/>
        <w:t>51</w:t>
      </w:r>
    </w:p>
    <w:p w14:paraId="2132DF5E" w14:textId="1D45967B"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3.24.1 General</w:t>
      </w:r>
      <w:r>
        <w:rPr>
          <w:noProof/>
          <w:webHidden/>
        </w:rPr>
        <w:tab/>
        <w:t>51</w:t>
      </w:r>
    </w:p>
    <w:p w14:paraId="37AFE174" w14:textId="5CE5084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3.24.2 message property</w:t>
      </w:r>
      <w:r>
        <w:rPr>
          <w:noProof/>
          <w:webHidden/>
        </w:rPr>
        <w:tab/>
        <w:t>51</w:t>
      </w:r>
    </w:p>
    <w:p w14:paraId="716903D7" w14:textId="04F8145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3.24.3 uri property</w:t>
      </w:r>
      <w:r>
        <w:rPr>
          <w:noProof/>
          <w:webHidden/>
        </w:rPr>
        <w:tab/>
        <w:t>51</w:t>
      </w:r>
    </w:p>
    <w:p w14:paraId="64C5541A" w14:textId="18D8E6D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3.24.4 uriBaseId property</w:t>
      </w:r>
      <w:r>
        <w:rPr>
          <w:noProof/>
          <w:webHidden/>
        </w:rPr>
        <w:tab/>
        <w:t>52</w:t>
      </w:r>
    </w:p>
    <w:p w14:paraId="0138532C" w14:textId="50AAC039" w:rsidR="00413D45" w:rsidRDefault="00413D45">
      <w:pPr>
        <w:pStyle w:val="TOC3"/>
        <w:tabs>
          <w:tab w:val="right" w:leader="dot" w:pos="9350"/>
        </w:tabs>
        <w:rPr>
          <w:rFonts w:asciiTheme="minorHAnsi" w:eastAsiaTheme="minorEastAsia" w:hAnsiTheme="minorHAnsi" w:cstheme="minorBidi"/>
          <w:noProof/>
          <w:sz w:val="22"/>
          <w:szCs w:val="22"/>
        </w:rPr>
      </w:pPr>
      <w:proofErr w:type="gramStart"/>
      <w:r w:rsidRPr="00D749DE">
        <w:rPr>
          <w:rStyle w:val="Hyperlink"/>
          <w:noProof/>
        </w:rPr>
        <w:t>3.24.5 line</w:t>
      </w:r>
      <w:proofErr w:type="gramEnd"/>
      <w:r w:rsidRPr="00D749DE">
        <w:rPr>
          <w:rStyle w:val="Hyperlink"/>
          <w:noProof/>
        </w:rPr>
        <w:t xml:space="preserve"> property</w:t>
      </w:r>
      <w:r>
        <w:rPr>
          <w:noProof/>
          <w:webHidden/>
        </w:rPr>
        <w:tab/>
        <w:t>52</w:t>
      </w:r>
    </w:p>
    <w:p w14:paraId="68DB7DC6" w14:textId="059AFE5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3.24.6 column property</w:t>
      </w:r>
      <w:r>
        <w:rPr>
          <w:noProof/>
          <w:webHidden/>
        </w:rPr>
        <w:tab/>
        <w:t>52</w:t>
      </w:r>
    </w:p>
    <w:p w14:paraId="4774F703" w14:textId="37CEB53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3.24.7 module property</w:t>
      </w:r>
      <w:r>
        <w:rPr>
          <w:noProof/>
          <w:webHidden/>
        </w:rPr>
        <w:tab/>
        <w:t>52</w:t>
      </w:r>
    </w:p>
    <w:p w14:paraId="6D350A79" w14:textId="0325C46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3.24.8 threadId property</w:t>
      </w:r>
      <w:r>
        <w:rPr>
          <w:noProof/>
          <w:webHidden/>
        </w:rPr>
        <w:tab/>
        <w:t>52</w:t>
      </w:r>
    </w:p>
    <w:p w14:paraId="26DFC2BD" w14:textId="369B87F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3.24.9 fullyQualifiedLogicalName property</w:t>
      </w:r>
      <w:r>
        <w:rPr>
          <w:noProof/>
          <w:webHidden/>
        </w:rPr>
        <w:tab/>
        <w:t>52</w:t>
      </w:r>
    </w:p>
    <w:p w14:paraId="713E8D05" w14:textId="6C49EF2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3.24.10 logicalLocationKey property</w:t>
      </w:r>
      <w:r>
        <w:rPr>
          <w:noProof/>
          <w:webHidden/>
        </w:rPr>
        <w:tab/>
        <w:t>52</w:t>
      </w:r>
    </w:p>
    <w:p w14:paraId="07B4FA25" w14:textId="184258E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3.24.11 address property</w:t>
      </w:r>
      <w:r>
        <w:rPr>
          <w:noProof/>
          <w:webHidden/>
        </w:rPr>
        <w:tab/>
        <w:t>53</w:t>
      </w:r>
    </w:p>
    <w:p w14:paraId="44ED24B3" w14:textId="74B7639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3.24.12 offset property</w:t>
      </w:r>
      <w:r>
        <w:rPr>
          <w:noProof/>
          <w:webHidden/>
        </w:rPr>
        <w:tab/>
        <w:t>53</w:t>
      </w:r>
    </w:p>
    <w:p w14:paraId="58A5B6E6" w14:textId="5F849C8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3.24.13 parameters property</w:t>
      </w:r>
      <w:r>
        <w:rPr>
          <w:noProof/>
          <w:webHidden/>
        </w:rPr>
        <w:tab/>
        <w:t>53</w:t>
      </w:r>
    </w:p>
    <w:p w14:paraId="68668785" w14:textId="378233B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3.24.14 properties property</w:t>
      </w:r>
      <w:r>
        <w:rPr>
          <w:noProof/>
          <w:webHidden/>
        </w:rPr>
        <w:tab/>
        <w:t>53</w:t>
      </w:r>
    </w:p>
    <w:p w14:paraId="4069DDB8" w14:textId="5886F5B8"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3.25 annotatedCodeLocation object</w:t>
      </w:r>
      <w:r>
        <w:rPr>
          <w:noProof/>
          <w:webHidden/>
        </w:rPr>
        <w:tab/>
        <w:t>53</w:t>
      </w:r>
    </w:p>
    <w:p w14:paraId="386BC4F8" w14:textId="470C276A"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3.25.1 General</w:t>
      </w:r>
      <w:r>
        <w:rPr>
          <w:noProof/>
          <w:webHidden/>
        </w:rPr>
        <w:tab/>
        <w:t>53</w:t>
      </w:r>
    </w:p>
    <w:p w14:paraId="197031DE" w14:textId="7C5903E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3.25.2 step property</w:t>
      </w:r>
      <w:r>
        <w:rPr>
          <w:noProof/>
          <w:webHidden/>
        </w:rPr>
        <w:tab/>
        <w:t>53</w:t>
      </w:r>
    </w:p>
    <w:p w14:paraId="0035C7FA" w14:textId="1E85217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3.25.3 physicalLocation property</w:t>
      </w:r>
      <w:r>
        <w:rPr>
          <w:noProof/>
          <w:webHidden/>
        </w:rPr>
        <w:tab/>
        <w:t>53</w:t>
      </w:r>
    </w:p>
    <w:p w14:paraId="2A456962" w14:textId="2233C6A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3.25.4 fullyQualifiedLogicalName property</w:t>
      </w:r>
      <w:r>
        <w:rPr>
          <w:noProof/>
          <w:webHidden/>
        </w:rPr>
        <w:tab/>
        <w:t>54</w:t>
      </w:r>
    </w:p>
    <w:p w14:paraId="43E8AAD8" w14:textId="7F78861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3.25.5 logicalLocationKey property</w:t>
      </w:r>
      <w:r>
        <w:rPr>
          <w:noProof/>
          <w:webHidden/>
        </w:rPr>
        <w:tab/>
        <w:t>54</w:t>
      </w:r>
    </w:p>
    <w:p w14:paraId="4FEF0B51" w14:textId="7313765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3.25.6 module property</w:t>
      </w:r>
      <w:r>
        <w:rPr>
          <w:noProof/>
          <w:webHidden/>
        </w:rPr>
        <w:tab/>
        <w:t>54</w:t>
      </w:r>
    </w:p>
    <w:p w14:paraId="2091FD04" w14:textId="088459B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3.25.7 threadId property</w:t>
      </w:r>
      <w:r>
        <w:rPr>
          <w:noProof/>
          <w:webHidden/>
        </w:rPr>
        <w:tab/>
        <w:t>54</w:t>
      </w:r>
    </w:p>
    <w:p w14:paraId="1BA44D16" w14:textId="4B06B3B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3.25.8 message property</w:t>
      </w:r>
      <w:r>
        <w:rPr>
          <w:noProof/>
          <w:webHidden/>
        </w:rPr>
        <w:tab/>
        <w:t>54</w:t>
      </w:r>
    </w:p>
    <w:p w14:paraId="092DF52D" w14:textId="487CC01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3.25.9 kind property</w:t>
      </w:r>
      <w:r>
        <w:rPr>
          <w:noProof/>
          <w:webHidden/>
        </w:rPr>
        <w:tab/>
        <w:t>54</w:t>
      </w:r>
    </w:p>
    <w:p w14:paraId="43236AF5" w14:textId="3CC50A4B"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3.25.10 kind-dependent properties: target, targetLocation, values and state</w:t>
      </w:r>
      <w:r>
        <w:rPr>
          <w:noProof/>
          <w:webHidden/>
        </w:rPr>
        <w:tab/>
        <w:t>55</w:t>
      </w:r>
    </w:p>
    <w:p w14:paraId="40CB07E7" w14:textId="1ACAD67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3.25.11 targetKey property</w:t>
      </w:r>
      <w:r>
        <w:rPr>
          <w:noProof/>
          <w:webHidden/>
        </w:rPr>
        <w:tab/>
        <w:t>61</w:t>
      </w:r>
    </w:p>
    <w:p w14:paraId="47FB0D06" w14:textId="26A211B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3.25.12 importance property</w:t>
      </w:r>
      <w:r>
        <w:rPr>
          <w:noProof/>
          <w:webHidden/>
        </w:rPr>
        <w:tab/>
        <w:t>61</w:t>
      </w:r>
    </w:p>
    <w:p w14:paraId="052F6C6F" w14:textId="6850EBF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3.25.13 taintKind property</w:t>
      </w:r>
      <w:r>
        <w:rPr>
          <w:noProof/>
          <w:webHidden/>
        </w:rPr>
        <w:tab/>
        <w:t>62</w:t>
      </w:r>
    </w:p>
    <w:p w14:paraId="075F9C38" w14:textId="794EF8F4"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3.25.14 snippet property</w:t>
      </w:r>
      <w:r>
        <w:rPr>
          <w:noProof/>
          <w:webHidden/>
        </w:rPr>
        <w:tab/>
        <w:t>62</w:t>
      </w:r>
    </w:p>
    <w:p w14:paraId="79F8C52A" w14:textId="484E6F4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3.25.15 annotations property</w:t>
      </w:r>
      <w:r>
        <w:rPr>
          <w:noProof/>
          <w:webHidden/>
        </w:rPr>
        <w:tab/>
        <w:t>62</w:t>
      </w:r>
    </w:p>
    <w:p w14:paraId="57B0DEA2" w14:textId="7F894F4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3.25.16 properties property</w:t>
      </w:r>
      <w:r>
        <w:rPr>
          <w:noProof/>
          <w:webHidden/>
        </w:rPr>
        <w:tab/>
        <w:t>63</w:t>
      </w:r>
    </w:p>
    <w:p w14:paraId="3759C8CA" w14:textId="6968DB85"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3.26 annotation object</w:t>
      </w:r>
      <w:r>
        <w:rPr>
          <w:noProof/>
          <w:webHidden/>
        </w:rPr>
        <w:tab/>
        <w:t>63</w:t>
      </w:r>
    </w:p>
    <w:p w14:paraId="0A78C25B" w14:textId="51C9221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3.26.1 General</w:t>
      </w:r>
      <w:r>
        <w:rPr>
          <w:noProof/>
          <w:webHidden/>
        </w:rPr>
        <w:tab/>
        <w:t>63</w:t>
      </w:r>
    </w:p>
    <w:p w14:paraId="55C4CFC9" w14:textId="7409C7B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3.26.2 message property</w:t>
      </w:r>
      <w:r>
        <w:rPr>
          <w:noProof/>
          <w:webHidden/>
        </w:rPr>
        <w:tab/>
        <w:t>63</w:t>
      </w:r>
    </w:p>
    <w:p w14:paraId="7A642ABB" w14:textId="6D86900A"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3.26.3 locations property</w:t>
      </w:r>
      <w:r>
        <w:rPr>
          <w:noProof/>
          <w:webHidden/>
        </w:rPr>
        <w:tab/>
        <w:t>63</w:t>
      </w:r>
    </w:p>
    <w:p w14:paraId="6FC84A88" w14:textId="56A973CD"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3.27 rule object</w:t>
      </w:r>
      <w:r>
        <w:rPr>
          <w:noProof/>
          <w:webHidden/>
        </w:rPr>
        <w:tab/>
        <w:t>63</w:t>
      </w:r>
    </w:p>
    <w:p w14:paraId="71E03452" w14:textId="7099C5FA"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3.27.1 General</w:t>
      </w:r>
      <w:r>
        <w:rPr>
          <w:noProof/>
          <w:webHidden/>
        </w:rPr>
        <w:tab/>
        <w:t>63</w:t>
      </w:r>
    </w:p>
    <w:p w14:paraId="414423CD" w14:textId="1E3ED5A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3.27.2 Constraints</w:t>
      </w:r>
      <w:r>
        <w:rPr>
          <w:noProof/>
          <w:webHidden/>
        </w:rPr>
        <w:tab/>
        <w:t>63</w:t>
      </w:r>
    </w:p>
    <w:p w14:paraId="6E1E4C9B" w14:textId="0ED05D8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lastRenderedPageBreak/>
        <w:t>3.27.3 id property</w:t>
      </w:r>
      <w:r>
        <w:rPr>
          <w:noProof/>
          <w:webHidden/>
        </w:rPr>
        <w:tab/>
        <w:t>64</w:t>
      </w:r>
    </w:p>
    <w:p w14:paraId="1B6DCE0C" w14:textId="2BCDBEA4"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3.27.4 name property</w:t>
      </w:r>
      <w:r>
        <w:rPr>
          <w:noProof/>
          <w:webHidden/>
        </w:rPr>
        <w:tab/>
        <w:t>64</w:t>
      </w:r>
    </w:p>
    <w:p w14:paraId="5E866006" w14:textId="088097C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3.27.5 shortDescription property</w:t>
      </w:r>
      <w:r>
        <w:rPr>
          <w:noProof/>
          <w:webHidden/>
        </w:rPr>
        <w:tab/>
        <w:t>64</w:t>
      </w:r>
    </w:p>
    <w:p w14:paraId="641EB2D3" w14:textId="0A897BAA"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3.27.6 fullDescription property</w:t>
      </w:r>
      <w:r>
        <w:rPr>
          <w:noProof/>
          <w:webHidden/>
        </w:rPr>
        <w:tab/>
        <w:t>64</w:t>
      </w:r>
    </w:p>
    <w:p w14:paraId="08BF3108" w14:textId="6A4C9EA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3.27.7 defaultLevel property</w:t>
      </w:r>
      <w:r>
        <w:rPr>
          <w:noProof/>
          <w:webHidden/>
        </w:rPr>
        <w:tab/>
        <w:t>65</w:t>
      </w:r>
    </w:p>
    <w:p w14:paraId="29C8B45C" w14:textId="22A3C4C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3.27.8 messageFormats property</w:t>
      </w:r>
      <w:r>
        <w:rPr>
          <w:noProof/>
          <w:webHidden/>
        </w:rPr>
        <w:tab/>
        <w:t>65</w:t>
      </w:r>
    </w:p>
    <w:p w14:paraId="13BBE698" w14:textId="3773B4A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3.27.9 helpUri property</w:t>
      </w:r>
      <w:r>
        <w:rPr>
          <w:noProof/>
          <w:webHidden/>
        </w:rPr>
        <w:tab/>
        <w:t>66</w:t>
      </w:r>
    </w:p>
    <w:p w14:paraId="2A8A1F66" w14:textId="515587D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3.27.10 properties property</w:t>
      </w:r>
      <w:r>
        <w:rPr>
          <w:noProof/>
          <w:webHidden/>
        </w:rPr>
        <w:tab/>
        <w:t>66</w:t>
      </w:r>
    </w:p>
    <w:p w14:paraId="0FE35F27" w14:textId="49F84F2D"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3.28 formattedMessage object</w:t>
      </w:r>
      <w:r>
        <w:rPr>
          <w:noProof/>
          <w:webHidden/>
        </w:rPr>
        <w:tab/>
        <w:t>66</w:t>
      </w:r>
    </w:p>
    <w:p w14:paraId="20C61F81" w14:textId="23090A0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3.28.1 General</w:t>
      </w:r>
      <w:r>
        <w:rPr>
          <w:noProof/>
          <w:webHidden/>
        </w:rPr>
        <w:tab/>
        <w:t>66</w:t>
      </w:r>
    </w:p>
    <w:p w14:paraId="6BB36483" w14:textId="002BAA0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3.28.2 formatId property</w:t>
      </w:r>
      <w:r>
        <w:rPr>
          <w:noProof/>
          <w:webHidden/>
        </w:rPr>
        <w:tab/>
        <w:t>66</w:t>
      </w:r>
    </w:p>
    <w:p w14:paraId="5C23EED3" w14:textId="0525AB4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3.28.3 arguments property</w:t>
      </w:r>
      <w:r>
        <w:rPr>
          <w:noProof/>
          <w:webHidden/>
        </w:rPr>
        <w:tab/>
        <w:t>66</w:t>
      </w:r>
    </w:p>
    <w:p w14:paraId="698DEA98" w14:textId="2DE5E771"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3.29 fix object</w:t>
      </w:r>
      <w:r>
        <w:rPr>
          <w:noProof/>
          <w:webHidden/>
        </w:rPr>
        <w:tab/>
        <w:t>66</w:t>
      </w:r>
    </w:p>
    <w:p w14:paraId="046DB02D" w14:textId="096870B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3.29.1 General</w:t>
      </w:r>
      <w:r>
        <w:rPr>
          <w:noProof/>
          <w:webHidden/>
        </w:rPr>
        <w:tab/>
        <w:t>66</w:t>
      </w:r>
    </w:p>
    <w:p w14:paraId="7F0C517C" w14:textId="2B45E93A"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3.29.2 description property</w:t>
      </w:r>
      <w:r>
        <w:rPr>
          <w:noProof/>
          <w:webHidden/>
        </w:rPr>
        <w:tab/>
        <w:t>67</w:t>
      </w:r>
    </w:p>
    <w:p w14:paraId="169F0985" w14:textId="28F3EAE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3.29.3 fileChanges property</w:t>
      </w:r>
      <w:r>
        <w:rPr>
          <w:noProof/>
          <w:webHidden/>
        </w:rPr>
        <w:tab/>
        <w:t>67</w:t>
      </w:r>
    </w:p>
    <w:p w14:paraId="6E3CF660" w14:textId="4DE97CF1"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3.30 fileChange object</w:t>
      </w:r>
      <w:r>
        <w:rPr>
          <w:noProof/>
          <w:webHidden/>
        </w:rPr>
        <w:tab/>
        <w:t>67</w:t>
      </w:r>
    </w:p>
    <w:p w14:paraId="33C4B085" w14:textId="3AC31D6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3.30.1 General</w:t>
      </w:r>
      <w:r>
        <w:rPr>
          <w:noProof/>
          <w:webHidden/>
        </w:rPr>
        <w:tab/>
        <w:t>67</w:t>
      </w:r>
    </w:p>
    <w:p w14:paraId="1BB4AAAC" w14:textId="02254EF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3.30.2 uri property</w:t>
      </w:r>
      <w:r>
        <w:rPr>
          <w:noProof/>
          <w:webHidden/>
        </w:rPr>
        <w:tab/>
        <w:t>68</w:t>
      </w:r>
    </w:p>
    <w:p w14:paraId="7D043F7A" w14:textId="1DC0947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3.30.3 uriBaseId property</w:t>
      </w:r>
      <w:r>
        <w:rPr>
          <w:noProof/>
          <w:webHidden/>
        </w:rPr>
        <w:tab/>
        <w:t>68</w:t>
      </w:r>
    </w:p>
    <w:p w14:paraId="270437F6" w14:textId="40EF5554"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3.30.4 replacements property</w:t>
      </w:r>
      <w:r>
        <w:rPr>
          <w:noProof/>
          <w:webHidden/>
        </w:rPr>
        <w:tab/>
        <w:t>68</w:t>
      </w:r>
    </w:p>
    <w:p w14:paraId="67E3AFF5" w14:textId="6F71B113"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3.31 replacement object</w:t>
      </w:r>
      <w:r>
        <w:rPr>
          <w:noProof/>
          <w:webHidden/>
        </w:rPr>
        <w:tab/>
        <w:t>68</w:t>
      </w:r>
    </w:p>
    <w:p w14:paraId="24E230CF" w14:textId="4AAD69C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3.31.1 General</w:t>
      </w:r>
      <w:r>
        <w:rPr>
          <w:noProof/>
          <w:webHidden/>
        </w:rPr>
        <w:tab/>
        <w:t>68</w:t>
      </w:r>
    </w:p>
    <w:p w14:paraId="147730C5" w14:textId="3332E1E1"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3.31.2 Constraints</w:t>
      </w:r>
      <w:r>
        <w:rPr>
          <w:noProof/>
          <w:webHidden/>
        </w:rPr>
        <w:tab/>
        <w:t>69</w:t>
      </w:r>
    </w:p>
    <w:p w14:paraId="3B96B88E" w14:textId="1561A67C"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3.31.3 offset property</w:t>
      </w:r>
      <w:r>
        <w:rPr>
          <w:noProof/>
          <w:webHidden/>
        </w:rPr>
        <w:tab/>
        <w:t>69</w:t>
      </w:r>
    </w:p>
    <w:p w14:paraId="2032E1E6" w14:textId="3D01D2A5"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3.31.4 deletedLength property</w:t>
      </w:r>
      <w:r>
        <w:rPr>
          <w:noProof/>
          <w:webHidden/>
        </w:rPr>
        <w:tab/>
        <w:t>69</w:t>
      </w:r>
    </w:p>
    <w:p w14:paraId="5B1104E0" w14:textId="10E03949"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3.31.5 insertedBytes property</w:t>
      </w:r>
      <w:r>
        <w:rPr>
          <w:noProof/>
          <w:webHidden/>
        </w:rPr>
        <w:tab/>
        <w:t>69</w:t>
      </w:r>
    </w:p>
    <w:p w14:paraId="36F4FACA" w14:textId="41F2D4FF"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3.32 notification object</w:t>
      </w:r>
      <w:r>
        <w:rPr>
          <w:noProof/>
          <w:webHidden/>
        </w:rPr>
        <w:tab/>
        <w:t>69</w:t>
      </w:r>
    </w:p>
    <w:p w14:paraId="6F45E30F" w14:textId="21A9AF1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3.32.1 General</w:t>
      </w:r>
      <w:r>
        <w:rPr>
          <w:noProof/>
          <w:webHidden/>
        </w:rPr>
        <w:tab/>
        <w:t>69</w:t>
      </w:r>
    </w:p>
    <w:p w14:paraId="6724A1D2" w14:textId="7D561C8E"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3.32.2 id property</w:t>
      </w:r>
      <w:r>
        <w:rPr>
          <w:noProof/>
          <w:webHidden/>
        </w:rPr>
        <w:tab/>
        <w:t>70</w:t>
      </w:r>
    </w:p>
    <w:p w14:paraId="0360DA5F" w14:textId="06256FB6"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3.32.3 ruleId property</w:t>
      </w:r>
      <w:r>
        <w:rPr>
          <w:noProof/>
          <w:webHidden/>
        </w:rPr>
        <w:tab/>
        <w:t>70</w:t>
      </w:r>
    </w:p>
    <w:p w14:paraId="35A62343" w14:textId="3C11B0C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3.32.4 ruleKey property</w:t>
      </w:r>
      <w:r>
        <w:rPr>
          <w:noProof/>
          <w:webHidden/>
        </w:rPr>
        <w:tab/>
        <w:t>70</w:t>
      </w:r>
    </w:p>
    <w:p w14:paraId="41A39662" w14:textId="0B1E025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3.32.5 physicalLocation property</w:t>
      </w:r>
      <w:r>
        <w:rPr>
          <w:noProof/>
          <w:webHidden/>
        </w:rPr>
        <w:tab/>
        <w:t>70</w:t>
      </w:r>
    </w:p>
    <w:p w14:paraId="3BCD0DA9" w14:textId="33E715DF"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3.32.6 message property</w:t>
      </w:r>
      <w:r>
        <w:rPr>
          <w:noProof/>
          <w:webHidden/>
        </w:rPr>
        <w:tab/>
        <w:t>71</w:t>
      </w:r>
    </w:p>
    <w:p w14:paraId="4491E0FD" w14:textId="0A6E8930"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3.32.7 level property</w:t>
      </w:r>
      <w:r>
        <w:rPr>
          <w:noProof/>
          <w:webHidden/>
        </w:rPr>
        <w:tab/>
        <w:t>71</w:t>
      </w:r>
    </w:p>
    <w:p w14:paraId="2B712686" w14:textId="03574253"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3.32.8 threadId property</w:t>
      </w:r>
      <w:r>
        <w:rPr>
          <w:noProof/>
          <w:webHidden/>
        </w:rPr>
        <w:tab/>
        <w:t>71</w:t>
      </w:r>
    </w:p>
    <w:p w14:paraId="2EDFA9A3" w14:textId="5D6BA423" w:rsidR="00413D45" w:rsidRDefault="00413D45">
      <w:pPr>
        <w:pStyle w:val="TOC3"/>
        <w:tabs>
          <w:tab w:val="right" w:leader="dot" w:pos="9350"/>
        </w:tabs>
        <w:rPr>
          <w:rFonts w:asciiTheme="minorHAnsi" w:eastAsiaTheme="minorEastAsia" w:hAnsiTheme="minorHAnsi" w:cstheme="minorBidi"/>
          <w:noProof/>
          <w:sz w:val="22"/>
          <w:szCs w:val="22"/>
        </w:rPr>
      </w:pPr>
      <w:proofErr w:type="gramStart"/>
      <w:r w:rsidRPr="00D749DE">
        <w:rPr>
          <w:rStyle w:val="Hyperlink"/>
          <w:noProof/>
        </w:rPr>
        <w:t>3.32.9 time</w:t>
      </w:r>
      <w:proofErr w:type="gramEnd"/>
      <w:r w:rsidRPr="00D749DE">
        <w:rPr>
          <w:rStyle w:val="Hyperlink"/>
          <w:noProof/>
        </w:rPr>
        <w:t xml:space="preserve"> property</w:t>
      </w:r>
      <w:r>
        <w:rPr>
          <w:noProof/>
          <w:webHidden/>
        </w:rPr>
        <w:tab/>
        <w:t>71</w:t>
      </w:r>
    </w:p>
    <w:p w14:paraId="557BAC94" w14:textId="6B914403"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3.32.10 exception property</w:t>
      </w:r>
      <w:r>
        <w:rPr>
          <w:noProof/>
          <w:webHidden/>
        </w:rPr>
        <w:tab/>
        <w:t>71</w:t>
      </w:r>
    </w:p>
    <w:p w14:paraId="049885DB" w14:textId="4DF09CB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3.32.11 properties property</w:t>
      </w:r>
      <w:r>
        <w:rPr>
          <w:noProof/>
          <w:webHidden/>
        </w:rPr>
        <w:tab/>
        <w:t>71</w:t>
      </w:r>
    </w:p>
    <w:p w14:paraId="6A53DF19" w14:textId="3173D426"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3.33 exception object</w:t>
      </w:r>
      <w:r>
        <w:rPr>
          <w:noProof/>
          <w:webHidden/>
        </w:rPr>
        <w:tab/>
        <w:t>71</w:t>
      </w:r>
    </w:p>
    <w:p w14:paraId="2EA2B94B" w14:textId="1EADD072"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3.33.1 General</w:t>
      </w:r>
      <w:r>
        <w:rPr>
          <w:noProof/>
          <w:webHidden/>
        </w:rPr>
        <w:tab/>
        <w:t>71</w:t>
      </w:r>
    </w:p>
    <w:p w14:paraId="33AB4BB6" w14:textId="48DB8DD3"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3.33.2 kind property</w:t>
      </w:r>
      <w:r>
        <w:rPr>
          <w:noProof/>
          <w:webHidden/>
        </w:rPr>
        <w:tab/>
        <w:t>71</w:t>
      </w:r>
    </w:p>
    <w:p w14:paraId="4D845A4F" w14:textId="33D7C7F7"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3.33.3 message property</w:t>
      </w:r>
      <w:r>
        <w:rPr>
          <w:noProof/>
          <w:webHidden/>
        </w:rPr>
        <w:tab/>
        <w:t>72</w:t>
      </w:r>
    </w:p>
    <w:p w14:paraId="698976B1" w14:textId="799B3948"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3.33.4 stack property</w:t>
      </w:r>
      <w:r>
        <w:rPr>
          <w:noProof/>
          <w:webHidden/>
        </w:rPr>
        <w:tab/>
        <w:t>72</w:t>
      </w:r>
    </w:p>
    <w:p w14:paraId="599B5704" w14:textId="237A3DFD" w:rsidR="00413D45" w:rsidRDefault="00413D45">
      <w:pPr>
        <w:pStyle w:val="TOC3"/>
        <w:tabs>
          <w:tab w:val="right" w:leader="dot" w:pos="9350"/>
        </w:tabs>
        <w:rPr>
          <w:rFonts w:asciiTheme="minorHAnsi" w:eastAsiaTheme="minorEastAsia" w:hAnsiTheme="minorHAnsi" w:cstheme="minorBidi"/>
          <w:noProof/>
          <w:sz w:val="22"/>
          <w:szCs w:val="22"/>
        </w:rPr>
      </w:pPr>
      <w:r w:rsidRPr="00D749DE">
        <w:rPr>
          <w:rStyle w:val="Hyperlink"/>
          <w:noProof/>
        </w:rPr>
        <w:t>3.33.5 innerExceptions property</w:t>
      </w:r>
      <w:r>
        <w:rPr>
          <w:noProof/>
          <w:webHidden/>
        </w:rPr>
        <w:tab/>
        <w:t>72</w:t>
      </w:r>
    </w:p>
    <w:p w14:paraId="376611D1" w14:textId="675FD35B" w:rsidR="00413D45" w:rsidRDefault="00413D45">
      <w:pPr>
        <w:pStyle w:val="TOC1"/>
        <w:rPr>
          <w:rFonts w:asciiTheme="minorHAnsi" w:eastAsiaTheme="minorEastAsia" w:hAnsiTheme="minorHAnsi" w:cstheme="minorBidi"/>
          <w:noProof/>
          <w:sz w:val="22"/>
          <w:szCs w:val="22"/>
        </w:rPr>
      </w:pPr>
      <w:r w:rsidRPr="00D749DE">
        <w:rPr>
          <w:rStyle w:val="Hyperlink"/>
          <w:noProof/>
        </w:rPr>
        <w:lastRenderedPageBreak/>
        <w:t>4</w:t>
      </w:r>
      <w:r>
        <w:rPr>
          <w:rFonts w:asciiTheme="minorHAnsi" w:eastAsiaTheme="minorEastAsia" w:hAnsiTheme="minorHAnsi" w:cstheme="minorBidi"/>
          <w:noProof/>
          <w:sz w:val="22"/>
          <w:szCs w:val="22"/>
        </w:rPr>
        <w:tab/>
      </w:r>
      <w:r w:rsidRPr="00D749DE">
        <w:rPr>
          <w:rStyle w:val="Hyperlink"/>
          <w:noProof/>
        </w:rPr>
        <w:t>Conformance</w:t>
      </w:r>
      <w:r>
        <w:rPr>
          <w:noProof/>
          <w:webHidden/>
        </w:rPr>
        <w:tab/>
        <w:t>73</w:t>
      </w:r>
    </w:p>
    <w:p w14:paraId="61C63ED6" w14:textId="1F8CB9BF" w:rsidR="00413D45" w:rsidRDefault="00413D45">
      <w:pPr>
        <w:pStyle w:val="TOC1"/>
        <w:rPr>
          <w:rFonts w:asciiTheme="minorHAnsi" w:eastAsiaTheme="minorEastAsia" w:hAnsiTheme="minorHAnsi" w:cstheme="minorBidi"/>
          <w:noProof/>
          <w:sz w:val="22"/>
          <w:szCs w:val="22"/>
        </w:rPr>
      </w:pPr>
      <w:r w:rsidRPr="00D749DE">
        <w:rPr>
          <w:rStyle w:val="Hyperlink"/>
          <w:noProof/>
        </w:rPr>
        <w:t>Appendix A. Acknowledgments</w:t>
      </w:r>
      <w:r>
        <w:rPr>
          <w:noProof/>
          <w:webHidden/>
        </w:rPr>
        <w:tab/>
        <w:t>74</w:t>
      </w:r>
    </w:p>
    <w:p w14:paraId="0D6595A0" w14:textId="28B6F9B0" w:rsidR="00413D45" w:rsidRDefault="00413D45">
      <w:pPr>
        <w:pStyle w:val="TOC1"/>
        <w:rPr>
          <w:rFonts w:asciiTheme="minorHAnsi" w:eastAsiaTheme="minorEastAsia" w:hAnsiTheme="minorHAnsi" w:cstheme="minorBidi"/>
          <w:noProof/>
          <w:sz w:val="22"/>
          <w:szCs w:val="22"/>
        </w:rPr>
      </w:pPr>
      <w:r w:rsidRPr="00D749DE">
        <w:rPr>
          <w:rStyle w:val="Hyperlink"/>
          <w:noProof/>
        </w:rPr>
        <w:t>Appendix B. Use of fingerprints by result management systems</w:t>
      </w:r>
      <w:r>
        <w:rPr>
          <w:noProof/>
          <w:webHidden/>
        </w:rPr>
        <w:tab/>
        <w:t>75</w:t>
      </w:r>
    </w:p>
    <w:p w14:paraId="0D29D499" w14:textId="30922C63" w:rsidR="00413D45" w:rsidRDefault="00413D45">
      <w:pPr>
        <w:pStyle w:val="TOC1"/>
        <w:rPr>
          <w:rFonts w:asciiTheme="minorHAnsi" w:eastAsiaTheme="minorEastAsia" w:hAnsiTheme="minorHAnsi" w:cstheme="minorBidi"/>
          <w:noProof/>
          <w:sz w:val="22"/>
          <w:szCs w:val="22"/>
        </w:rPr>
      </w:pPr>
      <w:r w:rsidRPr="00D749DE">
        <w:rPr>
          <w:rStyle w:val="Hyperlink"/>
          <w:noProof/>
        </w:rPr>
        <w:t>Appendix C. Use of SARIF by log file viewers</w:t>
      </w:r>
      <w:r>
        <w:rPr>
          <w:noProof/>
          <w:webHidden/>
        </w:rPr>
        <w:tab/>
        <w:t>76</w:t>
      </w:r>
    </w:p>
    <w:p w14:paraId="18CDB146" w14:textId="49796152" w:rsidR="00413D45" w:rsidRDefault="00413D45">
      <w:pPr>
        <w:pStyle w:val="TOC1"/>
        <w:rPr>
          <w:rFonts w:asciiTheme="minorHAnsi" w:eastAsiaTheme="minorEastAsia" w:hAnsiTheme="minorHAnsi" w:cstheme="minorBidi"/>
          <w:noProof/>
          <w:sz w:val="22"/>
          <w:szCs w:val="22"/>
        </w:rPr>
      </w:pPr>
      <w:r w:rsidRPr="00D749DE">
        <w:rPr>
          <w:rStyle w:val="Hyperlink"/>
          <w:noProof/>
        </w:rPr>
        <w:t>Appendix D. Production of SARIF by converters</w:t>
      </w:r>
      <w:r>
        <w:rPr>
          <w:noProof/>
          <w:webHidden/>
        </w:rPr>
        <w:tab/>
        <w:t>77</w:t>
      </w:r>
    </w:p>
    <w:p w14:paraId="26168D0B" w14:textId="021315DE" w:rsidR="00413D45" w:rsidRDefault="00413D45">
      <w:pPr>
        <w:pStyle w:val="TOC1"/>
        <w:rPr>
          <w:rFonts w:asciiTheme="minorHAnsi" w:eastAsiaTheme="minorEastAsia" w:hAnsiTheme="minorHAnsi" w:cstheme="minorBidi"/>
          <w:noProof/>
          <w:sz w:val="22"/>
          <w:szCs w:val="22"/>
        </w:rPr>
      </w:pPr>
      <w:r w:rsidRPr="00D749DE">
        <w:rPr>
          <w:rStyle w:val="Hyperlink"/>
          <w:noProof/>
        </w:rPr>
        <w:t>Appendix E. Locating rule metadata</w:t>
      </w:r>
      <w:r>
        <w:rPr>
          <w:noProof/>
          <w:webHidden/>
        </w:rPr>
        <w:tab/>
        <w:t>78</w:t>
      </w:r>
    </w:p>
    <w:p w14:paraId="4A2DA4D4" w14:textId="0E639A38" w:rsidR="00413D45" w:rsidRDefault="00413D45">
      <w:pPr>
        <w:pStyle w:val="TOC1"/>
        <w:rPr>
          <w:rFonts w:asciiTheme="minorHAnsi" w:eastAsiaTheme="minorEastAsia" w:hAnsiTheme="minorHAnsi" w:cstheme="minorBidi"/>
          <w:noProof/>
          <w:sz w:val="22"/>
          <w:szCs w:val="22"/>
        </w:rPr>
      </w:pPr>
      <w:r w:rsidRPr="00D749DE">
        <w:rPr>
          <w:rStyle w:val="Hyperlink"/>
          <w:noProof/>
        </w:rPr>
        <w:t>Appendix F. Producing deterministic SARIF log files</w:t>
      </w:r>
      <w:r>
        <w:rPr>
          <w:noProof/>
          <w:webHidden/>
        </w:rPr>
        <w:tab/>
        <w:t>79</w:t>
      </w:r>
    </w:p>
    <w:p w14:paraId="54193DF1" w14:textId="7EF29827"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F.1 General</w:t>
      </w:r>
      <w:r>
        <w:rPr>
          <w:noProof/>
          <w:webHidden/>
        </w:rPr>
        <w:tab/>
        <w:t>79</w:t>
      </w:r>
    </w:p>
    <w:p w14:paraId="676A3A17" w14:textId="1970D0E5"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F.2 Non-deterministic file format elements</w:t>
      </w:r>
      <w:r>
        <w:rPr>
          <w:noProof/>
          <w:webHidden/>
        </w:rPr>
        <w:tab/>
        <w:t>79</w:t>
      </w:r>
    </w:p>
    <w:p w14:paraId="714361A3" w14:textId="58081114"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F.3 Array and dictionary element ordering</w:t>
      </w:r>
      <w:r>
        <w:rPr>
          <w:noProof/>
          <w:webHidden/>
        </w:rPr>
        <w:tab/>
        <w:t>80</w:t>
      </w:r>
    </w:p>
    <w:p w14:paraId="4105AFE3" w14:textId="143E8B6D"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F.4 Absolute paths</w:t>
      </w:r>
      <w:r>
        <w:rPr>
          <w:noProof/>
          <w:webHidden/>
        </w:rPr>
        <w:tab/>
        <w:t>80</w:t>
      </w:r>
    </w:p>
    <w:p w14:paraId="1239731B" w14:textId="7B75EB7C"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F.5 Compensating for non-deterministic output</w:t>
      </w:r>
      <w:r>
        <w:rPr>
          <w:noProof/>
          <w:webHidden/>
        </w:rPr>
        <w:tab/>
        <w:t>80</w:t>
      </w:r>
    </w:p>
    <w:p w14:paraId="41018BE7" w14:textId="60A89A06"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F.6 Interaction between determinism and baselining</w:t>
      </w:r>
      <w:r>
        <w:rPr>
          <w:noProof/>
          <w:webHidden/>
        </w:rPr>
        <w:tab/>
        <w:t>81</w:t>
      </w:r>
    </w:p>
    <w:p w14:paraId="7361067D" w14:textId="538D440B" w:rsidR="00413D45" w:rsidRDefault="00413D45">
      <w:pPr>
        <w:pStyle w:val="TOC1"/>
        <w:rPr>
          <w:rFonts w:asciiTheme="minorHAnsi" w:eastAsiaTheme="minorEastAsia" w:hAnsiTheme="minorHAnsi" w:cstheme="minorBidi"/>
          <w:noProof/>
          <w:sz w:val="22"/>
          <w:szCs w:val="22"/>
        </w:rPr>
      </w:pPr>
      <w:r w:rsidRPr="00D749DE">
        <w:rPr>
          <w:rStyle w:val="Hyperlink"/>
          <w:noProof/>
        </w:rPr>
        <w:t>Appendix G. Guidance on fixes</w:t>
      </w:r>
      <w:r>
        <w:rPr>
          <w:noProof/>
          <w:webHidden/>
        </w:rPr>
        <w:tab/>
        <w:t>82</w:t>
      </w:r>
    </w:p>
    <w:p w14:paraId="6C42E6FD" w14:textId="2C31E097" w:rsidR="00413D45" w:rsidRDefault="00413D45">
      <w:pPr>
        <w:pStyle w:val="TOC1"/>
        <w:rPr>
          <w:rFonts w:asciiTheme="minorHAnsi" w:eastAsiaTheme="minorEastAsia" w:hAnsiTheme="minorHAnsi" w:cstheme="minorBidi"/>
          <w:noProof/>
          <w:sz w:val="22"/>
          <w:szCs w:val="22"/>
        </w:rPr>
      </w:pPr>
      <w:r w:rsidRPr="00D749DE">
        <w:rPr>
          <w:rStyle w:val="Hyperlink"/>
          <w:noProof/>
        </w:rPr>
        <w:t>Appendix H. Examples</w:t>
      </w:r>
      <w:r>
        <w:rPr>
          <w:noProof/>
          <w:webHidden/>
        </w:rPr>
        <w:tab/>
        <w:t>83</w:t>
      </w:r>
    </w:p>
    <w:p w14:paraId="5DA4623B" w14:textId="5003503F"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H.1 Minimal valid SARIF file resulting from a scan</w:t>
      </w:r>
      <w:r>
        <w:rPr>
          <w:noProof/>
          <w:webHidden/>
        </w:rPr>
        <w:tab/>
        <w:t>83</w:t>
      </w:r>
    </w:p>
    <w:p w14:paraId="0659680D" w14:textId="3CACBF9A"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H.2 Minimal recommended SARIF file with source information</w:t>
      </w:r>
      <w:r>
        <w:rPr>
          <w:noProof/>
          <w:webHidden/>
        </w:rPr>
        <w:tab/>
        <w:t>83</w:t>
      </w:r>
    </w:p>
    <w:p w14:paraId="2EF95C71" w14:textId="44CF2D5F"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H.3 Minimal recommended SARIF file without source information</w:t>
      </w:r>
      <w:r>
        <w:rPr>
          <w:noProof/>
          <w:webHidden/>
        </w:rPr>
        <w:tab/>
        <w:t>84</w:t>
      </w:r>
    </w:p>
    <w:p w14:paraId="2F5C2ADA" w14:textId="5BF4F062"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H.4 SARIF file for exporting rule metadata</w:t>
      </w:r>
      <w:r>
        <w:rPr>
          <w:noProof/>
          <w:webHidden/>
        </w:rPr>
        <w:tab/>
        <w:t>85</w:t>
      </w:r>
    </w:p>
    <w:p w14:paraId="7DE4B1D4" w14:textId="3F945D9B" w:rsidR="00413D45" w:rsidRDefault="00413D45">
      <w:pPr>
        <w:pStyle w:val="TOC2"/>
        <w:tabs>
          <w:tab w:val="right" w:leader="dot" w:pos="9350"/>
        </w:tabs>
        <w:rPr>
          <w:rFonts w:asciiTheme="minorHAnsi" w:eastAsiaTheme="minorEastAsia" w:hAnsiTheme="minorHAnsi" w:cstheme="minorBidi"/>
          <w:noProof/>
          <w:sz w:val="22"/>
          <w:szCs w:val="22"/>
        </w:rPr>
      </w:pPr>
      <w:r w:rsidRPr="00D749DE">
        <w:rPr>
          <w:rStyle w:val="Hyperlink"/>
          <w:noProof/>
        </w:rPr>
        <w:t>H.5 Comprehensive SARIF file</w:t>
      </w:r>
      <w:r>
        <w:rPr>
          <w:noProof/>
          <w:webHidden/>
        </w:rPr>
        <w:tab/>
        <w:t>86</w:t>
      </w:r>
    </w:p>
    <w:p w14:paraId="4986FA8A" w14:textId="1B296D3D" w:rsidR="00413D45" w:rsidRDefault="00413D45">
      <w:pPr>
        <w:pStyle w:val="TOC1"/>
        <w:rPr>
          <w:rFonts w:asciiTheme="minorHAnsi" w:eastAsiaTheme="minorEastAsia" w:hAnsiTheme="minorHAnsi" w:cstheme="minorBidi"/>
          <w:noProof/>
          <w:sz w:val="22"/>
          <w:szCs w:val="22"/>
        </w:rPr>
      </w:pPr>
      <w:r w:rsidRPr="00D749DE">
        <w:rPr>
          <w:rStyle w:val="Hyperlink"/>
          <w:noProof/>
        </w:rPr>
        <w:t>Appendix I. Revision History</w:t>
      </w:r>
      <w:r>
        <w:rPr>
          <w:noProof/>
          <w:webHidden/>
        </w:rPr>
        <w:tab/>
        <w:t>92</w:t>
      </w:r>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6629538"/>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496629539"/>
      <w:bookmarkStart w:id="6" w:name="_Toc85472893"/>
      <w:bookmarkStart w:id="7" w:name="_Toc287332007"/>
      <w:r>
        <w:t>IPR Policy</w:t>
      </w:r>
      <w:bookmarkEnd w:id="5"/>
    </w:p>
    <w:p w14:paraId="46AF25ED" w14:textId="60BB739F"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124F973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6629540"/>
      <w:r>
        <w:t>Terminology</w:t>
      </w:r>
      <w:bookmarkEnd w:id="6"/>
      <w:bookmarkEnd w:id="7"/>
      <w:bookmarkEnd w:id="8"/>
    </w:p>
    <w:p w14:paraId="23C51B77" w14:textId="12690DDF"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9" w:name="_Ref7502892"/>
      <w:bookmarkStart w:id="10" w:name="_Toc12011611"/>
      <w:bookmarkStart w:id="11" w:name="_Toc85472894"/>
      <w:bookmarkStart w:id="12" w:name="_Toc287332008"/>
      <w:bookmarkStart w:id="13" w:name="_Toc496629541"/>
      <w:r>
        <w:t>Normative</w:t>
      </w:r>
      <w:bookmarkEnd w:id="9"/>
      <w:bookmarkEnd w:id="10"/>
      <w:r>
        <w:t xml:space="preserve"> References</w:t>
      </w:r>
      <w:bookmarkEnd w:id="11"/>
      <w:bookmarkEnd w:id="12"/>
      <w:bookmarkEnd w:id="13"/>
    </w:p>
    <w:p w14:paraId="6A8CA73D" w14:textId="6345E546" w:rsidR="00AB66A4" w:rsidRDefault="00AB66A4" w:rsidP="00AB66A4">
      <w:pPr>
        <w:pStyle w:val="Ref"/>
        <w:rPr>
          <w:rStyle w:val="Refterm"/>
          <w:b w:val="0"/>
        </w:rPr>
      </w:pPr>
      <w:r w:rsidRPr="00EE7D13">
        <w:rPr>
          <w:rStyle w:val="Refterm"/>
        </w:rPr>
        <w:t>[</w:t>
      </w:r>
      <w:bookmarkStart w:id="14" w:name="ECMA404"/>
      <w:r w:rsidRPr="00EE7D13">
        <w:rPr>
          <w:rStyle w:val="Refterm"/>
        </w:rPr>
        <w:t>ECMA404</w:t>
      </w:r>
      <w:bookmarkEnd w:id="1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0B79904A" w:rsidR="00AB66A4" w:rsidRDefault="00AB66A4" w:rsidP="00AB66A4">
      <w:pPr>
        <w:pStyle w:val="Ref"/>
      </w:pPr>
      <w:r w:rsidRPr="00EE7D13">
        <w:rPr>
          <w:rStyle w:val="Refterm"/>
        </w:rPr>
        <w:t>[</w:t>
      </w:r>
      <w:bookmarkStart w:id="15" w:name="FIPSPUB1804"/>
      <w:r w:rsidRPr="00EE7D13">
        <w:rPr>
          <w:rStyle w:val="Refterm"/>
        </w:rPr>
        <w:t>FIPSPUB180-4</w:t>
      </w:r>
      <w:bookmarkEnd w:id="15"/>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51A122E6" w:rsidR="00AB66A4" w:rsidRDefault="00AB66A4" w:rsidP="00AB66A4">
      <w:pPr>
        <w:pStyle w:val="Ref"/>
      </w:pPr>
      <w:r w:rsidRPr="00EE7D13">
        <w:rPr>
          <w:rStyle w:val="Refterm"/>
        </w:rPr>
        <w:t>[</w:t>
      </w:r>
      <w:bookmarkStart w:id="16" w:name="ISO86012004"/>
      <w:r w:rsidRPr="00EE7D13">
        <w:rPr>
          <w:rStyle w:val="Refterm"/>
        </w:rPr>
        <w:t>ISO8601:2004</w:t>
      </w:r>
      <w:bookmarkEnd w:id="16"/>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2DC4BE5A" w:rsidR="00F85576" w:rsidRDefault="00F85576" w:rsidP="00F85576">
      <w:pPr>
        <w:pStyle w:val="Ref"/>
      </w:pPr>
      <w:r w:rsidRPr="00EE7D13">
        <w:rPr>
          <w:rStyle w:val="Refterm"/>
        </w:rPr>
        <w:t>[</w:t>
      </w:r>
      <w:bookmarkStart w:id="17" w:name="JSCHEMA01"/>
      <w:r w:rsidRPr="00EE7D13">
        <w:rPr>
          <w:rStyle w:val="Refterm"/>
        </w:rPr>
        <w:t>JSCHEMA01</w:t>
      </w:r>
      <w:bookmarkEnd w:id="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6FC752A4" w:rsidR="00C02DEC" w:rsidRDefault="00C02DEC" w:rsidP="00F85576">
      <w:pPr>
        <w:pStyle w:val="Ref"/>
      </w:pPr>
      <w:r w:rsidRPr="00EE7D13">
        <w:rPr>
          <w:rStyle w:val="Refterm"/>
        </w:rPr>
        <w:t>[</w:t>
      </w:r>
      <w:bookmarkStart w:id="18" w:name="RFC2119"/>
      <w:r w:rsidRPr="00EE7D13">
        <w:rPr>
          <w:rStyle w:val="Refterm"/>
        </w:rPr>
        <w:t>RFC2119</w:t>
      </w:r>
      <w:bookmarkEnd w:id="1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4CBA5683" w:rsidR="00AB66A4" w:rsidRDefault="00AB66A4" w:rsidP="00AB66A4">
      <w:pPr>
        <w:pStyle w:val="Ref"/>
      </w:pPr>
      <w:r w:rsidRPr="00EE7D13">
        <w:rPr>
          <w:rStyle w:val="Refterm"/>
        </w:rPr>
        <w:t>[</w:t>
      </w:r>
      <w:bookmarkStart w:id="19" w:name="RFC2045"/>
      <w:r w:rsidRPr="00EE7D13">
        <w:rPr>
          <w:rStyle w:val="Refterm"/>
        </w:rPr>
        <w:t>RFC2045</w:t>
      </w:r>
      <w:bookmarkEnd w:id="1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2395C006" w:rsidR="00C56762" w:rsidRPr="0052312C" w:rsidRDefault="00C56762" w:rsidP="00C56762">
      <w:pPr>
        <w:pStyle w:val="Ref"/>
      </w:pPr>
      <w:r>
        <w:rPr>
          <w:rStyle w:val="Refterm"/>
        </w:rPr>
        <w:t>[</w:t>
      </w:r>
      <w:bookmarkStart w:id="20" w:name="RFC3629"/>
      <w:r>
        <w:rPr>
          <w:rStyle w:val="Refterm"/>
        </w:rPr>
        <w:t>RFC3629</w:t>
      </w:r>
      <w:bookmarkEnd w:id="20"/>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42F47741" w:rsidR="0092395F" w:rsidRDefault="00AB66A4" w:rsidP="00C56762">
      <w:pPr>
        <w:pStyle w:val="Ref"/>
      </w:pPr>
      <w:r w:rsidRPr="00EE7D13">
        <w:rPr>
          <w:rStyle w:val="Refterm"/>
        </w:rPr>
        <w:t>[</w:t>
      </w:r>
      <w:bookmarkStart w:id="21" w:name="RFC3986"/>
      <w:r w:rsidRPr="00EE7D13">
        <w:rPr>
          <w:rStyle w:val="Refterm"/>
        </w:rPr>
        <w:t>RFC3986</w:t>
      </w:r>
      <w:bookmarkEnd w:id="2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378FC09F" w:rsidR="00C56762" w:rsidRDefault="00C56762" w:rsidP="00C56762">
      <w:pPr>
        <w:pStyle w:val="Ref"/>
      </w:pPr>
      <w:r>
        <w:rPr>
          <w:rStyle w:val="Refterm"/>
        </w:rPr>
        <w:t>[</w:t>
      </w:r>
      <w:bookmarkStart w:id="22" w:name="RFC5646"/>
      <w:r>
        <w:rPr>
          <w:rStyle w:val="Refterm"/>
        </w:rPr>
        <w:t>RFC5646</w:t>
      </w:r>
      <w:bookmarkEnd w:id="22"/>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20DD5C98" w:rsidR="00F85576" w:rsidRPr="00F85576" w:rsidRDefault="00F85576" w:rsidP="00C56762">
      <w:pPr>
        <w:pStyle w:val="Ref"/>
        <w:rPr>
          <w:rStyle w:val="Refterm"/>
          <w:b w:val="0"/>
        </w:rPr>
      </w:pPr>
      <w:r>
        <w:rPr>
          <w:rStyle w:val="Refterm"/>
        </w:rPr>
        <w:t>[</w:t>
      </w:r>
      <w:bookmarkStart w:id="23" w:name="SEMVER"/>
      <w:r>
        <w:rPr>
          <w:rStyle w:val="Refterm"/>
        </w:rPr>
        <w:t>SEMVER</w:t>
      </w:r>
      <w:bookmarkEnd w:id="23"/>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6735FBF9" w:rsidR="0092395F" w:rsidRDefault="00DE0F9F" w:rsidP="00F85576">
      <w:pPr>
        <w:pStyle w:val="Ref"/>
      </w:pPr>
      <w:r>
        <w:rPr>
          <w:rStyle w:val="Refterm"/>
        </w:rPr>
        <w:t>[</w:t>
      </w:r>
      <w:bookmarkStart w:id="24" w:name="UNICODE10"/>
      <w:r>
        <w:rPr>
          <w:rStyle w:val="Refterm"/>
        </w:rPr>
        <w:t>UNICODE10</w:t>
      </w:r>
      <w:bookmarkEnd w:id="24"/>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25" w:name="_Toc85472895"/>
      <w:bookmarkStart w:id="26" w:name="_Toc287332009"/>
      <w:bookmarkStart w:id="27" w:name="_Toc496629542"/>
      <w:r>
        <w:t>Non-Normative References</w:t>
      </w:r>
      <w:bookmarkEnd w:id="25"/>
      <w:bookmarkEnd w:id="26"/>
      <w:bookmarkEnd w:id="27"/>
    </w:p>
    <w:p w14:paraId="676C3FD1" w14:textId="1D10679C"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1963919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1BD4C6A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28" w:name="_Toc496629543"/>
      <w:r>
        <w:lastRenderedPageBreak/>
        <w:t>Conventions</w:t>
      </w:r>
      <w:bookmarkEnd w:id="28"/>
    </w:p>
    <w:p w14:paraId="50E64719" w14:textId="2428E7E7" w:rsidR="0012387E" w:rsidRPr="0012387E" w:rsidRDefault="0012387E" w:rsidP="0012387E"/>
    <w:p w14:paraId="2D42620D" w14:textId="4CD3D186" w:rsidR="0012387E" w:rsidRDefault="00EE7D13" w:rsidP="0012387E">
      <w:pPr>
        <w:pStyle w:val="Heading2"/>
      </w:pPr>
      <w:bookmarkStart w:id="29" w:name="_Toc496629544"/>
      <w:r>
        <w:t>General</w:t>
      </w:r>
      <w:bookmarkEnd w:id="2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0" w:name="_Toc496629545"/>
      <w:r>
        <w:t>Format examples</w:t>
      </w:r>
      <w:bookmarkEnd w:id="30"/>
    </w:p>
    <w:p w14:paraId="0C763244" w14:textId="4CD630D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1" w:name="_Toc496629546"/>
      <w:r>
        <w:t>Property notation</w:t>
      </w:r>
      <w:bookmarkEnd w:id="31"/>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32" w:name="_Toc496629547"/>
      <w:r>
        <w:lastRenderedPageBreak/>
        <w:t>File format</w:t>
      </w:r>
      <w:bookmarkEnd w:id="32"/>
    </w:p>
    <w:p w14:paraId="4E58823B" w14:textId="39ED7B8C" w:rsidR="008F022E" w:rsidRDefault="008F022E" w:rsidP="008F022E">
      <w:pPr>
        <w:pStyle w:val="Heading2"/>
      </w:pPr>
      <w:bookmarkStart w:id="33" w:name="_Toc496629548"/>
      <w:r>
        <w:t>General</w:t>
      </w:r>
      <w:bookmarkEnd w:id="3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3F0DE2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767E2A">
        <w:t>3.11</w:t>
      </w:r>
      <w:r>
        <w:fldChar w:fldCharType="end"/>
      </w:r>
      <w:r>
        <w:t>).</w:t>
      </w:r>
    </w:p>
    <w:p w14:paraId="37874D7A" w14:textId="106DD334" w:rsidR="00815787" w:rsidRDefault="00815787" w:rsidP="00815787">
      <w:pPr>
        <w:pStyle w:val="Heading2"/>
      </w:pPr>
      <w:bookmarkStart w:id="34" w:name="_Ref493342422"/>
      <w:bookmarkStart w:id="35" w:name="_Toc496629549"/>
      <w:r>
        <w:t>URI-valued properties</w:t>
      </w:r>
      <w:bookmarkEnd w:id="34"/>
      <w:bookmarkEnd w:id="35"/>
    </w:p>
    <w:p w14:paraId="604C3241" w14:textId="1A87F8F5"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D66809B"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36" w:name="_Ref493422705"/>
      <w:bookmarkStart w:id="37" w:name="_Toc496629550"/>
      <w:r>
        <w:t>URI base id properties</w:t>
      </w:r>
      <w:bookmarkEnd w:id="36"/>
      <w:bookmarkEnd w:id="37"/>
    </w:p>
    <w:p w14:paraId="4438C49A" w14:textId="658A7741"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767E2A">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745AC9C3"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767E2A">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767E2A">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3EAC4E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767E2A">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767E2A">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38" w:name="_Toc496629551"/>
      <w:r>
        <w:lastRenderedPageBreak/>
        <w:t>String properties</w:t>
      </w:r>
      <w:bookmarkEnd w:id="38"/>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39" w:name="_Toc496629552"/>
      <w:r>
        <w:t>Object properties</w:t>
      </w:r>
      <w:bookmarkEnd w:id="39"/>
    </w:p>
    <w:p w14:paraId="1C30B6EF" w14:textId="58E3163B"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767E2A">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767E2A">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 w:name="_Toc496629553"/>
      <w:r>
        <w:t>Array properties</w:t>
      </w:r>
      <w:bookmarkEnd w:id="40"/>
    </w:p>
    <w:p w14:paraId="5EBAA746" w14:textId="0F89A284"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767E2A">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67E2A">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1" w:name="_Ref493408960"/>
      <w:bookmarkStart w:id="42" w:name="_Toc496629554"/>
      <w:r>
        <w:t>Property bags</w:t>
      </w:r>
      <w:bookmarkEnd w:id="41"/>
      <w:bookmarkEnd w:id="42"/>
    </w:p>
    <w:p w14:paraId="394A6CDE" w14:textId="6ABA55FC" w:rsidR="00815787" w:rsidRDefault="00815787" w:rsidP="00815787">
      <w:pPr>
        <w:pStyle w:val="Heading3"/>
      </w:pPr>
      <w:bookmarkStart w:id="43" w:name="_Toc496629555"/>
      <w:r>
        <w:t>General</w:t>
      </w:r>
      <w:bookmarkEnd w:id="43"/>
    </w:p>
    <w:p w14:paraId="09818AAE" w14:textId="2E2C5009"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44" w:name="_Toc496629556"/>
      <w:r>
        <w:t>Tags</w:t>
      </w:r>
      <w:bookmarkEnd w:id="44"/>
    </w:p>
    <w:p w14:paraId="0F1BC690" w14:textId="750737F1"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45" w:name="_Hlk493349329"/>
      <w:r w:rsidRPr="001A344F">
        <w:t xml:space="preserve">an array containing zero or more arbitrary strings, no two of which </w:t>
      </w:r>
      <w:r w:rsidRPr="001A344F">
        <w:rPr>
          <w:b/>
        </w:rPr>
        <w:t>SHALL</w:t>
      </w:r>
      <w:r w:rsidRPr="001A344F">
        <w:t xml:space="preserve"> be the same</w:t>
      </w:r>
      <w:bookmarkEnd w:id="4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46" w:name="_Ref493413701"/>
      <w:bookmarkStart w:id="47" w:name="_Ref493413744"/>
      <w:bookmarkStart w:id="48" w:name="_Toc496629557"/>
      <w:r>
        <w:t>Date/time properties</w:t>
      </w:r>
      <w:bookmarkEnd w:id="46"/>
      <w:bookmarkEnd w:id="47"/>
      <w:bookmarkEnd w:id="48"/>
    </w:p>
    <w:p w14:paraId="33510EF1" w14:textId="30FA0E1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49" w:name="_Ref493404799"/>
      <w:bookmarkStart w:id="50" w:name="_Toc496629558"/>
      <w:r>
        <w:lastRenderedPageBreak/>
        <w:t>Array properties with unique values</w:t>
      </w:r>
      <w:bookmarkEnd w:id="49"/>
      <w:bookmarkEnd w:id="50"/>
    </w:p>
    <w:p w14:paraId="165FE7F2" w14:textId="03FC483A"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1" w:name="_Ref493426052"/>
      <w:bookmarkStart w:id="52" w:name="_Toc496629559"/>
      <w:r>
        <w:t>Message properties</w:t>
      </w:r>
      <w:bookmarkEnd w:id="51"/>
      <w:bookmarkEnd w:id="52"/>
    </w:p>
    <w:p w14:paraId="63E76F08" w14:textId="107AF430" w:rsidR="00A92A05" w:rsidRDefault="00CD2928" w:rsidP="00A92A05">
      <w:r w:rsidRPr="00CD2928">
        <w:t xml:space="preserve">Certain properties in this specification are string values containing messages intended to be viewed by a user. </w:t>
      </w:r>
      <w:bookmarkStart w:id="53" w:name="_Hlk493349567"/>
      <w:r w:rsidRPr="00CD2928">
        <w:t xml:space="preserve">No such property </w:t>
      </w:r>
      <w:r w:rsidRPr="00CD2928">
        <w:rPr>
          <w:b/>
        </w:rPr>
        <w:t>SHALL</w:t>
      </w:r>
      <w:r w:rsidRPr="00CD2928">
        <w:t xml:space="preserve"> have a value that is the empty string</w:t>
      </w:r>
      <w:bookmarkEnd w:id="53"/>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54" w:name="_Ref493337542"/>
      <w:bookmarkStart w:id="55" w:name="_Toc496629560"/>
      <w:r>
        <w:t>sarifLog object</w:t>
      </w:r>
      <w:bookmarkEnd w:id="54"/>
      <w:bookmarkEnd w:id="55"/>
    </w:p>
    <w:p w14:paraId="5DEDD21B" w14:textId="0630136E" w:rsidR="000D32C1" w:rsidRDefault="000D32C1" w:rsidP="000D32C1">
      <w:pPr>
        <w:pStyle w:val="Heading3"/>
      </w:pPr>
      <w:bookmarkStart w:id="56" w:name="_Toc496629561"/>
      <w:r>
        <w:t>General</w:t>
      </w:r>
      <w:bookmarkEnd w:id="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B6B6C7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767E2A">
        <w:t>3.11.2</w:t>
      </w:r>
      <w:r w:rsidR="0038356E">
        <w:fldChar w:fldCharType="end"/>
      </w:r>
    </w:p>
    <w:p w14:paraId="69B7D7D3" w14:textId="112861CD"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767E2A">
        <w:t>3.11.4</w:t>
      </w:r>
      <w:r w:rsidR="0038356E">
        <w:fldChar w:fldCharType="end"/>
      </w:r>
    </w:p>
    <w:p w14:paraId="39DC26EB" w14:textId="77777777" w:rsidR="0038356E" w:rsidRDefault="0038356E" w:rsidP="0038356E">
      <w:pPr>
        <w:pStyle w:val="Code"/>
      </w:pPr>
      <w:r>
        <w:t xml:space="preserve">        {</w:t>
      </w:r>
    </w:p>
    <w:p w14:paraId="4DCDD64B" w14:textId="160FE296" w:rsidR="0038356E" w:rsidRDefault="0038356E" w:rsidP="0038356E">
      <w:pPr>
        <w:pStyle w:val="Code"/>
      </w:pPr>
      <w:r>
        <w:t xml:space="preserve">            ...         # a run object (see §</w:t>
      </w:r>
      <w:r>
        <w:fldChar w:fldCharType="begin"/>
      </w:r>
      <w:r>
        <w:instrText xml:space="preserve"> REF _Ref493349997 \w \h </w:instrText>
      </w:r>
      <w:r>
        <w:fldChar w:fldCharType="separate"/>
      </w:r>
      <w:r w:rsidR="00767E2A">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7" w:name="_Ref493349977"/>
      <w:bookmarkStart w:id="58" w:name="_Ref493350297"/>
      <w:bookmarkStart w:id="59" w:name="_Toc496629562"/>
      <w:r>
        <w:t>version property</w:t>
      </w:r>
      <w:bookmarkEnd w:id="57"/>
      <w:bookmarkEnd w:id="58"/>
      <w:bookmarkEnd w:id="59"/>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0" w:name="_Toc496629563"/>
      <w:r>
        <w:lastRenderedPageBreak/>
        <w:t>$schema property</w:t>
      </w:r>
      <w:bookmarkEnd w:id="6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B8C34A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67E2A">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1" w:name="_Ref493349987"/>
      <w:bookmarkStart w:id="62" w:name="_Toc496629564"/>
      <w:r>
        <w:t>runs property</w:t>
      </w:r>
      <w:bookmarkEnd w:id="61"/>
      <w:bookmarkEnd w:id="62"/>
    </w:p>
    <w:p w14:paraId="4CED6907" w14:textId="51D5FF9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67E2A">
        <w:t>3.12</w:t>
      </w:r>
      <w:r>
        <w:fldChar w:fldCharType="end"/>
      </w:r>
      <w:r w:rsidRPr="00584D35">
        <w:t>).</w:t>
      </w:r>
    </w:p>
    <w:p w14:paraId="076C2078" w14:textId="7A8121FC" w:rsidR="00C66549" w:rsidRPr="00C66549" w:rsidRDefault="00EC6397" w:rsidP="00C66549">
      <w:pPr>
        <w:pStyle w:val="Heading2"/>
      </w:pPr>
      <w:bookmarkStart w:id="63" w:name="_Ref493349997"/>
      <w:bookmarkStart w:id="64" w:name="_Ref493350451"/>
      <w:bookmarkStart w:id="65" w:name="_Toc496629565"/>
      <w:r>
        <w:t>run object</w:t>
      </w:r>
      <w:bookmarkEnd w:id="63"/>
      <w:bookmarkEnd w:id="64"/>
      <w:bookmarkEnd w:id="65"/>
    </w:p>
    <w:p w14:paraId="10E42C1C" w14:textId="534C375F" w:rsidR="000D32C1" w:rsidRDefault="000D32C1" w:rsidP="000D32C1">
      <w:pPr>
        <w:pStyle w:val="Heading3"/>
      </w:pPr>
      <w:bookmarkStart w:id="66" w:name="_Toc496629566"/>
      <w:r>
        <w:t>General</w:t>
      </w:r>
      <w:bookmarkEnd w:id="6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F1ECE8" w:rsidR="00C66549" w:rsidRDefault="00C66549" w:rsidP="00C66549">
      <w:pPr>
        <w:pStyle w:val="Code"/>
      </w:pPr>
      <w:r>
        <w:t xml:space="preserve">    "tool":        # see §</w:t>
      </w:r>
      <w:r>
        <w:fldChar w:fldCharType="begin"/>
      </w:r>
      <w:r>
        <w:instrText xml:space="preserve"> REF _Ref493350956 \w \h </w:instrText>
      </w:r>
      <w:r>
        <w:fldChar w:fldCharType="separate"/>
      </w:r>
      <w:r w:rsidR="00767E2A">
        <w:t>3.12.7</w:t>
      </w:r>
      <w:r>
        <w:fldChar w:fldCharType="end"/>
      </w:r>
    </w:p>
    <w:p w14:paraId="48CEEDFF" w14:textId="77777777" w:rsidR="00C66549" w:rsidRDefault="00C66549" w:rsidP="00C66549">
      <w:pPr>
        <w:pStyle w:val="Code"/>
      </w:pPr>
      <w:r>
        <w:t xml:space="preserve">    {</w:t>
      </w:r>
    </w:p>
    <w:p w14:paraId="458D3C95" w14:textId="190EB3CD" w:rsidR="00C66549" w:rsidRDefault="00C66549" w:rsidP="00C66549">
      <w:pPr>
        <w:pStyle w:val="Code"/>
      </w:pPr>
      <w:r>
        <w:t xml:space="preserve">        ...        # a tool object (see §</w:t>
      </w:r>
      <w:r>
        <w:fldChar w:fldCharType="begin"/>
      </w:r>
      <w:r>
        <w:instrText xml:space="preserve"> REF _Ref493350964 \w \h </w:instrText>
      </w:r>
      <w:r>
        <w:fldChar w:fldCharType="separate"/>
      </w:r>
      <w:r w:rsidR="00767E2A">
        <w:t>3.13</w:t>
      </w:r>
      <w:r>
        <w:fldChar w:fldCharType="end"/>
      </w:r>
      <w:r>
        <w:t>)</w:t>
      </w:r>
    </w:p>
    <w:p w14:paraId="5659FE03" w14:textId="77777777" w:rsidR="00C66549" w:rsidRDefault="00C66549" w:rsidP="00C66549">
      <w:pPr>
        <w:pStyle w:val="Code"/>
      </w:pPr>
      <w:r>
        <w:t xml:space="preserve">    },</w:t>
      </w:r>
    </w:p>
    <w:p w14:paraId="5572A9C8" w14:textId="7FA1A4E9" w:rsidR="00C66549" w:rsidRDefault="00C66549" w:rsidP="00C66549">
      <w:pPr>
        <w:pStyle w:val="Code"/>
      </w:pPr>
      <w:r>
        <w:t xml:space="preserve">    "results":     # see §</w:t>
      </w:r>
      <w:r>
        <w:fldChar w:fldCharType="begin"/>
      </w:r>
      <w:r>
        <w:instrText xml:space="preserve"> REF _Ref493350972 \w \h </w:instrText>
      </w:r>
      <w:r>
        <w:fldChar w:fldCharType="separate"/>
      </w:r>
      <w:r w:rsidR="00767E2A">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10CD40C" w:rsidR="00C66549" w:rsidRDefault="00C66549" w:rsidP="00C66549">
      <w:pPr>
        <w:pStyle w:val="Code"/>
      </w:pPr>
      <w:r>
        <w:t xml:space="preserve">            ...    # a result object (see §</w:t>
      </w:r>
      <w:r>
        <w:fldChar w:fldCharType="begin"/>
      </w:r>
      <w:r>
        <w:instrText xml:space="preserve"> REF _Ref493350984 \w \h </w:instrText>
      </w:r>
      <w:r>
        <w:fldChar w:fldCharType="separate"/>
      </w:r>
      <w:r w:rsidR="00767E2A">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67" w:name="_Ref493351359"/>
      <w:bookmarkStart w:id="68" w:name="_Toc496629567"/>
      <w:r>
        <w:t>id property</w:t>
      </w:r>
      <w:bookmarkEnd w:id="67"/>
      <w:bookmarkEnd w:id="6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69" w:name="_Toc496629568"/>
      <w:r>
        <w:t>stableId property</w:t>
      </w:r>
      <w:bookmarkEnd w:id="6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0" w:name="_Ref493475805"/>
      <w:bookmarkStart w:id="71" w:name="_Toc496629569"/>
      <w:r>
        <w:lastRenderedPageBreak/>
        <w:t>baselineId property</w:t>
      </w:r>
      <w:bookmarkEnd w:id="70"/>
      <w:bookmarkEnd w:id="71"/>
    </w:p>
    <w:p w14:paraId="2AAA192D" w14:textId="0E5A34F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67E2A">
        <w:t>3.12.2</w:t>
      </w:r>
      <w:r>
        <w:fldChar w:fldCharType="end"/>
      </w:r>
      <w:r w:rsidRPr="006066AC">
        <w:t>) of some previous run.</w:t>
      </w:r>
    </w:p>
    <w:p w14:paraId="039F708E" w14:textId="4D011337"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767E2A">
        <w:t>3.17.14</w:t>
      </w:r>
      <w:r>
        <w:fldChar w:fldCharType="end"/>
      </w:r>
      <w:r w:rsidRPr="006066AC">
        <w:t>) of every result object (§</w:t>
      </w:r>
      <w:r>
        <w:fldChar w:fldCharType="begin"/>
      </w:r>
      <w:r>
        <w:instrText xml:space="preserve"> REF _Ref493350984 \w \h </w:instrText>
      </w:r>
      <w:r>
        <w:fldChar w:fldCharType="separate"/>
      </w:r>
      <w:r w:rsidR="00767E2A">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72" w:name="_Toc496629570"/>
      <w:r>
        <w:t>automationId property</w:t>
      </w:r>
      <w:bookmarkEnd w:id="7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3" w:name="_Toc496629571"/>
      <w:r>
        <w:t>architecture property</w:t>
      </w:r>
      <w:bookmarkEnd w:id="7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74" w:name="_Ref493350956"/>
      <w:bookmarkStart w:id="75" w:name="_Toc496629572"/>
      <w:r>
        <w:t>tool property</w:t>
      </w:r>
      <w:bookmarkEnd w:id="74"/>
      <w:bookmarkEnd w:id="75"/>
    </w:p>
    <w:p w14:paraId="56566E8E" w14:textId="0238434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67E2A">
        <w:t>3.13</w:t>
      </w:r>
      <w:r>
        <w:fldChar w:fldCharType="end"/>
      </w:r>
      <w:r w:rsidRPr="003B5868">
        <w:t>) that describes the analysis tool that was run.</w:t>
      </w:r>
    </w:p>
    <w:p w14:paraId="29FA70CD" w14:textId="7E358CE9" w:rsidR="000D32C1" w:rsidRDefault="000D32C1" w:rsidP="000D32C1">
      <w:pPr>
        <w:pStyle w:val="Heading3"/>
      </w:pPr>
      <w:bookmarkStart w:id="76" w:name="_Toc496629573"/>
      <w:r>
        <w:t>invocation property</w:t>
      </w:r>
      <w:bookmarkEnd w:id="76"/>
    </w:p>
    <w:p w14:paraId="676BBCBB" w14:textId="4204F993"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767E2A">
        <w:t>3.14</w:t>
      </w:r>
      <w:r>
        <w:fldChar w:fldCharType="end"/>
      </w:r>
      <w:r w:rsidRPr="003B5868">
        <w:t>) that describes the invocation of the analysis tool that was run.</w:t>
      </w:r>
    </w:p>
    <w:p w14:paraId="7D9E2059" w14:textId="4BAF2AAA" w:rsidR="000D32C1" w:rsidRDefault="000D32C1" w:rsidP="000D32C1">
      <w:pPr>
        <w:pStyle w:val="Heading3"/>
      </w:pPr>
      <w:bookmarkStart w:id="77" w:name="_Ref493345118"/>
      <w:bookmarkStart w:id="78" w:name="_Toc496629574"/>
      <w:r>
        <w:t>files property</w:t>
      </w:r>
      <w:bookmarkEnd w:id="77"/>
      <w:bookmarkEnd w:id="7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E402A8B"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767E2A">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13E437F"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67E2A">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5EE2C7DD"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767E2A">
        <w:t>3.2</w:t>
      </w:r>
      <w:r>
        <w:fldChar w:fldCharType="end"/>
      </w:r>
      <w:r w:rsidRPr="001C3E3E">
        <w:t>.</w:t>
      </w:r>
    </w:p>
    <w:p w14:paraId="7F2B59B5" w14:textId="167F5F2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767E2A">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67E2A">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67E2A">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1986B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9BB638F"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67E2A">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38494712"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767E2A">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79" w:name="_Ref493479000"/>
      <w:bookmarkStart w:id="80" w:name="_Ref493479448"/>
      <w:bookmarkStart w:id="81" w:name="_Toc496629575"/>
      <w:r>
        <w:t>logicalLocations property</w:t>
      </w:r>
      <w:bookmarkEnd w:id="79"/>
      <w:bookmarkEnd w:id="80"/>
      <w:bookmarkEnd w:id="8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4C79BDA" w:rsidR="00D27F62" w:rsidRDefault="00D27F62" w:rsidP="00D27F62">
      <w:r w:rsidRPr="00D27F62">
        <w:t>Wi</w:t>
      </w:r>
      <w:r>
        <w:t>th one exception described in §</w:t>
      </w:r>
      <w:r>
        <w:fldChar w:fldCharType="begin"/>
      </w:r>
      <w:r>
        <w:instrText xml:space="preserve"> REF _Ref493404415 \r \h </w:instrText>
      </w:r>
      <w:r>
        <w:fldChar w:fldCharType="separate"/>
      </w:r>
      <w:r w:rsidR="00767E2A">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67E2A">
        <w:t>3.18.5</w:t>
      </w:r>
      <w:r>
        <w:fldChar w:fldCharType="end"/>
      </w:r>
      <w:r>
        <w:t xml:space="preserve"> </w:t>
      </w:r>
      <w:r w:rsidRPr="00D27F62">
        <w:t>for examples.</w:t>
      </w:r>
    </w:p>
    <w:p w14:paraId="1928BB84" w14:textId="3D01EB86"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67E2A">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DDC2AF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767E2A">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2" w:name="_Ref493350972"/>
      <w:bookmarkStart w:id="83" w:name="_Toc496629576"/>
      <w:r>
        <w:t>results property</w:t>
      </w:r>
      <w:bookmarkEnd w:id="82"/>
      <w:bookmarkEnd w:id="83"/>
    </w:p>
    <w:p w14:paraId="319EAE63" w14:textId="358EFBEC"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767E2A">
        <w:t>3.9</w:t>
      </w:r>
      <w:r>
        <w:fldChar w:fldCharType="end"/>
      </w:r>
      <w:r>
        <w:t>) result objects (§</w:t>
      </w:r>
      <w:r>
        <w:fldChar w:fldCharType="begin"/>
      </w:r>
      <w:r>
        <w:instrText xml:space="preserve"> REF _Ref493350984 \r \h </w:instrText>
      </w:r>
      <w:r>
        <w:fldChar w:fldCharType="separate"/>
      </w:r>
      <w:r w:rsidR="00767E2A">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066B5B2E"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767E2A">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84" w:name="_Ref493345429"/>
      <w:bookmarkStart w:id="85" w:name="_Toc496629577"/>
      <w:r>
        <w:t>toolNotifications</w:t>
      </w:r>
      <w:r w:rsidR="00401BB5">
        <w:t xml:space="preserve"> property</w:t>
      </w:r>
      <w:bookmarkEnd w:id="84"/>
      <w:bookmarkEnd w:id="85"/>
    </w:p>
    <w:p w14:paraId="6ED00C77" w14:textId="5D5FEA7C"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67E2A">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67E2A">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86" w:name="_Toc496629578"/>
      <w:r>
        <w:t>configurationNotifications</w:t>
      </w:r>
      <w:r w:rsidR="00401BB5">
        <w:t xml:space="preserve"> property</w:t>
      </w:r>
      <w:bookmarkEnd w:id="86"/>
    </w:p>
    <w:p w14:paraId="7E2BD1CC" w14:textId="7D1D2E30"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767E2A">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767E2A">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87" w:name="_Ref493404878"/>
      <w:bookmarkStart w:id="88" w:name="_Toc496629579"/>
      <w:r>
        <w:t>rules property</w:t>
      </w:r>
      <w:bookmarkEnd w:id="87"/>
      <w:bookmarkEnd w:id="8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08E298DD"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767E2A">
        <w:t>3.27</w:t>
      </w:r>
      <w:r>
        <w:fldChar w:fldCharType="end"/>
      </w:r>
      <w:r w:rsidRPr="00DD45F4">
        <w:t>).</w:t>
      </w:r>
    </w:p>
    <w:p w14:paraId="2C32612D" w14:textId="75749E4F"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67E2A">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41DDF852"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767E2A">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767E2A">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767E2A">
        <w:t>3.17.3</w:t>
      </w:r>
      <w:r>
        <w:fldChar w:fldCharType="end"/>
      </w:r>
      <w:r w:rsidRPr="0037313D">
        <w:t>).</w:t>
      </w:r>
    </w:p>
    <w:p w14:paraId="2F70E880" w14:textId="3C823711" w:rsidR="00401BB5" w:rsidRDefault="00401BB5" w:rsidP="00401BB5">
      <w:pPr>
        <w:pStyle w:val="Heading3"/>
      </w:pPr>
      <w:bookmarkStart w:id="89" w:name="_Toc496629580"/>
      <w:r>
        <w:t>properties property</w:t>
      </w:r>
      <w:bookmarkEnd w:id="89"/>
    </w:p>
    <w:p w14:paraId="6A87570C" w14:textId="4E84D96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67E2A">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0" w:name="_Ref493350964"/>
      <w:bookmarkStart w:id="91" w:name="_Toc496629581"/>
      <w:r>
        <w:t>tool object</w:t>
      </w:r>
      <w:bookmarkEnd w:id="90"/>
      <w:bookmarkEnd w:id="91"/>
    </w:p>
    <w:p w14:paraId="389A43BD" w14:textId="582B65CB" w:rsidR="00401BB5" w:rsidRDefault="00401BB5" w:rsidP="00401BB5">
      <w:pPr>
        <w:pStyle w:val="Heading3"/>
      </w:pPr>
      <w:bookmarkStart w:id="92" w:name="_Toc496629582"/>
      <w:r>
        <w:t>General</w:t>
      </w:r>
      <w:bookmarkEnd w:id="9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461BB9A7"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767E2A">
        <w:t>3.13.2</w:t>
      </w:r>
      <w:r>
        <w:fldChar w:fldCharType="end"/>
      </w:r>
    </w:p>
    <w:p w14:paraId="69B4117F" w14:textId="20F7B3DA"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767E2A">
        <w:t>3.13.3</w:t>
      </w:r>
      <w:r>
        <w:fldChar w:fldCharType="end"/>
      </w:r>
    </w:p>
    <w:p w14:paraId="3C102082" w14:textId="04D0CDD1"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767E2A">
        <w:t>3.13.4</w:t>
      </w:r>
      <w:r>
        <w:fldChar w:fldCharType="end"/>
      </w:r>
    </w:p>
    <w:p w14:paraId="51BC003B" w14:textId="644D50A8"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767E2A">
        <w:t>3.13.5</w:t>
      </w:r>
      <w:r>
        <w:fldChar w:fldCharType="end"/>
      </w:r>
    </w:p>
    <w:p w14:paraId="3461AB94" w14:textId="2709FC9C"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767E2A">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3" w:name="_Ref493409155"/>
      <w:bookmarkStart w:id="94" w:name="_Toc496629583"/>
      <w:r>
        <w:t>name property</w:t>
      </w:r>
      <w:bookmarkEnd w:id="93"/>
      <w:bookmarkEnd w:id="9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5" w:name="_Ref493409168"/>
      <w:bookmarkStart w:id="96" w:name="_Toc496629584"/>
      <w:r>
        <w:t>fullName property</w:t>
      </w:r>
      <w:bookmarkEnd w:id="95"/>
      <w:bookmarkEnd w:id="9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7" w:name="_Ref493409198"/>
      <w:bookmarkStart w:id="98" w:name="_Toc496629585"/>
      <w:r>
        <w:t>semanticVersion property</w:t>
      </w:r>
      <w:bookmarkEnd w:id="97"/>
      <w:bookmarkEnd w:id="98"/>
    </w:p>
    <w:p w14:paraId="0F26CA6A" w14:textId="452CB07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9" w:name="_Ref493409191"/>
      <w:bookmarkStart w:id="100" w:name="_Toc496629586"/>
      <w:r>
        <w:t>version property</w:t>
      </w:r>
      <w:bookmarkEnd w:id="99"/>
      <w:bookmarkEnd w:id="10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1" w:name="_Ref493409205"/>
      <w:bookmarkStart w:id="102" w:name="_Toc496629587"/>
      <w:r>
        <w:t>fileVersion property</w:t>
      </w:r>
      <w:bookmarkEnd w:id="101"/>
      <w:bookmarkEnd w:id="10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3" w:name="_Toc496629588"/>
      <w:r>
        <w:t>language property</w:t>
      </w:r>
      <w:bookmarkEnd w:id="103"/>
    </w:p>
    <w:p w14:paraId="0DEC6669" w14:textId="5E7B474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04" w:name="_Toc496629589"/>
      <w:r>
        <w:t>sarifLoggerVersion property</w:t>
      </w:r>
      <w:bookmarkEnd w:id="10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05" w:name="_Toc496629590"/>
      <w:r>
        <w:lastRenderedPageBreak/>
        <w:t>properties property</w:t>
      </w:r>
      <w:bookmarkEnd w:id="105"/>
    </w:p>
    <w:p w14:paraId="074F31FD" w14:textId="2378588C"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67E2A">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06" w:name="_Ref493352563"/>
      <w:bookmarkStart w:id="107" w:name="_Toc496629591"/>
      <w:r>
        <w:t>invocation object</w:t>
      </w:r>
      <w:bookmarkEnd w:id="106"/>
      <w:bookmarkEnd w:id="107"/>
    </w:p>
    <w:p w14:paraId="10E65C9D" w14:textId="17190F2B" w:rsidR="00401BB5" w:rsidRDefault="00401BB5" w:rsidP="00401BB5">
      <w:pPr>
        <w:pStyle w:val="Heading3"/>
      </w:pPr>
      <w:bookmarkStart w:id="108" w:name="_Toc496629592"/>
      <w:r>
        <w:t>General</w:t>
      </w:r>
      <w:bookmarkEnd w:id="10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9" w:name="_Ref493414102"/>
      <w:bookmarkStart w:id="110" w:name="_Toc496629593"/>
      <w:r>
        <w:t>commandLine property</w:t>
      </w:r>
      <w:bookmarkEnd w:id="109"/>
      <w:bookmarkEnd w:id="11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1" w:name="_Toc496629594"/>
      <w:r>
        <w:t>responseFiles property</w:t>
      </w:r>
      <w:bookmarkEnd w:id="11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2" w:name="_Toc496629595"/>
      <w:r>
        <w:t>startTime property</w:t>
      </w:r>
      <w:bookmarkEnd w:id="112"/>
    </w:p>
    <w:p w14:paraId="16315911" w14:textId="543119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767E2A">
        <w:t>3.8</w:t>
      </w:r>
      <w:r>
        <w:fldChar w:fldCharType="end"/>
      </w:r>
      <w:r w:rsidRPr="00A14F9A">
        <w:t>).</w:t>
      </w:r>
    </w:p>
    <w:p w14:paraId="64D62131" w14:textId="648590CB" w:rsidR="00401BB5" w:rsidRDefault="00401BB5" w:rsidP="00401BB5">
      <w:pPr>
        <w:pStyle w:val="Heading3"/>
      </w:pPr>
      <w:bookmarkStart w:id="113" w:name="_Toc496629596"/>
      <w:r>
        <w:t>endTime property</w:t>
      </w:r>
      <w:bookmarkEnd w:id="113"/>
    </w:p>
    <w:p w14:paraId="7310B713" w14:textId="605E4BC2"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767E2A">
        <w:t>3.8</w:t>
      </w:r>
      <w:r>
        <w:fldChar w:fldCharType="end"/>
      </w:r>
      <w:r w:rsidRPr="00A14F9A">
        <w:t>).</w:t>
      </w:r>
    </w:p>
    <w:p w14:paraId="403BF44E" w14:textId="3684AD93" w:rsidR="00401BB5" w:rsidRDefault="00401BB5" w:rsidP="00401BB5">
      <w:pPr>
        <w:pStyle w:val="Heading3"/>
      </w:pPr>
      <w:bookmarkStart w:id="114" w:name="_Toc496629597"/>
      <w:r>
        <w:t>machine property</w:t>
      </w:r>
      <w:bookmarkEnd w:id="11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5" w:name="_Toc496629598"/>
      <w:r>
        <w:t>account property</w:t>
      </w:r>
      <w:bookmarkEnd w:id="11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6" w:name="_Toc496629599"/>
      <w:r>
        <w:t>processId property</w:t>
      </w:r>
      <w:bookmarkEnd w:id="11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17" w:name="_Toc496629600"/>
      <w:r>
        <w:t>fileName property</w:t>
      </w:r>
      <w:bookmarkEnd w:id="11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152F69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67E2A">
        <w:t>3.13</w:t>
      </w:r>
      <w:r>
        <w:fldChar w:fldCharType="end"/>
      </w:r>
      <w:r w:rsidRPr="00A14F9A">
        <w:t>) because the identical tool might be invoked from different paths on different machines.</w:t>
      </w:r>
    </w:p>
    <w:p w14:paraId="4CBA5986" w14:textId="1E80CA7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67E2A">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8" w:name="_Toc496629601"/>
      <w:r>
        <w:lastRenderedPageBreak/>
        <w:t>workingDirectory property</w:t>
      </w:r>
      <w:bookmarkEnd w:id="11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19" w:name="_Toc496629602"/>
      <w:r>
        <w:t>environmentVariables property</w:t>
      </w:r>
      <w:bookmarkEnd w:id="11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0" w:name="_Toc496629603"/>
      <w:r>
        <w:t>properties property</w:t>
      </w:r>
      <w:bookmarkEnd w:id="120"/>
    </w:p>
    <w:p w14:paraId="6D4EC85A" w14:textId="63448B8D"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67E2A">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1" w:name="_Ref493403111"/>
      <w:bookmarkStart w:id="122" w:name="_Ref493404005"/>
      <w:bookmarkStart w:id="123" w:name="_Toc496629604"/>
      <w:r>
        <w:t>file object</w:t>
      </w:r>
      <w:bookmarkEnd w:id="121"/>
      <w:bookmarkEnd w:id="122"/>
      <w:bookmarkEnd w:id="123"/>
    </w:p>
    <w:p w14:paraId="375224F2" w14:textId="20156049" w:rsidR="00401BB5" w:rsidRDefault="00401BB5" w:rsidP="00401BB5">
      <w:pPr>
        <w:pStyle w:val="Heading3"/>
      </w:pPr>
      <w:bookmarkStart w:id="124" w:name="_Toc496629605"/>
      <w:r>
        <w:t>General</w:t>
      </w:r>
      <w:bookmarkEnd w:id="12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25" w:name="_Ref493403519"/>
      <w:bookmarkStart w:id="126" w:name="_Toc496629606"/>
      <w:r>
        <w:t>uri property</w:t>
      </w:r>
      <w:bookmarkEnd w:id="125"/>
      <w:bookmarkEnd w:id="126"/>
    </w:p>
    <w:p w14:paraId="35DB6B07" w14:textId="43F993E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767E2A">
        <w:t>3.2</w:t>
      </w:r>
      <w:r>
        <w:fldChar w:fldCharType="end"/>
      </w:r>
      <w:r w:rsidRPr="00F90F0E">
        <w:t>).</w:t>
      </w:r>
    </w:p>
    <w:p w14:paraId="421F8AA7" w14:textId="3DD66FC6"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767E2A">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79685B3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67E2A">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5D0EEE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67E2A">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27" w:name="_Toc496629607"/>
      <w:r>
        <w:t>uriBaseId property</w:t>
      </w:r>
      <w:bookmarkEnd w:id="127"/>
    </w:p>
    <w:p w14:paraId="732287EA" w14:textId="7E3673A5"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767E2A">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767E2A">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28" w:name="_Ref493404063"/>
      <w:bookmarkStart w:id="129" w:name="_Toc496629608"/>
      <w:r>
        <w:lastRenderedPageBreak/>
        <w:t>parentKey property</w:t>
      </w:r>
      <w:bookmarkEnd w:id="128"/>
      <w:bookmarkEnd w:id="129"/>
    </w:p>
    <w:p w14:paraId="7B9D65E1" w14:textId="27EAF2B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767E2A">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30" w:name="_Ref493403563"/>
      <w:bookmarkStart w:id="131" w:name="_Toc496629609"/>
      <w:r>
        <w:t>offset property</w:t>
      </w:r>
      <w:bookmarkEnd w:id="130"/>
      <w:bookmarkEnd w:id="13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446C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767E2A">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2" w:name="_Ref493403574"/>
      <w:bookmarkStart w:id="133" w:name="_Toc496629610"/>
      <w:r>
        <w:t>length property</w:t>
      </w:r>
      <w:bookmarkEnd w:id="132"/>
      <w:bookmarkEnd w:id="13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34" w:name="_Toc496629611"/>
      <w:r>
        <w:t>mimeType property</w:t>
      </w:r>
      <w:bookmarkEnd w:id="134"/>
    </w:p>
    <w:p w14:paraId="6A7F57F6" w14:textId="67DC40A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35" w:name="_Ref493345445"/>
      <w:bookmarkStart w:id="136" w:name="_Toc496629612"/>
      <w:r>
        <w:t>hashes property</w:t>
      </w:r>
      <w:bookmarkEnd w:id="135"/>
      <w:bookmarkEnd w:id="136"/>
    </w:p>
    <w:p w14:paraId="084CC4D1" w14:textId="4DB9BE4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67E2A">
        <w:t>3.9</w:t>
      </w:r>
      <w:r>
        <w:fldChar w:fldCharType="end"/>
      </w:r>
      <w:r w:rsidRPr="0082371F">
        <w:t>) hash objects (§</w:t>
      </w:r>
      <w:r>
        <w:fldChar w:fldCharType="begin"/>
      </w:r>
      <w:r>
        <w:instrText xml:space="preserve"> REF _Ref493423194 \r \h </w:instrText>
      </w:r>
      <w:r>
        <w:fldChar w:fldCharType="separate"/>
      </w:r>
      <w:r w:rsidR="00767E2A">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37" w:name="_Toc496629613"/>
      <w:r>
        <w:t>contents property</w:t>
      </w:r>
      <w:bookmarkEnd w:id="13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38" w:name="_Toc496629614"/>
      <w:r>
        <w:t>properties property</w:t>
      </w:r>
      <w:bookmarkEnd w:id="138"/>
    </w:p>
    <w:p w14:paraId="21A387A7" w14:textId="4D6DD8B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67E2A">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39" w:name="_Ref493423194"/>
      <w:bookmarkStart w:id="140" w:name="_Toc496629615"/>
      <w:r>
        <w:t>hash object</w:t>
      </w:r>
      <w:bookmarkEnd w:id="139"/>
      <w:bookmarkEnd w:id="140"/>
    </w:p>
    <w:p w14:paraId="5D6F2309" w14:textId="08453102" w:rsidR="00401BB5" w:rsidRDefault="00401BB5" w:rsidP="00401BB5">
      <w:pPr>
        <w:pStyle w:val="Heading3"/>
      </w:pPr>
      <w:bookmarkStart w:id="141" w:name="_Toc496629616"/>
      <w:r>
        <w:t>General</w:t>
      </w:r>
      <w:bookmarkEnd w:id="14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11CF6A2"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67E2A">
        <w:t>3.16.2</w:t>
      </w:r>
      <w:r>
        <w:fldChar w:fldCharType="end"/>
      </w:r>
    </w:p>
    <w:p w14:paraId="006ED192" w14:textId="602A7E3F" w:rsidR="0082371F" w:rsidRDefault="0082371F" w:rsidP="0082371F">
      <w:pPr>
        <w:pStyle w:val="Code"/>
      </w:pPr>
      <w:r>
        <w:t xml:space="preserve">    "algorithm":"sha256"                                  # see §</w:t>
      </w:r>
      <w:r>
        <w:fldChar w:fldCharType="begin"/>
      </w:r>
      <w:r>
        <w:instrText xml:space="preserve"> REF _Ref493423568 \r \h </w:instrText>
      </w:r>
      <w:r>
        <w:fldChar w:fldCharType="separate"/>
      </w:r>
      <w:r w:rsidR="00767E2A">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2" w:name="_Ref493423561"/>
      <w:bookmarkStart w:id="143" w:name="_Ref493423701"/>
      <w:bookmarkStart w:id="144" w:name="_Toc496629617"/>
      <w:r>
        <w:t>value property</w:t>
      </w:r>
      <w:bookmarkEnd w:id="142"/>
      <w:bookmarkEnd w:id="143"/>
      <w:bookmarkEnd w:id="144"/>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45" w:name="_Ref493423568"/>
      <w:bookmarkStart w:id="146" w:name="_Toc496629618"/>
      <w:r>
        <w:lastRenderedPageBreak/>
        <w:t>algorithm property</w:t>
      </w:r>
      <w:bookmarkEnd w:id="145"/>
      <w:bookmarkEnd w:id="146"/>
    </w:p>
    <w:p w14:paraId="074EAC1D" w14:textId="25CE282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767E2A">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47" w:name="_Ref493350984"/>
      <w:bookmarkStart w:id="148" w:name="_Toc496629619"/>
      <w:r>
        <w:t>result object</w:t>
      </w:r>
      <w:bookmarkEnd w:id="147"/>
      <w:bookmarkEnd w:id="148"/>
    </w:p>
    <w:p w14:paraId="74FD90F6" w14:textId="18F2DD20" w:rsidR="00401BB5" w:rsidRDefault="00401BB5" w:rsidP="00401BB5">
      <w:pPr>
        <w:pStyle w:val="Heading3"/>
      </w:pPr>
      <w:bookmarkStart w:id="149" w:name="_Toc496629620"/>
      <w:r>
        <w:t>General</w:t>
      </w:r>
      <w:bookmarkEnd w:id="14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0" w:name="_Ref493408865"/>
      <w:bookmarkStart w:id="151" w:name="_Toc496629621"/>
      <w:r>
        <w:t>ruleId property</w:t>
      </w:r>
      <w:bookmarkEnd w:id="150"/>
      <w:bookmarkEnd w:id="15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2" w:name="_Ref493408875"/>
      <w:bookmarkStart w:id="153" w:name="_Toc496629622"/>
      <w:r>
        <w:t>ruleKey property</w:t>
      </w:r>
      <w:bookmarkEnd w:id="152"/>
      <w:bookmarkEnd w:id="153"/>
    </w:p>
    <w:p w14:paraId="543A4472" w14:textId="149D080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67E2A">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67E2A">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767E2A">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181A5C9"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67E2A">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67E2A">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4" w:name="_Ref493511208"/>
      <w:bookmarkStart w:id="155" w:name="_Toc496629623"/>
      <w:r>
        <w:t>level property</w:t>
      </w:r>
      <w:bookmarkEnd w:id="154"/>
      <w:bookmarkEnd w:id="15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9D6BE6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67E2A">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0FA0742A"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67E2A">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9FF371"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767E2A">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767E2A">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67E2A">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67E2A">
        <w:t>3.17.3</w:t>
      </w:r>
      <w:r>
        <w:fldChar w:fldCharType="end"/>
      </w:r>
      <w:r w:rsidRPr="00B050AF">
        <w:t>).</w:t>
      </w:r>
    </w:p>
    <w:p w14:paraId="5E554133" w14:textId="4DBA523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67E2A">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767E2A">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56" w:name="_Ref493426628"/>
      <w:bookmarkStart w:id="157" w:name="_Toc496629624"/>
      <w:r>
        <w:t>message property</w:t>
      </w:r>
      <w:bookmarkEnd w:id="156"/>
      <w:bookmarkEnd w:id="157"/>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7CC5B4D0"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767E2A">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58" w:name="_Toc496629625"/>
      <w:r>
        <w:t>formattedRuleMessage property</w:t>
      </w:r>
      <w:bookmarkEnd w:id="158"/>
    </w:p>
    <w:p w14:paraId="2A77A2FB" w14:textId="3E1E4D56"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767E2A">
        <w:t>3.28</w:t>
      </w:r>
      <w:r>
        <w:fldChar w:fldCharType="end"/>
      </w:r>
      <w:r w:rsidRPr="00B31516">
        <w:t>) that can be used to construct a formatted message that describes the result.</w:t>
      </w:r>
    </w:p>
    <w:p w14:paraId="2186C3EE" w14:textId="5A7D536F"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767E2A">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59" w:name="_Toc496629626"/>
      <w:r>
        <w:lastRenderedPageBreak/>
        <w:t>locations property</w:t>
      </w:r>
      <w:bookmarkEnd w:id="159"/>
    </w:p>
    <w:p w14:paraId="065F9E8C" w14:textId="7FC40D3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67E2A">
        <w:t>3.9</w:t>
      </w:r>
      <w:r>
        <w:fldChar w:fldCharType="end"/>
      </w:r>
      <w:r w:rsidRPr="00CA5F99">
        <w:t>) location objects (§</w:t>
      </w:r>
      <w:r>
        <w:fldChar w:fldCharType="begin"/>
      </w:r>
      <w:r>
        <w:instrText xml:space="preserve"> REF _Ref493426721 \r \h </w:instrText>
      </w:r>
      <w:r>
        <w:fldChar w:fldCharType="separate"/>
      </w:r>
      <w:r w:rsidR="00767E2A">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0" w:name="_Toc496629627"/>
      <w:r>
        <w:t>snippet property</w:t>
      </w:r>
      <w:bookmarkEnd w:id="16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1" w:name="_Toc496629628"/>
      <w:r>
        <w:t>toolFingerprintContribution property</w:t>
      </w:r>
      <w:bookmarkEnd w:id="161"/>
    </w:p>
    <w:p w14:paraId="38DB500E" w14:textId="1F3CFC4F"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2" w:name="_Toc496629629"/>
      <w:r>
        <w:t>codeFlows property</w:t>
      </w:r>
      <w:bookmarkEnd w:id="162"/>
    </w:p>
    <w:p w14:paraId="4BD8575B" w14:textId="61B0F18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67E2A">
        <w:t>3.9</w:t>
      </w:r>
      <w:r>
        <w:fldChar w:fldCharType="end"/>
      </w:r>
      <w:r w:rsidRPr="00135BCE">
        <w:t>) codeFlow objects (§</w:t>
      </w:r>
      <w:r>
        <w:fldChar w:fldCharType="begin"/>
      </w:r>
      <w:r>
        <w:instrText xml:space="preserve"> REF _Ref493427364 \r \h </w:instrText>
      </w:r>
      <w:r>
        <w:fldChar w:fldCharType="separate"/>
      </w:r>
      <w:r w:rsidR="00767E2A">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3" w:name="_Toc496629630"/>
      <w:r>
        <w:lastRenderedPageBreak/>
        <w:t>stacks property</w:t>
      </w:r>
      <w:bookmarkEnd w:id="163"/>
    </w:p>
    <w:p w14:paraId="5ABDA84F" w14:textId="24E086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67E2A">
        <w:t>3.9</w:t>
      </w:r>
      <w:r>
        <w:fldChar w:fldCharType="end"/>
      </w:r>
      <w:r w:rsidRPr="00135BCE">
        <w:t>) stack objects (§</w:t>
      </w:r>
      <w:r>
        <w:fldChar w:fldCharType="begin"/>
      </w:r>
      <w:r>
        <w:instrText xml:space="preserve"> REF _Ref493427479 \r \h </w:instrText>
      </w:r>
      <w:r>
        <w:fldChar w:fldCharType="separate"/>
      </w:r>
      <w:r w:rsidR="00767E2A">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4" w:name="_Ref493499246"/>
      <w:bookmarkStart w:id="165" w:name="_Toc496629631"/>
      <w:r>
        <w:t>relatedLocations property</w:t>
      </w:r>
      <w:bookmarkEnd w:id="164"/>
      <w:bookmarkEnd w:id="165"/>
    </w:p>
    <w:p w14:paraId="31F869B5" w14:textId="62C76EF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67E2A">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67E2A">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939B56F"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767E2A">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166" w:name="_Toc496629632"/>
      <w:r>
        <w:t>suppressionStates property</w:t>
      </w:r>
      <w:bookmarkEnd w:id="166"/>
    </w:p>
    <w:p w14:paraId="1AE8DC88" w14:textId="2A54B9A5" w:rsidR="00401BB5" w:rsidRDefault="00401BB5" w:rsidP="00401BB5">
      <w:pPr>
        <w:pStyle w:val="Heading4"/>
      </w:pPr>
      <w:bookmarkStart w:id="167" w:name="_Toc496629633"/>
      <w:r>
        <w:t>General</w:t>
      </w:r>
      <w:bookmarkEnd w:id="167"/>
    </w:p>
    <w:p w14:paraId="0F62C5DD" w14:textId="0A5D77B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67E2A">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019B3B9"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67E2A">
        <w:t>3.17.13.2</w:t>
      </w:r>
      <w:r w:rsidR="00194A04">
        <w:fldChar w:fldCharType="end"/>
      </w:r>
      <w:r w:rsidR="002A24FE" w:rsidRPr="002A24FE">
        <w:t>)</w:t>
      </w:r>
      <w:r>
        <w:t>.</w:t>
      </w:r>
    </w:p>
    <w:p w14:paraId="1A5BE1CF" w14:textId="6C062C98"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67E2A">
        <w:t>3.17.13.3</w:t>
      </w:r>
      <w:r w:rsidR="00194A04">
        <w:fldChar w:fldCharType="end"/>
      </w:r>
      <w:r w:rsidR="002A24FE" w:rsidRPr="002A24FE">
        <w:t>).</w:t>
      </w:r>
    </w:p>
    <w:p w14:paraId="4F013A56" w14:textId="1CD9F500" w:rsidR="00401BB5" w:rsidRDefault="00401BB5" w:rsidP="00401BB5">
      <w:pPr>
        <w:pStyle w:val="Heading4"/>
      </w:pPr>
      <w:bookmarkStart w:id="168" w:name="_Ref493475240"/>
      <w:bookmarkStart w:id="169" w:name="_Toc496629634"/>
      <w:r>
        <w:t>suppressedInSource value</w:t>
      </w:r>
      <w:bookmarkEnd w:id="168"/>
      <w:bookmarkEnd w:id="1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0" w:name="_Ref493475253"/>
      <w:bookmarkStart w:id="171" w:name="_Toc496629635"/>
      <w:r>
        <w:t>suppressedExternally value</w:t>
      </w:r>
      <w:bookmarkEnd w:id="170"/>
      <w:bookmarkEnd w:id="17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2" w:name="_Ref493351360"/>
      <w:bookmarkStart w:id="173" w:name="_Toc496629636"/>
      <w:r>
        <w:t>baselineState property</w:t>
      </w:r>
      <w:bookmarkEnd w:id="172"/>
      <w:bookmarkEnd w:id="17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76B7577"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767E2A">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70864978"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74" w:name="_Toc496629637"/>
      <w:r>
        <w:t>fixes property</w:t>
      </w:r>
      <w:bookmarkEnd w:id="174"/>
    </w:p>
    <w:p w14:paraId="41DB16FF" w14:textId="725507E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67E2A">
        <w:t>3.9</w:t>
      </w:r>
      <w:r>
        <w:fldChar w:fldCharType="end"/>
      </w:r>
      <w:r w:rsidRPr="00E20F80">
        <w:t>) fix objects (§</w:t>
      </w:r>
      <w:r>
        <w:fldChar w:fldCharType="begin"/>
      </w:r>
      <w:r>
        <w:instrText xml:space="preserve"> REF _Ref493477061 \w \h </w:instrText>
      </w:r>
      <w:r>
        <w:fldChar w:fldCharType="separate"/>
      </w:r>
      <w:r w:rsidR="00767E2A">
        <w:t>3.29</w:t>
      </w:r>
      <w:r>
        <w:fldChar w:fldCharType="end"/>
      </w:r>
      <w:r w:rsidRPr="00E20F80">
        <w:t>).</w:t>
      </w:r>
    </w:p>
    <w:p w14:paraId="42E1D0DE" w14:textId="54DDCACE" w:rsidR="006E546E" w:rsidRDefault="006E546E" w:rsidP="006E546E">
      <w:pPr>
        <w:pStyle w:val="Heading3"/>
      </w:pPr>
      <w:bookmarkStart w:id="175" w:name="_Toc496629638"/>
      <w:r>
        <w:t>properties property</w:t>
      </w:r>
      <w:bookmarkEnd w:id="175"/>
    </w:p>
    <w:p w14:paraId="5BBA1AD3" w14:textId="71CAFF7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67E2A">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76" w:name="_Ref493426721"/>
      <w:bookmarkStart w:id="177" w:name="_Toc496629639"/>
      <w:r>
        <w:t>location object</w:t>
      </w:r>
      <w:bookmarkEnd w:id="176"/>
      <w:bookmarkEnd w:id="177"/>
    </w:p>
    <w:p w14:paraId="27ED50C0" w14:textId="23D428DC" w:rsidR="006E546E" w:rsidRDefault="006E546E" w:rsidP="006E546E">
      <w:pPr>
        <w:pStyle w:val="Heading3"/>
      </w:pPr>
      <w:bookmarkStart w:id="178" w:name="_Ref493479281"/>
      <w:bookmarkStart w:id="179" w:name="_Toc496629640"/>
      <w:r>
        <w:t>General</w:t>
      </w:r>
      <w:bookmarkEnd w:id="178"/>
      <w:bookmarkEnd w:id="179"/>
    </w:p>
    <w:p w14:paraId="1D30489B" w14:textId="750976E0"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67E2A">
        <w:t>3.19</w:t>
      </w:r>
      <w:r>
        <w:fldChar w:fldCharType="end"/>
      </w:r>
      <w:r w:rsidRPr="00180B28">
        <w:t>) of the result, the logical location (§</w:t>
      </w:r>
      <w:r>
        <w:fldChar w:fldCharType="begin"/>
      </w:r>
      <w:r>
        <w:instrText xml:space="preserve"> REF _Ref493404450 \w \h </w:instrText>
      </w:r>
      <w:r>
        <w:fldChar w:fldCharType="separate"/>
      </w:r>
      <w:r w:rsidR="00767E2A">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405B959"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67E2A">
        <w:t>3.18.5</w:t>
      </w:r>
      <w:r>
        <w:fldChar w:fldCharType="end"/>
      </w:r>
      <w:r w:rsidRPr="00180B28">
        <w:t>) is particularly convenient for fingerprinting.</w:t>
      </w:r>
    </w:p>
    <w:p w14:paraId="638ED7CC" w14:textId="64BD3AA0" w:rsidR="006E546E" w:rsidRDefault="006E546E" w:rsidP="006E546E">
      <w:pPr>
        <w:pStyle w:val="Heading3"/>
      </w:pPr>
      <w:bookmarkStart w:id="180" w:name="_Ref493478389"/>
      <w:bookmarkStart w:id="181" w:name="_Toc496629641"/>
      <w:r>
        <w:t>Constraints</w:t>
      </w:r>
      <w:bookmarkEnd w:id="180"/>
      <w:bookmarkEnd w:id="181"/>
    </w:p>
    <w:p w14:paraId="4A7EE9DC" w14:textId="1E704D3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67E2A">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67E2A">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82" w:name="_Ref493424691"/>
      <w:bookmarkStart w:id="183" w:name="_Toc496629642"/>
      <w:r>
        <w:t>analysisTarget property</w:t>
      </w:r>
      <w:bookmarkEnd w:id="182"/>
      <w:bookmarkEnd w:id="183"/>
    </w:p>
    <w:p w14:paraId="4A174E10" w14:textId="793D30A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767E2A">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67E2A">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84" w:name="_Ref493477623"/>
      <w:bookmarkStart w:id="185" w:name="_Ref493478351"/>
      <w:bookmarkStart w:id="186" w:name="_Toc496629643"/>
      <w:r>
        <w:t>resultFile property</w:t>
      </w:r>
      <w:bookmarkEnd w:id="184"/>
      <w:bookmarkEnd w:id="185"/>
      <w:bookmarkEnd w:id="186"/>
    </w:p>
    <w:p w14:paraId="37D40289" w14:textId="1A92498D"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767E2A">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67E2A">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87" w:name="_Ref493404450"/>
      <w:bookmarkStart w:id="188" w:name="_Ref493404690"/>
      <w:bookmarkStart w:id="189" w:name="_Toc496629644"/>
      <w:r>
        <w:lastRenderedPageBreak/>
        <w:t>fullyQualifiedLogicalName property</w:t>
      </w:r>
      <w:bookmarkEnd w:id="187"/>
      <w:bookmarkEnd w:id="188"/>
      <w:bookmarkEnd w:id="18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4DF60DE7"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767E2A">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67E2A">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803925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767E2A">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0" w:name="_Ref493404415"/>
      <w:bookmarkStart w:id="191" w:name="_Toc496629645"/>
      <w:r>
        <w:t>logicalLocationKey property</w:t>
      </w:r>
      <w:bookmarkEnd w:id="190"/>
      <w:bookmarkEnd w:id="191"/>
    </w:p>
    <w:p w14:paraId="5CE2EC28" w14:textId="4A4B394C"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767E2A">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67E2A">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2" w:name="_Toc496629646"/>
      <w:r>
        <w:t>decoratedName property</w:t>
      </w:r>
      <w:bookmarkEnd w:id="19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05B803E"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67E2A">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93" w:name="_Toc496629647"/>
      <w:r>
        <w:t>properties property</w:t>
      </w:r>
      <w:bookmarkEnd w:id="193"/>
    </w:p>
    <w:p w14:paraId="2CEAC173" w14:textId="028482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67E2A">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94" w:name="_Ref493477390"/>
      <w:bookmarkStart w:id="195" w:name="_Ref493478323"/>
      <w:bookmarkStart w:id="196" w:name="_Ref493478590"/>
      <w:bookmarkStart w:id="197" w:name="_Toc496629648"/>
      <w:r>
        <w:lastRenderedPageBreak/>
        <w:t>physicalLocation object</w:t>
      </w:r>
      <w:bookmarkEnd w:id="194"/>
      <w:bookmarkEnd w:id="195"/>
      <w:bookmarkEnd w:id="196"/>
      <w:bookmarkEnd w:id="197"/>
    </w:p>
    <w:p w14:paraId="0B9181AD" w14:textId="12F902F2" w:rsidR="006E546E" w:rsidRDefault="006E546E" w:rsidP="006E546E">
      <w:pPr>
        <w:pStyle w:val="Heading3"/>
      </w:pPr>
      <w:bookmarkStart w:id="198" w:name="_Toc496629649"/>
      <w:r>
        <w:t>General</w:t>
      </w:r>
      <w:bookmarkEnd w:id="19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199" w:name="_Ref493343236"/>
      <w:bookmarkStart w:id="200" w:name="_Toc496629650"/>
      <w:r>
        <w:t>uri property</w:t>
      </w:r>
      <w:bookmarkEnd w:id="199"/>
      <w:bookmarkEnd w:id="200"/>
    </w:p>
    <w:p w14:paraId="5D69C82C" w14:textId="66DC8D38"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767E2A">
        <w:t>3.2</w:t>
      </w:r>
      <w:r>
        <w:fldChar w:fldCharType="end"/>
      </w:r>
      <w:r w:rsidRPr="00365886">
        <w:t>).</w:t>
      </w:r>
    </w:p>
    <w:p w14:paraId="40E0A00A" w14:textId="17FA43D7" w:rsidR="00365886" w:rsidRDefault="00365886" w:rsidP="00365886">
      <w:r w:rsidRPr="00365886">
        <w:t>The exceptions are as follows:</w:t>
      </w:r>
    </w:p>
    <w:p w14:paraId="770956CF" w14:textId="0B59987F"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67E2A">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67E2A">
        <w:t>3.25.10</w:t>
      </w:r>
      <w:r>
        <w:fldChar w:fldCharType="end"/>
      </w:r>
      <w:r w:rsidRPr="00124F1F">
        <w:t>.</w:t>
      </w:r>
    </w:p>
    <w:p w14:paraId="79337148" w14:textId="57B85B06"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67E2A">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67E2A">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67E2A">
        <w:t>3.25.15</w:t>
      </w:r>
      <w:r>
        <w:fldChar w:fldCharType="end"/>
      </w:r>
      <w:r w:rsidRPr="00124F1F">
        <w:t>.</w:t>
      </w:r>
    </w:p>
    <w:p w14:paraId="03500782" w14:textId="5A834F98"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767E2A">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1" w:name="_Ref493343237"/>
      <w:bookmarkStart w:id="202" w:name="_Toc496629651"/>
      <w:r>
        <w:lastRenderedPageBreak/>
        <w:t>uriBaseId property</w:t>
      </w:r>
      <w:bookmarkEnd w:id="201"/>
      <w:bookmarkEnd w:id="202"/>
    </w:p>
    <w:p w14:paraId="5D773B93" w14:textId="64167A2D"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767E2A">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767E2A">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3" w:name="_Ref493509797"/>
      <w:bookmarkStart w:id="204" w:name="_Toc496629652"/>
      <w:r>
        <w:t>region property</w:t>
      </w:r>
      <w:bookmarkEnd w:id="203"/>
      <w:bookmarkEnd w:id="204"/>
    </w:p>
    <w:p w14:paraId="34CA82A6" w14:textId="115CAF5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67E2A">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05" w:name="_Ref493490350"/>
      <w:bookmarkStart w:id="206" w:name="_Toc496629653"/>
      <w:r>
        <w:t>region object</w:t>
      </w:r>
      <w:bookmarkEnd w:id="205"/>
      <w:bookmarkEnd w:id="206"/>
    </w:p>
    <w:p w14:paraId="5C4DB1F6" w14:textId="0F642D18" w:rsidR="006E546E" w:rsidRDefault="006E546E" w:rsidP="006E546E">
      <w:pPr>
        <w:pStyle w:val="Heading3"/>
      </w:pPr>
      <w:bookmarkStart w:id="207" w:name="_Toc496629654"/>
      <w:r>
        <w:t>General</w:t>
      </w:r>
      <w:bookmarkEnd w:id="207"/>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109B122"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67E2A">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08" w:name="_Ref493492556"/>
      <w:bookmarkStart w:id="209" w:name="_Ref493492604"/>
      <w:bookmarkStart w:id="210" w:name="_Ref493492671"/>
      <w:bookmarkStart w:id="211" w:name="_Toc496629655"/>
      <w:r>
        <w:t>Text regions</w:t>
      </w:r>
      <w:bookmarkEnd w:id="208"/>
      <w:bookmarkEnd w:id="209"/>
      <w:bookmarkEnd w:id="210"/>
      <w:bookmarkEnd w:id="21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DD13C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lastRenderedPageBreak/>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D3A820E"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67E2A">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67E2A">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0536A6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67E2A">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67E2A">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67E2A">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12" w:name="_Toc496629656"/>
      <w:r>
        <w:t>Binary regions</w:t>
      </w:r>
      <w:bookmarkEnd w:id="212"/>
    </w:p>
    <w:p w14:paraId="645A946E" w14:textId="405B4E9D"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67E2A">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D22A11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67E2A">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58AD2A2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67E2A">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67E2A">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67E2A">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67E2A">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13" w:name="_Ref493490565"/>
      <w:bookmarkStart w:id="214" w:name="_Ref493491243"/>
      <w:bookmarkStart w:id="215" w:name="_Ref493492406"/>
      <w:bookmarkStart w:id="216" w:name="_Toc496629657"/>
      <w:r>
        <w:t>startLine property</w:t>
      </w:r>
      <w:bookmarkEnd w:id="213"/>
      <w:bookmarkEnd w:id="214"/>
      <w:bookmarkEnd w:id="215"/>
      <w:bookmarkEnd w:id="21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17" w:name="_Ref493491260"/>
      <w:bookmarkStart w:id="218" w:name="_Ref493492414"/>
      <w:bookmarkStart w:id="219" w:name="_Toc496629658"/>
      <w:r>
        <w:t>startColumn property</w:t>
      </w:r>
      <w:bookmarkEnd w:id="217"/>
      <w:bookmarkEnd w:id="218"/>
      <w:bookmarkEnd w:id="21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4D510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67E2A">
        <w:t>3.20.2</w:t>
      </w:r>
      <w:r>
        <w:fldChar w:fldCharType="end"/>
      </w:r>
      <w:r>
        <w:t>.</w:t>
      </w:r>
    </w:p>
    <w:p w14:paraId="29DFBDCD" w14:textId="49CB3F3F" w:rsidR="006E546E" w:rsidRDefault="006E546E" w:rsidP="006E546E">
      <w:pPr>
        <w:pStyle w:val="Heading3"/>
      </w:pPr>
      <w:bookmarkStart w:id="220" w:name="_Ref493491334"/>
      <w:bookmarkStart w:id="221" w:name="_Ref493492422"/>
      <w:bookmarkStart w:id="222" w:name="_Toc496629659"/>
      <w:r>
        <w:t>endLine property</w:t>
      </w:r>
      <w:bookmarkEnd w:id="220"/>
      <w:bookmarkEnd w:id="221"/>
      <w:bookmarkEnd w:id="22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4E652B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67E2A">
        <w:t>3.20.2</w:t>
      </w:r>
      <w:r>
        <w:fldChar w:fldCharType="end"/>
      </w:r>
      <w:r>
        <w:t>.</w:t>
      </w:r>
    </w:p>
    <w:p w14:paraId="70DC2A2F" w14:textId="6B14264D" w:rsidR="006E546E" w:rsidRDefault="006E546E" w:rsidP="006E546E">
      <w:pPr>
        <w:pStyle w:val="Heading3"/>
      </w:pPr>
      <w:bookmarkStart w:id="223" w:name="_Ref493491342"/>
      <w:bookmarkStart w:id="224" w:name="_Ref493492427"/>
      <w:bookmarkStart w:id="225" w:name="_Toc496629660"/>
      <w:r>
        <w:t>endColumn property</w:t>
      </w:r>
      <w:bookmarkEnd w:id="223"/>
      <w:bookmarkEnd w:id="224"/>
      <w:bookmarkEnd w:id="22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9A3BFA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67E2A">
        <w:t>3.20.2</w:t>
      </w:r>
      <w:r>
        <w:fldChar w:fldCharType="end"/>
      </w:r>
      <w:r>
        <w:t>.</w:t>
      </w:r>
    </w:p>
    <w:p w14:paraId="71768405" w14:textId="2CD24091" w:rsidR="006E546E" w:rsidRDefault="006E546E" w:rsidP="006E546E">
      <w:pPr>
        <w:pStyle w:val="Heading3"/>
      </w:pPr>
      <w:bookmarkStart w:id="226" w:name="_Ref493492251"/>
      <w:bookmarkStart w:id="227" w:name="_Ref493492981"/>
      <w:bookmarkStart w:id="228" w:name="_Toc496629661"/>
      <w:r>
        <w:t>offset property</w:t>
      </w:r>
      <w:bookmarkEnd w:id="226"/>
      <w:bookmarkEnd w:id="227"/>
      <w:bookmarkEnd w:id="22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29" w:name="_Ref493491350"/>
      <w:bookmarkStart w:id="230" w:name="_Ref493492312"/>
      <w:bookmarkStart w:id="231" w:name="_Toc496629662"/>
      <w:r>
        <w:t>length property</w:t>
      </w:r>
      <w:bookmarkEnd w:id="229"/>
      <w:bookmarkEnd w:id="230"/>
      <w:bookmarkEnd w:id="23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lastRenderedPageBreak/>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BA5BBB3"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67E2A">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32" w:name="_Ref493404505"/>
      <w:bookmarkStart w:id="233" w:name="_Toc496629663"/>
      <w:r>
        <w:t>logicalLocation object</w:t>
      </w:r>
      <w:bookmarkEnd w:id="232"/>
      <w:bookmarkEnd w:id="233"/>
    </w:p>
    <w:p w14:paraId="479717FF" w14:textId="2760154A" w:rsidR="006E546E" w:rsidRDefault="006E546E" w:rsidP="006E546E">
      <w:pPr>
        <w:pStyle w:val="Heading3"/>
      </w:pPr>
      <w:bookmarkStart w:id="234" w:name="_Toc496629664"/>
      <w:r>
        <w:t>General</w:t>
      </w:r>
      <w:bookmarkEnd w:id="23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A2477D4"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67E2A">
        <w:t>3.12.10</w:t>
      </w:r>
      <w:r>
        <w:fldChar w:fldCharType="end"/>
      </w:r>
      <w:r>
        <w:t>).</w:t>
      </w:r>
    </w:p>
    <w:p w14:paraId="70635E46" w14:textId="168F318C" w:rsidR="006E546E" w:rsidRDefault="006E546E" w:rsidP="006E546E">
      <w:pPr>
        <w:pStyle w:val="Heading3"/>
      </w:pPr>
      <w:bookmarkStart w:id="235" w:name="_Toc496629665"/>
      <w:r>
        <w:t>name property</w:t>
      </w:r>
      <w:bookmarkEnd w:id="23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36" w:name="_Toc496629666"/>
      <w:r>
        <w:t>kind property</w:t>
      </w:r>
      <w:bookmarkEnd w:id="23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37" w:name="_Toc496629667"/>
      <w:r>
        <w:t>parentKey property</w:t>
      </w:r>
      <w:bookmarkEnd w:id="237"/>
    </w:p>
    <w:p w14:paraId="765BBE49" w14:textId="1855D593"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767E2A">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38" w:name="_Ref493427364"/>
      <w:bookmarkStart w:id="239" w:name="_Toc496629668"/>
      <w:r>
        <w:t>codeFlow object</w:t>
      </w:r>
      <w:bookmarkEnd w:id="238"/>
      <w:bookmarkEnd w:id="239"/>
    </w:p>
    <w:p w14:paraId="68EE36AB" w14:textId="336A5D40" w:rsidR="006E546E" w:rsidRDefault="006E546E" w:rsidP="006E546E">
      <w:pPr>
        <w:pStyle w:val="Heading3"/>
      </w:pPr>
      <w:bookmarkStart w:id="240" w:name="_Toc496629669"/>
      <w:r>
        <w:t>General</w:t>
      </w:r>
      <w:bookmarkEnd w:id="24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41" w:name="_Toc496629670"/>
      <w:r>
        <w:t>message property</w:t>
      </w:r>
      <w:bookmarkEnd w:id="241"/>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42" w:name="_Toc496629671"/>
      <w:r>
        <w:t>locations property</w:t>
      </w:r>
      <w:bookmarkEnd w:id="242"/>
    </w:p>
    <w:p w14:paraId="648A48EB" w14:textId="04328B39"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67E2A">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43" w:name="_Toc496629672"/>
      <w:r>
        <w:lastRenderedPageBreak/>
        <w:t>properties property</w:t>
      </w:r>
      <w:bookmarkEnd w:id="243"/>
    </w:p>
    <w:p w14:paraId="070BA385" w14:textId="6A7B83A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67E2A">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44" w:name="_Ref493427479"/>
      <w:bookmarkStart w:id="245" w:name="_Toc496629673"/>
      <w:r>
        <w:t>stack object</w:t>
      </w:r>
      <w:bookmarkEnd w:id="244"/>
      <w:bookmarkEnd w:id="245"/>
    </w:p>
    <w:p w14:paraId="5A2500F3" w14:textId="474DE860" w:rsidR="006E546E" w:rsidRDefault="006E546E" w:rsidP="006E546E">
      <w:pPr>
        <w:pStyle w:val="Heading3"/>
      </w:pPr>
      <w:bookmarkStart w:id="246" w:name="_Toc496629674"/>
      <w:r>
        <w:t>General</w:t>
      </w:r>
      <w:bookmarkEnd w:id="2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47" w:name="_Toc496629675"/>
      <w:r>
        <w:t>message property</w:t>
      </w:r>
      <w:bookmarkEnd w:id="247"/>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48" w:name="_Toc496629676"/>
      <w:r>
        <w:t>frames property</w:t>
      </w:r>
      <w:bookmarkEnd w:id="248"/>
    </w:p>
    <w:p w14:paraId="469B2FA7" w14:textId="42DEA8C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67E2A">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49" w:name="_Toc496629677"/>
      <w:r>
        <w:t>properties property</w:t>
      </w:r>
      <w:bookmarkEnd w:id="249"/>
    </w:p>
    <w:p w14:paraId="48B11B8A" w14:textId="73E6CC0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67E2A">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0" w:name="_Ref493494398"/>
      <w:bookmarkStart w:id="251" w:name="_Toc496629678"/>
      <w:r>
        <w:t>stackFrame object</w:t>
      </w:r>
      <w:bookmarkEnd w:id="250"/>
      <w:bookmarkEnd w:id="251"/>
    </w:p>
    <w:p w14:paraId="440DEBE2" w14:textId="2D9664B2" w:rsidR="006E546E" w:rsidRDefault="006E546E" w:rsidP="006E546E">
      <w:pPr>
        <w:pStyle w:val="Heading3"/>
      </w:pPr>
      <w:bookmarkStart w:id="252" w:name="_Toc496629679"/>
      <w:r>
        <w:t>General</w:t>
      </w:r>
      <w:bookmarkEnd w:id="252"/>
    </w:p>
    <w:p w14:paraId="7DA1CA9D" w14:textId="0C70C1D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67E2A">
        <w:t>3.23</w:t>
      </w:r>
      <w:r>
        <w:fldChar w:fldCharType="end"/>
      </w:r>
      <w:r w:rsidRPr="00F41277">
        <w:t>).</w:t>
      </w:r>
    </w:p>
    <w:p w14:paraId="31AEBDA0" w14:textId="0547366C" w:rsidR="006E546E" w:rsidRDefault="006E546E" w:rsidP="006E546E">
      <w:pPr>
        <w:pStyle w:val="Heading3"/>
      </w:pPr>
      <w:bookmarkStart w:id="253" w:name="_Toc496629680"/>
      <w:r>
        <w:t>message property</w:t>
      </w:r>
      <w:bookmarkEnd w:id="253"/>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54" w:name="_Ref493494583"/>
      <w:bookmarkStart w:id="255" w:name="_Ref493494807"/>
      <w:bookmarkStart w:id="256" w:name="_Toc496629681"/>
      <w:r>
        <w:t>uri property</w:t>
      </w:r>
      <w:bookmarkEnd w:id="254"/>
      <w:bookmarkEnd w:id="255"/>
      <w:bookmarkEnd w:id="256"/>
    </w:p>
    <w:p w14:paraId="7D47F29E" w14:textId="37F94E66"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767E2A">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57" w:name="_Toc496629682"/>
      <w:r>
        <w:lastRenderedPageBreak/>
        <w:t>uriBaseId property</w:t>
      </w:r>
      <w:bookmarkEnd w:id="257"/>
    </w:p>
    <w:p w14:paraId="191477D7" w14:textId="54CD7A9B"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767E2A">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58" w:name="_Ref493495170"/>
      <w:bookmarkStart w:id="259" w:name="_Toc496629683"/>
      <w:r>
        <w:t>line property</w:t>
      </w:r>
      <w:bookmarkEnd w:id="258"/>
      <w:bookmarkEnd w:id="259"/>
    </w:p>
    <w:p w14:paraId="7831BBB2" w14:textId="1F3F207B"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767E2A">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60" w:name="_Toc496629684"/>
      <w:r>
        <w:t>column property</w:t>
      </w:r>
      <w:bookmarkEnd w:id="260"/>
    </w:p>
    <w:p w14:paraId="43B1E86B" w14:textId="1A3392D3"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767E2A">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61" w:name="_Toc496629685"/>
      <w:r>
        <w:t>module property</w:t>
      </w:r>
      <w:bookmarkEnd w:id="26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2" w:name="_Toc496629686"/>
      <w:r>
        <w:t>threadId property</w:t>
      </w:r>
      <w:bookmarkEnd w:id="26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63" w:name="_Ref493495527"/>
      <w:bookmarkStart w:id="264" w:name="_Toc496629687"/>
      <w:r>
        <w:t>fullyQualifiedLogicalName property</w:t>
      </w:r>
      <w:bookmarkEnd w:id="263"/>
      <w:bookmarkEnd w:id="264"/>
    </w:p>
    <w:p w14:paraId="6E141375" w14:textId="233D1D0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67E2A">
        <w:t>3.18.5</w:t>
      </w:r>
      <w:r>
        <w:fldChar w:fldCharType="end"/>
      </w:r>
      <w:r>
        <w:t xml:space="preserve"> for examples.</w:t>
      </w:r>
    </w:p>
    <w:p w14:paraId="68A6E8A8" w14:textId="4E511E28"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767E2A">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67E2A">
        <w:t>3.24.10</w:t>
      </w:r>
      <w:r>
        <w:fldChar w:fldCharType="end"/>
      </w:r>
      <w:r>
        <w:t>.</w:t>
      </w:r>
    </w:p>
    <w:p w14:paraId="588EBC73" w14:textId="7961EC10" w:rsidR="006E546E" w:rsidRDefault="006E546E" w:rsidP="006E546E">
      <w:pPr>
        <w:pStyle w:val="Heading3"/>
      </w:pPr>
      <w:bookmarkStart w:id="265" w:name="_Ref493495433"/>
      <w:bookmarkStart w:id="266" w:name="_Toc496629688"/>
      <w:r>
        <w:t>logicalLocationKey property</w:t>
      </w:r>
      <w:bookmarkEnd w:id="265"/>
      <w:bookmarkEnd w:id="266"/>
    </w:p>
    <w:p w14:paraId="3CAA094A" w14:textId="51B1C49E"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767E2A">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67E2A">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67" w:name="_Toc496629689"/>
      <w:r>
        <w:lastRenderedPageBreak/>
        <w:t>address property</w:t>
      </w:r>
      <w:bookmarkEnd w:id="2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68" w:name="_Toc496629690"/>
      <w:r>
        <w:t>offset property</w:t>
      </w:r>
      <w:bookmarkEnd w:id="268"/>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69" w:name="_Toc496629691"/>
      <w:r>
        <w:t>parameters property</w:t>
      </w:r>
      <w:bookmarkEnd w:id="2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70" w:name="_Toc496629692"/>
      <w:r>
        <w:t>properties property</w:t>
      </w:r>
      <w:bookmarkEnd w:id="270"/>
    </w:p>
    <w:p w14:paraId="4545F168" w14:textId="051B7D4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67E2A">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71" w:name="_Ref493427581"/>
      <w:bookmarkStart w:id="272" w:name="_Ref493427754"/>
      <w:bookmarkStart w:id="273" w:name="_Toc496629693"/>
      <w:r>
        <w:t>annotatedCodeLocation object</w:t>
      </w:r>
      <w:bookmarkEnd w:id="271"/>
      <w:bookmarkEnd w:id="272"/>
      <w:bookmarkEnd w:id="273"/>
    </w:p>
    <w:p w14:paraId="6AFFA125" w14:textId="72CDB951" w:rsidR="006E546E" w:rsidRDefault="006E546E" w:rsidP="006E546E">
      <w:pPr>
        <w:pStyle w:val="Heading3"/>
      </w:pPr>
      <w:bookmarkStart w:id="274" w:name="_Toc496629694"/>
      <w:r>
        <w:t>General</w:t>
      </w:r>
      <w:bookmarkEnd w:id="27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75" w:name="_Toc496629695"/>
      <w:r>
        <w:t>step property</w:t>
      </w:r>
      <w:bookmarkEnd w:id="27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76" w:name="_Ref493497783"/>
      <w:bookmarkStart w:id="277" w:name="_Ref493499799"/>
      <w:bookmarkStart w:id="278" w:name="_Toc496629696"/>
      <w:r>
        <w:t>physicalLocation property</w:t>
      </w:r>
      <w:bookmarkEnd w:id="276"/>
      <w:bookmarkEnd w:id="277"/>
      <w:bookmarkEnd w:id="278"/>
    </w:p>
    <w:p w14:paraId="4354E1E2" w14:textId="640769D6"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67E2A">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8140EE1"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67E2A">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767E2A">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79" w:name="_Ref493498084"/>
      <w:bookmarkStart w:id="280" w:name="_Toc496629697"/>
      <w:r>
        <w:t>fullyQualifiedLogicalName property</w:t>
      </w:r>
      <w:bookmarkEnd w:id="279"/>
      <w:bookmarkEnd w:id="280"/>
    </w:p>
    <w:p w14:paraId="628A73C1" w14:textId="1D665D8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67E2A">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67E2A">
        <w:t>3.18.5</w:t>
      </w:r>
      <w:r>
        <w:fldChar w:fldCharType="end"/>
      </w:r>
      <w:r>
        <w:t xml:space="preserve"> for examples.</w:t>
      </w:r>
    </w:p>
    <w:p w14:paraId="7A75113A" w14:textId="5417C7FC"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767E2A">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67E2A">
        <w:t>3.25.5</w:t>
      </w:r>
      <w:r>
        <w:fldChar w:fldCharType="end"/>
      </w:r>
      <w:r>
        <w:t>.</w:t>
      </w:r>
    </w:p>
    <w:p w14:paraId="2908524E" w14:textId="2CB47E17" w:rsidR="006E546E" w:rsidRDefault="006E546E" w:rsidP="006E546E">
      <w:pPr>
        <w:pStyle w:val="Heading3"/>
      </w:pPr>
      <w:bookmarkStart w:id="281" w:name="_Ref493497988"/>
      <w:bookmarkStart w:id="282" w:name="_Toc496629698"/>
      <w:r>
        <w:t>logicalLocationKey property</w:t>
      </w:r>
      <w:bookmarkEnd w:id="281"/>
      <w:bookmarkEnd w:id="282"/>
    </w:p>
    <w:p w14:paraId="2355FA25" w14:textId="2BEEF9EC"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767E2A">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67E2A">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283" w:name="_Toc496629699"/>
      <w:r>
        <w:t>module property</w:t>
      </w:r>
      <w:bookmarkEnd w:id="28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84" w:name="_Toc496629700"/>
      <w:r>
        <w:t>threadId property</w:t>
      </w:r>
      <w:bookmarkEnd w:id="28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85" w:name="_Toc496629701"/>
      <w:r>
        <w:t>message property</w:t>
      </w:r>
      <w:bookmarkEnd w:id="285"/>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86" w:name="_Ref493497656"/>
      <w:bookmarkStart w:id="287" w:name="_Ref493499356"/>
      <w:bookmarkStart w:id="288" w:name="_Toc496629702"/>
      <w:r>
        <w:t>kind property</w:t>
      </w:r>
      <w:bookmarkEnd w:id="286"/>
      <w:bookmarkEnd w:id="287"/>
      <w:bookmarkEnd w:id="288"/>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605638F"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67E2A">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89" w:name="_Ref493488357"/>
      <w:bookmarkStart w:id="290" w:name="_Ref493488374"/>
      <w:bookmarkStart w:id="291" w:name="_Toc496629703"/>
      <w:r>
        <w:t>kind-dependent properties: target, targetLocation, values and state</w:t>
      </w:r>
      <w:bookmarkEnd w:id="289"/>
      <w:bookmarkEnd w:id="290"/>
      <w:bookmarkEnd w:id="291"/>
    </w:p>
    <w:p w14:paraId="24200A3C" w14:textId="6E975BC2"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767E2A">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FA267A6"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67E2A">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365874F8"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67E2A">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858A2A"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67E2A">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767E2A">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A4E34D2"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767E2A">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67E2A">
        <w:t>3.25.11</w:t>
      </w:r>
      <w:r w:rsidR="000F0B58">
        <w:fldChar w:fldCharType="end"/>
      </w:r>
      <w:r>
        <w:t>.</w:t>
      </w:r>
    </w:p>
    <w:p w14:paraId="0E31A26E" w14:textId="1F2AF4AE" w:rsidR="00B86BC7" w:rsidRDefault="00B86BC7" w:rsidP="00B86BC7">
      <w:pPr>
        <w:pStyle w:val="Heading3"/>
      </w:pPr>
      <w:bookmarkStart w:id="292" w:name="_Ref493509170"/>
      <w:bookmarkStart w:id="293" w:name="_Toc496629704"/>
      <w:r>
        <w:t>targetKey property</w:t>
      </w:r>
      <w:bookmarkEnd w:id="292"/>
      <w:bookmarkEnd w:id="293"/>
    </w:p>
    <w:p w14:paraId="20366F6F" w14:textId="7387917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767E2A">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767E2A">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294" w:name="_Toc496629705"/>
      <w:r>
        <w:t>importance property</w:t>
      </w:r>
      <w:bookmarkEnd w:id="294"/>
    </w:p>
    <w:p w14:paraId="12516DE7" w14:textId="6AFAE7B0"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67E2A">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95" w:name="_Toc496629706"/>
      <w:r>
        <w:t>taintKind property</w:t>
      </w:r>
      <w:bookmarkEnd w:id="295"/>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96" w:name="_Toc496629707"/>
      <w:r>
        <w:t>snippet property</w:t>
      </w:r>
      <w:bookmarkEnd w:id="296"/>
    </w:p>
    <w:p w14:paraId="15A1049D" w14:textId="609E4A4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767E2A">
        <w:t>3.19.4</w:t>
      </w:r>
      <w:r>
        <w:fldChar w:fldCharType="end"/>
      </w:r>
      <w:r>
        <w:t>).</w:t>
      </w:r>
    </w:p>
    <w:p w14:paraId="3B69C0B9" w14:textId="3B42BBEE" w:rsidR="00B86BC7" w:rsidRDefault="00B86BC7" w:rsidP="00B86BC7">
      <w:pPr>
        <w:pStyle w:val="Heading3"/>
      </w:pPr>
      <w:bookmarkStart w:id="297" w:name="_Ref493488427"/>
      <w:bookmarkStart w:id="298" w:name="_Ref493488443"/>
      <w:bookmarkStart w:id="299" w:name="_Toc496629708"/>
      <w:r>
        <w:t>annotations property</w:t>
      </w:r>
      <w:bookmarkEnd w:id="297"/>
      <w:bookmarkEnd w:id="298"/>
      <w:bookmarkEnd w:id="299"/>
    </w:p>
    <w:p w14:paraId="13126C95" w14:textId="3C8CCAF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67E2A">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67E2A">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00" w:name="_Toc496629709"/>
      <w:r>
        <w:t>properties property</w:t>
      </w:r>
      <w:bookmarkEnd w:id="300"/>
    </w:p>
    <w:p w14:paraId="61AE0053" w14:textId="10E941A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767E2A">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01" w:name="_Ref493509872"/>
      <w:bookmarkStart w:id="302" w:name="_Toc496629710"/>
      <w:r>
        <w:t>annotation object</w:t>
      </w:r>
      <w:bookmarkEnd w:id="301"/>
      <w:bookmarkEnd w:id="302"/>
    </w:p>
    <w:p w14:paraId="02CBFA23" w14:textId="6673CFB5" w:rsidR="00B86BC7" w:rsidRDefault="00B86BC7" w:rsidP="00B86BC7">
      <w:pPr>
        <w:pStyle w:val="Heading3"/>
      </w:pPr>
      <w:bookmarkStart w:id="303" w:name="_Toc496629711"/>
      <w:r>
        <w:t>General</w:t>
      </w:r>
      <w:bookmarkEnd w:id="30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04" w:name="_Ref493510430"/>
      <w:bookmarkStart w:id="305" w:name="_Toc496629712"/>
      <w:r>
        <w:t>message property</w:t>
      </w:r>
      <w:bookmarkEnd w:id="304"/>
      <w:bookmarkEnd w:id="305"/>
    </w:p>
    <w:p w14:paraId="1B321225" w14:textId="3D7312E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767E2A">
        <w:t>3.26.3</w:t>
      </w:r>
      <w:r>
        <w:fldChar w:fldCharType="end"/>
      </w:r>
      <w:r w:rsidRPr="004A77ED">
        <w:t>).</w:t>
      </w:r>
    </w:p>
    <w:p w14:paraId="6950A391" w14:textId="2664D65D" w:rsidR="00B86BC7" w:rsidRDefault="00B86BC7" w:rsidP="00B86BC7">
      <w:pPr>
        <w:pStyle w:val="Heading3"/>
      </w:pPr>
      <w:bookmarkStart w:id="306" w:name="_Ref493488409"/>
      <w:bookmarkStart w:id="307" w:name="_Toc496629713"/>
      <w:r>
        <w:t>locations property</w:t>
      </w:r>
      <w:bookmarkEnd w:id="306"/>
      <w:bookmarkEnd w:id="307"/>
    </w:p>
    <w:p w14:paraId="05806589" w14:textId="42EA86D0"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67E2A">
        <w:t>3.9</w:t>
      </w:r>
      <w:r>
        <w:fldChar w:fldCharType="end"/>
      </w:r>
      <w:r w:rsidRPr="004A77ED">
        <w:t>) physicalLocation objects (§</w:t>
      </w:r>
      <w:r>
        <w:fldChar w:fldCharType="begin"/>
      </w:r>
      <w:r>
        <w:instrText xml:space="preserve"> REF _Ref493477390 \w \h </w:instrText>
      </w:r>
      <w:r>
        <w:fldChar w:fldCharType="separate"/>
      </w:r>
      <w:r w:rsidR="00767E2A">
        <w:t>3.19</w:t>
      </w:r>
      <w:r>
        <w:fldChar w:fldCharType="end"/>
      </w:r>
      <w:r w:rsidRPr="004A77ED">
        <w:t>) to which the message (§</w:t>
      </w:r>
      <w:r>
        <w:fldChar w:fldCharType="begin"/>
      </w:r>
      <w:r>
        <w:instrText xml:space="preserve"> REF _Ref493510430 \w \h </w:instrText>
      </w:r>
      <w:r>
        <w:fldChar w:fldCharType="separate"/>
      </w:r>
      <w:r w:rsidR="00767E2A">
        <w:t>3.26.2</w:t>
      </w:r>
      <w:r>
        <w:fldChar w:fldCharType="end"/>
      </w:r>
      <w:r w:rsidRPr="004A77ED">
        <w:t>) is relevant.</w:t>
      </w:r>
    </w:p>
    <w:p w14:paraId="5EB63AAA" w14:textId="74551B49" w:rsidR="00B86BC7" w:rsidRDefault="00B86BC7" w:rsidP="00B86BC7">
      <w:pPr>
        <w:pStyle w:val="Heading2"/>
      </w:pPr>
      <w:bookmarkStart w:id="308" w:name="_Ref493407996"/>
      <w:bookmarkStart w:id="309" w:name="_Toc496629714"/>
      <w:r>
        <w:t>rule object</w:t>
      </w:r>
      <w:bookmarkEnd w:id="308"/>
      <w:bookmarkEnd w:id="309"/>
    </w:p>
    <w:p w14:paraId="0004BC6E" w14:textId="658F9ED1" w:rsidR="00B86BC7" w:rsidRDefault="00B86BC7" w:rsidP="00B86BC7">
      <w:pPr>
        <w:pStyle w:val="Heading3"/>
      </w:pPr>
      <w:bookmarkStart w:id="310" w:name="_Toc496629715"/>
      <w:r>
        <w:t>General</w:t>
      </w:r>
      <w:bookmarkEnd w:id="310"/>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11" w:name="_Toc496629716"/>
      <w:r>
        <w:t>Constraints</w:t>
      </w:r>
      <w:bookmarkEnd w:id="311"/>
    </w:p>
    <w:p w14:paraId="1A1A3719" w14:textId="16AFB97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67E2A">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67E2A">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12" w:name="_Ref493408046"/>
      <w:bookmarkStart w:id="313" w:name="_Toc496629717"/>
      <w:r>
        <w:lastRenderedPageBreak/>
        <w:t>id property</w:t>
      </w:r>
      <w:bookmarkEnd w:id="312"/>
      <w:bookmarkEnd w:id="31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14" w:name="_Toc496629718"/>
      <w:r>
        <w:t>name property</w:t>
      </w:r>
      <w:bookmarkEnd w:id="314"/>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15" w:name="_Ref493510771"/>
      <w:bookmarkStart w:id="316" w:name="_Toc496629719"/>
      <w:r>
        <w:t>shortDescription property</w:t>
      </w:r>
      <w:bookmarkEnd w:id="315"/>
      <w:bookmarkEnd w:id="316"/>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17" w:name="_Ref493510781"/>
      <w:bookmarkStart w:id="318" w:name="_Toc496629720"/>
      <w:r>
        <w:t>fullDescription property</w:t>
      </w:r>
      <w:bookmarkEnd w:id="317"/>
      <w:bookmarkEnd w:id="318"/>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973F51E"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767E2A">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19" w:name="_Ref493425609"/>
      <w:bookmarkStart w:id="320" w:name="_Toc496629721"/>
      <w:r>
        <w:lastRenderedPageBreak/>
        <w:t>defaultLevel property</w:t>
      </w:r>
      <w:bookmarkEnd w:id="319"/>
      <w:bookmarkEnd w:id="320"/>
    </w:p>
    <w:p w14:paraId="78423A7A" w14:textId="72C3A3C0"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767E2A">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2EAF858F"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767E2A">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67E2A">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21" w:name="_Ref493345139"/>
      <w:bookmarkStart w:id="322" w:name="_Toc496629722"/>
      <w:r>
        <w:t>messageFormats property</w:t>
      </w:r>
      <w:bookmarkEnd w:id="321"/>
      <w:bookmarkEnd w:id="322"/>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0720560"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767E2A">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3C077263"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767E2A">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3C44377E"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767E2A">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23" w:name="_Toc496629723"/>
      <w:r>
        <w:lastRenderedPageBreak/>
        <w:t>helpUri property</w:t>
      </w:r>
      <w:bookmarkEnd w:id="32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7F2FAFF5" w:rsidR="0025208C" w:rsidRPr="0025208C" w:rsidRDefault="0025208C" w:rsidP="0025208C">
      <w:pPr>
        <w:pStyle w:val="Note"/>
      </w:pPr>
      <w:r>
        <w:t>NOTE</w:t>
      </w:r>
      <w:del w:id="324" w:author="Laurence Golding" w:date="2017-10-11T08:26:00Z">
        <w:r w:rsidDel="00F3024B">
          <w:delText xml:space="preserve">   </w:delText>
        </w:r>
      </w:del>
      <w:ins w:id="325" w:author="Laurence Golding" w:date="2017-10-11T08:26:00Z">
        <w:r w:rsidR="00F3024B">
          <w:t xml:space="preserve">: </w:t>
        </w:r>
      </w:ins>
      <w:r>
        <w:t>The documentation might include examples, contact information for the rule authors, and links to additional information about the rule.</w:t>
      </w:r>
    </w:p>
    <w:p w14:paraId="71E0733E" w14:textId="26015404" w:rsidR="00F3024B" w:rsidRDefault="00F3024B" w:rsidP="00B86BC7">
      <w:pPr>
        <w:pStyle w:val="Heading3"/>
        <w:rPr>
          <w:ins w:id="326" w:author="Laurence Golding" w:date="2017-10-11T08:25:00Z"/>
        </w:rPr>
      </w:pPr>
      <w:bookmarkStart w:id="327" w:name="_Toc496629724"/>
      <w:ins w:id="328" w:author="Laurence Golding" w:date="2017-10-11T08:25:00Z">
        <w:r>
          <w:t>help property</w:t>
        </w:r>
        <w:bookmarkEnd w:id="327"/>
      </w:ins>
    </w:p>
    <w:p w14:paraId="703BAF99" w14:textId="0BBB85E8" w:rsidR="00F3024B" w:rsidRDefault="00F3024B" w:rsidP="007808CC">
      <w:pPr>
        <w:rPr>
          <w:ins w:id="329" w:author="Laurence Golding" w:date="2017-10-11T08:26:00Z"/>
        </w:rPr>
      </w:pPr>
      <w:ins w:id="330" w:author="Laurence Golding" w:date="2017-10-11T08:25:00Z">
        <w:r>
          <w:t xml:space="preserve">A rule object </w:t>
        </w:r>
        <w:r w:rsidRPr="007808CC">
          <w:rPr>
            <w:b/>
          </w:rPr>
          <w:t>MAY</w:t>
        </w:r>
        <w:r>
          <w:t xml:space="preserve"> contain a property named </w:t>
        </w:r>
        <w:bookmarkStart w:id="331" w:name="_GoBack"/>
        <w:r w:rsidRPr="00082C2F">
          <w:rPr>
            <w:rStyle w:val="CODEtemp"/>
          </w:rPr>
          <w:t>help</w:t>
        </w:r>
        <w:bookmarkEnd w:id="331"/>
        <w:r>
          <w:t xml:space="preserve"> whose value is a string containing a message </w:t>
        </w:r>
      </w:ins>
      <w:ins w:id="332" w:author="Laurence Golding" w:date="2017-10-11T08:26:00Z">
        <w:r>
          <w:t>which provides the documentation for the rule.</w:t>
        </w:r>
      </w:ins>
    </w:p>
    <w:p w14:paraId="5C9E63F7" w14:textId="13EF2968" w:rsidR="00F3024B" w:rsidRPr="00D749DE" w:rsidRDefault="00F3024B" w:rsidP="007808CC">
      <w:pPr>
        <w:pStyle w:val="Note"/>
        <w:ind w:left="0"/>
        <w:rPr>
          <w:ins w:id="333" w:author="Laurence Golding" w:date="2017-10-11T08:24:00Z"/>
        </w:rPr>
      </w:pPr>
      <w:ins w:id="334" w:author="Laurence Golding" w:date="2017-10-11T08:27:00Z">
        <w:r>
          <w:t>This property is useful when help information is not available at a URI, for example, when the rule is a custom rule</w:t>
        </w:r>
      </w:ins>
      <w:ins w:id="335" w:author="Laurence Golding" w:date="2017-10-11T08:28:00Z">
        <w:r>
          <w:t xml:space="preserve"> written by a developer</w:t>
        </w:r>
      </w:ins>
      <w:ins w:id="336" w:author="Laurence Golding" w:date="2017-10-11T08:27:00Z">
        <w:r>
          <w:t>,</w:t>
        </w:r>
      </w:ins>
      <w:ins w:id="337" w:author="Laurence Golding" w:date="2017-10-11T08:28:00Z">
        <w:r>
          <w:t xml:space="preserve"> as opposed to one supplied by the tool vendor.</w:t>
        </w:r>
      </w:ins>
    </w:p>
    <w:p w14:paraId="69A963A7" w14:textId="343BB6CC" w:rsidR="00B86BC7" w:rsidRDefault="00B86BC7" w:rsidP="00B86BC7">
      <w:pPr>
        <w:pStyle w:val="Heading3"/>
      </w:pPr>
      <w:bookmarkStart w:id="338" w:name="_Toc496629725"/>
      <w:r>
        <w:t>properties property</w:t>
      </w:r>
      <w:bookmarkEnd w:id="338"/>
    </w:p>
    <w:p w14:paraId="51CA671B" w14:textId="642FA457"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67E2A">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39" w:name="_Ref493426594"/>
      <w:bookmarkStart w:id="340" w:name="_Toc496629726"/>
      <w:r>
        <w:t>formattedMessage object</w:t>
      </w:r>
      <w:bookmarkEnd w:id="339"/>
      <w:bookmarkEnd w:id="340"/>
    </w:p>
    <w:p w14:paraId="0F830F9B" w14:textId="0C9852C7" w:rsidR="00B86BC7" w:rsidRDefault="00B86BC7" w:rsidP="00B86BC7">
      <w:pPr>
        <w:pStyle w:val="Heading3"/>
      </w:pPr>
      <w:bookmarkStart w:id="341" w:name="_Toc496629727"/>
      <w:r>
        <w:t>General</w:t>
      </w:r>
      <w:bookmarkEnd w:id="341"/>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42" w:name="_Ref493511707"/>
      <w:bookmarkStart w:id="343" w:name="_Toc496629728"/>
      <w:r>
        <w:t>formatId property</w:t>
      </w:r>
      <w:bookmarkEnd w:id="342"/>
      <w:bookmarkEnd w:id="343"/>
    </w:p>
    <w:p w14:paraId="6D771B73" w14:textId="7E846211"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767E2A">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767E2A">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767E2A">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767E2A">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44" w:name="_Ref493511451"/>
      <w:bookmarkStart w:id="345" w:name="_Toc496629729"/>
      <w:r>
        <w:t>arguments property</w:t>
      </w:r>
      <w:bookmarkEnd w:id="344"/>
      <w:bookmarkEnd w:id="345"/>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46" w:name="_Ref493477061"/>
      <w:bookmarkStart w:id="347" w:name="_Toc496629730"/>
      <w:r>
        <w:lastRenderedPageBreak/>
        <w:t>fix object</w:t>
      </w:r>
      <w:bookmarkEnd w:id="346"/>
      <w:bookmarkEnd w:id="347"/>
    </w:p>
    <w:p w14:paraId="410A501F" w14:textId="4C707545" w:rsidR="00B86BC7" w:rsidRDefault="00B86BC7" w:rsidP="00B86BC7">
      <w:pPr>
        <w:pStyle w:val="Heading3"/>
      </w:pPr>
      <w:bookmarkStart w:id="348" w:name="_Toc496629731"/>
      <w:r>
        <w:t>General</w:t>
      </w:r>
      <w:bookmarkEnd w:id="348"/>
    </w:p>
    <w:p w14:paraId="493ABF69" w14:textId="6EC2E9C2"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67E2A">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6B184C2B"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767E2A">
        <w:t>3.17</w:t>
      </w:r>
      <w:r>
        <w:fldChar w:fldCharType="end"/>
      </w:r>
      <w:r>
        <w:t>)</w:t>
      </w:r>
    </w:p>
    <w:p w14:paraId="008E6A82" w14:textId="6EB45D66" w:rsidR="006F21F3" w:rsidRDefault="006F21F3" w:rsidP="006F21F3">
      <w:pPr>
        <w:pStyle w:val="Code"/>
      </w:pPr>
      <w:r>
        <w:t xml:space="preserve">    "fix": {</w:t>
      </w:r>
    </w:p>
    <w:p w14:paraId="6386C02E" w14:textId="098EFEE4" w:rsidR="006F21F3" w:rsidRDefault="006F21F3" w:rsidP="006F21F3">
      <w:pPr>
        <w:pStyle w:val="Code"/>
      </w:pPr>
      <w:r>
        <w:t xml:space="preserve">       "description":                    # see §</w:t>
      </w:r>
      <w:r>
        <w:fldChar w:fldCharType="begin"/>
      </w:r>
      <w:r>
        <w:instrText xml:space="preserve"> REF _Ref493512730 \w \h </w:instrText>
      </w:r>
      <w:r>
        <w:fldChar w:fldCharType="separate"/>
      </w:r>
      <w:r w:rsidR="00767E2A">
        <w:t>3.29.2</w:t>
      </w:r>
      <w:r>
        <w:fldChar w:fldCharType="end"/>
      </w:r>
    </w:p>
    <w:p w14:paraId="43878332" w14:textId="2F27D621" w:rsidR="006F21F3" w:rsidRDefault="006F21F3" w:rsidP="006F21F3">
      <w:pPr>
        <w:pStyle w:val="Code"/>
      </w:pPr>
      <w:r>
        <w:t xml:space="preserve">            "Private member names begin with '_'",</w:t>
      </w:r>
    </w:p>
    <w:p w14:paraId="40C0F0E0" w14:textId="033DC8C4" w:rsidR="006F21F3" w:rsidRDefault="006F21F3" w:rsidP="006F21F3">
      <w:pPr>
        <w:pStyle w:val="Code"/>
      </w:pPr>
      <w:r>
        <w:t xml:space="preserve">        "fileChanges": [                 # see §</w:t>
      </w:r>
      <w:r>
        <w:fldChar w:fldCharType="begin"/>
      </w:r>
      <w:r>
        <w:instrText xml:space="preserve"> REF _Ref493512752 \w \h </w:instrText>
      </w:r>
      <w:r>
        <w:fldChar w:fldCharType="separate"/>
      </w:r>
      <w:r w:rsidR="00767E2A">
        <w:t>3.29.3</w:t>
      </w:r>
      <w:r>
        <w:fldChar w:fldCharType="end"/>
      </w:r>
    </w:p>
    <w:p w14:paraId="396348ED" w14:textId="15C473BA"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767E2A">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49" w:name="_Ref493512730"/>
      <w:bookmarkStart w:id="350" w:name="_Toc496629732"/>
      <w:r>
        <w:t>description property</w:t>
      </w:r>
      <w:bookmarkEnd w:id="349"/>
      <w:bookmarkEnd w:id="350"/>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351" w:name="_Ref493512752"/>
      <w:bookmarkStart w:id="352" w:name="_Ref493513084"/>
      <w:bookmarkStart w:id="353" w:name="_Toc496629733"/>
      <w:r>
        <w:t>fileChanges property</w:t>
      </w:r>
      <w:bookmarkEnd w:id="351"/>
      <w:bookmarkEnd w:id="352"/>
      <w:bookmarkEnd w:id="353"/>
    </w:p>
    <w:p w14:paraId="6DE7B962" w14:textId="6EE26C1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67E2A">
        <w:t>3.30</w:t>
      </w:r>
      <w:r>
        <w:fldChar w:fldCharType="end"/>
      </w:r>
      <w:r w:rsidRPr="006F21F3">
        <w:t>).</w:t>
      </w:r>
    </w:p>
    <w:p w14:paraId="6AA7DCCF" w14:textId="573A5B94" w:rsidR="00B86BC7" w:rsidRDefault="00B86BC7" w:rsidP="00B86BC7">
      <w:pPr>
        <w:pStyle w:val="Heading2"/>
      </w:pPr>
      <w:bookmarkStart w:id="354" w:name="_Ref493512744"/>
      <w:bookmarkStart w:id="355" w:name="_Ref493512991"/>
      <w:bookmarkStart w:id="356" w:name="_Toc496629734"/>
      <w:r>
        <w:t>fileChange object</w:t>
      </w:r>
      <w:bookmarkEnd w:id="354"/>
      <w:bookmarkEnd w:id="355"/>
      <w:bookmarkEnd w:id="356"/>
    </w:p>
    <w:p w14:paraId="74D8322D" w14:textId="06E505AA" w:rsidR="00B86BC7" w:rsidRDefault="00B86BC7" w:rsidP="00B86BC7">
      <w:pPr>
        <w:pStyle w:val="Heading3"/>
      </w:pPr>
      <w:bookmarkStart w:id="357" w:name="_Toc496629735"/>
      <w:r>
        <w:t>General</w:t>
      </w:r>
      <w:bookmarkEnd w:id="35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8437648"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767E2A">
        <w:t>3.29</w:t>
      </w:r>
      <w:r>
        <w:fldChar w:fldCharType="end"/>
      </w:r>
      <w:r>
        <w:t>)</w:t>
      </w:r>
    </w:p>
    <w:p w14:paraId="0FF6717D" w14:textId="560613DD" w:rsidR="006F21F3" w:rsidRDefault="006F21F3" w:rsidP="006F21F3">
      <w:pPr>
        <w:pStyle w:val="Code"/>
      </w:pPr>
      <w:r>
        <w:t xml:space="preserve">    "fileChanges":                     # see §</w:t>
      </w:r>
      <w:r>
        <w:fldChar w:fldCharType="begin"/>
      </w:r>
      <w:r>
        <w:instrText xml:space="preserve"> REF _Ref493513084 \w \h </w:instrText>
      </w:r>
      <w:r>
        <w:fldChar w:fldCharType="separate"/>
      </w:r>
      <w:r w:rsidR="00767E2A">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0531F454"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767E2A">
        <w:t>3.30.2</w:t>
      </w:r>
      <w:r>
        <w:fldChar w:fldCharType="end"/>
      </w:r>
    </w:p>
    <w:p w14:paraId="753DE977" w14:textId="38411C2B" w:rsidR="006F21F3" w:rsidRDefault="006F21F3" w:rsidP="006F21F3">
      <w:pPr>
        <w:pStyle w:val="Code"/>
      </w:pPr>
      <w:r>
        <w:t xml:space="preserve">            "replacements":            # see §</w:t>
      </w:r>
      <w:r>
        <w:fldChar w:fldCharType="begin"/>
      </w:r>
      <w:r>
        <w:instrText xml:space="preserve"> REF _Ref493513106 \w \h </w:instrText>
      </w:r>
      <w:r>
        <w:fldChar w:fldCharType="separate"/>
      </w:r>
      <w:r w:rsidR="00767E2A">
        <w:t>3.30.4</w:t>
      </w:r>
      <w:r>
        <w:fldChar w:fldCharType="end"/>
      </w:r>
    </w:p>
    <w:p w14:paraId="63326740" w14:textId="066FF0DC" w:rsidR="006F21F3" w:rsidRDefault="006F21F3" w:rsidP="006F21F3">
      <w:pPr>
        <w:pStyle w:val="Code"/>
      </w:pPr>
      <w:r>
        <w:t xml:space="preserve">            [</w:t>
      </w:r>
    </w:p>
    <w:p w14:paraId="1FAFE72E" w14:textId="6BBAE1D1"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767E2A">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lastRenderedPageBreak/>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358" w:name="_Ref493513096"/>
      <w:bookmarkStart w:id="359" w:name="_Ref493513195"/>
      <w:bookmarkStart w:id="360" w:name="_Ref493513493"/>
      <w:bookmarkStart w:id="361" w:name="_Toc496629736"/>
      <w:r>
        <w:t>uri property</w:t>
      </w:r>
      <w:bookmarkEnd w:id="358"/>
      <w:bookmarkEnd w:id="359"/>
      <w:bookmarkEnd w:id="360"/>
      <w:bookmarkEnd w:id="361"/>
    </w:p>
    <w:p w14:paraId="47E2D8A5" w14:textId="79F304F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767E2A">
        <w:t>3.2</w:t>
      </w:r>
      <w:r>
        <w:fldChar w:fldCharType="end"/>
      </w:r>
      <w:r w:rsidRPr="006F21F3">
        <w:t>).</w:t>
      </w:r>
    </w:p>
    <w:p w14:paraId="2B81995B" w14:textId="358C0451" w:rsidR="00B86BC7" w:rsidRDefault="00B86BC7" w:rsidP="00B86BC7">
      <w:pPr>
        <w:pStyle w:val="Heading3"/>
      </w:pPr>
      <w:bookmarkStart w:id="362" w:name="_Toc496629737"/>
      <w:r>
        <w:t>uriBaseId property</w:t>
      </w:r>
      <w:bookmarkEnd w:id="362"/>
    </w:p>
    <w:p w14:paraId="13905628" w14:textId="6277E42E"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767E2A">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767E2A">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363" w:name="_Ref493513106"/>
      <w:bookmarkStart w:id="364" w:name="_Toc496629738"/>
      <w:r>
        <w:t>replacements property</w:t>
      </w:r>
      <w:bookmarkEnd w:id="363"/>
      <w:bookmarkEnd w:id="364"/>
    </w:p>
    <w:p w14:paraId="21F0788C" w14:textId="1AE4378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67E2A">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767E2A">
        <w:t>3.30.2</w:t>
      </w:r>
      <w:r>
        <w:fldChar w:fldCharType="end"/>
      </w:r>
      <w:r w:rsidRPr="006F21F3">
        <w:t>).</w:t>
      </w:r>
    </w:p>
    <w:p w14:paraId="40D9EA5A" w14:textId="3D521EDE" w:rsidR="00B86BC7" w:rsidRDefault="00B86BC7" w:rsidP="00B86BC7">
      <w:pPr>
        <w:pStyle w:val="Heading2"/>
      </w:pPr>
      <w:bookmarkStart w:id="365" w:name="_Ref493513114"/>
      <w:bookmarkStart w:id="366" w:name="_Ref493513476"/>
      <w:bookmarkStart w:id="367" w:name="_Toc496629739"/>
      <w:r>
        <w:t>replacement object</w:t>
      </w:r>
      <w:bookmarkEnd w:id="365"/>
      <w:bookmarkEnd w:id="366"/>
      <w:bookmarkEnd w:id="367"/>
    </w:p>
    <w:p w14:paraId="1276FD13" w14:textId="540BBC1F" w:rsidR="00B86BC7" w:rsidRDefault="00B86BC7" w:rsidP="00B86BC7">
      <w:pPr>
        <w:pStyle w:val="Heading3"/>
      </w:pPr>
      <w:bookmarkStart w:id="368" w:name="_Toc496629740"/>
      <w:r>
        <w:t>General</w:t>
      </w:r>
      <w:bookmarkEnd w:id="368"/>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A20CDF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767E2A">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767E2A">
        <w:t>3.31.5</w:t>
      </w:r>
      <w:r>
        <w:fldChar w:fldCharType="end"/>
      </w:r>
      <w:r>
        <w:t xml:space="preserve">), then the effect of the replacement </w:t>
      </w:r>
      <w:r w:rsidRPr="003672C8">
        <w:rPr>
          <w:b/>
        </w:rPr>
        <w:t>SHALL</w:t>
      </w:r>
      <w:r>
        <w:t xml:space="preserve"> be as if the removal were performed before the insertion.</w:t>
      </w:r>
    </w:p>
    <w:p w14:paraId="51FA77A0" w14:textId="1941DAE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67E2A">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767E2A">
        <w:t>3.30.4</w:t>
      </w:r>
      <w:r>
        <w:fldChar w:fldCharType="end"/>
      </w:r>
      <w:r>
        <w:t>). The offset property (§</w:t>
      </w:r>
      <w:r>
        <w:fldChar w:fldCharType="begin"/>
      </w:r>
      <w:r>
        <w:instrText xml:space="preserve"> REF _Ref493518438 \w \h </w:instrText>
      </w:r>
      <w:r>
        <w:fldChar w:fldCharType="separate"/>
      </w:r>
      <w:r w:rsidR="00767E2A">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lastRenderedPageBreak/>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369" w:name="_Toc496629741"/>
      <w:r>
        <w:t>Constraints</w:t>
      </w:r>
      <w:bookmarkEnd w:id="369"/>
    </w:p>
    <w:p w14:paraId="3A62CE11" w14:textId="4F23EBC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767E2A">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767E2A">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370" w:name="_Ref493518438"/>
      <w:bookmarkStart w:id="371" w:name="_Ref493518542"/>
      <w:bookmarkStart w:id="372" w:name="_Toc496629742"/>
      <w:r>
        <w:t>offset property</w:t>
      </w:r>
      <w:bookmarkEnd w:id="370"/>
      <w:bookmarkEnd w:id="371"/>
      <w:bookmarkEnd w:id="372"/>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373" w:name="_Ref493518436"/>
      <w:bookmarkStart w:id="374" w:name="_Ref493518439"/>
      <w:bookmarkStart w:id="375" w:name="_Ref493518529"/>
      <w:bookmarkStart w:id="376" w:name="_Toc496629743"/>
      <w:r>
        <w:t>deletedLength property</w:t>
      </w:r>
      <w:bookmarkEnd w:id="373"/>
      <w:bookmarkEnd w:id="374"/>
      <w:bookmarkEnd w:id="375"/>
      <w:bookmarkEnd w:id="376"/>
    </w:p>
    <w:p w14:paraId="1ECF4AC9" w14:textId="5863380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767E2A">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377" w:name="_Ref493518437"/>
      <w:bookmarkStart w:id="378" w:name="_Ref493518440"/>
      <w:bookmarkStart w:id="379" w:name="_Toc496629744"/>
      <w:r>
        <w:t>insertedBytes property</w:t>
      </w:r>
      <w:bookmarkEnd w:id="377"/>
      <w:bookmarkEnd w:id="378"/>
      <w:bookmarkEnd w:id="379"/>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380" w:name="_Ref493404948"/>
      <w:bookmarkStart w:id="381" w:name="_Ref493406026"/>
      <w:bookmarkStart w:id="382" w:name="_Toc496629745"/>
      <w:r>
        <w:t>notification object</w:t>
      </w:r>
      <w:bookmarkEnd w:id="380"/>
      <w:bookmarkEnd w:id="381"/>
      <w:bookmarkEnd w:id="382"/>
    </w:p>
    <w:p w14:paraId="3BD7AF2E" w14:textId="23E07934" w:rsidR="00B86BC7" w:rsidRDefault="00B86BC7" w:rsidP="00B86BC7">
      <w:pPr>
        <w:pStyle w:val="Heading3"/>
      </w:pPr>
      <w:bookmarkStart w:id="383" w:name="_Toc496629746"/>
      <w:r>
        <w:t>General</w:t>
      </w:r>
      <w:bookmarkEnd w:id="383"/>
    </w:p>
    <w:p w14:paraId="759675E9" w14:textId="0D8E3692"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67E2A">
        <w:t>3.17</w:t>
      </w:r>
      <w:r>
        <w:fldChar w:fldCharType="end"/>
      </w:r>
      <w:r w:rsidRPr="003672C8">
        <w:t>).</w:t>
      </w:r>
    </w:p>
    <w:p w14:paraId="6C08731C" w14:textId="60FD4244" w:rsidR="00B86BC7" w:rsidRDefault="00B86BC7" w:rsidP="00B86BC7">
      <w:pPr>
        <w:pStyle w:val="Heading3"/>
      </w:pPr>
      <w:bookmarkStart w:id="384" w:name="_Toc496629747"/>
      <w:r>
        <w:t>id property</w:t>
      </w:r>
      <w:bookmarkEnd w:id="38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A2157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67E2A">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85" w:name="_Ref493518926"/>
      <w:bookmarkStart w:id="386" w:name="_Toc496629748"/>
      <w:r>
        <w:t>ruleId property</w:t>
      </w:r>
      <w:bookmarkEnd w:id="385"/>
      <w:bookmarkEnd w:id="386"/>
    </w:p>
    <w:p w14:paraId="72DC23AB" w14:textId="3C5E1C3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67E2A">
        <w:t>3.27.3</w:t>
      </w:r>
      <w:r>
        <w:fldChar w:fldCharType="end"/>
      </w:r>
      <w:r w:rsidRPr="003672C8">
        <w:t>).</w:t>
      </w:r>
    </w:p>
    <w:p w14:paraId="6EDC8FC8" w14:textId="366C940A" w:rsidR="00B86BC7" w:rsidRDefault="00B86BC7" w:rsidP="00B86BC7">
      <w:pPr>
        <w:pStyle w:val="Heading3"/>
      </w:pPr>
      <w:bookmarkStart w:id="387" w:name="_Toc496629749"/>
      <w:r>
        <w:t>ruleKey property</w:t>
      </w:r>
      <w:bookmarkEnd w:id="387"/>
    </w:p>
    <w:p w14:paraId="689839C4" w14:textId="7FC082B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67E2A">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767E2A">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1C167F3"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767E2A">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67E2A">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388" w:name="_Toc496629750"/>
      <w:r>
        <w:lastRenderedPageBreak/>
        <w:t>physicalLocation property</w:t>
      </w:r>
      <w:bookmarkEnd w:id="388"/>
    </w:p>
    <w:p w14:paraId="23C5F0EF" w14:textId="1D9DD2F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67E2A">
        <w:t>3.19</w:t>
      </w:r>
      <w:r>
        <w:fldChar w:fldCharType="end"/>
      </w:r>
      <w:r w:rsidRPr="008651CE">
        <w:t>) that identifies the relevant location.</w:t>
      </w:r>
    </w:p>
    <w:p w14:paraId="0BE523CC" w14:textId="11807D96" w:rsidR="00B86BC7" w:rsidRDefault="00B86BC7" w:rsidP="00B86BC7">
      <w:pPr>
        <w:pStyle w:val="Heading3"/>
      </w:pPr>
      <w:bookmarkStart w:id="389" w:name="_Toc496629751"/>
      <w:r>
        <w:t>message property</w:t>
      </w:r>
      <w:bookmarkEnd w:id="389"/>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390" w:name="_Ref493404972"/>
      <w:bookmarkStart w:id="391" w:name="_Ref493406037"/>
      <w:bookmarkStart w:id="392" w:name="_Toc496629752"/>
      <w:r>
        <w:t>level property</w:t>
      </w:r>
      <w:bookmarkEnd w:id="390"/>
      <w:bookmarkEnd w:id="391"/>
      <w:bookmarkEnd w:id="39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93" w:name="_Toc496629753"/>
      <w:r>
        <w:t>threadId property</w:t>
      </w:r>
      <w:bookmarkEnd w:id="39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394" w:name="_Toc496629754"/>
      <w:r>
        <w:t>time property</w:t>
      </w:r>
      <w:bookmarkEnd w:id="394"/>
    </w:p>
    <w:p w14:paraId="2D4A5B6B" w14:textId="4EF1CF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67E2A">
        <w:t>3.8</w:t>
      </w:r>
      <w:r>
        <w:fldChar w:fldCharType="end"/>
      </w:r>
      <w:r w:rsidRPr="008651CE">
        <w:t>).</w:t>
      </w:r>
    </w:p>
    <w:p w14:paraId="33699F22" w14:textId="56DC8386" w:rsidR="00B86BC7" w:rsidRDefault="00B86BC7" w:rsidP="00B86BC7">
      <w:pPr>
        <w:pStyle w:val="Heading3"/>
      </w:pPr>
      <w:bookmarkStart w:id="395" w:name="_Toc496629755"/>
      <w:r>
        <w:t>exception property</w:t>
      </w:r>
      <w:bookmarkEnd w:id="395"/>
    </w:p>
    <w:p w14:paraId="0929118A" w14:textId="1D6C01E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67E2A">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396" w:name="_Toc496629756"/>
      <w:r>
        <w:t>properties property</w:t>
      </w:r>
      <w:bookmarkEnd w:id="396"/>
    </w:p>
    <w:p w14:paraId="2707E928" w14:textId="2A406B0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67E2A">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397" w:name="_Ref493570836"/>
      <w:bookmarkStart w:id="398" w:name="_Toc496629757"/>
      <w:r>
        <w:t>exception object</w:t>
      </w:r>
      <w:bookmarkEnd w:id="397"/>
      <w:bookmarkEnd w:id="398"/>
    </w:p>
    <w:p w14:paraId="1257C9E2" w14:textId="6070509F" w:rsidR="00B86BC7" w:rsidRDefault="00B86BC7" w:rsidP="00B86BC7">
      <w:pPr>
        <w:pStyle w:val="Heading3"/>
      </w:pPr>
      <w:bookmarkStart w:id="399" w:name="_Toc496629758"/>
      <w:r>
        <w:t>General</w:t>
      </w:r>
      <w:bookmarkEnd w:id="39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00" w:name="_Toc496629759"/>
      <w:r>
        <w:lastRenderedPageBreak/>
        <w:t>kind property</w:t>
      </w:r>
      <w:bookmarkEnd w:id="40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01" w:name="_Toc496629760"/>
      <w:r>
        <w:t>message property</w:t>
      </w:r>
      <w:bookmarkEnd w:id="401"/>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02" w:name="_Toc496629761"/>
      <w:r>
        <w:t>stack property</w:t>
      </w:r>
      <w:bookmarkEnd w:id="402"/>
    </w:p>
    <w:p w14:paraId="17152AD6" w14:textId="015499C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67E2A">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03" w:name="_Toc496629762"/>
      <w:r>
        <w:t>innerExceptions property</w:t>
      </w:r>
      <w:bookmarkEnd w:id="403"/>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04" w:name="_Toc287332011"/>
      <w:bookmarkStart w:id="405" w:name="_Toc496629763"/>
      <w:r w:rsidRPr="00FD22AC">
        <w:lastRenderedPageBreak/>
        <w:t>Conformance</w:t>
      </w:r>
      <w:bookmarkEnd w:id="404"/>
      <w:bookmarkEnd w:id="405"/>
    </w:p>
    <w:p w14:paraId="36D8D436" w14:textId="259B386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4ECFEFEF"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1A34765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06" w:name="AppendixAcknowledgments"/>
      <w:bookmarkStart w:id="407" w:name="_Toc85472897"/>
      <w:bookmarkStart w:id="408" w:name="_Toc287332012"/>
      <w:bookmarkStart w:id="409" w:name="_Toc496629764"/>
      <w:bookmarkEnd w:id="406"/>
      <w:r>
        <w:lastRenderedPageBreak/>
        <w:t>Acknowl</w:t>
      </w:r>
      <w:r w:rsidR="004D0E5E">
        <w:t>e</w:t>
      </w:r>
      <w:r w:rsidR="008F61FB">
        <w:t>dg</w:t>
      </w:r>
      <w:r w:rsidR="0052099F">
        <w:t>ments</w:t>
      </w:r>
      <w:bookmarkEnd w:id="407"/>
      <w:bookmarkEnd w:id="408"/>
      <w:bookmarkEnd w:id="40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10" w:name="AppendixFingerprints"/>
      <w:bookmarkStart w:id="411" w:name="_Toc496629765"/>
      <w:bookmarkEnd w:id="410"/>
      <w:r>
        <w:lastRenderedPageBreak/>
        <w:t>Use of fingerprints by result management systems</w:t>
      </w:r>
      <w:bookmarkEnd w:id="411"/>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12" w:name="AppendixViewers"/>
      <w:bookmarkStart w:id="413" w:name="_Toc496629766"/>
      <w:bookmarkEnd w:id="412"/>
      <w:r>
        <w:lastRenderedPageBreak/>
        <w:t xml:space="preserve">Use of SARIF by log </w:t>
      </w:r>
      <w:r w:rsidR="00AF0D84">
        <w:t xml:space="preserve">file </w:t>
      </w:r>
      <w:r>
        <w:t>viewers</w:t>
      </w:r>
      <w:bookmarkEnd w:id="41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14" w:name="AppendixConverters"/>
      <w:bookmarkStart w:id="415" w:name="_Toc496629767"/>
      <w:bookmarkEnd w:id="414"/>
      <w:r>
        <w:lastRenderedPageBreak/>
        <w:t>Production of SARIF by converters</w:t>
      </w:r>
      <w:bookmarkEnd w:id="41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DD4F51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67E2A">
        <w:t>3.18.2</w:t>
      </w:r>
      <w:r>
        <w:fldChar w:fldCharType="end"/>
      </w:r>
      <w:r>
        <w:t>).</w:t>
      </w:r>
    </w:p>
    <w:p w14:paraId="14E4D457" w14:textId="56161DE8"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67E2A">
        <w:t>3.13.4</w:t>
      </w:r>
      <w:r>
        <w:fldChar w:fldCharType="end"/>
      </w:r>
      <w:r>
        <w:t>).</w:t>
      </w:r>
    </w:p>
    <w:p w14:paraId="7B432429" w14:textId="067DCBF3" w:rsidR="00710FE0" w:rsidRDefault="00710FE0" w:rsidP="00710FE0">
      <w:pPr>
        <w:pStyle w:val="AppendixHeading1"/>
      </w:pPr>
      <w:bookmarkStart w:id="416" w:name="AppendixRuleMetadata"/>
      <w:bookmarkStart w:id="417" w:name="_Toc496629768"/>
      <w:bookmarkEnd w:id="416"/>
      <w:r>
        <w:lastRenderedPageBreak/>
        <w:t>Locating rule metadata</w:t>
      </w:r>
      <w:bookmarkEnd w:id="417"/>
    </w:p>
    <w:p w14:paraId="43EDCF6F" w14:textId="4C45E09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67E2A">
        <w:t>3.12.14</w:t>
      </w:r>
      <w:r>
        <w:fldChar w:fldCharType="end"/>
      </w:r>
      <w:r>
        <w:t xml:space="preserve"> and §</w:t>
      </w:r>
      <w:r>
        <w:fldChar w:fldCharType="begin"/>
      </w:r>
      <w:r>
        <w:instrText xml:space="preserve"> REF _Ref493407996 \w \h </w:instrText>
      </w:r>
      <w:r>
        <w:fldChar w:fldCharType="separate"/>
      </w:r>
      <w:r w:rsidR="00767E2A">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18" w:name="AppendixDeterminism"/>
      <w:bookmarkStart w:id="419" w:name="_Toc496629769"/>
      <w:bookmarkEnd w:id="418"/>
      <w:r>
        <w:lastRenderedPageBreak/>
        <w:t>Producing deterministic SARIF log files</w:t>
      </w:r>
      <w:bookmarkEnd w:id="419"/>
    </w:p>
    <w:p w14:paraId="269DCAE0" w14:textId="72CA49C1" w:rsidR="00B62028" w:rsidRDefault="00B62028" w:rsidP="00B62028">
      <w:pPr>
        <w:pStyle w:val="AppendixHeading2"/>
      </w:pPr>
      <w:bookmarkStart w:id="420" w:name="_Toc496629770"/>
      <w:r>
        <w:t>General</w:t>
      </w:r>
      <w:bookmarkEnd w:id="42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21" w:name="_Toc496629771"/>
      <w:r>
        <w:t>Non-deterministic file format elements</w:t>
      </w:r>
      <w:bookmarkEnd w:id="421"/>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22" w:name="_Toc496629772"/>
      <w:r>
        <w:t>Array and dictionary element ordering</w:t>
      </w:r>
      <w:bookmarkEnd w:id="422"/>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23" w:name="_Toc496629773"/>
      <w:r>
        <w:t>Absolute paths</w:t>
      </w:r>
      <w:bookmarkEnd w:id="423"/>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266E73A"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767E2A">
        <w:t>3.3</w:t>
      </w:r>
      <w:r>
        <w:fldChar w:fldCharType="end"/>
      </w:r>
      <w:r>
        <w:t>).</w:t>
      </w:r>
    </w:p>
    <w:p w14:paraId="5416A610" w14:textId="479DBC87" w:rsidR="00B62028" w:rsidRDefault="00B62028" w:rsidP="00B62028">
      <w:pPr>
        <w:pStyle w:val="AppendixHeading2"/>
      </w:pPr>
      <w:bookmarkStart w:id="424" w:name="_Toc496629774"/>
      <w:r>
        <w:t>Compensating for non-deterministic output</w:t>
      </w:r>
      <w:bookmarkEnd w:id="4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25" w:name="_Toc496629775"/>
      <w:r>
        <w:lastRenderedPageBreak/>
        <w:t>Interaction between determinism and baselining</w:t>
      </w:r>
      <w:bookmarkEnd w:id="4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26" w:name="AppendixFixes"/>
      <w:bookmarkStart w:id="427" w:name="_Toc496629776"/>
      <w:bookmarkEnd w:id="426"/>
      <w:r>
        <w:lastRenderedPageBreak/>
        <w:t>Guidance on fixes</w:t>
      </w:r>
      <w:bookmarkEnd w:id="42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28" w:name="AppendixExamples"/>
      <w:bookmarkStart w:id="429" w:name="_Toc496629777"/>
      <w:bookmarkEnd w:id="428"/>
      <w:r>
        <w:lastRenderedPageBreak/>
        <w:t>Examples</w:t>
      </w:r>
      <w:bookmarkEnd w:id="42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30" w:name="_Toc496629778"/>
      <w:r>
        <w:t>Minimal valid SARIF file resulting from a scan</w:t>
      </w:r>
      <w:bookmarkEnd w:id="430"/>
    </w:p>
    <w:p w14:paraId="2DCB587E" w14:textId="28D81D3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767E2A">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8D17C9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67E2A">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67E2A">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31" w:name="_Toc496629779"/>
      <w:r w:rsidRPr="00745595">
        <w:t>Minimal recommended SARIF file with source information</w:t>
      </w:r>
      <w:bookmarkEnd w:id="431"/>
    </w:p>
    <w:p w14:paraId="59A271D1" w14:textId="45B4A13A" w:rsidR="00745595" w:rsidRDefault="00745595" w:rsidP="00745595">
      <w:r w:rsidRPr="00745595">
        <w:t>This is a minimal recommended SARIF file for the case where</w:t>
      </w:r>
    </w:p>
    <w:p w14:paraId="5ADF969E" w14:textId="3DC44D5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67E2A">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8559B7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67E2A">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67E2A">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67E2A">
        <w:t>3.17</w:t>
      </w:r>
      <w:r>
        <w:fldChar w:fldCharType="end"/>
      </w:r>
      <w:r>
        <w:t xml:space="preserve">) so the recommended elements of the </w:t>
      </w:r>
      <w:r w:rsidRPr="00745595">
        <w:rPr>
          <w:rStyle w:val="CODEtemp"/>
        </w:rPr>
        <w:t>result</w:t>
      </w:r>
      <w:r>
        <w:t xml:space="preserve"> object can be shown.</w:t>
      </w:r>
    </w:p>
    <w:p w14:paraId="0A703AC0" w14:textId="0BCB78C3"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767E2A">
        <w:t>3.12.9</w:t>
      </w:r>
      <w:r>
        <w:fldChar w:fldCharType="end"/>
      </w:r>
      <w:r>
        <w:t>) specifying only those files in which the tool detected a result.</w:t>
      </w:r>
    </w:p>
    <w:p w14:paraId="71E13AB3" w14:textId="37302C8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67E2A">
        <w:t>3.12.10</w:t>
      </w:r>
      <w:r>
        <w:fldChar w:fldCharType="end"/>
      </w:r>
      <w:r>
        <w:t>), because when physical location information is available, that property is optional (it “</w:t>
      </w:r>
      <w:r w:rsidRPr="00745595">
        <w:rPr>
          <w:b/>
        </w:rPr>
        <w:t>MAY</w:t>
      </w:r>
      <w:r>
        <w:t>” be present).</w:t>
      </w:r>
    </w:p>
    <w:p w14:paraId="3D9A1852" w14:textId="08A755F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67E2A">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32" w:name="_Toc496629780"/>
      <w:r w:rsidRPr="001D7651">
        <w:t>Minimal recommended SARIF file without source information</w:t>
      </w:r>
      <w:bookmarkEnd w:id="432"/>
    </w:p>
    <w:p w14:paraId="0C8A9C7D" w14:textId="6794C44A" w:rsidR="001D7651" w:rsidRDefault="001D7651" w:rsidP="001D7651">
      <w:r w:rsidRPr="001D7651">
        <w:t>This is a minimal recommended SARIF file for the case where</w:t>
      </w:r>
    </w:p>
    <w:p w14:paraId="1B15DF0E" w14:textId="4D6BB251"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767E2A">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2A7595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67E2A">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67E2A">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67E2A">
        <w:t>3.17</w:t>
      </w:r>
      <w:r>
        <w:fldChar w:fldCharType="end"/>
      </w:r>
      <w:r>
        <w:t xml:space="preserve">) so the recommended elements of the </w:t>
      </w:r>
      <w:r w:rsidRPr="001D7651">
        <w:rPr>
          <w:rStyle w:val="CODEtemp"/>
        </w:rPr>
        <w:t>result</w:t>
      </w:r>
      <w:r>
        <w:t xml:space="preserve"> object can be shown.</w:t>
      </w:r>
    </w:p>
    <w:p w14:paraId="7469062E" w14:textId="4CD0EDC4"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767E2A">
        <w:t>3.12.9</w:t>
      </w:r>
      <w:r>
        <w:fldChar w:fldCharType="end"/>
      </w:r>
      <w:r>
        <w:t>) specifying only those files in which the tool detected a result.</w:t>
      </w:r>
    </w:p>
    <w:p w14:paraId="76A5A66E" w14:textId="1ED8AD7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67E2A">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33" w:name="_Toc496629781"/>
      <w:r w:rsidRPr="001D7651">
        <w:t>SARIF file for exporting rule metadata</w:t>
      </w:r>
      <w:bookmarkEnd w:id="433"/>
    </w:p>
    <w:p w14:paraId="269DD195" w14:textId="3B711493"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767E2A">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767E2A">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34" w:name="_Toc496629782"/>
      <w:r>
        <w:t>Comprehensive SARIF file</w:t>
      </w:r>
      <w:bookmarkEnd w:id="43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35" w:name="AppendixRevisionHistory"/>
      <w:bookmarkStart w:id="436" w:name="_Toc85472898"/>
      <w:bookmarkStart w:id="437" w:name="_Toc287332014"/>
      <w:bookmarkStart w:id="438" w:name="_Toc496629783"/>
      <w:bookmarkEnd w:id="435"/>
      <w:r>
        <w:lastRenderedPageBreak/>
        <w:t>Revision History</w:t>
      </w:r>
      <w:bookmarkEnd w:id="436"/>
      <w:bookmarkEnd w:id="437"/>
      <w:bookmarkEnd w:id="4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E4341" w14:textId="77777777" w:rsidR="00840396" w:rsidRDefault="00840396" w:rsidP="008C100C">
      <w:r>
        <w:separator/>
      </w:r>
    </w:p>
    <w:p w14:paraId="4996FC2A" w14:textId="77777777" w:rsidR="00840396" w:rsidRDefault="00840396" w:rsidP="008C100C"/>
    <w:p w14:paraId="4054B225" w14:textId="77777777" w:rsidR="00840396" w:rsidRDefault="00840396" w:rsidP="008C100C"/>
    <w:p w14:paraId="0C431BF2" w14:textId="77777777" w:rsidR="00840396" w:rsidRDefault="00840396" w:rsidP="008C100C"/>
    <w:p w14:paraId="0593D8FA" w14:textId="77777777" w:rsidR="00840396" w:rsidRDefault="00840396" w:rsidP="008C100C"/>
    <w:p w14:paraId="13F79BEE" w14:textId="77777777" w:rsidR="00840396" w:rsidRDefault="00840396" w:rsidP="008C100C"/>
    <w:p w14:paraId="1D25BA47" w14:textId="77777777" w:rsidR="00840396" w:rsidRDefault="00840396" w:rsidP="008C100C"/>
  </w:endnote>
  <w:endnote w:type="continuationSeparator" w:id="0">
    <w:p w14:paraId="6D1C25D9" w14:textId="77777777" w:rsidR="00840396" w:rsidRDefault="00840396" w:rsidP="008C100C">
      <w:r>
        <w:continuationSeparator/>
      </w:r>
    </w:p>
    <w:p w14:paraId="6BE4E061" w14:textId="77777777" w:rsidR="00840396" w:rsidRDefault="00840396" w:rsidP="008C100C"/>
    <w:p w14:paraId="4680CE77" w14:textId="77777777" w:rsidR="00840396" w:rsidRDefault="00840396" w:rsidP="008C100C"/>
    <w:p w14:paraId="567D945B" w14:textId="77777777" w:rsidR="00840396" w:rsidRDefault="00840396" w:rsidP="008C100C"/>
    <w:p w14:paraId="2AB13AD4" w14:textId="77777777" w:rsidR="00840396" w:rsidRDefault="00840396" w:rsidP="008C100C"/>
    <w:p w14:paraId="6C2AB3B3" w14:textId="77777777" w:rsidR="00840396" w:rsidRDefault="00840396" w:rsidP="008C100C"/>
    <w:p w14:paraId="3D3CCE51" w14:textId="77777777" w:rsidR="00840396" w:rsidRDefault="0084039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D381B78"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sarif-v1.0-wd01</w:t>
    </w:r>
    <w:r>
      <w:rPr>
        <w:sz w:val="16"/>
        <w:szCs w:val="16"/>
      </w:rPr>
      <w:tab/>
      <w:t>Working Draft 01</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07D065B5"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82C2F">
      <w:rPr>
        <w:rStyle w:val="PageNumber"/>
        <w:noProof/>
        <w:sz w:val="16"/>
        <w:szCs w:val="16"/>
      </w:rPr>
      <w:t>66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82C2F">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C6CDA" w14:textId="77777777" w:rsidR="00840396" w:rsidRDefault="00840396" w:rsidP="008C100C">
      <w:r>
        <w:separator/>
      </w:r>
    </w:p>
    <w:p w14:paraId="5F28C5E7" w14:textId="77777777" w:rsidR="00840396" w:rsidRDefault="00840396" w:rsidP="008C100C"/>
  </w:footnote>
  <w:footnote w:type="continuationSeparator" w:id="0">
    <w:p w14:paraId="55EFA4D5" w14:textId="77777777" w:rsidR="00840396" w:rsidRDefault="00840396" w:rsidP="008C100C">
      <w:r>
        <w:continuationSeparator/>
      </w:r>
    </w:p>
    <w:p w14:paraId="659365F4" w14:textId="77777777" w:rsidR="00840396" w:rsidRDefault="00840396"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2C2F"/>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9DE"/>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67E2A"/>
    <w:rsid w:val="0077347A"/>
    <w:rsid w:val="007808CC"/>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0396"/>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2F02"/>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49DE"/>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549B"/>
    <w:rsid w:val="00EC6397"/>
    <w:rsid w:val="00ED540D"/>
    <w:rsid w:val="00ED5B74"/>
    <w:rsid w:val="00EE1E0B"/>
    <w:rsid w:val="00EE32B1"/>
    <w:rsid w:val="00EE3C80"/>
    <w:rsid w:val="00EE7D13"/>
    <w:rsid w:val="00EF4226"/>
    <w:rsid w:val="00EF4882"/>
    <w:rsid w:val="00EF545E"/>
    <w:rsid w:val="00EF5B8E"/>
    <w:rsid w:val="00F003C0"/>
    <w:rsid w:val="00F07E6A"/>
    <w:rsid w:val="00F10B93"/>
    <w:rsid w:val="00F24170"/>
    <w:rsid w:val="00F249F9"/>
    <w:rsid w:val="00F3024B"/>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C5DF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7A4ED-36CD-471F-8B62-3EE7BF63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5997</TotalTime>
  <Pages>92</Pages>
  <Words>32963</Words>
  <Characters>187894</Characters>
  <Application>Microsoft Office Word</Application>
  <DocSecurity>0</DocSecurity>
  <Lines>1565</Lines>
  <Paragraphs>440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220417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181</cp:revision>
  <cp:lastPrinted>2011-08-05T16:21:00Z</cp:lastPrinted>
  <dcterms:created xsi:type="dcterms:W3CDTF">2017-08-01T19:18:00Z</dcterms:created>
  <dcterms:modified xsi:type="dcterms:W3CDTF">2017-11-29T22:31:00Z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