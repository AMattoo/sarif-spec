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4164CAF5"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Format (SARIF) Version 1.0</w:t>
      </w:r>
    </w:p>
    <w:p w14:paraId="285AD01A" w14:textId="6E3D7DED"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ins w:id="0" w:author="Laurence Golding" w:date="2017-10-10T12:05:00Z">
        <w:r w:rsidR="00D4234B">
          <w:rPr>
            <w:sz w:val="24"/>
            <w:szCs w:val="24"/>
          </w:rPr>
          <w:t>2</w:t>
        </w:r>
      </w:ins>
      <w:del w:id="1" w:author="Laurence Golding" w:date="2017-10-10T12:05:00Z">
        <w:r w:rsidR="001847BD" w:rsidRPr="003817AC" w:rsidDel="00D4234B">
          <w:rPr>
            <w:sz w:val="24"/>
            <w:szCs w:val="24"/>
          </w:rPr>
          <w:delText>1</w:delText>
        </w:r>
      </w:del>
    </w:p>
    <w:p w14:paraId="3EEE4F23" w14:textId="1813C26E" w:rsidR="00E01912" w:rsidRDefault="00C56949" w:rsidP="00E01912">
      <w:pPr>
        <w:pStyle w:val="Subtitle"/>
        <w:rPr>
          <w:sz w:val="24"/>
          <w:szCs w:val="24"/>
        </w:rPr>
      </w:pPr>
      <w:bookmarkStart w:id="2" w:name="_Toc85472892"/>
      <w:r>
        <w:rPr>
          <w:sz w:val="24"/>
          <w:szCs w:val="24"/>
        </w:rPr>
        <w:t>15 September</w:t>
      </w:r>
      <w:r w:rsidR="007D079E">
        <w:rPr>
          <w:sz w:val="24"/>
          <w:szCs w:val="24"/>
        </w:rPr>
        <w:t xml:space="preserve"> </w:t>
      </w:r>
      <w:r w:rsidR="00CA144C">
        <w:rPr>
          <w:sz w:val="24"/>
          <w:szCs w:val="24"/>
        </w:rPr>
        <w:t>2017</w:t>
      </w:r>
    </w:p>
    <w:p w14:paraId="575EB573" w14:textId="77777777" w:rsidR="00D17F06" w:rsidRDefault="00D17F06" w:rsidP="00D17F06">
      <w:pPr>
        <w:pStyle w:val="Titlepageinfo"/>
      </w:pPr>
      <w:r>
        <w:t>Technical Committee:</w:t>
      </w:r>
    </w:p>
    <w:p w14:paraId="6763DE68" w14:textId="4C1812CD" w:rsidR="00D17F06" w:rsidRDefault="00BA1C8A" w:rsidP="00D17F06">
      <w:pPr>
        <w:pStyle w:val="Titlepageinfodescription"/>
      </w:pPr>
      <w:r>
        <w:fldChar w:fldCharType="begin"/>
      </w:r>
      <w:r>
        <w:instrText xml:space="preserve"> HYPERLINK "https://www.oasis-open.org/committees/sarif/" </w:instrText>
      </w:r>
      <w:ins w:id="3" w:author="Laurence Golding" w:date="2017-10-10T15:25:00Z"/>
      <w:r>
        <w:fldChar w:fldCharType="separate"/>
      </w:r>
      <w:r w:rsidR="00C56949">
        <w:rPr>
          <w:rStyle w:val="Hyperlink"/>
        </w:rPr>
        <w:t>OASIS Static Analysis Results Interchange Format (SARIF) TC</w:t>
      </w:r>
      <w:r>
        <w:rPr>
          <w:rStyle w:val="Hyperlink"/>
        </w:rPr>
        <w:fldChar w:fldCharType="end"/>
      </w:r>
    </w:p>
    <w:p w14:paraId="7D582F9E" w14:textId="77777777" w:rsidR="00D17F06" w:rsidRDefault="00D17F06" w:rsidP="00D17F06">
      <w:pPr>
        <w:pStyle w:val="Titlepageinfo"/>
      </w:pPr>
      <w:r>
        <w:t>Chairs:</w:t>
      </w:r>
    </w:p>
    <w:p w14:paraId="3B27B98F" w14:textId="52963184" w:rsidR="006B65C7" w:rsidRDefault="00C56949" w:rsidP="006B65C7">
      <w:pPr>
        <w:pStyle w:val="Contributor"/>
      </w:pPr>
      <w:r>
        <w:t>David Keaton</w:t>
      </w:r>
      <w:r w:rsidR="006B65C7">
        <w:t xml:space="preserve"> (</w:t>
      </w:r>
      <w:r w:rsidR="00BA1C8A">
        <w:fldChar w:fldCharType="begin"/>
      </w:r>
      <w:r w:rsidR="00BA1C8A">
        <w:instrText xml:space="preserve"> HYPERLINK "mailto:dmk@dmk.com" </w:instrText>
      </w:r>
      <w:ins w:id="4" w:author="Laurence Golding" w:date="2017-10-10T15:25:00Z"/>
      <w:r w:rsidR="00BA1C8A">
        <w:fldChar w:fldCharType="separate"/>
      </w:r>
      <w:r>
        <w:rPr>
          <w:rStyle w:val="Hyperlink"/>
        </w:rPr>
        <w:t>dmk@dmk.com</w:t>
      </w:r>
      <w:r w:rsidR="00BA1C8A">
        <w:rPr>
          <w:rStyle w:val="Hyperlink"/>
        </w:rPr>
        <w:fldChar w:fldCharType="end"/>
      </w:r>
      <w:r w:rsidR="006B65C7">
        <w:t>),</w:t>
      </w:r>
      <w:r w:rsidR="006B65C7" w:rsidRPr="00960D49">
        <w:t xml:space="preserve"> </w:t>
      </w:r>
      <w:r>
        <w:t>Individual Member</w:t>
      </w:r>
    </w:p>
    <w:p w14:paraId="7E0671D8" w14:textId="181EE6BF" w:rsidR="008F61FB" w:rsidRDefault="00C56949" w:rsidP="00C56949">
      <w:pPr>
        <w:pStyle w:val="Contributor"/>
      </w:pPr>
      <w:r w:rsidRPr="00C56949">
        <w:t>Luke Cartey</w:t>
      </w:r>
      <w:r>
        <w:t xml:space="preserve"> (</w:t>
      </w:r>
      <w:r w:rsidR="00BA1C8A">
        <w:fldChar w:fldCharType="begin"/>
      </w:r>
      <w:r w:rsidR="00BA1C8A">
        <w:instrText xml:space="preserve"> HYPERLINK "mailto:luke@semmle.com" </w:instrText>
      </w:r>
      <w:ins w:id="5" w:author="Laurence Golding" w:date="2017-10-10T15:25:00Z"/>
      <w:r w:rsidR="00BA1C8A">
        <w:fldChar w:fldCharType="separate"/>
      </w:r>
      <w:r>
        <w:rPr>
          <w:rStyle w:val="Hyperlink"/>
        </w:rPr>
        <w:t>luke@semmle.com</w:t>
      </w:r>
      <w:r w:rsidR="00BA1C8A">
        <w:rPr>
          <w:rStyle w:val="Hyperlink"/>
        </w:rPr>
        <w:fldChar w:fldCharType="end"/>
      </w:r>
      <w:r>
        <w:t>),</w:t>
      </w:r>
      <w:r w:rsidRPr="00960D49">
        <w:t xml:space="preserve"> </w:t>
      </w:r>
      <w:r w:rsidR="00BA1C8A">
        <w:fldChar w:fldCharType="begin"/>
      </w:r>
      <w:r w:rsidR="00BA1C8A">
        <w:instrText xml:space="preserve"> HYPERLINK "http://www.semmle.com/" </w:instrText>
      </w:r>
      <w:ins w:id="6" w:author="Laurence Golding" w:date="2017-10-10T15:25:00Z"/>
      <w:r w:rsidR="00BA1C8A">
        <w:fldChar w:fldCharType="separate"/>
      </w:r>
      <w:r>
        <w:rPr>
          <w:rStyle w:val="Hyperlink"/>
        </w:rPr>
        <w:t>Semmle</w:t>
      </w:r>
      <w:r w:rsidR="00BA1C8A">
        <w:rPr>
          <w:rStyle w:val="Hyperlink"/>
        </w:rPr>
        <w:fldChar w:fldCharType="end"/>
      </w:r>
    </w:p>
    <w:p w14:paraId="584A75EF" w14:textId="5364D361" w:rsidR="00D17F06" w:rsidRDefault="00D17F06" w:rsidP="00D17F06">
      <w:pPr>
        <w:pStyle w:val="Titlepageinfo"/>
      </w:pPr>
      <w:r>
        <w:t>E</w:t>
      </w:r>
      <w:r w:rsidR="00C56949">
        <w:t>ditor</w:t>
      </w:r>
      <w:r>
        <w:t>:</w:t>
      </w:r>
    </w:p>
    <w:p w14:paraId="4EC3BDF1" w14:textId="7813B16F" w:rsidR="008F61FB" w:rsidRDefault="00C56949" w:rsidP="00DC75C8">
      <w:pPr>
        <w:pStyle w:val="Contributor"/>
        <w:rPr>
          <w:rStyle w:val="Hyperlink"/>
        </w:rPr>
      </w:pPr>
      <w:r>
        <w:t>Michael Fanning</w:t>
      </w:r>
      <w:r w:rsidR="006B65C7" w:rsidRPr="00960D49">
        <w:t xml:space="preserve"> (</w:t>
      </w:r>
      <w:r w:rsidR="00BA1C8A">
        <w:fldChar w:fldCharType="begin"/>
      </w:r>
      <w:r w:rsidR="00BA1C8A">
        <w:instrText xml:space="preserve"> HYPERLINK "mailto:mikefan@microsoft.com" </w:instrText>
      </w:r>
      <w:ins w:id="7" w:author="Laurence Golding" w:date="2017-10-10T15:25:00Z"/>
      <w:r w:rsidR="00BA1C8A">
        <w:fldChar w:fldCharType="separate"/>
      </w:r>
      <w:r>
        <w:rPr>
          <w:rStyle w:val="Hyperlink"/>
        </w:rPr>
        <w:t>mikefan@microsoft.com</w:t>
      </w:r>
      <w:r w:rsidR="00BA1C8A">
        <w:rPr>
          <w:rStyle w:val="Hyperlink"/>
        </w:rPr>
        <w:fldChar w:fldCharType="end"/>
      </w:r>
      <w:r w:rsidR="006B65C7" w:rsidRPr="00960D49">
        <w:t xml:space="preserve">), </w:t>
      </w:r>
      <w:r w:rsidR="00BA1C8A">
        <w:fldChar w:fldCharType="begin"/>
      </w:r>
      <w:r w:rsidR="00BA1C8A">
        <w:instrText xml:space="preserve"> HYPERLINK "http://www.microsoft.com/" </w:instrText>
      </w:r>
      <w:ins w:id="8" w:author="Laurence Golding" w:date="2017-10-10T15:25:00Z"/>
      <w:r w:rsidR="00BA1C8A">
        <w:fldChar w:fldCharType="separate"/>
      </w:r>
      <w:r>
        <w:rPr>
          <w:rStyle w:val="Hyperlink"/>
        </w:rPr>
        <w:t>Microsoft</w:t>
      </w:r>
      <w:r w:rsidR="00BA1C8A">
        <w:rPr>
          <w:rStyle w:val="Hyperlink"/>
        </w:rPr>
        <w:fldChar w:fldCharType="end"/>
      </w:r>
    </w:p>
    <w:p w14:paraId="4C6E9EBB" w14:textId="268AE1BE" w:rsidR="00552A4F" w:rsidRDefault="00552A4F" w:rsidP="00DC75C8">
      <w:pPr>
        <w:pStyle w:val="Contributor"/>
      </w:pPr>
      <w:r w:rsidRPr="008F022E">
        <w:t>Laurence J. Golding</w:t>
      </w:r>
      <w:r>
        <w:t xml:space="preserve"> (</w:t>
      </w:r>
      <w:r w:rsidR="00BA1C8A">
        <w:fldChar w:fldCharType="begin"/>
      </w:r>
      <w:r w:rsidR="00BA1C8A">
        <w:instrText xml:space="preserve"> HYPERLINK "mailto:larrygolding@comcast.net" </w:instrText>
      </w:r>
      <w:ins w:id="9" w:author="Laurence Golding" w:date="2017-10-10T15:25:00Z"/>
      <w:r w:rsidR="00BA1C8A">
        <w:fldChar w:fldCharType="separate"/>
      </w:r>
      <w:r w:rsidRPr="00AC1D41">
        <w:rPr>
          <w:rStyle w:val="Hyperlink"/>
        </w:rPr>
        <w:t>larrygolding@comcast.net</w:t>
      </w:r>
      <w:r w:rsidR="00BA1C8A">
        <w:rPr>
          <w:rStyle w:val="Hyperlink"/>
        </w:rPr>
        <w:fldChar w:fldCharType="end"/>
      </w:r>
      <w:r>
        <w:t>), Individual Member</w:t>
      </w:r>
    </w:p>
    <w:p w14:paraId="465AA1BD" w14:textId="77777777" w:rsidR="006B65C7" w:rsidRDefault="006B65C7" w:rsidP="006B65C7">
      <w:pPr>
        <w:pStyle w:val="Titlepageinfo"/>
      </w:pPr>
      <w:bookmarkStart w:id="10" w:name="AdditionalArtifacts"/>
      <w:r>
        <w:t>Additional artifacts</w:t>
      </w:r>
      <w:bookmarkEnd w:id="10"/>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11" w:name="RelatedWork"/>
      <w:r>
        <w:t>Related work</w:t>
      </w:r>
      <w:bookmarkEnd w:id="11"/>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71B725D1" w:rsidR="001057D2" w:rsidRDefault="00544386" w:rsidP="001057D2">
      <w:pPr>
        <w:pStyle w:val="Abstract"/>
      </w:pPr>
      <w:r>
        <w:t>T</w:t>
      </w:r>
      <w:r w:rsidR="001847BD" w:rsidRPr="001847BD">
        <w:t xml:space="preserve">his </w:t>
      </w:r>
      <w:r w:rsidR="00BA1C8A">
        <w:fldChar w:fldCharType="begin"/>
      </w:r>
      <w:r w:rsidR="00BA1C8A">
        <w:instrText xml:space="preserve"> HYPERLINK "https://www.oasis-open.org/policies-guidelines/oasis-defined-terms-2017-05-26" \l "dWorkingDraft" </w:instrText>
      </w:r>
      <w:ins w:id="12" w:author="Laurence Golding" w:date="2017-10-10T15:25:00Z"/>
      <w:r w:rsidR="00BA1C8A">
        <w:fldChar w:fldCharType="separate"/>
      </w:r>
      <w:r w:rsidR="001847BD" w:rsidRPr="001847BD">
        <w:rPr>
          <w:rStyle w:val="Hyperlink"/>
        </w:rPr>
        <w:t>Working Draft</w:t>
      </w:r>
      <w:r w:rsidR="00BA1C8A">
        <w:rPr>
          <w:rStyle w:val="Hyperlink"/>
        </w:rPr>
        <w:fldChar w:fldCharType="end"/>
      </w:r>
      <w:r w:rsidR="001847BD" w:rsidRPr="001847BD">
        <w:t xml:space="preserve"> (WD) has been produced by one or more TC Members; it has not yet been voted on by the TC or </w:t>
      </w:r>
      <w:r w:rsidR="00BA1C8A">
        <w:fldChar w:fldCharType="begin"/>
      </w:r>
      <w:r w:rsidR="00BA1C8A">
        <w:instrText xml:space="preserve"> HYPERLINK "https://www.oasis-open.org/policies-guidelines/tc-process" \l "committeeDraft" </w:instrText>
      </w:r>
      <w:ins w:id="13" w:author="Laurence Golding" w:date="2017-10-10T15:25:00Z"/>
      <w:r w:rsidR="00BA1C8A">
        <w:fldChar w:fldCharType="separate"/>
      </w:r>
      <w:r w:rsidR="001847BD" w:rsidRPr="001847BD">
        <w:rPr>
          <w:rStyle w:val="Hyperlink"/>
        </w:rPr>
        <w:t>approved</w:t>
      </w:r>
      <w:r w:rsidR="00BA1C8A">
        <w:rPr>
          <w:rStyle w:val="Hyperlink"/>
        </w:rPr>
        <w:fldChar w:fldCharType="end"/>
      </w:r>
      <w:r w:rsidR="001847BD" w:rsidRPr="001847BD">
        <w:t xml:space="preserve"> as a Committee Draft (Committee Specification Draft or a Committee Note Draft). The OASIS document </w:t>
      </w:r>
      <w:r w:rsidR="00BA1C8A">
        <w:fldChar w:fldCharType="begin"/>
      </w:r>
      <w:r w:rsidR="00BA1C8A">
        <w:instrText xml:space="preserve"> HYPERLINK "https://www.oasis-open.org/policies-guidelines/tc-process" \l "standApprovProcess" </w:instrText>
      </w:r>
      <w:ins w:id="14" w:author="Laurence Golding" w:date="2017-10-10T15:25:00Z"/>
      <w:r w:rsidR="00BA1C8A">
        <w:fldChar w:fldCharType="separate"/>
      </w:r>
      <w:r w:rsidR="001847BD" w:rsidRPr="001847BD">
        <w:rPr>
          <w:rStyle w:val="Hyperlink"/>
        </w:rPr>
        <w:t>Approval Process</w:t>
      </w:r>
      <w:r w:rsidR="00BA1C8A">
        <w:rPr>
          <w:rStyle w:val="Hyperlink"/>
        </w:rPr>
        <w:fldChar w:fldCharType="end"/>
      </w:r>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8A142EB" w:rsidR="00103406" w:rsidRPr="004C3207" w:rsidRDefault="00103406" w:rsidP="00103406">
      <w:pPr>
        <w:pStyle w:val="Abstract"/>
      </w:pPr>
      <w:r w:rsidRPr="004C3207">
        <w:t xml:space="preserve">This Working Draft is being developed under the </w:t>
      </w:r>
      <w:r w:rsidR="00BA1C8A">
        <w:fldChar w:fldCharType="begin"/>
      </w:r>
      <w:r w:rsidR="00BA1C8A">
        <w:instrText xml:space="preserve"> HYPERLINK "https://www.oasis-open.org/policies-guidelines/ipr" \l "RF-on-RAND-Mode" </w:instrText>
      </w:r>
      <w:ins w:id="15" w:author="Laurence Golding" w:date="2017-10-10T15:25:00Z"/>
      <w:r w:rsidR="00BA1C8A">
        <w:fldChar w:fldCharType="separate"/>
      </w:r>
      <w:r w:rsidRPr="004C3207">
        <w:rPr>
          <w:rStyle w:val="Hyperlink"/>
        </w:rPr>
        <w:t>RF on RAND Terms</w:t>
      </w:r>
      <w:r w:rsidR="00BA1C8A">
        <w:rPr>
          <w:rStyle w:val="Hyperlink"/>
        </w:rPr>
        <w:fldChar w:fldCharType="end"/>
      </w:r>
      <w:r w:rsidRPr="004C3207">
        <w:t xml:space="preserve"> Mode of the </w:t>
      </w:r>
      <w:r w:rsidR="00BA1C8A">
        <w:fldChar w:fldCharType="begin"/>
      </w:r>
      <w:r w:rsidR="00BA1C8A">
        <w:instrText xml:space="preserve"> HYPERLINK "https://www.oasis-open.org/policies-guidelines/ipr" </w:instrText>
      </w:r>
      <w:ins w:id="16" w:author="Laurence Golding" w:date="2017-10-10T15:25:00Z"/>
      <w:r w:rsidR="00BA1C8A">
        <w:fldChar w:fldCharType="separate"/>
      </w:r>
      <w:r w:rsidRPr="00A517E4">
        <w:rPr>
          <w:rStyle w:val="Hyperlink"/>
        </w:rPr>
        <w:t>OASIS IPR Policy</w:t>
      </w:r>
      <w:r w:rsidR="00BA1C8A">
        <w:rPr>
          <w:rStyle w:val="Hyperlink"/>
        </w:rPr>
        <w:fldChar w:fldCharType="end"/>
      </w:r>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r w:rsidR="00BA1C8A">
        <w:fldChar w:fldCharType="begin"/>
      </w:r>
      <w:r w:rsidR="00BA1C8A">
        <w:instrText xml:space="preserve"> HYPERLINK "https://www.oasis-open.org/committees/sarif/ipr.php" </w:instrText>
      </w:r>
      <w:ins w:id="17" w:author="Laurence Golding" w:date="2017-10-10T15:25:00Z"/>
      <w:r w:rsidR="00BA1C8A">
        <w:fldChar w:fldCharType="separate"/>
      </w:r>
      <w:r w:rsidRPr="00FD012A">
        <w:rPr>
          <w:rStyle w:val="Hyperlink"/>
        </w:rPr>
        <w:t>https://www.oasis-open.org/committees/</w:t>
      </w:r>
      <w:r w:rsidR="00FD012A" w:rsidRPr="00FD012A">
        <w:rPr>
          <w:rStyle w:val="Hyperlink"/>
        </w:rPr>
        <w:t>sarif</w:t>
      </w:r>
      <w:r w:rsidRPr="00FD012A">
        <w:rPr>
          <w:rStyle w:val="Hyperlink"/>
        </w:rPr>
        <w:t>/ipr.php</w:t>
      </w:r>
      <w:r w:rsidR="00BA1C8A">
        <w:rPr>
          <w:rStyle w:val="Hyperlink"/>
        </w:rPr>
        <w:fldChar w:fldCharType="end"/>
      </w:r>
      <w:r w:rsidRPr="004C3207">
        <w:t>).</w:t>
      </w:r>
    </w:p>
    <w:p w14:paraId="731DB734" w14:textId="4D90F2C8" w:rsidR="009225E1" w:rsidRDefault="009225E1" w:rsidP="009225E1">
      <w:pPr>
        <w:pStyle w:val="Abstract"/>
      </w:pPr>
      <w:r w:rsidRPr="009225E1">
        <w:t xml:space="preserve">Any machine-readable content </w:t>
      </w:r>
      <w:r w:rsidR="00B81AB9">
        <w:t>(</w:t>
      </w:r>
      <w:r w:rsidR="00BA1C8A">
        <w:fldChar w:fldCharType="begin"/>
      </w:r>
      <w:r w:rsidR="00BA1C8A">
        <w:instrText xml:space="preserve"> HYPERLINK "https://www.oasis-open.org/policies-guidelines/tc-process" \l "wpComponentsCompLang" </w:instrText>
      </w:r>
      <w:ins w:id="18" w:author="Laurence Golding" w:date="2017-10-10T15:25:00Z"/>
      <w:r w:rsidR="00BA1C8A">
        <w:fldChar w:fldCharType="separate"/>
      </w:r>
      <w:r w:rsidR="00B81AB9" w:rsidRPr="009031E0">
        <w:rPr>
          <w:rStyle w:val="Hyperlink"/>
        </w:rPr>
        <w:t>Computer Language Definitions</w:t>
      </w:r>
      <w:r w:rsidR="00BA1C8A">
        <w:rPr>
          <w:rStyle w:val="Hyperlink"/>
        </w:rPr>
        <w:fldChar w:fldCharType="end"/>
      </w:r>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4CBED273" w:rsidR="006E4329" w:rsidRPr="00852E10" w:rsidRDefault="006E4329" w:rsidP="006E4329">
      <w:r w:rsidRPr="00852E10">
        <w:t xml:space="preserve">All capitalized terms in the following text have the meanings assigned to them in the OASIS Intellectual Property Rights Policy (the "OASIS IPR Policy"). The full </w:t>
      </w:r>
      <w:r w:rsidR="00BA1C8A">
        <w:fldChar w:fldCharType="begin"/>
      </w:r>
      <w:r w:rsidR="00BA1C8A">
        <w:instrText xml:space="preserve"> HYPERLINK "https://www.oasis-open.org/policies-guidelines/ipr" </w:instrText>
      </w:r>
      <w:ins w:id="19" w:author="Laurence Golding" w:date="2017-10-10T15:25:00Z"/>
      <w:r w:rsidR="00BA1C8A">
        <w:fldChar w:fldCharType="separate"/>
      </w:r>
      <w:r w:rsidRPr="001847BD">
        <w:rPr>
          <w:rStyle w:val="Hyperlink"/>
        </w:rPr>
        <w:t>Policy</w:t>
      </w:r>
      <w:r w:rsidR="00BA1C8A">
        <w:rPr>
          <w:rStyle w:val="Hyperlink"/>
        </w:rPr>
        <w:fldChar w:fldCharType="end"/>
      </w:r>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976966F" w14:textId="7AAAF93D" w:rsidR="00D97E6D" w:rsidRDefault="000C66BB">
      <w:pPr>
        <w:pStyle w:val="TOC1"/>
        <w:rPr>
          <w:ins w:id="20" w:author="Laurence Golding" w:date="2017-10-10T15:25:00Z"/>
          <w:rFonts w:asciiTheme="minorHAnsi" w:eastAsiaTheme="minorEastAsia" w:hAnsiTheme="minorHAnsi" w:cstheme="minorBidi"/>
          <w:noProof/>
          <w:sz w:val="22"/>
          <w:szCs w:val="22"/>
        </w:rPr>
      </w:pPr>
      <w:r>
        <w:fldChar w:fldCharType="begin"/>
      </w:r>
      <w:r>
        <w:instrText xml:space="preserve"> TOC \o "1-6" \h \z \u </w:instrText>
      </w:r>
      <w:r>
        <w:fldChar w:fldCharType="separate"/>
      </w:r>
      <w:ins w:id="21" w:author="Laurence Golding" w:date="2017-10-10T15:25:00Z">
        <w:r w:rsidR="00D97E6D" w:rsidRPr="002E5359">
          <w:rPr>
            <w:rStyle w:val="Hyperlink"/>
            <w:noProof/>
          </w:rPr>
          <w:fldChar w:fldCharType="begin"/>
        </w:r>
        <w:r w:rsidR="00D97E6D" w:rsidRPr="002E5359">
          <w:rPr>
            <w:rStyle w:val="Hyperlink"/>
            <w:noProof/>
          </w:rPr>
          <w:instrText xml:space="preserve"> </w:instrText>
        </w:r>
        <w:r w:rsidR="00D97E6D">
          <w:rPr>
            <w:noProof/>
          </w:rPr>
          <w:instrText>HYPERLINK \l "_Toc495412443"</w:instrText>
        </w:r>
        <w:r w:rsidR="00D97E6D" w:rsidRPr="002E5359">
          <w:rPr>
            <w:rStyle w:val="Hyperlink"/>
            <w:noProof/>
          </w:rPr>
          <w:instrText xml:space="preserve"> </w:instrText>
        </w:r>
        <w:r w:rsidR="00D97E6D" w:rsidRPr="002E5359">
          <w:rPr>
            <w:rStyle w:val="Hyperlink"/>
            <w:noProof/>
          </w:rPr>
        </w:r>
        <w:r w:rsidR="00D97E6D" w:rsidRPr="002E5359">
          <w:rPr>
            <w:rStyle w:val="Hyperlink"/>
            <w:noProof/>
          </w:rPr>
          <w:fldChar w:fldCharType="separate"/>
        </w:r>
        <w:r w:rsidR="00D97E6D" w:rsidRPr="002E5359">
          <w:rPr>
            <w:rStyle w:val="Hyperlink"/>
            <w:noProof/>
          </w:rPr>
          <w:t>1</w:t>
        </w:r>
        <w:r w:rsidR="00D97E6D">
          <w:rPr>
            <w:rFonts w:asciiTheme="minorHAnsi" w:eastAsiaTheme="minorEastAsia" w:hAnsiTheme="minorHAnsi" w:cstheme="minorBidi"/>
            <w:noProof/>
            <w:sz w:val="22"/>
            <w:szCs w:val="22"/>
          </w:rPr>
          <w:tab/>
        </w:r>
        <w:r w:rsidR="00D97E6D" w:rsidRPr="002E5359">
          <w:rPr>
            <w:rStyle w:val="Hyperlink"/>
            <w:noProof/>
          </w:rPr>
          <w:t>Introduction</w:t>
        </w:r>
        <w:r w:rsidR="00D97E6D">
          <w:rPr>
            <w:noProof/>
            <w:webHidden/>
          </w:rPr>
          <w:tab/>
        </w:r>
        <w:r w:rsidR="00D97E6D">
          <w:rPr>
            <w:noProof/>
            <w:webHidden/>
          </w:rPr>
          <w:fldChar w:fldCharType="begin"/>
        </w:r>
        <w:r w:rsidR="00D97E6D">
          <w:rPr>
            <w:noProof/>
            <w:webHidden/>
          </w:rPr>
          <w:instrText xml:space="preserve"> PAGEREF _Toc495412443 \h </w:instrText>
        </w:r>
        <w:r w:rsidR="00D97E6D">
          <w:rPr>
            <w:noProof/>
            <w:webHidden/>
          </w:rPr>
        </w:r>
      </w:ins>
      <w:r w:rsidR="00D97E6D">
        <w:rPr>
          <w:noProof/>
          <w:webHidden/>
        </w:rPr>
        <w:fldChar w:fldCharType="separate"/>
      </w:r>
      <w:ins w:id="22" w:author="Laurence Golding" w:date="2017-10-10T15:25:00Z">
        <w:r w:rsidR="00D97E6D">
          <w:rPr>
            <w:noProof/>
            <w:webHidden/>
          </w:rPr>
          <w:t>9</w:t>
        </w:r>
        <w:r w:rsidR="00D97E6D">
          <w:rPr>
            <w:noProof/>
            <w:webHidden/>
          </w:rPr>
          <w:fldChar w:fldCharType="end"/>
        </w:r>
        <w:r w:rsidR="00D97E6D" w:rsidRPr="002E5359">
          <w:rPr>
            <w:rStyle w:val="Hyperlink"/>
            <w:noProof/>
          </w:rPr>
          <w:fldChar w:fldCharType="end"/>
        </w:r>
      </w:ins>
    </w:p>
    <w:p w14:paraId="05760EC6" w14:textId="02F831CE" w:rsidR="00D97E6D" w:rsidRDefault="00D97E6D">
      <w:pPr>
        <w:pStyle w:val="TOC2"/>
        <w:tabs>
          <w:tab w:val="right" w:leader="dot" w:pos="9350"/>
        </w:tabs>
        <w:rPr>
          <w:ins w:id="23" w:author="Laurence Golding" w:date="2017-10-10T15:25:00Z"/>
          <w:rFonts w:asciiTheme="minorHAnsi" w:eastAsiaTheme="minorEastAsia" w:hAnsiTheme="minorHAnsi" w:cstheme="minorBidi"/>
          <w:noProof/>
          <w:sz w:val="22"/>
          <w:szCs w:val="22"/>
        </w:rPr>
      </w:pPr>
      <w:ins w:id="24"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"_Toc495412444"</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1.1 IPR Policy</w:t>
        </w:r>
        <w:r>
          <w:rPr>
            <w:noProof/>
            <w:webHidden/>
          </w:rPr>
          <w:tab/>
        </w:r>
        <w:r>
          <w:rPr>
            <w:noProof/>
            <w:webHidden/>
          </w:rPr>
          <w:fldChar w:fldCharType="begin"/>
        </w:r>
        <w:r>
          <w:rPr>
            <w:noProof/>
            <w:webHidden/>
          </w:rPr>
          <w:instrText xml:space="preserve"> PAGEREF _Toc495412444 \h </w:instrText>
        </w:r>
        <w:r>
          <w:rPr>
            <w:noProof/>
            <w:webHidden/>
          </w:rPr>
        </w:r>
      </w:ins>
      <w:r>
        <w:rPr>
          <w:noProof/>
          <w:webHidden/>
        </w:rPr>
        <w:fldChar w:fldCharType="separate"/>
      </w:r>
      <w:ins w:id="25" w:author="Laurence Golding" w:date="2017-10-10T15:25:00Z">
        <w:r>
          <w:rPr>
            <w:noProof/>
            <w:webHidden/>
          </w:rPr>
          <w:t>9</w:t>
        </w:r>
        <w:r>
          <w:rPr>
            <w:noProof/>
            <w:webHidden/>
          </w:rPr>
          <w:fldChar w:fldCharType="end"/>
        </w:r>
        <w:r w:rsidRPr="002E5359">
          <w:rPr>
            <w:rStyle w:val="Hyperlink"/>
            <w:noProof/>
          </w:rPr>
          <w:fldChar w:fldCharType="end"/>
        </w:r>
      </w:ins>
    </w:p>
    <w:p w14:paraId="1D216B5E" w14:textId="22AC2C4F" w:rsidR="00D97E6D" w:rsidRDefault="00D97E6D">
      <w:pPr>
        <w:pStyle w:val="TOC2"/>
        <w:tabs>
          <w:tab w:val="right" w:leader="dot" w:pos="9350"/>
        </w:tabs>
        <w:rPr>
          <w:ins w:id="26" w:author="Laurence Golding" w:date="2017-10-10T15:25:00Z"/>
          <w:rFonts w:asciiTheme="minorHAnsi" w:eastAsiaTheme="minorEastAsia" w:hAnsiTheme="minorHAnsi" w:cstheme="minorBidi"/>
          <w:noProof/>
          <w:sz w:val="22"/>
          <w:szCs w:val="22"/>
        </w:rPr>
      </w:pPr>
      <w:ins w:id="27"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"_Toc495412445"</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1.2 Terminology</w:t>
        </w:r>
        <w:r>
          <w:rPr>
            <w:noProof/>
            <w:webHidden/>
          </w:rPr>
          <w:tab/>
        </w:r>
        <w:r>
          <w:rPr>
            <w:noProof/>
            <w:webHidden/>
          </w:rPr>
          <w:fldChar w:fldCharType="begin"/>
        </w:r>
        <w:r>
          <w:rPr>
            <w:noProof/>
            <w:webHidden/>
          </w:rPr>
          <w:instrText xml:space="preserve"> PAGEREF _Toc495412445 \h </w:instrText>
        </w:r>
        <w:r>
          <w:rPr>
            <w:noProof/>
            <w:webHidden/>
          </w:rPr>
        </w:r>
      </w:ins>
      <w:r>
        <w:rPr>
          <w:noProof/>
          <w:webHidden/>
        </w:rPr>
        <w:fldChar w:fldCharType="separate"/>
      </w:r>
      <w:ins w:id="28" w:author="Laurence Golding" w:date="2017-10-10T15:25:00Z">
        <w:r>
          <w:rPr>
            <w:noProof/>
            <w:webHidden/>
          </w:rPr>
          <w:t>9</w:t>
        </w:r>
        <w:r>
          <w:rPr>
            <w:noProof/>
            <w:webHidden/>
          </w:rPr>
          <w:fldChar w:fldCharType="end"/>
        </w:r>
        <w:r w:rsidRPr="002E5359">
          <w:rPr>
            <w:rStyle w:val="Hyperlink"/>
            <w:noProof/>
          </w:rPr>
          <w:fldChar w:fldCharType="end"/>
        </w:r>
      </w:ins>
    </w:p>
    <w:p w14:paraId="2620B9C9" w14:textId="04F821E0" w:rsidR="00D97E6D" w:rsidRDefault="00D97E6D">
      <w:pPr>
        <w:pStyle w:val="TOC2"/>
        <w:tabs>
          <w:tab w:val="right" w:leader="dot" w:pos="9350"/>
        </w:tabs>
        <w:rPr>
          <w:ins w:id="29" w:author="Laurence Golding" w:date="2017-10-10T15:25:00Z"/>
          <w:rFonts w:asciiTheme="minorHAnsi" w:eastAsiaTheme="minorEastAsia" w:hAnsiTheme="minorHAnsi" w:cstheme="minorBidi"/>
          <w:noProof/>
          <w:sz w:val="22"/>
          <w:szCs w:val="22"/>
        </w:rPr>
      </w:pPr>
      <w:ins w:id="30"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"_Toc495412446"</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1.3 Normative References</w:t>
        </w:r>
        <w:r>
          <w:rPr>
            <w:noProof/>
            <w:webHidden/>
          </w:rPr>
          <w:tab/>
        </w:r>
        <w:r>
          <w:rPr>
            <w:noProof/>
            <w:webHidden/>
          </w:rPr>
          <w:fldChar w:fldCharType="begin"/>
        </w:r>
        <w:r>
          <w:rPr>
            <w:noProof/>
            <w:webHidden/>
          </w:rPr>
          <w:instrText xml:space="preserve"> PAGEREF _Toc495412446 \h </w:instrText>
        </w:r>
        <w:r>
          <w:rPr>
            <w:noProof/>
            <w:webHidden/>
          </w:rPr>
        </w:r>
      </w:ins>
      <w:r>
        <w:rPr>
          <w:noProof/>
          <w:webHidden/>
        </w:rPr>
        <w:fldChar w:fldCharType="separate"/>
      </w:r>
      <w:ins w:id="31" w:author="Laurence Golding" w:date="2017-10-10T15:25:00Z">
        <w:r>
          <w:rPr>
            <w:noProof/>
            <w:webHidden/>
          </w:rPr>
          <w:t>13</w:t>
        </w:r>
        <w:r>
          <w:rPr>
            <w:noProof/>
            <w:webHidden/>
          </w:rPr>
          <w:fldChar w:fldCharType="end"/>
        </w:r>
        <w:r w:rsidRPr="002E5359">
          <w:rPr>
            <w:rStyle w:val="Hyperlink"/>
            <w:noProof/>
          </w:rPr>
          <w:fldChar w:fldCharType="end"/>
        </w:r>
      </w:ins>
    </w:p>
    <w:p w14:paraId="5084162E" w14:textId="4CB5CFE6" w:rsidR="00D97E6D" w:rsidRDefault="00D97E6D">
      <w:pPr>
        <w:pStyle w:val="TOC2"/>
        <w:tabs>
          <w:tab w:val="right" w:leader="dot" w:pos="9350"/>
        </w:tabs>
        <w:rPr>
          <w:ins w:id="32" w:author="Laurence Golding" w:date="2017-10-10T15:25:00Z"/>
          <w:rFonts w:asciiTheme="minorHAnsi" w:eastAsiaTheme="minorEastAsia" w:hAnsiTheme="minorHAnsi" w:cstheme="minorBidi"/>
          <w:noProof/>
          <w:sz w:val="22"/>
          <w:szCs w:val="22"/>
        </w:rPr>
      </w:pPr>
      <w:ins w:id="33"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"_Toc495412447"</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1.4 Non-Normative References</w:t>
        </w:r>
        <w:r>
          <w:rPr>
            <w:noProof/>
            <w:webHidden/>
          </w:rPr>
          <w:tab/>
        </w:r>
        <w:r>
          <w:rPr>
            <w:noProof/>
            <w:webHidden/>
          </w:rPr>
          <w:fldChar w:fldCharType="begin"/>
        </w:r>
        <w:r>
          <w:rPr>
            <w:noProof/>
            <w:webHidden/>
          </w:rPr>
          <w:instrText xml:space="preserve"> PAGEREF _Toc495412447 \h </w:instrText>
        </w:r>
        <w:r>
          <w:rPr>
            <w:noProof/>
            <w:webHidden/>
          </w:rPr>
        </w:r>
      </w:ins>
      <w:r>
        <w:rPr>
          <w:noProof/>
          <w:webHidden/>
        </w:rPr>
        <w:fldChar w:fldCharType="separate"/>
      </w:r>
      <w:ins w:id="34" w:author="Laurence Golding" w:date="2017-10-10T15:25:00Z">
        <w:r>
          <w:rPr>
            <w:noProof/>
            <w:webHidden/>
          </w:rPr>
          <w:t>13</w:t>
        </w:r>
        <w:r>
          <w:rPr>
            <w:noProof/>
            <w:webHidden/>
          </w:rPr>
          <w:fldChar w:fldCharType="end"/>
        </w:r>
        <w:r w:rsidRPr="002E5359">
          <w:rPr>
            <w:rStyle w:val="Hyperlink"/>
            <w:noProof/>
          </w:rPr>
          <w:fldChar w:fldCharType="end"/>
        </w:r>
      </w:ins>
    </w:p>
    <w:p w14:paraId="7653CB75" w14:textId="1591B7F1" w:rsidR="00D97E6D" w:rsidRDefault="00D97E6D">
      <w:pPr>
        <w:pStyle w:val="TOC1"/>
        <w:rPr>
          <w:ins w:id="35" w:author="Laurence Golding" w:date="2017-10-10T15:25:00Z"/>
          <w:rFonts w:asciiTheme="minorHAnsi" w:eastAsiaTheme="minorEastAsia" w:hAnsiTheme="minorHAnsi" w:cstheme="minorBidi"/>
          <w:noProof/>
          <w:sz w:val="22"/>
          <w:szCs w:val="22"/>
        </w:rPr>
      </w:pPr>
      <w:ins w:id="36"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"_Toc495412448"</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2</w:t>
        </w:r>
        <w:r>
          <w:rPr>
            <w:rFonts w:asciiTheme="minorHAnsi" w:eastAsiaTheme="minorEastAsia" w:hAnsiTheme="minorHAnsi" w:cstheme="minorBidi"/>
            <w:noProof/>
            <w:sz w:val="22"/>
            <w:szCs w:val="22"/>
          </w:rPr>
          <w:tab/>
        </w:r>
        <w:r w:rsidRPr="002E5359">
          <w:rPr>
            <w:rStyle w:val="Hyperlink"/>
            <w:noProof/>
          </w:rPr>
          <w:t>Conventions</w:t>
        </w:r>
        <w:r>
          <w:rPr>
            <w:noProof/>
            <w:webHidden/>
          </w:rPr>
          <w:tab/>
        </w:r>
        <w:r>
          <w:rPr>
            <w:noProof/>
            <w:webHidden/>
          </w:rPr>
          <w:fldChar w:fldCharType="begin"/>
        </w:r>
        <w:r>
          <w:rPr>
            <w:noProof/>
            <w:webHidden/>
          </w:rPr>
          <w:instrText xml:space="preserve"> PAGEREF _Toc495412448 \h </w:instrText>
        </w:r>
        <w:r>
          <w:rPr>
            <w:noProof/>
            <w:webHidden/>
          </w:rPr>
        </w:r>
      </w:ins>
      <w:r>
        <w:rPr>
          <w:noProof/>
          <w:webHidden/>
        </w:rPr>
        <w:fldChar w:fldCharType="separate"/>
      </w:r>
      <w:ins w:id="37" w:author="Laurence Golding" w:date="2017-10-10T15:25:00Z">
        <w:r>
          <w:rPr>
            <w:noProof/>
            <w:webHidden/>
          </w:rPr>
          <w:t>14</w:t>
        </w:r>
        <w:r>
          <w:rPr>
            <w:noProof/>
            <w:webHidden/>
          </w:rPr>
          <w:fldChar w:fldCharType="end"/>
        </w:r>
        <w:r w:rsidRPr="002E5359">
          <w:rPr>
            <w:rStyle w:val="Hyperlink"/>
            <w:noProof/>
          </w:rPr>
          <w:fldChar w:fldCharType="end"/>
        </w:r>
      </w:ins>
    </w:p>
    <w:p w14:paraId="07B1452A" w14:textId="4E591512" w:rsidR="00D97E6D" w:rsidRDefault="00D97E6D">
      <w:pPr>
        <w:pStyle w:val="TOC2"/>
        <w:tabs>
          <w:tab w:val="right" w:leader="dot" w:pos="9350"/>
        </w:tabs>
        <w:rPr>
          <w:ins w:id="38" w:author="Laurence Golding" w:date="2017-10-10T15:25:00Z"/>
          <w:rFonts w:asciiTheme="minorHAnsi" w:eastAsiaTheme="minorEastAsia" w:hAnsiTheme="minorHAnsi" w:cstheme="minorBidi"/>
          <w:noProof/>
          <w:sz w:val="22"/>
          <w:szCs w:val="22"/>
        </w:rPr>
      </w:pPr>
      <w:ins w:id="39"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"_Toc495412449"</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2.1 General</w:t>
        </w:r>
        <w:r>
          <w:rPr>
            <w:noProof/>
            <w:webHidden/>
          </w:rPr>
          <w:tab/>
        </w:r>
        <w:r>
          <w:rPr>
            <w:noProof/>
            <w:webHidden/>
          </w:rPr>
          <w:fldChar w:fldCharType="begin"/>
        </w:r>
        <w:r>
          <w:rPr>
            <w:noProof/>
            <w:webHidden/>
          </w:rPr>
          <w:instrText xml:space="preserve"> PAGEREF _Toc495412449 \h </w:instrText>
        </w:r>
        <w:r>
          <w:rPr>
            <w:noProof/>
            <w:webHidden/>
          </w:rPr>
        </w:r>
      </w:ins>
      <w:r>
        <w:rPr>
          <w:noProof/>
          <w:webHidden/>
        </w:rPr>
        <w:fldChar w:fldCharType="separate"/>
      </w:r>
      <w:ins w:id="40" w:author="Laurence Golding" w:date="2017-10-10T15:25:00Z">
        <w:r>
          <w:rPr>
            <w:noProof/>
            <w:webHidden/>
          </w:rPr>
          <w:t>14</w:t>
        </w:r>
        <w:r>
          <w:rPr>
            <w:noProof/>
            <w:webHidden/>
          </w:rPr>
          <w:fldChar w:fldCharType="end"/>
        </w:r>
        <w:r w:rsidRPr="002E5359">
          <w:rPr>
            <w:rStyle w:val="Hyperlink"/>
            <w:noProof/>
          </w:rPr>
          <w:fldChar w:fldCharType="end"/>
        </w:r>
      </w:ins>
    </w:p>
    <w:p w14:paraId="36B700E6" w14:textId="557F7667" w:rsidR="00D97E6D" w:rsidRDefault="00D97E6D">
      <w:pPr>
        <w:pStyle w:val="TOC2"/>
        <w:tabs>
          <w:tab w:val="right" w:leader="dot" w:pos="9350"/>
        </w:tabs>
        <w:rPr>
          <w:ins w:id="41" w:author="Laurence Golding" w:date="2017-10-10T15:25:00Z"/>
          <w:rFonts w:asciiTheme="minorHAnsi" w:eastAsiaTheme="minorEastAsia" w:hAnsiTheme="minorHAnsi" w:cstheme="minorBidi"/>
          <w:noProof/>
          <w:sz w:val="22"/>
          <w:szCs w:val="22"/>
        </w:rPr>
      </w:pPr>
      <w:ins w:id="42"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"_Toc495412450"</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2.2 Format examples</w:t>
        </w:r>
        <w:r>
          <w:rPr>
            <w:noProof/>
            <w:webHidden/>
          </w:rPr>
          <w:tab/>
        </w:r>
        <w:r>
          <w:rPr>
            <w:noProof/>
            <w:webHidden/>
          </w:rPr>
          <w:fldChar w:fldCharType="begin"/>
        </w:r>
        <w:r>
          <w:rPr>
            <w:noProof/>
            <w:webHidden/>
          </w:rPr>
          <w:instrText xml:space="preserve"> PAGEREF _Toc495412450 \h </w:instrText>
        </w:r>
        <w:r>
          <w:rPr>
            <w:noProof/>
            <w:webHidden/>
          </w:rPr>
        </w:r>
      </w:ins>
      <w:r>
        <w:rPr>
          <w:noProof/>
          <w:webHidden/>
        </w:rPr>
        <w:fldChar w:fldCharType="separate"/>
      </w:r>
      <w:ins w:id="43" w:author="Laurence Golding" w:date="2017-10-10T15:25:00Z">
        <w:r>
          <w:rPr>
            <w:noProof/>
            <w:webHidden/>
          </w:rPr>
          <w:t>14</w:t>
        </w:r>
        <w:r>
          <w:rPr>
            <w:noProof/>
            <w:webHidden/>
          </w:rPr>
          <w:fldChar w:fldCharType="end"/>
        </w:r>
        <w:r w:rsidRPr="002E5359">
          <w:rPr>
            <w:rStyle w:val="Hyperlink"/>
            <w:noProof/>
          </w:rPr>
          <w:fldChar w:fldCharType="end"/>
        </w:r>
      </w:ins>
    </w:p>
    <w:p w14:paraId="25AA4A94" w14:textId="53771AC2" w:rsidR="00D97E6D" w:rsidRDefault="00D97E6D">
      <w:pPr>
        <w:pStyle w:val="TOC2"/>
        <w:tabs>
          <w:tab w:val="right" w:leader="dot" w:pos="9350"/>
        </w:tabs>
        <w:rPr>
          <w:ins w:id="44" w:author="Laurence Golding" w:date="2017-10-10T15:25:00Z"/>
          <w:rFonts w:asciiTheme="minorHAnsi" w:eastAsiaTheme="minorEastAsia" w:hAnsiTheme="minorHAnsi" w:cstheme="minorBidi"/>
          <w:noProof/>
          <w:sz w:val="22"/>
          <w:szCs w:val="22"/>
        </w:rPr>
      </w:pPr>
      <w:ins w:id="45"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"_Toc495412451"</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2.3 Property notation</w:t>
        </w:r>
        <w:r>
          <w:rPr>
            <w:noProof/>
            <w:webHidden/>
          </w:rPr>
          <w:tab/>
        </w:r>
        <w:r>
          <w:rPr>
            <w:noProof/>
            <w:webHidden/>
          </w:rPr>
          <w:fldChar w:fldCharType="begin"/>
        </w:r>
        <w:r>
          <w:rPr>
            <w:noProof/>
            <w:webHidden/>
          </w:rPr>
          <w:instrText xml:space="preserve"> PAGEREF _Toc495412451 \h </w:instrText>
        </w:r>
        <w:r>
          <w:rPr>
            <w:noProof/>
            <w:webHidden/>
          </w:rPr>
        </w:r>
      </w:ins>
      <w:r>
        <w:rPr>
          <w:noProof/>
          <w:webHidden/>
        </w:rPr>
        <w:fldChar w:fldCharType="separate"/>
      </w:r>
      <w:ins w:id="46" w:author="Laurence Golding" w:date="2017-10-10T15:25:00Z">
        <w:r>
          <w:rPr>
            <w:noProof/>
            <w:webHidden/>
          </w:rPr>
          <w:t>14</w:t>
        </w:r>
        <w:r>
          <w:rPr>
            <w:noProof/>
            <w:webHidden/>
          </w:rPr>
          <w:fldChar w:fldCharType="end"/>
        </w:r>
        <w:r w:rsidRPr="002E5359">
          <w:rPr>
            <w:rStyle w:val="Hyperlink"/>
            <w:noProof/>
          </w:rPr>
          <w:fldChar w:fldCharType="end"/>
        </w:r>
      </w:ins>
    </w:p>
    <w:p w14:paraId="10FBCD23" w14:textId="1625702C" w:rsidR="00D97E6D" w:rsidRDefault="00D97E6D">
      <w:pPr>
        <w:pStyle w:val="TOC1"/>
        <w:rPr>
          <w:ins w:id="47" w:author="Laurence Golding" w:date="2017-10-10T15:25:00Z"/>
          <w:rFonts w:asciiTheme="minorHAnsi" w:eastAsiaTheme="minorEastAsia" w:hAnsiTheme="minorHAnsi" w:cstheme="minorBidi"/>
          <w:noProof/>
          <w:sz w:val="22"/>
          <w:szCs w:val="22"/>
        </w:rPr>
      </w:pPr>
      <w:ins w:id="48"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"_Toc495412452"</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w:t>
        </w:r>
        <w:r>
          <w:rPr>
            <w:rFonts w:asciiTheme="minorHAnsi" w:eastAsiaTheme="minorEastAsia" w:hAnsiTheme="minorHAnsi" w:cstheme="minorBidi"/>
            <w:noProof/>
            <w:sz w:val="22"/>
            <w:szCs w:val="22"/>
          </w:rPr>
          <w:tab/>
        </w:r>
        <w:r w:rsidRPr="002E5359">
          <w:rPr>
            <w:rStyle w:val="Hyperlink"/>
            <w:noProof/>
          </w:rPr>
          <w:t>File format</w:t>
        </w:r>
        <w:r>
          <w:rPr>
            <w:noProof/>
            <w:webHidden/>
          </w:rPr>
          <w:tab/>
        </w:r>
        <w:r>
          <w:rPr>
            <w:noProof/>
            <w:webHidden/>
          </w:rPr>
          <w:fldChar w:fldCharType="begin"/>
        </w:r>
        <w:r>
          <w:rPr>
            <w:noProof/>
            <w:webHidden/>
          </w:rPr>
          <w:instrText xml:space="preserve"> PAGEREF _Toc495412452 \h </w:instrText>
        </w:r>
        <w:r>
          <w:rPr>
            <w:noProof/>
            <w:webHidden/>
          </w:rPr>
        </w:r>
      </w:ins>
      <w:r>
        <w:rPr>
          <w:noProof/>
          <w:webHidden/>
        </w:rPr>
        <w:fldChar w:fldCharType="separate"/>
      </w:r>
      <w:ins w:id="49" w:author="Laurence Golding" w:date="2017-10-10T15:25:00Z">
        <w:r>
          <w:rPr>
            <w:noProof/>
            <w:webHidden/>
          </w:rPr>
          <w:t>15</w:t>
        </w:r>
        <w:r>
          <w:rPr>
            <w:noProof/>
            <w:webHidden/>
          </w:rPr>
          <w:fldChar w:fldCharType="end"/>
        </w:r>
        <w:r w:rsidRPr="002E5359">
          <w:rPr>
            <w:rStyle w:val="Hyperlink"/>
            <w:noProof/>
          </w:rPr>
          <w:fldChar w:fldCharType="end"/>
        </w:r>
      </w:ins>
    </w:p>
    <w:p w14:paraId="26F96220" w14:textId="120404B9" w:rsidR="00D97E6D" w:rsidRDefault="00D97E6D">
      <w:pPr>
        <w:pStyle w:val="TOC2"/>
        <w:tabs>
          <w:tab w:val="right" w:leader="dot" w:pos="9350"/>
        </w:tabs>
        <w:rPr>
          <w:ins w:id="50" w:author="Laurence Golding" w:date="2017-10-10T15:25:00Z"/>
          <w:rFonts w:asciiTheme="minorHAnsi" w:eastAsiaTheme="minorEastAsia" w:hAnsiTheme="minorHAnsi" w:cstheme="minorBidi"/>
          <w:noProof/>
          <w:sz w:val="22"/>
          <w:szCs w:val="22"/>
        </w:rPr>
      </w:pPr>
      <w:ins w:id="51"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"_Toc495412453"</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 General</w:t>
        </w:r>
        <w:r>
          <w:rPr>
            <w:noProof/>
            <w:webHidden/>
          </w:rPr>
          <w:tab/>
        </w:r>
        <w:r>
          <w:rPr>
            <w:noProof/>
            <w:webHidden/>
          </w:rPr>
          <w:fldChar w:fldCharType="begin"/>
        </w:r>
        <w:r>
          <w:rPr>
            <w:noProof/>
            <w:webHidden/>
          </w:rPr>
          <w:instrText xml:space="preserve"> PAGEREF _Toc495412453 \h </w:instrText>
        </w:r>
        <w:r>
          <w:rPr>
            <w:noProof/>
            <w:webHidden/>
          </w:rPr>
        </w:r>
      </w:ins>
      <w:r>
        <w:rPr>
          <w:noProof/>
          <w:webHidden/>
        </w:rPr>
        <w:fldChar w:fldCharType="separate"/>
      </w:r>
      <w:ins w:id="52" w:author="Laurence Golding" w:date="2017-10-10T15:25:00Z">
        <w:r>
          <w:rPr>
            <w:noProof/>
            <w:webHidden/>
          </w:rPr>
          <w:t>15</w:t>
        </w:r>
        <w:r>
          <w:rPr>
            <w:noProof/>
            <w:webHidden/>
          </w:rPr>
          <w:fldChar w:fldCharType="end"/>
        </w:r>
        <w:r w:rsidRPr="002E5359">
          <w:rPr>
            <w:rStyle w:val="Hyperlink"/>
            <w:noProof/>
          </w:rPr>
          <w:fldChar w:fldCharType="end"/>
        </w:r>
      </w:ins>
    </w:p>
    <w:p w14:paraId="4836381F" w14:textId="72D10B23" w:rsidR="00D97E6D" w:rsidRDefault="00D97E6D">
      <w:pPr>
        <w:pStyle w:val="TOC2"/>
        <w:tabs>
          <w:tab w:val="right" w:leader="dot" w:pos="9350"/>
        </w:tabs>
        <w:rPr>
          <w:ins w:id="53" w:author="Laurence Golding" w:date="2017-10-10T15:25:00Z"/>
          <w:rFonts w:asciiTheme="minorHAnsi" w:eastAsiaTheme="minorEastAsia" w:hAnsiTheme="minorHAnsi" w:cstheme="minorBidi"/>
          <w:noProof/>
          <w:sz w:val="22"/>
          <w:szCs w:val="22"/>
        </w:rPr>
      </w:pPr>
      <w:ins w:id="54"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"_Toc495412454"</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 URI-valued properties</w:t>
        </w:r>
        <w:r>
          <w:rPr>
            <w:noProof/>
            <w:webHidden/>
          </w:rPr>
          <w:tab/>
        </w:r>
        <w:r>
          <w:rPr>
            <w:noProof/>
            <w:webHidden/>
          </w:rPr>
          <w:fldChar w:fldCharType="begin"/>
        </w:r>
        <w:r>
          <w:rPr>
            <w:noProof/>
            <w:webHidden/>
          </w:rPr>
          <w:instrText xml:space="preserve"> PAGEREF _Toc495412454 \h </w:instrText>
        </w:r>
        <w:r>
          <w:rPr>
            <w:noProof/>
            <w:webHidden/>
          </w:rPr>
        </w:r>
      </w:ins>
      <w:r>
        <w:rPr>
          <w:noProof/>
          <w:webHidden/>
        </w:rPr>
        <w:fldChar w:fldCharType="separate"/>
      </w:r>
      <w:ins w:id="55" w:author="Laurence Golding" w:date="2017-10-10T15:25:00Z">
        <w:r>
          <w:rPr>
            <w:noProof/>
            <w:webHidden/>
          </w:rPr>
          <w:t>15</w:t>
        </w:r>
        <w:r>
          <w:rPr>
            <w:noProof/>
            <w:webHidden/>
          </w:rPr>
          <w:fldChar w:fldCharType="end"/>
        </w:r>
        <w:r w:rsidRPr="002E5359">
          <w:rPr>
            <w:rStyle w:val="Hyperlink"/>
            <w:noProof/>
          </w:rPr>
          <w:fldChar w:fldCharType="end"/>
        </w:r>
      </w:ins>
    </w:p>
    <w:p w14:paraId="6313D693" w14:textId="75462188" w:rsidR="00D97E6D" w:rsidRDefault="00D97E6D">
      <w:pPr>
        <w:pStyle w:val="TOC2"/>
        <w:tabs>
          <w:tab w:val="right" w:leader="dot" w:pos="9350"/>
        </w:tabs>
        <w:rPr>
          <w:ins w:id="56" w:author="Laurence Golding" w:date="2017-10-10T15:25:00Z"/>
          <w:rFonts w:asciiTheme="minorHAnsi" w:eastAsiaTheme="minorEastAsia" w:hAnsiTheme="minorHAnsi" w:cstheme="minorBidi"/>
          <w:noProof/>
          <w:sz w:val="22"/>
          <w:szCs w:val="22"/>
        </w:rPr>
      </w:pPr>
      <w:ins w:id="57"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"_Toc495412455"</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3.3 URI base id properties</w:t>
        </w:r>
        <w:r>
          <w:rPr>
            <w:noProof/>
            <w:webHidden/>
          </w:rPr>
          <w:tab/>
        </w:r>
        <w:r>
          <w:rPr>
            <w:noProof/>
            <w:webHidden/>
          </w:rPr>
          <w:fldChar w:fldCharType="begin"/>
        </w:r>
        <w:r>
          <w:rPr>
            <w:noProof/>
            <w:webHidden/>
          </w:rPr>
          <w:instrText xml:space="preserve"> PAGEREF _Toc495412455 \h </w:instrText>
        </w:r>
        <w:r>
          <w:rPr>
            <w:noProof/>
            <w:webHidden/>
          </w:rPr>
        </w:r>
      </w:ins>
      <w:r>
        <w:rPr>
          <w:noProof/>
          <w:webHidden/>
        </w:rPr>
        <w:fldChar w:fldCharType="separate"/>
      </w:r>
      <w:ins w:id="58" w:author="Laurence Golding" w:date="2017-10-10T15:25:00Z">
        <w:r>
          <w:rPr>
            <w:noProof/>
            <w:webHidden/>
          </w:rPr>
          <w:t>15</w:t>
        </w:r>
        <w:r>
          <w:rPr>
            <w:noProof/>
            <w:webHidden/>
          </w:rPr>
          <w:fldChar w:fldCharType="end"/>
        </w:r>
        <w:r w:rsidRPr="002E5359">
          <w:rPr>
            <w:rStyle w:val="Hyperlink"/>
            <w:noProof/>
          </w:rPr>
          <w:fldChar w:fldCharType="end"/>
        </w:r>
      </w:ins>
    </w:p>
    <w:p w14:paraId="0B1BB307" w14:textId="017E967D" w:rsidR="00D97E6D" w:rsidRDefault="00D97E6D">
      <w:pPr>
        <w:pStyle w:val="TOC2"/>
        <w:tabs>
          <w:tab w:val="right" w:leader="dot" w:pos="9350"/>
        </w:tabs>
        <w:rPr>
          <w:ins w:id="59" w:author="Laurence Golding" w:date="2017-10-10T15:25:00Z"/>
          <w:rFonts w:asciiTheme="minorHAnsi" w:eastAsiaTheme="minorEastAsia" w:hAnsiTheme="minorHAnsi" w:cstheme="minorBidi"/>
          <w:noProof/>
          <w:sz w:val="22"/>
          <w:szCs w:val="22"/>
        </w:rPr>
      </w:pPr>
      <w:ins w:id="60"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"_Toc495412456"</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3.4 String properties</w:t>
        </w:r>
        <w:r>
          <w:rPr>
            <w:noProof/>
            <w:webHidden/>
          </w:rPr>
          <w:tab/>
        </w:r>
        <w:r>
          <w:rPr>
            <w:noProof/>
            <w:webHidden/>
          </w:rPr>
          <w:fldChar w:fldCharType="begin"/>
        </w:r>
        <w:r>
          <w:rPr>
            <w:noProof/>
            <w:webHidden/>
          </w:rPr>
          <w:instrText xml:space="preserve"> PAGEREF _Toc495412456 \h </w:instrText>
        </w:r>
        <w:r>
          <w:rPr>
            <w:noProof/>
            <w:webHidden/>
          </w:rPr>
        </w:r>
      </w:ins>
      <w:r>
        <w:rPr>
          <w:noProof/>
          <w:webHidden/>
        </w:rPr>
        <w:fldChar w:fldCharType="separate"/>
      </w:r>
      <w:ins w:id="61" w:author="Laurence Golding" w:date="2017-10-10T15:25:00Z">
        <w:r>
          <w:rPr>
            <w:noProof/>
            <w:webHidden/>
          </w:rPr>
          <w:t>17</w:t>
        </w:r>
        <w:r>
          <w:rPr>
            <w:noProof/>
            <w:webHidden/>
          </w:rPr>
          <w:fldChar w:fldCharType="end"/>
        </w:r>
        <w:r w:rsidRPr="002E5359">
          <w:rPr>
            <w:rStyle w:val="Hyperlink"/>
            <w:noProof/>
          </w:rPr>
          <w:fldChar w:fldCharType="end"/>
        </w:r>
      </w:ins>
    </w:p>
    <w:p w14:paraId="40AFBD0E" w14:textId="4D51A2C5" w:rsidR="00D97E6D" w:rsidRDefault="00D97E6D">
      <w:pPr>
        <w:pStyle w:val="TOC2"/>
        <w:tabs>
          <w:tab w:val="right" w:leader="dot" w:pos="9350"/>
        </w:tabs>
        <w:rPr>
          <w:ins w:id="62" w:author="Laurence Golding" w:date="2017-10-10T15:25:00Z"/>
          <w:rFonts w:asciiTheme="minorHAnsi" w:eastAsiaTheme="minorEastAsia" w:hAnsiTheme="minorHAnsi" w:cstheme="minorBidi"/>
          <w:noProof/>
          <w:sz w:val="22"/>
          <w:szCs w:val="22"/>
        </w:rPr>
      </w:pPr>
      <w:ins w:id="63"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"_Toc495412457"</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3.5 Object properties</w:t>
        </w:r>
        <w:r>
          <w:rPr>
            <w:noProof/>
            <w:webHidden/>
          </w:rPr>
          <w:tab/>
        </w:r>
        <w:r>
          <w:rPr>
            <w:noProof/>
            <w:webHidden/>
          </w:rPr>
          <w:fldChar w:fldCharType="begin"/>
        </w:r>
        <w:r>
          <w:rPr>
            <w:noProof/>
            <w:webHidden/>
          </w:rPr>
          <w:instrText xml:space="preserve"> PAGEREF _Toc495412457 \h </w:instrText>
        </w:r>
        <w:r>
          <w:rPr>
            <w:noProof/>
            <w:webHidden/>
          </w:rPr>
        </w:r>
      </w:ins>
      <w:r>
        <w:rPr>
          <w:noProof/>
          <w:webHidden/>
        </w:rPr>
        <w:fldChar w:fldCharType="separate"/>
      </w:r>
      <w:ins w:id="64" w:author="Laurence Golding" w:date="2017-10-10T15:25:00Z">
        <w:r>
          <w:rPr>
            <w:noProof/>
            <w:webHidden/>
          </w:rPr>
          <w:t>17</w:t>
        </w:r>
        <w:r>
          <w:rPr>
            <w:noProof/>
            <w:webHidden/>
          </w:rPr>
          <w:fldChar w:fldCharType="end"/>
        </w:r>
        <w:r w:rsidRPr="002E5359">
          <w:rPr>
            <w:rStyle w:val="Hyperlink"/>
            <w:noProof/>
          </w:rPr>
          <w:fldChar w:fldCharType="end"/>
        </w:r>
      </w:ins>
    </w:p>
    <w:p w14:paraId="30F48DB1" w14:textId="1800C789" w:rsidR="00D97E6D" w:rsidRDefault="00D97E6D">
      <w:pPr>
        <w:pStyle w:val="TOC2"/>
        <w:tabs>
          <w:tab w:val="right" w:leader="dot" w:pos="9350"/>
        </w:tabs>
        <w:rPr>
          <w:ins w:id="65" w:author="Laurence Golding" w:date="2017-10-10T15:25:00Z"/>
          <w:rFonts w:asciiTheme="minorHAnsi" w:eastAsiaTheme="minorEastAsia" w:hAnsiTheme="minorHAnsi" w:cstheme="minorBidi"/>
          <w:noProof/>
          <w:sz w:val="22"/>
          <w:szCs w:val="22"/>
        </w:rPr>
      </w:pPr>
      <w:ins w:id="66"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"_Toc495412458"</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3.6 Array properties</w:t>
        </w:r>
        <w:r>
          <w:rPr>
            <w:noProof/>
            <w:webHidden/>
          </w:rPr>
          <w:tab/>
        </w:r>
        <w:r>
          <w:rPr>
            <w:noProof/>
            <w:webHidden/>
          </w:rPr>
          <w:fldChar w:fldCharType="begin"/>
        </w:r>
        <w:r>
          <w:rPr>
            <w:noProof/>
            <w:webHidden/>
          </w:rPr>
          <w:instrText xml:space="preserve"> PAGEREF _Toc495412458 \h </w:instrText>
        </w:r>
        <w:r>
          <w:rPr>
            <w:noProof/>
            <w:webHidden/>
          </w:rPr>
        </w:r>
      </w:ins>
      <w:r>
        <w:rPr>
          <w:noProof/>
          <w:webHidden/>
        </w:rPr>
        <w:fldChar w:fldCharType="separate"/>
      </w:r>
      <w:ins w:id="67" w:author="Laurence Golding" w:date="2017-10-10T15:25:00Z">
        <w:r>
          <w:rPr>
            <w:noProof/>
            <w:webHidden/>
          </w:rPr>
          <w:t>17</w:t>
        </w:r>
        <w:r>
          <w:rPr>
            <w:noProof/>
            <w:webHidden/>
          </w:rPr>
          <w:fldChar w:fldCharType="end"/>
        </w:r>
        <w:r w:rsidRPr="002E5359">
          <w:rPr>
            <w:rStyle w:val="Hyperlink"/>
            <w:noProof/>
          </w:rPr>
          <w:fldChar w:fldCharType="end"/>
        </w:r>
      </w:ins>
    </w:p>
    <w:p w14:paraId="30EC7D58" w14:textId="07B29017" w:rsidR="00D97E6D" w:rsidRDefault="00D97E6D">
      <w:pPr>
        <w:pStyle w:val="TOC2"/>
        <w:tabs>
          <w:tab w:val="right" w:leader="dot" w:pos="9350"/>
        </w:tabs>
        <w:rPr>
          <w:ins w:id="68" w:author="Laurence Golding" w:date="2017-10-10T15:25:00Z"/>
          <w:rFonts w:asciiTheme="minorHAnsi" w:eastAsiaTheme="minorEastAsia" w:hAnsiTheme="minorHAnsi" w:cstheme="minorBidi"/>
          <w:noProof/>
          <w:sz w:val="22"/>
          <w:szCs w:val="22"/>
        </w:rPr>
      </w:pPr>
      <w:ins w:id="69"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"_Toc495412459"</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3.7 Property bags</w:t>
        </w:r>
        <w:r>
          <w:rPr>
            <w:noProof/>
            <w:webHidden/>
          </w:rPr>
          <w:tab/>
        </w:r>
        <w:r>
          <w:rPr>
            <w:noProof/>
            <w:webHidden/>
          </w:rPr>
          <w:fldChar w:fldCharType="begin"/>
        </w:r>
        <w:r>
          <w:rPr>
            <w:noProof/>
            <w:webHidden/>
          </w:rPr>
          <w:instrText xml:space="preserve"> PAGEREF _Toc495412459 \h </w:instrText>
        </w:r>
        <w:r>
          <w:rPr>
            <w:noProof/>
            <w:webHidden/>
          </w:rPr>
        </w:r>
      </w:ins>
      <w:r>
        <w:rPr>
          <w:noProof/>
          <w:webHidden/>
        </w:rPr>
        <w:fldChar w:fldCharType="separate"/>
      </w:r>
      <w:ins w:id="70" w:author="Laurence Golding" w:date="2017-10-10T15:25:00Z">
        <w:r>
          <w:rPr>
            <w:noProof/>
            <w:webHidden/>
          </w:rPr>
          <w:t>17</w:t>
        </w:r>
        <w:r>
          <w:rPr>
            <w:noProof/>
            <w:webHidden/>
          </w:rPr>
          <w:fldChar w:fldCharType="end"/>
        </w:r>
        <w:r w:rsidRPr="002E5359">
          <w:rPr>
            <w:rStyle w:val="Hyperlink"/>
            <w:noProof/>
          </w:rPr>
          <w:fldChar w:fldCharType="end"/>
        </w:r>
      </w:ins>
    </w:p>
    <w:p w14:paraId="7B915BBA" w14:textId="204F7965" w:rsidR="00D97E6D" w:rsidRDefault="00D97E6D">
      <w:pPr>
        <w:pStyle w:val="TOC3"/>
        <w:tabs>
          <w:tab w:val="right" w:leader="dot" w:pos="9350"/>
        </w:tabs>
        <w:rPr>
          <w:ins w:id="71" w:author="Laurence Golding" w:date="2017-10-10T15:25:00Z"/>
          <w:rFonts w:asciiTheme="minorHAnsi" w:eastAsiaTheme="minorEastAsia" w:hAnsiTheme="minorHAnsi" w:cstheme="minorBidi"/>
          <w:noProof/>
          <w:sz w:val="22"/>
          <w:szCs w:val="22"/>
        </w:rPr>
      </w:pPr>
      <w:ins w:id="72"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"_Toc495412460"</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3.7.1 General</w:t>
        </w:r>
        <w:r>
          <w:rPr>
            <w:noProof/>
            <w:webHidden/>
          </w:rPr>
          <w:tab/>
        </w:r>
        <w:r>
          <w:rPr>
            <w:noProof/>
            <w:webHidden/>
          </w:rPr>
          <w:fldChar w:fldCharType="begin"/>
        </w:r>
        <w:r>
          <w:rPr>
            <w:noProof/>
            <w:webHidden/>
          </w:rPr>
          <w:instrText xml:space="preserve"> PAGEREF _Toc495412460 \h </w:instrText>
        </w:r>
        <w:r>
          <w:rPr>
            <w:noProof/>
            <w:webHidden/>
          </w:rPr>
        </w:r>
      </w:ins>
      <w:r>
        <w:rPr>
          <w:noProof/>
          <w:webHidden/>
        </w:rPr>
        <w:fldChar w:fldCharType="separate"/>
      </w:r>
      <w:ins w:id="73" w:author="Laurence Golding" w:date="2017-10-10T15:25:00Z">
        <w:r>
          <w:rPr>
            <w:noProof/>
            <w:webHidden/>
          </w:rPr>
          <w:t>17</w:t>
        </w:r>
        <w:r>
          <w:rPr>
            <w:noProof/>
            <w:webHidden/>
          </w:rPr>
          <w:fldChar w:fldCharType="end"/>
        </w:r>
        <w:r w:rsidRPr="002E5359">
          <w:rPr>
            <w:rStyle w:val="Hyperlink"/>
            <w:noProof/>
          </w:rPr>
          <w:fldChar w:fldCharType="end"/>
        </w:r>
      </w:ins>
    </w:p>
    <w:p w14:paraId="1278E8B5" w14:textId="1D587FCC" w:rsidR="00D97E6D" w:rsidRDefault="00D97E6D">
      <w:pPr>
        <w:pStyle w:val="TOC3"/>
        <w:tabs>
          <w:tab w:val="right" w:leader="dot" w:pos="9350"/>
        </w:tabs>
        <w:rPr>
          <w:ins w:id="74" w:author="Laurence Golding" w:date="2017-10-10T15:25:00Z"/>
          <w:rFonts w:asciiTheme="minorHAnsi" w:eastAsiaTheme="minorEastAsia" w:hAnsiTheme="minorHAnsi" w:cstheme="minorBidi"/>
          <w:noProof/>
          <w:sz w:val="22"/>
          <w:szCs w:val="22"/>
        </w:rPr>
      </w:pPr>
      <w:ins w:id="75"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"_Toc495412461"</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3.7.2 Tags</w:t>
        </w:r>
        <w:r>
          <w:rPr>
            <w:noProof/>
            <w:webHidden/>
          </w:rPr>
          <w:tab/>
        </w:r>
        <w:r>
          <w:rPr>
            <w:noProof/>
            <w:webHidden/>
          </w:rPr>
          <w:fldChar w:fldCharType="begin"/>
        </w:r>
        <w:r>
          <w:rPr>
            <w:noProof/>
            <w:webHidden/>
          </w:rPr>
          <w:instrText xml:space="preserve"> PAGEREF _Toc495412461 \h </w:instrText>
        </w:r>
        <w:r>
          <w:rPr>
            <w:noProof/>
            <w:webHidden/>
          </w:rPr>
        </w:r>
      </w:ins>
      <w:r>
        <w:rPr>
          <w:noProof/>
          <w:webHidden/>
        </w:rPr>
        <w:fldChar w:fldCharType="separate"/>
      </w:r>
      <w:ins w:id="76" w:author="Laurence Golding" w:date="2017-10-10T15:25:00Z">
        <w:r>
          <w:rPr>
            <w:noProof/>
            <w:webHidden/>
          </w:rPr>
          <w:t>17</w:t>
        </w:r>
        <w:r>
          <w:rPr>
            <w:noProof/>
            <w:webHidden/>
          </w:rPr>
          <w:fldChar w:fldCharType="end"/>
        </w:r>
        <w:r w:rsidRPr="002E5359">
          <w:rPr>
            <w:rStyle w:val="Hyperlink"/>
            <w:noProof/>
          </w:rPr>
          <w:fldChar w:fldCharType="end"/>
        </w:r>
      </w:ins>
    </w:p>
    <w:p w14:paraId="43841E3A" w14:textId="54811D17" w:rsidR="00D97E6D" w:rsidRDefault="00D97E6D">
      <w:pPr>
        <w:pStyle w:val="TOC2"/>
        <w:tabs>
          <w:tab w:val="right" w:leader="dot" w:pos="9350"/>
        </w:tabs>
        <w:rPr>
          <w:ins w:id="77" w:author="Laurence Golding" w:date="2017-10-10T15:25:00Z"/>
          <w:rFonts w:asciiTheme="minorHAnsi" w:eastAsiaTheme="minorEastAsia" w:hAnsiTheme="minorHAnsi" w:cstheme="minorBidi"/>
          <w:noProof/>
          <w:sz w:val="22"/>
          <w:szCs w:val="22"/>
        </w:rPr>
      </w:pPr>
      <w:ins w:id="78"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"_Toc495412462"</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3.8 Date/time properties</w:t>
        </w:r>
        <w:r>
          <w:rPr>
            <w:noProof/>
            <w:webHidden/>
          </w:rPr>
          <w:tab/>
        </w:r>
        <w:r>
          <w:rPr>
            <w:noProof/>
            <w:webHidden/>
          </w:rPr>
          <w:fldChar w:fldCharType="begin"/>
        </w:r>
        <w:r>
          <w:rPr>
            <w:noProof/>
            <w:webHidden/>
          </w:rPr>
          <w:instrText xml:space="preserve"> PAGEREF _Toc495412462 \h </w:instrText>
        </w:r>
        <w:r>
          <w:rPr>
            <w:noProof/>
            <w:webHidden/>
          </w:rPr>
        </w:r>
      </w:ins>
      <w:r>
        <w:rPr>
          <w:noProof/>
          <w:webHidden/>
        </w:rPr>
        <w:fldChar w:fldCharType="separate"/>
      </w:r>
      <w:ins w:id="79" w:author="Laurence Golding" w:date="2017-10-10T15:25:00Z">
        <w:r>
          <w:rPr>
            <w:noProof/>
            <w:webHidden/>
          </w:rPr>
          <w:t>17</w:t>
        </w:r>
        <w:r>
          <w:rPr>
            <w:noProof/>
            <w:webHidden/>
          </w:rPr>
          <w:fldChar w:fldCharType="end"/>
        </w:r>
        <w:r w:rsidRPr="002E5359">
          <w:rPr>
            <w:rStyle w:val="Hyperlink"/>
            <w:noProof/>
          </w:rPr>
          <w:fldChar w:fldCharType="end"/>
        </w:r>
      </w:ins>
    </w:p>
    <w:p w14:paraId="3E8872EF" w14:textId="11597FA5" w:rsidR="00D97E6D" w:rsidRDefault="00D97E6D">
      <w:pPr>
        <w:pStyle w:val="TOC2"/>
        <w:tabs>
          <w:tab w:val="right" w:leader="dot" w:pos="9350"/>
        </w:tabs>
        <w:rPr>
          <w:ins w:id="80" w:author="Laurence Golding" w:date="2017-10-10T15:25:00Z"/>
          <w:rFonts w:asciiTheme="minorHAnsi" w:eastAsiaTheme="minorEastAsia" w:hAnsiTheme="minorHAnsi" w:cstheme="minorBidi"/>
          <w:noProof/>
          <w:sz w:val="22"/>
          <w:szCs w:val="22"/>
        </w:rPr>
      </w:pPr>
      <w:ins w:id="81"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"_Toc495412463"</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3.9 Array properties with unique values</w:t>
        </w:r>
        <w:r>
          <w:rPr>
            <w:noProof/>
            <w:webHidden/>
          </w:rPr>
          <w:tab/>
        </w:r>
        <w:r>
          <w:rPr>
            <w:noProof/>
            <w:webHidden/>
          </w:rPr>
          <w:fldChar w:fldCharType="begin"/>
        </w:r>
        <w:r>
          <w:rPr>
            <w:noProof/>
            <w:webHidden/>
          </w:rPr>
          <w:instrText xml:space="preserve"> PAGEREF _Toc495412463 \h </w:instrText>
        </w:r>
        <w:r>
          <w:rPr>
            <w:noProof/>
            <w:webHidden/>
          </w:rPr>
        </w:r>
      </w:ins>
      <w:r>
        <w:rPr>
          <w:noProof/>
          <w:webHidden/>
        </w:rPr>
        <w:fldChar w:fldCharType="separate"/>
      </w:r>
      <w:ins w:id="82" w:author="Laurence Golding" w:date="2017-10-10T15:25:00Z">
        <w:r>
          <w:rPr>
            <w:noProof/>
            <w:webHidden/>
          </w:rPr>
          <w:t>18</w:t>
        </w:r>
        <w:r>
          <w:rPr>
            <w:noProof/>
            <w:webHidden/>
          </w:rPr>
          <w:fldChar w:fldCharType="end"/>
        </w:r>
        <w:r w:rsidRPr="002E5359">
          <w:rPr>
            <w:rStyle w:val="Hyperlink"/>
            <w:noProof/>
          </w:rPr>
          <w:fldChar w:fldCharType="end"/>
        </w:r>
      </w:ins>
    </w:p>
    <w:p w14:paraId="13AE08D4" w14:textId="4B2B91D6" w:rsidR="00D97E6D" w:rsidRDefault="00D97E6D">
      <w:pPr>
        <w:pStyle w:val="TOC2"/>
        <w:tabs>
          <w:tab w:val="right" w:leader="dot" w:pos="9350"/>
        </w:tabs>
        <w:rPr>
          <w:ins w:id="83" w:author="Laurence Golding" w:date="2017-10-10T15:25:00Z"/>
          <w:rFonts w:asciiTheme="minorHAnsi" w:eastAsiaTheme="minorEastAsia" w:hAnsiTheme="minorHAnsi" w:cstheme="minorBidi"/>
          <w:noProof/>
          <w:sz w:val="22"/>
          <w:szCs w:val="22"/>
        </w:rPr>
      </w:pPr>
      <w:ins w:id="84"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"_Toc495412464"</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3.10 Message properties</w:t>
        </w:r>
        <w:r>
          <w:rPr>
            <w:noProof/>
            <w:webHidden/>
          </w:rPr>
          <w:tab/>
        </w:r>
        <w:r>
          <w:rPr>
            <w:noProof/>
            <w:webHidden/>
          </w:rPr>
          <w:fldChar w:fldCharType="begin"/>
        </w:r>
        <w:r>
          <w:rPr>
            <w:noProof/>
            <w:webHidden/>
          </w:rPr>
          <w:instrText xml:space="preserve"> PAGEREF _Toc495412464 \h </w:instrText>
        </w:r>
        <w:r>
          <w:rPr>
            <w:noProof/>
            <w:webHidden/>
          </w:rPr>
        </w:r>
      </w:ins>
      <w:r>
        <w:rPr>
          <w:noProof/>
          <w:webHidden/>
        </w:rPr>
        <w:fldChar w:fldCharType="separate"/>
      </w:r>
      <w:ins w:id="85" w:author="Laurence Golding" w:date="2017-10-10T15:25:00Z">
        <w:r>
          <w:rPr>
            <w:noProof/>
            <w:webHidden/>
          </w:rPr>
          <w:t>18</w:t>
        </w:r>
        <w:r>
          <w:rPr>
            <w:noProof/>
            <w:webHidden/>
          </w:rPr>
          <w:fldChar w:fldCharType="end"/>
        </w:r>
        <w:r w:rsidRPr="002E5359">
          <w:rPr>
            <w:rStyle w:val="Hyperlink"/>
            <w:noProof/>
          </w:rPr>
          <w:fldChar w:fldCharType="end"/>
        </w:r>
      </w:ins>
    </w:p>
    <w:p w14:paraId="169563DE" w14:textId="10468A8E" w:rsidR="00D97E6D" w:rsidRDefault="00D97E6D">
      <w:pPr>
        <w:pStyle w:val="TOC3"/>
        <w:tabs>
          <w:tab w:val="right" w:leader="dot" w:pos="9350"/>
        </w:tabs>
        <w:rPr>
          <w:ins w:id="86" w:author="Laurence Golding" w:date="2017-10-10T15:25:00Z"/>
          <w:rFonts w:asciiTheme="minorHAnsi" w:eastAsiaTheme="minorEastAsia" w:hAnsiTheme="minorHAnsi" w:cstheme="minorBidi"/>
          <w:noProof/>
          <w:sz w:val="22"/>
          <w:szCs w:val="22"/>
        </w:rPr>
      </w:pPr>
      <w:ins w:id="87"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"_Toc495412465"</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3.10.1 General</w:t>
        </w:r>
        <w:r>
          <w:rPr>
            <w:noProof/>
            <w:webHidden/>
          </w:rPr>
          <w:tab/>
        </w:r>
        <w:r>
          <w:rPr>
            <w:noProof/>
            <w:webHidden/>
          </w:rPr>
          <w:fldChar w:fldCharType="begin"/>
        </w:r>
        <w:r>
          <w:rPr>
            <w:noProof/>
            <w:webHidden/>
          </w:rPr>
          <w:instrText xml:space="preserve"> PAGEREF _Toc495412465 \h </w:instrText>
        </w:r>
        <w:r>
          <w:rPr>
            <w:noProof/>
            <w:webHidden/>
          </w:rPr>
        </w:r>
      </w:ins>
      <w:r>
        <w:rPr>
          <w:noProof/>
          <w:webHidden/>
        </w:rPr>
        <w:fldChar w:fldCharType="separate"/>
      </w:r>
      <w:ins w:id="88" w:author="Laurence Golding" w:date="2017-10-10T15:25:00Z">
        <w:r>
          <w:rPr>
            <w:noProof/>
            <w:webHidden/>
          </w:rPr>
          <w:t>18</w:t>
        </w:r>
        <w:r>
          <w:rPr>
            <w:noProof/>
            <w:webHidden/>
          </w:rPr>
          <w:fldChar w:fldCharType="end"/>
        </w:r>
        <w:r w:rsidRPr="002E5359">
          <w:rPr>
            <w:rStyle w:val="Hyperlink"/>
            <w:noProof/>
          </w:rPr>
          <w:fldChar w:fldCharType="end"/>
        </w:r>
      </w:ins>
    </w:p>
    <w:p w14:paraId="7C24ED9F" w14:textId="6C229A41" w:rsidR="00D97E6D" w:rsidRDefault="00D97E6D">
      <w:pPr>
        <w:pStyle w:val="TOC3"/>
        <w:tabs>
          <w:tab w:val="right" w:leader="dot" w:pos="9350"/>
        </w:tabs>
        <w:rPr>
          <w:ins w:id="89" w:author="Laurence Golding" w:date="2017-10-10T15:25:00Z"/>
          <w:rFonts w:asciiTheme="minorHAnsi" w:eastAsiaTheme="minorEastAsia" w:hAnsiTheme="minorHAnsi" w:cstheme="minorBidi"/>
          <w:noProof/>
          <w:sz w:val="22"/>
          <w:szCs w:val="22"/>
        </w:rPr>
      </w:pPr>
      <w:ins w:id="90"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"_Toc495412466"</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3.10.2 Plain text messages</w:t>
        </w:r>
        <w:r>
          <w:rPr>
            <w:noProof/>
            <w:webHidden/>
          </w:rPr>
          <w:tab/>
        </w:r>
        <w:r>
          <w:rPr>
            <w:noProof/>
            <w:webHidden/>
          </w:rPr>
          <w:fldChar w:fldCharType="begin"/>
        </w:r>
        <w:r>
          <w:rPr>
            <w:noProof/>
            <w:webHidden/>
          </w:rPr>
          <w:instrText xml:space="preserve"> PAGEREF _Toc495412466 \h </w:instrText>
        </w:r>
        <w:r>
          <w:rPr>
            <w:noProof/>
            <w:webHidden/>
          </w:rPr>
        </w:r>
      </w:ins>
      <w:r>
        <w:rPr>
          <w:noProof/>
          <w:webHidden/>
        </w:rPr>
        <w:fldChar w:fldCharType="separate"/>
      </w:r>
      <w:ins w:id="91" w:author="Laurence Golding" w:date="2017-10-10T15:25:00Z">
        <w:r>
          <w:rPr>
            <w:noProof/>
            <w:webHidden/>
          </w:rPr>
          <w:t>18</w:t>
        </w:r>
        <w:r>
          <w:rPr>
            <w:noProof/>
            <w:webHidden/>
          </w:rPr>
          <w:fldChar w:fldCharType="end"/>
        </w:r>
        <w:r w:rsidRPr="002E5359">
          <w:rPr>
            <w:rStyle w:val="Hyperlink"/>
            <w:noProof/>
          </w:rPr>
          <w:fldChar w:fldCharType="end"/>
        </w:r>
      </w:ins>
    </w:p>
    <w:p w14:paraId="2FBCF2E2" w14:textId="268A949C" w:rsidR="00D97E6D" w:rsidRDefault="00D97E6D">
      <w:pPr>
        <w:pStyle w:val="TOC3"/>
        <w:tabs>
          <w:tab w:val="right" w:leader="dot" w:pos="9350"/>
        </w:tabs>
        <w:rPr>
          <w:ins w:id="92" w:author="Laurence Golding" w:date="2017-10-10T15:25:00Z"/>
          <w:rFonts w:asciiTheme="minorHAnsi" w:eastAsiaTheme="minorEastAsia" w:hAnsiTheme="minorHAnsi" w:cstheme="minorBidi"/>
          <w:noProof/>
          <w:sz w:val="22"/>
          <w:szCs w:val="22"/>
        </w:rPr>
      </w:pPr>
      <w:ins w:id="93"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"_Toc495412467"</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3.10.3 Messages with formatting</w:t>
        </w:r>
        <w:r>
          <w:rPr>
            <w:noProof/>
            <w:webHidden/>
          </w:rPr>
          <w:tab/>
        </w:r>
        <w:r>
          <w:rPr>
            <w:noProof/>
            <w:webHidden/>
          </w:rPr>
          <w:fldChar w:fldCharType="begin"/>
        </w:r>
        <w:r>
          <w:rPr>
            <w:noProof/>
            <w:webHidden/>
          </w:rPr>
          <w:instrText xml:space="preserve"> PAGEREF _Toc495412467 \h </w:instrText>
        </w:r>
        <w:r>
          <w:rPr>
            <w:noProof/>
            <w:webHidden/>
          </w:rPr>
        </w:r>
      </w:ins>
      <w:r>
        <w:rPr>
          <w:noProof/>
          <w:webHidden/>
        </w:rPr>
        <w:fldChar w:fldCharType="separate"/>
      </w:r>
      <w:ins w:id="94" w:author="Laurence Golding" w:date="2017-10-10T15:25:00Z">
        <w:r>
          <w:rPr>
            <w:noProof/>
            <w:webHidden/>
          </w:rPr>
          <w:t>18</w:t>
        </w:r>
        <w:r>
          <w:rPr>
            <w:noProof/>
            <w:webHidden/>
          </w:rPr>
          <w:fldChar w:fldCharType="end"/>
        </w:r>
        <w:r w:rsidRPr="002E5359">
          <w:rPr>
            <w:rStyle w:val="Hyperlink"/>
            <w:noProof/>
          </w:rPr>
          <w:fldChar w:fldCharType="end"/>
        </w:r>
      </w:ins>
    </w:p>
    <w:p w14:paraId="7EBEA755" w14:textId="35AB567F" w:rsidR="00D97E6D" w:rsidRDefault="00D97E6D">
      <w:pPr>
        <w:pStyle w:val="TOC2"/>
        <w:tabs>
          <w:tab w:val="right" w:leader="dot" w:pos="9350"/>
        </w:tabs>
        <w:rPr>
          <w:ins w:id="95" w:author="Laurence Golding" w:date="2017-10-10T15:25:00Z"/>
          <w:rFonts w:asciiTheme="minorHAnsi" w:eastAsiaTheme="minorEastAsia" w:hAnsiTheme="minorHAnsi" w:cstheme="minorBidi"/>
          <w:noProof/>
          <w:sz w:val="22"/>
          <w:szCs w:val="22"/>
        </w:rPr>
      </w:pPr>
      <w:ins w:id="96"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"_Toc495412468"</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3.11 sarifLog object</w:t>
        </w:r>
        <w:r>
          <w:rPr>
            <w:noProof/>
            <w:webHidden/>
          </w:rPr>
          <w:tab/>
        </w:r>
        <w:r>
          <w:rPr>
            <w:noProof/>
            <w:webHidden/>
          </w:rPr>
          <w:fldChar w:fldCharType="begin"/>
        </w:r>
        <w:r>
          <w:rPr>
            <w:noProof/>
            <w:webHidden/>
          </w:rPr>
          <w:instrText xml:space="preserve"> PAGEREF _Toc495412468 \h </w:instrText>
        </w:r>
        <w:r>
          <w:rPr>
            <w:noProof/>
            <w:webHidden/>
          </w:rPr>
        </w:r>
      </w:ins>
      <w:r>
        <w:rPr>
          <w:noProof/>
          <w:webHidden/>
        </w:rPr>
        <w:fldChar w:fldCharType="separate"/>
      </w:r>
      <w:ins w:id="97" w:author="Laurence Golding" w:date="2017-10-10T15:25:00Z">
        <w:r>
          <w:rPr>
            <w:noProof/>
            <w:webHidden/>
          </w:rPr>
          <w:t>19</w:t>
        </w:r>
        <w:r>
          <w:rPr>
            <w:noProof/>
            <w:webHidden/>
          </w:rPr>
          <w:fldChar w:fldCharType="end"/>
        </w:r>
        <w:r w:rsidRPr="002E5359">
          <w:rPr>
            <w:rStyle w:val="Hyperlink"/>
            <w:noProof/>
          </w:rPr>
          <w:fldChar w:fldCharType="end"/>
        </w:r>
      </w:ins>
    </w:p>
    <w:p w14:paraId="732662E9" w14:textId="2AEF2908" w:rsidR="00D97E6D" w:rsidRDefault="00D97E6D">
      <w:pPr>
        <w:pStyle w:val="TOC3"/>
        <w:tabs>
          <w:tab w:val="right" w:leader="dot" w:pos="9350"/>
        </w:tabs>
        <w:rPr>
          <w:ins w:id="98" w:author="Laurence Golding" w:date="2017-10-10T15:25:00Z"/>
          <w:rFonts w:asciiTheme="minorHAnsi" w:eastAsiaTheme="minorEastAsia" w:hAnsiTheme="minorHAnsi" w:cstheme="minorBidi"/>
          <w:noProof/>
          <w:sz w:val="22"/>
          <w:szCs w:val="22"/>
        </w:rPr>
      </w:pPr>
      <w:ins w:id="99"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"_Toc495412469"</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3.11.1 General</w:t>
        </w:r>
        <w:r>
          <w:rPr>
            <w:noProof/>
            <w:webHidden/>
          </w:rPr>
          <w:tab/>
        </w:r>
        <w:r>
          <w:rPr>
            <w:noProof/>
            <w:webHidden/>
          </w:rPr>
          <w:fldChar w:fldCharType="begin"/>
        </w:r>
        <w:r>
          <w:rPr>
            <w:noProof/>
            <w:webHidden/>
          </w:rPr>
          <w:instrText xml:space="preserve"> PAGEREF _Toc495412469 \h </w:instrText>
        </w:r>
        <w:r>
          <w:rPr>
            <w:noProof/>
            <w:webHidden/>
          </w:rPr>
        </w:r>
      </w:ins>
      <w:r>
        <w:rPr>
          <w:noProof/>
          <w:webHidden/>
        </w:rPr>
        <w:fldChar w:fldCharType="separate"/>
      </w:r>
      <w:ins w:id="100" w:author="Laurence Golding" w:date="2017-10-10T15:25:00Z">
        <w:r>
          <w:rPr>
            <w:noProof/>
            <w:webHidden/>
          </w:rPr>
          <w:t>19</w:t>
        </w:r>
        <w:r>
          <w:rPr>
            <w:noProof/>
            <w:webHidden/>
          </w:rPr>
          <w:fldChar w:fldCharType="end"/>
        </w:r>
        <w:r w:rsidRPr="002E5359">
          <w:rPr>
            <w:rStyle w:val="Hyperlink"/>
            <w:noProof/>
          </w:rPr>
          <w:fldChar w:fldCharType="end"/>
        </w:r>
      </w:ins>
    </w:p>
    <w:p w14:paraId="22AD6860" w14:textId="3A6625EC" w:rsidR="00D97E6D" w:rsidRDefault="00D97E6D">
      <w:pPr>
        <w:pStyle w:val="TOC3"/>
        <w:tabs>
          <w:tab w:val="right" w:leader="dot" w:pos="9350"/>
        </w:tabs>
        <w:rPr>
          <w:ins w:id="101" w:author="Laurence Golding" w:date="2017-10-10T15:25:00Z"/>
          <w:rFonts w:asciiTheme="minorHAnsi" w:eastAsiaTheme="minorEastAsia" w:hAnsiTheme="minorHAnsi" w:cstheme="minorBidi"/>
          <w:noProof/>
          <w:sz w:val="22"/>
          <w:szCs w:val="22"/>
        </w:rPr>
      </w:pPr>
      <w:ins w:id="102"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"_Toc495412470"</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3.11.2 version property</w:t>
        </w:r>
        <w:r>
          <w:rPr>
            <w:noProof/>
            <w:webHidden/>
          </w:rPr>
          <w:tab/>
        </w:r>
        <w:r>
          <w:rPr>
            <w:noProof/>
            <w:webHidden/>
          </w:rPr>
          <w:fldChar w:fldCharType="begin"/>
        </w:r>
        <w:r>
          <w:rPr>
            <w:noProof/>
            <w:webHidden/>
          </w:rPr>
          <w:instrText xml:space="preserve"> PAGEREF _Toc495412470 \h </w:instrText>
        </w:r>
        <w:r>
          <w:rPr>
            <w:noProof/>
            <w:webHidden/>
          </w:rPr>
        </w:r>
      </w:ins>
      <w:r>
        <w:rPr>
          <w:noProof/>
          <w:webHidden/>
        </w:rPr>
        <w:fldChar w:fldCharType="separate"/>
      </w:r>
      <w:ins w:id="103" w:author="Laurence Golding" w:date="2017-10-10T15:25:00Z">
        <w:r>
          <w:rPr>
            <w:noProof/>
            <w:webHidden/>
          </w:rPr>
          <w:t>19</w:t>
        </w:r>
        <w:r>
          <w:rPr>
            <w:noProof/>
            <w:webHidden/>
          </w:rPr>
          <w:fldChar w:fldCharType="end"/>
        </w:r>
        <w:r w:rsidRPr="002E5359">
          <w:rPr>
            <w:rStyle w:val="Hyperlink"/>
            <w:noProof/>
          </w:rPr>
          <w:fldChar w:fldCharType="end"/>
        </w:r>
      </w:ins>
    </w:p>
    <w:p w14:paraId="7189FBB8" w14:textId="03ACE612" w:rsidR="00D97E6D" w:rsidRDefault="00D97E6D">
      <w:pPr>
        <w:pStyle w:val="TOC3"/>
        <w:tabs>
          <w:tab w:val="right" w:leader="dot" w:pos="9350"/>
        </w:tabs>
        <w:rPr>
          <w:ins w:id="104" w:author="Laurence Golding" w:date="2017-10-10T15:25:00Z"/>
          <w:rFonts w:asciiTheme="minorHAnsi" w:eastAsiaTheme="minorEastAsia" w:hAnsiTheme="minorHAnsi" w:cstheme="minorBidi"/>
          <w:noProof/>
          <w:sz w:val="22"/>
          <w:szCs w:val="22"/>
        </w:rPr>
      </w:pPr>
      <w:ins w:id="105"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"_Toc495412471"</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3.11.3 $schema property</w:t>
        </w:r>
        <w:r>
          <w:rPr>
            <w:noProof/>
            <w:webHidden/>
          </w:rPr>
          <w:tab/>
        </w:r>
        <w:r>
          <w:rPr>
            <w:noProof/>
            <w:webHidden/>
          </w:rPr>
          <w:fldChar w:fldCharType="begin"/>
        </w:r>
        <w:r>
          <w:rPr>
            <w:noProof/>
            <w:webHidden/>
          </w:rPr>
          <w:instrText xml:space="preserve"> PAGEREF _Toc495412471 \h </w:instrText>
        </w:r>
        <w:r>
          <w:rPr>
            <w:noProof/>
            <w:webHidden/>
          </w:rPr>
        </w:r>
      </w:ins>
      <w:r>
        <w:rPr>
          <w:noProof/>
          <w:webHidden/>
        </w:rPr>
        <w:fldChar w:fldCharType="separate"/>
      </w:r>
      <w:ins w:id="106" w:author="Laurence Golding" w:date="2017-10-10T15:25:00Z">
        <w:r>
          <w:rPr>
            <w:noProof/>
            <w:webHidden/>
          </w:rPr>
          <w:t>19</w:t>
        </w:r>
        <w:r>
          <w:rPr>
            <w:noProof/>
            <w:webHidden/>
          </w:rPr>
          <w:fldChar w:fldCharType="end"/>
        </w:r>
        <w:r w:rsidRPr="002E5359">
          <w:rPr>
            <w:rStyle w:val="Hyperlink"/>
            <w:noProof/>
          </w:rPr>
          <w:fldChar w:fldCharType="end"/>
        </w:r>
      </w:ins>
    </w:p>
    <w:p w14:paraId="558AC1AC" w14:textId="7DB1ECDE" w:rsidR="00D97E6D" w:rsidRDefault="00D97E6D">
      <w:pPr>
        <w:pStyle w:val="TOC3"/>
        <w:tabs>
          <w:tab w:val="right" w:leader="dot" w:pos="9350"/>
        </w:tabs>
        <w:rPr>
          <w:ins w:id="107" w:author="Laurence Golding" w:date="2017-10-10T15:25:00Z"/>
          <w:rFonts w:asciiTheme="minorHAnsi" w:eastAsiaTheme="minorEastAsia" w:hAnsiTheme="minorHAnsi" w:cstheme="minorBidi"/>
          <w:noProof/>
          <w:sz w:val="22"/>
          <w:szCs w:val="22"/>
        </w:rPr>
      </w:pPr>
      <w:ins w:id="108"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"_Toc495412472"</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3.11.4 runs property</w:t>
        </w:r>
        <w:r>
          <w:rPr>
            <w:noProof/>
            <w:webHidden/>
          </w:rPr>
          <w:tab/>
        </w:r>
        <w:r>
          <w:rPr>
            <w:noProof/>
            <w:webHidden/>
          </w:rPr>
          <w:fldChar w:fldCharType="begin"/>
        </w:r>
        <w:r>
          <w:rPr>
            <w:noProof/>
            <w:webHidden/>
          </w:rPr>
          <w:instrText xml:space="preserve"> PAGEREF _Toc495412472 \h </w:instrText>
        </w:r>
        <w:r>
          <w:rPr>
            <w:noProof/>
            <w:webHidden/>
          </w:rPr>
        </w:r>
      </w:ins>
      <w:r>
        <w:rPr>
          <w:noProof/>
          <w:webHidden/>
        </w:rPr>
        <w:fldChar w:fldCharType="separate"/>
      </w:r>
      <w:ins w:id="109" w:author="Laurence Golding" w:date="2017-10-10T15:25:00Z">
        <w:r>
          <w:rPr>
            <w:noProof/>
            <w:webHidden/>
          </w:rPr>
          <w:t>19</w:t>
        </w:r>
        <w:r>
          <w:rPr>
            <w:noProof/>
            <w:webHidden/>
          </w:rPr>
          <w:fldChar w:fldCharType="end"/>
        </w:r>
        <w:r w:rsidRPr="002E5359">
          <w:rPr>
            <w:rStyle w:val="Hyperlink"/>
            <w:noProof/>
          </w:rPr>
          <w:fldChar w:fldCharType="end"/>
        </w:r>
      </w:ins>
    </w:p>
    <w:p w14:paraId="4734B8D4" w14:textId="02D9EA74" w:rsidR="00D97E6D" w:rsidRDefault="00D97E6D">
      <w:pPr>
        <w:pStyle w:val="TOC2"/>
        <w:tabs>
          <w:tab w:val="right" w:leader="dot" w:pos="9350"/>
        </w:tabs>
        <w:rPr>
          <w:ins w:id="110" w:author="Laurence Golding" w:date="2017-10-10T15:25:00Z"/>
          <w:rFonts w:asciiTheme="minorHAnsi" w:eastAsiaTheme="minorEastAsia" w:hAnsiTheme="minorHAnsi" w:cstheme="minorBidi"/>
          <w:noProof/>
          <w:sz w:val="22"/>
          <w:szCs w:val="22"/>
        </w:rPr>
      </w:pPr>
      <w:ins w:id="111"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"_Toc495412473"</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3.12 run object</w:t>
        </w:r>
        <w:r>
          <w:rPr>
            <w:noProof/>
            <w:webHidden/>
          </w:rPr>
          <w:tab/>
        </w:r>
        <w:r>
          <w:rPr>
            <w:noProof/>
            <w:webHidden/>
          </w:rPr>
          <w:fldChar w:fldCharType="begin"/>
        </w:r>
        <w:r>
          <w:rPr>
            <w:noProof/>
            <w:webHidden/>
          </w:rPr>
          <w:instrText xml:space="preserve"> PAGEREF _Toc495412473 \h </w:instrText>
        </w:r>
        <w:r>
          <w:rPr>
            <w:noProof/>
            <w:webHidden/>
          </w:rPr>
        </w:r>
      </w:ins>
      <w:r>
        <w:rPr>
          <w:noProof/>
          <w:webHidden/>
        </w:rPr>
        <w:fldChar w:fldCharType="separate"/>
      </w:r>
      <w:ins w:id="112" w:author="Laurence Golding" w:date="2017-10-10T15:25:00Z">
        <w:r>
          <w:rPr>
            <w:noProof/>
            <w:webHidden/>
          </w:rPr>
          <w:t>20</w:t>
        </w:r>
        <w:r>
          <w:rPr>
            <w:noProof/>
            <w:webHidden/>
          </w:rPr>
          <w:fldChar w:fldCharType="end"/>
        </w:r>
        <w:r w:rsidRPr="002E5359">
          <w:rPr>
            <w:rStyle w:val="Hyperlink"/>
            <w:noProof/>
          </w:rPr>
          <w:fldChar w:fldCharType="end"/>
        </w:r>
      </w:ins>
    </w:p>
    <w:p w14:paraId="4CA37295" w14:textId="14512CD0" w:rsidR="00D97E6D" w:rsidRDefault="00D97E6D">
      <w:pPr>
        <w:pStyle w:val="TOC3"/>
        <w:tabs>
          <w:tab w:val="right" w:leader="dot" w:pos="9350"/>
        </w:tabs>
        <w:rPr>
          <w:ins w:id="113" w:author="Laurence Golding" w:date="2017-10-10T15:25:00Z"/>
          <w:rFonts w:asciiTheme="minorHAnsi" w:eastAsiaTheme="minorEastAsia" w:hAnsiTheme="minorHAnsi" w:cstheme="minorBidi"/>
          <w:noProof/>
          <w:sz w:val="22"/>
          <w:szCs w:val="22"/>
        </w:rPr>
      </w:pPr>
      <w:ins w:id="114"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"_Toc495412474"</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3.12.1 General</w:t>
        </w:r>
        <w:r>
          <w:rPr>
            <w:noProof/>
            <w:webHidden/>
          </w:rPr>
          <w:tab/>
        </w:r>
        <w:r>
          <w:rPr>
            <w:noProof/>
            <w:webHidden/>
          </w:rPr>
          <w:fldChar w:fldCharType="begin"/>
        </w:r>
        <w:r>
          <w:rPr>
            <w:noProof/>
            <w:webHidden/>
          </w:rPr>
          <w:instrText xml:space="preserve"> PAGEREF _Toc495412474 \h </w:instrText>
        </w:r>
        <w:r>
          <w:rPr>
            <w:noProof/>
            <w:webHidden/>
          </w:rPr>
        </w:r>
      </w:ins>
      <w:r>
        <w:rPr>
          <w:noProof/>
          <w:webHidden/>
        </w:rPr>
        <w:fldChar w:fldCharType="separate"/>
      </w:r>
      <w:ins w:id="115" w:author="Laurence Golding" w:date="2017-10-10T15:25:00Z">
        <w:r>
          <w:rPr>
            <w:noProof/>
            <w:webHidden/>
          </w:rPr>
          <w:t>20</w:t>
        </w:r>
        <w:r>
          <w:rPr>
            <w:noProof/>
            <w:webHidden/>
          </w:rPr>
          <w:fldChar w:fldCharType="end"/>
        </w:r>
        <w:r w:rsidRPr="002E5359">
          <w:rPr>
            <w:rStyle w:val="Hyperlink"/>
            <w:noProof/>
          </w:rPr>
          <w:fldChar w:fldCharType="end"/>
        </w:r>
      </w:ins>
    </w:p>
    <w:p w14:paraId="356FA89A" w14:textId="7EE4BE6A" w:rsidR="00D97E6D" w:rsidRDefault="00D97E6D">
      <w:pPr>
        <w:pStyle w:val="TOC3"/>
        <w:tabs>
          <w:tab w:val="right" w:leader="dot" w:pos="9350"/>
        </w:tabs>
        <w:rPr>
          <w:ins w:id="116" w:author="Laurence Golding" w:date="2017-10-10T15:25:00Z"/>
          <w:rFonts w:asciiTheme="minorHAnsi" w:eastAsiaTheme="minorEastAsia" w:hAnsiTheme="minorHAnsi" w:cstheme="minorBidi"/>
          <w:noProof/>
          <w:sz w:val="22"/>
          <w:szCs w:val="22"/>
        </w:rPr>
      </w:pPr>
      <w:ins w:id="117"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"_Toc495412475"</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3.12.2 id property</w:t>
        </w:r>
        <w:r>
          <w:rPr>
            <w:noProof/>
            <w:webHidden/>
          </w:rPr>
          <w:tab/>
        </w:r>
        <w:r>
          <w:rPr>
            <w:noProof/>
            <w:webHidden/>
          </w:rPr>
          <w:fldChar w:fldCharType="begin"/>
        </w:r>
        <w:r>
          <w:rPr>
            <w:noProof/>
            <w:webHidden/>
          </w:rPr>
          <w:instrText xml:space="preserve"> PAGEREF _Toc495412475 \h </w:instrText>
        </w:r>
        <w:r>
          <w:rPr>
            <w:noProof/>
            <w:webHidden/>
          </w:rPr>
        </w:r>
      </w:ins>
      <w:r>
        <w:rPr>
          <w:noProof/>
          <w:webHidden/>
        </w:rPr>
        <w:fldChar w:fldCharType="separate"/>
      </w:r>
      <w:ins w:id="118" w:author="Laurence Golding" w:date="2017-10-10T15:25:00Z">
        <w:r>
          <w:rPr>
            <w:noProof/>
            <w:webHidden/>
          </w:rPr>
          <w:t>20</w:t>
        </w:r>
        <w:r>
          <w:rPr>
            <w:noProof/>
            <w:webHidden/>
          </w:rPr>
          <w:fldChar w:fldCharType="end"/>
        </w:r>
        <w:r w:rsidRPr="002E5359">
          <w:rPr>
            <w:rStyle w:val="Hyperlink"/>
            <w:noProof/>
          </w:rPr>
          <w:fldChar w:fldCharType="end"/>
        </w:r>
      </w:ins>
    </w:p>
    <w:p w14:paraId="17A3FA0F" w14:textId="07C2F4F7" w:rsidR="00D97E6D" w:rsidRDefault="00D97E6D">
      <w:pPr>
        <w:pStyle w:val="TOC3"/>
        <w:tabs>
          <w:tab w:val="right" w:leader="dot" w:pos="9350"/>
        </w:tabs>
        <w:rPr>
          <w:ins w:id="119" w:author="Laurence Golding" w:date="2017-10-10T15:25:00Z"/>
          <w:rFonts w:asciiTheme="minorHAnsi" w:eastAsiaTheme="minorEastAsia" w:hAnsiTheme="minorHAnsi" w:cstheme="minorBidi"/>
          <w:noProof/>
          <w:sz w:val="22"/>
          <w:szCs w:val="22"/>
        </w:rPr>
      </w:pPr>
      <w:ins w:id="120"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"_Toc495412476"</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3.12.3 stableId property</w:t>
        </w:r>
        <w:r>
          <w:rPr>
            <w:noProof/>
            <w:webHidden/>
          </w:rPr>
          <w:tab/>
        </w:r>
        <w:r>
          <w:rPr>
            <w:noProof/>
            <w:webHidden/>
          </w:rPr>
          <w:fldChar w:fldCharType="begin"/>
        </w:r>
        <w:r>
          <w:rPr>
            <w:noProof/>
            <w:webHidden/>
          </w:rPr>
          <w:instrText xml:space="preserve"> PAGEREF _Toc495412476 \h </w:instrText>
        </w:r>
        <w:r>
          <w:rPr>
            <w:noProof/>
            <w:webHidden/>
          </w:rPr>
        </w:r>
      </w:ins>
      <w:r>
        <w:rPr>
          <w:noProof/>
          <w:webHidden/>
        </w:rPr>
        <w:fldChar w:fldCharType="separate"/>
      </w:r>
      <w:ins w:id="121" w:author="Laurence Golding" w:date="2017-10-10T15:25:00Z">
        <w:r>
          <w:rPr>
            <w:noProof/>
            <w:webHidden/>
          </w:rPr>
          <w:t>20</w:t>
        </w:r>
        <w:r>
          <w:rPr>
            <w:noProof/>
            <w:webHidden/>
          </w:rPr>
          <w:fldChar w:fldCharType="end"/>
        </w:r>
        <w:r w:rsidRPr="002E5359">
          <w:rPr>
            <w:rStyle w:val="Hyperlink"/>
            <w:noProof/>
          </w:rPr>
          <w:fldChar w:fldCharType="end"/>
        </w:r>
      </w:ins>
    </w:p>
    <w:p w14:paraId="08BCCA53" w14:textId="18E07175" w:rsidR="00D97E6D" w:rsidRDefault="00D97E6D">
      <w:pPr>
        <w:pStyle w:val="TOC3"/>
        <w:tabs>
          <w:tab w:val="right" w:leader="dot" w:pos="9350"/>
        </w:tabs>
        <w:rPr>
          <w:ins w:id="122" w:author="Laurence Golding" w:date="2017-10-10T15:25:00Z"/>
          <w:rFonts w:asciiTheme="minorHAnsi" w:eastAsiaTheme="minorEastAsia" w:hAnsiTheme="minorHAnsi" w:cstheme="minorBidi"/>
          <w:noProof/>
          <w:sz w:val="22"/>
          <w:szCs w:val="22"/>
        </w:rPr>
      </w:pPr>
      <w:ins w:id="123"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"_Toc495412477"</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3.12.4 baselineId property</w:t>
        </w:r>
        <w:r>
          <w:rPr>
            <w:noProof/>
            <w:webHidden/>
          </w:rPr>
          <w:tab/>
        </w:r>
        <w:r>
          <w:rPr>
            <w:noProof/>
            <w:webHidden/>
          </w:rPr>
          <w:fldChar w:fldCharType="begin"/>
        </w:r>
        <w:r>
          <w:rPr>
            <w:noProof/>
            <w:webHidden/>
          </w:rPr>
          <w:instrText xml:space="preserve"> PAGEREF _Toc495412477 \h </w:instrText>
        </w:r>
        <w:r>
          <w:rPr>
            <w:noProof/>
            <w:webHidden/>
          </w:rPr>
        </w:r>
      </w:ins>
      <w:r>
        <w:rPr>
          <w:noProof/>
          <w:webHidden/>
        </w:rPr>
        <w:fldChar w:fldCharType="separate"/>
      </w:r>
      <w:ins w:id="124" w:author="Laurence Golding" w:date="2017-10-10T15:25:00Z">
        <w:r>
          <w:rPr>
            <w:noProof/>
            <w:webHidden/>
          </w:rPr>
          <w:t>20</w:t>
        </w:r>
        <w:r>
          <w:rPr>
            <w:noProof/>
            <w:webHidden/>
          </w:rPr>
          <w:fldChar w:fldCharType="end"/>
        </w:r>
        <w:r w:rsidRPr="002E5359">
          <w:rPr>
            <w:rStyle w:val="Hyperlink"/>
            <w:noProof/>
          </w:rPr>
          <w:fldChar w:fldCharType="end"/>
        </w:r>
      </w:ins>
    </w:p>
    <w:p w14:paraId="4DAA8075" w14:textId="6387946F" w:rsidR="00D97E6D" w:rsidRDefault="00D97E6D">
      <w:pPr>
        <w:pStyle w:val="TOC3"/>
        <w:tabs>
          <w:tab w:val="right" w:leader="dot" w:pos="9350"/>
        </w:tabs>
        <w:rPr>
          <w:ins w:id="125" w:author="Laurence Golding" w:date="2017-10-10T15:25:00Z"/>
          <w:rFonts w:asciiTheme="minorHAnsi" w:eastAsiaTheme="minorEastAsia" w:hAnsiTheme="minorHAnsi" w:cstheme="minorBidi"/>
          <w:noProof/>
          <w:sz w:val="22"/>
          <w:szCs w:val="22"/>
        </w:rPr>
      </w:pPr>
      <w:ins w:id="126"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"_Toc495412478"</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3.12.5 automationId property</w:t>
        </w:r>
        <w:r>
          <w:rPr>
            <w:noProof/>
            <w:webHidden/>
          </w:rPr>
          <w:tab/>
        </w:r>
        <w:r>
          <w:rPr>
            <w:noProof/>
            <w:webHidden/>
          </w:rPr>
          <w:fldChar w:fldCharType="begin"/>
        </w:r>
        <w:r>
          <w:rPr>
            <w:noProof/>
            <w:webHidden/>
          </w:rPr>
          <w:instrText xml:space="preserve"> PAGEREF _Toc495412478 \h </w:instrText>
        </w:r>
        <w:r>
          <w:rPr>
            <w:noProof/>
            <w:webHidden/>
          </w:rPr>
        </w:r>
      </w:ins>
      <w:r>
        <w:rPr>
          <w:noProof/>
          <w:webHidden/>
        </w:rPr>
        <w:fldChar w:fldCharType="separate"/>
      </w:r>
      <w:ins w:id="127" w:author="Laurence Golding" w:date="2017-10-10T15:25:00Z">
        <w:r>
          <w:rPr>
            <w:noProof/>
            <w:webHidden/>
          </w:rPr>
          <w:t>20</w:t>
        </w:r>
        <w:r>
          <w:rPr>
            <w:noProof/>
            <w:webHidden/>
          </w:rPr>
          <w:fldChar w:fldCharType="end"/>
        </w:r>
        <w:r w:rsidRPr="002E5359">
          <w:rPr>
            <w:rStyle w:val="Hyperlink"/>
            <w:noProof/>
          </w:rPr>
          <w:fldChar w:fldCharType="end"/>
        </w:r>
      </w:ins>
    </w:p>
    <w:p w14:paraId="210EEC16" w14:textId="60AEAB2B" w:rsidR="00D97E6D" w:rsidRDefault="00D97E6D">
      <w:pPr>
        <w:pStyle w:val="TOC3"/>
        <w:tabs>
          <w:tab w:val="right" w:leader="dot" w:pos="9350"/>
        </w:tabs>
        <w:rPr>
          <w:ins w:id="128" w:author="Laurence Golding" w:date="2017-10-10T15:25:00Z"/>
          <w:rFonts w:asciiTheme="minorHAnsi" w:eastAsiaTheme="minorEastAsia" w:hAnsiTheme="minorHAnsi" w:cstheme="minorBidi"/>
          <w:noProof/>
          <w:sz w:val="22"/>
          <w:szCs w:val="22"/>
        </w:rPr>
      </w:pPr>
      <w:ins w:id="129"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"_Toc495412479"</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3.12.6 architecture property</w:t>
        </w:r>
        <w:r>
          <w:rPr>
            <w:noProof/>
            <w:webHidden/>
          </w:rPr>
          <w:tab/>
        </w:r>
        <w:r>
          <w:rPr>
            <w:noProof/>
            <w:webHidden/>
          </w:rPr>
          <w:fldChar w:fldCharType="begin"/>
        </w:r>
        <w:r>
          <w:rPr>
            <w:noProof/>
            <w:webHidden/>
          </w:rPr>
          <w:instrText xml:space="preserve"> PAGEREF _Toc495412479 \h </w:instrText>
        </w:r>
        <w:r>
          <w:rPr>
            <w:noProof/>
            <w:webHidden/>
          </w:rPr>
        </w:r>
      </w:ins>
      <w:r>
        <w:rPr>
          <w:noProof/>
          <w:webHidden/>
        </w:rPr>
        <w:fldChar w:fldCharType="separate"/>
      </w:r>
      <w:ins w:id="130" w:author="Laurence Golding" w:date="2017-10-10T15:25:00Z">
        <w:r>
          <w:rPr>
            <w:noProof/>
            <w:webHidden/>
          </w:rPr>
          <w:t>21</w:t>
        </w:r>
        <w:r>
          <w:rPr>
            <w:noProof/>
            <w:webHidden/>
          </w:rPr>
          <w:fldChar w:fldCharType="end"/>
        </w:r>
        <w:r w:rsidRPr="002E5359">
          <w:rPr>
            <w:rStyle w:val="Hyperlink"/>
            <w:noProof/>
          </w:rPr>
          <w:fldChar w:fldCharType="end"/>
        </w:r>
      </w:ins>
    </w:p>
    <w:p w14:paraId="5483CAD4" w14:textId="13070907" w:rsidR="00D97E6D" w:rsidRDefault="00D97E6D">
      <w:pPr>
        <w:pStyle w:val="TOC3"/>
        <w:tabs>
          <w:tab w:val="right" w:leader="dot" w:pos="9350"/>
        </w:tabs>
        <w:rPr>
          <w:ins w:id="131" w:author="Laurence Golding" w:date="2017-10-10T15:25:00Z"/>
          <w:rFonts w:asciiTheme="minorHAnsi" w:eastAsiaTheme="minorEastAsia" w:hAnsiTheme="minorHAnsi" w:cstheme="minorBidi"/>
          <w:noProof/>
          <w:sz w:val="22"/>
          <w:szCs w:val="22"/>
        </w:rPr>
      </w:pPr>
      <w:ins w:id="132"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"_Toc495412480"</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3.12.7 tool property</w:t>
        </w:r>
        <w:r>
          <w:rPr>
            <w:noProof/>
            <w:webHidden/>
          </w:rPr>
          <w:tab/>
        </w:r>
        <w:r>
          <w:rPr>
            <w:noProof/>
            <w:webHidden/>
          </w:rPr>
          <w:fldChar w:fldCharType="begin"/>
        </w:r>
        <w:r>
          <w:rPr>
            <w:noProof/>
            <w:webHidden/>
          </w:rPr>
          <w:instrText xml:space="preserve"> PAGEREF _Toc495412480 \h </w:instrText>
        </w:r>
        <w:r>
          <w:rPr>
            <w:noProof/>
            <w:webHidden/>
          </w:rPr>
        </w:r>
      </w:ins>
      <w:r>
        <w:rPr>
          <w:noProof/>
          <w:webHidden/>
        </w:rPr>
        <w:fldChar w:fldCharType="separate"/>
      </w:r>
      <w:ins w:id="133" w:author="Laurence Golding" w:date="2017-10-10T15:25:00Z">
        <w:r>
          <w:rPr>
            <w:noProof/>
            <w:webHidden/>
          </w:rPr>
          <w:t>21</w:t>
        </w:r>
        <w:r>
          <w:rPr>
            <w:noProof/>
            <w:webHidden/>
          </w:rPr>
          <w:fldChar w:fldCharType="end"/>
        </w:r>
        <w:r w:rsidRPr="002E5359">
          <w:rPr>
            <w:rStyle w:val="Hyperlink"/>
            <w:noProof/>
          </w:rPr>
          <w:fldChar w:fldCharType="end"/>
        </w:r>
      </w:ins>
    </w:p>
    <w:p w14:paraId="5F0901C1" w14:textId="7C1D9029" w:rsidR="00D97E6D" w:rsidRDefault="00D97E6D">
      <w:pPr>
        <w:pStyle w:val="TOC3"/>
        <w:tabs>
          <w:tab w:val="right" w:leader="dot" w:pos="9350"/>
        </w:tabs>
        <w:rPr>
          <w:ins w:id="134" w:author="Laurence Golding" w:date="2017-10-10T15:25:00Z"/>
          <w:rFonts w:asciiTheme="minorHAnsi" w:eastAsiaTheme="minorEastAsia" w:hAnsiTheme="minorHAnsi" w:cstheme="minorBidi"/>
          <w:noProof/>
          <w:sz w:val="22"/>
          <w:szCs w:val="22"/>
        </w:rPr>
      </w:pPr>
      <w:ins w:id="135"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"_Toc495412481"</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3.12.8 invocation property</w:t>
        </w:r>
        <w:r>
          <w:rPr>
            <w:noProof/>
            <w:webHidden/>
          </w:rPr>
          <w:tab/>
        </w:r>
        <w:r>
          <w:rPr>
            <w:noProof/>
            <w:webHidden/>
          </w:rPr>
          <w:fldChar w:fldCharType="begin"/>
        </w:r>
        <w:r>
          <w:rPr>
            <w:noProof/>
            <w:webHidden/>
          </w:rPr>
          <w:instrText xml:space="preserve"> PAGEREF _Toc495412481 \h </w:instrText>
        </w:r>
        <w:r>
          <w:rPr>
            <w:noProof/>
            <w:webHidden/>
          </w:rPr>
        </w:r>
      </w:ins>
      <w:r>
        <w:rPr>
          <w:noProof/>
          <w:webHidden/>
        </w:rPr>
        <w:fldChar w:fldCharType="separate"/>
      </w:r>
      <w:ins w:id="136" w:author="Laurence Golding" w:date="2017-10-10T15:25:00Z">
        <w:r>
          <w:rPr>
            <w:noProof/>
            <w:webHidden/>
          </w:rPr>
          <w:t>21</w:t>
        </w:r>
        <w:r>
          <w:rPr>
            <w:noProof/>
            <w:webHidden/>
          </w:rPr>
          <w:fldChar w:fldCharType="end"/>
        </w:r>
        <w:r w:rsidRPr="002E5359">
          <w:rPr>
            <w:rStyle w:val="Hyperlink"/>
            <w:noProof/>
          </w:rPr>
          <w:fldChar w:fldCharType="end"/>
        </w:r>
      </w:ins>
    </w:p>
    <w:p w14:paraId="779521AD" w14:textId="444366BB" w:rsidR="00D97E6D" w:rsidRDefault="00D97E6D">
      <w:pPr>
        <w:pStyle w:val="TOC3"/>
        <w:tabs>
          <w:tab w:val="right" w:leader="dot" w:pos="9350"/>
        </w:tabs>
        <w:rPr>
          <w:ins w:id="137" w:author="Laurence Golding" w:date="2017-10-10T15:25:00Z"/>
          <w:rFonts w:asciiTheme="minorHAnsi" w:eastAsiaTheme="minorEastAsia" w:hAnsiTheme="minorHAnsi" w:cstheme="minorBidi"/>
          <w:noProof/>
          <w:sz w:val="22"/>
          <w:szCs w:val="22"/>
        </w:rPr>
      </w:pPr>
      <w:ins w:id="138"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"_Toc495412482"</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3.12.9 files property</w:t>
        </w:r>
        <w:r>
          <w:rPr>
            <w:noProof/>
            <w:webHidden/>
          </w:rPr>
          <w:tab/>
        </w:r>
        <w:r>
          <w:rPr>
            <w:noProof/>
            <w:webHidden/>
          </w:rPr>
          <w:fldChar w:fldCharType="begin"/>
        </w:r>
        <w:r>
          <w:rPr>
            <w:noProof/>
            <w:webHidden/>
          </w:rPr>
          <w:instrText xml:space="preserve"> PAGEREF _Toc495412482 \h </w:instrText>
        </w:r>
        <w:r>
          <w:rPr>
            <w:noProof/>
            <w:webHidden/>
          </w:rPr>
        </w:r>
      </w:ins>
      <w:r>
        <w:rPr>
          <w:noProof/>
          <w:webHidden/>
        </w:rPr>
        <w:fldChar w:fldCharType="separate"/>
      </w:r>
      <w:ins w:id="139" w:author="Laurence Golding" w:date="2017-10-10T15:25:00Z">
        <w:r>
          <w:rPr>
            <w:noProof/>
            <w:webHidden/>
          </w:rPr>
          <w:t>21</w:t>
        </w:r>
        <w:r>
          <w:rPr>
            <w:noProof/>
            <w:webHidden/>
          </w:rPr>
          <w:fldChar w:fldCharType="end"/>
        </w:r>
        <w:r w:rsidRPr="002E5359">
          <w:rPr>
            <w:rStyle w:val="Hyperlink"/>
            <w:noProof/>
          </w:rPr>
          <w:fldChar w:fldCharType="end"/>
        </w:r>
      </w:ins>
    </w:p>
    <w:p w14:paraId="2F39DE83" w14:textId="5FD11363" w:rsidR="00D97E6D" w:rsidRDefault="00D97E6D">
      <w:pPr>
        <w:pStyle w:val="TOC3"/>
        <w:tabs>
          <w:tab w:val="right" w:leader="dot" w:pos="9350"/>
        </w:tabs>
        <w:rPr>
          <w:ins w:id="140" w:author="Laurence Golding" w:date="2017-10-10T15:25:00Z"/>
          <w:rFonts w:asciiTheme="minorHAnsi" w:eastAsiaTheme="minorEastAsia" w:hAnsiTheme="minorHAnsi" w:cstheme="minorBidi"/>
          <w:noProof/>
          <w:sz w:val="22"/>
          <w:szCs w:val="22"/>
        </w:rPr>
      </w:pPr>
      <w:ins w:id="141"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"_Toc495412483"</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3.12.10 logicalLocations property</w:t>
        </w:r>
        <w:r>
          <w:rPr>
            <w:noProof/>
            <w:webHidden/>
          </w:rPr>
          <w:tab/>
        </w:r>
        <w:r>
          <w:rPr>
            <w:noProof/>
            <w:webHidden/>
          </w:rPr>
          <w:fldChar w:fldCharType="begin"/>
        </w:r>
        <w:r>
          <w:rPr>
            <w:noProof/>
            <w:webHidden/>
          </w:rPr>
          <w:instrText xml:space="preserve"> PAGEREF _Toc495412483 \h </w:instrText>
        </w:r>
        <w:r>
          <w:rPr>
            <w:noProof/>
            <w:webHidden/>
          </w:rPr>
        </w:r>
      </w:ins>
      <w:r>
        <w:rPr>
          <w:noProof/>
          <w:webHidden/>
        </w:rPr>
        <w:fldChar w:fldCharType="separate"/>
      </w:r>
      <w:ins w:id="142" w:author="Laurence Golding" w:date="2017-10-10T15:25:00Z">
        <w:r>
          <w:rPr>
            <w:noProof/>
            <w:webHidden/>
          </w:rPr>
          <w:t>23</w:t>
        </w:r>
        <w:r>
          <w:rPr>
            <w:noProof/>
            <w:webHidden/>
          </w:rPr>
          <w:fldChar w:fldCharType="end"/>
        </w:r>
        <w:r w:rsidRPr="002E5359">
          <w:rPr>
            <w:rStyle w:val="Hyperlink"/>
            <w:noProof/>
          </w:rPr>
          <w:fldChar w:fldCharType="end"/>
        </w:r>
      </w:ins>
    </w:p>
    <w:p w14:paraId="5A1A1A62" w14:textId="7464D53A" w:rsidR="00D97E6D" w:rsidRDefault="00D97E6D">
      <w:pPr>
        <w:pStyle w:val="TOC3"/>
        <w:tabs>
          <w:tab w:val="right" w:leader="dot" w:pos="9350"/>
        </w:tabs>
        <w:rPr>
          <w:ins w:id="143" w:author="Laurence Golding" w:date="2017-10-10T15:25:00Z"/>
          <w:rFonts w:asciiTheme="minorHAnsi" w:eastAsiaTheme="minorEastAsia" w:hAnsiTheme="minorHAnsi" w:cstheme="minorBidi"/>
          <w:noProof/>
          <w:sz w:val="22"/>
          <w:szCs w:val="22"/>
        </w:rPr>
      </w:pPr>
      <w:ins w:id="144"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"_Toc495412484"</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3.12.11 results property</w:t>
        </w:r>
        <w:r>
          <w:rPr>
            <w:noProof/>
            <w:webHidden/>
          </w:rPr>
          <w:tab/>
        </w:r>
        <w:r>
          <w:rPr>
            <w:noProof/>
            <w:webHidden/>
          </w:rPr>
          <w:fldChar w:fldCharType="begin"/>
        </w:r>
        <w:r>
          <w:rPr>
            <w:noProof/>
            <w:webHidden/>
          </w:rPr>
          <w:instrText xml:space="preserve"> PAGEREF _Toc495412484 \h </w:instrText>
        </w:r>
        <w:r>
          <w:rPr>
            <w:noProof/>
            <w:webHidden/>
          </w:rPr>
        </w:r>
      </w:ins>
      <w:r>
        <w:rPr>
          <w:noProof/>
          <w:webHidden/>
        </w:rPr>
        <w:fldChar w:fldCharType="separate"/>
      </w:r>
      <w:ins w:id="145" w:author="Laurence Golding" w:date="2017-10-10T15:25:00Z">
        <w:r>
          <w:rPr>
            <w:noProof/>
            <w:webHidden/>
          </w:rPr>
          <w:t>24</w:t>
        </w:r>
        <w:r>
          <w:rPr>
            <w:noProof/>
            <w:webHidden/>
          </w:rPr>
          <w:fldChar w:fldCharType="end"/>
        </w:r>
        <w:r w:rsidRPr="002E5359">
          <w:rPr>
            <w:rStyle w:val="Hyperlink"/>
            <w:noProof/>
          </w:rPr>
          <w:fldChar w:fldCharType="end"/>
        </w:r>
      </w:ins>
    </w:p>
    <w:p w14:paraId="367316CA" w14:textId="69D3FEA3" w:rsidR="00D97E6D" w:rsidRDefault="00D97E6D">
      <w:pPr>
        <w:pStyle w:val="TOC3"/>
        <w:tabs>
          <w:tab w:val="right" w:leader="dot" w:pos="9350"/>
        </w:tabs>
        <w:rPr>
          <w:ins w:id="146" w:author="Laurence Golding" w:date="2017-10-10T15:25:00Z"/>
          <w:rFonts w:asciiTheme="minorHAnsi" w:eastAsiaTheme="minorEastAsia" w:hAnsiTheme="minorHAnsi" w:cstheme="minorBidi"/>
          <w:noProof/>
          <w:sz w:val="22"/>
          <w:szCs w:val="22"/>
        </w:rPr>
      </w:pPr>
      <w:ins w:id="147"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"_Toc495412485"</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3.12.12 toolNotifications property</w:t>
        </w:r>
        <w:r>
          <w:rPr>
            <w:noProof/>
            <w:webHidden/>
          </w:rPr>
          <w:tab/>
        </w:r>
        <w:r>
          <w:rPr>
            <w:noProof/>
            <w:webHidden/>
          </w:rPr>
          <w:fldChar w:fldCharType="begin"/>
        </w:r>
        <w:r>
          <w:rPr>
            <w:noProof/>
            <w:webHidden/>
          </w:rPr>
          <w:instrText xml:space="preserve"> PAGEREF _Toc495412485 \h </w:instrText>
        </w:r>
        <w:r>
          <w:rPr>
            <w:noProof/>
            <w:webHidden/>
          </w:rPr>
        </w:r>
      </w:ins>
      <w:r>
        <w:rPr>
          <w:noProof/>
          <w:webHidden/>
        </w:rPr>
        <w:fldChar w:fldCharType="separate"/>
      </w:r>
      <w:ins w:id="148" w:author="Laurence Golding" w:date="2017-10-10T15:25:00Z">
        <w:r>
          <w:rPr>
            <w:noProof/>
            <w:webHidden/>
          </w:rPr>
          <w:t>24</w:t>
        </w:r>
        <w:r>
          <w:rPr>
            <w:noProof/>
            <w:webHidden/>
          </w:rPr>
          <w:fldChar w:fldCharType="end"/>
        </w:r>
        <w:r w:rsidRPr="002E5359">
          <w:rPr>
            <w:rStyle w:val="Hyperlink"/>
            <w:noProof/>
          </w:rPr>
          <w:fldChar w:fldCharType="end"/>
        </w:r>
      </w:ins>
    </w:p>
    <w:p w14:paraId="783E2084" w14:textId="734C4AF8" w:rsidR="00D97E6D" w:rsidRDefault="00D97E6D">
      <w:pPr>
        <w:pStyle w:val="TOC3"/>
        <w:tabs>
          <w:tab w:val="right" w:leader="dot" w:pos="9350"/>
        </w:tabs>
        <w:rPr>
          <w:ins w:id="149" w:author="Laurence Golding" w:date="2017-10-10T15:25:00Z"/>
          <w:rFonts w:asciiTheme="minorHAnsi" w:eastAsiaTheme="minorEastAsia" w:hAnsiTheme="minorHAnsi" w:cstheme="minorBidi"/>
          <w:noProof/>
          <w:sz w:val="22"/>
          <w:szCs w:val="22"/>
        </w:rPr>
      </w:pPr>
      <w:ins w:id="150" w:author="Laurence Golding" w:date="2017-10-10T15:25:00Z">
        <w:r w:rsidRPr="002E5359">
          <w:rPr>
            <w:rStyle w:val="Hyperlink"/>
            <w:noProof/>
          </w:rPr>
          <w:lastRenderedPageBreak/>
          <w:fldChar w:fldCharType="begin"/>
        </w:r>
        <w:r w:rsidRPr="002E5359">
          <w:rPr>
            <w:rStyle w:val="Hyperlink"/>
            <w:noProof/>
          </w:rPr>
          <w:instrText xml:space="preserve"> </w:instrText>
        </w:r>
        <w:r>
          <w:rPr>
            <w:noProof/>
          </w:rPr>
          <w:instrText>HYPERLINK \l "_Toc495412486"</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3.12.13 configurationNotifications property</w:t>
        </w:r>
        <w:r>
          <w:rPr>
            <w:noProof/>
            <w:webHidden/>
          </w:rPr>
          <w:tab/>
        </w:r>
        <w:r>
          <w:rPr>
            <w:noProof/>
            <w:webHidden/>
          </w:rPr>
          <w:fldChar w:fldCharType="begin"/>
        </w:r>
        <w:r>
          <w:rPr>
            <w:noProof/>
            <w:webHidden/>
          </w:rPr>
          <w:instrText xml:space="preserve"> PAGEREF _Toc495412486 \h </w:instrText>
        </w:r>
        <w:r>
          <w:rPr>
            <w:noProof/>
            <w:webHidden/>
          </w:rPr>
        </w:r>
      </w:ins>
      <w:r>
        <w:rPr>
          <w:noProof/>
          <w:webHidden/>
        </w:rPr>
        <w:fldChar w:fldCharType="separate"/>
      </w:r>
      <w:ins w:id="151" w:author="Laurence Golding" w:date="2017-10-10T15:25:00Z">
        <w:r>
          <w:rPr>
            <w:noProof/>
            <w:webHidden/>
          </w:rPr>
          <w:t>24</w:t>
        </w:r>
        <w:r>
          <w:rPr>
            <w:noProof/>
            <w:webHidden/>
          </w:rPr>
          <w:fldChar w:fldCharType="end"/>
        </w:r>
        <w:r w:rsidRPr="002E5359">
          <w:rPr>
            <w:rStyle w:val="Hyperlink"/>
            <w:noProof/>
          </w:rPr>
          <w:fldChar w:fldCharType="end"/>
        </w:r>
      </w:ins>
    </w:p>
    <w:p w14:paraId="02725FB1" w14:textId="294057E0" w:rsidR="00D97E6D" w:rsidRDefault="00D97E6D">
      <w:pPr>
        <w:pStyle w:val="TOC3"/>
        <w:tabs>
          <w:tab w:val="right" w:leader="dot" w:pos="9350"/>
        </w:tabs>
        <w:rPr>
          <w:ins w:id="152" w:author="Laurence Golding" w:date="2017-10-10T15:25:00Z"/>
          <w:rFonts w:asciiTheme="minorHAnsi" w:eastAsiaTheme="minorEastAsia" w:hAnsiTheme="minorHAnsi" w:cstheme="minorBidi"/>
          <w:noProof/>
          <w:sz w:val="22"/>
          <w:szCs w:val="22"/>
        </w:rPr>
      </w:pPr>
      <w:ins w:id="153"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"_Toc495412487"</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3.12.14 rules property</w:t>
        </w:r>
        <w:r>
          <w:rPr>
            <w:noProof/>
            <w:webHidden/>
          </w:rPr>
          <w:tab/>
        </w:r>
        <w:r>
          <w:rPr>
            <w:noProof/>
            <w:webHidden/>
          </w:rPr>
          <w:fldChar w:fldCharType="begin"/>
        </w:r>
        <w:r>
          <w:rPr>
            <w:noProof/>
            <w:webHidden/>
          </w:rPr>
          <w:instrText xml:space="preserve"> PAGEREF _Toc495412487 \h </w:instrText>
        </w:r>
        <w:r>
          <w:rPr>
            <w:noProof/>
            <w:webHidden/>
          </w:rPr>
        </w:r>
      </w:ins>
      <w:r>
        <w:rPr>
          <w:noProof/>
          <w:webHidden/>
        </w:rPr>
        <w:fldChar w:fldCharType="separate"/>
      </w:r>
      <w:ins w:id="154" w:author="Laurence Golding" w:date="2017-10-10T15:25:00Z">
        <w:r>
          <w:rPr>
            <w:noProof/>
            <w:webHidden/>
          </w:rPr>
          <w:t>25</w:t>
        </w:r>
        <w:r>
          <w:rPr>
            <w:noProof/>
            <w:webHidden/>
          </w:rPr>
          <w:fldChar w:fldCharType="end"/>
        </w:r>
        <w:r w:rsidRPr="002E5359">
          <w:rPr>
            <w:rStyle w:val="Hyperlink"/>
            <w:noProof/>
          </w:rPr>
          <w:fldChar w:fldCharType="end"/>
        </w:r>
      </w:ins>
    </w:p>
    <w:p w14:paraId="78CDC6F7" w14:textId="34DD819D" w:rsidR="00D97E6D" w:rsidRDefault="00D97E6D">
      <w:pPr>
        <w:pStyle w:val="TOC3"/>
        <w:tabs>
          <w:tab w:val="right" w:leader="dot" w:pos="9350"/>
        </w:tabs>
        <w:rPr>
          <w:ins w:id="155" w:author="Laurence Golding" w:date="2017-10-10T15:25:00Z"/>
          <w:rFonts w:asciiTheme="minorHAnsi" w:eastAsiaTheme="minorEastAsia" w:hAnsiTheme="minorHAnsi" w:cstheme="minorBidi"/>
          <w:noProof/>
          <w:sz w:val="22"/>
          <w:szCs w:val="22"/>
        </w:rPr>
      </w:pPr>
      <w:ins w:id="156"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"_Toc495412488"</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3.12.15 properties property</w:t>
        </w:r>
        <w:r>
          <w:rPr>
            <w:noProof/>
            <w:webHidden/>
          </w:rPr>
          <w:tab/>
        </w:r>
        <w:r>
          <w:rPr>
            <w:noProof/>
            <w:webHidden/>
          </w:rPr>
          <w:fldChar w:fldCharType="begin"/>
        </w:r>
        <w:r>
          <w:rPr>
            <w:noProof/>
            <w:webHidden/>
          </w:rPr>
          <w:instrText xml:space="preserve"> PAGEREF _Toc495412488 \h </w:instrText>
        </w:r>
        <w:r>
          <w:rPr>
            <w:noProof/>
            <w:webHidden/>
          </w:rPr>
        </w:r>
      </w:ins>
      <w:r>
        <w:rPr>
          <w:noProof/>
          <w:webHidden/>
        </w:rPr>
        <w:fldChar w:fldCharType="separate"/>
      </w:r>
      <w:ins w:id="157" w:author="Laurence Golding" w:date="2017-10-10T15:25:00Z">
        <w:r>
          <w:rPr>
            <w:noProof/>
            <w:webHidden/>
          </w:rPr>
          <w:t>26</w:t>
        </w:r>
        <w:r>
          <w:rPr>
            <w:noProof/>
            <w:webHidden/>
          </w:rPr>
          <w:fldChar w:fldCharType="end"/>
        </w:r>
        <w:r w:rsidRPr="002E5359">
          <w:rPr>
            <w:rStyle w:val="Hyperlink"/>
            <w:noProof/>
          </w:rPr>
          <w:fldChar w:fldCharType="end"/>
        </w:r>
      </w:ins>
    </w:p>
    <w:p w14:paraId="0956DE62" w14:textId="20A9BDBB" w:rsidR="00D97E6D" w:rsidRDefault="00D97E6D">
      <w:pPr>
        <w:pStyle w:val="TOC2"/>
        <w:tabs>
          <w:tab w:val="right" w:leader="dot" w:pos="9350"/>
        </w:tabs>
        <w:rPr>
          <w:ins w:id="158" w:author="Laurence Golding" w:date="2017-10-10T15:25:00Z"/>
          <w:rFonts w:asciiTheme="minorHAnsi" w:eastAsiaTheme="minorEastAsia" w:hAnsiTheme="minorHAnsi" w:cstheme="minorBidi"/>
          <w:noProof/>
          <w:sz w:val="22"/>
          <w:szCs w:val="22"/>
        </w:rPr>
      </w:pPr>
      <w:ins w:id="159"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"_Toc495412489"</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3.13 tool object</w:t>
        </w:r>
        <w:r>
          <w:rPr>
            <w:noProof/>
            <w:webHidden/>
          </w:rPr>
          <w:tab/>
        </w:r>
        <w:r>
          <w:rPr>
            <w:noProof/>
            <w:webHidden/>
          </w:rPr>
          <w:fldChar w:fldCharType="begin"/>
        </w:r>
        <w:r>
          <w:rPr>
            <w:noProof/>
            <w:webHidden/>
          </w:rPr>
          <w:instrText xml:space="preserve"> PAGEREF _Toc495412489 \h </w:instrText>
        </w:r>
        <w:r>
          <w:rPr>
            <w:noProof/>
            <w:webHidden/>
          </w:rPr>
        </w:r>
      </w:ins>
      <w:r>
        <w:rPr>
          <w:noProof/>
          <w:webHidden/>
        </w:rPr>
        <w:fldChar w:fldCharType="separate"/>
      </w:r>
      <w:ins w:id="160" w:author="Laurence Golding" w:date="2017-10-10T15:25:00Z">
        <w:r>
          <w:rPr>
            <w:noProof/>
            <w:webHidden/>
          </w:rPr>
          <w:t>26</w:t>
        </w:r>
        <w:r>
          <w:rPr>
            <w:noProof/>
            <w:webHidden/>
          </w:rPr>
          <w:fldChar w:fldCharType="end"/>
        </w:r>
        <w:r w:rsidRPr="002E5359">
          <w:rPr>
            <w:rStyle w:val="Hyperlink"/>
            <w:noProof/>
          </w:rPr>
          <w:fldChar w:fldCharType="end"/>
        </w:r>
      </w:ins>
    </w:p>
    <w:p w14:paraId="649E0853" w14:textId="1C4D1B49" w:rsidR="00D97E6D" w:rsidRDefault="00D97E6D">
      <w:pPr>
        <w:pStyle w:val="TOC3"/>
        <w:tabs>
          <w:tab w:val="right" w:leader="dot" w:pos="9350"/>
        </w:tabs>
        <w:rPr>
          <w:ins w:id="161" w:author="Laurence Golding" w:date="2017-10-10T15:25:00Z"/>
          <w:rFonts w:asciiTheme="minorHAnsi" w:eastAsiaTheme="minorEastAsia" w:hAnsiTheme="minorHAnsi" w:cstheme="minorBidi"/>
          <w:noProof/>
          <w:sz w:val="22"/>
          <w:szCs w:val="22"/>
        </w:rPr>
      </w:pPr>
      <w:ins w:id="162"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"_Toc495412490"</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3.13.1 General</w:t>
        </w:r>
        <w:r>
          <w:rPr>
            <w:noProof/>
            <w:webHidden/>
          </w:rPr>
          <w:tab/>
        </w:r>
        <w:r>
          <w:rPr>
            <w:noProof/>
            <w:webHidden/>
          </w:rPr>
          <w:fldChar w:fldCharType="begin"/>
        </w:r>
        <w:r>
          <w:rPr>
            <w:noProof/>
            <w:webHidden/>
          </w:rPr>
          <w:instrText xml:space="preserve"> PAGEREF _Toc495412490 \h </w:instrText>
        </w:r>
        <w:r>
          <w:rPr>
            <w:noProof/>
            <w:webHidden/>
          </w:rPr>
        </w:r>
      </w:ins>
      <w:r>
        <w:rPr>
          <w:noProof/>
          <w:webHidden/>
        </w:rPr>
        <w:fldChar w:fldCharType="separate"/>
      </w:r>
      <w:ins w:id="163" w:author="Laurence Golding" w:date="2017-10-10T15:25:00Z">
        <w:r>
          <w:rPr>
            <w:noProof/>
            <w:webHidden/>
          </w:rPr>
          <w:t>26</w:t>
        </w:r>
        <w:r>
          <w:rPr>
            <w:noProof/>
            <w:webHidden/>
          </w:rPr>
          <w:fldChar w:fldCharType="end"/>
        </w:r>
        <w:r w:rsidRPr="002E5359">
          <w:rPr>
            <w:rStyle w:val="Hyperlink"/>
            <w:noProof/>
          </w:rPr>
          <w:fldChar w:fldCharType="end"/>
        </w:r>
      </w:ins>
    </w:p>
    <w:p w14:paraId="1DB2573C" w14:textId="3E5430D1" w:rsidR="00D97E6D" w:rsidRDefault="00D97E6D">
      <w:pPr>
        <w:pStyle w:val="TOC3"/>
        <w:tabs>
          <w:tab w:val="right" w:leader="dot" w:pos="9350"/>
        </w:tabs>
        <w:rPr>
          <w:ins w:id="164" w:author="Laurence Golding" w:date="2017-10-10T15:25:00Z"/>
          <w:rFonts w:asciiTheme="minorHAnsi" w:eastAsiaTheme="minorEastAsia" w:hAnsiTheme="minorHAnsi" w:cstheme="minorBidi"/>
          <w:noProof/>
          <w:sz w:val="22"/>
          <w:szCs w:val="22"/>
        </w:rPr>
      </w:pPr>
      <w:ins w:id="165"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"_Toc495412491"</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3.13.2 name property</w:t>
        </w:r>
        <w:r>
          <w:rPr>
            <w:noProof/>
            <w:webHidden/>
          </w:rPr>
          <w:tab/>
        </w:r>
        <w:r>
          <w:rPr>
            <w:noProof/>
            <w:webHidden/>
          </w:rPr>
          <w:fldChar w:fldCharType="begin"/>
        </w:r>
        <w:r>
          <w:rPr>
            <w:noProof/>
            <w:webHidden/>
          </w:rPr>
          <w:instrText xml:space="preserve"> PAGEREF _Toc495412491 \h </w:instrText>
        </w:r>
        <w:r>
          <w:rPr>
            <w:noProof/>
            <w:webHidden/>
          </w:rPr>
        </w:r>
      </w:ins>
      <w:r>
        <w:rPr>
          <w:noProof/>
          <w:webHidden/>
        </w:rPr>
        <w:fldChar w:fldCharType="separate"/>
      </w:r>
      <w:ins w:id="166" w:author="Laurence Golding" w:date="2017-10-10T15:25:00Z">
        <w:r>
          <w:rPr>
            <w:noProof/>
            <w:webHidden/>
          </w:rPr>
          <w:t>27</w:t>
        </w:r>
        <w:r>
          <w:rPr>
            <w:noProof/>
            <w:webHidden/>
          </w:rPr>
          <w:fldChar w:fldCharType="end"/>
        </w:r>
        <w:r w:rsidRPr="002E5359">
          <w:rPr>
            <w:rStyle w:val="Hyperlink"/>
            <w:noProof/>
          </w:rPr>
          <w:fldChar w:fldCharType="end"/>
        </w:r>
      </w:ins>
    </w:p>
    <w:p w14:paraId="5DC94EAB" w14:textId="47D9A6BB" w:rsidR="00D97E6D" w:rsidRDefault="00D97E6D">
      <w:pPr>
        <w:pStyle w:val="TOC3"/>
        <w:tabs>
          <w:tab w:val="right" w:leader="dot" w:pos="9350"/>
        </w:tabs>
        <w:rPr>
          <w:ins w:id="167" w:author="Laurence Golding" w:date="2017-10-10T15:25:00Z"/>
          <w:rFonts w:asciiTheme="minorHAnsi" w:eastAsiaTheme="minorEastAsia" w:hAnsiTheme="minorHAnsi" w:cstheme="minorBidi"/>
          <w:noProof/>
          <w:sz w:val="22"/>
          <w:szCs w:val="22"/>
        </w:rPr>
      </w:pPr>
      <w:ins w:id="168"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"_Toc495412492"</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3.13.3 fullName property</w:t>
        </w:r>
        <w:r>
          <w:rPr>
            <w:noProof/>
            <w:webHidden/>
          </w:rPr>
          <w:tab/>
        </w:r>
        <w:r>
          <w:rPr>
            <w:noProof/>
            <w:webHidden/>
          </w:rPr>
          <w:fldChar w:fldCharType="begin"/>
        </w:r>
        <w:r>
          <w:rPr>
            <w:noProof/>
            <w:webHidden/>
          </w:rPr>
          <w:instrText xml:space="preserve"> PAGEREF _Toc495412492 \h </w:instrText>
        </w:r>
        <w:r>
          <w:rPr>
            <w:noProof/>
            <w:webHidden/>
          </w:rPr>
        </w:r>
      </w:ins>
      <w:r>
        <w:rPr>
          <w:noProof/>
          <w:webHidden/>
        </w:rPr>
        <w:fldChar w:fldCharType="separate"/>
      </w:r>
      <w:ins w:id="169" w:author="Laurence Golding" w:date="2017-10-10T15:25:00Z">
        <w:r>
          <w:rPr>
            <w:noProof/>
            <w:webHidden/>
          </w:rPr>
          <w:t>27</w:t>
        </w:r>
        <w:r>
          <w:rPr>
            <w:noProof/>
            <w:webHidden/>
          </w:rPr>
          <w:fldChar w:fldCharType="end"/>
        </w:r>
        <w:r w:rsidRPr="002E5359">
          <w:rPr>
            <w:rStyle w:val="Hyperlink"/>
            <w:noProof/>
          </w:rPr>
          <w:fldChar w:fldCharType="end"/>
        </w:r>
      </w:ins>
    </w:p>
    <w:p w14:paraId="0EDBE6F7" w14:textId="6463B859" w:rsidR="00D97E6D" w:rsidRDefault="00D97E6D">
      <w:pPr>
        <w:pStyle w:val="TOC3"/>
        <w:tabs>
          <w:tab w:val="right" w:leader="dot" w:pos="9350"/>
        </w:tabs>
        <w:rPr>
          <w:ins w:id="170" w:author="Laurence Golding" w:date="2017-10-10T15:25:00Z"/>
          <w:rFonts w:asciiTheme="minorHAnsi" w:eastAsiaTheme="minorEastAsia" w:hAnsiTheme="minorHAnsi" w:cstheme="minorBidi"/>
          <w:noProof/>
          <w:sz w:val="22"/>
          <w:szCs w:val="22"/>
        </w:rPr>
      </w:pPr>
      <w:ins w:id="171"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"_Toc495412493"</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3.13.4 semanticVersion property</w:t>
        </w:r>
        <w:r>
          <w:rPr>
            <w:noProof/>
            <w:webHidden/>
          </w:rPr>
          <w:tab/>
        </w:r>
        <w:r>
          <w:rPr>
            <w:noProof/>
            <w:webHidden/>
          </w:rPr>
          <w:fldChar w:fldCharType="begin"/>
        </w:r>
        <w:r>
          <w:rPr>
            <w:noProof/>
            <w:webHidden/>
          </w:rPr>
          <w:instrText xml:space="preserve"> PAGEREF _Toc495412493 \h </w:instrText>
        </w:r>
        <w:r>
          <w:rPr>
            <w:noProof/>
            <w:webHidden/>
          </w:rPr>
        </w:r>
      </w:ins>
      <w:r>
        <w:rPr>
          <w:noProof/>
          <w:webHidden/>
        </w:rPr>
        <w:fldChar w:fldCharType="separate"/>
      </w:r>
      <w:ins w:id="172" w:author="Laurence Golding" w:date="2017-10-10T15:25:00Z">
        <w:r>
          <w:rPr>
            <w:noProof/>
            <w:webHidden/>
          </w:rPr>
          <w:t>27</w:t>
        </w:r>
        <w:r>
          <w:rPr>
            <w:noProof/>
            <w:webHidden/>
          </w:rPr>
          <w:fldChar w:fldCharType="end"/>
        </w:r>
        <w:r w:rsidRPr="002E5359">
          <w:rPr>
            <w:rStyle w:val="Hyperlink"/>
            <w:noProof/>
          </w:rPr>
          <w:fldChar w:fldCharType="end"/>
        </w:r>
      </w:ins>
    </w:p>
    <w:p w14:paraId="25385A57" w14:textId="22654951" w:rsidR="00D97E6D" w:rsidRDefault="00D97E6D">
      <w:pPr>
        <w:pStyle w:val="TOC3"/>
        <w:tabs>
          <w:tab w:val="right" w:leader="dot" w:pos="9350"/>
        </w:tabs>
        <w:rPr>
          <w:ins w:id="173" w:author="Laurence Golding" w:date="2017-10-10T15:25:00Z"/>
          <w:rFonts w:asciiTheme="minorHAnsi" w:eastAsiaTheme="minorEastAsia" w:hAnsiTheme="minorHAnsi" w:cstheme="minorBidi"/>
          <w:noProof/>
          <w:sz w:val="22"/>
          <w:szCs w:val="22"/>
        </w:rPr>
      </w:pPr>
      <w:ins w:id="174"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"_Toc495412494"</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3.13.5 version property</w:t>
        </w:r>
        <w:r>
          <w:rPr>
            <w:noProof/>
            <w:webHidden/>
          </w:rPr>
          <w:tab/>
        </w:r>
        <w:r>
          <w:rPr>
            <w:noProof/>
            <w:webHidden/>
          </w:rPr>
          <w:fldChar w:fldCharType="begin"/>
        </w:r>
        <w:r>
          <w:rPr>
            <w:noProof/>
            <w:webHidden/>
          </w:rPr>
          <w:instrText xml:space="preserve"> PAGEREF _Toc495412494 \h </w:instrText>
        </w:r>
        <w:r>
          <w:rPr>
            <w:noProof/>
            <w:webHidden/>
          </w:rPr>
        </w:r>
      </w:ins>
      <w:r>
        <w:rPr>
          <w:noProof/>
          <w:webHidden/>
        </w:rPr>
        <w:fldChar w:fldCharType="separate"/>
      </w:r>
      <w:ins w:id="175" w:author="Laurence Golding" w:date="2017-10-10T15:25:00Z">
        <w:r>
          <w:rPr>
            <w:noProof/>
            <w:webHidden/>
          </w:rPr>
          <w:t>27</w:t>
        </w:r>
        <w:r>
          <w:rPr>
            <w:noProof/>
            <w:webHidden/>
          </w:rPr>
          <w:fldChar w:fldCharType="end"/>
        </w:r>
        <w:r w:rsidRPr="002E5359">
          <w:rPr>
            <w:rStyle w:val="Hyperlink"/>
            <w:noProof/>
          </w:rPr>
          <w:fldChar w:fldCharType="end"/>
        </w:r>
      </w:ins>
    </w:p>
    <w:p w14:paraId="7DEE6F74" w14:textId="5DF22023" w:rsidR="00D97E6D" w:rsidRDefault="00D97E6D">
      <w:pPr>
        <w:pStyle w:val="TOC3"/>
        <w:tabs>
          <w:tab w:val="right" w:leader="dot" w:pos="9350"/>
        </w:tabs>
        <w:rPr>
          <w:ins w:id="176" w:author="Laurence Golding" w:date="2017-10-10T15:25:00Z"/>
          <w:rFonts w:asciiTheme="minorHAnsi" w:eastAsiaTheme="minorEastAsia" w:hAnsiTheme="minorHAnsi" w:cstheme="minorBidi"/>
          <w:noProof/>
          <w:sz w:val="22"/>
          <w:szCs w:val="22"/>
        </w:rPr>
      </w:pPr>
      <w:ins w:id="177"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"_Toc495412495"</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3.13.6 fileVersion property</w:t>
        </w:r>
        <w:r>
          <w:rPr>
            <w:noProof/>
            <w:webHidden/>
          </w:rPr>
          <w:tab/>
        </w:r>
        <w:r>
          <w:rPr>
            <w:noProof/>
            <w:webHidden/>
          </w:rPr>
          <w:fldChar w:fldCharType="begin"/>
        </w:r>
        <w:r>
          <w:rPr>
            <w:noProof/>
            <w:webHidden/>
          </w:rPr>
          <w:instrText xml:space="preserve"> PAGEREF _Toc495412495 \h </w:instrText>
        </w:r>
        <w:r>
          <w:rPr>
            <w:noProof/>
            <w:webHidden/>
          </w:rPr>
        </w:r>
      </w:ins>
      <w:r>
        <w:rPr>
          <w:noProof/>
          <w:webHidden/>
        </w:rPr>
        <w:fldChar w:fldCharType="separate"/>
      </w:r>
      <w:ins w:id="178" w:author="Laurence Golding" w:date="2017-10-10T15:25:00Z">
        <w:r>
          <w:rPr>
            <w:noProof/>
            <w:webHidden/>
          </w:rPr>
          <w:t>28</w:t>
        </w:r>
        <w:r>
          <w:rPr>
            <w:noProof/>
            <w:webHidden/>
          </w:rPr>
          <w:fldChar w:fldCharType="end"/>
        </w:r>
        <w:r w:rsidRPr="002E5359">
          <w:rPr>
            <w:rStyle w:val="Hyperlink"/>
            <w:noProof/>
          </w:rPr>
          <w:fldChar w:fldCharType="end"/>
        </w:r>
      </w:ins>
    </w:p>
    <w:p w14:paraId="3F36A9A8" w14:textId="2F4314A7" w:rsidR="00D97E6D" w:rsidRDefault="00D97E6D">
      <w:pPr>
        <w:pStyle w:val="TOC3"/>
        <w:tabs>
          <w:tab w:val="right" w:leader="dot" w:pos="9350"/>
        </w:tabs>
        <w:rPr>
          <w:ins w:id="179" w:author="Laurence Golding" w:date="2017-10-10T15:25:00Z"/>
          <w:rFonts w:asciiTheme="minorHAnsi" w:eastAsiaTheme="minorEastAsia" w:hAnsiTheme="minorHAnsi" w:cstheme="minorBidi"/>
          <w:noProof/>
          <w:sz w:val="22"/>
          <w:szCs w:val="22"/>
        </w:rPr>
      </w:pPr>
      <w:ins w:id="180"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"_Toc495412496"</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3.13.7 language property</w:t>
        </w:r>
        <w:r>
          <w:rPr>
            <w:noProof/>
            <w:webHidden/>
          </w:rPr>
          <w:tab/>
        </w:r>
        <w:r>
          <w:rPr>
            <w:noProof/>
            <w:webHidden/>
          </w:rPr>
          <w:fldChar w:fldCharType="begin"/>
        </w:r>
        <w:r>
          <w:rPr>
            <w:noProof/>
            <w:webHidden/>
          </w:rPr>
          <w:instrText xml:space="preserve"> PAGEREF _Toc495412496 \h </w:instrText>
        </w:r>
        <w:r>
          <w:rPr>
            <w:noProof/>
            <w:webHidden/>
          </w:rPr>
        </w:r>
      </w:ins>
      <w:r>
        <w:rPr>
          <w:noProof/>
          <w:webHidden/>
        </w:rPr>
        <w:fldChar w:fldCharType="separate"/>
      </w:r>
      <w:ins w:id="181" w:author="Laurence Golding" w:date="2017-10-10T15:25:00Z">
        <w:r>
          <w:rPr>
            <w:noProof/>
            <w:webHidden/>
          </w:rPr>
          <w:t>28</w:t>
        </w:r>
        <w:r>
          <w:rPr>
            <w:noProof/>
            <w:webHidden/>
          </w:rPr>
          <w:fldChar w:fldCharType="end"/>
        </w:r>
        <w:r w:rsidRPr="002E5359">
          <w:rPr>
            <w:rStyle w:val="Hyperlink"/>
            <w:noProof/>
          </w:rPr>
          <w:fldChar w:fldCharType="end"/>
        </w:r>
      </w:ins>
    </w:p>
    <w:p w14:paraId="2F1756E4" w14:textId="5BD76825" w:rsidR="00D97E6D" w:rsidRDefault="00D97E6D">
      <w:pPr>
        <w:pStyle w:val="TOC3"/>
        <w:tabs>
          <w:tab w:val="right" w:leader="dot" w:pos="9350"/>
        </w:tabs>
        <w:rPr>
          <w:ins w:id="182" w:author="Laurence Golding" w:date="2017-10-10T15:25:00Z"/>
          <w:rFonts w:asciiTheme="minorHAnsi" w:eastAsiaTheme="minorEastAsia" w:hAnsiTheme="minorHAnsi" w:cstheme="minorBidi"/>
          <w:noProof/>
          <w:sz w:val="22"/>
          <w:szCs w:val="22"/>
        </w:rPr>
      </w:pPr>
      <w:ins w:id="183"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"_Toc495412497"</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3.13.8 sarifLoggerVersion property</w:t>
        </w:r>
        <w:r>
          <w:rPr>
            <w:noProof/>
            <w:webHidden/>
          </w:rPr>
          <w:tab/>
        </w:r>
        <w:r>
          <w:rPr>
            <w:noProof/>
            <w:webHidden/>
          </w:rPr>
          <w:fldChar w:fldCharType="begin"/>
        </w:r>
        <w:r>
          <w:rPr>
            <w:noProof/>
            <w:webHidden/>
          </w:rPr>
          <w:instrText xml:space="preserve"> PAGEREF _Toc495412497 \h </w:instrText>
        </w:r>
        <w:r>
          <w:rPr>
            <w:noProof/>
            <w:webHidden/>
          </w:rPr>
        </w:r>
      </w:ins>
      <w:r>
        <w:rPr>
          <w:noProof/>
          <w:webHidden/>
        </w:rPr>
        <w:fldChar w:fldCharType="separate"/>
      </w:r>
      <w:ins w:id="184" w:author="Laurence Golding" w:date="2017-10-10T15:25:00Z">
        <w:r>
          <w:rPr>
            <w:noProof/>
            <w:webHidden/>
          </w:rPr>
          <w:t>28</w:t>
        </w:r>
        <w:r>
          <w:rPr>
            <w:noProof/>
            <w:webHidden/>
          </w:rPr>
          <w:fldChar w:fldCharType="end"/>
        </w:r>
        <w:r w:rsidRPr="002E5359">
          <w:rPr>
            <w:rStyle w:val="Hyperlink"/>
            <w:noProof/>
          </w:rPr>
          <w:fldChar w:fldCharType="end"/>
        </w:r>
      </w:ins>
    </w:p>
    <w:p w14:paraId="2D6D3FE5" w14:textId="5E262C72" w:rsidR="00D97E6D" w:rsidRDefault="00D97E6D">
      <w:pPr>
        <w:pStyle w:val="TOC3"/>
        <w:tabs>
          <w:tab w:val="right" w:leader="dot" w:pos="9350"/>
        </w:tabs>
        <w:rPr>
          <w:ins w:id="185" w:author="Laurence Golding" w:date="2017-10-10T15:25:00Z"/>
          <w:rFonts w:asciiTheme="minorHAnsi" w:eastAsiaTheme="minorEastAsia" w:hAnsiTheme="minorHAnsi" w:cstheme="minorBidi"/>
          <w:noProof/>
          <w:sz w:val="22"/>
          <w:szCs w:val="22"/>
        </w:rPr>
      </w:pPr>
      <w:ins w:id="186"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"_Toc495412498"</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3.13.9 properties property</w:t>
        </w:r>
        <w:r>
          <w:rPr>
            <w:noProof/>
            <w:webHidden/>
          </w:rPr>
          <w:tab/>
        </w:r>
        <w:r>
          <w:rPr>
            <w:noProof/>
            <w:webHidden/>
          </w:rPr>
          <w:fldChar w:fldCharType="begin"/>
        </w:r>
        <w:r>
          <w:rPr>
            <w:noProof/>
            <w:webHidden/>
          </w:rPr>
          <w:instrText xml:space="preserve"> PAGEREF _Toc495412498 \h </w:instrText>
        </w:r>
        <w:r>
          <w:rPr>
            <w:noProof/>
            <w:webHidden/>
          </w:rPr>
        </w:r>
      </w:ins>
      <w:r>
        <w:rPr>
          <w:noProof/>
          <w:webHidden/>
        </w:rPr>
        <w:fldChar w:fldCharType="separate"/>
      </w:r>
      <w:ins w:id="187" w:author="Laurence Golding" w:date="2017-10-10T15:25:00Z">
        <w:r>
          <w:rPr>
            <w:noProof/>
            <w:webHidden/>
          </w:rPr>
          <w:t>28</w:t>
        </w:r>
        <w:r>
          <w:rPr>
            <w:noProof/>
            <w:webHidden/>
          </w:rPr>
          <w:fldChar w:fldCharType="end"/>
        </w:r>
        <w:r w:rsidRPr="002E5359">
          <w:rPr>
            <w:rStyle w:val="Hyperlink"/>
            <w:noProof/>
          </w:rPr>
          <w:fldChar w:fldCharType="end"/>
        </w:r>
      </w:ins>
    </w:p>
    <w:p w14:paraId="53391094" w14:textId="04EF8A68" w:rsidR="00D97E6D" w:rsidRDefault="00D97E6D">
      <w:pPr>
        <w:pStyle w:val="TOC2"/>
        <w:tabs>
          <w:tab w:val="right" w:leader="dot" w:pos="9350"/>
        </w:tabs>
        <w:rPr>
          <w:ins w:id="188" w:author="Laurence Golding" w:date="2017-10-10T15:25:00Z"/>
          <w:rFonts w:asciiTheme="minorHAnsi" w:eastAsiaTheme="minorEastAsia" w:hAnsiTheme="minorHAnsi" w:cstheme="minorBidi"/>
          <w:noProof/>
          <w:sz w:val="22"/>
          <w:szCs w:val="22"/>
        </w:rPr>
      </w:pPr>
      <w:ins w:id="189"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"_Toc495412499"</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3.14 invocation object</w:t>
        </w:r>
        <w:r>
          <w:rPr>
            <w:noProof/>
            <w:webHidden/>
          </w:rPr>
          <w:tab/>
        </w:r>
        <w:r>
          <w:rPr>
            <w:noProof/>
            <w:webHidden/>
          </w:rPr>
          <w:fldChar w:fldCharType="begin"/>
        </w:r>
        <w:r>
          <w:rPr>
            <w:noProof/>
            <w:webHidden/>
          </w:rPr>
          <w:instrText xml:space="preserve"> PAGEREF _Toc495412499 \h </w:instrText>
        </w:r>
        <w:r>
          <w:rPr>
            <w:noProof/>
            <w:webHidden/>
          </w:rPr>
        </w:r>
      </w:ins>
      <w:r>
        <w:rPr>
          <w:noProof/>
          <w:webHidden/>
        </w:rPr>
        <w:fldChar w:fldCharType="separate"/>
      </w:r>
      <w:ins w:id="190" w:author="Laurence Golding" w:date="2017-10-10T15:25:00Z">
        <w:r>
          <w:rPr>
            <w:noProof/>
            <w:webHidden/>
          </w:rPr>
          <w:t>28</w:t>
        </w:r>
        <w:r>
          <w:rPr>
            <w:noProof/>
            <w:webHidden/>
          </w:rPr>
          <w:fldChar w:fldCharType="end"/>
        </w:r>
        <w:r w:rsidRPr="002E5359">
          <w:rPr>
            <w:rStyle w:val="Hyperlink"/>
            <w:noProof/>
          </w:rPr>
          <w:fldChar w:fldCharType="end"/>
        </w:r>
      </w:ins>
    </w:p>
    <w:p w14:paraId="4F3DD62E" w14:textId="3DC2BA90" w:rsidR="00D97E6D" w:rsidRDefault="00D97E6D">
      <w:pPr>
        <w:pStyle w:val="TOC3"/>
        <w:tabs>
          <w:tab w:val="right" w:leader="dot" w:pos="9350"/>
        </w:tabs>
        <w:rPr>
          <w:ins w:id="191" w:author="Laurence Golding" w:date="2017-10-10T15:25:00Z"/>
          <w:rFonts w:asciiTheme="minorHAnsi" w:eastAsiaTheme="minorEastAsia" w:hAnsiTheme="minorHAnsi" w:cstheme="minorBidi"/>
          <w:noProof/>
          <w:sz w:val="22"/>
          <w:szCs w:val="22"/>
        </w:rPr>
      </w:pPr>
      <w:ins w:id="192"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"_Toc495412500"</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3.14.1 General</w:t>
        </w:r>
        <w:r>
          <w:rPr>
            <w:noProof/>
            <w:webHidden/>
          </w:rPr>
          <w:tab/>
        </w:r>
        <w:r>
          <w:rPr>
            <w:noProof/>
            <w:webHidden/>
          </w:rPr>
          <w:fldChar w:fldCharType="begin"/>
        </w:r>
        <w:r>
          <w:rPr>
            <w:noProof/>
            <w:webHidden/>
          </w:rPr>
          <w:instrText xml:space="preserve"> PAGEREF _Toc495412500 \h </w:instrText>
        </w:r>
        <w:r>
          <w:rPr>
            <w:noProof/>
            <w:webHidden/>
          </w:rPr>
        </w:r>
      </w:ins>
      <w:r>
        <w:rPr>
          <w:noProof/>
          <w:webHidden/>
        </w:rPr>
        <w:fldChar w:fldCharType="separate"/>
      </w:r>
      <w:ins w:id="193" w:author="Laurence Golding" w:date="2017-10-10T15:25:00Z">
        <w:r>
          <w:rPr>
            <w:noProof/>
            <w:webHidden/>
          </w:rPr>
          <w:t>28</w:t>
        </w:r>
        <w:r>
          <w:rPr>
            <w:noProof/>
            <w:webHidden/>
          </w:rPr>
          <w:fldChar w:fldCharType="end"/>
        </w:r>
        <w:r w:rsidRPr="002E5359">
          <w:rPr>
            <w:rStyle w:val="Hyperlink"/>
            <w:noProof/>
          </w:rPr>
          <w:fldChar w:fldCharType="end"/>
        </w:r>
      </w:ins>
    </w:p>
    <w:p w14:paraId="124E8971" w14:textId="642AEE24" w:rsidR="00D97E6D" w:rsidRDefault="00D97E6D">
      <w:pPr>
        <w:pStyle w:val="TOC3"/>
        <w:tabs>
          <w:tab w:val="right" w:leader="dot" w:pos="9350"/>
        </w:tabs>
        <w:rPr>
          <w:ins w:id="194" w:author="Laurence Golding" w:date="2017-10-10T15:25:00Z"/>
          <w:rFonts w:asciiTheme="minorHAnsi" w:eastAsiaTheme="minorEastAsia" w:hAnsiTheme="minorHAnsi" w:cstheme="minorBidi"/>
          <w:noProof/>
          <w:sz w:val="22"/>
          <w:szCs w:val="22"/>
        </w:rPr>
      </w:pPr>
      <w:ins w:id="195"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"_Toc495412501"</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3.14.2 commandLine property</w:t>
        </w:r>
        <w:r>
          <w:rPr>
            <w:noProof/>
            <w:webHidden/>
          </w:rPr>
          <w:tab/>
        </w:r>
        <w:r>
          <w:rPr>
            <w:noProof/>
            <w:webHidden/>
          </w:rPr>
          <w:fldChar w:fldCharType="begin"/>
        </w:r>
        <w:r>
          <w:rPr>
            <w:noProof/>
            <w:webHidden/>
          </w:rPr>
          <w:instrText xml:space="preserve"> PAGEREF _Toc495412501 \h </w:instrText>
        </w:r>
        <w:r>
          <w:rPr>
            <w:noProof/>
            <w:webHidden/>
          </w:rPr>
        </w:r>
      </w:ins>
      <w:r>
        <w:rPr>
          <w:noProof/>
          <w:webHidden/>
        </w:rPr>
        <w:fldChar w:fldCharType="separate"/>
      </w:r>
      <w:ins w:id="196" w:author="Laurence Golding" w:date="2017-10-10T15:25:00Z">
        <w:r>
          <w:rPr>
            <w:noProof/>
            <w:webHidden/>
          </w:rPr>
          <w:t>28</w:t>
        </w:r>
        <w:r>
          <w:rPr>
            <w:noProof/>
            <w:webHidden/>
          </w:rPr>
          <w:fldChar w:fldCharType="end"/>
        </w:r>
        <w:r w:rsidRPr="002E5359">
          <w:rPr>
            <w:rStyle w:val="Hyperlink"/>
            <w:noProof/>
          </w:rPr>
          <w:fldChar w:fldCharType="end"/>
        </w:r>
      </w:ins>
    </w:p>
    <w:p w14:paraId="69FB68A6" w14:textId="11471EA1" w:rsidR="00D97E6D" w:rsidRDefault="00D97E6D">
      <w:pPr>
        <w:pStyle w:val="TOC3"/>
        <w:tabs>
          <w:tab w:val="right" w:leader="dot" w:pos="9350"/>
        </w:tabs>
        <w:rPr>
          <w:ins w:id="197" w:author="Laurence Golding" w:date="2017-10-10T15:25:00Z"/>
          <w:rFonts w:asciiTheme="minorHAnsi" w:eastAsiaTheme="minorEastAsia" w:hAnsiTheme="minorHAnsi" w:cstheme="minorBidi"/>
          <w:noProof/>
          <w:sz w:val="22"/>
          <w:szCs w:val="22"/>
        </w:rPr>
      </w:pPr>
      <w:ins w:id="198"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"_Toc495412502"</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3.14.3 responseFiles property</w:t>
        </w:r>
        <w:r>
          <w:rPr>
            <w:noProof/>
            <w:webHidden/>
          </w:rPr>
          <w:tab/>
        </w:r>
        <w:r>
          <w:rPr>
            <w:noProof/>
            <w:webHidden/>
          </w:rPr>
          <w:fldChar w:fldCharType="begin"/>
        </w:r>
        <w:r>
          <w:rPr>
            <w:noProof/>
            <w:webHidden/>
          </w:rPr>
          <w:instrText xml:space="preserve"> PAGEREF _Toc495412502 \h </w:instrText>
        </w:r>
        <w:r>
          <w:rPr>
            <w:noProof/>
            <w:webHidden/>
          </w:rPr>
        </w:r>
      </w:ins>
      <w:r>
        <w:rPr>
          <w:noProof/>
          <w:webHidden/>
        </w:rPr>
        <w:fldChar w:fldCharType="separate"/>
      </w:r>
      <w:ins w:id="199" w:author="Laurence Golding" w:date="2017-10-10T15:25:00Z">
        <w:r>
          <w:rPr>
            <w:noProof/>
            <w:webHidden/>
          </w:rPr>
          <w:t>29</w:t>
        </w:r>
        <w:r>
          <w:rPr>
            <w:noProof/>
            <w:webHidden/>
          </w:rPr>
          <w:fldChar w:fldCharType="end"/>
        </w:r>
        <w:r w:rsidRPr="002E5359">
          <w:rPr>
            <w:rStyle w:val="Hyperlink"/>
            <w:noProof/>
          </w:rPr>
          <w:fldChar w:fldCharType="end"/>
        </w:r>
      </w:ins>
    </w:p>
    <w:p w14:paraId="6CEA95C6" w14:textId="5A1E5A5E" w:rsidR="00D97E6D" w:rsidRDefault="00D97E6D">
      <w:pPr>
        <w:pStyle w:val="TOC3"/>
        <w:tabs>
          <w:tab w:val="right" w:leader="dot" w:pos="9350"/>
        </w:tabs>
        <w:rPr>
          <w:ins w:id="200" w:author="Laurence Golding" w:date="2017-10-10T15:25:00Z"/>
          <w:rFonts w:asciiTheme="minorHAnsi" w:eastAsiaTheme="minorEastAsia" w:hAnsiTheme="minorHAnsi" w:cstheme="minorBidi"/>
          <w:noProof/>
          <w:sz w:val="22"/>
          <w:szCs w:val="22"/>
        </w:rPr>
      </w:pPr>
      <w:ins w:id="201"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"_Toc495412503"</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3.14.4 startTime property</w:t>
        </w:r>
        <w:r>
          <w:rPr>
            <w:noProof/>
            <w:webHidden/>
          </w:rPr>
          <w:tab/>
        </w:r>
        <w:r>
          <w:rPr>
            <w:noProof/>
            <w:webHidden/>
          </w:rPr>
          <w:fldChar w:fldCharType="begin"/>
        </w:r>
        <w:r>
          <w:rPr>
            <w:noProof/>
            <w:webHidden/>
          </w:rPr>
          <w:instrText xml:space="preserve"> PAGEREF _Toc495412503 \h </w:instrText>
        </w:r>
        <w:r>
          <w:rPr>
            <w:noProof/>
            <w:webHidden/>
          </w:rPr>
        </w:r>
      </w:ins>
      <w:r>
        <w:rPr>
          <w:noProof/>
          <w:webHidden/>
        </w:rPr>
        <w:fldChar w:fldCharType="separate"/>
      </w:r>
      <w:ins w:id="202" w:author="Laurence Golding" w:date="2017-10-10T15:25:00Z">
        <w:r>
          <w:rPr>
            <w:noProof/>
            <w:webHidden/>
          </w:rPr>
          <w:t>30</w:t>
        </w:r>
        <w:r>
          <w:rPr>
            <w:noProof/>
            <w:webHidden/>
          </w:rPr>
          <w:fldChar w:fldCharType="end"/>
        </w:r>
        <w:r w:rsidRPr="002E5359">
          <w:rPr>
            <w:rStyle w:val="Hyperlink"/>
            <w:noProof/>
          </w:rPr>
          <w:fldChar w:fldCharType="end"/>
        </w:r>
      </w:ins>
    </w:p>
    <w:p w14:paraId="7E80B53A" w14:textId="0EFE206B" w:rsidR="00D97E6D" w:rsidRDefault="00D97E6D">
      <w:pPr>
        <w:pStyle w:val="TOC3"/>
        <w:tabs>
          <w:tab w:val="right" w:leader="dot" w:pos="9350"/>
        </w:tabs>
        <w:rPr>
          <w:ins w:id="203" w:author="Laurence Golding" w:date="2017-10-10T15:25:00Z"/>
          <w:rFonts w:asciiTheme="minorHAnsi" w:eastAsiaTheme="minorEastAsia" w:hAnsiTheme="minorHAnsi" w:cstheme="minorBidi"/>
          <w:noProof/>
          <w:sz w:val="22"/>
          <w:szCs w:val="22"/>
        </w:rPr>
      </w:pPr>
      <w:ins w:id="204"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"_Toc495412504"</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3.14.5 endTime property</w:t>
        </w:r>
        <w:r>
          <w:rPr>
            <w:noProof/>
            <w:webHidden/>
          </w:rPr>
          <w:tab/>
        </w:r>
        <w:r>
          <w:rPr>
            <w:noProof/>
            <w:webHidden/>
          </w:rPr>
          <w:fldChar w:fldCharType="begin"/>
        </w:r>
        <w:r>
          <w:rPr>
            <w:noProof/>
            <w:webHidden/>
          </w:rPr>
          <w:instrText xml:space="preserve"> PAGEREF _Toc495412504 \h </w:instrText>
        </w:r>
        <w:r>
          <w:rPr>
            <w:noProof/>
            <w:webHidden/>
          </w:rPr>
        </w:r>
      </w:ins>
      <w:r>
        <w:rPr>
          <w:noProof/>
          <w:webHidden/>
        </w:rPr>
        <w:fldChar w:fldCharType="separate"/>
      </w:r>
      <w:ins w:id="205" w:author="Laurence Golding" w:date="2017-10-10T15:25:00Z">
        <w:r>
          <w:rPr>
            <w:noProof/>
            <w:webHidden/>
          </w:rPr>
          <w:t>30</w:t>
        </w:r>
        <w:r>
          <w:rPr>
            <w:noProof/>
            <w:webHidden/>
          </w:rPr>
          <w:fldChar w:fldCharType="end"/>
        </w:r>
        <w:r w:rsidRPr="002E5359">
          <w:rPr>
            <w:rStyle w:val="Hyperlink"/>
            <w:noProof/>
          </w:rPr>
          <w:fldChar w:fldCharType="end"/>
        </w:r>
      </w:ins>
    </w:p>
    <w:p w14:paraId="2AB56C48" w14:textId="374E939C" w:rsidR="00D97E6D" w:rsidRDefault="00D97E6D">
      <w:pPr>
        <w:pStyle w:val="TOC3"/>
        <w:tabs>
          <w:tab w:val="right" w:leader="dot" w:pos="9350"/>
        </w:tabs>
        <w:rPr>
          <w:ins w:id="206" w:author="Laurence Golding" w:date="2017-10-10T15:25:00Z"/>
          <w:rFonts w:asciiTheme="minorHAnsi" w:eastAsiaTheme="minorEastAsia" w:hAnsiTheme="minorHAnsi" w:cstheme="minorBidi"/>
          <w:noProof/>
          <w:sz w:val="22"/>
          <w:szCs w:val="22"/>
        </w:rPr>
      </w:pPr>
      <w:ins w:id="207"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"_Toc495412505"</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3.14.6 machine property</w:t>
        </w:r>
        <w:r>
          <w:rPr>
            <w:noProof/>
            <w:webHidden/>
          </w:rPr>
          <w:tab/>
        </w:r>
        <w:r>
          <w:rPr>
            <w:noProof/>
            <w:webHidden/>
          </w:rPr>
          <w:fldChar w:fldCharType="begin"/>
        </w:r>
        <w:r>
          <w:rPr>
            <w:noProof/>
            <w:webHidden/>
          </w:rPr>
          <w:instrText xml:space="preserve"> PAGEREF _Toc495412505 \h </w:instrText>
        </w:r>
        <w:r>
          <w:rPr>
            <w:noProof/>
            <w:webHidden/>
          </w:rPr>
        </w:r>
      </w:ins>
      <w:r>
        <w:rPr>
          <w:noProof/>
          <w:webHidden/>
        </w:rPr>
        <w:fldChar w:fldCharType="separate"/>
      </w:r>
      <w:ins w:id="208" w:author="Laurence Golding" w:date="2017-10-10T15:25:00Z">
        <w:r>
          <w:rPr>
            <w:noProof/>
            <w:webHidden/>
          </w:rPr>
          <w:t>30</w:t>
        </w:r>
        <w:r>
          <w:rPr>
            <w:noProof/>
            <w:webHidden/>
          </w:rPr>
          <w:fldChar w:fldCharType="end"/>
        </w:r>
        <w:r w:rsidRPr="002E5359">
          <w:rPr>
            <w:rStyle w:val="Hyperlink"/>
            <w:noProof/>
          </w:rPr>
          <w:fldChar w:fldCharType="end"/>
        </w:r>
      </w:ins>
    </w:p>
    <w:p w14:paraId="0D07C387" w14:textId="13F70C0E" w:rsidR="00D97E6D" w:rsidRDefault="00D97E6D">
      <w:pPr>
        <w:pStyle w:val="TOC3"/>
        <w:tabs>
          <w:tab w:val="right" w:leader="dot" w:pos="9350"/>
        </w:tabs>
        <w:rPr>
          <w:ins w:id="209" w:author="Laurence Golding" w:date="2017-10-10T15:25:00Z"/>
          <w:rFonts w:asciiTheme="minorHAnsi" w:eastAsiaTheme="minorEastAsia" w:hAnsiTheme="minorHAnsi" w:cstheme="minorBidi"/>
          <w:noProof/>
          <w:sz w:val="22"/>
          <w:szCs w:val="22"/>
        </w:rPr>
      </w:pPr>
      <w:ins w:id="210"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"_Toc495412506"</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3.14.7 account property</w:t>
        </w:r>
        <w:r>
          <w:rPr>
            <w:noProof/>
            <w:webHidden/>
          </w:rPr>
          <w:tab/>
        </w:r>
        <w:r>
          <w:rPr>
            <w:noProof/>
            <w:webHidden/>
          </w:rPr>
          <w:fldChar w:fldCharType="begin"/>
        </w:r>
        <w:r>
          <w:rPr>
            <w:noProof/>
            <w:webHidden/>
          </w:rPr>
          <w:instrText xml:space="preserve"> PAGEREF _Toc495412506 \h </w:instrText>
        </w:r>
        <w:r>
          <w:rPr>
            <w:noProof/>
            <w:webHidden/>
          </w:rPr>
        </w:r>
      </w:ins>
      <w:r>
        <w:rPr>
          <w:noProof/>
          <w:webHidden/>
        </w:rPr>
        <w:fldChar w:fldCharType="separate"/>
      </w:r>
      <w:ins w:id="211" w:author="Laurence Golding" w:date="2017-10-10T15:25:00Z">
        <w:r>
          <w:rPr>
            <w:noProof/>
            <w:webHidden/>
          </w:rPr>
          <w:t>30</w:t>
        </w:r>
        <w:r>
          <w:rPr>
            <w:noProof/>
            <w:webHidden/>
          </w:rPr>
          <w:fldChar w:fldCharType="end"/>
        </w:r>
        <w:r w:rsidRPr="002E5359">
          <w:rPr>
            <w:rStyle w:val="Hyperlink"/>
            <w:noProof/>
          </w:rPr>
          <w:fldChar w:fldCharType="end"/>
        </w:r>
      </w:ins>
    </w:p>
    <w:p w14:paraId="7DE4BC73" w14:textId="72985806" w:rsidR="00D97E6D" w:rsidRDefault="00D97E6D">
      <w:pPr>
        <w:pStyle w:val="TOC3"/>
        <w:tabs>
          <w:tab w:val="right" w:leader="dot" w:pos="9350"/>
        </w:tabs>
        <w:rPr>
          <w:ins w:id="212" w:author="Laurence Golding" w:date="2017-10-10T15:25:00Z"/>
          <w:rFonts w:asciiTheme="minorHAnsi" w:eastAsiaTheme="minorEastAsia" w:hAnsiTheme="minorHAnsi" w:cstheme="minorBidi"/>
          <w:noProof/>
          <w:sz w:val="22"/>
          <w:szCs w:val="22"/>
        </w:rPr>
      </w:pPr>
      <w:ins w:id="213"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"_Toc495412507"</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3.14.8 processId property</w:t>
        </w:r>
        <w:r>
          <w:rPr>
            <w:noProof/>
            <w:webHidden/>
          </w:rPr>
          <w:tab/>
        </w:r>
        <w:r>
          <w:rPr>
            <w:noProof/>
            <w:webHidden/>
          </w:rPr>
          <w:fldChar w:fldCharType="begin"/>
        </w:r>
        <w:r>
          <w:rPr>
            <w:noProof/>
            <w:webHidden/>
          </w:rPr>
          <w:instrText xml:space="preserve"> PAGEREF _Toc495412507 \h </w:instrText>
        </w:r>
        <w:r>
          <w:rPr>
            <w:noProof/>
            <w:webHidden/>
          </w:rPr>
        </w:r>
      </w:ins>
      <w:r>
        <w:rPr>
          <w:noProof/>
          <w:webHidden/>
        </w:rPr>
        <w:fldChar w:fldCharType="separate"/>
      </w:r>
      <w:ins w:id="214" w:author="Laurence Golding" w:date="2017-10-10T15:25:00Z">
        <w:r>
          <w:rPr>
            <w:noProof/>
            <w:webHidden/>
          </w:rPr>
          <w:t>30</w:t>
        </w:r>
        <w:r>
          <w:rPr>
            <w:noProof/>
            <w:webHidden/>
          </w:rPr>
          <w:fldChar w:fldCharType="end"/>
        </w:r>
        <w:r w:rsidRPr="002E5359">
          <w:rPr>
            <w:rStyle w:val="Hyperlink"/>
            <w:noProof/>
          </w:rPr>
          <w:fldChar w:fldCharType="end"/>
        </w:r>
      </w:ins>
    </w:p>
    <w:p w14:paraId="4B1E80A3" w14:textId="21871E7A" w:rsidR="00D97E6D" w:rsidRDefault="00D97E6D">
      <w:pPr>
        <w:pStyle w:val="TOC3"/>
        <w:tabs>
          <w:tab w:val="right" w:leader="dot" w:pos="9350"/>
        </w:tabs>
        <w:rPr>
          <w:ins w:id="215" w:author="Laurence Golding" w:date="2017-10-10T15:25:00Z"/>
          <w:rFonts w:asciiTheme="minorHAnsi" w:eastAsiaTheme="minorEastAsia" w:hAnsiTheme="minorHAnsi" w:cstheme="minorBidi"/>
          <w:noProof/>
          <w:sz w:val="22"/>
          <w:szCs w:val="22"/>
        </w:rPr>
      </w:pPr>
      <w:ins w:id="216"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"_Toc495412508"</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3.14.9 fileName property</w:t>
        </w:r>
        <w:r>
          <w:rPr>
            <w:noProof/>
            <w:webHidden/>
          </w:rPr>
          <w:tab/>
        </w:r>
        <w:r>
          <w:rPr>
            <w:noProof/>
            <w:webHidden/>
          </w:rPr>
          <w:fldChar w:fldCharType="begin"/>
        </w:r>
        <w:r>
          <w:rPr>
            <w:noProof/>
            <w:webHidden/>
          </w:rPr>
          <w:instrText xml:space="preserve"> PAGEREF _Toc495412508 \h </w:instrText>
        </w:r>
        <w:r>
          <w:rPr>
            <w:noProof/>
            <w:webHidden/>
          </w:rPr>
        </w:r>
      </w:ins>
      <w:r>
        <w:rPr>
          <w:noProof/>
          <w:webHidden/>
        </w:rPr>
        <w:fldChar w:fldCharType="separate"/>
      </w:r>
      <w:ins w:id="217" w:author="Laurence Golding" w:date="2017-10-10T15:25:00Z">
        <w:r>
          <w:rPr>
            <w:noProof/>
            <w:webHidden/>
          </w:rPr>
          <w:t>30</w:t>
        </w:r>
        <w:r>
          <w:rPr>
            <w:noProof/>
            <w:webHidden/>
          </w:rPr>
          <w:fldChar w:fldCharType="end"/>
        </w:r>
        <w:r w:rsidRPr="002E5359">
          <w:rPr>
            <w:rStyle w:val="Hyperlink"/>
            <w:noProof/>
          </w:rPr>
          <w:fldChar w:fldCharType="end"/>
        </w:r>
      </w:ins>
    </w:p>
    <w:p w14:paraId="6C39C69A" w14:textId="73E4F8CB" w:rsidR="00D97E6D" w:rsidRDefault="00D97E6D">
      <w:pPr>
        <w:pStyle w:val="TOC3"/>
        <w:tabs>
          <w:tab w:val="right" w:leader="dot" w:pos="9350"/>
        </w:tabs>
        <w:rPr>
          <w:ins w:id="218" w:author="Laurence Golding" w:date="2017-10-10T15:25:00Z"/>
          <w:rFonts w:asciiTheme="minorHAnsi" w:eastAsiaTheme="minorEastAsia" w:hAnsiTheme="minorHAnsi" w:cstheme="minorBidi"/>
          <w:noProof/>
          <w:sz w:val="22"/>
          <w:szCs w:val="22"/>
        </w:rPr>
      </w:pPr>
      <w:ins w:id="219"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"_Toc495412509"</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3.14.10 workingDirectory property</w:t>
        </w:r>
        <w:r>
          <w:rPr>
            <w:noProof/>
            <w:webHidden/>
          </w:rPr>
          <w:tab/>
        </w:r>
        <w:r>
          <w:rPr>
            <w:noProof/>
            <w:webHidden/>
          </w:rPr>
          <w:fldChar w:fldCharType="begin"/>
        </w:r>
        <w:r>
          <w:rPr>
            <w:noProof/>
            <w:webHidden/>
          </w:rPr>
          <w:instrText xml:space="preserve"> PAGEREF _Toc495412509 \h </w:instrText>
        </w:r>
        <w:r>
          <w:rPr>
            <w:noProof/>
            <w:webHidden/>
          </w:rPr>
        </w:r>
      </w:ins>
      <w:r>
        <w:rPr>
          <w:noProof/>
          <w:webHidden/>
        </w:rPr>
        <w:fldChar w:fldCharType="separate"/>
      </w:r>
      <w:ins w:id="220" w:author="Laurence Golding" w:date="2017-10-10T15:25:00Z">
        <w:r>
          <w:rPr>
            <w:noProof/>
            <w:webHidden/>
          </w:rPr>
          <w:t>30</w:t>
        </w:r>
        <w:r>
          <w:rPr>
            <w:noProof/>
            <w:webHidden/>
          </w:rPr>
          <w:fldChar w:fldCharType="end"/>
        </w:r>
        <w:r w:rsidRPr="002E5359">
          <w:rPr>
            <w:rStyle w:val="Hyperlink"/>
            <w:noProof/>
          </w:rPr>
          <w:fldChar w:fldCharType="end"/>
        </w:r>
      </w:ins>
    </w:p>
    <w:p w14:paraId="7F84F688" w14:textId="6755F766" w:rsidR="00D97E6D" w:rsidRDefault="00D97E6D">
      <w:pPr>
        <w:pStyle w:val="TOC3"/>
        <w:tabs>
          <w:tab w:val="right" w:leader="dot" w:pos="9350"/>
        </w:tabs>
        <w:rPr>
          <w:ins w:id="221" w:author="Laurence Golding" w:date="2017-10-10T15:25:00Z"/>
          <w:rFonts w:asciiTheme="minorHAnsi" w:eastAsiaTheme="minorEastAsia" w:hAnsiTheme="minorHAnsi" w:cstheme="minorBidi"/>
          <w:noProof/>
          <w:sz w:val="22"/>
          <w:szCs w:val="22"/>
        </w:rPr>
      </w:pPr>
      <w:ins w:id="222"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"_Toc495412510"</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3.14.11 environmentVariables property</w:t>
        </w:r>
        <w:r>
          <w:rPr>
            <w:noProof/>
            <w:webHidden/>
          </w:rPr>
          <w:tab/>
        </w:r>
        <w:r>
          <w:rPr>
            <w:noProof/>
            <w:webHidden/>
          </w:rPr>
          <w:fldChar w:fldCharType="begin"/>
        </w:r>
        <w:r>
          <w:rPr>
            <w:noProof/>
            <w:webHidden/>
          </w:rPr>
          <w:instrText xml:space="preserve"> PAGEREF _Toc495412510 \h </w:instrText>
        </w:r>
        <w:r>
          <w:rPr>
            <w:noProof/>
            <w:webHidden/>
          </w:rPr>
        </w:r>
      </w:ins>
      <w:r>
        <w:rPr>
          <w:noProof/>
          <w:webHidden/>
        </w:rPr>
        <w:fldChar w:fldCharType="separate"/>
      </w:r>
      <w:ins w:id="223" w:author="Laurence Golding" w:date="2017-10-10T15:25:00Z">
        <w:r>
          <w:rPr>
            <w:noProof/>
            <w:webHidden/>
          </w:rPr>
          <w:t>30</w:t>
        </w:r>
        <w:r>
          <w:rPr>
            <w:noProof/>
            <w:webHidden/>
          </w:rPr>
          <w:fldChar w:fldCharType="end"/>
        </w:r>
        <w:r w:rsidRPr="002E5359">
          <w:rPr>
            <w:rStyle w:val="Hyperlink"/>
            <w:noProof/>
          </w:rPr>
          <w:fldChar w:fldCharType="end"/>
        </w:r>
      </w:ins>
    </w:p>
    <w:p w14:paraId="2AF2B186" w14:textId="43E9BECA" w:rsidR="00D97E6D" w:rsidRDefault="00D97E6D">
      <w:pPr>
        <w:pStyle w:val="TOC3"/>
        <w:tabs>
          <w:tab w:val="right" w:leader="dot" w:pos="9350"/>
        </w:tabs>
        <w:rPr>
          <w:ins w:id="224" w:author="Laurence Golding" w:date="2017-10-10T15:25:00Z"/>
          <w:rFonts w:asciiTheme="minorHAnsi" w:eastAsiaTheme="minorEastAsia" w:hAnsiTheme="minorHAnsi" w:cstheme="minorBidi"/>
          <w:noProof/>
          <w:sz w:val="22"/>
          <w:szCs w:val="22"/>
        </w:rPr>
      </w:pPr>
      <w:ins w:id="225"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"_Toc495412511"</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3.14.12 properties property</w:t>
        </w:r>
        <w:r>
          <w:rPr>
            <w:noProof/>
            <w:webHidden/>
          </w:rPr>
          <w:tab/>
        </w:r>
        <w:r>
          <w:rPr>
            <w:noProof/>
            <w:webHidden/>
          </w:rPr>
          <w:fldChar w:fldCharType="begin"/>
        </w:r>
        <w:r>
          <w:rPr>
            <w:noProof/>
            <w:webHidden/>
          </w:rPr>
          <w:instrText xml:space="preserve"> PAGEREF _Toc495412511 \h </w:instrText>
        </w:r>
        <w:r>
          <w:rPr>
            <w:noProof/>
            <w:webHidden/>
          </w:rPr>
        </w:r>
      </w:ins>
      <w:r>
        <w:rPr>
          <w:noProof/>
          <w:webHidden/>
        </w:rPr>
        <w:fldChar w:fldCharType="separate"/>
      </w:r>
      <w:ins w:id="226" w:author="Laurence Golding" w:date="2017-10-10T15:25:00Z">
        <w:r>
          <w:rPr>
            <w:noProof/>
            <w:webHidden/>
          </w:rPr>
          <w:t>31</w:t>
        </w:r>
        <w:r>
          <w:rPr>
            <w:noProof/>
            <w:webHidden/>
          </w:rPr>
          <w:fldChar w:fldCharType="end"/>
        </w:r>
        <w:r w:rsidRPr="002E5359">
          <w:rPr>
            <w:rStyle w:val="Hyperlink"/>
            <w:noProof/>
          </w:rPr>
          <w:fldChar w:fldCharType="end"/>
        </w:r>
      </w:ins>
    </w:p>
    <w:p w14:paraId="3B912DBC" w14:textId="05CB13D9" w:rsidR="00D97E6D" w:rsidRDefault="00D97E6D">
      <w:pPr>
        <w:pStyle w:val="TOC2"/>
        <w:tabs>
          <w:tab w:val="right" w:leader="dot" w:pos="9350"/>
        </w:tabs>
        <w:rPr>
          <w:ins w:id="227" w:author="Laurence Golding" w:date="2017-10-10T15:25:00Z"/>
          <w:rFonts w:asciiTheme="minorHAnsi" w:eastAsiaTheme="minorEastAsia" w:hAnsiTheme="minorHAnsi" w:cstheme="minorBidi"/>
          <w:noProof/>
          <w:sz w:val="22"/>
          <w:szCs w:val="22"/>
        </w:rPr>
      </w:pPr>
      <w:ins w:id="228"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"_Toc495412512"</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3.15 file object</w:t>
        </w:r>
        <w:r>
          <w:rPr>
            <w:noProof/>
            <w:webHidden/>
          </w:rPr>
          <w:tab/>
        </w:r>
        <w:r>
          <w:rPr>
            <w:noProof/>
            <w:webHidden/>
          </w:rPr>
          <w:fldChar w:fldCharType="begin"/>
        </w:r>
        <w:r>
          <w:rPr>
            <w:noProof/>
            <w:webHidden/>
          </w:rPr>
          <w:instrText xml:space="preserve"> PAGEREF _Toc495412512 \h </w:instrText>
        </w:r>
        <w:r>
          <w:rPr>
            <w:noProof/>
            <w:webHidden/>
          </w:rPr>
        </w:r>
      </w:ins>
      <w:r>
        <w:rPr>
          <w:noProof/>
          <w:webHidden/>
        </w:rPr>
        <w:fldChar w:fldCharType="separate"/>
      </w:r>
      <w:ins w:id="229" w:author="Laurence Golding" w:date="2017-10-10T15:25:00Z">
        <w:r>
          <w:rPr>
            <w:noProof/>
            <w:webHidden/>
          </w:rPr>
          <w:t>31</w:t>
        </w:r>
        <w:r>
          <w:rPr>
            <w:noProof/>
            <w:webHidden/>
          </w:rPr>
          <w:fldChar w:fldCharType="end"/>
        </w:r>
        <w:r w:rsidRPr="002E5359">
          <w:rPr>
            <w:rStyle w:val="Hyperlink"/>
            <w:noProof/>
          </w:rPr>
          <w:fldChar w:fldCharType="end"/>
        </w:r>
      </w:ins>
    </w:p>
    <w:p w14:paraId="4B9446C9" w14:textId="7BD7A237" w:rsidR="00D97E6D" w:rsidRDefault="00D97E6D">
      <w:pPr>
        <w:pStyle w:val="TOC3"/>
        <w:tabs>
          <w:tab w:val="right" w:leader="dot" w:pos="9350"/>
        </w:tabs>
        <w:rPr>
          <w:ins w:id="230" w:author="Laurence Golding" w:date="2017-10-10T15:25:00Z"/>
          <w:rFonts w:asciiTheme="minorHAnsi" w:eastAsiaTheme="minorEastAsia" w:hAnsiTheme="minorHAnsi" w:cstheme="minorBidi"/>
          <w:noProof/>
          <w:sz w:val="22"/>
          <w:szCs w:val="22"/>
        </w:rPr>
      </w:pPr>
      <w:ins w:id="231"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"_Toc495412513"</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3.15.1 General</w:t>
        </w:r>
        <w:r>
          <w:rPr>
            <w:noProof/>
            <w:webHidden/>
          </w:rPr>
          <w:tab/>
        </w:r>
        <w:r>
          <w:rPr>
            <w:noProof/>
            <w:webHidden/>
          </w:rPr>
          <w:fldChar w:fldCharType="begin"/>
        </w:r>
        <w:r>
          <w:rPr>
            <w:noProof/>
            <w:webHidden/>
          </w:rPr>
          <w:instrText xml:space="preserve"> PAGEREF _Toc495412513 \h </w:instrText>
        </w:r>
        <w:r>
          <w:rPr>
            <w:noProof/>
            <w:webHidden/>
          </w:rPr>
        </w:r>
      </w:ins>
      <w:r>
        <w:rPr>
          <w:noProof/>
          <w:webHidden/>
        </w:rPr>
        <w:fldChar w:fldCharType="separate"/>
      </w:r>
      <w:ins w:id="232" w:author="Laurence Golding" w:date="2017-10-10T15:25:00Z">
        <w:r>
          <w:rPr>
            <w:noProof/>
            <w:webHidden/>
          </w:rPr>
          <w:t>31</w:t>
        </w:r>
        <w:r>
          <w:rPr>
            <w:noProof/>
            <w:webHidden/>
          </w:rPr>
          <w:fldChar w:fldCharType="end"/>
        </w:r>
        <w:r w:rsidRPr="002E5359">
          <w:rPr>
            <w:rStyle w:val="Hyperlink"/>
            <w:noProof/>
          </w:rPr>
          <w:fldChar w:fldCharType="end"/>
        </w:r>
      </w:ins>
    </w:p>
    <w:p w14:paraId="126C5D6C" w14:textId="55D9BBAE" w:rsidR="00D97E6D" w:rsidRDefault="00D97E6D">
      <w:pPr>
        <w:pStyle w:val="TOC3"/>
        <w:tabs>
          <w:tab w:val="right" w:leader="dot" w:pos="9350"/>
        </w:tabs>
        <w:rPr>
          <w:ins w:id="233" w:author="Laurence Golding" w:date="2017-10-10T15:25:00Z"/>
          <w:rFonts w:asciiTheme="minorHAnsi" w:eastAsiaTheme="minorEastAsia" w:hAnsiTheme="minorHAnsi" w:cstheme="minorBidi"/>
          <w:noProof/>
          <w:sz w:val="22"/>
          <w:szCs w:val="22"/>
        </w:rPr>
      </w:pPr>
      <w:ins w:id="234"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"_Toc495412514"</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3.15.2 uri property</w:t>
        </w:r>
        <w:r>
          <w:rPr>
            <w:noProof/>
            <w:webHidden/>
          </w:rPr>
          <w:tab/>
        </w:r>
        <w:r>
          <w:rPr>
            <w:noProof/>
            <w:webHidden/>
          </w:rPr>
          <w:fldChar w:fldCharType="begin"/>
        </w:r>
        <w:r>
          <w:rPr>
            <w:noProof/>
            <w:webHidden/>
          </w:rPr>
          <w:instrText xml:space="preserve"> PAGEREF _Toc495412514 \h </w:instrText>
        </w:r>
        <w:r>
          <w:rPr>
            <w:noProof/>
            <w:webHidden/>
          </w:rPr>
        </w:r>
      </w:ins>
      <w:r>
        <w:rPr>
          <w:noProof/>
          <w:webHidden/>
        </w:rPr>
        <w:fldChar w:fldCharType="separate"/>
      </w:r>
      <w:ins w:id="235" w:author="Laurence Golding" w:date="2017-10-10T15:25:00Z">
        <w:r>
          <w:rPr>
            <w:noProof/>
            <w:webHidden/>
          </w:rPr>
          <w:t>31</w:t>
        </w:r>
        <w:r>
          <w:rPr>
            <w:noProof/>
            <w:webHidden/>
          </w:rPr>
          <w:fldChar w:fldCharType="end"/>
        </w:r>
        <w:r w:rsidRPr="002E5359">
          <w:rPr>
            <w:rStyle w:val="Hyperlink"/>
            <w:noProof/>
          </w:rPr>
          <w:fldChar w:fldCharType="end"/>
        </w:r>
      </w:ins>
    </w:p>
    <w:p w14:paraId="6248A7E3" w14:textId="24D3F500" w:rsidR="00D97E6D" w:rsidRDefault="00D97E6D">
      <w:pPr>
        <w:pStyle w:val="TOC3"/>
        <w:tabs>
          <w:tab w:val="right" w:leader="dot" w:pos="9350"/>
        </w:tabs>
        <w:rPr>
          <w:ins w:id="236" w:author="Laurence Golding" w:date="2017-10-10T15:25:00Z"/>
          <w:rFonts w:asciiTheme="minorHAnsi" w:eastAsiaTheme="minorEastAsia" w:hAnsiTheme="minorHAnsi" w:cstheme="minorBidi"/>
          <w:noProof/>
          <w:sz w:val="22"/>
          <w:szCs w:val="22"/>
        </w:rPr>
      </w:pPr>
      <w:ins w:id="237"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"_Toc495412515"</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3.15.3 uriBaseId property</w:t>
        </w:r>
        <w:r>
          <w:rPr>
            <w:noProof/>
            <w:webHidden/>
          </w:rPr>
          <w:tab/>
        </w:r>
        <w:r>
          <w:rPr>
            <w:noProof/>
            <w:webHidden/>
          </w:rPr>
          <w:fldChar w:fldCharType="begin"/>
        </w:r>
        <w:r>
          <w:rPr>
            <w:noProof/>
            <w:webHidden/>
          </w:rPr>
          <w:instrText xml:space="preserve"> PAGEREF _Toc495412515 \h </w:instrText>
        </w:r>
        <w:r>
          <w:rPr>
            <w:noProof/>
            <w:webHidden/>
          </w:rPr>
        </w:r>
      </w:ins>
      <w:r>
        <w:rPr>
          <w:noProof/>
          <w:webHidden/>
        </w:rPr>
        <w:fldChar w:fldCharType="separate"/>
      </w:r>
      <w:ins w:id="238" w:author="Laurence Golding" w:date="2017-10-10T15:25:00Z">
        <w:r>
          <w:rPr>
            <w:noProof/>
            <w:webHidden/>
          </w:rPr>
          <w:t>32</w:t>
        </w:r>
        <w:r>
          <w:rPr>
            <w:noProof/>
            <w:webHidden/>
          </w:rPr>
          <w:fldChar w:fldCharType="end"/>
        </w:r>
        <w:r w:rsidRPr="002E5359">
          <w:rPr>
            <w:rStyle w:val="Hyperlink"/>
            <w:noProof/>
          </w:rPr>
          <w:fldChar w:fldCharType="end"/>
        </w:r>
      </w:ins>
    </w:p>
    <w:p w14:paraId="185D9D63" w14:textId="5557F2C7" w:rsidR="00D97E6D" w:rsidRDefault="00D97E6D">
      <w:pPr>
        <w:pStyle w:val="TOC3"/>
        <w:tabs>
          <w:tab w:val="right" w:leader="dot" w:pos="9350"/>
        </w:tabs>
        <w:rPr>
          <w:ins w:id="239" w:author="Laurence Golding" w:date="2017-10-10T15:25:00Z"/>
          <w:rFonts w:asciiTheme="minorHAnsi" w:eastAsiaTheme="minorEastAsia" w:hAnsiTheme="minorHAnsi" w:cstheme="minorBidi"/>
          <w:noProof/>
          <w:sz w:val="22"/>
          <w:szCs w:val="22"/>
        </w:rPr>
      </w:pPr>
      <w:ins w:id="240"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"_Toc495412516"</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3.15.4 parentKey property</w:t>
        </w:r>
        <w:r>
          <w:rPr>
            <w:noProof/>
            <w:webHidden/>
          </w:rPr>
          <w:tab/>
        </w:r>
        <w:r>
          <w:rPr>
            <w:noProof/>
            <w:webHidden/>
          </w:rPr>
          <w:fldChar w:fldCharType="begin"/>
        </w:r>
        <w:r>
          <w:rPr>
            <w:noProof/>
            <w:webHidden/>
          </w:rPr>
          <w:instrText xml:space="preserve"> PAGEREF _Toc495412516 \h </w:instrText>
        </w:r>
        <w:r>
          <w:rPr>
            <w:noProof/>
            <w:webHidden/>
          </w:rPr>
        </w:r>
      </w:ins>
      <w:r>
        <w:rPr>
          <w:noProof/>
          <w:webHidden/>
        </w:rPr>
        <w:fldChar w:fldCharType="separate"/>
      </w:r>
      <w:ins w:id="241" w:author="Laurence Golding" w:date="2017-10-10T15:25:00Z">
        <w:r>
          <w:rPr>
            <w:noProof/>
            <w:webHidden/>
          </w:rPr>
          <w:t>32</w:t>
        </w:r>
        <w:r>
          <w:rPr>
            <w:noProof/>
            <w:webHidden/>
          </w:rPr>
          <w:fldChar w:fldCharType="end"/>
        </w:r>
        <w:r w:rsidRPr="002E5359">
          <w:rPr>
            <w:rStyle w:val="Hyperlink"/>
            <w:noProof/>
          </w:rPr>
          <w:fldChar w:fldCharType="end"/>
        </w:r>
      </w:ins>
    </w:p>
    <w:p w14:paraId="5A6BA459" w14:textId="49D1DCCA" w:rsidR="00D97E6D" w:rsidRDefault="00D97E6D">
      <w:pPr>
        <w:pStyle w:val="TOC3"/>
        <w:tabs>
          <w:tab w:val="right" w:leader="dot" w:pos="9350"/>
        </w:tabs>
        <w:rPr>
          <w:ins w:id="242" w:author="Laurence Golding" w:date="2017-10-10T15:25:00Z"/>
          <w:rFonts w:asciiTheme="minorHAnsi" w:eastAsiaTheme="minorEastAsia" w:hAnsiTheme="minorHAnsi" w:cstheme="minorBidi"/>
          <w:noProof/>
          <w:sz w:val="22"/>
          <w:szCs w:val="22"/>
        </w:rPr>
      </w:pPr>
      <w:ins w:id="243"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"_Toc495412517"</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3.15.5 offset property</w:t>
        </w:r>
        <w:r>
          <w:rPr>
            <w:noProof/>
            <w:webHidden/>
          </w:rPr>
          <w:tab/>
        </w:r>
        <w:r>
          <w:rPr>
            <w:noProof/>
            <w:webHidden/>
          </w:rPr>
          <w:fldChar w:fldCharType="begin"/>
        </w:r>
        <w:r>
          <w:rPr>
            <w:noProof/>
            <w:webHidden/>
          </w:rPr>
          <w:instrText xml:space="preserve"> PAGEREF _Toc495412517 \h </w:instrText>
        </w:r>
        <w:r>
          <w:rPr>
            <w:noProof/>
            <w:webHidden/>
          </w:rPr>
        </w:r>
      </w:ins>
      <w:r>
        <w:rPr>
          <w:noProof/>
          <w:webHidden/>
        </w:rPr>
        <w:fldChar w:fldCharType="separate"/>
      </w:r>
      <w:ins w:id="244" w:author="Laurence Golding" w:date="2017-10-10T15:25:00Z">
        <w:r>
          <w:rPr>
            <w:noProof/>
            <w:webHidden/>
          </w:rPr>
          <w:t>32</w:t>
        </w:r>
        <w:r>
          <w:rPr>
            <w:noProof/>
            <w:webHidden/>
          </w:rPr>
          <w:fldChar w:fldCharType="end"/>
        </w:r>
        <w:r w:rsidRPr="002E5359">
          <w:rPr>
            <w:rStyle w:val="Hyperlink"/>
            <w:noProof/>
          </w:rPr>
          <w:fldChar w:fldCharType="end"/>
        </w:r>
      </w:ins>
    </w:p>
    <w:p w14:paraId="6E8CCBD0" w14:textId="01E6A950" w:rsidR="00D97E6D" w:rsidRDefault="00D97E6D">
      <w:pPr>
        <w:pStyle w:val="TOC3"/>
        <w:tabs>
          <w:tab w:val="right" w:leader="dot" w:pos="9350"/>
        </w:tabs>
        <w:rPr>
          <w:ins w:id="245" w:author="Laurence Golding" w:date="2017-10-10T15:25:00Z"/>
          <w:rFonts w:asciiTheme="minorHAnsi" w:eastAsiaTheme="minorEastAsia" w:hAnsiTheme="minorHAnsi" w:cstheme="minorBidi"/>
          <w:noProof/>
          <w:sz w:val="22"/>
          <w:szCs w:val="22"/>
        </w:rPr>
      </w:pPr>
      <w:ins w:id="246"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"_Toc495412518"</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3.15.6 length property</w:t>
        </w:r>
        <w:r>
          <w:rPr>
            <w:noProof/>
            <w:webHidden/>
          </w:rPr>
          <w:tab/>
        </w:r>
        <w:r>
          <w:rPr>
            <w:noProof/>
            <w:webHidden/>
          </w:rPr>
          <w:fldChar w:fldCharType="begin"/>
        </w:r>
        <w:r>
          <w:rPr>
            <w:noProof/>
            <w:webHidden/>
          </w:rPr>
          <w:instrText xml:space="preserve"> PAGEREF _Toc495412518 \h </w:instrText>
        </w:r>
        <w:r>
          <w:rPr>
            <w:noProof/>
            <w:webHidden/>
          </w:rPr>
        </w:r>
      </w:ins>
      <w:r>
        <w:rPr>
          <w:noProof/>
          <w:webHidden/>
        </w:rPr>
        <w:fldChar w:fldCharType="separate"/>
      </w:r>
      <w:ins w:id="247" w:author="Laurence Golding" w:date="2017-10-10T15:25:00Z">
        <w:r>
          <w:rPr>
            <w:noProof/>
            <w:webHidden/>
          </w:rPr>
          <w:t>33</w:t>
        </w:r>
        <w:r>
          <w:rPr>
            <w:noProof/>
            <w:webHidden/>
          </w:rPr>
          <w:fldChar w:fldCharType="end"/>
        </w:r>
        <w:r w:rsidRPr="002E5359">
          <w:rPr>
            <w:rStyle w:val="Hyperlink"/>
            <w:noProof/>
          </w:rPr>
          <w:fldChar w:fldCharType="end"/>
        </w:r>
      </w:ins>
    </w:p>
    <w:p w14:paraId="2A73D077" w14:textId="25F73D5F" w:rsidR="00D97E6D" w:rsidRDefault="00D97E6D">
      <w:pPr>
        <w:pStyle w:val="TOC3"/>
        <w:tabs>
          <w:tab w:val="right" w:leader="dot" w:pos="9350"/>
        </w:tabs>
        <w:rPr>
          <w:ins w:id="248" w:author="Laurence Golding" w:date="2017-10-10T15:25:00Z"/>
          <w:rFonts w:asciiTheme="minorHAnsi" w:eastAsiaTheme="minorEastAsia" w:hAnsiTheme="minorHAnsi" w:cstheme="minorBidi"/>
          <w:noProof/>
          <w:sz w:val="22"/>
          <w:szCs w:val="22"/>
        </w:rPr>
      </w:pPr>
      <w:ins w:id="249"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"_Toc495412519"</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3.15.7 mimeType property</w:t>
        </w:r>
        <w:r>
          <w:rPr>
            <w:noProof/>
            <w:webHidden/>
          </w:rPr>
          <w:tab/>
        </w:r>
        <w:r>
          <w:rPr>
            <w:noProof/>
            <w:webHidden/>
          </w:rPr>
          <w:fldChar w:fldCharType="begin"/>
        </w:r>
        <w:r>
          <w:rPr>
            <w:noProof/>
            <w:webHidden/>
          </w:rPr>
          <w:instrText xml:space="preserve"> PAGEREF _Toc495412519 \h </w:instrText>
        </w:r>
        <w:r>
          <w:rPr>
            <w:noProof/>
            <w:webHidden/>
          </w:rPr>
        </w:r>
      </w:ins>
      <w:r>
        <w:rPr>
          <w:noProof/>
          <w:webHidden/>
        </w:rPr>
        <w:fldChar w:fldCharType="separate"/>
      </w:r>
      <w:ins w:id="250" w:author="Laurence Golding" w:date="2017-10-10T15:25:00Z">
        <w:r>
          <w:rPr>
            <w:noProof/>
            <w:webHidden/>
          </w:rPr>
          <w:t>33</w:t>
        </w:r>
        <w:r>
          <w:rPr>
            <w:noProof/>
            <w:webHidden/>
          </w:rPr>
          <w:fldChar w:fldCharType="end"/>
        </w:r>
        <w:r w:rsidRPr="002E5359">
          <w:rPr>
            <w:rStyle w:val="Hyperlink"/>
            <w:noProof/>
          </w:rPr>
          <w:fldChar w:fldCharType="end"/>
        </w:r>
      </w:ins>
    </w:p>
    <w:p w14:paraId="38114045" w14:textId="407F4527" w:rsidR="00D97E6D" w:rsidRDefault="00D97E6D">
      <w:pPr>
        <w:pStyle w:val="TOC3"/>
        <w:tabs>
          <w:tab w:val="right" w:leader="dot" w:pos="9350"/>
        </w:tabs>
        <w:rPr>
          <w:ins w:id="251" w:author="Laurence Golding" w:date="2017-10-10T15:25:00Z"/>
          <w:rFonts w:asciiTheme="minorHAnsi" w:eastAsiaTheme="minorEastAsia" w:hAnsiTheme="minorHAnsi" w:cstheme="minorBidi"/>
          <w:noProof/>
          <w:sz w:val="22"/>
          <w:szCs w:val="22"/>
        </w:rPr>
      </w:pPr>
      <w:ins w:id="252"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"_Toc495412520"</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3.15.8 hashes property</w:t>
        </w:r>
        <w:r>
          <w:rPr>
            <w:noProof/>
            <w:webHidden/>
          </w:rPr>
          <w:tab/>
        </w:r>
        <w:r>
          <w:rPr>
            <w:noProof/>
            <w:webHidden/>
          </w:rPr>
          <w:fldChar w:fldCharType="begin"/>
        </w:r>
        <w:r>
          <w:rPr>
            <w:noProof/>
            <w:webHidden/>
          </w:rPr>
          <w:instrText xml:space="preserve"> PAGEREF _Toc495412520 \h </w:instrText>
        </w:r>
        <w:r>
          <w:rPr>
            <w:noProof/>
            <w:webHidden/>
          </w:rPr>
        </w:r>
      </w:ins>
      <w:r>
        <w:rPr>
          <w:noProof/>
          <w:webHidden/>
        </w:rPr>
        <w:fldChar w:fldCharType="separate"/>
      </w:r>
      <w:ins w:id="253" w:author="Laurence Golding" w:date="2017-10-10T15:25:00Z">
        <w:r>
          <w:rPr>
            <w:noProof/>
            <w:webHidden/>
          </w:rPr>
          <w:t>33</w:t>
        </w:r>
        <w:r>
          <w:rPr>
            <w:noProof/>
            <w:webHidden/>
          </w:rPr>
          <w:fldChar w:fldCharType="end"/>
        </w:r>
        <w:r w:rsidRPr="002E5359">
          <w:rPr>
            <w:rStyle w:val="Hyperlink"/>
            <w:noProof/>
          </w:rPr>
          <w:fldChar w:fldCharType="end"/>
        </w:r>
      </w:ins>
    </w:p>
    <w:p w14:paraId="08DB6525" w14:textId="57F0C372" w:rsidR="00D97E6D" w:rsidRDefault="00D97E6D">
      <w:pPr>
        <w:pStyle w:val="TOC3"/>
        <w:tabs>
          <w:tab w:val="right" w:leader="dot" w:pos="9350"/>
        </w:tabs>
        <w:rPr>
          <w:ins w:id="254" w:author="Laurence Golding" w:date="2017-10-10T15:25:00Z"/>
          <w:rFonts w:asciiTheme="minorHAnsi" w:eastAsiaTheme="minorEastAsia" w:hAnsiTheme="minorHAnsi" w:cstheme="minorBidi"/>
          <w:noProof/>
          <w:sz w:val="22"/>
          <w:szCs w:val="22"/>
        </w:rPr>
      </w:pPr>
      <w:ins w:id="255"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"_Toc495412521"</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3.15.9 contents property</w:t>
        </w:r>
        <w:r>
          <w:rPr>
            <w:noProof/>
            <w:webHidden/>
          </w:rPr>
          <w:tab/>
        </w:r>
        <w:r>
          <w:rPr>
            <w:noProof/>
            <w:webHidden/>
          </w:rPr>
          <w:fldChar w:fldCharType="begin"/>
        </w:r>
        <w:r>
          <w:rPr>
            <w:noProof/>
            <w:webHidden/>
          </w:rPr>
          <w:instrText xml:space="preserve"> PAGEREF _Toc495412521 \h </w:instrText>
        </w:r>
        <w:r>
          <w:rPr>
            <w:noProof/>
            <w:webHidden/>
          </w:rPr>
        </w:r>
      </w:ins>
      <w:r>
        <w:rPr>
          <w:noProof/>
          <w:webHidden/>
        </w:rPr>
        <w:fldChar w:fldCharType="separate"/>
      </w:r>
      <w:ins w:id="256" w:author="Laurence Golding" w:date="2017-10-10T15:25:00Z">
        <w:r>
          <w:rPr>
            <w:noProof/>
            <w:webHidden/>
          </w:rPr>
          <w:t>34</w:t>
        </w:r>
        <w:r>
          <w:rPr>
            <w:noProof/>
            <w:webHidden/>
          </w:rPr>
          <w:fldChar w:fldCharType="end"/>
        </w:r>
        <w:r w:rsidRPr="002E5359">
          <w:rPr>
            <w:rStyle w:val="Hyperlink"/>
            <w:noProof/>
          </w:rPr>
          <w:fldChar w:fldCharType="end"/>
        </w:r>
      </w:ins>
    </w:p>
    <w:p w14:paraId="63C3FA41" w14:textId="1FBF6177" w:rsidR="00D97E6D" w:rsidRDefault="00D97E6D">
      <w:pPr>
        <w:pStyle w:val="TOC3"/>
        <w:tabs>
          <w:tab w:val="right" w:leader="dot" w:pos="9350"/>
        </w:tabs>
        <w:rPr>
          <w:ins w:id="257" w:author="Laurence Golding" w:date="2017-10-10T15:25:00Z"/>
          <w:rFonts w:asciiTheme="minorHAnsi" w:eastAsiaTheme="minorEastAsia" w:hAnsiTheme="minorHAnsi" w:cstheme="minorBidi"/>
          <w:noProof/>
          <w:sz w:val="22"/>
          <w:szCs w:val="22"/>
        </w:rPr>
      </w:pPr>
      <w:ins w:id="258"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"_Toc495412522"</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3.15.10 properties property</w:t>
        </w:r>
        <w:r>
          <w:rPr>
            <w:noProof/>
            <w:webHidden/>
          </w:rPr>
          <w:tab/>
        </w:r>
        <w:r>
          <w:rPr>
            <w:noProof/>
            <w:webHidden/>
          </w:rPr>
          <w:fldChar w:fldCharType="begin"/>
        </w:r>
        <w:r>
          <w:rPr>
            <w:noProof/>
            <w:webHidden/>
          </w:rPr>
          <w:instrText xml:space="preserve"> PAGEREF _Toc495412522 \h </w:instrText>
        </w:r>
        <w:r>
          <w:rPr>
            <w:noProof/>
            <w:webHidden/>
          </w:rPr>
        </w:r>
      </w:ins>
      <w:r>
        <w:rPr>
          <w:noProof/>
          <w:webHidden/>
        </w:rPr>
        <w:fldChar w:fldCharType="separate"/>
      </w:r>
      <w:ins w:id="259" w:author="Laurence Golding" w:date="2017-10-10T15:25:00Z">
        <w:r>
          <w:rPr>
            <w:noProof/>
            <w:webHidden/>
          </w:rPr>
          <w:t>34</w:t>
        </w:r>
        <w:r>
          <w:rPr>
            <w:noProof/>
            <w:webHidden/>
          </w:rPr>
          <w:fldChar w:fldCharType="end"/>
        </w:r>
        <w:r w:rsidRPr="002E5359">
          <w:rPr>
            <w:rStyle w:val="Hyperlink"/>
            <w:noProof/>
          </w:rPr>
          <w:fldChar w:fldCharType="end"/>
        </w:r>
      </w:ins>
    </w:p>
    <w:p w14:paraId="70648A31" w14:textId="1A33FC23" w:rsidR="00D97E6D" w:rsidRDefault="00D97E6D">
      <w:pPr>
        <w:pStyle w:val="TOC2"/>
        <w:tabs>
          <w:tab w:val="right" w:leader="dot" w:pos="9350"/>
        </w:tabs>
        <w:rPr>
          <w:ins w:id="260" w:author="Laurence Golding" w:date="2017-10-10T15:25:00Z"/>
          <w:rFonts w:asciiTheme="minorHAnsi" w:eastAsiaTheme="minorEastAsia" w:hAnsiTheme="minorHAnsi" w:cstheme="minorBidi"/>
          <w:noProof/>
          <w:sz w:val="22"/>
          <w:szCs w:val="22"/>
        </w:rPr>
      </w:pPr>
      <w:ins w:id="261"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"_Toc495412523"</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3.16 hash object</w:t>
        </w:r>
        <w:r>
          <w:rPr>
            <w:noProof/>
            <w:webHidden/>
          </w:rPr>
          <w:tab/>
        </w:r>
        <w:r>
          <w:rPr>
            <w:noProof/>
            <w:webHidden/>
          </w:rPr>
          <w:fldChar w:fldCharType="begin"/>
        </w:r>
        <w:r>
          <w:rPr>
            <w:noProof/>
            <w:webHidden/>
          </w:rPr>
          <w:instrText xml:space="preserve"> PAGEREF _Toc495412523 \h </w:instrText>
        </w:r>
        <w:r>
          <w:rPr>
            <w:noProof/>
            <w:webHidden/>
          </w:rPr>
        </w:r>
      </w:ins>
      <w:r>
        <w:rPr>
          <w:noProof/>
          <w:webHidden/>
        </w:rPr>
        <w:fldChar w:fldCharType="separate"/>
      </w:r>
      <w:ins w:id="262" w:author="Laurence Golding" w:date="2017-10-10T15:25:00Z">
        <w:r>
          <w:rPr>
            <w:noProof/>
            <w:webHidden/>
          </w:rPr>
          <w:t>34</w:t>
        </w:r>
        <w:r>
          <w:rPr>
            <w:noProof/>
            <w:webHidden/>
          </w:rPr>
          <w:fldChar w:fldCharType="end"/>
        </w:r>
        <w:r w:rsidRPr="002E5359">
          <w:rPr>
            <w:rStyle w:val="Hyperlink"/>
            <w:noProof/>
          </w:rPr>
          <w:fldChar w:fldCharType="end"/>
        </w:r>
      </w:ins>
    </w:p>
    <w:p w14:paraId="5C16804C" w14:textId="1C40F8BF" w:rsidR="00D97E6D" w:rsidRDefault="00D97E6D">
      <w:pPr>
        <w:pStyle w:val="TOC3"/>
        <w:tabs>
          <w:tab w:val="right" w:leader="dot" w:pos="9350"/>
        </w:tabs>
        <w:rPr>
          <w:ins w:id="263" w:author="Laurence Golding" w:date="2017-10-10T15:25:00Z"/>
          <w:rFonts w:asciiTheme="minorHAnsi" w:eastAsiaTheme="minorEastAsia" w:hAnsiTheme="minorHAnsi" w:cstheme="minorBidi"/>
          <w:noProof/>
          <w:sz w:val="22"/>
          <w:szCs w:val="22"/>
        </w:rPr>
      </w:pPr>
      <w:ins w:id="264"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"_Toc495412524"</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3.16.1 General</w:t>
        </w:r>
        <w:r>
          <w:rPr>
            <w:noProof/>
            <w:webHidden/>
          </w:rPr>
          <w:tab/>
        </w:r>
        <w:r>
          <w:rPr>
            <w:noProof/>
            <w:webHidden/>
          </w:rPr>
          <w:fldChar w:fldCharType="begin"/>
        </w:r>
        <w:r>
          <w:rPr>
            <w:noProof/>
            <w:webHidden/>
          </w:rPr>
          <w:instrText xml:space="preserve"> PAGEREF _Toc495412524 \h </w:instrText>
        </w:r>
        <w:r>
          <w:rPr>
            <w:noProof/>
            <w:webHidden/>
          </w:rPr>
        </w:r>
      </w:ins>
      <w:r>
        <w:rPr>
          <w:noProof/>
          <w:webHidden/>
        </w:rPr>
        <w:fldChar w:fldCharType="separate"/>
      </w:r>
      <w:ins w:id="265" w:author="Laurence Golding" w:date="2017-10-10T15:25:00Z">
        <w:r>
          <w:rPr>
            <w:noProof/>
            <w:webHidden/>
          </w:rPr>
          <w:t>34</w:t>
        </w:r>
        <w:r>
          <w:rPr>
            <w:noProof/>
            <w:webHidden/>
          </w:rPr>
          <w:fldChar w:fldCharType="end"/>
        </w:r>
        <w:r w:rsidRPr="002E5359">
          <w:rPr>
            <w:rStyle w:val="Hyperlink"/>
            <w:noProof/>
          </w:rPr>
          <w:fldChar w:fldCharType="end"/>
        </w:r>
      </w:ins>
    </w:p>
    <w:p w14:paraId="6644BF3F" w14:textId="55FE3391" w:rsidR="00D97E6D" w:rsidRDefault="00D97E6D">
      <w:pPr>
        <w:pStyle w:val="TOC3"/>
        <w:tabs>
          <w:tab w:val="right" w:leader="dot" w:pos="9350"/>
        </w:tabs>
        <w:rPr>
          <w:ins w:id="266" w:author="Laurence Golding" w:date="2017-10-10T15:25:00Z"/>
          <w:rFonts w:asciiTheme="minorHAnsi" w:eastAsiaTheme="minorEastAsia" w:hAnsiTheme="minorHAnsi" w:cstheme="minorBidi"/>
          <w:noProof/>
          <w:sz w:val="22"/>
          <w:szCs w:val="22"/>
        </w:rPr>
      </w:pPr>
      <w:ins w:id="267"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"_Toc495412525"</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3.16.2 value property</w:t>
        </w:r>
        <w:r>
          <w:rPr>
            <w:noProof/>
            <w:webHidden/>
          </w:rPr>
          <w:tab/>
        </w:r>
        <w:r>
          <w:rPr>
            <w:noProof/>
            <w:webHidden/>
          </w:rPr>
          <w:fldChar w:fldCharType="begin"/>
        </w:r>
        <w:r>
          <w:rPr>
            <w:noProof/>
            <w:webHidden/>
          </w:rPr>
          <w:instrText xml:space="preserve"> PAGEREF _Toc495412525 \h </w:instrText>
        </w:r>
        <w:r>
          <w:rPr>
            <w:noProof/>
            <w:webHidden/>
          </w:rPr>
        </w:r>
      </w:ins>
      <w:r>
        <w:rPr>
          <w:noProof/>
          <w:webHidden/>
        </w:rPr>
        <w:fldChar w:fldCharType="separate"/>
      </w:r>
      <w:ins w:id="268" w:author="Laurence Golding" w:date="2017-10-10T15:25:00Z">
        <w:r>
          <w:rPr>
            <w:noProof/>
            <w:webHidden/>
          </w:rPr>
          <w:t>34</w:t>
        </w:r>
        <w:r>
          <w:rPr>
            <w:noProof/>
            <w:webHidden/>
          </w:rPr>
          <w:fldChar w:fldCharType="end"/>
        </w:r>
        <w:r w:rsidRPr="002E5359">
          <w:rPr>
            <w:rStyle w:val="Hyperlink"/>
            <w:noProof/>
          </w:rPr>
          <w:fldChar w:fldCharType="end"/>
        </w:r>
      </w:ins>
    </w:p>
    <w:p w14:paraId="7669B358" w14:textId="2BD8C24B" w:rsidR="00D97E6D" w:rsidRDefault="00D97E6D">
      <w:pPr>
        <w:pStyle w:val="TOC3"/>
        <w:tabs>
          <w:tab w:val="right" w:leader="dot" w:pos="9350"/>
        </w:tabs>
        <w:rPr>
          <w:ins w:id="269" w:author="Laurence Golding" w:date="2017-10-10T15:25:00Z"/>
          <w:rFonts w:asciiTheme="minorHAnsi" w:eastAsiaTheme="minorEastAsia" w:hAnsiTheme="minorHAnsi" w:cstheme="minorBidi"/>
          <w:noProof/>
          <w:sz w:val="22"/>
          <w:szCs w:val="22"/>
        </w:rPr>
      </w:pPr>
      <w:ins w:id="270"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"_Toc495412526"</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3.16.3 algorithm property</w:t>
        </w:r>
        <w:r>
          <w:rPr>
            <w:noProof/>
            <w:webHidden/>
          </w:rPr>
          <w:tab/>
        </w:r>
        <w:r>
          <w:rPr>
            <w:noProof/>
            <w:webHidden/>
          </w:rPr>
          <w:fldChar w:fldCharType="begin"/>
        </w:r>
        <w:r>
          <w:rPr>
            <w:noProof/>
            <w:webHidden/>
          </w:rPr>
          <w:instrText xml:space="preserve"> PAGEREF _Toc495412526 \h </w:instrText>
        </w:r>
        <w:r>
          <w:rPr>
            <w:noProof/>
            <w:webHidden/>
          </w:rPr>
        </w:r>
      </w:ins>
      <w:r>
        <w:rPr>
          <w:noProof/>
          <w:webHidden/>
        </w:rPr>
        <w:fldChar w:fldCharType="separate"/>
      </w:r>
      <w:ins w:id="271" w:author="Laurence Golding" w:date="2017-10-10T15:25:00Z">
        <w:r>
          <w:rPr>
            <w:noProof/>
            <w:webHidden/>
          </w:rPr>
          <w:t>34</w:t>
        </w:r>
        <w:r>
          <w:rPr>
            <w:noProof/>
            <w:webHidden/>
          </w:rPr>
          <w:fldChar w:fldCharType="end"/>
        </w:r>
        <w:r w:rsidRPr="002E5359">
          <w:rPr>
            <w:rStyle w:val="Hyperlink"/>
            <w:noProof/>
          </w:rPr>
          <w:fldChar w:fldCharType="end"/>
        </w:r>
      </w:ins>
    </w:p>
    <w:p w14:paraId="5012208B" w14:textId="3A4E823F" w:rsidR="00D97E6D" w:rsidRDefault="00D97E6D">
      <w:pPr>
        <w:pStyle w:val="TOC2"/>
        <w:tabs>
          <w:tab w:val="right" w:leader="dot" w:pos="9350"/>
        </w:tabs>
        <w:rPr>
          <w:ins w:id="272" w:author="Laurence Golding" w:date="2017-10-10T15:25:00Z"/>
          <w:rFonts w:asciiTheme="minorHAnsi" w:eastAsiaTheme="minorEastAsia" w:hAnsiTheme="minorHAnsi" w:cstheme="minorBidi"/>
          <w:noProof/>
          <w:sz w:val="22"/>
          <w:szCs w:val="22"/>
        </w:rPr>
      </w:pPr>
      <w:ins w:id="273"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"_Toc495412527"</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3.17 result object</w:t>
        </w:r>
        <w:r>
          <w:rPr>
            <w:noProof/>
            <w:webHidden/>
          </w:rPr>
          <w:tab/>
        </w:r>
        <w:r>
          <w:rPr>
            <w:noProof/>
            <w:webHidden/>
          </w:rPr>
          <w:fldChar w:fldCharType="begin"/>
        </w:r>
        <w:r>
          <w:rPr>
            <w:noProof/>
            <w:webHidden/>
          </w:rPr>
          <w:instrText xml:space="preserve"> PAGEREF _Toc495412527 \h </w:instrText>
        </w:r>
        <w:r>
          <w:rPr>
            <w:noProof/>
            <w:webHidden/>
          </w:rPr>
        </w:r>
      </w:ins>
      <w:r>
        <w:rPr>
          <w:noProof/>
          <w:webHidden/>
        </w:rPr>
        <w:fldChar w:fldCharType="separate"/>
      </w:r>
      <w:ins w:id="274" w:author="Laurence Golding" w:date="2017-10-10T15:25:00Z">
        <w:r>
          <w:rPr>
            <w:noProof/>
            <w:webHidden/>
          </w:rPr>
          <w:t>35</w:t>
        </w:r>
        <w:r>
          <w:rPr>
            <w:noProof/>
            <w:webHidden/>
          </w:rPr>
          <w:fldChar w:fldCharType="end"/>
        </w:r>
        <w:r w:rsidRPr="002E5359">
          <w:rPr>
            <w:rStyle w:val="Hyperlink"/>
            <w:noProof/>
          </w:rPr>
          <w:fldChar w:fldCharType="end"/>
        </w:r>
      </w:ins>
    </w:p>
    <w:p w14:paraId="62774BC9" w14:textId="4AB4A8AC" w:rsidR="00D97E6D" w:rsidRDefault="00D97E6D">
      <w:pPr>
        <w:pStyle w:val="TOC3"/>
        <w:tabs>
          <w:tab w:val="right" w:leader="dot" w:pos="9350"/>
        </w:tabs>
        <w:rPr>
          <w:ins w:id="275" w:author="Laurence Golding" w:date="2017-10-10T15:25:00Z"/>
          <w:rFonts w:asciiTheme="minorHAnsi" w:eastAsiaTheme="minorEastAsia" w:hAnsiTheme="minorHAnsi" w:cstheme="minorBidi"/>
          <w:noProof/>
          <w:sz w:val="22"/>
          <w:szCs w:val="22"/>
        </w:rPr>
      </w:pPr>
      <w:ins w:id="276"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"_Toc495412528"</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3.17.1 General</w:t>
        </w:r>
        <w:r>
          <w:rPr>
            <w:noProof/>
            <w:webHidden/>
          </w:rPr>
          <w:tab/>
        </w:r>
        <w:r>
          <w:rPr>
            <w:noProof/>
            <w:webHidden/>
          </w:rPr>
          <w:fldChar w:fldCharType="begin"/>
        </w:r>
        <w:r>
          <w:rPr>
            <w:noProof/>
            <w:webHidden/>
          </w:rPr>
          <w:instrText xml:space="preserve"> PAGEREF _Toc495412528 \h </w:instrText>
        </w:r>
        <w:r>
          <w:rPr>
            <w:noProof/>
            <w:webHidden/>
          </w:rPr>
        </w:r>
      </w:ins>
      <w:r>
        <w:rPr>
          <w:noProof/>
          <w:webHidden/>
        </w:rPr>
        <w:fldChar w:fldCharType="separate"/>
      </w:r>
      <w:ins w:id="277" w:author="Laurence Golding" w:date="2017-10-10T15:25:00Z">
        <w:r>
          <w:rPr>
            <w:noProof/>
            <w:webHidden/>
          </w:rPr>
          <w:t>35</w:t>
        </w:r>
        <w:r>
          <w:rPr>
            <w:noProof/>
            <w:webHidden/>
          </w:rPr>
          <w:fldChar w:fldCharType="end"/>
        </w:r>
        <w:r w:rsidRPr="002E5359">
          <w:rPr>
            <w:rStyle w:val="Hyperlink"/>
            <w:noProof/>
          </w:rPr>
          <w:fldChar w:fldCharType="end"/>
        </w:r>
      </w:ins>
    </w:p>
    <w:p w14:paraId="15A34F50" w14:textId="3A792B2E" w:rsidR="00D97E6D" w:rsidRDefault="00D97E6D">
      <w:pPr>
        <w:pStyle w:val="TOC3"/>
        <w:tabs>
          <w:tab w:val="right" w:leader="dot" w:pos="9350"/>
        </w:tabs>
        <w:rPr>
          <w:ins w:id="278" w:author="Laurence Golding" w:date="2017-10-10T15:25:00Z"/>
          <w:rFonts w:asciiTheme="minorHAnsi" w:eastAsiaTheme="minorEastAsia" w:hAnsiTheme="minorHAnsi" w:cstheme="minorBidi"/>
          <w:noProof/>
          <w:sz w:val="22"/>
          <w:szCs w:val="22"/>
        </w:rPr>
      </w:pPr>
      <w:ins w:id="279"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"_Toc495412529"</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3.17.2 ruleId property</w:t>
        </w:r>
        <w:r>
          <w:rPr>
            <w:noProof/>
            <w:webHidden/>
          </w:rPr>
          <w:tab/>
        </w:r>
        <w:r>
          <w:rPr>
            <w:noProof/>
            <w:webHidden/>
          </w:rPr>
          <w:fldChar w:fldCharType="begin"/>
        </w:r>
        <w:r>
          <w:rPr>
            <w:noProof/>
            <w:webHidden/>
          </w:rPr>
          <w:instrText xml:space="preserve"> PAGEREF _Toc495412529 \h </w:instrText>
        </w:r>
        <w:r>
          <w:rPr>
            <w:noProof/>
            <w:webHidden/>
          </w:rPr>
        </w:r>
      </w:ins>
      <w:r>
        <w:rPr>
          <w:noProof/>
          <w:webHidden/>
        </w:rPr>
        <w:fldChar w:fldCharType="separate"/>
      </w:r>
      <w:ins w:id="280" w:author="Laurence Golding" w:date="2017-10-10T15:25:00Z">
        <w:r>
          <w:rPr>
            <w:noProof/>
            <w:webHidden/>
          </w:rPr>
          <w:t>35</w:t>
        </w:r>
        <w:r>
          <w:rPr>
            <w:noProof/>
            <w:webHidden/>
          </w:rPr>
          <w:fldChar w:fldCharType="end"/>
        </w:r>
        <w:r w:rsidRPr="002E5359">
          <w:rPr>
            <w:rStyle w:val="Hyperlink"/>
            <w:noProof/>
          </w:rPr>
          <w:fldChar w:fldCharType="end"/>
        </w:r>
      </w:ins>
    </w:p>
    <w:p w14:paraId="35267C1E" w14:textId="0C85F428" w:rsidR="00D97E6D" w:rsidRDefault="00D97E6D">
      <w:pPr>
        <w:pStyle w:val="TOC3"/>
        <w:tabs>
          <w:tab w:val="right" w:leader="dot" w:pos="9350"/>
        </w:tabs>
        <w:rPr>
          <w:ins w:id="281" w:author="Laurence Golding" w:date="2017-10-10T15:25:00Z"/>
          <w:rFonts w:asciiTheme="minorHAnsi" w:eastAsiaTheme="minorEastAsia" w:hAnsiTheme="minorHAnsi" w:cstheme="minorBidi"/>
          <w:noProof/>
          <w:sz w:val="22"/>
          <w:szCs w:val="22"/>
        </w:rPr>
      </w:pPr>
      <w:ins w:id="282"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"_Toc495412530"</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3.17.3 ruleKey property</w:t>
        </w:r>
        <w:r>
          <w:rPr>
            <w:noProof/>
            <w:webHidden/>
          </w:rPr>
          <w:tab/>
        </w:r>
        <w:r>
          <w:rPr>
            <w:noProof/>
            <w:webHidden/>
          </w:rPr>
          <w:fldChar w:fldCharType="begin"/>
        </w:r>
        <w:r>
          <w:rPr>
            <w:noProof/>
            <w:webHidden/>
          </w:rPr>
          <w:instrText xml:space="preserve"> PAGEREF _Toc495412530 \h </w:instrText>
        </w:r>
        <w:r>
          <w:rPr>
            <w:noProof/>
            <w:webHidden/>
          </w:rPr>
        </w:r>
      </w:ins>
      <w:r>
        <w:rPr>
          <w:noProof/>
          <w:webHidden/>
        </w:rPr>
        <w:fldChar w:fldCharType="separate"/>
      </w:r>
      <w:ins w:id="283" w:author="Laurence Golding" w:date="2017-10-10T15:25:00Z">
        <w:r>
          <w:rPr>
            <w:noProof/>
            <w:webHidden/>
          </w:rPr>
          <w:t>35</w:t>
        </w:r>
        <w:r>
          <w:rPr>
            <w:noProof/>
            <w:webHidden/>
          </w:rPr>
          <w:fldChar w:fldCharType="end"/>
        </w:r>
        <w:r w:rsidRPr="002E5359">
          <w:rPr>
            <w:rStyle w:val="Hyperlink"/>
            <w:noProof/>
          </w:rPr>
          <w:fldChar w:fldCharType="end"/>
        </w:r>
      </w:ins>
    </w:p>
    <w:p w14:paraId="20744C63" w14:textId="48D7D37A" w:rsidR="00D97E6D" w:rsidRDefault="00D97E6D">
      <w:pPr>
        <w:pStyle w:val="TOC3"/>
        <w:tabs>
          <w:tab w:val="right" w:leader="dot" w:pos="9350"/>
        </w:tabs>
        <w:rPr>
          <w:ins w:id="284" w:author="Laurence Golding" w:date="2017-10-10T15:25:00Z"/>
          <w:rFonts w:asciiTheme="minorHAnsi" w:eastAsiaTheme="minorEastAsia" w:hAnsiTheme="minorHAnsi" w:cstheme="minorBidi"/>
          <w:noProof/>
          <w:sz w:val="22"/>
          <w:szCs w:val="22"/>
        </w:rPr>
      </w:pPr>
      <w:ins w:id="285" w:author="Laurence Golding" w:date="2017-10-10T15:25:00Z">
        <w:r w:rsidRPr="002E5359">
          <w:rPr>
            <w:rStyle w:val="Hyperlink"/>
            <w:noProof/>
          </w:rPr>
          <w:lastRenderedPageBreak/>
          <w:fldChar w:fldCharType="begin"/>
        </w:r>
        <w:r w:rsidRPr="002E5359">
          <w:rPr>
            <w:rStyle w:val="Hyperlink"/>
            <w:noProof/>
          </w:rPr>
          <w:instrText xml:space="preserve"> </w:instrText>
        </w:r>
        <w:r>
          <w:rPr>
            <w:noProof/>
          </w:rPr>
          <w:instrText>HYPERLINK \l "_Toc495412531"</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3.17.4 level property</w:t>
        </w:r>
        <w:r>
          <w:rPr>
            <w:noProof/>
            <w:webHidden/>
          </w:rPr>
          <w:tab/>
        </w:r>
        <w:r>
          <w:rPr>
            <w:noProof/>
            <w:webHidden/>
          </w:rPr>
          <w:fldChar w:fldCharType="begin"/>
        </w:r>
        <w:r>
          <w:rPr>
            <w:noProof/>
            <w:webHidden/>
          </w:rPr>
          <w:instrText xml:space="preserve"> PAGEREF _Toc495412531 \h </w:instrText>
        </w:r>
        <w:r>
          <w:rPr>
            <w:noProof/>
            <w:webHidden/>
          </w:rPr>
        </w:r>
      </w:ins>
      <w:r>
        <w:rPr>
          <w:noProof/>
          <w:webHidden/>
        </w:rPr>
        <w:fldChar w:fldCharType="separate"/>
      </w:r>
      <w:ins w:id="286" w:author="Laurence Golding" w:date="2017-10-10T15:25:00Z">
        <w:r>
          <w:rPr>
            <w:noProof/>
            <w:webHidden/>
          </w:rPr>
          <w:t>36</w:t>
        </w:r>
        <w:r>
          <w:rPr>
            <w:noProof/>
            <w:webHidden/>
          </w:rPr>
          <w:fldChar w:fldCharType="end"/>
        </w:r>
        <w:r w:rsidRPr="002E5359">
          <w:rPr>
            <w:rStyle w:val="Hyperlink"/>
            <w:noProof/>
          </w:rPr>
          <w:fldChar w:fldCharType="end"/>
        </w:r>
      </w:ins>
    </w:p>
    <w:p w14:paraId="28A3425D" w14:textId="514F34CA" w:rsidR="00D97E6D" w:rsidRDefault="00D97E6D">
      <w:pPr>
        <w:pStyle w:val="TOC3"/>
        <w:tabs>
          <w:tab w:val="right" w:leader="dot" w:pos="9350"/>
        </w:tabs>
        <w:rPr>
          <w:ins w:id="287" w:author="Laurence Golding" w:date="2017-10-10T15:25:00Z"/>
          <w:rFonts w:asciiTheme="minorHAnsi" w:eastAsiaTheme="minorEastAsia" w:hAnsiTheme="minorHAnsi" w:cstheme="minorBidi"/>
          <w:noProof/>
          <w:sz w:val="22"/>
          <w:szCs w:val="22"/>
        </w:rPr>
      </w:pPr>
      <w:ins w:id="288"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"_Toc495412532"</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3.17.5 message property</w:t>
        </w:r>
        <w:r>
          <w:rPr>
            <w:noProof/>
            <w:webHidden/>
          </w:rPr>
          <w:tab/>
        </w:r>
        <w:r>
          <w:rPr>
            <w:noProof/>
            <w:webHidden/>
          </w:rPr>
          <w:fldChar w:fldCharType="begin"/>
        </w:r>
        <w:r>
          <w:rPr>
            <w:noProof/>
            <w:webHidden/>
          </w:rPr>
          <w:instrText xml:space="preserve"> PAGEREF _Toc495412532 \h </w:instrText>
        </w:r>
        <w:r>
          <w:rPr>
            <w:noProof/>
            <w:webHidden/>
          </w:rPr>
        </w:r>
      </w:ins>
      <w:r>
        <w:rPr>
          <w:noProof/>
          <w:webHidden/>
        </w:rPr>
        <w:fldChar w:fldCharType="separate"/>
      </w:r>
      <w:ins w:id="289" w:author="Laurence Golding" w:date="2017-10-10T15:25:00Z">
        <w:r>
          <w:rPr>
            <w:noProof/>
            <w:webHidden/>
          </w:rPr>
          <w:t>37</w:t>
        </w:r>
        <w:r>
          <w:rPr>
            <w:noProof/>
            <w:webHidden/>
          </w:rPr>
          <w:fldChar w:fldCharType="end"/>
        </w:r>
        <w:r w:rsidRPr="002E5359">
          <w:rPr>
            <w:rStyle w:val="Hyperlink"/>
            <w:noProof/>
          </w:rPr>
          <w:fldChar w:fldCharType="end"/>
        </w:r>
      </w:ins>
    </w:p>
    <w:p w14:paraId="1A35BFCE" w14:textId="58BFEC30" w:rsidR="00D97E6D" w:rsidRDefault="00D97E6D">
      <w:pPr>
        <w:pStyle w:val="TOC3"/>
        <w:tabs>
          <w:tab w:val="right" w:leader="dot" w:pos="9350"/>
        </w:tabs>
        <w:rPr>
          <w:ins w:id="290" w:author="Laurence Golding" w:date="2017-10-10T15:25:00Z"/>
          <w:rFonts w:asciiTheme="minorHAnsi" w:eastAsiaTheme="minorEastAsia" w:hAnsiTheme="minorHAnsi" w:cstheme="minorBidi"/>
          <w:noProof/>
          <w:sz w:val="22"/>
          <w:szCs w:val="22"/>
        </w:rPr>
      </w:pPr>
      <w:ins w:id="291"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"_Toc495412533"</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3.17.6 formattedRuleMessage property</w:t>
        </w:r>
        <w:r>
          <w:rPr>
            <w:noProof/>
            <w:webHidden/>
          </w:rPr>
          <w:tab/>
        </w:r>
        <w:r>
          <w:rPr>
            <w:noProof/>
            <w:webHidden/>
          </w:rPr>
          <w:fldChar w:fldCharType="begin"/>
        </w:r>
        <w:r>
          <w:rPr>
            <w:noProof/>
            <w:webHidden/>
          </w:rPr>
          <w:instrText xml:space="preserve"> PAGEREF _Toc495412533 \h </w:instrText>
        </w:r>
        <w:r>
          <w:rPr>
            <w:noProof/>
            <w:webHidden/>
          </w:rPr>
        </w:r>
      </w:ins>
      <w:r>
        <w:rPr>
          <w:noProof/>
          <w:webHidden/>
        </w:rPr>
        <w:fldChar w:fldCharType="separate"/>
      </w:r>
      <w:ins w:id="292" w:author="Laurence Golding" w:date="2017-10-10T15:25:00Z">
        <w:r>
          <w:rPr>
            <w:noProof/>
            <w:webHidden/>
          </w:rPr>
          <w:t>38</w:t>
        </w:r>
        <w:r>
          <w:rPr>
            <w:noProof/>
            <w:webHidden/>
          </w:rPr>
          <w:fldChar w:fldCharType="end"/>
        </w:r>
        <w:r w:rsidRPr="002E5359">
          <w:rPr>
            <w:rStyle w:val="Hyperlink"/>
            <w:noProof/>
          </w:rPr>
          <w:fldChar w:fldCharType="end"/>
        </w:r>
      </w:ins>
    </w:p>
    <w:p w14:paraId="1B0C0965" w14:textId="382E8037" w:rsidR="00D97E6D" w:rsidRDefault="00D97E6D">
      <w:pPr>
        <w:pStyle w:val="TOC3"/>
        <w:tabs>
          <w:tab w:val="right" w:leader="dot" w:pos="9350"/>
        </w:tabs>
        <w:rPr>
          <w:ins w:id="293" w:author="Laurence Golding" w:date="2017-10-10T15:25:00Z"/>
          <w:rFonts w:asciiTheme="minorHAnsi" w:eastAsiaTheme="minorEastAsia" w:hAnsiTheme="minorHAnsi" w:cstheme="minorBidi"/>
          <w:noProof/>
          <w:sz w:val="22"/>
          <w:szCs w:val="22"/>
        </w:rPr>
      </w:pPr>
      <w:ins w:id="294"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"_Toc495412534"</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3.17.7 locations property</w:t>
        </w:r>
        <w:r>
          <w:rPr>
            <w:noProof/>
            <w:webHidden/>
          </w:rPr>
          <w:tab/>
        </w:r>
        <w:r>
          <w:rPr>
            <w:noProof/>
            <w:webHidden/>
          </w:rPr>
          <w:fldChar w:fldCharType="begin"/>
        </w:r>
        <w:r>
          <w:rPr>
            <w:noProof/>
            <w:webHidden/>
          </w:rPr>
          <w:instrText xml:space="preserve"> PAGEREF _Toc495412534 \h </w:instrText>
        </w:r>
        <w:r>
          <w:rPr>
            <w:noProof/>
            <w:webHidden/>
          </w:rPr>
        </w:r>
      </w:ins>
      <w:r>
        <w:rPr>
          <w:noProof/>
          <w:webHidden/>
        </w:rPr>
        <w:fldChar w:fldCharType="separate"/>
      </w:r>
      <w:ins w:id="295" w:author="Laurence Golding" w:date="2017-10-10T15:25:00Z">
        <w:r>
          <w:rPr>
            <w:noProof/>
            <w:webHidden/>
          </w:rPr>
          <w:t>38</w:t>
        </w:r>
        <w:r>
          <w:rPr>
            <w:noProof/>
            <w:webHidden/>
          </w:rPr>
          <w:fldChar w:fldCharType="end"/>
        </w:r>
        <w:r w:rsidRPr="002E5359">
          <w:rPr>
            <w:rStyle w:val="Hyperlink"/>
            <w:noProof/>
          </w:rPr>
          <w:fldChar w:fldCharType="end"/>
        </w:r>
      </w:ins>
    </w:p>
    <w:p w14:paraId="37D12D13" w14:textId="2EFB4FEE" w:rsidR="00D97E6D" w:rsidRDefault="00D97E6D">
      <w:pPr>
        <w:pStyle w:val="TOC3"/>
        <w:tabs>
          <w:tab w:val="right" w:leader="dot" w:pos="9350"/>
        </w:tabs>
        <w:rPr>
          <w:ins w:id="296" w:author="Laurence Golding" w:date="2017-10-10T15:25:00Z"/>
          <w:rFonts w:asciiTheme="minorHAnsi" w:eastAsiaTheme="minorEastAsia" w:hAnsiTheme="minorHAnsi" w:cstheme="minorBidi"/>
          <w:noProof/>
          <w:sz w:val="22"/>
          <w:szCs w:val="22"/>
        </w:rPr>
      </w:pPr>
      <w:ins w:id="297"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"_Toc495412535"</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3.17.8 snippet property</w:t>
        </w:r>
        <w:r>
          <w:rPr>
            <w:noProof/>
            <w:webHidden/>
          </w:rPr>
          <w:tab/>
        </w:r>
        <w:r>
          <w:rPr>
            <w:noProof/>
            <w:webHidden/>
          </w:rPr>
          <w:fldChar w:fldCharType="begin"/>
        </w:r>
        <w:r>
          <w:rPr>
            <w:noProof/>
            <w:webHidden/>
          </w:rPr>
          <w:instrText xml:space="preserve"> PAGEREF _Toc495412535 \h </w:instrText>
        </w:r>
        <w:r>
          <w:rPr>
            <w:noProof/>
            <w:webHidden/>
          </w:rPr>
        </w:r>
      </w:ins>
      <w:r>
        <w:rPr>
          <w:noProof/>
          <w:webHidden/>
        </w:rPr>
        <w:fldChar w:fldCharType="separate"/>
      </w:r>
      <w:ins w:id="298" w:author="Laurence Golding" w:date="2017-10-10T15:25:00Z">
        <w:r>
          <w:rPr>
            <w:noProof/>
            <w:webHidden/>
          </w:rPr>
          <w:t>39</w:t>
        </w:r>
        <w:r>
          <w:rPr>
            <w:noProof/>
            <w:webHidden/>
          </w:rPr>
          <w:fldChar w:fldCharType="end"/>
        </w:r>
        <w:r w:rsidRPr="002E5359">
          <w:rPr>
            <w:rStyle w:val="Hyperlink"/>
            <w:noProof/>
          </w:rPr>
          <w:fldChar w:fldCharType="end"/>
        </w:r>
      </w:ins>
    </w:p>
    <w:p w14:paraId="6EBB1362" w14:textId="0A75F0B2" w:rsidR="00D97E6D" w:rsidRDefault="00D97E6D">
      <w:pPr>
        <w:pStyle w:val="TOC3"/>
        <w:tabs>
          <w:tab w:val="right" w:leader="dot" w:pos="9350"/>
        </w:tabs>
        <w:rPr>
          <w:ins w:id="299" w:author="Laurence Golding" w:date="2017-10-10T15:25:00Z"/>
          <w:rFonts w:asciiTheme="minorHAnsi" w:eastAsiaTheme="minorEastAsia" w:hAnsiTheme="minorHAnsi" w:cstheme="minorBidi"/>
          <w:noProof/>
          <w:sz w:val="22"/>
          <w:szCs w:val="22"/>
        </w:rPr>
      </w:pPr>
      <w:ins w:id="300"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"_Toc495412536"</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3.17.9 toolFingerprintContribution property</w:t>
        </w:r>
        <w:r>
          <w:rPr>
            <w:noProof/>
            <w:webHidden/>
          </w:rPr>
          <w:tab/>
        </w:r>
        <w:r>
          <w:rPr>
            <w:noProof/>
            <w:webHidden/>
          </w:rPr>
          <w:fldChar w:fldCharType="begin"/>
        </w:r>
        <w:r>
          <w:rPr>
            <w:noProof/>
            <w:webHidden/>
          </w:rPr>
          <w:instrText xml:space="preserve"> PAGEREF _Toc495412536 \h </w:instrText>
        </w:r>
        <w:r>
          <w:rPr>
            <w:noProof/>
            <w:webHidden/>
          </w:rPr>
        </w:r>
      </w:ins>
      <w:r>
        <w:rPr>
          <w:noProof/>
          <w:webHidden/>
        </w:rPr>
        <w:fldChar w:fldCharType="separate"/>
      </w:r>
      <w:ins w:id="301" w:author="Laurence Golding" w:date="2017-10-10T15:25:00Z">
        <w:r>
          <w:rPr>
            <w:noProof/>
            <w:webHidden/>
          </w:rPr>
          <w:t>39</w:t>
        </w:r>
        <w:r>
          <w:rPr>
            <w:noProof/>
            <w:webHidden/>
          </w:rPr>
          <w:fldChar w:fldCharType="end"/>
        </w:r>
        <w:r w:rsidRPr="002E5359">
          <w:rPr>
            <w:rStyle w:val="Hyperlink"/>
            <w:noProof/>
          </w:rPr>
          <w:fldChar w:fldCharType="end"/>
        </w:r>
      </w:ins>
    </w:p>
    <w:p w14:paraId="19E37C82" w14:textId="49230F63" w:rsidR="00D97E6D" w:rsidRDefault="00D97E6D">
      <w:pPr>
        <w:pStyle w:val="TOC3"/>
        <w:tabs>
          <w:tab w:val="right" w:leader="dot" w:pos="9350"/>
        </w:tabs>
        <w:rPr>
          <w:ins w:id="302" w:author="Laurence Golding" w:date="2017-10-10T15:25:00Z"/>
          <w:rFonts w:asciiTheme="minorHAnsi" w:eastAsiaTheme="minorEastAsia" w:hAnsiTheme="minorHAnsi" w:cstheme="minorBidi"/>
          <w:noProof/>
          <w:sz w:val="22"/>
          <w:szCs w:val="22"/>
        </w:rPr>
      </w:pPr>
      <w:ins w:id="303"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"_Toc495412537"</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3.17.10 codeFlows property</w:t>
        </w:r>
        <w:r>
          <w:rPr>
            <w:noProof/>
            <w:webHidden/>
          </w:rPr>
          <w:tab/>
        </w:r>
        <w:r>
          <w:rPr>
            <w:noProof/>
            <w:webHidden/>
          </w:rPr>
          <w:fldChar w:fldCharType="begin"/>
        </w:r>
        <w:r>
          <w:rPr>
            <w:noProof/>
            <w:webHidden/>
          </w:rPr>
          <w:instrText xml:space="preserve"> PAGEREF _Toc495412537 \h </w:instrText>
        </w:r>
        <w:r>
          <w:rPr>
            <w:noProof/>
            <w:webHidden/>
          </w:rPr>
        </w:r>
      </w:ins>
      <w:r>
        <w:rPr>
          <w:noProof/>
          <w:webHidden/>
        </w:rPr>
        <w:fldChar w:fldCharType="separate"/>
      </w:r>
      <w:ins w:id="304" w:author="Laurence Golding" w:date="2017-10-10T15:25:00Z">
        <w:r>
          <w:rPr>
            <w:noProof/>
            <w:webHidden/>
          </w:rPr>
          <w:t>39</w:t>
        </w:r>
        <w:r>
          <w:rPr>
            <w:noProof/>
            <w:webHidden/>
          </w:rPr>
          <w:fldChar w:fldCharType="end"/>
        </w:r>
        <w:r w:rsidRPr="002E5359">
          <w:rPr>
            <w:rStyle w:val="Hyperlink"/>
            <w:noProof/>
          </w:rPr>
          <w:fldChar w:fldCharType="end"/>
        </w:r>
      </w:ins>
    </w:p>
    <w:p w14:paraId="472C3BE7" w14:textId="34F0614E" w:rsidR="00D97E6D" w:rsidRDefault="00D97E6D">
      <w:pPr>
        <w:pStyle w:val="TOC3"/>
        <w:tabs>
          <w:tab w:val="right" w:leader="dot" w:pos="9350"/>
        </w:tabs>
        <w:rPr>
          <w:ins w:id="305" w:author="Laurence Golding" w:date="2017-10-10T15:25:00Z"/>
          <w:rFonts w:asciiTheme="minorHAnsi" w:eastAsiaTheme="minorEastAsia" w:hAnsiTheme="minorHAnsi" w:cstheme="minorBidi"/>
          <w:noProof/>
          <w:sz w:val="22"/>
          <w:szCs w:val="22"/>
        </w:rPr>
      </w:pPr>
      <w:ins w:id="306"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"_Toc495412538"</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3.17.11 stacks property</w:t>
        </w:r>
        <w:r>
          <w:rPr>
            <w:noProof/>
            <w:webHidden/>
          </w:rPr>
          <w:tab/>
        </w:r>
        <w:r>
          <w:rPr>
            <w:noProof/>
            <w:webHidden/>
          </w:rPr>
          <w:fldChar w:fldCharType="begin"/>
        </w:r>
        <w:r>
          <w:rPr>
            <w:noProof/>
            <w:webHidden/>
          </w:rPr>
          <w:instrText xml:space="preserve"> PAGEREF _Toc495412538 \h </w:instrText>
        </w:r>
        <w:r>
          <w:rPr>
            <w:noProof/>
            <w:webHidden/>
          </w:rPr>
        </w:r>
      </w:ins>
      <w:r>
        <w:rPr>
          <w:noProof/>
          <w:webHidden/>
        </w:rPr>
        <w:fldChar w:fldCharType="separate"/>
      </w:r>
      <w:ins w:id="307" w:author="Laurence Golding" w:date="2017-10-10T15:25:00Z">
        <w:r>
          <w:rPr>
            <w:noProof/>
            <w:webHidden/>
          </w:rPr>
          <w:t>39</w:t>
        </w:r>
        <w:r>
          <w:rPr>
            <w:noProof/>
            <w:webHidden/>
          </w:rPr>
          <w:fldChar w:fldCharType="end"/>
        </w:r>
        <w:r w:rsidRPr="002E5359">
          <w:rPr>
            <w:rStyle w:val="Hyperlink"/>
            <w:noProof/>
          </w:rPr>
          <w:fldChar w:fldCharType="end"/>
        </w:r>
      </w:ins>
    </w:p>
    <w:p w14:paraId="0702DAFF" w14:textId="4CBFBC03" w:rsidR="00D97E6D" w:rsidRDefault="00D97E6D">
      <w:pPr>
        <w:pStyle w:val="TOC3"/>
        <w:tabs>
          <w:tab w:val="right" w:leader="dot" w:pos="9350"/>
        </w:tabs>
        <w:rPr>
          <w:ins w:id="308" w:author="Laurence Golding" w:date="2017-10-10T15:25:00Z"/>
          <w:rFonts w:asciiTheme="minorHAnsi" w:eastAsiaTheme="minorEastAsia" w:hAnsiTheme="minorHAnsi" w:cstheme="minorBidi"/>
          <w:noProof/>
          <w:sz w:val="22"/>
          <w:szCs w:val="22"/>
        </w:rPr>
      </w:pPr>
      <w:ins w:id="309"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"_Toc495412539"</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3.17.12 relatedLocations property</w:t>
        </w:r>
        <w:r>
          <w:rPr>
            <w:noProof/>
            <w:webHidden/>
          </w:rPr>
          <w:tab/>
        </w:r>
        <w:r>
          <w:rPr>
            <w:noProof/>
            <w:webHidden/>
          </w:rPr>
          <w:fldChar w:fldCharType="begin"/>
        </w:r>
        <w:r>
          <w:rPr>
            <w:noProof/>
            <w:webHidden/>
          </w:rPr>
          <w:instrText xml:space="preserve"> PAGEREF _Toc495412539 \h </w:instrText>
        </w:r>
        <w:r>
          <w:rPr>
            <w:noProof/>
            <w:webHidden/>
          </w:rPr>
        </w:r>
      </w:ins>
      <w:r>
        <w:rPr>
          <w:noProof/>
          <w:webHidden/>
        </w:rPr>
        <w:fldChar w:fldCharType="separate"/>
      </w:r>
      <w:ins w:id="310" w:author="Laurence Golding" w:date="2017-10-10T15:25:00Z">
        <w:r>
          <w:rPr>
            <w:noProof/>
            <w:webHidden/>
          </w:rPr>
          <w:t>39</w:t>
        </w:r>
        <w:r>
          <w:rPr>
            <w:noProof/>
            <w:webHidden/>
          </w:rPr>
          <w:fldChar w:fldCharType="end"/>
        </w:r>
        <w:r w:rsidRPr="002E5359">
          <w:rPr>
            <w:rStyle w:val="Hyperlink"/>
            <w:noProof/>
          </w:rPr>
          <w:fldChar w:fldCharType="end"/>
        </w:r>
      </w:ins>
    </w:p>
    <w:p w14:paraId="13982675" w14:textId="68D87117" w:rsidR="00D97E6D" w:rsidRDefault="00D97E6D">
      <w:pPr>
        <w:pStyle w:val="TOC3"/>
        <w:tabs>
          <w:tab w:val="right" w:leader="dot" w:pos="9350"/>
        </w:tabs>
        <w:rPr>
          <w:ins w:id="311" w:author="Laurence Golding" w:date="2017-10-10T15:25:00Z"/>
          <w:rFonts w:asciiTheme="minorHAnsi" w:eastAsiaTheme="minorEastAsia" w:hAnsiTheme="minorHAnsi" w:cstheme="minorBidi"/>
          <w:noProof/>
          <w:sz w:val="22"/>
          <w:szCs w:val="22"/>
        </w:rPr>
      </w:pPr>
      <w:ins w:id="312"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"_Toc495412540"</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3.17.13 suppressionStates property</w:t>
        </w:r>
        <w:r>
          <w:rPr>
            <w:noProof/>
            <w:webHidden/>
          </w:rPr>
          <w:tab/>
        </w:r>
        <w:r>
          <w:rPr>
            <w:noProof/>
            <w:webHidden/>
          </w:rPr>
          <w:fldChar w:fldCharType="begin"/>
        </w:r>
        <w:r>
          <w:rPr>
            <w:noProof/>
            <w:webHidden/>
          </w:rPr>
          <w:instrText xml:space="preserve"> PAGEREF _Toc495412540 \h </w:instrText>
        </w:r>
        <w:r>
          <w:rPr>
            <w:noProof/>
            <w:webHidden/>
          </w:rPr>
        </w:r>
      </w:ins>
      <w:r>
        <w:rPr>
          <w:noProof/>
          <w:webHidden/>
        </w:rPr>
        <w:fldChar w:fldCharType="separate"/>
      </w:r>
      <w:ins w:id="313" w:author="Laurence Golding" w:date="2017-10-10T15:25:00Z">
        <w:r>
          <w:rPr>
            <w:noProof/>
            <w:webHidden/>
          </w:rPr>
          <w:t>40</w:t>
        </w:r>
        <w:r>
          <w:rPr>
            <w:noProof/>
            <w:webHidden/>
          </w:rPr>
          <w:fldChar w:fldCharType="end"/>
        </w:r>
        <w:r w:rsidRPr="002E5359">
          <w:rPr>
            <w:rStyle w:val="Hyperlink"/>
            <w:noProof/>
          </w:rPr>
          <w:fldChar w:fldCharType="end"/>
        </w:r>
      </w:ins>
    </w:p>
    <w:p w14:paraId="4F08045C" w14:textId="62BCBE5F" w:rsidR="00D97E6D" w:rsidRDefault="00D97E6D">
      <w:pPr>
        <w:pStyle w:val="TOC4"/>
        <w:tabs>
          <w:tab w:val="right" w:leader="dot" w:pos="9350"/>
        </w:tabs>
        <w:rPr>
          <w:ins w:id="314" w:author="Laurence Golding" w:date="2017-10-10T15:25:00Z"/>
          <w:rFonts w:asciiTheme="minorHAnsi" w:eastAsiaTheme="minorEastAsia" w:hAnsiTheme="minorHAnsi" w:cstheme="minorBidi"/>
          <w:noProof/>
          <w:sz w:val="22"/>
          <w:szCs w:val="22"/>
        </w:rPr>
      </w:pPr>
      <w:ins w:id="315"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"_Toc495412541"</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3.17.13.1 General</w:t>
        </w:r>
        <w:r>
          <w:rPr>
            <w:noProof/>
            <w:webHidden/>
          </w:rPr>
          <w:tab/>
        </w:r>
        <w:r>
          <w:rPr>
            <w:noProof/>
            <w:webHidden/>
          </w:rPr>
          <w:fldChar w:fldCharType="begin"/>
        </w:r>
        <w:r>
          <w:rPr>
            <w:noProof/>
            <w:webHidden/>
          </w:rPr>
          <w:instrText xml:space="preserve"> PAGEREF _Toc495412541 \h </w:instrText>
        </w:r>
        <w:r>
          <w:rPr>
            <w:noProof/>
            <w:webHidden/>
          </w:rPr>
        </w:r>
      </w:ins>
      <w:r>
        <w:rPr>
          <w:noProof/>
          <w:webHidden/>
        </w:rPr>
        <w:fldChar w:fldCharType="separate"/>
      </w:r>
      <w:ins w:id="316" w:author="Laurence Golding" w:date="2017-10-10T15:25:00Z">
        <w:r>
          <w:rPr>
            <w:noProof/>
            <w:webHidden/>
          </w:rPr>
          <w:t>40</w:t>
        </w:r>
        <w:r>
          <w:rPr>
            <w:noProof/>
            <w:webHidden/>
          </w:rPr>
          <w:fldChar w:fldCharType="end"/>
        </w:r>
        <w:r w:rsidRPr="002E5359">
          <w:rPr>
            <w:rStyle w:val="Hyperlink"/>
            <w:noProof/>
          </w:rPr>
          <w:fldChar w:fldCharType="end"/>
        </w:r>
      </w:ins>
    </w:p>
    <w:p w14:paraId="019C1D8F" w14:textId="1E1DF921" w:rsidR="00D97E6D" w:rsidRDefault="00D97E6D">
      <w:pPr>
        <w:pStyle w:val="TOC4"/>
        <w:tabs>
          <w:tab w:val="right" w:leader="dot" w:pos="9350"/>
        </w:tabs>
        <w:rPr>
          <w:ins w:id="317" w:author="Laurence Golding" w:date="2017-10-10T15:25:00Z"/>
          <w:rFonts w:asciiTheme="minorHAnsi" w:eastAsiaTheme="minorEastAsia" w:hAnsiTheme="minorHAnsi" w:cstheme="minorBidi"/>
          <w:noProof/>
          <w:sz w:val="22"/>
          <w:szCs w:val="22"/>
        </w:rPr>
      </w:pPr>
      <w:ins w:id="318"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"_Toc495412542"</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3.17.13.2 suppressedInSource value</w:t>
        </w:r>
        <w:r>
          <w:rPr>
            <w:noProof/>
            <w:webHidden/>
          </w:rPr>
          <w:tab/>
        </w:r>
        <w:r>
          <w:rPr>
            <w:noProof/>
            <w:webHidden/>
          </w:rPr>
          <w:fldChar w:fldCharType="begin"/>
        </w:r>
        <w:r>
          <w:rPr>
            <w:noProof/>
            <w:webHidden/>
          </w:rPr>
          <w:instrText xml:space="preserve"> PAGEREF _Toc495412542 \h </w:instrText>
        </w:r>
        <w:r>
          <w:rPr>
            <w:noProof/>
            <w:webHidden/>
          </w:rPr>
        </w:r>
      </w:ins>
      <w:r>
        <w:rPr>
          <w:noProof/>
          <w:webHidden/>
        </w:rPr>
        <w:fldChar w:fldCharType="separate"/>
      </w:r>
      <w:ins w:id="319" w:author="Laurence Golding" w:date="2017-10-10T15:25:00Z">
        <w:r>
          <w:rPr>
            <w:noProof/>
            <w:webHidden/>
          </w:rPr>
          <w:t>41</w:t>
        </w:r>
        <w:r>
          <w:rPr>
            <w:noProof/>
            <w:webHidden/>
          </w:rPr>
          <w:fldChar w:fldCharType="end"/>
        </w:r>
        <w:r w:rsidRPr="002E5359">
          <w:rPr>
            <w:rStyle w:val="Hyperlink"/>
            <w:noProof/>
          </w:rPr>
          <w:fldChar w:fldCharType="end"/>
        </w:r>
      </w:ins>
    </w:p>
    <w:p w14:paraId="5D26AC26" w14:textId="79FEA3F1" w:rsidR="00D97E6D" w:rsidRDefault="00D97E6D">
      <w:pPr>
        <w:pStyle w:val="TOC4"/>
        <w:tabs>
          <w:tab w:val="right" w:leader="dot" w:pos="9350"/>
        </w:tabs>
        <w:rPr>
          <w:ins w:id="320" w:author="Laurence Golding" w:date="2017-10-10T15:25:00Z"/>
          <w:rFonts w:asciiTheme="minorHAnsi" w:eastAsiaTheme="minorEastAsia" w:hAnsiTheme="minorHAnsi" w:cstheme="minorBidi"/>
          <w:noProof/>
          <w:sz w:val="22"/>
          <w:szCs w:val="22"/>
        </w:rPr>
      </w:pPr>
      <w:ins w:id="321"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"_Toc495412543"</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3.17.13.3 suppressedExternally value</w:t>
        </w:r>
        <w:r>
          <w:rPr>
            <w:noProof/>
            <w:webHidden/>
          </w:rPr>
          <w:tab/>
        </w:r>
        <w:r>
          <w:rPr>
            <w:noProof/>
            <w:webHidden/>
          </w:rPr>
          <w:fldChar w:fldCharType="begin"/>
        </w:r>
        <w:r>
          <w:rPr>
            <w:noProof/>
            <w:webHidden/>
          </w:rPr>
          <w:instrText xml:space="preserve"> PAGEREF _Toc495412543 \h </w:instrText>
        </w:r>
        <w:r>
          <w:rPr>
            <w:noProof/>
            <w:webHidden/>
          </w:rPr>
        </w:r>
      </w:ins>
      <w:r>
        <w:rPr>
          <w:noProof/>
          <w:webHidden/>
        </w:rPr>
        <w:fldChar w:fldCharType="separate"/>
      </w:r>
      <w:ins w:id="322" w:author="Laurence Golding" w:date="2017-10-10T15:25:00Z">
        <w:r>
          <w:rPr>
            <w:noProof/>
            <w:webHidden/>
          </w:rPr>
          <w:t>41</w:t>
        </w:r>
        <w:r>
          <w:rPr>
            <w:noProof/>
            <w:webHidden/>
          </w:rPr>
          <w:fldChar w:fldCharType="end"/>
        </w:r>
        <w:r w:rsidRPr="002E5359">
          <w:rPr>
            <w:rStyle w:val="Hyperlink"/>
            <w:noProof/>
          </w:rPr>
          <w:fldChar w:fldCharType="end"/>
        </w:r>
      </w:ins>
    </w:p>
    <w:p w14:paraId="2FA7064C" w14:textId="237CF2EA" w:rsidR="00D97E6D" w:rsidRDefault="00D97E6D">
      <w:pPr>
        <w:pStyle w:val="TOC3"/>
        <w:tabs>
          <w:tab w:val="right" w:leader="dot" w:pos="9350"/>
        </w:tabs>
        <w:rPr>
          <w:ins w:id="323" w:author="Laurence Golding" w:date="2017-10-10T15:25:00Z"/>
          <w:rFonts w:asciiTheme="minorHAnsi" w:eastAsiaTheme="minorEastAsia" w:hAnsiTheme="minorHAnsi" w:cstheme="minorBidi"/>
          <w:noProof/>
          <w:sz w:val="22"/>
          <w:szCs w:val="22"/>
        </w:rPr>
      </w:pPr>
      <w:ins w:id="324"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"_Toc495412544"</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3.17.14 baselineState property</w:t>
        </w:r>
        <w:r>
          <w:rPr>
            <w:noProof/>
            <w:webHidden/>
          </w:rPr>
          <w:tab/>
        </w:r>
        <w:r>
          <w:rPr>
            <w:noProof/>
            <w:webHidden/>
          </w:rPr>
          <w:fldChar w:fldCharType="begin"/>
        </w:r>
        <w:r>
          <w:rPr>
            <w:noProof/>
            <w:webHidden/>
          </w:rPr>
          <w:instrText xml:space="preserve"> PAGEREF _Toc495412544 \h </w:instrText>
        </w:r>
        <w:r>
          <w:rPr>
            <w:noProof/>
            <w:webHidden/>
          </w:rPr>
        </w:r>
      </w:ins>
      <w:r>
        <w:rPr>
          <w:noProof/>
          <w:webHidden/>
        </w:rPr>
        <w:fldChar w:fldCharType="separate"/>
      </w:r>
      <w:ins w:id="325" w:author="Laurence Golding" w:date="2017-10-10T15:25:00Z">
        <w:r>
          <w:rPr>
            <w:noProof/>
            <w:webHidden/>
          </w:rPr>
          <w:t>41</w:t>
        </w:r>
        <w:r>
          <w:rPr>
            <w:noProof/>
            <w:webHidden/>
          </w:rPr>
          <w:fldChar w:fldCharType="end"/>
        </w:r>
        <w:r w:rsidRPr="002E5359">
          <w:rPr>
            <w:rStyle w:val="Hyperlink"/>
            <w:noProof/>
          </w:rPr>
          <w:fldChar w:fldCharType="end"/>
        </w:r>
      </w:ins>
    </w:p>
    <w:p w14:paraId="35A96468" w14:textId="28DCF471" w:rsidR="00D97E6D" w:rsidRDefault="00D97E6D">
      <w:pPr>
        <w:pStyle w:val="TOC3"/>
        <w:tabs>
          <w:tab w:val="right" w:leader="dot" w:pos="9350"/>
        </w:tabs>
        <w:rPr>
          <w:ins w:id="326" w:author="Laurence Golding" w:date="2017-10-10T15:25:00Z"/>
          <w:rFonts w:asciiTheme="minorHAnsi" w:eastAsiaTheme="minorEastAsia" w:hAnsiTheme="minorHAnsi" w:cstheme="minorBidi"/>
          <w:noProof/>
          <w:sz w:val="22"/>
          <w:szCs w:val="22"/>
        </w:rPr>
      </w:pPr>
      <w:ins w:id="327"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"_Toc495412545"</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3.17.15 fixes property</w:t>
        </w:r>
        <w:r>
          <w:rPr>
            <w:noProof/>
            <w:webHidden/>
          </w:rPr>
          <w:tab/>
        </w:r>
        <w:r>
          <w:rPr>
            <w:noProof/>
            <w:webHidden/>
          </w:rPr>
          <w:fldChar w:fldCharType="begin"/>
        </w:r>
        <w:r>
          <w:rPr>
            <w:noProof/>
            <w:webHidden/>
          </w:rPr>
          <w:instrText xml:space="preserve"> PAGEREF _Toc495412545 \h </w:instrText>
        </w:r>
        <w:r>
          <w:rPr>
            <w:noProof/>
            <w:webHidden/>
          </w:rPr>
        </w:r>
      </w:ins>
      <w:r>
        <w:rPr>
          <w:noProof/>
          <w:webHidden/>
        </w:rPr>
        <w:fldChar w:fldCharType="separate"/>
      </w:r>
      <w:ins w:id="328" w:author="Laurence Golding" w:date="2017-10-10T15:25:00Z">
        <w:r>
          <w:rPr>
            <w:noProof/>
            <w:webHidden/>
          </w:rPr>
          <w:t>42</w:t>
        </w:r>
        <w:r>
          <w:rPr>
            <w:noProof/>
            <w:webHidden/>
          </w:rPr>
          <w:fldChar w:fldCharType="end"/>
        </w:r>
        <w:r w:rsidRPr="002E5359">
          <w:rPr>
            <w:rStyle w:val="Hyperlink"/>
            <w:noProof/>
          </w:rPr>
          <w:fldChar w:fldCharType="end"/>
        </w:r>
      </w:ins>
    </w:p>
    <w:p w14:paraId="3E7DB89B" w14:textId="14715510" w:rsidR="00D97E6D" w:rsidRDefault="00D97E6D">
      <w:pPr>
        <w:pStyle w:val="TOC3"/>
        <w:tabs>
          <w:tab w:val="right" w:leader="dot" w:pos="9350"/>
        </w:tabs>
        <w:rPr>
          <w:ins w:id="329" w:author="Laurence Golding" w:date="2017-10-10T15:25:00Z"/>
          <w:rFonts w:asciiTheme="minorHAnsi" w:eastAsiaTheme="minorEastAsia" w:hAnsiTheme="minorHAnsi" w:cstheme="minorBidi"/>
          <w:noProof/>
          <w:sz w:val="22"/>
          <w:szCs w:val="22"/>
        </w:rPr>
      </w:pPr>
      <w:ins w:id="330"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"_Toc495412546"</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3.17.16 properties property</w:t>
        </w:r>
        <w:r>
          <w:rPr>
            <w:noProof/>
            <w:webHidden/>
          </w:rPr>
          <w:tab/>
        </w:r>
        <w:r>
          <w:rPr>
            <w:noProof/>
            <w:webHidden/>
          </w:rPr>
          <w:fldChar w:fldCharType="begin"/>
        </w:r>
        <w:r>
          <w:rPr>
            <w:noProof/>
            <w:webHidden/>
          </w:rPr>
          <w:instrText xml:space="preserve"> PAGEREF _Toc495412546 \h </w:instrText>
        </w:r>
        <w:r>
          <w:rPr>
            <w:noProof/>
            <w:webHidden/>
          </w:rPr>
        </w:r>
      </w:ins>
      <w:r>
        <w:rPr>
          <w:noProof/>
          <w:webHidden/>
        </w:rPr>
        <w:fldChar w:fldCharType="separate"/>
      </w:r>
      <w:ins w:id="331" w:author="Laurence Golding" w:date="2017-10-10T15:25:00Z">
        <w:r>
          <w:rPr>
            <w:noProof/>
            <w:webHidden/>
          </w:rPr>
          <w:t>42</w:t>
        </w:r>
        <w:r>
          <w:rPr>
            <w:noProof/>
            <w:webHidden/>
          </w:rPr>
          <w:fldChar w:fldCharType="end"/>
        </w:r>
        <w:r w:rsidRPr="002E5359">
          <w:rPr>
            <w:rStyle w:val="Hyperlink"/>
            <w:noProof/>
          </w:rPr>
          <w:fldChar w:fldCharType="end"/>
        </w:r>
      </w:ins>
    </w:p>
    <w:p w14:paraId="781FEF71" w14:textId="27531E16" w:rsidR="00D97E6D" w:rsidRDefault="00D97E6D">
      <w:pPr>
        <w:pStyle w:val="TOC2"/>
        <w:tabs>
          <w:tab w:val="right" w:leader="dot" w:pos="9350"/>
        </w:tabs>
        <w:rPr>
          <w:ins w:id="332" w:author="Laurence Golding" w:date="2017-10-10T15:25:00Z"/>
          <w:rFonts w:asciiTheme="minorHAnsi" w:eastAsiaTheme="minorEastAsia" w:hAnsiTheme="minorHAnsi" w:cstheme="minorBidi"/>
          <w:noProof/>
          <w:sz w:val="22"/>
          <w:szCs w:val="22"/>
        </w:rPr>
      </w:pPr>
      <w:ins w:id="333"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"_Toc495412547"</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3.18 location object</w:t>
        </w:r>
        <w:r>
          <w:rPr>
            <w:noProof/>
            <w:webHidden/>
          </w:rPr>
          <w:tab/>
        </w:r>
        <w:r>
          <w:rPr>
            <w:noProof/>
            <w:webHidden/>
          </w:rPr>
          <w:fldChar w:fldCharType="begin"/>
        </w:r>
        <w:r>
          <w:rPr>
            <w:noProof/>
            <w:webHidden/>
          </w:rPr>
          <w:instrText xml:space="preserve"> PAGEREF _Toc495412547 \h </w:instrText>
        </w:r>
        <w:r>
          <w:rPr>
            <w:noProof/>
            <w:webHidden/>
          </w:rPr>
        </w:r>
      </w:ins>
      <w:r>
        <w:rPr>
          <w:noProof/>
          <w:webHidden/>
        </w:rPr>
        <w:fldChar w:fldCharType="separate"/>
      </w:r>
      <w:ins w:id="334" w:author="Laurence Golding" w:date="2017-10-10T15:25:00Z">
        <w:r>
          <w:rPr>
            <w:noProof/>
            <w:webHidden/>
          </w:rPr>
          <w:t>42</w:t>
        </w:r>
        <w:r>
          <w:rPr>
            <w:noProof/>
            <w:webHidden/>
          </w:rPr>
          <w:fldChar w:fldCharType="end"/>
        </w:r>
        <w:r w:rsidRPr="002E5359">
          <w:rPr>
            <w:rStyle w:val="Hyperlink"/>
            <w:noProof/>
          </w:rPr>
          <w:fldChar w:fldCharType="end"/>
        </w:r>
      </w:ins>
    </w:p>
    <w:p w14:paraId="7C31B9C8" w14:textId="497CEFEB" w:rsidR="00D97E6D" w:rsidRDefault="00D97E6D">
      <w:pPr>
        <w:pStyle w:val="TOC3"/>
        <w:tabs>
          <w:tab w:val="right" w:leader="dot" w:pos="9350"/>
        </w:tabs>
        <w:rPr>
          <w:ins w:id="335" w:author="Laurence Golding" w:date="2017-10-10T15:25:00Z"/>
          <w:rFonts w:asciiTheme="minorHAnsi" w:eastAsiaTheme="minorEastAsia" w:hAnsiTheme="minorHAnsi" w:cstheme="minorBidi"/>
          <w:noProof/>
          <w:sz w:val="22"/>
          <w:szCs w:val="22"/>
        </w:rPr>
      </w:pPr>
      <w:ins w:id="336"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"_Toc495412548"</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3.18.1 General</w:t>
        </w:r>
        <w:r>
          <w:rPr>
            <w:noProof/>
            <w:webHidden/>
          </w:rPr>
          <w:tab/>
        </w:r>
        <w:r>
          <w:rPr>
            <w:noProof/>
            <w:webHidden/>
          </w:rPr>
          <w:fldChar w:fldCharType="begin"/>
        </w:r>
        <w:r>
          <w:rPr>
            <w:noProof/>
            <w:webHidden/>
          </w:rPr>
          <w:instrText xml:space="preserve"> PAGEREF _Toc495412548 \h </w:instrText>
        </w:r>
        <w:r>
          <w:rPr>
            <w:noProof/>
            <w:webHidden/>
          </w:rPr>
        </w:r>
      </w:ins>
      <w:r>
        <w:rPr>
          <w:noProof/>
          <w:webHidden/>
        </w:rPr>
        <w:fldChar w:fldCharType="separate"/>
      </w:r>
      <w:ins w:id="337" w:author="Laurence Golding" w:date="2017-10-10T15:25:00Z">
        <w:r>
          <w:rPr>
            <w:noProof/>
            <w:webHidden/>
          </w:rPr>
          <w:t>42</w:t>
        </w:r>
        <w:r>
          <w:rPr>
            <w:noProof/>
            <w:webHidden/>
          </w:rPr>
          <w:fldChar w:fldCharType="end"/>
        </w:r>
        <w:r w:rsidRPr="002E5359">
          <w:rPr>
            <w:rStyle w:val="Hyperlink"/>
            <w:noProof/>
          </w:rPr>
          <w:fldChar w:fldCharType="end"/>
        </w:r>
      </w:ins>
    </w:p>
    <w:p w14:paraId="1AB1380D" w14:textId="6F6F1AC4" w:rsidR="00D97E6D" w:rsidRDefault="00D97E6D">
      <w:pPr>
        <w:pStyle w:val="TOC3"/>
        <w:tabs>
          <w:tab w:val="right" w:leader="dot" w:pos="9350"/>
        </w:tabs>
        <w:rPr>
          <w:ins w:id="338" w:author="Laurence Golding" w:date="2017-10-10T15:25:00Z"/>
          <w:rFonts w:asciiTheme="minorHAnsi" w:eastAsiaTheme="minorEastAsia" w:hAnsiTheme="minorHAnsi" w:cstheme="minorBidi"/>
          <w:noProof/>
          <w:sz w:val="22"/>
          <w:szCs w:val="22"/>
        </w:rPr>
      </w:pPr>
      <w:ins w:id="339"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"_Toc495412549"</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3.18.2 Constraints</w:t>
        </w:r>
        <w:r>
          <w:rPr>
            <w:noProof/>
            <w:webHidden/>
          </w:rPr>
          <w:tab/>
        </w:r>
        <w:r>
          <w:rPr>
            <w:noProof/>
            <w:webHidden/>
          </w:rPr>
          <w:fldChar w:fldCharType="begin"/>
        </w:r>
        <w:r>
          <w:rPr>
            <w:noProof/>
            <w:webHidden/>
          </w:rPr>
          <w:instrText xml:space="preserve"> PAGEREF _Toc495412549 \h </w:instrText>
        </w:r>
        <w:r>
          <w:rPr>
            <w:noProof/>
            <w:webHidden/>
          </w:rPr>
        </w:r>
      </w:ins>
      <w:r>
        <w:rPr>
          <w:noProof/>
          <w:webHidden/>
        </w:rPr>
        <w:fldChar w:fldCharType="separate"/>
      </w:r>
      <w:ins w:id="340" w:author="Laurence Golding" w:date="2017-10-10T15:25:00Z">
        <w:r>
          <w:rPr>
            <w:noProof/>
            <w:webHidden/>
          </w:rPr>
          <w:t>42</w:t>
        </w:r>
        <w:r>
          <w:rPr>
            <w:noProof/>
            <w:webHidden/>
          </w:rPr>
          <w:fldChar w:fldCharType="end"/>
        </w:r>
        <w:r w:rsidRPr="002E5359">
          <w:rPr>
            <w:rStyle w:val="Hyperlink"/>
            <w:noProof/>
          </w:rPr>
          <w:fldChar w:fldCharType="end"/>
        </w:r>
      </w:ins>
    </w:p>
    <w:p w14:paraId="1BC01115" w14:textId="533D6307" w:rsidR="00D97E6D" w:rsidRDefault="00D97E6D">
      <w:pPr>
        <w:pStyle w:val="TOC3"/>
        <w:tabs>
          <w:tab w:val="right" w:leader="dot" w:pos="9350"/>
        </w:tabs>
        <w:rPr>
          <w:ins w:id="341" w:author="Laurence Golding" w:date="2017-10-10T15:25:00Z"/>
          <w:rFonts w:asciiTheme="minorHAnsi" w:eastAsiaTheme="minorEastAsia" w:hAnsiTheme="minorHAnsi" w:cstheme="minorBidi"/>
          <w:noProof/>
          <w:sz w:val="22"/>
          <w:szCs w:val="22"/>
        </w:rPr>
      </w:pPr>
      <w:ins w:id="342"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"_Toc495412550"</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3.18.3 analysisTarget property</w:t>
        </w:r>
        <w:r>
          <w:rPr>
            <w:noProof/>
            <w:webHidden/>
          </w:rPr>
          <w:tab/>
        </w:r>
        <w:r>
          <w:rPr>
            <w:noProof/>
            <w:webHidden/>
          </w:rPr>
          <w:fldChar w:fldCharType="begin"/>
        </w:r>
        <w:r>
          <w:rPr>
            <w:noProof/>
            <w:webHidden/>
          </w:rPr>
          <w:instrText xml:space="preserve"> PAGEREF _Toc495412550 \h </w:instrText>
        </w:r>
        <w:r>
          <w:rPr>
            <w:noProof/>
            <w:webHidden/>
          </w:rPr>
        </w:r>
      </w:ins>
      <w:r>
        <w:rPr>
          <w:noProof/>
          <w:webHidden/>
        </w:rPr>
        <w:fldChar w:fldCharType="separate"/>
      </w:r>
      <w:ins w:id="343" w:author="Laurence Golding" w:date="2017-10-10T15:25:00Z">
        <w:r>
          <w:rPr>
            <w:noProof/>
            <w:webHidden/>
          </w:rPr>
          <w:t>43</w:t>
        </w:r>
        <w:r>
          <w:rPr>
            <w:noProof/>
            <w:webHidden/>
          </w:rPr>
          <w:fldChar w:fldCharType="end"/>
        </w:r>
        <w:r w:rsidRPr="002E5359">
          <w:rPr>
            <w:rStyle w:val="Hyperlink"/>
            <w:noProof/>
          </w:rPr>
          <w:fldChar w:fldCharType="end"/>
        </w:r>
      </w:ins>
    </w:p>
    <w:p w14:paraId="325C1B9C" w14:textId="3284F100" w:rsidR="00D97E6D" w:rsidRDefault="00D97E6D">
      <w:pPr>
        <w:pStyle w:val="TOC3"/>
        <w:tabs>
          <w:tab w:val="right" w:leader="dot" w:pos="9350"/>
        </w:tabs>
        <w:rPr>
          <w:ins w:id="344" w:author="Laurence Golding" w:date="2017-10-10T15:25:00Z"/>
          <w:rFonts w:asciiTheme="minorHAnsi" w:eastAsiaTheme="minorEastAsia" w:hAnsiTheme="minorHAnsi" w:cstheme="minorBidi"/>
          <w:noProof/>
          <w:sz w:val="22"/>
          <w:szCs w:val="22"/>
        </w:rPr>
      </w:pPr>
      <w:ins w:id="345"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"_Toc495412551"</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3.18.4 resultFile property</w:t>
        </w:r>
        <w:r>
          <w:rPr>
            <w:noProof/>
            <w:webHidden/>
          </w:rPr>
          <w:tab/>
        </w:r>
        <w:r>
          <w:rPr>
            <w:noProof/>
            <w:webHidden/>
          </w:rPr>
          <w:fldChar w:fldCharType="begin"/>
        </w:r>
        <w:r>
          <w:rPr>
            <w:noProof/>
            <w:webHidden/>
          </w:rPr>
          <w:instrText xml:space="preserve"> PAGEREF _Toc495412551 \h </w:instrText>
        </w:r>
        <w:r>
          <w:rPr>
            <w:noProof/>
            <w:webHidden/>
          </w:rPr>
        </w:r>
      </w:ins>
      <w:r>
        <w:rPr>
          <w:noProof/>
          <w:webHidden/>
        </w:rPr>
        <w:fldChar w:fldCharType="separate"/>
      </w:r>
      <w:ins w:id="346" w:author="Laurence Golding" w:date="2017-10-10T15:25:00Z">
        <w:r>
          <w:rPr>
            <w:noProof/>
            <w:webHidden/>
          </w:rPr>
          <w:t>43</w:t>
        </w:r>
        <w:r>
          <w:rPr>
            <w:noProof/>
            <w:webHidden/>
          </w:rPr>
          <w:fldChar w:fldCharType="end"/>
        </w:r>
        <w:r w:rsidRPr="002E5359">
          <w:rPr>
            <w:rStyle w:val="Hyperlink"/>
            <w:noProof/>
          </w:rPr>
          <w:fldChar w:fldCharType="end"/>
        </w:r>
      </w:ins>
    </w:p>
    <w:p w14:paraId="129C065E" w14:textId="313FC484" w:rsidR="00D97E6D" w:rsidRDefault="00D97E6D">
      <w:pPr>
        <w:pStyle w:val="TOC3"/>
        <w:tabs>
          <w:tab w:val="right" w:leader="dot" w:pos="9350"/>
        </w:tabs>
        <w:rPr>
          <w:ins w:id="347" w:author="Laurence Golding" w:date="2017-10-10T15:25:00Z"/>
          <w:rFonts w:asciiTheme="minorHAnsi" w:eastAsiaTheme="minorEastAsia" w:hAnsiTheme="minorHAnsi" w:cstheme="minorBidi"/>
          <w:noProof/>
          <w:sz w:val="22"/>
          <w:szCs w:val="22"/>
        </w:rPr>
      </w:pPr>
      <w:ins w:id="348"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"_Toc495412552"</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3.18.5 fullyQualifiedLogicalName property</w:t>
        </w:r>
        <w:r>
          <w:rPr>
            <w:noProof/>
            <w:webHidden/>
          </w:rPr>
          <w:tab/>
        </w:r>
        <w:r>
          <w:rPr>
            <w:noProof/>
            <w:webHidden/>
          </w:rPr>
          <w:fldChar w:fldCharType="begin"/>
        </w:r>
        <w:r>
          <w:rPr>
            <w:noProof/>
            <w:webHidden/>
          </w:rPr>
          <w:instrText xml:space="preserve"> PAGEREF _Toc495412552 \h </w:instrText>
        </w:r>
        <w:r>
          <w:rPr>
            <w:noProof/>
            <w:webHidden/>
          </w:rPr>
        </w:r>
      </w:ins>
      <w:r>
        <w:rPr>
          <w:noProof/>
          <w:webHidden/>
        </w:rPr>
        <w:fldChar w:fldCharType="separate"/>
      </w:r>
      <w:ins w:id="349" w:author="Laurence Golding" w:date="2017-10-10T15:25:00Z">
        <w:r>
          <w:rPr>
            <w:noProof/>
            <w:webHidden/>
          </w:rPr>
          <w:t>43</w:t>
        </w:r>
        <w:r>
          <w:rPr>
            <w:noProof/>
            <w:webHidden/>
          </w:rPr>
          <w:fldChar w:fldCharType="end"/>
        </w:r>
        <w:r w:rsidRPr="002E5359">
          <w:rPr>
            <w:rStyle w:val="Hyperlink"/>
            <w:noProof/>
          </w:rPr>
          <w:fldChar w:fldCharType="end"/>
        </w:r>
      </w:ins>
    </w:p>
    <w:p w14:paraId="06ACFDB2" w14:textId="2CE7E7A6" w:rsidR="00D97E6D" w:rsidRDefault="00D97E6D">
      <w:pPr>
        <w:pStyle w:val="TOC3"/>
        <w:tabs>
          <w:tab w:val="right" w:leader="dot" w:pos="9350"/>
        </w:tabs>
        <w:rPr>
          <w:ins w:id="350" w:author="Laurence Golding" w:date="2017-10-10T15:25:00Z"/>
          <w:rFonts w:asciiTheme="minorHAnsi" w:eastAsiaTheme="minorEastAsia" w:hAnsiTheme="minorHAnsi" w:cstheme="minorBidi"/>
          <w:noProof/>
          <w:sz w:val="22"/>
          <w:szCs w:val="22"/>
        </w:rPr>
      </w:pPr>
      <w:ins w:id="351"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"_Toc495412553"</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3.18.6 logicalLocationKey property</w:t>
        </w:r>
        <w:r>
          <w:rPr>
            <w:noProof/>
            <w:webHidden/>
          </w:rPr>
          <w:tab/>
        </w:r>
        <w:r>
          <w:rPr>
            <w:noProof/>
            <w:webHidden/>
          </w:rPr>
          <w:fldChar w:fldCharType="begin"/>
        </w:r>
        <w:r>
          <w:rPr>
            <w:noProof/>
            <w:webHidden/>
          </w:rPr>
          <w:instrText xml:space="preserve"> PAGEREF _Toc495412553 \h </w:instrText>
        </w:r>
        <w:r>
          <w:rPr>
            <w:noProof/>
            <w:webHidden/>
          </w:rPr>
        </w:r>
      </w:ins>
      <w:r>
        <w:rPr>
          <w:noProof/>
          <w:webHidden/>
        </w:rPr>
        <w:fldChar w:fldCharType="separate"/>
      </w:r>
      <w:ins w:id="352" w:author="Laurence Golding" w:date="2017-10-10T15:25:00Z">
        <w:r>
          <w:rPr>
            <w:noProof/>
            <w:webHidden/>
          </w:rPr>
          <w:t>44</w:t>
        </w:r>
        <w:r>
          <w:rPr>
            <w:noProof/>
            <w:webHidden/>
          </w:rPr>
          <w:fldChar w:fldCharType="end"/>
        </w:r>
        <w:r w:rsidRPr="002E5359">
          <w:rPr>
            <w:rStyle w:val="Hyperlink"/>
            <w:noProof/>
          </w:rPr>
          <w:fldChar w:fldCharType="end"/>
        </w:r>
      </w:ins>
    </w:p>
    <w:p w14:paraId="358D5C53" w14:textId="7951F3B6" w:rsidR="00D97E6D" w:rsidRDefault="00D97E6D">
      <w:pPr>
        <w:pStyle w:val="TOC3"/>
        <w:tabs>
          <w:tab w:val="right" w:leader="dot" w:pos="9350"/>
        </w:tabs>
        <w:rPr>
          <w:ins w:id="353" w:author="Laurence Golding" w:date="2017-10-10T15:25:00Z"/>
          <w:rFonts w:asciiTheme="minorHAnsi" w:eastAsiaTheme="minorEastAsia" w:hAnsiTheme="minorHAnsi" w:cstheme="minorBidi"/>
          <w:noProof/>
          <w:sz w:val="22"/>
          <w:szCs w:val="22"/>
        </w:rPr>
      </w:pPr>
      <w:ins w:id="354"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"_Toc495412554"</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3.18.7 decoratedName property</w:t>
        </w:r>
        <w:r>
          <w:rPr>
            <w:noProof/>
            <w:webHidden/>
          </w:rPr>
          <w:tab/>
        </w:r>
        <w:r>
          <w:rPr>
            <w:noProof/>
            <w:webHidden/>
          </w:rPr>
          <w:fldChar w:fldCharType="begin"/>
        </w:r>
        <w:r>
          <w:rPr>
            <w:noProof/>
            <w:webHidden/>
          </w:rPr>
          <w:instrText xml:space="preserve"> PAGEREF _Toc495412554 \h </w:instrText>
        </w:r>
        <w:r>
          <w:rPr>
            <w:noProof/>
            <w:webHidden/>
          </w:rPr>
        </w:r>
      </w:ins>
      <w:r>
        <w:rPr>
          <w:noProof/>
          <w:webHidden/>
        </w:rPr>
        <w:fldChar w:fldCharType="separate"/>
      </w:r>
      <w:ins w:id="355" w:author="Laurence Golding" w:date="2017-10-10T15:25:00Z">
        <w:r>
          <w:rPr>
            <w:noProof/>
            <w:webHidden/>
          </w:rPr>
          <w:t>45</w:t>
        </w:r>
        <w:r>
          <w:rPr>
            <w:noProof/>
            <w:webHidden/>
          </w:rPr>
          <w:fldChar w:fldCharType="end"/>
        </w:r>
        <w:r w:rsidRPr="002E5359">
          <w:rPr>
            <w:rStyle w:val="Hyperlink"/>
            <w:noProof/>
          </w:rPr>
          <w:fldChar w:fldCharType="end"/>
        </w:r>
      </w:ins>
    </w:p>
    <w:p w14:paraId="0B1B9AA5" w14:textId="6AE27153" w:rsidR="00D97E6D" w:rsidRDefault="00D97E6D">
      <w:pPr>
        <w:pStyle w:val="TOC3"/>
        <w:tabs>
          <w:tab w:val="right" w:leader="dot" w:pos="9350"/>
        </w:tabs>
        <w:rPr>
          <w:ins w:id="356" w:author="Laurence Golding" w:date="2017-10-10T15:25:00Z"/>
          <w:rFonts w:asciiTheme="minorHAnsi" w:eastAsiaTheme="minorEastAsia" w:hAnsiTheme="minorHAnsi" w:cstheme="minorBidi"/>
          <w:noProof/>
          <w:sz w:val="22"/>
          <w:szCs w:val="22"/>
        </w:rPr>
      </w:pPr>
      <w:ins w:id="357"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"_Toc495412555"</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3.18.8 properties property</w:t>
        </w:r>
        <w:r>
          <w:rPr>
            <w:noProof/>
            <w:webHidden/>
          </w:rPr>
          <w:tab/>
        </w:r>
        <w:r>
          <w:rPr>
            <w:noProof/>
            <w:webHidden/>
          </w:rPr>
          <w:fldChar w:fldCharType="begin"/>
        </w:r>
        <w:r>
          <w:rPr>
            <w:noProof/>
            <w:webHidden/>
          </w:rPr>
          <w:instrText xml:space="preserve"> PAGEREF _Toc495412555 \h </w:instrText>
        </w:r>
        <w:r>
          <w:rPr>
            <w:noProof/>
            <w:webHidden/>
          </w:rPr>
        </w:r>
      </w:ins>
      <w:r>
        <w:rPr>
          <w:noProof/>
          <w:webHidden/>
        </w:rPr>
        <w:fldChar w:fldCharType="separate"/>
      </w:r>
      <w:ins w:id="358" w:author="Laurence Golding" w:date="2017-10-10T15:25:00Z">
        <w:r>
          <w:rPr>
            <w:noProof/>
            <w:webHidden/>
          </w:rPr>
          <w:t>45</w:t>
        </w:r>
        <w:r>
          <w:rPr>
            <w:noProof/>
            <w:webHidden/>
          </w:rPr>
          <w:fldChar w:fldCharType="end"/>
        </w:r>
        <w:r w:rsidRPr="002E5359">
          <w:rPr>
            <w:rStyle w:val="Hyperlink"/>
            <w:noProof/>
          </w:rPr>
          <w:fldChar w:fldCharType="end"/>
        </w:r>
      </w:ins>
    </w:p>
    <w:p w14:paraId="3D087226" w14:textId="2613D825" w:rsidR="00D97E6D" w:rsidRDefault="00D97E6D">
      <w:pPr>
        <w:pStyle w:val="TOC2"/>
        <w:tabs>
          <w:tab w:val="right" w:leader="dot" w:pos="9350"/>
        </w:tabs>
        <w:rPr>
          <w:ins w:id="359" w:author="Laurence Golding" w:date="2017-10-10T15:25:00Z"/>
          <w:rFonts w:asciiTheme="minorHAnsi" w:eastAsiaTheme="minorEastAsia" w:hAnsiTheme="minorHAnsi" w:cstheme="minorBidi"/>
          <w:noProof/>
          <w:sz w:val="22"/>
          <w:szCs w:val="22"/>
        </w:rPr>
      </w:pPr>
      <w:ins w:id="360"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"_Toc495412556"</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3.19 physicalLocation object</w:t>
        </w:r>
        <w:r>
          <w:rPr>
            <w:noProof/>
            <w:webHidden/>
          </w:rPr>
          <w:tab/>
        </w:r>
        <w:r>
          <w:rPr>
            <w:noProof/>
            <w:webHidden/>
          </w:rPr>
          <w:fldChar w:fldCharType="begin"/>
        </w:r>
        <w:r>
          <w:rPr>
            <w:noProof/>
            <w:webHidden/>
          </w:rPr>
          <w:instrText xml:space="preserve"> PAGEREF _Toc495412556 \h </w:instrText>
        </w:r>
        <w:r>
          <w:rPr>
            <w:noProof/>
            <w:webHidden/>
          </w:rPr>
        </w:r>
      </w:ins>
      <w:r>
        <w:rPr>
          <w:noProof/>
          <w:webHidden/>
        </w:rPr>
        <w:fldChar w:fldCharType="separate"/>
      </w:r>
      <w:ins w:id="361" w:author="Laurence Golding" w:date="2017-10-10T15:25:00Z">
        <w:r>
          <w:rPr>
            <w:noProof/>
            <w:webHidden/>
          </w:rPr>
          <w:t>45</w:t>
        </w:r>
        <w:r>
          <w:rPr>
            <w:noProof/>
            <w:webHidden/>
          </w:rPr>
          <w:fldChar w:fldCharType="end"/>
        </w:r>
        <w:r w:rsidRPr="002E5359">
          <w:rPr>
            <w:rStyle w:val="Hyperlink"/>
            <w:noProof/>
          </w:rPr>
          <w:fldChar w:fldCharType="end"/>
        </w:r>
      </w:ins>
    </w:p>
    <w:p w14:paraId="080FFD37" w14:textId="77FB63E3" w:rsidR="00D97E6D" w:rsidRDefault="00D97E6D">
      <w:pPr>
        <w:pStyle w:val="TOC3"/>
        <w:tabs>
          <w:tab w:val="right" w:leader="dot" w:pos="9350"/>
        </w:tabs>
        <w:rPr>
          <w:ins w:id="362" w:author="Laurence Golding" w:date="2017-10-10T15:25:00Z"/>
          <w:rFonts w:asciiTheme="minorHAnsi" w:eastAsiaTheme="minorEastAsia" w:hAnsiTheme="minorHAnsi" w:cstheme="minorBidi"/>
          <w:noProof/>
          <w:sz w:val="22"/>
          <w:szCs w:val="22"/>
        </w:rPr>
      </w:pPr>
      <w:ins w:id="363"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"_Toc495412557"</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3.19.1 General</w:t>
        </w:r>
        <w:r>
          <w:rPr>
            <w:noProof/>
            <w:webHidden/>
          </w:rPr>
          <w:tab/>
        </w:r>
        <w:r>
          <w:rPr>
            <w:noProof/>
            <w:webHidden/>
          </w:rPr>
          <w:fldChar w:fldCharType="begin"/>
        </w:r>
        <w:r>
          <w:rPr>
            <w:noProof/>
            <w:webHidden/>
          </w:rPr>
          <w:instrText xml:space="preserve"> PAGEREF _Toc495412557 \h </w:instrText>
        </w:r>
        <w:r>
          <w:rPr>
            <w:noProof/>
            <w:webHidden/>
          </w:rPr>
        </w:r>
      </w:ins>
      <w:r>
        <w:rPr>
          <w:noProof/>
          <w:webHidden/>
        </w:rPr>
        <w:fldChar w:fldCharType="separate"/>
      </w:r>
      <w:ins w:id="364" w:author="Laurence Golding" w:date="2017-10-10T15:25:00Z">
        <w:r>
          <w:rPr>
            <w:noProof/>
            <w:webHidden/>
          </w:rPr>
          <w:t>45</w:t>
        </w:r>
        <w:r>
          <w:rPr>
            <w:noProof/>
            <w:webHidden/>
          </w:rPr>
          <w:fldChar w:fldCharType="end"/>
        </w:r>
        <w:r w:rsidRPr="002E5359">
          <w:rPr>
            <w:rStyle w:val="Hyperlink"/>
            <w:noProof/>
          </w:rPr>
          <w:fldChar w:fldCharType="end"/>
        </w:r>
      </w:ins>
    </w:p>
    <w:p w14:paraId="6871DF8D" w14:textId="7980BCD5" w:rsidR="00D97E6D" w:rsidRDefault="00D97E6D">
      <w:pPr>
        <w:pStyle w:val="TOC3"/>
        <w:tabs>
          <w:tab w:val="right" w:leader="dot" w:pos="9350"/>
        </w:tabs>
        <w:rPr>
          <w:ins w:id="365" w:author="Laurence Golding" w:date="2017-10-10T15:25:00Z"/>
          <w:rFonts w:asciiTheme="minorHAnsi" w:eastAsiaTheme="minorEastAsia" w:hAnsiTheme="minorHAnsi" w:cstheme="minorBidi"/>
          <w:noProof/>
          <w:sz w:val="22"/>
          <w:szCs w:val="22"/>
        </w:rPr>
      </w:pPr>
      <w:ins w:id="366"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"_Toc495412558"</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3.19.2 uri property</w:t>
        </w:r>
        <w:r>
          <w:rPr>
            <w:noProof/>
            <w:webHidden/>
          </w:rPr>
          <w:tab/>
        </w:r>
        <w:r>
          <w:rPr>
            <w:noProof/>
            <w:webHidden/>
          </w:rPr>
          <w:fldChar w:fldCharType="begin"/>
        </w:r>
        <w:r>
          <w:rPr>
            <w:noProof/>
            <w:webHidden/>
          </w:rPr>
          <w:instrText xml:space="preserve"> PAGEREF _Toc495412558 \h </w:instrText>
        </w:r>
        <w:r>
          <w:rPr>
            <w:noProof/>
            <w:webHidden/>
          </w:rPr>
        </w:r>
      </w:ins>
      <w:r>
        <w:rPr>
          <w:noProof/>
          <w:webHidden/>
        </w:rPr>
        <w:fldChar w:fldCharType="separate"/>
      </w:r>
      <w:ins w:id="367" w:author="Laurence Golding" w:date="2017-10-10T15:25:00Z">
        <w:r>
          <w:rPr>
            <w:noProof/>
            <w:webHidden/>
          </w:rPr>
          <w:t>45</w:t>
        </w:r>
        <w:r>
          <w:rPr>
            <w:noProof/>
            <w:webHidden/>
          </w:rPr>
          <w:fldChar w:fldCharType="end"/>
        </w:r>
        <w:r w:rsidRPr="002E5359">
          <w:rPr>
            <w:rStyle w:val="Hyperlink"/>
            <w:noProof/>
          </w:rPr>
          <w:fldChar w:fldCharType="end"/>
        </w:r>
      </w:ins>
    </w:p>
    <w:p w14:paraId="739A0361" w14:textId="5B3A9703" w:rsidR="00D97E6D" w:rsidRDefault="00D97E6D">
      <w:pPr>
        <w:pStyle w:val="TOC3"/>
        <w:tabs>
          <w:tab w:val="right" w:leader="dot" w:pos="9350"/>
        </w:tabs>
        <w:rPr>
          <w:ins w:id="368" w:author="Laurence Golding" w:date="2017-10-10T15:25:00Z"/>
          <w:rFonts w:asciiTheme="minorHAnsi" w:eastAsiaTheme="minorEastAsia" w:hAnsiTheme="minorHAnsi" w:cstheme="minorBidi"/>
          <w:noProof/>
          <w:sz w:val="22"/>
          <w:szCs w:val="22"/>
        </w:rPr>
      </w:pPr>
      <w:ins w:id="369"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"_Toc495412559"</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3.19.3 uriBaseId property</w:t>
        </w:r>
        <w:r>
          <w:rPr>
            <w:noProof/>
            <w:webHidden/>
          </w:rPr>
          <w:tab/>
        </w:r>
        <w:r>
          <w:rPr>
            <w:noProof/>
            <w:webHidden/>
          </w:rPr>
          <w:fldChar w:fldCharType="begin"/>
        </w:r>
        <w:r>
          <w:rPr>
            <w:noProof/>
            <w:webHidden/>
          </w:rPr>
          <w:instrText xml:space="preserve"> PAGEREF _Toc495412559 \h </w:instrText>
        </w:r>
        <w:r>
          <w:rPr>
            <w:noProof/>
            <w:webHidden/>
          </w:rPr>
        </w:r>
      </w:ins>
      <w:r>
        <w:rPr>
          <w:noProof/>
          <w:webHidden/>
        </w:rPr>
        <w:fldChar w:fldCharType="separate"/>
      </w:r>
      <w:ins w:id="370" w:author="Laurence Golding" w:date="2017-10-10T15:25:00Z">
        <w:r>
          <w:rPr>
            <w:noProof/>
            <w:webHidden/>
          </w:rPr>
          <w:t>46</w:t>
        </w:r>
        <w:r>
          <w:rPr>
            <w:noProof/>
            <w:webHidden/>
          </w:rPr>
          <w:fldChar w:fldCharType="end"/>
        </w:r>
        <w:r w:rsidRPr="002E5359">
          <w:rPr>
            <w:rStyle w:val="Hyperlink"/>
            <w:noProof/>
          </w:rPr>
          <w:fldChar w:fldCharType="end"/>
        </w:r>
      </w:ins>
    </w:p>
    <w:p w14:paraId="7680944D" w14:textId="133A61E5" w:rsidR="00D97E6D" w:rsidRDefault="00D97E6D">
      <w:pPr>
        <w:pStyle w:val="TOC3"/>
        <w:tabs>
          <w:tab w:val="right" w:leader="dot" w:pos="9350"/>
        </w:tabs>
        <w:rPr>
          <w:ins w:id="371" w:author="Laurence Golding" w:date="2017-10-10T15:25:00Z"/>
          <w:rFonts w:asciiTheme="minorHAnsi" w:eastAsiaTheme="minorEastAsia" w:hAnsiTheme="minorHAnsi" w:cstheme="minorBidi"/>
          <w:noProof/>
          <w:sz w:val="22"/>
          <w:szCs w:val="22"/>
        </w:rPr>
      </w:pPr>
      <w:ins w:id="372"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"_Toc495412560"</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3.19.4 region property</w:t>
        </w:r>
        <w:r>
          <w:rPr>
            <w:noProof/>
            <w:webHidden/>
          </w:rPr>
          <w:tab/>
        </w:r>
        <w:r>
          <w:rPr>
            <w:noProof/>
            <w:webHidden/>
          </w:rPr>
          <w:fldChar w:fldCharType="begin"/>
        </w:r>
        <w:r>
          <w:rPr>
            <w:noProof/>
            <w:webHidden/>
          </w:rPr>
          <w:instrText xml:space="preserve"> PAGEREF _Toc495412560 \h </w:instrText>
        </w:r>
        <w:r>
          <w:rPr>
            <w:noProof/>
            <w:webHidden/>
          </w:rPr>
        </w:r>
      </w:ins>
      <w:r>
        <w:rPr>
          <w:noProof/>
          <w:webHidden/>
        </w:rPr>
        <w:fldChar w:fldCharType="separate"/>
      </w:r>
      <w:ins w:id="373" w:author="Laurence Golding" w:date="2017-10-10T15:25:00Z">
        <w:r>
          <w:rPr>
            <w:noProof/>
            <w:webHidden/>
          </w:rPr>
          <w:t>46</w:t>
        </w:r>
        <w:r>
          <w:rPr>
            <w:noProof/>
            <w:webHidden/>
          </w:rPr>
          <w:fldChar w:fldCharType="end"/>
        </w:r>
        <w:r w:rsidRPr="002E5359">
          <w:rPr>
            <w:rStyle w:val="Hyperlink"/>
            <w:noProof/>
          </w:rPr>
          <w:fldChar w:fldCharType="end"/>
        </w:r>
      </w:ins>
    </w:p>
    <w:p w14:paraId="3DC635C0" w14:textId="335C62CE" w:rsidR="00D97E6D" w:rsidRDefault="00D97E6D">
      <w:pPr>
        <w:pStyle w:val="TOC2"/>
        <w:tabs>
          <w:tab w:val="right" w:leader="dot" w:pos="9350"/>
        </w:tabs>
        <w:rPr>
          <w:ins w:id="374" w:author="Laurence Golding" w:date="2017-10-10T15:25:00Z"/>
          <w:rFonts w:asciiTheme="minorHAnsi" w:eastAsiaTheme="minorEastAsia" w:hAnsiTheme="minorHAnsi" w:cstheme="minorBidi"/>
          <w:noProof/>
          <w:sz w:val="22"/>
          <w:szCs w:val="22"/>
        </w:rPr>
      </w:pPr>
      <w:ins w:id="375"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"_Toc495412561"</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3.20 region object</w:t>
        </w:r>
        <w:r>
          <w:rPr>
            <w:noProof/>
            <w:webHidden/>
          </w:rPr>
          <w:tab/>
        </w:r>
        <w:r>
          <w:rPr>
            <w:noProof/>
            <w:webHidden/>
          </w:rPr>
          <w:fldChar w:fldCharType="begin"/>
        </w:r>
        <w:r>
          <w:rPr>
            <w:noProof/>
            <w:webHidden/>
          </w:rPr>
          <w:instrText xml:space="preserve"> PAGEREF _Toc495412561 \h </w:instrText>
        </w:r>
        <w:r>
          <w:rPr>
            <w:noProof/>
            <w:webHidden/>
          </w:rPr>
        </w:r>
      </w:ins>
      <w:r>
        <w:rPr>
          <w:noProof/>
          <w:webHidden/>
        </w:rPr>
        <w:fldChar w:fldCharType="separate"/>
      </w:r>
      <w:ins w:id="376" w:author="Laurence Golding" w:date="2017-10-10T15:25:00Z">
        <w:r>
          <w:rPr>
            <w:noProof/>
            <w:webHidden/>
          </w:rPr>
          <w:t>47</w:t>
        </w:r>
        <w:r>
          <w:rPr>
            <w:noProof/>
            <w:webHidden/>
          </w:rPr>
          <w:fldChar w:fldCharType="end"/>
        </w:r>
        <w:r w:rsidRPr="002E5359">
          <w:rPr>
            <w:rStyle w:val="Hyperlink"/>
            <w:noProof/>
          </w:rPr>
          <w:fldChar w:fldCharType="end"/>
        </w:r>
      </w:ins>
    </w:p>
    <w:p w14:paraId="7808D040" w14:textId="16ADCB19" w:rsidR="00D97E6D" w:rsidRDefault="00D97E6D">
      <w:pPr>
        <w:pStyle w:val="TOC3"/>
        <w:tabs>
          <w:tab w:val="right" w:leader="dot" w:pos="9350"/>
        </w:tabs>
        <w:rPr>
          <w:ins w:id="377" w:author="Laurence Golding" w:date="2017-10-10T15:25:00Z"/>
          <w:rFonts w:asciiTheme="minorHAnsi" w:eastAsiaTheme="minorEastAsia" w:hAnsiTheme="minorHAnsi" w:cstheme="minorBidi"/>
          <w:noProof/>
          <w:sz w:val="22"/>
          <w:szCs w:val="22"/>
        </w:rPr>
      </w:pPr>
      <w:ins w:id="378"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"_Toc495412562"</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3.20.1 General</w:t>
        </w:r>
        <w:r>
          <w:rPr>
            <w:noProof/>
            <w:webHidden/>
          </w:rPr>
          <w:tab/>
        </w:r>
        <w:r>
          <w:rPr>
            <w:noProof/>
            <w:webHidden/>
          </w:rPr>
          <w:fldChar w:fldCharType="begin"/>
        </w:r>
        <w:r>
          <w:rPr>
            <w:noProof/>
            <w:webHidden/>
          </w:rPr>
          <w:instrText xml:space="preserve"> PAGEREF _Toc495412562 \h </w:instrText>
        </w:r>
        <w:r>
          <w:rPr>
            <w:noProof/>
            <w:webHidden/>
          </w:rPr>
        </w:r>
      </w:ins>
      <w:r>
        <w:rPr>
          <w:noProof/>
          <w:webHidden/>
        </w:rPr>
        <w:fldChar w:fldCharType="separate"/>
      </w:r>
      <w:ins w:id="379" w:author="Laurence Golding" w:date="2017-10-10T15:25:00Z">
        <w:r>
          <w:rPr>
            <w:noProof/>
            <w:webHidden/>
          </w:rPr>
          <w:t>47</w:t>
        </w:r>
        <w:r>
          <w:rPr>
            <w:noProof/>
            <w:webHidden/>
          </w:rPr>
          <w:fldChar w:fldCharType="end"/>
        </w:r>
        <w:r w:rsidRPr="002E5359">
          <w:rPr>
            <w:rStyle w:val="Hyperlink"/>
            <w:noProof/>
          </w:rPr>
          <w:fldChar w:fldCharType="end"/>
        </w:r>
      </w:ins>
    </w:p>
    <w:p w14:paraId="052A2EB9" w14:textId="47A27B54" w:rsidR="00D97E6D" w:rsidRDefault="00D97E6D">
      <w:pPr>
        <w:pStyle w:val="TOC3"/>
        <w:tabs>
          <w:tab w:val="right" w:leader="dot" w:pos="9350"/>
        </w:tabs>
        <w:rPr>
          <w:ins w:id="380" w:author="Laurence Golding" w:date="2017-10-10T15:25:00Z"/>
          <w:rFonts w:asciiTheme="minorHAnsi" w:eastAsiaTheme="minorEastAsia" w:hAnsiTheme="minorHAnsi" w:cstheme="minorBidi"/>
          <w:noProof/>
          <w:sz w:val="22"/>
          <w:szCs w:val="22"/>
        </w:rPr>
      </w:pPr>
      <w:ins w:id="381"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"_Toc495412563"</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3.20.2 Text regions</w:t>
        </w:r>
        <w:r>
          <w:rPr>
            <w:noProof/>
            <w:webHidden/>
          </w:rPr>
          <w:tab/>
        </w:r>
        <w:r>
          <w:rPr>
            <w:noProof/>
            <w:webHidden/>
          </w:rPr>
          <w:fldChar w:fldCharType="begin"/>
        </w:r>
        <w:r>
          <w:rPr>
            <w:noProof/>
            <w:webHidden/>
          </w:rPr>
          <w:instrText xml:space="preserve"> PAGEREF _Toc495412563 \h </w:instrText>
        </w:r>
        <w:r>
          <w:rPr>
            <w:noProof/>
            <w:webHidden/>
          </w:rPr>
        </w:r>
      </w:ins>
      <w:r>
        <w:rPr>
          <w:noProof/>
          <w:webHidden/>
        </w:rPr>
        <w:fldChar w:fldCharType="separate"/>
      </w:r>
      <w:ins w:id="382" w:author="Laurence Golding" w:date="2017-10-10T15:25:00Z">
        <w:r>
          <w:rPr>
            <w:noProof/>
            <w:webHidden/>
          </w:rPr>
          <w:t>47</w:t>
        </w:r>
        <w:r>
          <w:rPr>
            <w:noProof/>
            <w:webHidden/>
          </w:rPr>
          <w:fldChar w:fldCharType="end"/>
        </w:r>
        <w:r w:rsidRPr="002E5359">
          <w:rPr>
            <w:rStyle w:val="Hyperlink"/>
            <w:noProof/>
          </w:rPr>
          <w:fldChar w:fldCharType="end"/>
        </w:r>
      </w:ins>
    </w:p>
    <w:p w14:paraId="3E4F3245" w14:textId="7A7CB996" w:rsidR="00D97E6D" w:rsidRDefault="00D97E6D">
      <w:pPr>
        <w:pStyle w:val="TOC3"/>
        <w:tabs>
          <w:tab w:val="right" w:leader="dot" w:pos="9350"/>
        </w:tabs>
        <w:rPr>
          <w:ins w:id="383" w:author="Laurence Golding" w:date="2017-10-10T15:25:00Z"/>
          <w:rFonts w:asciiTheme="minorHAnsi" w:eastAsiaTheme="minorEastAsia" w:hAnsiTheme="minorHAnsi" w:cstheme="minorBidi"/>
          <w:noProof/>
          <w:sz w:val="22"/>
          <w:szCs w:val="22"/>
        </w:rPr>
      </w:pPr>
      <w:ins w:id="384"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"_Toc495412564"</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3.20.3 Binary regions</w:t>
        </w:r>
        <w:r>
          <w:rPr>
            <w:noProof/>
            <w:webHidden/>
          </w:rPr>
          <w:tab/>
        </w:r>
        <w:r>
          <w:rPr>
            <w:noProof/>
            <w:webHidden/>
          </w:rPr>
          <w:fldChar w:fldCharType="begin"/>
        </w:r>
        <w:r>
          <w:rPr>
            <w:noProof/>
            <w:webHidden/>
          </w:rPr>
          <w:instrText xml:space="preserve"> PAGEREF _Toc495412564 \h </w:instrText>
        </w:r>
        <w:r>
          <w:rPr>
            <w:noProof/>
            <w:webHidden/>
          </w:rPr>
        </w:r>
      </w:ins>
      <w:r>
        <w:rPr>
          <w:noProof/>
          <w:webHidden/>
        </w:rPr>
        <w:fldChar w:fldCharType="separate"/>
      </w:r>
      <w:ins w:id="385" w:author="Laurence Golding" w:date="2017-10-10T15:25:00Z">
        <w:r>
          <w:rPr>
            <w:noProof/>
            <w:webHidden/>
          </w:rPr>
          <w:t>48</w:t>
        </w:r>
        <w:r>
          <w:rPr>
            <w:noProof/>
            <w:webHidden/>
          </w:rPr>
          <w:fldChar w:fldCharType="end"/>
        </w:r>
        <w:r w:rsidRPr="002E5359">
          <w:rPr>
            <w:rStyle w:val="Hyperlink"/>
            <w:noProof/>
          </w:rPr>
          <w:fldChar w:fldCharType="end"/>
        </w:r>
      </w:ins>
    </w:p>
    <w:p w14:paraId="7F484A58" w14:textId="64026409" w:rsidR="00D97E6D" w:rsidRDefault="00D97E6D">
      <w:pPr>
        <w:pStyle w:val="TOC3"/>
        <w:tabs>
          <w:tab w:val="right" w:leader="dot" w:pos="9350"/>
        </w:tabs>
        <w:rPr>
          <w:ins w:id="386" w:author="Laurence Golding" w:date="2017-10-10T15:25:00Z"/>
          <w:rFonts w:asciiTheme="minorHAnsi" w:eastAsiaTheme="minorEastAsia" w:hAnsiTheme="minorHAnsi" w:cstheme="minorBidi"/>
          <w:noProof/>
          <w:sz w:val="22"/>
          <w:szCs w:val="22"/>
        </w:rPr>
      </w:pPr>
      <w:ins w:id="387"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"_Toc495412565"</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3.20.4 startLine property</w:t>
        </w:r>
        <w:r>
          <w:rPr>
            <w:noProof/>
            <w:webHidden/>
          </w:rPr>
          <w:tab/>
        </w:r>
        <w:r>
          <w:rPr>
            <w:noProof/>
            <w:webHidden/>
          </w:rPr>
          <w:fldChar w:fldCharType="begin"/>
        </w:r>
        <w:r>
          <w:rPr>
            <w:noProof/>
            <w:webHidden/>
          </w:rPr>
          <w:instrText xml:space="preserve"> PAGEREF _Toc495412565 \h </w:instrText>
        </w:r>
        <w:r>
          <w:rPr>
            <w:noProof/>
            <w:webHidden/>
          </w:rPr>
        </w:r>
      </w:ins>
      <w:r>
        <w:rPr>
          <w:noProof/>
          <w:webHidden/>
        </w:rPr>
        <w:fldChar w:fldCharType="separate"/>
      </w:r>
      <w:ins w:id="388" w:author="Laurence Golding" w:date="2017-10-10T15:25:00Z">
        <w:r>
          <w:rPr>
            <w:noProof/>
            <w:webHidden/>
          </w:rPr>
          <w:t>48</w:t>
        </w:r>
        <w:r>
          <w:rPr>
            <w:noProof/>
            <w:webHidden/>
          </w:rPr>
          <w:fldChar w:fldCharType="end"/>
        </w:r>
        <w:r w:rsidRPr="002E5359">
          <w:rPr>
            <w:rStyle w:val="Hyperlink"/>
            <w:noProof/>
          </w:rPr>
          <w:fldChar w:fldCharType="end"/>
        </w:r>
      </w:ins>
    </w:p>
    <w:p w14:paraId="1359048A" w14:textId="54F9C16A" w:rsidR="00D97E6D" w:rsidRDefault="00D97E6D">
      <w:pPr>
        <w:pStyle w:val="TOC3"/>
        <w:tabs>
          <w:tab w:val="right" w:leader="dot" w:pos="9350"/>
        </w:tabs>
        <w:rPr>
          <w:ins w:id="389" w:author="Laurence Golding" w:date="2017-10-10T15:25:00Z"/>
          <w:rFonts w:asciiTheme="minorHAnsi" w:eastAsiaTheme="minorEastAsia" w:hAnsiTheme="minorHAnsi" w:cstheme="minorBidi"/>
          <w:noProof/>
          <w:sz w:val="22"/>
          <w:szCs w:val="22"/>
        </w:rPr>
      </w:pPr>
      <w:ins w:id="390"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"_Toc495412566"</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3.20.5 startColumn property</w:t>
        </w:r>
        <w:r>
          <w:rPr>
            <w:noProof/>
            <w:webHidden/>
          </w:rPr>
          <w:tab/>
        </w:r>
        <w:r>
          <w:rPr>
            <w:noProof/>
            <w:webHidden/>
          </w:rPr>
          <w:fldChar w:fldCharType="begin"/>
        </w:r>
        <w:r>
          <w:rPr>
            <w:noProof/>
            <w:webHidden/>
          </w:rPr>
          <w:instrText xml:space="preserve"> PAGEREF _Toc495412566 \h </w:instrText>
        </w:r>
        <w:r>
          <w:rPr>
            <w:noProof/>
            <w:webHidden/>
          </w:rPr>
        </w:r>
      </w:ins>
      <w:r>
        <w:rPr>
          <w:noProof/>
          <w:webHidden/>
        </w:rPr>
        <w:fldChar w:fldCharType="separate"/>
      </w:r>
      <w:ins w:id="391" w:author="Laurence Golding" w:date="2017-10-10T15:25:00Z">
        <w:r>
          <w:rPr>
            <w:noProof/>
            <w:webHidden/>
          </w:rPr>
          <w:t>49</w:t>
        </w:r>
        <w:r>
          <w:rPr>
            <w:noProof/>
            <w:webHidden/>
          </w:rPr>
          <w:fldChar w:fldCharType="end"/>
        </w:r>
        <w:r w:rsidRPr="002E5359">
          <w:rPr>
            <w:rStyle w:val="Hyperlink"/>
            <w:noProof/>
          </w:rPr>
          <w:fldChar w:fldCharType="end"/>
        </w:r>
      </w:ins>
    </w:p>
    <w:p w14:paraId="590FCB44" w14:textId="06F2F54F" w:rsidR="00D97E6D" w:rsidRDefault="00D97E6D">
      <w:pPr>
        <w:pStyle w:val="TOC3"/>
        <w:tabs>
          <w:tab w:val="right" w:leader="dot" w:pos="9350"/>
        </w:tabs>
        <w:rPr>
          <w:ins w:id="392" w:author="Laurence Golding" w:date="2017-10-10T15:25:00Z"/>
          <w:rFonts w:asciiTheme="minorHAnsi" w:eastAsiaTheme="minorEastAsia" w:hAnsiTheme="minorHAnsi" w:cstheme="minorBidi"/>
          <w:noProof/>
          <w:sz w:val="22"/>
          <w:szCs w:val="22"/>
        </w:rPr>
      </w:pPr>
      <w:ins w:id="393"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"_Toc495412567"</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3.20.6 endLine property</w:t>
        </w:r>
        <w:r>
          <w:rPr>
            <w:noProof/>
            <w:webHidden/>
          </w:rPr>
          <w:tab/>
        </w:r>
        <w:r>
          <w:rPr>
            <w:noProof/>
            <w:webHidden/>
          </w:rPr>
          <w:fldChar w:fldCharType="begin"/>
        </w:r>
        <w:r>
          <w:rPr>
            <w:noProof/>
            <w:webHidden/>
          </w:rPr>
          <w:instrText xml:space="preserve"> PAGEREF _Toc495412567 \h </w:instrText>
        </w:r>
        <w:r>
          <w:rPr>
            <w:noProof/>
            <w:webHidden/>
          </w:rPr>
        </w:r>
      </w:ins>
      <w:r>
        <w:rPr>
          <w:noProof/>
          <w:webHidden/>
        </w:rPr>
        <w:fldChar w:fldCharType="separate"/>
      </w:r>
      <w:ins w:id="394" w:author="Laurence Golding" w:date="2017-10-10T15:25:00Z">
        <w:r>
          <w:rPr>
            <w:noProof/>
            <w:webHidden/>
          </w:rPr>
          <w:t>49</w:t>
        </w:r>
        <w:r>
          <w:rPr>
            <w:noProof/>
            <w:webHidden/>
          </w:rPr>
          <w:fldChar w:fldCharType="end"/>
        </w:r>
        <w:r w:rsidRPr="002E5359">
          <w:rPr>
            <w:rStyle w:val="Hyperlink"/>
            <w:noProof/>
          </w:rPr>
          <w:fldChar w:fldCharType="end"/>
        </w:r>
      </w:ins>
    </w:p>
    <w:p w14:paraId="4DF5E531" w14:textId="0E2EC8E0" w:rsidR="00D97E6D" w:rsidRDefault="00D97E6D">
      <w:pPr>
        <w:pStyle w:val="TOC3"/>
        <w:tabs>
          <w:tab w:val="right" w:leader="dot" w:pos="9350"/>
        </w:tabs>
        <w:rPr>
          <w:ins w:id="395" w:author="Laurence Golding" w:date="2017-10-10T15:25:00Z"/>
          <w:rFonts w:asciiTheme="minorHAnsi" w:eastAsiaTheme="minorEastAsia" w:hAnsiTheme="minorHAnsi" w:cstheme="minorBidi"/>
          <w:noProof/>
          <w:sz w:val="22"/>
          <w:szCs w:val="22"/>
        </w:rPr>
      </w:pPr>
      <w:ins w:id="396"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"_Toc495412568"</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3.20.7 endColumn property</w:t>
        </w:r>
        <w:r>
          <w:rPr>
            <w:noProof/>
            <w:webHidden/>
          </w:rPr>
          <w:tab/>
        </w:r>
        <w:r>
          <w:rPr>
            <w:noProof/>
            <w:webHidden/>
          </w:rPr>
          <w:fldChar w:fldCharType="begin"/>
        </w:r>
        <w:r>
          <w:rPr>
            <w:noProof/>
            <w:webHidden/>
          </w:rPr>
          <w:instrText xml:space="preserve"> PAGEREF _Toc495412568 \h </w:instrText>
        </w:r>
        <w:r>
          <w:rPr>
            <w:noProof/>
            <w:webHidden/>
          </w:rPr>
        </w:r>
      </w:ins>
      <w:r>
        <w:rPr>
          <w:noProof/>
          <w:webHidden/>
        </w:rPr>
        <w:fldChar w:fldCharType="separate"/>
      </w:r>
      <w:ins w:id="397" w:author="Laurence Golding" w:date="2017-10-10T15:25:00Z">
        <w:r>
          <w:rPr>
            <w:noProof/>
            <w:webHidden/>
          </w:rPr>
          <w:t>49</w:t>
        </w:r>
        <w:r>
          <w:rPr>
            <w:noProof/>
            <w:webHidden/>
          </w:rPr>
          <w:fldChar w:fldCharType="end"/>
        </w:r>
        <w:r w:rsidRPr="002E5359">
          <w:rPr>
            <w:rStyle w:val="Hyperlink"/>
            <w:noProof/>
          </w:rPr>
          <w:fldChar w:fldCharType="end"/>
        </w:r>
      </w:ins>
    </w:p>
    <w:p w14:paraId="6D665B72" w14:textId="1DC5DC53" w:rsidR="00D97E6D" w:rsidRDefault="00D97E6D">
      <w:pPr>
        <w:pStyle w:val="TOC3"/>
        <w:tabs>
          <w:tab w:val="right" w:leader="dot" w:pos="9350"/>
        </w:tabs>
        <w:rPr>
          <w:ins w:id="398" w:author="Laurence Golding" w:date="2017-10-10T15:25:00Z"/>
          <w:rFonts w:asciiTheme="minorHAnsi" w:eastAsiaTheme="minorEastAsia" w:hAnsiTheme="minorHAnsi" w:cstheme="minorBidi"/>
          <w:noProof/>
          <w:sz w:val="22"/>
          <w:szCs w:val="22"/>
        </w:rPr>
      </w:pPr>
      <w:ins w:id="399"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"_Toc495412569"</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3.20.8 offset property</w:t>
        </w:r>
        <w:r>
          <w:rPr>
            <w:noProof/>
            <w:webHidden/>
          </w:rPr>
          <w:tab/>
        </w:r>
        <w:r>
          <w:rPr>
            <w:noProof/>
            <w:webHidden/>
          </w:rPr>
          <w:fldChar w:fldCharType="begin"/>
        </w:r>
        <w:r>
          <w:rPr>
            <w:noProof/>
            <w:webHidden/>
          </w:rPr>
          <w:instrText xml:space="preserve"> PAGEREF _Toc495412569 \h </w:instrText>
        </w:r>
        <w:r>
          <w:rPr>
            <w:noProof/>
            <w:webHidden/>
          </w:rPr>
        </w:r>
      </w:ins>
      <w:r>
        <w:rPr>
          <w:noProof/>
          <w:webHidden/>
        </w:rPr>
        <w:fldChar w:fldCharType="separate"/>
      </w:r>
      <w:ins w:id="400" w:author="Laurence Golding" w:date="2017-10-10T15:25:00Z">
        <w:r>
          <w:rPr>
            <w:noProof/>
            <w:webHidden/>
          </w:rPr>
          <w:t>49</w:t>
        </w:r>
        <w:r>
          <w:rPr>
            <w:noProof/>
            <w:webHidden/>
          </w:rPr>
          <w:fldChar w:fldCharType="end"/>
        </w:r>
        <w:r w:rsidRPr="002E5359">
          <w:rPr>
            <w:rStyle w:val="Hyperlink"/>
            <w:noProof/>
          </w:rPr>
          <w:fldChar w:fldCharType="end"/>
        </w:r>
      </w:ins>
    </w:p>
    <w:p w14:paraId="0ACF0BAB" w14:textId="49D2B3BE" w:rsidR="00D97E6D" w:rsidRDefault="00D97E6D">
      <w:pPr>
        <w:pStyle w:val="TOC3"/>
        <w:tabs>
          <w:tab w:val="right" w:leader="dot" w:pos="9350"/>
        </w:tabs>
        <w:rPr>
          <w:ins w:id="401" w:author="Laurence Golding" w:date="2017-10-10T15:25:00Z"/>
          <w:rFonts w:asciiTheme="minorHAnsi" w:eastAsiaTheme="minorEastAsia" w:hAnsiTheme="minorHAnsi" w:cstheme="minorBidi"/>
          <w:noProof/>
          <w:sz w:val="22"/>
          <w:szCs w:val="22"/>
        </w:rPr>
      </w:pPr>
      <w:ins w:id="402"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"_Toc495412570"</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3.20.9 length property</w:t>
        </w:r>
        <w:r>
          <w:rPr>
            <w:noProof/>
            <w:webHidden/>
          </w:rPr>
          <w:tab/>
        </w:r>
        <w:r>
          <w:rPr>
            <w:noProof/>
            <w:webHidden/>
          </w:rPr>
          <w:fldChar w:fldCharType="begin"/>
        </w:r>
        <w:r>
          <w:rPr>
            <w:noProof/>
            <w:webHidden/>
          </w:rPr>
          <w:instrText xml:space="preserve"> PAGEREF _Toc495412570 \h </w:instrText>
        </w:r>
        <w:r>
          <w:rPr>
            <w:noProof/>
            <w:webHidden/>
          </w:rPr>
        </w:r>
      </w:ins>
      <w:r>
        <w:rPr>
          <w:noProof/>
          <w:webHidden/>
        </w:rPr>
        <w:fldChar w:fldCharType="separate"/>
      </w:r>
      <w:ins w:id="403" w:author="Laurence Golding" w:date="2017-10-10T15:25:00Z">
        <w:r>
          <w:rPr>
            <w:noProof/>
            <w:webHidden/>
          </w:rPr>
          <w:t>49</w:t>
        </w:r>
        <w:r>
          <w:rPr>
            <w:noProof/>
            <w:webHidden/>
          </w:rPr>
          <w:fldChar w:fldCharType="end"/>
        </w:r>
        <w:r w:rsidRPr="002E5359">
          <w:rPr>
            <w:rStyle w:val="Hyperlink"/>
            <w:noProof/>
          </w:rPr>
          <w:fldChar w:fldCharType="end"/>
        </w:r>
      </w:ins>
    </w:p>
    <w:p w14:paraId="43FF5E49" w14:textId="63D57FAE" w:rsidR="00D97E6D" w:rsidRDefault="00D97E6D">
      <w:pPr>
        <w:pStyle w:val="TOC2"/>
        <w:tabs>
          <w:tab w:val="right" w:leader="dot" w:pos="9350"/>
        </w:tabs>
        <w:rPr>
          <w:ins w:id="404" w:author="Laurence Golding" w:date="2017-10-10T15:25:00Z"/>
          <w:rFonts w:asciiTheme="minorHAnsi" w:eastAsiaTheme="minorEastAsia" w:hAnsiTheme="minorHAnsi" w:cstheme="minorBidi"/>
          <w:noProof/>
          <w:sz w:val="22"/>
          <w:szCs w:val="22"/>
        </w:rPr>
      </w:pPr>
      <w:ins w:id="405"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"_Toc495412571"</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3.21 logicalLocation object</w:t>
        </w:r>
        <w:r>
          <w:rPr>
            <w:noProof/>
            <w:webHidden/>
          </w:rPr>
          <w:tab/>
        </w:r>
        <w:r>
          <w:rPr>
            <w:noProof/>
            <w:webHidden/>
          </w:rPr>
          <w:fldChar w:fldCharType="begin"/>
        </w:r>
        <w:r>
          <w:rPr>
            <w:noProof/>
            <w:webHidden/>
          </w:rPr>
          <w:instrText xml:space="preserve"> PAGEREF _Toc495412571 \h </w:instrText>
        </w:r>
        <w:r>
          <w:rPr>
            <w:noProof/>
            <w:webHidden/>
          </w:rPr>
        </w:r>
      </w:ins>
      <w:r>
        <w:rPr>
          <w:noProof/>
          <w:webHidden/>
        </w:rPr>
        <w:fldChar w:fldCharType="separate"/>
      </w:r>
      <w:ins w:id="406" w:author="Laurence Golding" w:date="2017-10-10T15:25:00Z">
        <w:r>
          <w:rPr>
            <w:noProof/>
            <w:webHidden/>
          </w:rPr>
          <w:t>49</w:t>
        </w:r>
        <w:r>
          <w:rPr>
            <w:noProof/>
            <w:webHidden/>
          </w:rPr>
          <w:fldChar w:fldCharType="end"/>
        </w:r>
        <w:r w:rsidRPr="002E5359">
          <w:rPr>
            <w:rStyle w:val="Hyperlink"/>
            <w:noProof/>
          </w:rPr>
          <w:fldChar w:fldCharType="end"/>
        </w:r>
      </w:ins>
    </w:p>
    <w:p w14:paraId="36D0F514" w14:textId="12221FC3" w:rsidR="00D97E6D" w:rsidRDefault="00D97E6D">
      <w:pPr>
        <w:pStyle w:val="TOC3"/>
        <w:tabs>
          <w:tab w:val="right" w:leader="dot" w:pos="9350"/>
        </w:tabs>
        <w:rPr>
          <w:ins w:id="407" w:author="Laurence Golding" w:date="2017-10-10T15:25:00Z"/>
          <w:rFonts w:asciiTheme="minorHAnsi" w:eastAsiaTheme="minorEastAsia" w:hAnsiTheme="minorHAnsi" w:cstheme="minorBidi"/>
          <w:noProof/>
          <w:sz w:val="22"/>
          <w:szCs w:val="22"/>
        </w:rPr>
      </w:pPr>
      <w:ins w:id="408"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"_Toc495412572"</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3.21.1 General</w:t>
        </w:r>
        <w:r>
          <w:rPr>
            <w:noProof/>
            <w:webHidden/>
          </w:rPr>
          <w:tab/>
        </w:r>
        <w:r>
          <w:rPr>
            <w:noProof/>
            <w:webHidden/>
          </w:rPr>
          <w:fldChar w:fldCharType="begin"/>
        </w:r>
        <w:r>
          <w:rPr>
            <w:noProof/>
            <w:webHidden/>
          </w:rPr>
          <w:instrText xml:space="preserve"> PAGEREF _Toc495412572 \h </w:instrText>
        </w:r>
        <w:r>
          <w:rPr>
            <w:noProof/>
            <w:webHidden/>
          </w:rPr>
        </w:r>
      </w:ins>
      <w:r>
        <w:rPr>
          <w:noProof/>
          <w:webHidden/>
        </w:rPr>
        <w:fldChar w:fldCharType="separate"/>
      </w:r>
      <w:ins w:id="409" w:author="Laurence Golding" w:date="2017-10-10T15:25:00Z">
        <w:r>
          <w:rPr>
            <w:noProof/>
            <w:webHidden/>
          </w:rPr>
          <w:t>49</w:t>
        </w:r>
        <w:r>
          <w:rPr>
            <w:noProof/>
            <w:webHidden/>
          </w:rPr>
          <w:fldChar w:fldCharType="end"/>
        </w:r>
        <w:r w:rsidRPr="002E5359">
          <w:rPr>
            <w:rStyle w:val="Hyperlink"/>
            <w:noProof/>
          </w:rPr>
          <w:fldChar w:fldCharType="end"/>
        </w:r>
      </w:ins>
    </w:p>
    <w:p w14:paraId="0956E2F3" w14:textId="3CABAC36" w:rsidR="00D97E6D" w:rsidRDefault="00D97E6D">
      <w:pPr>
        <w:pStyle w:val="TOC3"/>
        <w:tabs>
          <w:tab w:val="right" w:leader="dot" w:pos="9350"/>
        </w:tabs>
        <w:rPr>
          <w:ins w:id="410" w:author="Laurence Golding" w:date="2017-10-10T15:25:00Z"/>
          <w:rFonts w:asciiTheme="minorHAnsi" w:eastAsiaTheme="minorEastAsia" w:hAnsiTheme="minorHAnsi" w:cstheme="minorBidi"/>
          <w:noProof/>
          <w:sz w:val="22"/>
          <w:szCs w:val="22"/>
        </w:rPr>
      </w:pPr>
      <w:ins w:id="411"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"_Toc495412573"</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3.21.2 name property</w:t>
        </w:r>
        <w:r>
          <w:rPr>
            <w:noProof/>
            <w:webHidden/>
          </w:rPr>
          <w:tab/>
        </w:r>
        <w:r>
          <w:rPr>
            <w:noProof/>
            <w:webHidden/>
          </w:rPr>
          <w:fldChar w:fldCharType="begin"/>
        </w:r>
        <w:r>
          <w:rPr>
            <w:noProof/>
            <w:webHidden/>
          </w:rPr>
          <w:instrText xml:space="preserve"> PAGEREF _Toc495412573 \h </w:instrText>
        </w:r>
        <w:r>
          <w:rPr>
            <w:noProof/>
            <w:webHidden/>
          </w:rPr>
        </w:r>
      </w:ins>
      <w:r>
        <w:rPr>
          <w:noProof/>
          <w:webHidden/>
        </w:rPr>
        <w:fldChar w:fldCharType="separate"/>
      </w:r>
      <w:ins w:id="412" w:author="Laurence Golding" w:date="2017-10-10T15:25:00Z">
        <w:r>
          <w:rPr>
            <w:noProof/>
            <w:webHidden/>
          </w:rPr>
          <w:t>50</w:t>
        </w:r>
        <w:r>
          <w:rPr>
            <w:noProof/>
            <w:webHidden/>
          </w:rPr>
          <w:fldChar w:fldCharType="end"/>
        </w:r>
        <w:r w:rsidRPr="002E5359">
          <w:rPr>
            <w:rStyle w:val="Hyperlink"/>
            <w:noProof/>
          </w:rPr>
          <w:fldChar w:fldCharType="end"/>
        </w:r>
      </w:ins>
    </w:p>
    <w:p w14:paraId="654D4038" w14:textId="7D47DDA2" w:rsidR="00D97E6D" w:rsidRDefault="00D97E6D">
      <w:pPr>
        <w:pStyle w:val="TOC3"/>
        <w:tabs>
          <w:tab w:val="right" w:leader="dot" w:pos="9350"/>
        </w:tabs>
        <w:rPr>
          <w:ins w:id="413" w:author="Laurence Golding" w:date="2017-10-10T15:25:00Z"/>
          <w:rFonts w:asciiTheme="minorHAnsi" w:eastAsiaTheme="minorEastAsia" w:hAnsiTheme="minorHAnsi" w:cstheme="minorBidi"/>
          <w:noProof/>
          <w:sz w:val="22"/>
          <w:szCs w:val="22"/>
        </w:rPr>
      </w:pPr>
      <w:ins w:id="414"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"_Toc495412574"</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3.21.3 kind property</w:t>
        </w:r>
        <w:r>
          <w:rPr>
            <w:noProof/>
            <w:webHidden/>
          </w:rPr>
          <w:tab/>
        </w:r>
        <w:r>
          <w:rPr>
            <w:noProof/>
            <w:webHidden/>
          </w:rPr>
          <w:fldChar w:fldCharType="begin"/>
        </w:r>
        <w:r>
          <w:rPr>
            <w:noProof/>
            <w:webHidden/>
          </w:rPr>
          <w:instrText xml:space="preserve"> PAGEREF _Toc495412574 \h </w:instrText>
        </w:r>
        <w:r>
          <w:rPr>
            <w:noProof/>
            <w:webHidden/>
          </w:rPr>
        </w:r>
      </w:ins>
      <w:r>
        <w:rPr>
          <w:noProof/>
          <w:webHidden/>
        </w:rPr>
        <w:fldChar w:fldCharType="separate"/>
      </w:r>
      <w:ins w:id="415" w:author="Laurence Golding" w:date="2017-10-10T15:25:00Z">
        <w:r>
          <w:rPr>
            <w:noProof/>
            <w:webHidden/>
          </w:rPr>
          <w:t>50</w:t>
        </w:r>
        <w:r>
          <w:rPr>
            <w:noProof/>
            <w:webHidden/>
          </w:rPr>
          <w:fldChar w:fldCharType="end"/>
        </w:r>
        <w:r w:rsidRPr="002E5359">
          <w:rPr>
            <w:rStyle w:val="Hyperlink"/>
            <w:noProof/>
          </w:rPr>
          <w:fldChar w:fldCharType="end"/>
        </w:r>
      </w:ins>
    </w:p>
    <w:p w14:paraId="5FA58A2B" w14:textId="617A32A4" w:rsidR="00D97E6D" w:rsidRDefault="00D97E6D">
      <w:pPr>
        <w:pStyle w:val="TOC3"/>
        <w:tabs>
          <w:tab w:val="right" w:leader="dot" w:pos="9350"/>
        </w:tabs>
        <w:rPr>
          <w:ins w:id="416" w:author="Laurence Golding" w:date="2017-10-10T15:25:00Z"/>
          <w:rFonts w:asciiTheme="minorHAnsi" w:eastAsiaTheme="minorEastAsia" w:hAnsiTheme="minorHAnsi" w:cstheme="minorBidi"/>
          <w:noProof/>
          <w:sz w:val="22"/>
          <w:szCs w:val="22"/>
        </w:rPr>
      </w:pPr>
      <w:ins w:id="417"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"_Toc495412575"</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3.21.4 parentKey property</w:t>
        </w:r>
        <w:r>
          <w:rPr>
            <w:noProof/>
            <w:webHidden/>
          </w:rPr>
          <w:tab/>
        </w:r>
        <w:r>
          <w:rPr>
            <w:noProof/>
            <w:webHidden/>
          </w:rPr>
          <w:fldChar w:fldCharType="begin"/>
        </w:r>
        <w:r>
          <w:rPr>
            <w:noProof/>
            <w:webHidden/>
          </w:rPr>
          <w:instrText xml:space="preserve"> PAGEREF _Toc495412575 \h </w:instrText>
        </w:r>
        <w:r>
          <w:rPr>
            <w:noProof/>
            <w:webHidden/>
          </w:rPr>
        </w:r>
      </w:ins>
      <w:r>
        <w:rPr>
          <w:noProof/>
          <w:webHidden/>
        </w:rPr>
        <w:fldChar w:fldCharType="separate"/>
      </w:r>
      <w:ins w:id="418" w:author="Laurence Golding" w:date="2017-10-10T15:25:00Z">
        <w:r>
          <w:rPr>
            <w:noProof/>
            <w:webHidden/>
          </w:rPr>
          <w:t>51</w:t>
        </w:r>
        <w:r>
          <w:rPr>
            <w:noProof/>
            <w:webHidden/>
          </w:rPr>
          <w:fldChar w:fldCharType="end"/>
        </w:r>
        <w:r w:rsidRPr="002E5359">
          <w:rPr>
            <w:rStyle w:val="Hyperlink"/>
            <w:noProof/>
          </w:rPr>
          <w:fldChar w:fldCharType="end"/>
        </w:r>
      </w:ins>
    </w:p>
    <w:p w14:paraId="6CB28E0D" w14:textId="201D9C94" w:rsidR="00D97E6D" w:rsidRDefault="00D97E6D">
      <w:pPr>
        <w:pStyle w:val="TOC2"/>
        <w:tabs>
          <w:tab w:val="right" w:leader="dot" w:pos="9350"/>
        </w:tabs>
        <w:rPr>
          <w:ins w:id="419" w:author="Laurence Golding" w:date="2017-10-10T15:25:00Z"/>
          <w:rFonts w:asciiTheme="minorHAnsi" w:eastAsiaTheme="minorEastAsia" w:hAnsiTheme="minorHAnsi" w:cstheme="minorBidi"/>
          <w:noProof/>
          <w:sz w:val="22"/>
          <w:szCs w:val="22"/>
        </w:rPr>
      </w:pPr>
      <w:ins w:id="420"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"_Toc495412576"</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3.22 codeFlow object</w:t>
        </w:r>
        <w:r>
          <w:rPr>
            <w:noProof/>
            <w:webHidden/>
          </w:rPr>
          <w:tab/>
        </w:r>
        <w:r>
          <w:rPr>
            <w:noProof/>
            <w:webHidden/>
          </w:rPr>
          <w:fldChar w:fldCharType="begin"/>
        </w:r>
        <w:r>
          <w:rPr>
            <w:noProof/>
            <w:webHidden/>
          </w:rPr>
          <w:instrText xml:space="preserve"> PAGEREF _Toc495412576 \h </w:instrText>
        </w:r>
        <w:r>
          <w:rPr>
            <w:noProof/>
            <w:webHidden/>
          </w:rPr>
        </w:r>
      </w:ins>
      <w:r>
        <w:rPr>
          <w:noProof/>
          <w:webHidden/>
        </w:rPr>
        <w:fldChar w:fldCharType="separate"/>
      </w:r>
      <w:ins w:id="421" w:author="Laurence Golding" w:date="2017-10-10T15:25:00Z">
        <w:r>
          <w:rPr>
            <w:noProof/>
            <w:webHidden/>
          </w:rPr>
          <w:t>51</w:t>
        </w:r>
        <w:r>
          <w:rPr>
            <w:noProof/>
            <w:webHidden/>
          </w:rPr>
          <w:fldChar w:fldCharType="end"/>
        </w:r>
        <w:r w:rsidRPr="002E5359">
          <w:rPr>
            <w:rStyle w:val="Hyperlink"/>
            <w:noProof/>
          </w:rPr>
          <w:fldChar w:fldCharType="end"/>
        </w:r>
      </w:ins>
    </w:p>
    <w:p w14:paraId="19008149" w14:textId="585A9A05" w:rsidR="00D97E6D" w:rsidRDefault="00D97E6D">
      <w:pPr>
        <w:pStyle w:val="TOC3"/>
        <w:tabs>
          <w:tab w:val="right" w:leader="dot" w:pos="9350"/>
        </w:tabs>
        <w:rPr>
          <w:ins w:id="422" w:author="Laurence Golding" w:date="2017-10-10T15:25:00Z"/>
          <w:rFonts w:asciiTheme="minorHAnsi" w:eastAsiaTheme="minorEastAsia" w:hAnsiTheme="minorHAnsi" w:cstheme="minorBidi"/>
          <w:noProof/>
          <w:sz w:val="22"/>
          <w:szCs w:val="22"/>
        </w:rPr>
      </w:pPr>
      <w:ins w:id="423" w:author="Laurence Golding" w:date="2017-10-10T15:25:00Z">
        <w:r w:rsidRPr="002E5359">
          <w:rPr>
            <w:rStyle w:val="Hyperlink"/>
            <w:noProof/>
          </w:rPr>
          <w:lastRenderedPageBreak/>
          <w:fldChar w:fldCharType="begin"/>
        </w:r>
        <w:r w:rsidRPr="002E5359">
          <w:rPr>
            <w:rStyle w:val="Hyperlink"/>
            <w:noProof/>
          </w:rPr>
          <w:instrText xml:space="preserve"> </w:instrText>
        </w:r>
        <w:r>
          <w:rPr>
            <w:noProof/>
          </w:rPr>
          <w:instrText>HYPERLINK \l "_Toc495412577"</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3.22.1 General</w:t>
        </w:r>
        <w:r>
          <w:rPr>
            <w:noProof/>
            <w:webHidden/>
          </w:rPr>
          <w:tab/>
        </w:r>
        <w:r>
          <w:rPr>
            <w:noProof/>
            <w:webHidden/>
          </w:rPr>
          <w:fldChar w:fldCharType="begin"/>
        </w:r>
        <w:r>
          <w:rPr>
            <w:noProof/>
            <w:webHidden/>
          </w:rPr>
          <w:instrText xml:space="preserve"> PAGEREF _Toc495412577 \h </w:instrText>
        </w:r>
        <w:r>
          <w:rPr>
            <w:noProof/>
            <w:webHidden/>
          </w:rPr>
        </w:r>
      </w:ins>
      <w:r>
        <w:rPr>
          <w:noProof/>
          <w:webHidden/>
        </w:rPr>
        <w:fldChar w:fldCharType="separate"/>
      </w:r>
      <w:ins w:id="424" w:author="Laurence Golding" w:date="2017-10-10T15:25:00Z">
        <w:r>
          <w:rPr>
            <w:noProof/>
            <w:webHidden/>
          </w:rPr>
          <w:t>51</w:t>
        </w:r>
        <w:r>
          <w:rPr>
            <w:noProof/>
            <w:webHidden/>
          </w:rPr>
          <w:fldChar w:fldCharType="end"/>
        </w:r>
        <w:r w:rsidRPr="002E5359">
          <w:rPr>
            <w:rStyle w:val="Hyperlink"/>
            <w:noProof/>
          </w:rPr>
          <w:fldChar w:fldCharType="end"/>
        </w:r>
      </w:ins>
    </w:p>
    <w:p w14:paraId="436C8B09" w14:textId="758AAE46" w:rsidR="00D97E6D" w:rsidRDefault="00D97E6D">
      <w:pPr>
        <w:pStyle w:val="TOC3"/>
        <w:tabs>
          <w:tab w:val="right" w:leader="dot" w:pos="9350"/>
        </w:tabs>
        <w:rPr>
          <w:ins w:id="425" w:author="Laurence Golding" w:date="2017-10-10T15:25:00Z"/>
          <w:rFonts w:asciiTheme="minorHAnsi" w:eastAsiaTheme="minorEastAsia" w:hAnsiTheme="minorHAnsi" w:cstheme="minorBidi"/>
          <w:noProof/>
          <w:sz w:val="22"/>
          <w:szCs w:val="22"/>
        </w:rPr>
      </w:pPr>
      <w:ins w:id="426"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"_Toc495412578"</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3.22.2 message property</w:t>
        </w:r>
        <w:r>
          <w:rPr>
            <w:noProof/>
            <w:webHidden/>
          </w:rPr>
          <w:tab/>
        </w:r>
        <w:r>
          <w:rPr>
            <w:noProof/>
            <w:webHidden/>
          </w:rPr>
          <w:fldChar w:fldCharType="begin"/>
        </w:r>
        <w:r>
          <w:rPr>
            <w:noProof/>
            <w:webHidden/>
          </w:rPr>
          <w:instrText xml:space="preserve"> PAGEREF _Toc495412578 \h </w:instrText>
        </w:r>
        <w:r>
          <w:rPr>
            <w:noProof/>
            <w:webHidden/>
          </w:rPr>
        </w:r>
      </w:ins>
      <w:r>
        <w:rPr>
          <w:noProof/>
          <w:webHidden/>
        </w:rPr>
        <w:fldChar w:fldCharType="separate"/>
      </w:r>
      <w:ins w:id="427" w:author="Laurence Golding" w:date="2017-10-10T15:25:00Z">
        <w:r>
          <w:rPr>
            <w:noProof/>
            <w:webHidden/>
          </w:rPr>
          <w:t>51</w:t>
        </w:r>
        <w:r>
          <w:rPr>
            <w:noProof/>
            <w:webHidden/>
          </w:rPr>
          <w:fldChar w:fldCharType="end"/>
        </w:r>
        <w:r w:rsidRPr="002E5359">
          <w:rPr>
            <w:rStyle w:val="Hyperlink"/>
            <w:noProof/>
          </w:rPr>
          <w:fldChar w:fldCharType="end"/>
        </w:r>
      </w:ins>
    </w:p>
    <w:p w14:paraId="361EB6FB" w14:textId="5D98537E" w:rsidR="00D97E6D" w:rsidRDefault="00D97E6D">
      <w:pPr>
        <w:pStyle w:val="TOC3"/>
        <w:tabs>
          <w:tab w:val="right" w:leader="dot" w:pos="9350"/>
        </w:tabs>
        <w:rPr>
          <w:ins w:id="428" w:author="Laurence Golding" w:date="2017-10-10T15:25:00Z"/>
          <w:rFonts w:asciiTheme="minorHAnsi" w:eastAsiaTheme="minorEastAsia" w:hAnsiTheme="minorHAnsi" w:cstheme="minorBidi"/>
          <w:noProof/>
          <w:sz w:val="22"/>
          <w:szCs w:val="22"/>
        </w:rPr>
      </w:pPr>
      <w:ins w:id="429"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"_Toc495412579"</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3.22.3 locations property</w:t>
        </w:r>
        <w:r>
          <w:rPr>
            <w:noProof/>
            <w:webHidden/>
          </w:rPr>
          <w:tab/>
        </w:r>
        <w:r>
          <w:rPr>
            <w:noProof/>
            <w:webHidden/>
          </w:rPr>
          <w:fldChar w:fldCharType="begin"/>
        </w:r>
        <w:r>
          <w:rPr>
            <w:noProof/>
            <w:webHidden/>
          </w:rPr>
          <w:instrText xml:space="preserve"> PAGEREF _Toc495412579 \h </w:instrText>
        </w:r>
        <w:r>
          <w:rPr>
            <w:noProof/>
            <w:webHidden/>
          </w:rPr>
        </w:r>
      </w:ins>
      <w:r>
        <w:rPr>
          <w:noProof/>
          <w:webHidden/>
        </w:rPr>
        <w:fldChar w:fldCharType="separate"/>
      </w:r>
      <w:ins w:id="430" w:author="Laurence Golding" w:date="2017-10-10T15:25:00Z">
        <w:r>
          <w:rPr>
            <w:noProof/>
            <w:webHidden/>
          </w:rPr>
          <w:t>51</w:t>
        </w:r>
        <w:r>
          <w:rPr>
            <w:noProof/>
            <w:webHidden/>
          </w:rPr>
          <w:fldChar w:fldCharType="end"/>
        </w:r>
        <w:r w:rsidRPr="002E5359">
          <w:rPr>
            <w:rStyle w:val="Hyperlink"/>
            <w:noProof/>
          </w:rPr>
          <w:fldChar w:fldCharType="end"/>
        </w:r>
      </w:ins>
    </w:p>
    <w:p w14:paraId="535E8570" w14:textId="530FAD5F" w:rsidR="00D97E6D" w:rsidRDefault="00D97E6D">
      <w:pPr>
        <w:pStyle w:val="TOC3"/>
        <w:tabs>
          <w:tab w:val="right" w:leader="dot" w:pos="9350"/>
        </w:tabs>
        <w:rPr>
          <w:ins w:id="431" w:author="Laurence Golding" w:date="2017-10-10T15:25:00Z"/>
          <w:rFonts w:asciiTheme="minorHAnsi" w:eastAsiaTheme="minorEastAsia" w:hAnsiTheme="minorHAnsi" w:cstheme="minorBidi"/>
          <w:noProof/>
          <w:sz w:val="22"/>
          <w:szCs w:val="22"/>
        </w:rPr>
      </w:pPr>
      <w:ins w:id="432"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"_Toc495412580"</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3.22.4 properties property</w:t>
        </w:r>
        <w:r>
          <w:rPr>
            <w:noProof/>
            <w:webHidden/>
          </w:rPr>
          <w:tab/>
        </w:r>
        <w:r>
          <w:rPr>
            <w:noProof/>
            <w:webHidden/>
          </w:rPr>
          <w:fldChar w:fldCharType="begin"/>
        </w:r>
        <w:r>
          <w:rPr>
            <w:noProof/>
            <w:webHidden/>
          </w:rPr>
          <w:instrText xml:space="preserve"> PAGEREF _Toc495412580 \h </w:instrText>
        </w:r>
        <w:r>
          <w:rPr>
            <w:noProof/>
            <w:webHidden/>
          </w:rPr>
        </w:r>
      </w:ins>
      <w:r>
        <w:rPr>
          <w:noProof/>
          <w:webHidden/>
        </w:rPr>
        <w:fldChar w:fldCharType="separate"/>
      </w:r>
      <w:ins w:id="433" w:author="Laurence Golding" w:date="2017-10-10T15:25:00Z">
        <w:r>
          <w:rPr>
            <w:noProof/>
            <w:webHidden/>
          </w:rPr>
          <w:t>51</w:t>
        </w:r>
        <w:r>
          <w:rPr>
            <w:noProof/>
            <w:webHidden/>
          </w:rPr>
          <w:fldChar w:fldCharType="end"/>
        </w:r>
        <w:r w:rsidRPr="002E5359">
          <w:rPr>
            <w:rStyle w:val="Hyperlink"/>
            <w:noProof/>
          </w:rPr>
          <w:fldChar w:fldCharType="end"/>
        </w:r>
      </w:ins>
    </w:p>
    <w:p w14:paraId="6C31F3C0" w14:textId="545A8876" w:rsidR="00D97E6D" w:rsidRDefault="00D97E6D">
      <w:pPr>
        <w:pStyle w:val="TOC2"/>
        <w:tabs>
          <w:tab w:val="right" w:leader="dot" w:pos="9350"/>
        </w:tabs>
        <w:rPr>
          <w:ins w:id="434" w:author="Laurence Golding" w:date="2017-10-10T15:25:00Z"/>
          <w:rFonts w:asciiTheme="minorHAnsi" w:eastAsiaTheme="minorEastAsia" w:hAnsiTheme="minorHAnsi" w:cstheme="minorBidi"/>
          <w:noProof/>
          <w:sz w:val="22"/>
          <w:szCs w:val="22"/>
        </w:rPr>
      </w:pPr>
      <w:ins w:id="435"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"_Toc495412581"</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3.23 stack object</w:t>
        </w:r>
        <w:r>
          <w:rPr>
            <w:noProof/>
            <w:webHidden/>
          </w:rPr>
          <w:tab/>
        </w:r>
        <w:r>
          <w:rPr>
            <w:noProof/>
            <w:webHidden/>
          </w:rPr>
          <w:fldChar w:fldCharType="begin"/>
        </w:r>
        <w:r>
          <w:rPr>
            <w:noProof/>
            <w:webHidden/>
          </w:rPr>
          <w:instrText xml:space="preserve"> PAGEREF _Toc495412581 \h </w:instrText>
        </w:r>
        <w:r>
          <w:rPr>
            <w:noProof/>
            <w:webHidden/>
          </w:rPr>
        </w:r>
      </w:ins>
      <w:r>
        <w:rPr>
          <w:noProof/>
          <w:webHidden/>
        </w:rPr>
        <w:fldChar w:fldCharType="separate"/>
      </w:r>
      <w:ins w:id="436" w:author="Laurence Golding" w:date="2017-10-10T15:25:00Z">
        <w:r>
          <w:rPr>
            <w:noProof/>
            <w:webHidden/>
          </w:rPr>
          <w:t>51</w:t>
        </w:r>
        <w:r>
          <w:rPr>
            <w:noProof/>
            <w:webHidden/>
          </w:rPr>
          <w:fldChar w:fldCharType="end"/>
        </w:r>
        <w:r w:rsidRPr="002E5359">
          <w:rPr>
            <w:rStyle w:val="Hyperlink"/>
            <w:noProof/>
          </w:rPr>
          <w:fldChar w:fldCharType="end"/>
        </w:r>
      </w:ins>
    </w:p>
    <w:p w14:paraId="5360F353" w14:textId="2A17C1A4" w:rsidR="00D97E6D" w:rsidRDefault="00D97E6D">
      <w:pPr>
        <w:pStyle w:val="TOC3"/>
        <w:tabs>
          <w:tab w:val="right" w:leader="dot" w:pos="9350"/>
        </w:tabs>
        <w:rPr>
          <w:ins w:id="437" w:author="Laurence Golding" w:date="2017-10-10T15:25:00Z"/>
          <w:rFonts w:asciiTheme="minorHAnsi" w:eastAsiaTheme="minorEastAsia" w:hAnsiTheme="minorHAnsi" w:cstheme="minorBidi"/>
          <w:noProof/>
          <w:sz w:val="22"/>
          <w:szCs w:val="22"/>
        </w:rPr>
      </w:pPr>
      <w:ins w:id="438"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"_Toc495412582"</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3.23.1 General</w:t>
        </w:r>
        <w:r>
          <w:rPr>
            <w:noProof/>
            <w:webHidden/>
          </w:rPr>
          <w:tab/>
        </w:r>
        <w:r>
          <w:rPr>
            <w:noProof/>
            <w:webHidden/>
          </w:rPr>
          <w:fldChar w:fldCharType="begin"/>
        </w:r>
        <w:r>
          <w:rPr>
            <w:noProof/>
            <w:webHidden/>
          </w:rPr>
          <w:instrText xml:space="preserve"> PAGEREF _Toc495412582 \h </w:instrText>
        </w:r>
        <w:r>
          <w:rPr>
            <w:noProof/>
            <w:webHidden/>
          </w:rPr>
        </w:r>
      </w:ins>
      <w:r>
        <w:rPr>
          <w:noProof/>
          <w:webHidden/>
        </w:rPr>
        <w:fldChar w:fldCharType="separate"/>
      </w:r>
      <w:ins w:id="439" w:author="Laurence Golding" w:date="2017-10-10T15:25:00Z">
        <w:r>
          <w:rPr>
            <w:noProof/>
            <w:webHidden/>
          </w:rPr>
          <w:t>51</w:t>
        </w:r>
        <w:r>
          <w:rPr>
            <w:noProof/>
            <w:webHidden/>
          </w:rPr>
          <w:fldChar w:fldCharType="end"/>
        </w:r>
        <w:r w:rsidRPr="002E5359">
          <w:rPr>
            <w:rStyle w:val="Hyperlink"/>
            <w:noProof/>
          </w:rPr>
          <w:fldChar w:fldCharType="end"/>
        </w:r>
      </w:ins>
    </w:p>
    <w:p w14:paraId="4963AA9E" w14:textId="2A1FD5AB" w:rsidR="00D97E6D" w:rsidRDefault="00D97E6D">
      <w:pPr>
        <w:pStyle w:val="TOC3"/>
        <w:tabs>
          <w:tab w:val="right" w:leader="dot" w:pos="9350"/>
        </w:tabs>
        <w:rPr>
          <w:ins w:id="440" w:author="Laurence Golding" w:date="2017-10-10T15:25:00Z"/>
          <w:rFonts w:asciiTheme="minorHAnsi" w:eastAsiaTheme="minorEastAsia" w:hAnsiTheme="minorHAnsi" w:cstheme="minorBidi"/>
          <w:noProof/>
          <w:sz w:val="22"/>
          <w:szCs w:val="22"/>
        </w:rPr>
      </w:pPr>
      <w:ins w:id="441"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"_Toc495412583"</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3.23.2 message property</w:t>
        </w:r>
        <w:r>
          <w:rPr>
            <w:noProof/>
            <w:webHidden/>
          </w:rPr>
          <w:tab/>
        </w:r>
        <w:r>
          <w:rPr>
            <w:noProof/>
            <w:webHidden/>
          </w:rPr>
          <w:fldChar w:fldCharType="begin"/>
        </w:r>
        <w:r>
          <w:rPr>
            <w:noProof/>
            <w:webHidden/>
          </w:rPr>
          <w:instrText xml:space="preserve"> PAGEREF _Toc495412583 \h </w:instrText>
        </w:r>
        <w:r>
          <w:rPr>
            <w:noProof/>
            <w:webHidden/>
          </w:rPr>
        </w:r>
      </w:ins>
      <w:r>
        <w:rPr>
          <w:noProof/>
          <w:webHidden/>
        </w:rPr>
        <w:fldChar w:fldCharType="separate"/>
      </w:r>
      <w:ins w:id="442" w:author="Laurence Golding" w:date="2017-10-10T15:25:00Z">
        <w:r>
          <w:rPr>
            <w:noProof/>
            <w:webHidden/>
          </w:rPr>
          <w:t>51</w:t>
        </w:r>
        <w:r>
          <w:rPr>
            <w:noProof/>
            <w:webHidden/>
          </w:rPr>
          <w:fldChar w:fldCharType="end"/>
        </w:r>
        <w:r w:rsidRPr="002E5359">
          <w:rPr>
            <w:rStyle w:val="Hyperlink"/>
            <w:noProof/>
          </w:rPr>
          <w:fldChar w:fldCharType="end"/>
        </w:r>
      </w:ins>
    </w:p>
    <w:p w14:paraId="0F9545B8" w14:textId="2D80D1F6" w:rsidR="00D97E6D" w:rsidRDefault="00D97E6D">
      <w:pPr>
        <w:pStyle w:val="TOC3"/>
        <w:tabs>
          <w:tab w:val="right" w:leader="dot" w:pos="9350"/>
        </w:tabs>
        <w:rPr>
          <w:ins w:id="443" w:author="Laurence Golding" w:date="2017-10-10T15:25:00Z"/>
          <w:rFonts w:asciiTheme="minorHAnsi" w:eastAsiaTheme="minorEastAsia" w:hAnsiTheme="minorHAnsi" w:cstheme="minorBidi"/>
          <w:noProof/>
          <w:sz w:val="22"/>
          <w:szCs w:val="22"/>
        </w:rPr>
      </w:pPr>
      <w:ins w:id="444"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"_Toc495412584"</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3.23.3 frames property</w:t>
        </w:r>
        <w:r>
          <w:rPr>
            <w:noProof/>
            <w:webHidden/>
          </w:rPr>
          <w:tab/>
        </w:r>
        <w:r>
          <w:rPr>
            <w:noProof/>
            <w:webHidden/>
          </w:rPr>
          <w:fldChar w:fldCharType="begin"/>
        </w:r>
        <w:r>
          <w:rPr>
            <w:noProof/>
            <w:webHidden/>
          </w:rPr>
          <w:instrText xml:space="preserve"> PAGEREF _Toc495412584 \h </w:instrText>
        </w:r>
        <w:r>
          <w:rPr>
            <w:noProof/>
            <w:webHidden/>
          </w:rPr>
        </w:r>
      </w:ins>
      <w:r>
        <w:rPr>
          <w:noProof/>
          <w:webHidden/>
        </w:rPr>
        <w:fldChar w:fldCharType="separate"/>
      </w:r>
      <w:ins w:id="445" w:author="Laurence Golding" w:date="2017-10-10T15:25:00Z">
        <w:r>
          <w:rPr>
            <w:noProof/>
            <w:webHidden/>
          </w:rPr>
          <w:t>51</w:t>
        </w:r>
        <w:r>
          <w:rPr>
            <w:noProof/>
            <w:webHidden/>
          </w:rPr>
          <w:fldChar w:fldCharType="end"/>
        </w:r>
        <w:r w:rsidRPr="002E5359">
          <w:rPr>
            <w:rStyle w:val="Hyperlink"/>
            <w:noProof/>
          </w:rPr>
          <w:fldChar w:fldCharType="end"/>
        </w:r>
      </w:ins>
    </w:p>
    <w:p w14:paraId="6CA060E8" w14:textId="37608799" w:rsidR="00D97E6D" w:rsidRDefault="00D97E6D">
      <w:pPr>
        <w:pStyle w:val="TOC3"/>
        <w:tabs>
          <w:tab w:val="right" w:leader="dot" w:pos="9350"/>
        </w:tabs>
        <w:rPr>
          <w:ins w:id="446" w:author="Laurence Golding" w:date="2017-10-10T15:25:00Z"/>
          <w:rFonts w:asciiTheme="minorHAnsi" w:eastAsiaTheme="minorEastAsia" w:hAnsiTheme="minorHAnsi" w:cstheme="minorBidi"/>
          <w:noProof/>
          <w:sz w:val="22"/>
          <w:szCs w:val="22"/>
        </w:rPr>
      </w:pPr>
      <w:ins w:id="447"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"_Toc495412585"</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3.23.4 properties property</w:t>
        </w:r>
        <w:r>
          <w:rPr>
            <w:noProof/>
            <w:webHidden/>
          </w:rPr>
          <w:tab/>
        </w:r>
        <w:r>
          <w:rPr>
            <w:noProof/>
            <w:webHidden/>
          </w:rPr>
          <w:fldChar w:fldCharType="begin"/>
        </w:r>
        <w:r>
          <w:rPr>
            <w:noProof/>
            <w:webHidden/>
          </w:rPr>
          <w:instrText xml:space="preserve"> PAGEREF _Toc495412585 \h </w:instrText>
        </w:r>
        <w:r>
          <w:rPr>
            <w:noProof/>
            <w:webHidden/>
          </w:rPr>
        </w:r>
      </w:ins>
      <w:r>
        <w:rPr>
          <w:noProof/>
          <w:webHidden/>
        </w:rPr>
        <w:fldChar w:fldCharType="separate"/>
      </w:r>
      <w:ins w:id="448" w:author="Laurence Golding" w:date="2017-10-10T15:25:00Z">
        <w:r>
          <w:rPr>
            <w:noProof/>
            <w:webHidden/>
          </w:rPr>
          <w:t>52</w:t>
        </w:r>
        <w:r>
          <w:rPr>
            <w:noProof/>
            <w:webHidden/>
          </w:rPr>
          <w:fldChar w:fldCharType="end"/>
        </w:r>
        <w:r w:rsidRPr="002E5359">
          <w:rPr>
            <w:rStyle w:val="Hyperlink"/>
            <w:noProof/>
          </w:rPr>
          <w:fldChar w:fldCharType="end"/>
        </w:r>
      </w:ins>
    </w:p>
    <w:p w14:paraId="5FB2A5E8" w14:textId="4101D12E" w:rsidR="00D97E6D" w:rsidRDefault="00D97E6D">
      <w:pPr>
        <w:pStyle w:val="TOC2"/>
        <w:tabs>
          <w:tab w:val="right" w:leader="dot" w:pos="9350"/>
        </w:tabs>
        <w:rPr>
          <w:ins w:id="449" w:author="Laurence Golding" w:date="2017-10-10T15:25:00Z"/>
          <w:rFonts w:asciiTheme="minorHAnsi" w:eastAsiaTheme="minorEastAsia" w:hAnsiTheme="minorHAnsi" w:cstheme="minorBidi"/>
          <w:noProof/>
          <w:sz w:val="22"/>
          <w:szCs w:val="22"/>
        </w:rPr>
      </w:pPr>
      <w:ins w:id="450"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"_Toc495412586"</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3.24 stackFrame object</w:t>
        </w:r>
        <w:r>
          <w:rPr>
            <w:noProof/>
            <w:webHidden/>
          </w:rPr>
          <w:tab/>
        </w:r>
        <w:r>
          <w:rPr>
            <w:noProof/>
            <w:webHidden/>
          </w:rPr>
          <w:fldChar w:fldCharType="begin"/>
        </w:r>
        <w:r>
          <w:rPr>
            <w:noProof/>
            <w:webHidden/>
          </w:rPr>
          <w:instrText xml:space="preserve"> PAGEREF _Toc495412586 \h </w:instrText>
        </w:r>
        <w:r>
          <w:rPr>
            <w:noProof/>
            <w:webHidden/>
          </w:rPr>
        </w:r>
      </w:ins>
      <w:r>
        <w:rPr>
          <w:noProof/>
          <w:webHidden/>
        </w:rPr>
        <w:fldChar w:fldCharType="separate"/>
      </w:r>
      <w:ins w:id="451" w:author="Laurence Golding" w:date="2017-10-10T15:25:00Z">
        <w:r>
          <w:rPr>
            <w:noProof/>
            <w:webHidden/>
          </w:rPr>
          <w:t>52</w:t>
        </w:r>
        <w:r>
          <w:rPr>
            <w:noProof/>
            <w:webHidden/>
          </w:rPr>
          <w:fldChar w:fldCharType="end"/>
        </w:r>
        <w:r w:rsidRPr="002E5359">
          <w:rPr>
            <w:rStyle w:val="Hyperlink"/>
            <w:noProof/>
          </w:rPr>
          <w:fldChar w:fldCharType="end"/>
        </w:r>
      </w:ins>
    </w:p>
    <w:p w14:paraId="63939869" w14:textId="423AD9C1" w:rsidR="00D97E6D" w:rsidRDefault="00D97E6D">
      <w:pPr>
        <w:pStyle w:val="TOC3"/>
        <w:tabs>
          <w:tab w:val="right" w:leader="dot" w:pos="9350"/>
        </w:tabs>
        <w:rPr>
          <w:ins w:id="452" w:author="Laurence Golding" w:date="2017-10-10T15:25:00Z"/>
          <w:rFonts w:asciiTheme="minorHAnsi" w:eastAsiaTheme="minorEastAsia" w:hAnsiTheme="minorHAnsi" w:cstheme="minorBidi"/>
          <w:noProof/>
          <w:sz w:val="22"/>
          <w:szCs w:val="22"/>
        </w:rPr>
      </w:pPr>
      <w:ins w:id="453"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"_Toc495412587"</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3.24.1 General</w:t>
        </w:r>
        <w:r>
          <w:rPr>
            <w:noProof/>
            <w:webHidden/>
          </w:rPr>
          <w:tab/>
        </w:r>
        <w:r>
          <w:rPr>
            <w:noProof/>
            <w:webHidden/>
          </w:rPr>
          <w:fldChar w:fldCharType="begin"/>
        </w:r>
        <w:r>
          <w:rPr>
            <w:noProof/>
            <w:webHidden/>
          </w:rPr>
          <w:instrText xml:space="preserve"> PAGEREF _Toc495412587 \h </w:instrText>
        </w:r>
        <w:r>
          <w:rPr>
            <w:noProof/>
            <w:webHidden/>
          </w:rPr>
        </w:r>
      </w:ins>
      <w:r>
        <w:rPr>
          <w:noProof/>
          <w:webHidden/>
        </w:rPr>
        <w:fldChar w:fldCharType="separate"/>
      </w:r>
      <w:ins w:id="454" w:author="Laurence Golding" w:date="2017-10-10T15:25:00Z">
        <w:r>
          <w:rPr>
            <w:noProof/>
            <w:webHidden/>
          </w:rPr>
          <w:t>52</w:t>
        </w:r>
        <w:r>
          <w:rPr>
            <w:noProof/>
            <w:webHidden/>
          </w:rPr>
          <w:fldChar w:fldCharType="end"/>
        </w:r>
        <w:r w:rsidRPr="002E5359">
          <w:rPr>
            <w:rStyle w:val="Hyperlink"/>
            <w:noProof/>
          </w:rPr>
          <w:fldChar w:fldCharType="end"/>
        </w:r>
      </w:ins>
    </w:p>
    <w:p w14:paraId="304AD9E6" w14:textId="19B79276" w:rsidR="00D97E6D" w:rsidRDefault="00D97E6D">
      <w:pPr>
        <w:pStyle w:val="TOC3"/>
        <w:tabs>
          <w:tab w:val="right" w:leader="dot" w:pos="9350"/>
        </w:tabs>
        <w:rPr>
          <w:ins w:id="455" w:author="Laurence Golding" w:date="2017-10-10T15:25:00Z"/>
          <w:rFonts w:asciiTheme="minorHAnsi" w:eastAsiaTheme="minorEastAsia" w:hAnsiTheme="minorHAnsi" w:cstheme="minorBidi"/>
          <w:noProof/>
          <w:sz w:val="22"/>
          <w:szCs w:val="22"/>
        </w:rPr>
      </w:pPr>
      <w:ins w:id="456"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"_Toc495412588"</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3.24.2 message property</w:t>
        </w:r>
        <w:r>
          <w:rPr>
            <w:noProof/>
            <w:webHidden/>
          </w:rPr>
          <w:tab/>
        </w:r>
        <w:r>
          <w:rPr>
            <w:noProof/>
            <w:webHidden/>
          </w:rPr>
          <w:fldChar w:fldCharType="begin"/>
        </w:r>
        <w:r>
          <w:rPr>
            <w:noProof/>
            <w:webHidden/>
          </w:rPr>
          <w:instrText xml:space="preserve"> PAGEREF _Toc495412588 \h </w:instrText>
        </w:r>
        <w:r>
          <w:rPr>
            <w:noProof/>
            <w:webHidden/>
          </w:rPr>
        </w:r>
      </w:ins>
      <w:r>
        <w:rPr>
          <w:noProof/>
          <w:webHidden/>
        </w:rPr>
        <w:fldChar w:fldCharType="separate"/>
      </w:r>
      <w:ins w:id="457" w:author="Laurence Golding" w:date="2017-10-10T15:25:00Z">
        <w:r>
          <w:rPr>
            <w:noProof/>
            <w:webHidden/>
          </w:rPr>
          <w:t>52</w:t>
        </w:r>
        <w:r>
          <w:rPr>
            <w:noProof/>
            <w:webHidden/>
          </w:rPr>
          <w:fldChar w:fldCharType="end"/>
        </w:r>
        <w:r w:rsidRPr="002E5359">
          <w:rPr>
            <w:rStyle w:val="Hyperlink"/>
            <w:noProof/>
          </w:rPr>
          <w:fldChar w:fldCharType="end"/>
        </w:r>
      </w:ins>
    </w:p>
    <w:p w14:paraId="429619A8" w14:textId="56283303" w:rsidR="00D97E6D" w:rsidRDefault="00D97E6D">
      <w:pPr>
        <w:pStyle w:val="TOC3"/>
        <w:tabs>
          <w:tab w:val="right" w:leader="dot" w:pos="9350"/>
        </w:tabs>
        <w:rPr>
          <w:ins w:id="458" w:author="Laurence Golding" w:date="2017-10-10T15:25:00Z"/>
          <w:rFonts w:asciiTheme="minorHAnsi" w:eastAsiaTheme="minorEastAsia" w:hAnsiTheme="minorHAnsi" w:cstheme="minorBidi"/>
          <w:noProof/>
          <w:sz w:val="22"/>
          <w:szCs w:val="22"/>
        </w:rPr>
      </w:pPr>
      <w:ins w:id="459"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"_Toc495412589"</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3.24.3 uri property</w:t>
        </w:r>
        <w:r>
          <w:rPr>
            <w:noProof/>
            <w:webHidden/>
          </w:rPr>
          <w:tab/>
        </w:r>
        <w:r>
          <w:rPr>
            <w:noProof/>
            <w:webHidden/>
          </w:rPr>
          <w:fldChar w:fldCharType="begin"/>
        </w:r>
        <w:r>
          <w:rPr>
            <w:noProof/>
            <w:webHidden/>
          </w:rPr>
          <w:instrText xml:space="preserve"> PAGEREF _Toc495412589 \h </w:instrText>
        </w:r>
        <w:r>
          <w:rPr>
            <w:noProof/>
            <w:webHidden/>
          </w:rPr>
        </w:r>
      </w:ins>
      <w:r>
        <w:rPr>
          <w:noProof/>
          <w:webHidden/>
        </w:rPr>
        <w:fldChar w:fldCharType="separate"/>
      </w:r>
      <w:ins w:id="460" w:author="Laurence Golding" w:date="2017-10-10T15:25:00Z">
        <w:r>
          <w:rPr>
            <w:noProof/>
            <w:webHidden/>
          </w:rPr>
          <w:t>52</w:t>
        </w:r>
        <w:r>
          <w:rPr>
            <w:noProof/>
            <w:webHidden/>
          </w:rPr>
          <w:fldChar w:fldCharType="end"/>
        </w:r>
        <w:r w:rsidRPr="002E5359">
          <w:rPr>
            <w:rStyle w:val="Hyperlink"/>
            <w:noProof/>
          </w:rPr>
          <w:fldChar w:fldCharType="end"/>
        </w:r>
      </w:ins>
    </w:p>
    <w:p w14:paraId="1363185A" w14:textId="598FC57B" w:rsidR="00D97E6D" w:rsidRDefault="00D97E6D">
      <w:pPr>
        <w:pStyle w:val="TOC3"/>
        <w:tabs>
          <w:tab w:val="right" w:leader="dot" w:pos="9350"/>
        </w:tabs>
        <w:rPr>
          <w:ins w:id="461" w:author="Laurence Golding" w:date="2017-10-10T15:25:00Z"/>
          <w:rFonts w:asciiTheme="minorHAnsi" w:eastAsiaTheme="minorEastAsia" w:hAnsiTheme="minorHAnsi" w:cstheme="minorBidi"/>
          <w:noProof/>
          <w:sz w:val="22"/>
          <w:szCs w:val="22"/>
        </w:rPr>
      </w:pPr>
      <w:ins w:id="462"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"_Toc495412590"</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3.24.4 uriBaseId property</w:t>
        </w:r>
        <w:r>
          <w:rPr>
            <w:noProof/>
            <w:webHidden/>
          </w:rPr>
          <w:tab/>
        </w:r>
        <w:r>
          <w:rPr>
            <w:noProof/>
            <w:webHidden/>
          </w:rPr>
          <w:fldChar w:fldCharType="begin"/>
        </w:r>
        <w:r>
          <w:rPr>
            <w:noProof/>
            <w:webHidden/>
          </w:rPr>
          <w:instrText xml:space="preserve"> PAGEREF _Toc495412590 \h </w:instrText>
        </w:r>
        <w:r>
          <w:rPr>
            <w:noProof/>
            <w:webHidden/>
          </w:rPr>
        </w:r>
      </w:ins>
      <w:r>
        <w:rPr>
          <w:noProof/>
          <w:webHidden/>
        </w:rPr>
        <w:fldChar w:fldCharType="separate"/>
      </w:r>
      <w:ins w:id="463" w:author="Laurence Golding" w:date="2017-10-10T15:25:00Z">
        <w:r>
          <w:rPr>
            <w:noProof/>
            <w:webHidden/>
          </w:rPr>
          <w:t>52</w:t>
        </w:r>
        <w:r>
          <w:rPr>
            <w:noProof/>
            <w:webHidden/>
          </w:rPr>
          <w:fldChar w:fldCharType="end"/>
        </w:r>
        <w:r w:rsidRPr="002E5359">
          <w:rPr>
            <w:rStyle w:val="Hyperlink"/>
            <w:noProof/>
          </w:rPr>
          <w:fldChar w:fldCharType="end"/>
        </w:r>
      </w:ins>
    </w:p>
    <w:p w14:paraId="5BA9F1C3" w14:textId="4FE7AEB1" w:rsidR="00D97E6D" w:rsidRDefault="00D97E6D">
      <w:pPr>
        <w:pStyle w:val="TOC3"/>
        <w:tabs>
          <w:tab w:val="right" w:leader="dot" w:pos="9350"/>
        </w:tabs>
        <w:rPr>
          <w:ins w:id="464" w:author="Laurence Golding" w:date="2017-10-10T15:25:00Z"/>
          <w:rFonts w:asciiTheme="minorHAnsi" w:eastAsiaTheme="minorEastAsia" w:hAnsiTheme="minorHAnsi" w:cstheme="minorBidi"/>
          <w:noProof/>
          <w:sz w:val="22"/>
          <w:szCs w:val="22"/>
        </w:rPr>
      </w:pPr>
      <w:ins w:id="465"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"_Toc495412591"</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3.24.5 line property</w:t>
        </w:r>
        <w:r>
          <w:rPr>
            <w:noProof/>
            <w:webHidden/>
          </w:rPr>
          <w:tab/>
        </w:r>
        <w:r>
          <w:rPr>
            <w:noProof/>
            <w:webHidden/>
          </w:rPr>
          <w:fldChar w:fldCharType="begin"/>
        </w:r>
        <w:r>
          <w:rPr>
            <w:noProof/>
            <w:webHidden/>
          </w:rPr>
          <w:instrText xml:space="preserve"> PAGEREF _Toc495412591 \h </w:instrText>
        </w:r>
        <w:r>
          <w:rPr>
            <w:noProof/>
            <w:webHidden/>
          </w:rPr>
        </w:r>
      </w:ins>
      <w:r>
        <w:rPr>
          <w:noProof/>
          <w:webHidden/>
        </w:rPr>
        <w:fldChar w:fldCharType="separate"/>
      </w:r>
      <w:ins w:id="466" w:author="Laurence Golding" w:date="2017-10-10T15:25:00Z">
        <w:r>
          <w:rPr>
            <w:noProof/>
            <w:webHidden/>
          </w:rPr>
          <w:t>52</w:t>
        </w:r>
        <w:r>
          <w:rPr>
            <w:noProof/>
            <w:webHidden/>
          </w:rPr>
          <w:fldChar w:fldCharType="end"/>
        </w:r>
        <w:r w:rsidRPr="002E5359">
          <w:rPr>
            <w:rStyle w:val="Hyperlink"/>
            <w:noProof/>
          </w:rPr>
          <w:fldChar w:fldCharType="end"/>
        </w:r>
      </w:ins>
    </w:p>
    <w:p w14:paraId="21ACA11B" w14:textId="27FFDF78" w:rsidR="00D97E6D" w:rsidRDefault="00D97E6D">
      <w:pPr>
        <w:pStyle w:val="TOC3"/>
        <w:tabs>
          <w:tab w:val="right" w:leader="dot" w:pos="9350"/>
        </w:tabs>
        <w:rPr>
          <w:ins w:id="467" w:author="Laurence Golding" w:date="2017-10-10T15:25:00Z"/>
          <w:rFonts w:asciiTheme="minorHAnsi" w:eastAsiaTheme="minorEastAsia" w:hAnsiTheme="minorHAnsi" w:cstheme="minorBidi"/>
          <w:noProof/>
          <w:sz w:val="22"/>
          <w:szCs w:val="22"/>
        </w:rPr>
      </w:pPr>
      <w:ins w:id="468"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"_Toc495412592"</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3.24.6 column property</w:t>
        </w:r>
        <w:r>
          <w:rPr>
            <w:noProof/>
            <w:webHidden/>
          </w:rPr>
          <w:tab/>
        </w:r>
        <w:r>
          <w:rPr>
            <w:noProof/>
            <w:webHidden/>
          </w:rPr>
          <w:fldChar w:fldCharType="begin"/>
        </w:r>
        <w:r>
          <w:rPr>
            <w:noProof/>
            <w:webHidden/>
          </w:rPr>
          <w:instrText xml:space="preserve"> PAGEREF _Toc495412592 \h </w:instrText>
        </w:r>
        <w:r>
          <w:rPr>
            <w:noProof/>
            <w:webHidden/>
          </w:rPr>
        </w:r>
      </w:ins>
      <w:r>
        <w:rPr>
          <w:noProof/>
          <w:webHidden/>
        </w:rPr>
        <w:fldChar w:fldCharType="separate"/>
      </w:r>
      <w:ins w:id="469" w:author="Laurence Golding" w:date="2017-10-10T15:25:00Z">
        <w:r>
          <w:rPr>
            <w:noProof/>
            <w:webHidden/>
          </w:rPr>
          <w:t>52</w:t>
        </w:r>
        <w:r>
          <w:rPr>
            <w:noProof/>
            <w:webHidden/>
          </w:rPr>
          <w:fldChar w:fldCharType="end"/>
        </w:r>
        <w:r w:rsidRPr="002E5359">
          <w:rPr>
            <w:rStyle w:val="Hyperlink"/>
            <w:noProof/>
          </w:rPr>
          <w:fldChar w:fldCharType="end"/>
        </w:r>
      </w:ins>
    </w:p>
    <w:p w14:paraId="76AD456C" w14:textId="2DC7A0DD" w:rsidR="00D97E6D" w:rsidRDefault="00D97E6D">
      <w:pPr>
        <w:pStyle w:val="TOC3"/>
        <w:tabs>
          <w:tab w:val="right" w:leader="dot" w:pos="9350"/>
        </w:tabs>
        <w:rPr>
          <w:ins w:id="470" w:author="Laurence Golding" w:date="2017-10-10T15:25:00Z"/>
          <w:rFonts w:asciiTheme="minorHAnsi" w:eastAsiaTheme="minorEastAsia" w:hAnsiTheme="minorHAnsi" w:cstheme="minorBidi"/>
          <w:noProof/>
          <w:sz w:val="22"/>
          <w:szCs w:val="22"/>
        </w:rPr>
      </w:pPr>
      <w:ins w:id="471"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"_Toc495412593"</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3.24.7 module property</w:t>
        </w:r>
        <w:r>
          <w:rPr>
            <w:noProof/>
            <w:webHidden/>
          </w:rPr>
          <w:tab/>
        </w:r>
        <w:r>
          <w:rPr>
            <w:noProof/>
            <w:webHidden/>
          </w:rPr>
          <w:fldChar w:fldCharType="begin"/>
        </w:r>
        <w:r>
          <w:rPr>
            <w:noProof/>
            <w:webHidden/>
          </w:rPr>
          <w:instrText xml:space="preserve"> PAGEREF _Toc495412593 \h </w:instrText>
        </w:r>
        <w:r>
          <w:rPr>
            <w:noProof/>
            <w:webHidden/>
          </w:rPr>
        </w:r>
      </w:ins>
      <w:r>
        <w:rPr>
          <w:noProof/>
          <w:webHidden/>
        </w:rPr>
        <w:fldChar w:fldCharType="separate"/>
      </w:r>
      <w:ins w:id="472" w:author="Laurence Golding" w:date="2017-10-10T15:25:00Z">
        <w:r>
          <w:rPr>
            <w:noProof/>
            <w:webHidden/>
          </w:rPr>
          <w:t>52</w:t>
        </w:r>
        <w:r>
          <w:rPr>
            <w:noProof/>
            <w:webHidden/>
          </w:rPr>
          <w:fldChar w:fldCharType="end"/>
        </w:r>
        <w:r w:rsidRPr="002E5359">
          <w:rPr>
            <w:rStyle w:val="Hyperlink"/>
            <w:noProof/>
          </w:rPr>
          <w:fldChar w:fldCharType="end"/>
        </w:r>
      </w:ins>
    </w:p>
    <w:p w14:paraId="704D3E69" w14:textId="419F5950" w:rsidR="00D97E6D" w:rsidRDefault="00D97E6D">
      <w:pPr>
        <w:pStyle w:val="TOC3"/>
        <w:tabs>
          <w:tab w:val="right" w:leader="dot" w:pos="9350"/>
        </w:tabs>
        <w:rPr>
          <w:ins w:id="473" w:author="Laurence Golding" w:date="2017-10-10T15:25:00Z"/>
          <w:rFonts w:asciiTheme="minorHAnsi" w:eastAsiaTheme="minorEastAsia" w:hAnsiTheme="minorHAnsi" w:cstheme="minorBidi"/>
          <w:noProof/>
          <w:sz w:val="22"/>
          <w:szCs w:val="22"/>
        </w:rPr>
      </w:pPr>
      <w:ins w:id="474"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"_Toc495412594"</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3.24.8 threadId property</w:t>
        </w:r>
        <w:r>
          <w:rPr>
            <w:noProof/>
            <w:webHidden/>
          </w:rPr>
          <w:tab/>
        </w:r>
        <w:r>
          <w:rPr>
            <w:noProof/>
            <w:webHidden/>
          </w:rPr>
          <w:fldChar w:fldCharType="begin"/>
        </w:r>
        <w:r>
          <w:rPr>
            <w:noProof/>
            <w:webHidden/>
          </w:rPr>
          <w:instrText xml:space="preserve"> PAGEREF _Toc495412594 \h </w:instrText>
        </w:r>
        <w:r>
          <w:rPr>
            <w:noProof/>
            <w:webHidden/>
          </w:rPr>
        </w:r>
      </w:ins>
      <w:r>
        <w:rPr>
          <w:noProof/>
          <w:webHidden/>
        </w:rPr>
        <w:fldChar w:fldCharType="separate"/>
      </w:r>
      <w:ins w:id="475" w:author="Laurence Golding" w:date="2017-10-10T15:25:00Z">
        <w:r>
          <w:rPr>
            <w:noProof/>
            <w:webHidden/>
          </w:rPr>
          <w:t>53</w:t>
        </w:r>
        <w:r>
          <w:rPr>
            <w:noProof/>
            <w:webHidden/>
          </w:rPr>
          <w:fldChar w:fldCharType="end"/>
        </w:r>
        <w:r w:rsidRPr="002E5359">
          <w:rPr>
            <w:rStyle w:val="Hyperlink"/>
            <w:noProof/>
          </w:rPr>
          <w:fldChar w:fldCharType="end"/>
        </w:r>
      </w:ins>
    </w:p>
    <w:p w14:paraId="5E603DDA" w14:textId="4E4B0E13" w:rsidR="00D97E6D" w:rsidRDefault="00D97E6D">
      <w:pPr>
        <w:pStyle w:val="TOC3"/>
        <w:tabs>
          <w:tab w:val="right" w:leader="dot" w:pos="9350"/>
        </w:tabs>
        <w:rPr>
          <w:ins w:id="476" w:author="Laurence Golding" w:date="2017-10-10T15:25:00Z"/>
          <w:rFonts w:asciiTheme="minorHAnsi" w:eastAsiaTheme="minorEastAsia" w:hAnsiTheme="minorHAnsi" w:cstheme="minorBidi"/>
          <w:noProof/>
          <w:sz w:val="22"/>
          <w:szCs w:val="22"/>
        </w:rPr>
      </w:pPr>
      <w:ins w:id="477"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"_Toc495412595"</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3.24.9 fullyQualifiedLogicalName property</w:t>
        </w:r>
        <w:r>
          <w:rPr>
            <w:noProof/>
            <w:webHidden/>
          </w:rPr>
          <w:tab/>
        </w:r>
        <w:r>
          <w:rPr>
            <w:noProof/>
            <w:webHidden/>
          </w:rPr>
          <w:fldChar w:fldCharType="begin"/>
        </w:r>
        <w:r>
          <w:rPr>
            <w:noProof/>
            <w:webHidden/>
          </w:rPr>
          <w:instrText xml:space="preserve"> PAGEREF _Toc495412595 \h </w:instrText>
        </w:r>
        <w:r>
          <w:rPr>
            <w:noProof/>
            <w:webHidden/>
          </w:rPr>
        </w:r>
      </w:ins>
      <w:r>
        <w:rPr>
          <w:noProof/>
          <w:webHidden/>
        </w:rPr>
        <w:fldChar w:fldCharType="separate"/>
      </w:r>
      <w:ins w:id="478" w:author="Laurence Golding" w:date="2017-10-10T15:25:00Z">
        <w:r>
          <w:rPr>
            <w:noProof/>
            <w:webHidden/>
          </w:rPr>
          <w:t>53</w:t>
        </w:r>
        <w:r>
          <w:rPr>
            <w:noProof/>
            <w:webHidden/>
          </w:rPr>
          <w:fldChar w:fldCharType="end"/>
        </w:r>
        <w:r w:rsidRPr="002E5359">
          <w:rPr>
            <w:rStyle w:val="Hyperlink"/>
            <w:noProof/>
          </w:rPr>
          <w:fldChar w:fldCharType="end"/>
        </w:r>
      </w:ins>
    </w:p>
    <w:p w14:paraId="2D31A9D7" w14:textId="45495B85" w:rsidR="00D97E6D" w:rsidRDefault="00D97E6D">
      <w:pPr>
        <w:pStyle w:val="TOC3"/>
        <w:tabs>
          <w:tab w:val="right" w:leader="dot" w:pos="9350"/>
        </w:tabs>
        <w:rPr>
          <w:ins w:id="479" w:author="Laurence Golding" w:date="2017-10-10T15:25:00Z"/>
          <w:rFonts w:asciiTheme="minorHAnsi" w:eastAsiaTheme="minorEastAsia" w:hAnsiTheme="minorHAnsi" w:cstheme="minorBidi"/>
          <w:noProof/>
          <w:sz w:val="22"/>
          <w:szCs w:val="22"/>
        </w:rPr>
      </w:pPr>
      <w:ins w:id="480"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"_Toc495412596"</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3.24.10 logicalLocationKey property</w:t>
        </w:r>
        <w:r>
          <w:rPr>
            <w:noProof/>
            <w:webHidden/>
          </w:rPr>
          <w:tab/>
        </w:r>
        <w:r>
          <w:rPr>
            <w:noProof/>
            <w:webHidden/>
          </w:rPr>
          <w:fldChar w:fldCharType="begin"/>
        </w:r>
        <w:r>
          <w:rPr>
            <w:noProof/>
            <w:webHidden/>
          </w:rPr>
          <w:instrText xml:space="preserve"> PAGEREF _Toc495412596 \h </w:instrText>
        </w:r>
        <w:r>
          <w:rPr>
            <w:noProof/>
            <w:webHidden/>
          </w:rPr>
        </w:r>
      </w:ins>
      <w:r>
        <w:rPr>
          <w:noProof/>
          <w:webHidden/>
        </w:rPr>
        <w:fldChar w:fldCharType="separate"/>
      </w:r>
      <w:ins w:id="481" w:author="Laurence Golding" w:date="2017-10-10T15:25:00Z">
        <w:r>
          <w:rPr>
            <w:noProof/>
            <w:webHidden/>
          </w:rPr>
          <w:t>53</w:t>
        </w:r>
        <w:r>
          <w:rPr>
            <w:noProof/>
            <w:webHidden/>
          </w:rPr>
          <w:fldChar w:fldCharType="end"/>
        </w:r>
        <w:r w:rsidRPr="002E5359">
          <w:rPr>
            <w:rStyle w:val="Hyperlink"/>
            <w:noProof/>
          </w:rPr>
          <w:fldChar w:fldCharType="end"/>
        </w:r>
      </w:ins>
    </w:p>
    <w:p w14:paraId="654D682F" w14:textId="229EDE8A" w:rsidR="00D97E6D" w:rsidRDefault="00D97E6D">
      <w:pPr>
        <w:pStyle w:val="TOC3"/>
        <w:tabs>
          <w:tab w:val="right" w:leader="dot" w:pos="9350"/>
        </w:tabs>
        <w:rPr>
          <w:ins w:id="482" w:author="Laurence Golding" w:date="2017-10-10T15:25:00Z"/>
          <w:rFonts w:asciiTheme="minorHAnsi" w:eastAsiaTheme="minorEastAsia" w:hAnsiTheme="minorHAnsi" w:cstheme="minorBidi"/>
          <w:noProof/>
          <w:sz w:val="22"/>
          <w:szCs w:val="22"/>
        </w:rPr>
      </w:pPr>
      <w:ins w:id="483"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"_Toc495412597"</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3.24.11 address property</w:t>
        </w:r>
        <w:r>
          <w:rPr>
            <w:noProof/>
            <w:webHidden/>
          </w:rPr>
          <w:tab/>
        </w:r>
        <w:r>
          <w:rPr>
            <w:noProof/>
            <w:webHidden/>
          </w:rPr>
          <w:fldChar w:fldCharType="begin"/>
        </w:r>
        <w:r>
          <w:rPr>
            <w:noProof/>
            <w:webHidden/>
          </w:rPr>
          <w:instrText xml:space="preserve"> PAGEREF _Toc495412597 \h </w:instrText>
        </w:r>
        <w:r>
          <w:rPr>
            <w:noProof/>
            <w:webHidden/>
          </w:rPr>
        </w:r>
      </w:ins>
      <w:r>
        <w:rPr>
          <w:noProof/>
          <w:webHidden/>
        </w:rPr>
        <w:fldChar w:fldCharType="separate"/>
      </w:r>
      <w:ins w:id="484" w:author="Laurence Golding" w:date="2017-10-10T15:25:00Z">
        <w:r>
          <w:rPr>
            <w:noProof/>
            <w:webHidden/>
          </w:rPr>
          <w:t>53</w:t>
        </w:r>
        <w:r>
          <w:rPr>
            <w:noProof/>
            <w:webHidden/>
          </w:rPr>
          <w:fldChar w:fldCharType="end"/>
        </w:r>
        <w:r w:rsidRPr="002E5359">
          <w:rPr>
            <w:rStyle w:val="Hyperlink"/>
            <w:noProof/>
          </w:rPr>
          <w:fldChar w:fldCharType="end"/>
        </w:r>
      </w:ins>
    </w:p>
    <w:p w14:paraId="65A2AD10" w14:textId="57A61533" w:rsidR="00D97E6D" w:rsidRDefault="00D97E6D">
      <w:pPr>
        <w:pStyle w:val="TOC3"/>
        <w:tabs>
          <w:tab w:val="right" w:leader="dot" w:pos="9350"/>
        </w:tabs>
        <w:rPr>
          <w:ins w:id="485" w:author="Laurence Golding" w:date="2017-10-10T15:25:00Z"/>
          <w:rFonts w:asciiTheme="minorHAnsi" w:eastAsiaTheme="minorEastAsia" w:hAnsiTheme="minorHAnsi" w:cstheme="minorBidi"/>
          <w:noProof/>
          <w:sz w:val="22"/>
          <w:szCs w:val="22"/>
        </w:rPr>
      </w:pPr>
      <w:ins w:id="486"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"_Toc495412598"</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3.24.12 offset property</w:t>
        </w:r>
        <w:r>
          <w:rPr>
            <w:noProof/>
            <w:webHidden/>
          </w:rPr>
          <w:tab/>
        </w:r>
        <w:r>
          <w:rPr>
            <w:noProof/>
            <w:webHidden/>
          </w:rPr>
          <w:fldChar w:fldCharType="begin"/>
        </w:r>
        <w:r>
          <w:rPr>
            <w:noProof/>
            <w:webHidden/>
          </w:rPr>
          <w:instrText xml:space="preserve"> PAGEREF _Toc495412598 \h </w:instrText>
        </w:r>
        <w:r>
          <w:rPr>
            <w:noProof/>
            <w:webHidden/>
          </w:rPr>
        </w:r>
      </w:ins>
      <w:r>
        <w:rPr>
          <w:noProof/>
          <w:webHidden/>
        </w:rPr>
        <w:fldChar w:fldCharType="separate"/>
      </w:r>
      <w:ins w:id="487" w:author="Laurence Golding" w:date="2017-10-10T15:25:00Z">
        <w:r>
          <w:rPr>
            <w:noProof/>
            <w:webHidden/>
          </w:rPr>
          <w:t>53</w:t>
        </w:r>
        <w:r>
          <w:rPr>
            <w:noProof/>
            <w:webHidden/>
          </w:rPr>
          <w:fldChar w:fldCharType="end"/>
        </w:r>
        <w:r w:rsidRPr="002E5359">
          <w:rPr>
            <w:rStyle w:val="Hyperlink"/>
            <w:noProof/>
          </w:rPr>
          <w:fldChar w:fldCharType="end"/>
        </w:r>
      </w:ins>
    </w:p>
    <w:p w14:paraId="2CD61E6C" w14:textId="4B08F546" w:rsidR="00D97E6D" w:rsidRDefault="00D97E6D">
      <w:pPr>
        <w:pStyle w:val="TOC3"/>
        <w:tabs>
          <w:tab w:val="right" w:leader="dot" w:pos="9350"/>
        </w:tabs>
        <w:rPr>
          <w:ins w:id="488" w:author="Laurence Golding" w:date="2017-10-10T15:25:00Z"/>
          <w:rFonts w:asciiTheme="minorHAnsi" w:eastAsiaTheme="minorEastAsia" w:hAnsiTheme="minorHAnsi" w:cstheme="minorBidi"/>
          <w:noProof/>
          <w:sz w:val="22"/>
          <w:szCs w:val="22"/>
        </w:rPr>
      </w:pPr>
      <w:ins w:id="489"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"_Toc495412599"</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3.24.13 parameters property</w:t>
        </w:r>
        <w:r>
          <w:rPr>
            <w:noProof/>
            <w:webHidden/>
          </w:rPr>
          <w:tab/>
        </w:r>
        <w:r>
          <w:rPr>
            <w:noProof/>
            <w:webHidden/>
          </w:rPr>
          <w:fldChar w:fldCharType="begin"/>
        </w:r>
        <w:r>
          <w:rPr>
            <w:noProof/>
            <w:webHidden/>
          </w:rPr>
          <w:instrText xml:space="preserve"> PAGEREF _Toc495412599 \h </w:instrText>
        </w:r>
        <w:r>
          <w:rPr>
            <w:noProof/>
            <w:webHidden/>
          </w:rPr>
        </w:r>
      </w:ins>
      <w:r>
        <w:rPr>
          <w:noProof/>
          <w:webHidden/>
        </w:rPr>
        <w:fldChar w:fldCharType="separate"/>
      </w:r>
      <w:ins w:id="490" w:author="Laurence Golding" w:date="2017-10-10T15:25:00Z">
        <w:r>
          <w:rPr>
            <w:noProof/>
            <w:webHidden/>
          </w:rPr>
          <w:t>53</w:t>
        </w:r>
        <w:r>
          <w:rPr>
            <w:noProof/>
            <w:webHidden/>
          </w:rPr>
          <w:fldChar w:fldCharType="end"/>
        </w:r>
        <w:r w:rsidRPr="002E5359">
          <w:rPr>
            <w:rStyle w:val="Hyperlink"/>
            <w:noProof/>
          </w:rPr>
          <w:fldChar w:fldCharType="end"/>
        </w:r>
      </w:ins>
    </w:p>
    <w:p w14:paraId="2D59E662" w14:textId="4FBA46EB" w:rsidR="00D97E6D" w:rsidRDefault="00D97E6D">
      <w:pPr>
        <w:pStyle w:val="TOC3"/>
        <w:tabs>
          <w:tab w:val="right" w:leader="dot" w:pos="9350"/>
        </w:tabs>
        <w:rPr>
          <w:ins w:id="491" w:author="Laurence Golding" w:date="2017-10-10T15:25:00Z"/>
          <w:rFonts w:asciiTheme="minorHAnsi" w:eastAsiaTheme="minorEastAsia" w:hAnsiTheme="minorHAnsi" w:cstheme="minorBidi"/>
          <w:noProof/>
          <w:sz w:val="22"/>
          <w:szCs w:val="22"/>
        </w:rPr>
      </w:pPr>
      <w:ins w:id="492"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"_Toc495412600"</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3.24.14 properties property</w:t>
        </w:r>
        <w:r>
          <w:rPr>
            <w:noProof/>
            <w:webHidden/>
          </w:rPr>
          <w:tab/>
        </w:r>
        <w:r>
          <w:rPr>
            <w:noProof/>
            <w:webHidden/>
          </w:rPr>
          <w:fldChar w:fldCharType="begin"/>
        </w:r>
        <w:r>
          <w:rPr>
            <w:noProof/>
            <w:webHidden/>
          </w:rPr>
          <w:instrText xml:space="preserve"> PAGEREF _Toc495412600 \h </w:instrText>
        </w:r>
        <w:r>
          <w:rPr>
            <w:noProof/>
            <w:webHidden/>
          </w:rPr>
        </w:r>
      </w:ins>
      <w:r>
        <w:rPr>
          <w:noProof/>
          <w:webHidden/>
        </w:rPr>
        <w:fldChar w:fldCharType="separate"/>
      </w:r>
      <w:ins w:id="493" w:author="Laurence Golding" w:date="2017-10-10T15:25:00Z">
        <w:r>
          <w:rPr>
            <w:noProof/>
            <w:webHidden/>
          </w:rPr>
          <w:t>53</w:t>
        </w:r>
        <w:r>
          <w:rPr>
            <w:noProof/>
            <w:webHidden/>
          </w:rPr>
          <w:fldChar w:fldCharType="end"/>
        </w:r>
        <w:r w:rsidRPr="002E5359">
          <w:rPr>
            <w:rStyle w:val="Hyperlink"/>
            <w:noProof/>
          </w:rPr>
          <w:fldChar w:fldCharType="end"/>
        </w:r>
      </w:ins>
    </w:p>
    <w:p w14:paraId="6CE80C93" w14:textId="6CD5F8BE" w:rsidR="00D97E6D" w:rsidRDefault="00D97E6D">
      <w:pPr>
        <w:pStyle w:val="TOC2"/>
        <w:tabs>
          <w:tab w:val="right" w:leader="dot" w:pos="9350"/>
        </w:tabs>
        <w:rPr>
          <w:ins w:id="494" w:author="Laurence Golding" w:date="2017-10-10T15:25:00Z"/>
          <w:rFonts w:asciiTheme="minorHAnsi" w:eastAsiaTheme="minorEastAsia" w:hAnsiTheme="minorHAnsi" w:cstheme="minorBidi"/>
          <w:noProof/>
          <w:sz w:val="22"/>
          <w:szCs w:val="22"/>
        </w:rPr>
      </w:pPr>
      <w:ins w:id="495"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"_Toc495412601"</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3.25 annotatedCodeLocation object</w:t>
        </w:r>
        <w:r>
          <w:rPr>
            <w:noProof/>
            <w:webHidden/>
          </w:rPr>
          <w:tab/>
        </w:r>
        <w:r>
          <w:rPr>
            <w:noProof/>
            <w:webHidden/>
          </w:rPr>
          <w:fldChar w:fldCharType="begin"/>
        </w:r>
        <w:r>
          <w:rPr>
            <w:noProof/>
            <w:webHidden/>
          </w:rPr>
          <w:instrText xml:space="preserve"> PAGEREF _Toc495412601 \h </w:instrText>
        </w:r>
        <w:r>
          <w:rPr>
            <w:noProof/>
            <w:webHidden/>
          </w:rPr>
        </w:r>
      </w:ins>
      <w:r>
        <w:rPr>
          <w:noProof/>
          <w:webHidden/>
        </w:rPr>
        <w:fldChar w:fldCharType="separate"/>
      </w:r>
      <w:ins w:id="496" w:author="Laurence Golding" w:date="2017-10-10T15:25:00Z">
        <w:r>
          <w:rPr>
            <w:noProof/>
            <w:webHidden/>
          </w:rPr>
          <w:t>53</w:t>
        </w:r>
        <w:r>
          <w:rPr>
            <w:noProof/>
            <w:webHidden/>
          </w:rPr>
          <w:fldChar w:fldCharType="end"/>
        </w:r>
        <w:r w:rsidRPr="002E5359">
          <w:rPr>
            <w:rStyle w:val="Hyperlink"/>
            <w:noProof/>
          </w:rPr>
          <w:fldChar w:fldCharType="end"/>
        </w:r>
      </w:ins>
    </w:p>
    <w:p w14:paraId="1D374E7A" w14:textId="433CE2BA" w:rsidR="00D97E6D" w:rsidRDefault="00D97E6D">
      <w:pPr>
        <w:pStyle w:val="TOC3"/>
        <w:tabs>
          <w:tab w:val="right" w:leader="dot" w:pos="9350"/>
        </w:tabs>
        <w:rPr>
          <w:ins w:id="497" w:author="Laurence Golding" w:date="2017-10-10T15:25:00Z"/>
          <w:rFonts w:asciiTheme="minorHAnsi" w:eastAsiaTheme="minorEastAsia" w:hAnsiTheme="minorHAnsi" w:cstheme="minorBidi"/>
          <w:noProof/>
          <w:sz w:val="22"/>
          <w:szCs w:val="22"/>
        </w:rPr>
      </w:pPr>
      <w:ins w:id="498"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"_Toc495412602"</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3.25.1 General</w:t>
        </w:r>
        <w:r>
          <w:rPr>
            <w:noProof/>
            <w:webHidden/>
          </w:rPr>
          <w:tab/>
        </w:r>
        <w:r>
          <w:rPr>
            <w:noProof/>
            <w:webHidden/>
          </w:rPr>
          <w:fldChar w:fldCharType="begin"/>
        </w:r>
        <w:r>
          <w:rPr>
            <w:noProof/>
            <w:webHidden/>
          </w:rPr>
          <w:instrText xml:space="preserve"> PAGEREF _Toc495412602 \h </w:instrText>
        </w:r>
        <w:r>
          <w:rPr>
            <w:noProof/>
            <w:webHidden/>
          </w:rPr>
        </w:r>
      </w:ins>
      <w:r>
        <w:rPr>
          <w:noProof/>
          <w:webHidden/>
        </w:rPr>
        <w:fldChar w:fldCharType="separate"/>
      </w:r>
      <w:ins w:id="499" w:author="Laurence Golding" w:date="2017-10-10T15:25:00Z">
        <w:r>
          <w:rPr>
            <w:noProof/>
            <w:webHidden/>
          </w:rPr>
          <w:t>53</w:t>
        </w:r>
        <w:r>
          <w:rPr>
            <w:noProof/>
            <w:webHidden/>
          </w:rPr>
          <w:fldChar w:fldCharType="end"/>
        </w:r>
        <w:r w:rsidRPr="002E5359">
          <w:rPr>
            <w:rStyle w:val="Hyperlink"/>
            <w:noProof/>
          </w:rPr>
          <w:fldChar w:fldCharType="end"/>
        </w:r>
      </w:ins>
    </w:p>
    <w:p w14:paraId="6DCA6786" w14:textId="424DC5B2" w:rsidR="00D97E6D" w:rsidRDefault="00D97E6D">
      <w:pPr>
        <w:pStyle w:val="TOC3"/>
        <w:tabs>
          <w:tab w:val="right" w:leader="dot" w:pos="9350"/>
        </w:tabs>
        <w:rPr>
          <w:ins w:id="500" w:author="Laurence Golding" w:date="2017-10-10T15:25:00Z"/>
          <w:rFonts w:asciiTheme="minorHAnsi" w:eastAsiaTheme="minorEastAsia" w:hAnsiTheme="minorHAnsi" w:cstheme="minorBidi"/>
          <w:noProof/>
          <w:sz w:val="22"/>
          <w:szCs w:val="22"/>
        </w:rPr>
      </w:pPr>
      <w:ins w:id="501"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"_Toc495412603"</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3.25.2 step property</w:t>
        </w:r>
        <w:r>
          <w:rPr>
            <w:noProof/>
            <w:webHidden/>
          </w:rPr>
          <w:tab/>
        </w:r>
        <w:r>
          <w:rPr>
            <w:noProof/>
            <w:webHidden/>
          </w:rPr>
          <w:fldChar w:fldCharType="begin"/>
        </w:r>
        <w:r>
          <w:rPr>
            <w:noProof/>
            <w:webHidden/>
          </w:rPr>
          <w:instrText xml:space="preserve"> PAGEREF _Toc495412603 \h </w:instrText>
        </w:r>
        <w:r>
          <w:rPr>
            <w:noProof/>
            <w:webHidden/>
          </w:rPr>
        </w:r>
      </w:ins>
      <w:r>
        <w:rPr>
          <w:noProof/>
          <w:webHidden/>
        </w:rPr>
        <w:fldChar w:fldCharType="separate"/>
      </w:r>
      <w:ins w:id="502" w:author="Laurence Golding" w:date="2017-10-10T15:25:00Z">
        <w:r>
          <w:rPr>
            <w:noProof/>
            <w:webHidden/>
          </w:rPr>
          <w:t>54</w:t>
        </w:r>
        <w:r>
          <w:rPr>
            <w:noProof/>
            <w:webHidden/>
          </w:rPr>
          <w:fldChar w:fldCharType="end"/>
        </w:r>
        <w:r w:rsidRPr="002E5359">
          <w:rPr>
            <w:rStyle w:val="Hyperlink"/>
            <w:noProof/>
          </w:rPr>
          <w:fldChar w:fldCharType="end"/>
        </w:r>
      </w:ins>
    </w:p>
    <w:p w14:paraId="08F26B48" w14:textId="27FFD7EE" w:rsidR="00D97E6D" w:rsidRDefault="00D97E6D">
      <w:pPr>
        <w:pStyle w:val="TOC3"/>
        <w:tabs>
          <w:tab w:val="right" w:leader="dot" w:pos="9350"/>
        </w:tabs>
        <w:rPr>
          <w:ins w:id="503" w:author="Laurence Golding" w:date="2017-10-10T15:25:00Z"/>
          <w:rFonts w:asciiTheme="minorHAnsi" w:eastAsiaTheme="minorEastAsia" w:hAnsiTheme="minorHAnsi" w:cstheme="minorBidi"/>
          <w:noProof/>
          <w:sz w:val="22"/>
          <w:szCs w:val="22"/>
        </w:rPr>
      </w:pPr>
      <w:ins w:id="504"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"_Toc495412604"</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3.25.3 physicalLocation property</w:t>
        </w:r>
        <w:r>
          <w:rPr>
            <w:noProof/>
            <w:webHidden/>
          </w:rPr>
          <w:tab/>
        </w:r>
        <w:r>
          <w:rPr>
            <w:noProof/>
            <w:webHidden/>
          </w:rPr>
          <w:fldChar w:fldCharType="begin"/>
        </w:r>
        <w:r>
          <w:rPr>
            <w:noProof/>
            <w:webHidden/>
          </w:rPr>
          <w:instrText xml:space="preserve"> PAGEREF _Toc495412604 \h </w:instrText>
        </w:r>
        <w:r>
          <w:rPr>
            <w:noProof/>
            <w:webHidden/>
          </w:rPr>
        </w:r>
      </w:ins>
      <w:r>
        <w:rPr>
          <w:noProof/>
          <w:webHidden/>
        </w:rPr>
        <w:fldChar w:fldCharType="separate"/>
      </w:r>
      <w:ins w:id="505" w:author="Laurence Golding" w:date="2017-10-10T15:25:00Z">
        <w:r>
          <w:rPr>
            <w:noProof/>
            <w:webHidden/>
          </w:rPr>
          <w:t>54</w:t>
        </w:r>
        <w:r>
          <w:rPr>
            <w:noProof/>
            <w:webHidden/>
          </w:rPr>
          <w:fldChar w:fldCharType="end"/>
        </w:r>
        <w:r w:rsidRPr="002E5359">
          <w:rPr>
            <w:rStyle w:val="Hyperlink"/>
            <w:noProof/>
          </w:rPr>
          <w:fldChar w:fldCharType="end"/>
        </w:r>
      </w:ins>
    </w:p>
    <w:p w14:paraId="570A5656" w14:textId="2C845B4E" w:rsidR="00D97E6D" w:rsidRDefault="00D97E6D">
      <w:pPr>
        <w:pStyle w:val="TOC3"/>
        <w:tabs>
          <w:tab w:val="right" w:leader="dot" w:pos="9350"/>
        </w:tabs>
        <w:rPr>
          <w:ins w:id="506" w:author="Laurence Golding" w:date="2017-10-10T15:25:00Z"/>
          <w:rFonts w:asciiTheme="minorHAnsi" w:eastAsiaTheme="minorEastAsia" w:hAnsiTheme="minorHAnsi" w:cstheme="minorBidi"/>
          <w:noProof/>
          <w:sz w:val="22"/>
          <w:szCs w:val="22"/>
        </w:rPr>
      </w:pPr>
      <w:ins w:id="507"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"_Toc495412605"</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3.25.4 fullyQualifiedLogicalName property</w:t>
        </w:r>
        <w:r>
          <w:rPr>
            <w:noProof/>
            <w:webHidden/>
          </w:rPr>
          <w:tab/>
        </w:r>
        <w:r>
          <w:rPr>
            <w:noProof/>
            <w:webHidden/>
          </w:rPr>
          <w:fldChar w:fldCharType="begin"/>
        </w:r>
        <w:r>
          <w:rPr>
            <w:noProof/>
            <w:webHidden/>
          </w:rPr>
          <w:instrText xml:space="preserve"> PAGEREF _Toc495412605 \h </w:instrText>
        </w:r>
        <w:r>
          <w:rPr>
            <w:noProof/>
            <w:webHidden/>
          </w:rPr>
        </w:r>
      </w:ins>
      <w:r>
        <w:rPr>
          <w:noProof/>
          <w:webHidden/>
        </w:rPr>
        <w:fldChar w:fldCharType="separate"/>
      </w:r>
      <w:ins w:id="508" w:author="Laurence Golding" w:date="2017-10-10T15:25:00Z">
        <w:r>
          <w:rPr>
            <w:noProof/>
            <w:webHidden/>
          </w:rPr>
          <w:t>54</w:t>
        </w:r>
        <w:r>
          <w:rPr>
            <w:noProof/>
            <w:webHidden/>
          </w:rPr>
          <w:fldChar w:fldCharType="end"/>
        </w:r>
        <w:r w:rsidRPr="002E5359">
          <w:rPr>
            <w:rStyle w:val="Hyperlink"/>
            <w:noProof/>
          </w:rPr>
          <w:fldChar w:fldCharType="end"/>
        </w:r>
      </w:ins>
    </w:p>
    <w:p w14:paraId="429F0F63" w14:textId="2C4EC02F" w:rsidR="00D97E6D" w:rsidRDefault="00D97E6D">
      <w:pPr>
        <w:pStyle w:val="TOC3"/>
        <w:tabs>
          <w:tab w:val="right" w:leader="dot" w:pos="9350"/>
        </w:tabs>
        <w:rPr>
          <w:ins w:id="509" w:author="Laurence Golding" w:date="2017-10-10T15:25:00Z"/>
          <w:rFonts w:asciiTheme="minorHAnsi" w:eastAsiaTheme="minorEastAsia" w:hAnsiTheme="minorHAnsi" w:cstheme="minorBidi"/>
          <w:noProof/>
          <w:sz w:val="22"/>
          <w:szCs w:val="22"/>
        </w:rPr>
      </w:pPr>
      <w:ins w:id="510"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"_Toc495412606"</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3.25.5 logicalLocationKey property</w:t>
        </w:r>
        <w:r>
          <w:rPr>
            <w:noProof/>
            <w:webHidden/>
          </w:rPr>
          <w:tab/>
        </w:r>
        <w:r>
          <w:rPr>
            <w:noProof/>
            <w:webHidden/>
          </w:rPr>
          <w:fldChar w:fldCharType="begin"/>
        </w:r>
        <w:r>
          <w:rPr>
            <w:noProof/>
            <w:webHidden/>
          </w:rPr>
          <w:instrText xml:space="preserve"> PAGEREF _Toc495412606 \h </w:instrText>
        </w:r>
        <w:r>
          <w:rPr>
            <w:noProof/>
            <w:webHidden/>
          </w:rPr>
        </w:r>
      </w:ins>
      <w:r>
        <w:rPr>
          <w:noProof/>
          <w:webHidden/>
        </w:rPr>
        <w:fldChar w:fldCharType="separate"/>
      </w:r>
      <w:ins w:id="511" w:author="Laurence Golding" w:date="2017-10-10T15:25:00Z">
        <w:r>
          <w:rPr>
            <w:noProof/>
            <w:webHidden/>
          </w:rPr>
          <w:t>54</w:t>
        </w:r>
        <w:r>
          <w:rPr>
            <w:noProof/>
            <w:webHidden/>
          </w:rPr>
          <w:fldChar w:fldCharType="end"/>
        </w:r>
        <w:r w:rsidRPr="002E5359">
          <w:rPr>
            <w:rStyle w:val="Hyperlink"/>
            <w:noProof/>
          </w:rPr>
          <w:fldChar w:fldCharType="end"/>
        </w:r>
      </w:ins>
    </w:p>
    <w:p w14:paraId="6B1E2340" w14:textId="749A5314" w:rsidR="00D97E6D" w:rsidRDefault="00D97E6D">
      <w:pPr>
        <w:pStyle w:val="TOC3"/>
        <w:tabs>
          <w:tab w:val="right" w:leader="dot" w:pos="9350"/>
        </w:tabs>
        <w:rPr>
          <w:ins w:id="512" w:author="Laurence Golding" w:date="2017-10-10T15:25:00Z"/>
          <w:rFonts w:asciiTheme="minorHAnsi" w:eastAsiaTheme="minorEastAsia" w:hAnsiTheme="minorHAnsi" w:cstheme="minorBidi"/>
          <w:noProof/>
          <w:sz w:val="22"/>
          <w:szCs w:val="22"/>
        </w:rPr>
      </w:pPr>
      <w:ins w:id="513"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"_Toc495412607"</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3.25.6 module property</w:t>
        </w:r>
        <w:r>
          <w:rPr>
            <w:noProof/>
            <w:webHidden/>
          </w:rPr>
          <w:tab/>
        </w:r>
        <w:r>
          <w:rPr>
            <w:noProof/>
            <w:webHidden/>
          </w:rPr>
          <w:fldChar w:fldCharType="begin"/>
        </w:r>
        <w:r>
          <w:rPr>
            <w:noProof/>
            <w:webHidden/>
          </w:rPr>
          <w:instrText xml:space="preserve"> PAGEREF _Toc495412607 \h </w:instrText>
        </w:r>
        <w:r>
          <w:rPr>
            <w:noProof/>
            <w:webHidden/>
          </w:rPr>
        </w:r>
      </w:ins>
      <w:r>
        <w:rPr>
          <w:noProof/>
          <w:webHidden/>
        </w:rPr>
        <w:fldChar w:fldCharType="separate"/>
      </w:r>
      <w:ins w:id="514" w:author="Laurence Golding" w:date="2017-10-10T15:25:00Z">
        <w:r>
          <w:rPr>
            <w:noProof/>
            <w:webHidden/>
          </w:rPr>
          <w:t>55</w:t>
        </w:r>
        <w:r>
          <w:rPr>
            <w:noProof/>
            <w:webHidden/>
          </w:rPr>
          <w:fldChar w:fldCharType="end"/>
        </w:r>
        <w:r w:rsidRPr="002E5359">
          <w:rPr>
            <w:rStyle w:val="Hyperlink"/>
            <w:noProof/>
          </w:rPr>
          <w:fldChar w:fldCharType="end"/>
        </w:r>
      </w:ins>
    </w:p>
    <w:p w14:paraId="7E3B49BA" w14:textId="3445D3BE" w:rsidR="00D97E6D" w:rsidRDefault="00D97E6D">
      <w:pPr>
        <w:pStyle w:val="TOC3"/>
        <w:tabs>
          <w:tab w:val="right" w:leader="dot" w:pos="9350"/>
        </w:tabs>
        <w:rPr>
          <w:ins w:id="515" w:author="Laurence Golding" w:date="2017-10-10T15:25:00Z"/>
          <w:rFonts w:asciiTheme="minorHAnsi" w:eastAsiaTheme="minorEastAsia" w:hAnsiTheme="minorHAnsi" w:cstheme="minorBidi"/>
          <w:noProof/>
          <w:sz w:val="22"/>
          <w:szCs w:val="22"/>
        </w:rPr>
      </w:pPr>
      <w:ins w:id="516"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"_Toc495412608"</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3.25.7 threadId property</w:t>
        </w:r>
        <w:r>
          <w:rPr>
            <w:noProof/>
            <w:webHidden/>
          </w:rPr>
          <w:tab/>
        </w:r>
        <w:r>
          <w:rPr>
            <w:noProof/>
            <w:webHidden/>
          </w:rPr>
          <w:fldChar w:fldCharType="begin"/>
        </w:r>
        <w:r>
          <w:rPr>
            <w:noProof/>
            <w:webHidden/>
          </w:rPr>
          <w:instrText xml:space="preserve"> PAGEREF _Toc495412608 \h </w:instrText>
        </w:r>
        <w:r>
          <w:rPr>
            <w:noProof/>
            <w:webHidden/>
          </w:rPr>
        </w:r>
      </w:ins>
      <w:r>
        <w:rPr>
          <w:noProof/>
          <w:webHidden/>
        </w:rPr>
        <w:fldChar w:fldCharType="separate"/>
      </w:r>
      <w:ins w:id="517" w:author="Laurence Golding" w:date="2017-10-10T15:25:00Z">
        <w:r>
          <w:rPr>
            <w:noProof/>
            <w:webHidden/>
          </w:rPr>
          <w:t>55</w:t>
        </w:r>
        <w:r>
          <w:rPr>
            <w:noProof/>
            <w:webHidden/>
          </w:rPr>
          <w:fldChar w:fldCharType="end"/>
        </w:r>
        <w:r w:rsidRPr="002E5359">
          <w:rPr>
            <w:rStyle w:val="Hyperlink"/>
            <w:noProof/>
          </w:rPr>
          <w:fldChar w:fldCharType="end"/>
        </w:r>
      </w:ins>
    </w:p>
    <w:p w14:paraId="438871F6" w14:textId="09E2E286" w:rsidR="00D97E6D" w:rsidRDefault="00D97E6D">
      <w:pPr>
        <w:pStyle w:val="TOC3"/>
        <w:tabs>
          <w:tab w:val="right" w:leader="dot" w:pos="9350"/>
        </w:tabs>
        <w:rPr>
          <w:ins w:id="518" w:author="Laurence Golding" w:date="2017-10-10T15:25:00Z"/>
          <w:rFonts w:asciiTheme="minorHAnsi" w:eastAsiaTheme="minorEastAsia" w:hAnsiTheme="minorHAnsi" w:cstheme="minorBidi"/>
          <w:noProof/>
          <w:sz w:val="22"/>
          <w:szCs w:val="22"/>
        </w:rPr>
      </w:pPr>
      <w:ins w:id="519"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"_Toc495412609"</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3.25.8 message property</w:t>
        </w:r>
        <w:r>
          <w:rPr>
            <w:noProof/>
            <w:webHidden/>
          </w:rPr>
          <w:tab/>
        </w:r>
        <w:r>
          <w:rPr>
            <w:noProof/>
            <w:webHidden/>
          </w:rPr>
          <w:fldChar w:fldCharType="begin"/>
        </w:r>
        <w:r>
          <w:rPr>
            <w:noProof/>
            <w:webHidden/>
          </w:rPr>
          <w:instrText xml:space="preserve"> PAGEREF _Toc495412609 \h </w:instrText>
        </w:r>
        <w:r>
          <w:rPr>
            <w:noProof/>
            <w:webHidden/>
          </w:rPr>
        </w:r>
      </w:ins>
      <w:r>
        <w:rPr>
          <w:noProof/>
          <w:webHidden/>
        </w:rPr>
        <w:fldChar w:fldCharType="separate"/>
      </w:r>
      <w:ins w:id="520" w:author="Laurence Golding" w:date="2017-10-10T15:25:00Z">
        <w:r>
          <w:rPr>
            <w:noProof/>
            <w:webHidden/>
          </w:rPr>
          <w:t>55</w:t>
        </w:r>
        <w:r>
          <w:rPr>
            <w:noProof/>
            <w:webHidden/>
          </w:rPr>
          <w:fldChar w:fldCharType="end"/>
        </w:r>
        <w:r w:rsidRPr="002E5359">
          <w:rPr>
            <w:rStyle w:val="Hyperlink"/>
            <w:noProof/>
          </w:rPr>
          <w:fldChar w:fldCharType="end"/>
        </w:r>
      </w:ins>
    </w:p>
    <w:p w14:paraId="6488BAEA" w14:textId="71BD05DB" w:rsidR="00D97E6D" w:rsidRDefault="00D97E6D">
      <w:pPr>
        <w:pStyle w:val="TOC3"/>
        <w:tabs>
          <w:tab w:val="right" w:leader="dot" w:pos="9350"/>
        </w:tabs>
        <w:rPr>
          <w:ins w:id="521" w:author="Laurence Golding" w:date="2017-10-10T15:25:00Z"/>
          <w:rFonts w:asciiTheme="minorHAnsi" w:eastAsiaTheme="minorEastAsia" w:hAnsiTheme="minorHAnsi" w:cstheme="minorBidi"/>
          <w:noProof/>
          <w:sz w:val="22"/>
          <w:szCs w:val="22"/>
        </w:rPr>
      </w:pPr>
      <w:ins w:id="522"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"_Toc495412610"</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3.25.9 kind property</w:t>
        </w:r>
        <w:r>
          <w:rPr>
            <w:noProof/>
            <w:webHidden/>
          </w:rPr>
          <w:tab/>
        </w:r>
        <w:r>
          <w:rPr>
            <w:noProof/>
            <w:webHidden/>
          </w:rPr>
          <w:fldChar w:fldCharType="begin"/>
        </w:r>
        <w:r>
          <w:rPr>
            <w:noProof/>
            <w:webHidden/>
          </w:rPr>
          <w:instrText xml:space="preserve"> PAGEREF _Toc495412610 \h </w:instrText>
        </w:r>
        <w:r>
          <w:rPr>
            <w:noProof/>
            <w:webHidden/>
          </w:rPr>
        </w:r>
      </w:ins>
      <w:r>
        <w:rPr>
          <w:noProof/>
          <w:webHidden/>
        </w:rPr>
        <w:fldChar w:fldCharType="separate"/>
      </w:r>
      <w:ins w:id="523" w:author="Laurence Golding" w:date="2017-10-10T15:25:00Z">
        <w:r>
          <w:rPr>
            <w:noProof/>
            <w:webHidden/>
          </w:rPr>
          <w:t>55</w:t>
        </w:r>
        <w:r>
          <w:rPr>
            <w:noProof/>
            <w:webHidden/>
          </w:rPr>
          <w:fldChar w:fldCharType="end"/>
        </w:r>
        <w:r w:rsidRPr="002E5359">
          <w:rPr>
            <w:rStyle w:val="Hyperlink"/>
            <w:noProof/>
          </w:rPr>
          <w:fldChar w:fldCharType="end"/>
        </w:r>
      </w:ins>
    </w:p>
    <w:p w14:paraId="6C7786F6" w14:textId="5F560D3C" w:rsidR="00D97E6D" w:rsidRDefault="00D97E6D">
      <w:pPr>
        <w:pStyle w:val="TOC3"/>
        <w:tabs>
          <w:tab w:val="right" w:leader="dot" w:pos="9350"/>
        </w:tabs>
        <w:rPr>
          <w:ins w:id="524" w:author="Laurence Golding" w:date="2017-10-10T15:25:00Z"/>
          <w:rFonts w:asciiTheme="minorHAnsi" w:eastAsiaTheme="minorEastAsia" w:hAnsiTheme="minorHAnsi" w:cstheme="minorBidi"/>
          <w:noProof/>
          <w:sz w:val="22"/>
          <w:szCs w:val="22"/>
        </w:rPr>
      </w:pPr>
      <w:ins w:id="525"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"_Toc495412611"</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3.25.10 kind-dependent properties: target, targetLocation, values and state</w:t>
        </w:r>
        <w:r>
          <w:rPr>
            <w:noProof/>
            <w:webHidden/>
          </w:rPr>
          <w:tab/>
        </w:r>
        <w:r>
          <w:rPr>
            <w:noProof/>
            <w:webHidden/>
          </w:rPr>
          <w:fldChar w:fldCharType="begin"/>
        </w:r>
        <w:r>
          <w:rPr>
            <w:noProof/>
            <w:webHidden/>
          </w:rPr>
          <w:instrText xml:space="preserve"> PAGEREF _Toc495412611 \h </w:instrText>
        </w:r>
        <w:r>
          <w:rPr>
            <w:noProof/>
            <w:webHidden/>
          </w:rPr>
        </w:r>
      </w:ins>
      <w:r>
        <w:rPr>
          <w:noProof/>
          <w:webHidden/>
        </w:rPr>
        <w:fldChar w:fldCharType="separate"/>
      </w:r>
      <w:ins w:id="526" w:author="Laurence Golding" w:date="2017-10-10T15:25:00Z">
        <w:r>
          <w:rPr>
            <w:noProof/>
            <w:webHidden/>
          </w:rPr>
          <w:t>56</w:t>
        </w:r>
        <w:r>
          <w:rPr>
            <w:noProof/>
            <w:webHidden/>
          </w:rPr>
          <w:fldChar w:fldCharType="end"/>
        </w:r>
        <w:r w:rsidRPr="002E5359">
          <w:rPr>
            <w:rStyle w:val="Hyperlink"/>
            <w:noProof/>
          </w:rPr>
          <w:fldChar w:fldCharType="end"/>
        </w:r>
      </w:ins>
    </w:p>
    <w:p w14:paraId="4081710C" w14:textId="7B5895F4" w:rsidR="00D97E6D" w:rsidRDefault="00D97E6D">
      <w:pPr>
        <w:pStyle w:val="TOC3"/>
        <w:tabs>
          <w:tab w:val="right" w:leader="dot" w:pos="9350"/>
        </w:tabs>
        <w:rPr>
          <w:ins w:id="527" w:author="Laurence Golding" w:date="2017-10-10T15:25:00Z"/>
          <w:rFonts w:asciiTheme="minorHAnsi" w:eastAsiaTheme="minorEastAsia" w:hAnsiTheme="minorHAnsi" w:cstheme="minorBidi"/>
          <w:noProof/>
          <w:sz w:val="22"/>
          <w:szCs w:val="22"/>
        </w:rPr>
      </w:pPr>
      <w:ins w:id="528"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"_Toc495412612"</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3.25.11 targetKey property</w:t>
        </w:r>
        <w:r>
          <w:rPr>
            <w:noProof/>
            <w:webHidden/>
          </w:rPr>
          <w:tab/>
        </w:r>
        <w:r>
          <w:rPr>
            <w:noProof/>
            <w:webHidden/>
          </w:rPr>
          <w:fldChar w:fldCharType="begin"/>
        </w:r>
        <w:r>
          <w:rPr>
            <w:noProof/>
            <w:webHidden/>
          </w:rPr>
          <w:instrText xml:space="preserve"> PAGEREF _Toc495412612 \h </w:instrText>
        </w:r>
        <w:r>
          <w:rPr>
            <w:noProof/>
            <w:webHidden/>
          </w:rPr>
        </w:r>
      </w:ins>
      <w:r>
        <w:rPr>
          <w:noProof/>
          <w:webHidden/>
        </w:rPr>
        <w:fldChar w:fldCharType="separate"/>
      </w:r>
      <w:ins w:id="529" w:author="Laurence Golding" w:date="2017-10-10T15:25:00Z">
        <w:r>
          <w:rPr>
            <w:noProof/>
            <w:webHidden/>
          </w:rPr>
          <w:t>62</w:t>
        </w:r>
        <w:r>
          <w:rPr>
            <w:noProof/>
            <w:webHidden/>
          </w:rPr>
          <w:fldChar w:fldCharType="end"/>
        </w:r>
        <w:r w:rsidRPr="002E5359">
          <w:rPr>
            <w:rStyle w:val="Hyperlink"/>
            <w:noProof/>
          </w:rPr>
          <w:fldChar w:fldCharType="end"/>
        </w:r>
      </w:ins>
    </w:p>
    <w:p w14:paraId="40DA9F91" w14:textId="261005D7" w:rsidR="00D97E6D" w:rsidRDefault="00D97E6D">
      <w:pPr>
        <w:pStyle w:val="TOC3"/>
        <w:tabs>
          <w:tab w:val="right" w:leader="dot" w:pos="9350"/>
        </w:tabs>
        <w:rPr>
          <w:ins w:id="530" w:author="Laurence Golding" w:date="2017-10-10T15:25:00Z"/>
          <w:rFonts w:asciiTheme="minorHAnsi" w:eastAsiaTheme="minorEastAsia" w:hAnsiTheme="minorHAnsi" w:cstheme="minorBidi"/>
          <w:noProof/>
          <w:sz w:val="22"/>
          <w:szCs w:val="22"/>
        </w:rPr>
      </w:pPr>
      <w:ins w:id="531"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"_Toc495412613"</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3.25.12 importance property</w:t>
        </w:r>
        <w:r>
          <w:rPr>
            <w:noProof/>
            <w:webHidden/>
          </w:rPr>
          <w:tab/>
        </w:r>
        <w:r>
          <w:rPr>
            <w:noProof/>
            <w:webHidden/>
          </w:rPr>
          <w:fldChar w:fldCharType="begin"/>
        </w:r>
        <w:r>
          <w:rPr>
            <w:noProof/>
            <w:webHidden/>
          </w:rPr>
          <w:instrText xml:space="preserve"> PAGEREF _Toc495412613 \h </w:instrText>
        </w:r>
        <w:r>
          <w:rPr>
            <w:noProof/>
            <w:webHidden/>
          </w:rPr>
        </w:r>
      </w:ins>
      <w:r>
        <w:rPr>
          <w:noProof/>
          <w:webHidden/>
        </w:rPr>
        <w:fldChar w:fldCharType="separate"/>
      </w:r>
      <w:ins w:id="532" w:author="Laurence Golding" w:date="2017-10-10T15:25:00Z">
        <w:r>
          <w:rPr>
            <w:noProof/>
            <w:webHidden/>
          </w:rPr>
          <w:t>62</w:t>
        </w:r>
        <w:r>
          <w:rPr>
            <w:noProof/>
            <w:webHidden/>
          </w:rPr>
          <w:fldChar w:fldCharType="end"/>
        </w:r>
        <w:r w:rsidRPr="002E5359">
          <w:rPr>
            <w:rStyle w:val="Hyperlink"/>
            <w:noProof/>
          </w:rPr>
          <w:fldChar w:fldCharType="end"/>
        </w:r>
      </w:ins>
    </w:p>
    <w:p w14:paraId="1E285F16" w14:textId="10D179F6" w:rsidR="00D97E6D" w:rsidRDefault="00D97E6D">
      <w:pPr>
        <w:pStyle w:val="TOC3"/>
        <w:tabs>
          <w:tab w:val="right" w:leader="dot" w:pos="9350"/>
        </w:tabs>
        <w:rPr>
          <w:ins w:id="533" w:author="Laurence Golding" w:date="2017-10-10T15:25:00Z"/>
          <w:rFonts w:asciiTheme="minorHAnsi" w:eastAsiaTheme="minorEastAsia" w:hAnsiTheme="minorHAnsi" w:cstheme="minorBidi"/>
          <w:noProof/>
          <w:sz w:val="22"/>
          <w:szCs w:val="22"/>
        </w:rPr>
      </w:pPr>
      <w:ins w:id="534"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"_Toc495412614"</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3.25.13 taintKind property</w:t>
        </w:r>
        <w:r>
          <w:rPr>
            <w:noProof/>
            <w:webHidden/>
          </w:rPr>
          <w:tab/>
        </w:r>
        <w:r>
          <w:rPr>
            <w:noProof/>
            <w:webHidden/>
          </w:rPr>
          <w:fldChar w:fldCharType="begin"/>
        </w:r>
        <w:r>
          <w:rPr>
            <w:noProof/>
            <w:webHidden/>
          </w:rPr>
          <w:instrText xml:space="preserve"> PAGEREF _Toc495412614 \h </w:instrText>
        </w:r>
        <w:r>
          <w:rPr>
            <w:noProof/>
            <w:webHidden/>
          </w:rPr>
        </w:r>
      </w:ins>
      <w:r>
        <w:rPr>
          <w:noProof/>
          <w:webHidden/>
        </w:rPr>
        <w:fldChar w:fldCharType="separate"/>
      </w:r>
      <w:ins w:id="535" w:author="Laurence Golding" w:date="2017-10-10T15:25:00Z">
        <w:r>
          <w:rPr>
            <w:noProof/>
            <w:webHidden/>
          </w:rPr>
          <w:t>62</w:t>
        </w:r>
        <w:r>
          <w:rPr>
            <w:noProof/>
            <w:webHidden/>
          </w:rPr>
          <w:fldChar w:fldCharType="end"/>
        </w:r>
        <w:r w:rsidRPr="002E5359">
          <w:rPr>
            <w:rStyle w:val="Hyperlink"/>
            <w:noProof/>
          </w:rPr>
          <w:fldChar w:fldCharType="end"/>
        </w:r>
      </w:ins>
    </w:p>
    <w:p w14:paraId="0DD48791" w14:textId="29CF9904" w:rsidR="00D97E6D" w:rsidRDefault="00D97E6D">
      <w:pPr>
        <w:pStyle w:val="TOC3"/>
        <w:tabs>
          <w:tab w:val="right" w:leader="dot" w:pos="9350"/>
        </w:tabs>
        <w:rPr>
          <w:ins w:id="536" w:author="Laurence Golding" w:date="2017-10-10T15:25:00Z"/>
          <w:rFonts w:asciiTheme="minorHAnsi" w:eastAsiaTheme="minorEastAsia" w:hAnsiTheme="minorHAnsi" w:cstheme="minorBidi"/>
          <w:noProof/>
          <w:sz w:val="22"/>
          <w:szCs w:val="22"/>
        </w:rPr>
      </w:pPr>
      <w:ins w:id="537"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"_Toc495412615"</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3.25.14 snippet property</w:t>
        </w:r>
        <w:r>
          <w:rPr>
            <w:noProof/>
            <w:webHidden/>
          </w:rPr>
          <w:tab/>
        </w:r>
        <w:r>
          <w:rPr>
            <w:noProof/>
            <w:webHidden/>
          </w:rPr>
          <w:fldChar w:fldCharType="begin"/>
        </w:r>
        <w:r>
          <w:rPr>
            <w:noProof/>
            <w:webHidden/>
          </w:rPr>
          <w:instrText xml:space="preserve"> PAGEREF _Toc495412615 \h </w:instrText>
        </w:r>
        <w:r>
          <w:rPr>
            <w:noProof/>
            <w:webHidden/>
          </w:rPr>
        </w:r>
      </w:ins>
      <w:r>
        <w:rPr>
          <w:noProof/>
          <w:webHidden/>
        </w:rPr>
        <w:fldChar w:fldCharType="separate"/>
      </w:r>
      <w:ins w:id="538" w:author="Laurence Golding" w:date="2017-10-10T15:25:00Z">
        <w:r>
          <w:rPr>
            <w:noProof/>
            <w:webHidden/>
          </w:rPr>
          <w:t>63</w:t>
        </w:r>
        <w:r>
          <w:rPr>
            <w:noProof/>
            <w:webHidden/>
          </w:rPr>
          <w:fldChar w:fldCharType="end"/>
        </w:r>
        <w:r w:rsidRPr="002E5359">
          <w:rPr>
            <w:rStyle w:val="Hyperlink"/>
            <w:noProof/>
          </w:rPr>
          <w:fldChar w:fldCharType="end"/>
        </w:r>
      </w:ins>
    </w:p>
    <w:p w14:paraId="2D617E79" w14:textId="2A22FE25" w:rsidR="00D97E6D" w:rsidRDefault="00D97E6D">
      <w:pPr>
        <w:pStyle w:val="TOC3"/>
        <w:tabs>
          <w:tab w:val="right" w:leader="dot" w:pos="9350"/>
        </w:tabs>
        <w:rPr>
          <w:ins w:id="539" w:author="Laurence Golding" w:date="2017-10-10T15:25:00Z"/>
          <w:rFonts w:asciiTheme="minorHAnsi" w:eastAsiaTheme="minorEastAsia" w:hAnsiTheme="minorHAnsi" w:cstheme="minorBidi"/>
          <w:noProof/>
          <w:sz w:val="22"/>
          <w:szCs w:val="22"/>
        </w:rPr>
      </w:pPr>
      <w:ins w:id="540"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"_Toc495412616"</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3.25.15 annotations property</w:t>
        </w:r>
        <w:r>
          <w:rPr>
            <w:noProof/>
            <w:webHidden/>
          </w:rPr>
          <w:tab/>
        </w:r>
        <w:r>
          <w:rPr>
            <w:noProof/>
            <w:webHidden/>
          </w:rPr>
          <w:fldChar w:fldCharType="begin"/>
        </w:r>
        <w:r>
          <w:rPr>
            <w:noProof/>
            <w:webHidden/>
          </w:rPr>
          <w:instrText xml:space="preserve"> PAGEREF _Toc495412616 \h </w:instrText>
        </w:r>
        <w:r>
          <w:rPr>
            <w:noProof/>
            <w:webHidden/>
          </w:rPr>
        </w:r>
      </w:ins>
      <w:r>
        <w:rPr>
          <w:noProof/>
          <w:webHidden/>
        </w:rPr>
        <w:fldChar w:fldCharType="separate"/>
      </w:r>
      <w:ins w:id="541" w:author="Laurence Golding" w:date="2017-10-10T15:25:00Z">
        <w:r>
          <w:rPr>
            <w:noProof/>
            <w:webHidden/>
          </w:rPr>
          <w:t>63</w:t>
        </w:r>
        <w:r>
          <w:rPr>
            <w:noProof/>
            <w:webHidden/>
          </w:rPr>
          <w:fldChar w:fldCharType="end"/>
        </w:r>
        <w:r w:rsidRPr="002E5359">
          <w:rPr>
            <w:rStyle w:val="Hyperlink"/>
            <w:noProof/>
          </w:rPr>
          <w:fldChar w:fldCharType="end"/>
        </w:r>
      </w:ins>
    </w:p>
    <w:p w14:paraId="103DB5A9" w14:textId="3BE8E27D" w:rsidR="00D97E6D" w:rsidRDefault="00D97E6D">
      <w:pPr>
        <w:pStyle w:val="TOC3"/>
        <w:tabs>
          <w:tab w:val="right" w:leader="dot" w:pos="9350"/>
        </w:tabs>
        <w:rPr>
          <w:ins w:id="542" w:author="Laurence Golding" w:date="2017-10-10T15:25:00Z"/>
          <w:rFonts w:asciiTheme="minorHAnsi" w:eastAsiaTheme="minorEastAsia" w:hAnsiTheme="minorHAnsi" w:cstheme="minorBidi"/>
          <w:noProof/>
          <w:sz w:val="22"/>
          <w:szCs w:val="22"/>
        </w:rPr>
      </w:pPr>
      <w:ins w:id="543"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"_Toc495412617"</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3.25.16 properties property</w:t>
        </w:r>
        <w:r>
          <w:rPr>
            <w:noProof/>
            <w:webHidden/>
          </w:rPr>
          <w:tab/>
        </w:r>
        <w:r>
          <w:rPr>
            <w:noProof/>
            <w:webHidden/>
          </w:rPr>
          <w:fldChar w:fldCharType="begin"/>
        </w:r>
        <w:r>
          <w:rPr>
            <w:noProof/>
            <w:webHidden/>
          </w:rPr>
          <w:instrText xml:space="preserve"> PAGEREF _Toc495412617 \h </w:instrText>
        </w:r>
        <w:r>
          <w:rPr>
            <w:noProof/>
            <w:webHidden/>
          </w:rPr>
        </w:r>
      </w:ins>
      <w:r>
        <w:rPr>
          <w:noProof/>
          <w:webHidden/>
        </w:rPr>
        <w:fldChar w:fldCharType="separate"/>
      </w:r>
      <w:ins w:id="544" w:author="Laurence Golding" w:date="2017-10-10T15:25:00Z">
        <w:r>
          <w:rPr>
            <w:noProof/>
            <w:webHidden/>
          </w:rPr>
          <w:t>63</w:t>
        </w:r>
        <w:r>
          <w:rPr>
            <w:noProof/>
            <w:webHidden/>
          </w:rPr>
          <w:fldChar w:fldCharType="end"/>
        </w:r>
        <w:r w:rsidRPr="002E5359">
          <w:rPr>
            <w:rStyle w:val="Hyperlink"/>
            <w:noProof/>
          </w:rPr>
          <w:fldChar w:fldCharType="end"/>
        </w:r>
      </w:ins>
    </w:p>
    <w:p w14:paraId="2A6ED5BC" w14:textId="7BED39F0" w:rsidR="00D97E6D" w:rsidRDefault="00D97E6D">
      <w:pPr>
        <w:pStyle w:val="TOC2"/>
        <w:tabs>
          <w:tab w:val="right" w:leader="dot" w:pos="9350"/>
        </w:tabs>
        <w:rPr>
          <w:ins w:id="545" w:author="Laurence Golding" w:date="2017-10-10T15:25:00Z"/>
          <w:rFonts w:asciiTheme="minorHAnsi" w:eastAsiaTheme="minorEastAsia" w:hAnsiTheme="minorHAnsi" w:cstheme="minorBidi"/>
          <w:noProof/>
          <w:sz w:val="22"/>
          <w:szCs w:val="22"/>
        </w:rPr>
      </w:pPr>
      <w:ins w:id="546"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"_Toc495412618"</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3.26 annotation object</w:t>
        </w:r>
        <w:r>
          <w:rPr>
            <w:noProof/>
            <w:webHidden/>
          </w:rPr>
          <w:tab/>
        </w:r>
        <w:r>
          <w:rPr>
            <w:noProof/>
            <w:webHidden/>
          </w:rPr>
          <w:fldChar w:fldCharType="begin"/>
        </w:r>
        <w:r>
          <w:rPr>
            <w:noProof/>
            <w:webHidden/>
          </w:rPr>
          <w:instrText xml:space="preserve"> PAGEREF _Toc495412618 \h </w:instrText>
        </w:r>
        <w:r>
          <w:rPr>
            <w:noProof/>
            <w:webHidden/>
          </w:rPr>
        </w:r>
      </w:ins>
      <w:r>
        <w:rPr>
          <w:noProof/>
          <w:webHidden/>
        </w:rPr>
        <w:fldChar w:fldCharType="separate"/>
      </w:r>
      <w:ins w:id="547" w:author="Laurence Golding" w:date="2017-10-10T15:25:00Z">
        <w:r>
          <w:rPr>
            <w:noProof/>
            <w:webHidden/>
          </w:rPr>
          <w:t>64</w:t>
        </w:r>
        <w:r>
          <w:rPr>
            <w:noProof/>
            <w:webHidden/>
          </w:rPr>
          <w:fldChar w:fldCharType="end"/>
        </w:r>
        <w:r w:rsidRPr="002E5359">
          <w:rPr>
            <w:rStyle w:val="Hyperlink"/>
            <w:noProof/>
          </w:rPr>
          <w:fldChar w:fldCharType="end"/>
        </w:r>
      </w:ins>
    </w:p>
    <w:p w14:paraId="790A4FC1" w14:textId="5A3BBB62" w:rsidR="00D97E6D" w:rsidRDefault="00D97E6D">
      <w:pPr>
        <w:pStyle w:val="TOC3"/>
        <w:tabs>
          <w:tab w:val="right" w:leader="dot" w:pos="9350"/>
        </w:tabs>
        <w:rPr>
          <w:ins w:id="548" w:author="Laurence Golding" w:date="2017-10-10T15:25:00Z"/>
          <w:rFonts w:asciiTheme="minorHAnsi" w:eastAsiaTheme="minorEastAsia" w:hAnsiTheme="minorHAnsi" w:cstheme="minorBidi"/>
          <w:noProof/>
          <w:sz w:val="22"/>
          <w:szCs w:val="22"/>
        </w:rPr>
      </w:pPr>
      <w:ins w:id="549"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"_Toc495412619"</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3.26.1 General</w:t>
        </w:r>
        <w:r>
          <w:rPr>
            <w:noProof/>
            <w:webHidden/>
          </w:rPr>
          <w:tab/>
        </w:r>
        <w:r>
          <w:rPr>
            <w:noProof/>
            <w:webHidden/>
          </w:rPr>
          <w:fldChar w:fldCharType="begin"/>
        </w:r>
        <w:r>
          <w:rPr>
            <w:noProof/>
            <w:webHidden/>
          </w:rPr>
          <w:instrText xml:space="preserve"> PAGEREF _Toc495412619 \h </w:instrText>
        </w:r>
        <w:r>
          <w:rPr>
            <w:noProof/>
            <w:webHidden/>
          </w:rPr>
        </w:r>
      </w:ins>
      <w:r>
        <w:rPr>
          <w:noProof/>
          <w:webHidden/>
        </w:rPr>
        <w:fldChar w:fldCharType="separate"/>
      </w:r>
      <w:ins w:id="550" w:author="Laurence Golding" w:date="2017-10-10T15:25:00Z">
        <w:r>
          <w:rPr>
            <w:noProof/>
            <w:webHidden/>
          </w:rPr>
          <w:t>64</w:t>
        </w:r>
        <w:r>
          <w:rPr>
            <w:noProof/>
            <w:webHidden/>
          </w:rPr>
          <w:fldChar w:fldCharType="end"/>
        </w:r>
        <w:r w:rsidRPr="002E5359">
          <w:rPr>
            <w:rStyle w:val="Hyperlink"/>
            <w:noProof/>
          </w:rPr>
          <w:fldChar w:fldCharType="end"/>
        </w:r>
      </w:ins>
    </w:p>
    <w:p w14:paraId="1BA2A3BD" w14:textId="563DC7C2" w:rsidR="00D97E6D" w:rsidRDefault="00D97E6D">
      <w:pPr>
        <w:pStyle w:val="TOC3"/>
        <w:tabs>
          <w:tab w:val="right" w:leader="dot" w:pos="9350"/>
        </w:tabs>
        <w:rPr>
          <w:ins w:id="551" w:author="Laurence Golding" w:date="2017-10-10T15:25:00Z"/>
          <w:rFonts w:asciiTheme="minorHAnsi" w:eastAsiaTheme="minorEastAsia" w:hAnsiTheme="minorHAnsi" w:cstheme="minorBidi"/>
          <w:noProof/>
          <w:sz w:val="22"/>
          <w:szCs w:val="22"/>
        </w:rPr>
      </w:pPr>
      <w:ins w:id="552"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"_Toc495412620"</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3.26.2 message property</w:t>
        </w:r>
        <w:r>
          <w:rPr>
            <w:noProof/>
            <w:webHidden/>
          </w:rPr>
          <w:tab/>
        </w:r>
        <w:r>
          <w:rPr>
            <w:noProof/>
            <w:webHidden/>
          </w:rPr>
          <w:fldChar w:fldCharType="begin"/>
        </w:r>
        <w:r>
          <w:rPr>
            <w:noProof/>
            <w:webHidden/>
          </w:rPr>
          <w:instrText xml:space="preserve"> PAGEREF _Toc495412620 \h </w:instrText>
        </w:r>
        <w:r>
          <w:rPr>
            <w:noProof/>
            <w:webHidden/>
          </w:rPr>
        </w:r>
      </w:ins>
      <w:r>
        <w:rPr>
          <w:noProof/>
          <w:webHidden/>
        </w:rPr>
        <w:fldChar w:fldCharType="separate"/>
      </w:r>
      <w:ins w:id="553" w:author="Laurence Golding" w:date="2017-10-10T15:25:00Z">
        <w:r>
          <w:rPr>
            <w:noProof/>
            <w:webHidden/>
          </w:rPr>
          <w:t>64</w:t>
        </w:r>
        <w:r>
          <w:rPr>
            <w:noProof/>
            <w:webHidden/>
          </w:rPr>
          <w:fldChar w:fldCharType="end"/>
        </w:r>
        <w:r w:rsidRPr="002E5359">
          <w:rPr>
            <w:rStyle w:val="Hyperlink"/>
            <w:noProof/>
          </w:rPr>
          <w:fldChar w:fldCharType="end"/>
        </w:r>
      </w:ins>
    </w:p>
    <w:p w14:paraId="4970509E" w14:textId="3904FF26" w:rsidR="00D97E6D" w:rsidRDefault="00D97E6D">
      <w:pPr>
        <w:pStyle w:val="TOC3"/>
        <w:tabs>
          <w:tab w:val="right" w:leader="dot" w:pos="9350"/>
        </w:tabs>
        <w:rPr>
          <w:ins w:id="554" w:author="Laurence Golding" w:date="2017-10-10T15:25:00Z"/>
          <w:rFonts w:asciiTheme="minorHAnsi" w:eastAsiaTheme="minorEastAsia" w:hAnsiTheme="minorHAnsi" w:cstheme="minorBidi"/>
          <w:noProof/>
          <w:sz w:val="22"/>
          <w:szCs w:val="22"/>
        </w:rPr>
      </w:pPr>
      <w:ins w:id="555"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"_Toc495412621"</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3.26.3 locations property</w:t>
        </w:r>
        <w:r>
          <w:rPr>
            <w:noProof/>
            <w:webHidden/>
          </w:rPr>
          <w:tab/>
        </w:r>
        <w:r>
          <w:rPr>
            <w:noProof/>
            <w:webHidden/>
          </w:rPr>
          <w:fldChar w:fldCharType="begin"/>
        </w:r>
        <w:r>
          <w:rPr>
            <w:noProof/>
            <w:webHidden/>
          </w:rPr>
          <w:instrText xml:space="preserve"> PAGEREF _Toc495412621 \h </w:instrText>
        </w:r>
        <w:r>
          <w:rPr>
            <w:noProof/>
            <w:webHidden/>
          </w:rPr>
        </w:r>
      </w:ins>
      <w:r>
        <w:rPr>
          <w:noProof/>
          <w:webHidden/>
        </w:rPr>
        <w:fldChar w:fldCharType="separate"/>
      </w:r>
      <w:ins w:id="556" w:author="Laurence Golding" w:date="2017-10-10T15:25:00Z">
        <w:r>
          <w:rPr>
            <w:noProof/>
            <w:webHidden/>
          </w:rPr>
          <w:t>64</w:t>
        </w:r>
        <w:r>
          <w:rPr>
            <w:noProof/>
            <w:webHidden/>
          </w:rPr>
          <w:fldChar w:fldCharType="end"/>
        </w:r>
        <w:r w:rsidRPr="002E5359">
          <w:rPr>
            <w:rStyle w:val="Hyperlink"/>
            <w:noProof/>
          </w:rPr>
          <w:fldChar w:fldCharType="end"/>
        </w:r>
      </w:ins>
    </w:p>
    <w:p w14:paraId="74D197C2" w14:textId="77A1CDE3" w:rsidR="00D97E6D" w:rsidRDefault="00D97E6D">
      <w:pPr>
        <w:pStyle w:val="TOC2"/>
        <w:tabs>
          <w:tab w:val="right" w:leader="dot" w:pos="9350"/>
        </w:tabs>
        <w:rPr>
          <w:ins w:id="557" w:author="Laurence Golding" w:date="2017-10-10T15:25:00Z"/>
          <w:rFonts w:asciiTheme="minorHAnsi" w:eastAsiaTheme="minorEastAsia" w:hAnsiTheme="minorHAnsi" w:cstheme="minorBidi"/>
          <w:noProof/>
          <w:sz w:val="22"/>
          <w:szCs w:val="22"/>
        </w:rPr>
      </w:pPr>
      <w:ins w:id="558" w:author="Laurence Golding" w:date="2017-10-10T15:25:00Z">
        <w:r w:rsidRPr="002E5359">
          <w:rPr>
            <w:rStyle w:val="Hyperlink"/>
            <w:noProof/>
          </w:rPr>
          <w:lastRenderedPageBreak/>
          <w:fldChar w:fldCharType="begin"/>
        </w:r>
        <w:r w:rsidRPr="002E5359">
          <w:rPr>
            <w:rStyle w:val="Hyperlink"/>
            <w:noProof/>
          </w:rPr>
          <w:instrText xml:space="preserve"> </w:instrText>
        </w:r>
        <w:r>
          <w:rPr>
            <w:noProof/>
          </w:rPr>
          <w:instrText>HYPERLINK \l "_Toc495412622"</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3.27 rule object</w:t>
        </w:r>
        <w:r>
          <w:rPr>
            <w:noProof/>
            <w:webHidden/>
          </w:rPr>
          <w:tab/>
        </w:r>
        <w:r>
          <w:rPr>
            <w:noProof/>
            <w:webHidden/>
          </w:rPr>
          <w:fldChar w:fldCharType="begin"/>
        </w:r>
        <w:r>
          <w:rPr>
            <w:noProof/>
            <w:webHidden/>
          </w:rPr>
          <w:instrText xml:space="preserve"> PAGEREF _Toc495412622 \h </w:instrText>
        </w:r>
        <w:r>
          <w:rPr>
            <w:noProof/>
            <w:webHidden/>
          </w:rPr>
        </w:r>
      </w:ins>
      <w:r>
        <w:rPr>
          <w:noProof/>
          <w:webHidden/>
        </w:rPr>
        <w:fldChar w:fldCharType="separate"/>
      </w:r>
      <w:ins w:id="559" w:author="Laurence Golding" w:date="2017-10-10T15:25:00Z">
        <w:r>
          <w:rPr>
            <w:noProof/>
            <w:webHidden/>
          </w:rPr>
          <w:t>64</w:t>
        </w:r>
        <w:r>
          <w:rPr>
            <w:noProof/>
            <w:webHidden/>
          </w:rPr>
          <w:fldChar w:fldCharType="end"/>
        </w:r>
        <w:r w:rsidRPr="002E5359">
          <w:rPr>
            <w:rStyle w:val="Hyperlink"/>
            <w:noProof/>
          </w:rPr>
          <w:fldChar w:fldCharType="end"/>
        </w:r>
      </w:ins>
    </w:p>
    <w:p w14:paraId="27B7EFEE" w14:textId="6A0893BA" w:rsidR="00D97E6D" w:rsidRDefault="00D97E6D">
      <w:pPr>
        <w:pStyle w:val="TOC3"/>
        <w:tabs>
          <w:tab w:val="right" w:leader="dot" w:pos="9350"/>
        </w:tabs>
        <w:rPr>
          <w:ins w:id="560" w:author="Laurence Golding" w:date="2017-10-10T15:25:00Z"/>
          <w:rFonts w:asciiTheme="minorHAnsi" w:eastAsiaTheme="minorEastAsia" w:hAnsiTheme="minorHAnsi" w:cstheme="minorBidi"/>
          <w:noProof/>
          <w:sz w:val="22"/>
          <w:szCs w:val="22"/>
        </w:rPr>
      </w:pPr>
      <w:ins w:id="561"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"_Toc495412623"</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3.27.1 General</w:t>
        </w:r>
        <w:r>
          <w:rPr>
            <w:noProof/>
            <w:webHidden/>
          </w:rPr>
          <w:tab/>
        </w:r>
        <w:r>
          <w:rPr>
            <w:noProof/>
            <w:webHidden/>
          </w:rPr>
          <w:fldChar w:fldCharType="begin"/>
        </w:r>
        <w:r>
          <w:rPr>
            <w:noProof/>
            <w:webHidden/>
          </w:rPr>
          <w:instrText xml:space="preserve"> PAGEREF _Toc495412623 \h </w:instrText>
        </w:r>
        <w:r>
          <w:rPr>
            <w:noProof/>
            <w:webHidden/>
          </w:rPr>
        </w:r>
      </w:ins>
      <w:r>
        <w:rPr>
          <w:noProof/>
          <w:webHidden/>
        </w:rPr>
        <w:fldChar w:fldCharType="separate"/>
      </w:r>
      <w:ins w:id="562" w:author="Laurence Golding" w:date="2017-10-10T15:25:00Z">
        <w:r>
          <w:rPr>
            <w:noProof/>
            <w:webHidden/>
          </w:rPr>
          <w:t>64</w:t>
        </w:r>
        <w:r>
          <w:rPr>
            <w:noProof/>
            <w:webHidden/>
          </w:rPr>
          <w:fldChar w:fldCharType="end"/>
        </w:r>
        <w:r w:rsidRPr="002E5359">
          <w:rPr>
            <w:rStyle w:val="Hyperlink"/>
            <w:noProof/>
          </w:rPr>
          <w:fldChar w:fldCharType="end"/>
        </w:r>
      </w:ins>
    </w:p>
    <w:p w14:paraId="567C3A14" w14:textId="141B13E0" w:rsidR="00D97E6D" w:rsidRDefault="00D97E6D">
      <w:pPr>
        <w:pStyle w:val="TOC3"/>
        <w:tabs>
          <w:tab w:val="right" w:leader="dot" w:pos="9350"/>
        </w:tabs>
        <w:rPr>
          <w:ins w:id="563" w:author="Laurence Golding" w:date="2017-10-10T15:25:00Z"/>
          <w:rFonts w:asciiTheme="minorHAnsi" w:eastAsiaTheme="minorEastAsia" w:hAnsiTheme="minorHAnsi" w:cstheme="minorBidi"/>
          <w:noProof/>
          <w:sz w:val="22"/>
          <w:szCs w:val="22"/>
        </w:rPr>
      </w:pPr>
      <w:ins w:id="564"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"_Toc495412624"</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3.27.2 Constraints</w:t>
        </w:r>
        <w:r>
          <w:rPr>
            <w:noProof/>
            <w:webHidden/>
          </w:rPr>
          <w:tab/>
        </w:r>
        <w:r>
          <w:rPr>
            <w:noProof/>
            <w:webHidden/>
          </w:rPr>
          <w:fldChar w:fldCharType="begin"/>
        </w:r>
        <w:r>
          <w:rPr>
            <w:noProof/>
            <w:webHidden/>
          </w:rPr>
          <w:instrText xml:space="preserve"> PAGEREF _Toc495412624 \h </w:instrText>
        </w:r>
        <w:r>
          <w:rPr>
            <w:noProof/>
            <w:webHidden/>
          </w:rPr>
        </w:r>
      </w:ins>
      <w:r>
        <w:rPr>
          <w:noProof/>
          <w:webHidden/>
        </w:rPr>
        <w:fldChar w:fldCharType="separate"/>
      </w:r>
      <w:ins w:id="565" w:author="Laurence Golding" w:date="2017-10-10T15:25:00Z">
        <w:r>
          <w:rPr>
            <w:noProof/>
            <w:webHidden/>
          </w:rPr>
          <w:t>64</w:t>
        </w:r>
        <w:r>
          <w:rPr>
            <w:noProof/>
            <w:webHidden/>
          </w:rPr>
          <w:fldChar w:fldCharType="end"/>
        </w:r>
        <w:r w:rsidRPr="002E5359">
          <w:rPr>
            <w:rStyle w:val="Hyperlink"/>
            <w:noProof/>
          </w:rPr>
          <w:fldChar w:fldCharType="end"/>
        </w:r>
      </w:ins>
    </w:p>
    <w:p w14:paraId="76CCE914" w14:textId="76F64715" w:rsidR="00D97E6D" w:rsidRDefault="00D97E6D">
      <w:pPr>
        <w:pStyle w:val="TOC3"/>
        <w:tabs>
          <w:tab w:val="right" w:leader="dot" w:pos="9350"/>
        </w:tabs>
        <w:rPr>
          <w:ins w:id="566" w:author="Laurence Golding" w:date="2017-10-10T15:25:00Z"/>
          <w:rFonts w:asciiTheme="minorHAnsi" w:eastAsiaTheme="minorEastAsia" w:hAnsiTheme="minorHAnsi" w:cstheme="minorBidi"/>
          <w:noProof/>
          <w:sz w:val="22"/>
          <w:szCs w:val="22"/>
        </w:rPr>
      </w:pPr>
      <w:ins w:id="567"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"_Toc495412625"</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3.27.3 id property</w:t>
        </w:r>
        <w:r>
          <w:rPr>
            <w:noProof/>
            <w:webHidden/>
          </w:rPr>
          <w:tab/>
        </w:r>
        <w:r>
          <w:rPr>
            <w:noProof/>
            <w:webHidden/>
          </w:rPr>
          <w:fldChar w:fldCharType="begin"/>
        </w:r>
        <w:r>
          <w:rPr>
            <w:noProof/>
            <w:webHidden/>
          </w:rPr>
          <w:instrText xml:space="preserve"> PAGEREF _Toc495412625 \h </w:instrText>
        </w:r>
        <w:r>
          <w:rPr>
            <w:noProof/>
            <w:webHidden/>
          </w:rPr>
        </w:r>
      </w:ins>
      <w:r>
        <w:rPr>
          <w:noProof/>
          <w:webHidden/>
        </w:rPr>
        <w:fldChar w:fldCharType="separate"/>
      </w:r>
      <w:ins w:id="568" w:author="Laurence Golding" w:date="2017-10-10T15:25:00Z">
        <w:r>
          <w:rPr>
            <w:noProof/>
            <w:webHidden/>
          </w:rPr>
          <w:t>64</w:t>
        </w:r>
        <w:r>
          <w:rPr>
            <w:noProof/>
            <w:webHidden/>
          </w:rPr>
          <w:fldChar w:fldCharType="end"/>
        </w:r>
        <w:r w:rsidRPr="002E5359">
          <w:rPr>
            <w:rStyle w:val="Hyperlink"/>
            <w:noProof/>
          </w:rPr>
          <w:fldChar w:fldCharType="end"/>
        </w:r>
      </w:ins>
    </w:p>
    <w:p w14:paraId="2E169FF9" w14:textId="612751D3" w:rsidR="00D97E6D" w:rsidRDefault="00D97E6D">
      <w:pPr>
        <w:pStyle w:val="TOC3"/>
        <w:tabs>
          <w:tab w:val="right" w:leader="dot" w:pos="9350"/>
        </w:tabs>
        <w:rPr>
          <w:ins w:id="569" w:author="Laurence Golding" w:date="2017-10-10T15:25:00Z"/>
          <w:rFonts w:asciiTheme="minorHAnsi" w:eastAsiaTheme="minorEastAsia" w:hAnsiTheme="minorHAnsi" w:cstheme="minorBidi"/>
          <w:noProof/>
          <w:sz w:val="22"/>
          <w:szCs w:val="22"/>
        </w:rPr>
      </w:pPr>
      <w:ins w:id="570"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"_Toc495412626"</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3.27.4 name property</w:t>
        </w:r>
        <w:r>
          <w:rPr>
            <w:noProof/>
            <w:webHidden/>
          </w:rPr>
          <w:tab/>
        </w:r>
        <w:r>
          <w:rPr>
            <w:noProof/>
            <w:webHidden/>
          </w:rPr>
          <w:fldChar w:fldCharType="begin"/>
        </w:r>
        <w:r>
          <w:rPr>
            <w:noProof/>
            <w:webHidden/>
          </w:rPr>
          <w:instrText xml:space="preserve"> PAGEREF _Toc495412626 \h </w:instrText>
        </w:r>
        <w:r>
          <w:rPr>
            <w:noProof/>
            <w:webHidden/>
          </w:rPr>
        </w:r>
      </w:ins>
      <w:r>
        <w:rPr>
          <w:noProof/>
          <w:webHidden/>
        </w:rPr>
        <w:fldChar w:fldCharType="separate"/>
      </w:r>
      <w:ins w:id="571" w:author="Laurence Golding" w:date="2017-10-10T15:25:00Z">
        <w:r>
          <w:rPr>
            <w:noProof/>
            <w:webHidden/>
          </w:rPr>
          <w:t>64</w:t>
        </w:r>
        <w:r>
          <w:rPr>
            <w:noProof/>
            <w:webHidden/>
          </w:rPr>
          <w:fldChar w:fldCharType="end"/>
        </w:r>
        <w:r w:rsidRPr="002E5359">
          <w:rPr>
            <w:rStyle w:val="Hyperlink"/>
            <w:noProof/>
          </w:rPr>
          <w:fldChar w:fldCharType="end"/>
        </w:r>
      </w:ins>
    </w:p>
    <w:p w14:paraId="3503E91A" w14:textId="18FF2CB3" w:rsidR="00D97E6D" w:rsidRDefault="00D97E6D">
      <w:pPr>
        <w:pStyle w:val="TOC3"/>
        <w:tabs>
          <w:tab w:val="right" w:leader="dot" w:pos="9350"/>
        </w:tabs>
        <w:rPr>
          <w:ins w:id="572" w:author="Laurence Golding" w:date="2017-10-10T15:25:00Z"/>
          <w:rFonts w:asciiTheme="minorHAnsi" w:eastAsiaTheme="minorEastAsia" w:hAnsiTheme="minorHAnsi" w:cstheme="minorBidi"/>
          <w:noProof/>
          <w:sz w:val="22"/>
          <w:szCs w:val="22"/>
        </w:rPr>
      </w:pPr>
      <w:ins w:id="573"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"_Toc495412627"</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3.27.5 shortDescription property</w:t>
        </w:r>
        <w:r>
          <w:rPr>
            <w:noProof/>
            <w:webHidden/>
          </w:rPr>
          <w:tab/>
        </w:r>
        <w:r>
          <w:rPr>
            <w:noProof/>
            <w:webHidden/>
          </w:rPr>
          <w:fldChar w:fldCharType="begin"/>
        </w:r>
        <w:r>
          <w:rPr>
            <w:noProof/>
            <w:webHidden/>
          </w:rPr>
          <w:instrText xml:space="preserve"> PAGEREF _Toc495412627 \h </w:instrText>
        </w:r>
        <w:r>
          <w:rPr>
            <w:noProof/>
            <w:webHidden/>
          </w:rPr>
        </w:r>
      </w:ins>
      <w:r>
        <w:rPr>
          <w:noProof/>
          <w:webHidden/>
        </w:rPr>
        <w:fldChar w:fldCharType="separate"/>
      </w:r>
      <w:ins w:id="574" w:author="Laurence Golding" w:date="2017-10-10T15:25:00Z">
        <w:r>
          <w:rPr>
            <w:noProof/>
            <w:webHidden/>
          </w:rPr>
          <w:t>65</w:t>
        </w:r>
        <w:r>
          <w:rPr>
            <w:noProof/>
            <w:webHidden/>
          </w:rPr>
          <w:fldChar w:fldCharType="end"/>
        </w:r>
        <w:r w:rsidRPr="002E5359">
          <w:rPr>
            <w:rStyle w:val="Hyperlink"/>
            <w:noProof/>
          </w:rPr>
          <w:fldChar w:fldCharType="end"/>
        </w:r>
      </w:ins>
    </w:p>
    <w:p w14:paraId="72125585" w14:textId="270F4F98" w:rsidR="00D97E6D" w:rsidRDefault="00D97E6D">
      <w:pPr>
        <w:pStyle w:val="TOC3"/>
        <w:tabs>
          <w:tab w:val="right" w:leader="dot" w:pos="9350"/>
        </w:tabs>
        <w:rPr>
          <w:ins w:id="575" w:author="Laurence Golding" w:date="2017-10-10T15:25:00Z"/>
          <w:rFonts w:asciiTheme="minorHAnsi" w:eastAsiaTheme="minorEastAsia" w:hAnsiTheme="minorHAnsi" w:cstheme="minorBidi"/>
          <w:noProof/>
          <w:sz w:val="22"/>
          <w:szCs w:val="22"/>
        </w:rPr>
      </w:pPr>
      <w:ins w:id="576"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"_Toc495412628"</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3.27.6 fullDescription property</w:t>
        </w:r>
        <w:r>
          <w:rPr>
            <w:noProof/>
            <w:webHidden/>
          </w:rPr>
          <w:tab/>
        </w:r>
        <w:r>
          <w:rPr>
            <w:noProof/>
            <w:webHidden/>
          </w:rPr>
          <w:fldChar w:fldCharType="begin"/>
        </w:r>
        <w:r>
          <w:rPr>
            <w:noProof/>
            <w:webHidden/>
          </w:rPr>
          <w:instrText xml:space="preserve"> PAGEREF _Toc495412628 \h </w:instrText>
        </w:r>
        <w:r>
          <w:rPr>
            <w:noProof/>
            <w:webHidden/>
          </w:rPr>
        </w:r>
      </w:ins>
      <w:r>
        <w:rPr>
          <w:noProof/>
          <w:webHidden/>
        </w:rPr>
        <w:fldChar w:fldCharType="separate"/>
      </w:r>
      <w:ins w:id="577" w:author="Laurence Golding" w:date="2017-10-10T15:25:00Z">
        <w:r>
          <w:rPr>
            <w:noProof/>
            <w:webHidden/>
          </w:rPr>
          <w:t>65</w:t>
        </w:r>
        <w:r>
          <w:rPr>
            <w:noProof/>
            <w:webHidden/>
          </w:rPr>
          <w:fldChar w:fldCharType="end"/>
        </w:r>
        <w:r w:rsidRPr="002E5359">
          <w:rPr>
            <w:rStyle w:val="Hyperlink"/>
            <w:noProof/>
          </w:rPr>
          <w:fldChar w:fldCharType="end"/>
        </w:r>
      </w:ins>
    </w:p>
    <w:p w14:paraId="4467CFAB" w14:textId="202154EE" w:rsidR="00D97E6D" w:rsidRDefault="00D97E6D">
      <w:pPr>
        <w:pStyle w:val="TOC3"/>
        <w:tabs>
          <w:tab w:val="right" w:leader="dot" w:pos="9350"/>
        </w:tabs>
        <w:rPr>
          <w:ins w:id="578" w:author="Laurence Golding" w:date="2017-10-10T15:25:00Z"/>
          <w:rFonts w:asciiTheme="minorHAnsi" w:eastAsiaTheme="minorEastAsia" w:hAnsiTheme="minorHAnsi" w:cstheme="minorBidi"/>
          <w:noProof/>
          <w:sz w:val="22"/>
          <w:szCs w:val="22"/>
        </w:rPr>
      </w:pPr>
      <w:ins w:id="579"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"_Toc495412629"</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3.27.7 defaultLevel property</w:t>
        </w:r>
        <w:r>
          <w:rPr>
            <w:noProof/>
            <w:webHidden/>
          </w:rPr>
          <w:tab/>
        </w:r>
        <w:r>
          <w:rPr>
            <w:noProof/>
            <w:webHidden/>
          </w:rPr>
          <w:fldChar w:fldCharType="begin"/>
        </w:r>
        <w:r>
          <w:rPr>
            <w:noProof/>
            <w:webHidden/>
          </w:rPr>
          <w:instrText xml:space="preserve"> PAGEREF _Toc495412629 \h </w:instrText>
        </w:r>
        <w:r>
          <w:rPr>
            <w:noProof/>
            <w:webHidden/>
          </w:rPr>
        </w:r>
      </w:ins>
      <w:r>
        <w:rPr>
          <w:noProof/>
          <w:webHidden/>
        </w:rPr>
        <w:fldChar w:fldCharType="separate"/>
      </w:r>
      <w:ins w:id="580" w:author="Laurence Golding" w:date="2017-10-10T15:25:00Z">
        <w:r>
          <w:rPr>
            <w:noProof/>
            <w:webHidden/>
          </w:rPr>
          <w:t>65</w:t>
        </w:r>
        <w:r>
          <w:rPr>
            <w:noProof/>
            <w:webHidden/>
          </w:rPr>
          <w:fldChar w:fldCharType="end"/>
        </w:r>
        <w:r w:rsidRPr="002E5359">
          <w:rPr>
            <w:rStyle w:val="Hyperlink"/>
            <w:noProof/>
          </w:rPr>
          <w:fldChar w:fldCharType="end"/>
        </w:r>
      </w:ins>
    </w:p>
    <w:p w14:paraId="5D96B2CE" w14:textId="73F42211" w:rsidR="00D97E6D" w:rsidRDefault="00D97E6D">
      <w:pPr>
        <w:pStyle w:val="TOC3"/>
        <w:tabs>
          <w:tab w:val="right" w:leader="dot" w:pos="9350"/>
        </w:tabs>
        <w:rPr>
          <w:ins w:id="581" w:author="Laurence Golding" w:date="2017-10-10T15:25:00Z"/>
          <w:rFonts w:asciiTheme="minorHAnsi" w:eastAsiaTheme="minorEastAsia" w:hAnsiTheme="minorHAnsi" w:cstheme="minorBidi"/>
          <w:noProof/>
          <w:sz w:val="22"/>
          <w:szCs w:val="22"/>
        </w:rPr>
      </w:pPr>
      <w:ins w:id="582"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"_Toc495412630"</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3.27.8 messageFormats property</w:t>
        </w:r>
        <w:r>
          <w:rPr>
            <w:noProof/>
            <w:webHidden/>
          </w:rPr>
          <w:tab/>
        </w:r>
        <w:r>
          <w:rPr>
            <w:noProof/>
            <w:webHidden/>
          </w:rPr>
          <w:fldChar w:fldCharType="begin"/>
        </w:r>
        <w:r>
          <w:rPr>
            <w:noProof/>
            <w:webHidden/>
          </w:rPr>
          <w:instrText xml:space="preserve"> PAGEREF _Toc495412630 \h </w:instrText>
        </w:r>
        <w:r>
          <w:rPr>
            <w:noProof/>
            <w:webHidden/>
          </w:rPr>
        </w:r>
      </w:ins>
      <w:r>
        <w:rPr>
          <w:noProof/>
          <w:webHidden/>
        </w:rPr>
        <w:fldChar w:fldCharType="separate"/>
      </w:r>
      <w:ins w:id="583" w:author="Laurence Golding" w:date="2017-10-10T15:25:00Z">
        <w:r>
          <w:rPr>
            <w:noProof/>
            <w:webHidden/>
          </w:rPr>
          <w:t>65</w:t>
        </w:r>
        <w:r>
          <w:rPr>
            <w:noProof/>
            <w:webHidden/>
          </w:rPr>
          <w:fldChar w:fldCharType="end"/>
        </w:r>
        <w:r w:rsidRPr="002E5359">
          <w:rPr>
            <w:rStyle w:val="Hyperlink"/>
            <w:noProof/>
          </w:rPr>
          <w:fldChar w:fldCharType="end"/>
        </w:r>
      </w:ins>
    </w:p>
    <w:p w14:paraId="795660F3" w14:textId="250365CC" w:rsidR="00D97E6D" w:rsidRDefault="00D97E6D">
      <w:pPr>
        <w:pStyle w:val="TOC3"/>
        <w:tabs>
          <w:tab w:val="right" w:leader="dot" w:pos="9350"/>
        </w:tabs>
        <w:rPr>
          <w:ins w:id="584" w:author="Laurence Golding" w:date="2017-10-10T15:25:00Z"/>
          <w:rFonts w:asciiTheme="minorHAnsi" w:eastAsiaTheme="minorEastAsia" w:hAnsiTheme="minorHAnsi" w:cstheme="minorBidi"/>
          <w:noProof/>
          <w:sz w:val="22"/>
          <w:szCs w:val="22"/>
        </w:rPr>
      </w:pPr>
      <w:ins w:id="585"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"_Toc495412631"</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3.27.9 helpUri property</w:t>
        </w:r>
        <w:r>
          <w:rPr>
            <w:noProof/>
            <w:webHidden/>
          </w:rPr>
          <w:tab/>
        </w:r>
        <w:r>
          <w:rPr>
            <w:noProof/>
            <w:webHidden/>
          </w:rPr>
          <w:fldChar w:fldCharType="begin"/>
        </w:r>
        <w:r>
          <w:rPr>
            <w:noProof/>
            <w:webHidden/>
          </w:rPr>
          <w:instrText xml:space="preserve"> PAGEREF _Toc495412631 \h </w:instrText>
        </w:r>
        <w:r>
          <w:rPr>
            <w:noProof/>
            <w:webHidden/>
          </w:rPr>
        </w:r>
      </w:ins>
      <w:r>
        <w:rPr>
          <w:noProof/>
          <w:webHidden/>
        </w:rPr>
        <w:fldChar w:fldCharType="separate"/>
      </w:r>
      <w:ins w:id="586" w:author="Laurence Golding" w:date="2017-10-10T15:25:00Z">
        <w:r>
          <w:rPr>
            <w:noProof/>
            <w:webHidden/>
          </w:rPr>
          <w:t>66</w:t>
        </w:r>
        <w:r>
          <w:rPr>
            <w:noProof/>
            <w:webHidden/>
          </w:rPr>
          <w:fldChar w:fldCharType="end"/>
        </w:r>
        <w:r w:rsidRPr="002E5359">
          <w:rPr>
            <w:rStyle w:val="Hyperlink"/>
            <w:noProof/>
          </w:rPr>
          <w:fldChar w:fldCharType="end"/>
        </w:r>
      </w:ins>
    </w:p>
    <w:p w14:paraId="01D23B80" w14:textId="2029740A" w:rsidR="00D97E6D" w:rsidRDefault="00D97E6D">
      <w:pPr>
        <w:pStyle w:val="TOC3"/>
        <w:tabs>
          <w:tab w:val="right" w:leader="dot" w:pos="9350"/>
        </w:tabs>
        <w:rPr>
          <w:ins w:id="587" w:author="Laurence Golding" w:date="2017-10-10T15:25:00Z"/>
          <w:rFonts w:asciiTheme="minorHAnsi" w:eastAsiaTheme="minorEastAsia" w:hAnsiTheme="minorHAnsi" w:cstheme="minorBidi"/>
          <w:noProof/>
          <w:sz w:val="22"/>
          <w:szCs w:val="22"/>
        </w:rPr>
      </w:pPr>
      <w:ins w:id="588"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"_Toc495412632"</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3.27.10 properties property</w:t>
        </w:r>
        <w:r>
          <w:rPr>
            <w:noProof/>
            <w:webHidden/>
          </w:rPr>
          <w:tab/>
        </w:r>
        <w:r>
          <w:rPr>
            <w:noProof/>
            <w:webHidden/>
          </w:rPr>
          <w:fldChar w:fldCharType="begin"/>
        </w:r>
        <w:r>
          <w:rPr>
            <w:noProof/>
            <w:webHidden/>
          </w:rPr>
          <w:instrText xml:space="preserve"> PAGEREF _Toc495412632 \h </w:instrText>
        </w:r>
        <w:r>
          <w:rPr>
            <w:noProof/>
            <w:webHidden/>
          </w:rPr>
        </w:r>
      </w:ins>
      <w:r>
        <w:rPr>
          <w:noProof/>
          <w:webHidden/>
        </w:rPr>
        <w:fldChar w:fldCharType="separate"/>
      </w:r>
      <w:ins w:id="589" w:author="Laurence Golding" w:date="2017-10-10T15:25:00Z">
        <w:r>
          <w:rPr>
            <w:noProof/>
            <w:webHidden/>
          </w:rPr>
          <w:t>66</w:t>
        </w:r>
        <w:r>
          <w:rPr>
            <w:noProof/>
            <w:webHidden/>
          </w:rPr>
          <w:fldChar w:fldCharType="end"/>
        </w:r>
        <w:r w:rsidRPr="002E5359">
          <w:rPr>
            <w:rStyle w:val="Hyperlink"/>
            <w:noProof/>
          </w:rPr>
          <w:fldChar w:fldCharType="end"/>
        </w:r>
      </w:ins>
    </w:p>
    <w:p w14:paraId="79413C4B" w14:textId="541F61F2" w:rsidR="00D97E6D" w:rsidRDefault="00D97E6D">
      <w:pPr>
        <w:pStyle w:val="TOC2"/>
        <w:tabs>
          <w:tab w:val="right" w:leader="dot" w:pos="9350"/>
        </w:tabs>
        <w:rPr>
          <w:ins w:id="590" w:author="Laurence Golding" w:date="2017-10-10T15:25:00Z"/>
          <w:rFonts w:asciiTheme="minorHAnsi" w:eastAsiaTheme="minorEastAsia" w:hAnsiTheme="minorHAnsi" w:cstheme="minorBidi"/>
          <w:noProof/>
          <w:sz w:val="22"/>
          <w:szCs w:val="22"/>
        </w:rPr>
      </w:pPr>
      <w:ins w:id="591"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"_Toc495412633"</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3.28 formattedMessage object</w:t>
        </w:r>
        <w:r>
          <w:rPr>
            <w:noProof/>
            <w:webHidden/>
          </w:rPr>
          <w:tab/>
        </w:r>
        <w:r>
          <w:rPr>
            <w:noProof/>
            <w:webHidden/>
          </w:rPr>
          <w:fldChar w:fldCharType="begin"/>
        </w:r>
        <w:r>
          <w:rPr>
            <w:noProof/>
            <w:webHidden/>
          </w:rPr>
          <w:instrText xml:space="preserve"> PAGEREF _Toc495412633 \h </w:instrText>
        </w:r>
        <w:r>
          <w:rPr>
            <w:noProof/>
            <w:webHidden/>
          </w:rPr>
        </w:r>
      </w:ins>
      <w:r>
        <w:rPr>
          <w:noProof/>
          <w:webHidden/>
        </w:rPr>
        <w:fldChar w:fldCharType="separate"/>
      </w:r>
      <w:ins w:id="592" w:author="Laurence Golding" w:date="2017-10-10T15:25:00Z">
        <w:r>
          <w:rPr>
            <w:noProof/>
            <w:webHidden/>
          </w:rPr>
          <w:t>66</w:t>
        </w:r>
        <w:r>
          <w:rPr>
            <w:noProof/>
            <w:webHidden/>
          </w:rPr>
          <w:fldChar w:fldCharType="end"/>
        </w:r>
        <w:r w:rsidRPr="002E5359">
          <w:rPr>
            <w:rStyle w:val="Hyperlink"/>
            <w:noProof/>
          </w:rPr>
          <w:fldChar w:fldCharType="end"/>
        </w:r>
      </w:ins>
    </w:p>
    <w:p w14:paraId="56B2FC30" w14:textId="7FDE022F" w:rsidR="00D97E6D" w:rsidRDefault="00D97E6D">
      <w:pPr>
        <w:pStyle w:val="TOC3"/>
        <w:tabs>
          <w:tab w:val="right" w:leader="dot" w:pos="9350"/>
        </w:tabs>
        <w:rPr>
          <w:ins w:id="593" w:author="Laurence Golding" w:date="2017-10-10T15:25:00Z"/>
          <w:rFonts w:asciiTheme="minorHAnsi" w:eastAsiaTheme="minorEastAsia" w:hAnsiTheme="minorHAnsi" w:cstheme="minorBidi"/>
          <w:noProof/>
          <w:sz w:val="22"/>
          <w:szCs w:val="22"/>
        </w:rPr>
      </w:pPr>
      <w:ins w:id="594"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"_Toc495412634"</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3.28.1 General</w:t>
        </w:r>
        <w:r>
          <w:rPr>
            <w:noProof/>
            <w:webHidden/>
          </w:rPr>
          <w:tab/>
        </w:r>
        <w:r>
          <w:rPr>
            <w:noProof/>
            <w:webHidden/>
          </w:rPr>
          <w:fldChar w:fldCharType="begin"/>
        </w:r>
        <w:r>
          <w:rPr>
            <w:noProof/>
            <w:webHidden/>
          </w:rPr>
          <w:instrText xml:space="preserve"> PAGEREF _Toc495412634 \h </w:instrText>
        </w:r>
        <w:r>
          <w:rPr>
            <w:noProof/>
            <w:webHidden/>
          </w:rPr>
        </w:r>
      </w:ins>
      <w:r>
        <w:rPr>
          <w:noProof/>
          <w:webHidden/>
        </w:rPr>
        <w:fldChar w:fldCharType="separate"/>
      </w:r>
      <w:ins w:id="595" w:author="Laurence Golding" w:date="2017-10-10T15:25:00Z">
        <w:r>
          <w:rPr>
            <w:noProof/>
            <w:webHidden/>
          </w:rPr>
          <w:t>66</w:t>
        </w:r>
        <w:r>
          <w:rPr>
            <w:noProof/>
            <w:webHidden/>
          </w:rPr>
          <w:fldChar w:fldCharType="end"/>
        </w:r>
        <w:r w:rsidRPr="002E5359">
          <w:rPr>
            <w:rStyle w:val="Hyperlink"/>
            <w:noProof/>
          </w:rPr>
          <w:fldChar w:fldCharType="end"/>
        </w:r>
      </w:ins>
    </w:p>
    <w:p w14:paraId="2B81A06B" w14:textId="21CF5862" w:rsidR="00D97E6D" w:rsidRDefault="00D97E6D">
      <w:pPr>
        <w:pStyle w:val="TOC3"/>
        <w:tabs>
          <w:tab w:val="right" w:leader="dot" w:pos="9350"/>
        </w:tabs>
        <w:rPr>
          <w:ins w:id="596" w:author="Laurence Golding" w:date="2017-10-10T15:25:00Z"/>
          <w:rFonts w:asciiTheme="minorHAnsi" w:eastAsiaTheme="minorEastAsia" w:hAnsiTheme="minorHAnsi" w:cstheme="minorBidi"/>
          <w:noProof/>
          <w:sz w:val="22"/>
          <w:szCs w:val="22"/>
        </w:rPr>
      </w:pPr>
      <w:ins w:id="597"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"_Toc495412635"</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3.28.2 formatId property</w:t>
        </w:r>
        <w:r>
          <w:rPr>
            <w:noProof/>
            <w:webHidden/>
          </w:rPr>
          <w:tab/>
        </w:r>
        <w:r>
          <w:rPr>
            <w:noProof/>
            <w:webHidden/>
          </w:rPr>
          <w:fldChar w:fldCharType="begin"/>
        </w:r>
        <w:r>
          <w:rPr>
            <w:noProof/>
            <w:webHidden/>
          </w:rPr>
          <w:instrText xml:space="preserve"> PAGEREF _Toc495412635 \h </w:instrText>
        </w:r>
        <w:r>
          <w:rPr>
            <w:noProof/>
            <w:webHidden/>
          </w:rPr>
        </w:r>
      </w:ins>
      <w:r>
        <w:rPr>
          <w:noProof/>
          <w:webHidden/>
        </w:rPr>
        <w:fldChar w:fldCharType="separate"/>
      </w:r>
      <w:ins w:id="598" w:author="Laurence Golding" w:date="2017-10-10T15:25:00Z">
        <w:r>
          <w:rPr>
            <w:noProof/>
            <w:webHidden/>
          </w:rPr>
          <w:t>66</w:t>
        </w:r>
        <w:r>
          <w:rPr>
            <w:noProof/>
            <w:webHidden/>
          </w:rPr>
          <w:fldChar w:fldCharType="end"/>
        </w:r>
        <w:r w:rsidRPr="002E5359">
          <w:rPr>
            <w:rStyle w:val="Hyperlink"/>
            <w:noProof/>
          </w:rPr>
          <w:fldChar w:fldCharType="end"/>
        </w:r>
      </w:ins>
    </w:p>
    <w:p w14:paraId="26F400B0" w14:textId="1BA92075" w:rsidR="00D97E6D" w:rsidRDefault="00D97E6D">
      <w:pPr>
        <w:pStyle w:val="TOC3"/>
        <w:tabs>
          <w:tab w:val="right" w:leader="dot" w:pos="9350"/>
        </w:tabs>
        <w:rPr>
          <w:ins w:id="599" w:author="Laurence Golding" w:date="2017-10-10T15:25:00Z"/>
          <w:rFonts w:asciiTheme="minorHAnsi" w:eastAsiaTheme="minorEastAsia" w:hAnsiTheme="minorHAnsi" w:cstheme="minorBidi"/>
          <w:noProof/>
          <w:sz w:val="22"/>
          <w:szCs w:val="22"/>
        </w:rPr>
      </w:pPr>
      <w:ins w:id="600"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"_Toc495412636"</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3.28.3 arguments property</w:t>
        </w:r>
        <w:r>
          <w:rPr>
            <w:noProof/>
            <w:webHidden/>
          </w:rPr>
          <w:tab/>
        </w:r>
        <w:r>
          <w:rPr>
            <w:noProof/>
            <w:webHidden/>
          </w:rPr>
          <w:fldChar w:fldCharType="begin"/>
        </w:r>
        <w:r>
          <w:rPr>
            <w:noProof/>
            <w:webHidden/>
          </w:rPr>
          <w:instrText xml:space="preserve"> PAGEREF _Toc495412636 \h </w:instrText>
        </w:r>
        <w:r>
          <w:rPr>
            <w:noProof/>
            <w:webHidden/>
          </w:rPr>
        </w:r>
      </w:ins>
      <w:r>
        <w:rPr>
          <w:noProof/>
          <w:webHidden/>
        </w:rPr>
        <w:fldChar w:fldCharType="separate"/>
      </w:r>
      <w:ins w:id="601" w:author="Laurence Golding" w:date="2017-10-10T15:25:00Z">
        <w:r>
          <w:rPr>
            <w:noProof/>
            <w:webHidden/>
          </w:rPr>
          <w:t>67</w:t>
        </w:r>
        <w:r>
          <w:rPr>
            <w:noProof/>
            <w:webHidden/>
          </w:rPr>
          <w:fldChar w:fldCharType="end"/>
        </w:r>
        <w:r w:rsidRPr="002E5359">
          <w:rPr>
            <w:rStyle w:val="Hyperlink"/>
            <w:noProof/>
          </w:rPr>
          <w:fldChar w:fldCharType="end"/>
        </w:r>
      </w:ins>
    </w:p>
    <w:p w14:paraId="79CB3547" w14:textId="0DDE4ECA" w:rsidR="00D97E6D" w:rsidRDefault="00D97E6D">
      <w:pPr>
        <w:pStyle w:val="TOC2"/>
        <w:tabs>
          <w:tab w:val="right" w:leader="dot" w:pos="9350"/>
        </w:tabs>
        <w:rPr>
          <w:ins w:id="602" w:author="Laurence Golding" w:date="2017-10-10T15:25:00Z"/>
          <w:rFonts w:asciiTheme="minorHAnsi" w:eastAsiaTheme="minorEastAsia" w:hAnsiTheme="minorHAnsi" w:cstheme="minorBidi"/>
          <w:noProof/>
          <w:sz w:val="22"/>
          <w:szCs w:val="22"/>
        </w:rPr>
      </w:pPr>
      <w:ins w:id="603"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"_Toc495412637"</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3.29 fix object</w:t>
        </w:r>
        <w:r>
          <w:rPr>
            <w:noProof/>
            <w:webHidden/>
          </w:rPr>
          <w:tab/>
        </w:r>
        <w:r>
          <w:rPr>
            <w:noProof/>
            <w:webHidden/>
          </w:rPr>
          <w:fldChar w:fldCharType="begin"/>
        </w:r>
        <w:r>
          <w:rPr>
            <w:noProof/>
            <w:webHidden/>
          </w:rPr>
          <w:instrText xml:space="preserve"> PAGEREF _Toc495412637 \h </w:instrText>
        </w:r>
        <w:r>
          <w:rPr>
            <w:noProof/>
            <w:webHidden/>
          </w:rPr>
        </w:r>
      </w:ins>
      <w:r>
        <w:rPr>
          <w:noProof/>
          <w:webHidden/>
        </w:rPr>
        <w:fldChar w:fldCharType="separate"/>
      </w:r>
      <w:ins w:id="604" w:author="Laurence Golding" w:date="2017-10-10T15:25:00Z">
        <w:r>
          <w:rPr>
            <w:noProof/>
            <w:webHidden/>
          </w:rPr>
          <w:t>67</w:t>
        </w:r>
        <w:r>
          <w:rPr>
            <w:noProof/>
            <w:webHidden/>
          </w:rPr>
          <w:fldChar w:fldCharType="end"/>
        </w:r>
        <w:r w:rsidRPr="002E5359">
          <w:rPr>
            <w:rStyle w:val="Hyperlink"/>
            <w:noProof/>
          </w:rPr>
          <w:fldChar w:fldCharType="end"/>
        </w:r>
      </w:ins>
    </w:p>
    <w:p w14:paraId="03C7E0BA" w14:textId="0D67AEB2" w:rsidR="00D97E6D" w:rsidRDefault="00D97E6D">
      <w:pPr>
        <w:pStyle w:val="TOC3"/>
        <w:tabs>
          <w:tab w:val="right" w:leader="dot" w:pos="9350"/>
        </w:tabs>
        <w:rPr>
          <w:ins w:id="605" w:author="Laurence Golding" w:date="2017-10-10T15:25:00Z"/>
          <w:rFonts w:asciiTheme="minorHAnsi" w:eastAsiaTheme="minorEastAsia" w:hAnsiTheme="minorHAnsi" w:cstheme="minorBidi"/>
          <w:noProof/>
          <w:sz w:val="22"/>
          <w:szCs w:val="22"/>
        </w:rPr>
      </w:pPr>
      <w:ins w:id="606"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"_Toc495412638"</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3.29.1 General</w:t>
        </w:r>
        <w:r>
          <w:rPr>
            <w:noProof/>
            <w:webHidden/>
          </w:rPr>
          <w:tab/>
        </w:r>
        <w:r>
          <w:rPr>
            <w:noProof/>
            <w:webHidden/>
          </w:rPr>
          <w:fldChar w:fldCharType="begin"/>
        </w:r>
        <w:r>
          <w:rPr>
            <w:noProof/>
            <w:webHidden/>
          </w:rPr>
          <w:instrText xml:space="preserve"> PAGEREF _Toc495412638 \h </w:instrText>
        </w:r>
        <w:r>
          <w:rPr>
            <w:noProof/>
            <w:webHidden/>
          </w:rPr>
        </w:r>
      </w:ins>
      <w:r>
        <w:rPr>
          <w:noProof/>
          <w:webHidden/>
        </w:rPr>
        <w:fldChar w:fldCharType="separate"/>
      </w:r>
      <w:ins w:id="607" w:author="Laurence Golding" w:date="2017-10-10T15:25:00Z">
        <w:r>
          <w:rPr>
            <w:noProof/>
            <w:webHidden/>
          </w:rPr>
          <w:t>67</w:t>
        </w:r>
        <w:r>
          <w:rPr>
            <w:noProof/>
            <w:webHidden/>
          </w:rPr>
          <w:fldChar w:fldCharType="end"/>
        </w:r>
        <w:r w:rsidRPr="002E5359">
          <w:rPr>
            <w:rStyle w:val="Hyperlink"/>
            <w:noProof/>
          </w:rPr>
          <w:fldChar w:fldCharType="end"/>
        </w:r>
      </w:ins>
    </w:p>
    <w:p w14:paraId="260503D5" w14:textId="14656350" w:rsidR="00D97E6D" w:rsidRDefault="00D97E6D">
      <w:pPr>
        <w:pStyle w:val="TOC3"/>
        <w:tabs>
          <w:tab w:val="right" w:leader="dot" w:pos="9350"/>
        </w:tabs>
        <w:rPr>
          <w:ins w:id="608" w:author="Laurence Golding" w:date="2017-10-10T15:25:00Z"/>
          <w:rFonts w:asciiTheme="minorHAnsi" w:eastAsiaTheme="minorEastAsia" w:hAnsiTheme="minorHAnsi" w:cstheme="minorBidi"/>
          <w:noProof/>
          <w:sz w:val="22"/>
          <w:szCs w:val="22"/>
        </w:rPr>
      </w:pPr>
      <w:ins w:id="609"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"_Toc495412639"</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3.29.2 description property</w:t>
        </w:r>
        <w:r>
          <w:rPr>
            <w:noProof/>
            <w:webHidden/>
          </w:rPr>
          <w:tab/>
        </w:r>
        <w:r>
          <w:rPr>
            <w:noProof/>
            <w:webHidden/>
          </w:rPr>
          <w:fldChar w:fldCharType="begin"/>
        </w:r>
        <w:r>
          <w:rPr>
            <w:noProof/>
            <w:webHidden/>
          </w:rPr>
          <w:instrText xml:space="preserve"> PAGEREF _Toc495412639 \h </w:instrText>
        </w:r>
        <w:r>
          <w:rPr>
            <w:noProof/>
            <w:webHidden/>
          </w:rPr>
        </w:r>
      </w:ins>
      <w:r>
        <w:rPr>
          <w:noProof/>
          <w:webHidden/>
        </w:rPr>
        <w:fldChar w:fldCharType="separate"/>
      </w:r>
      <w:ins w:id="610" w:author="Laurence Golding" w:date="2017-10-10T15:25:00Z">
        <w:r>
          <w:rPr>
            <w:noProof/>
            <w:webHidden/>
          </w:rPr>
          <w:t>67</w:t>
        </w:r>
        <w:r>
          <w:rPr>
            <w:noProof/>
            <w:webHidden/>
          </w:rPr>
          <w:fldChar w:fldCharType="end"/>
        </w:r>
        <w:r w:rsidRPr="002E5359">
          <w:rPr>
            <w:rStyle w:val="Hyperlink"/>
            <w:noProof/>
          </w:rPr>
          <w:fldChar w:fldCharType="end"/>
        </w:r>
      </w:ins>
    </w:p>
    <w:p w14:paraId="2970C810" w14:textId="41CE70FA" w:rsidR="00D97E6D" w:rsidRDefault="00D97E6D">
      <w:pPr>
        <w:pStyle w:val="TOC3"/>
        <w:tabs>
          <w:tab w:val="right" w:leader="dot" w:pos="9350"/>
        </w:tabs>
        <w:rPr>
          <w:ins w:id="611" w:author="Laurence Golding" w:date="2017-10-10T15:25:00Z"/>
          <w:rFonts w:asciiTheme="minorHAnsi" w:eastAsiaTheme="minorEastAsia" w:hAnsiTheme="minorHAnsi" w:cstheme="minorBidi"/>
          <w:noProof/>
          <w:sz w:val="22"/>
          <w:szCs w:val="22"/>
        </w:rPr>
      </w:pPr>
      <w:ins w:id="612"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"_Toc495412640"</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3.29.3 fileChanges property</w:t>
        </w:r>
        <w:r>
          <w:rPr>
            <w:noProof/>
            <w:webHidden/>
          </w:rPr>
          <w:tab/>
        </w:r>
        <w:r>
          <w:rPr>
            <w:noProof/>
            <w:webHidden/>
          </w:rPr>
          <w:fldChar w:fldCharType="begin"/>
        </w:r>
        <w:r>
          <w:rPr>
            <w:noProof/>
            <w:webHidden/>
          </w:rPr>
          <w:instrText xml:space="preserve"> PAGEREF _Toc495412640 \h </w:instrText>
        </w:r>
        <w:r>
          <w:rPr>
            <w:noProof/>
            <w:webHidden/>
          </w:rPr>
        </w:r>
      </w:ins>
      <w:r>
        <w:rPr>
          <w:noProof/>
          <w:webHidden/>
        </w:rPr>
        <w:fldChar w:fldCharType="separate"/>
      </w:r>
      <w:ins w:id="613" w:author="Laurence Golding" w:date="2017-10-10T15:25:00Z">
        <w:r>
          <w:rPr>
            <w:noProof/>
            <w:webHidden/>
          </w:rPr>
          <w:t>68</w:t>
        </w:r>
        <w:r>
          <w:rPr>
            <w:noProof/>
            <w:webHidden/>
          </w:rPr>
          <w:fldChar w:fldCharType="end"/>
        </w:r>
        <w:r w:rsidRPr="002E5359">
          <w:rPr>
            <w:rStyle w:val="Hyperlink"/>
            <w:noProof/>
          </w:rPr>
          <w:fldChar w:fldCharType="end"/>
        </w:r>
      </w:ins>
    </w:p>
    <w:p w14:paraId="66B7E4CD" w14:textId="189BA653" w:rsidR="00D97E6D" w:rsidRDefault="00D97E6D">
      <w:pPr>
        <w:pStyle w:val="TOC2"/>
        <w:tabs>
          <w:tab w:val="right" w:leader="dot" w:pos="9350"/>
        </w:tabs>
        <w:rPr>
          <w:ins w:id="614" w:author="Laurence Golding" w:date="2017-10-10T15:25:00Z"/>
          <w:rFonts w:asciiTheme="minorHAnsi" w:eastAsiaTheme="minorEastAsia" w:hAnsiTheme="minorHAnsi" w:cstheme="minorBidi"/>
          <w:noProof/>
          <w:sz w:val="22"/>
          <w:szCs w:val="22"/>
        </w:rPr>
      </w:pPr>
      <w:ins w:id="615"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"_Toc495412641"</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3.30 fileChange object</w:t>
        </w:r>
        <w:r>
          <w:rPr>
            <w:noProof/>
            <w:webHidden/>
          </w:rPr>
          <w:tab/>
        </w:r>
        <w:r>
          <w:rPr>
            <w:noProof/>
            <w:webHidden/>
          </w:rPr>
          <w:fldChar w:fldCharType="begin"/>
        </w:r>
        <w:r>
          <w:rPr>
            <w:noProof/>
            <w:webHidden/>
          </w:rPr>
          <w:instrText xml:space="preserve"> PAGEREF _Toc495412641 \h </w:instrText>
        </w:r>
        <w:r>
          <w:rPr>
            <w:noProof/>
            <w:webHidden/>
          </w:rPr>
        </w:r>
      </w:ins>
      <w:r>
        <w:rPr>
          <w:noProof/>
          <w:webHidden/>
        </w:rPr>
        <w:fldChar w:fldCharType="separate"/>
      </w:r>
      <w:ins w:id="616" w:author="Laurence Golding" w:date="2017-10-10T15:25:00Z">
        <w:r>
          <w:rPr>
            <w:noProof/>
            <w:webHidden/>
          </w:rPr>
          <w:t>68</w:t>
        </w:r>
        <w:r>
          <w:rPr>
            <w:noProof/>
            <w:webHidden/>
          </w:rPr>
          <w:fldChar w:fldCharType="end"/>
        </w:r>
        <w:r w:rsidRPr="002E5359">
          <w:rPr>
            <w:rStyle w:val="Hyperlink"/>
            <w:noProof/>
          </w:rPr>
          <w:fldChar w:fldCharType="end"/>
        </w:r>
      </w:ins>
    </w:p>
    <w:p w14:paraId="37D18841" w14:textId="626A0767" w:rsidR="00D97E6D" w:rsidRDefault="00D97E6D">
      <w:pPr>
        <w:pStyle w:val="TOC3"/>
        <w:tabs>
          <w:tab w:val="right" w:leader="dot" w:pos="9350"/>
        </w:tabs>
        <w:rPr>
          <w:ins w:id="617" w:author="Laurence Golding" w:date="2017-10-10T15:25:00Z"/>
          <w:rFonts w:asciiTheme="minorHAnsi" w:eastAsiaTheme="minorEastAsia" w:hAnsiTheme="minorHAnsi" w:cstheme="minorBidi"/>
          <w:noProof/>
          <w:sz w:val="22"/>
          <w:szCs w:val="22"/>
        </w:rPr>
      </w:pPr>
      <w:ins w:id="618"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"_Toc495412642"</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3.30.1 General</w:t>
        </w:r>
        <w:r>
          <w:rPr>
            <w:noProof/>
            <w:webHidden/>
          </w:rPr>
          <w:tab/>
        </w:r>
        <w:r>
          <w:rPr>
            <w:noProof/>
            <w:webHidden/>
          </w:rPr>
          <w:fldChar w:fldCharType="begin"/>
        </w:r>
        <w:r>
          <w:rPr>
            <w:noProof/>
            <w:webHidden/>
          </w:rPr>
          <w:instrText xml:space="preserve"> PAGEREF _Toc495412642 \h </w:instrText>
        </w:r>
        <w:r>
          <w:rPr>
            <w:noProof/>
            <w:webHidden/>
          </w:rPr>
        </w:r>
      </w:ins>
      <w:r>
        <w:rPr>
          <w:noProof/>
          <w:webHidden/>
        </w:rPr>
        <w:fldChar w:fldCharType="separate"/>
      </w:r>
      <w:ins w:id="619" w:author="Laurence Golding" w:date="2017-10-10T15:25:00Z">
        <w:r>
          <w:rPr>
            <w:noProof/>
            <w:webHidden/>
          </w:rPr>
          <w:t>68</w:t>
        </w:r>
        <w:r>
          <w:rPr>
            <w:noProof/>
            <w:webHidden/>
          </w:rPr>
          <w:fldChar w:fldCharType="end"/>
        </w:r>
        <w:r w:rsidRPr="002E5359">
          <w:rPr>
            <w:rStyle w:val="Hyperlink"/>
            <w:noProof/>
          </w:rPr>
          <w:fldChar w:fldCharType="end"/>
        </w:r>
      </w:ins>
    </w:p>
    <w:p w14:paraId="7C650225" w14:textId="406F987F" w:rsidR="00D97E6D" w:rsidRDefault="00D97E6D">
      <w:pPr>
        <w:pStyle w:val="TOC3"/>
        <w:tabs>
          <w:tab w:val="right" w:leader="dot" w:pos="9350"/>
        </w:tabs>
        <w:rPr>
          <w:ins w:id="620" w:author="Laurence Golding" w:date="2017-10-10T15:25:00Z"/>
          <w:rFonts w:asciiTheme="minorHAnsi" w:eastAsiaTheme="minorEastAsia" w:hAnsiTheme="minorHAnsi" w:cstheme="minorBidi"/>
          <w:noProof/>
          <w:sz w:val="22"/>
          <w:szCs w:val="22"/>
        </w:rPr>
      </w:pPr>
      <w:ins w:id="621"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"_Toc495412643"</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3.30.2 uri property</w:t>
        </w:r>
        <w:r>
          <w:rPr>
            <w:noProof/>
            <w:webHidden/>
          </w:rPr>
          <w:tab/>
        </w:r>
        <w:r>
          <w:rPr>
            <w:noProof/>
            <w:webHidden/>
          </w:rPr>
          <w:fldChar w:fldCharType="begin"/>
        </w:r>
        <w:r>
          <w:rPr>
            <w:noProof/>
            <w:webHidden/>
          </w:rPr>
          <w:instrText xml:space="preserve"> PAGEREF _Toc495412643 \h </w:instrText>
        </w:r>
        <w:r>
          <w:rPr>
            <w:noProof/>
            <w:webHidden/>
          </w:rPr>
        </w:r>
      </w:ins>
      <w:r>
        <w:rPr>
          <w:noProof/>
          <w:webHidden/>
        </w:rPr>
        <w:fldChar w:fldCharType="separate"/>
      </w:r>
      <w:ins w:id="622" w:author="Laurence Golding" w:date="2017-10-10T15:25:00Z">
        <w:r>
          <w:rPr>
            <w:noProof/>
            <w:webHidden/>
          </w:rPr>
          <w:t>68</w:t>
        </w:r>
        <w:r>
          <w:rPr>
            <w:noProof/>
            <w:webHidden/>
          </w:rPr>
          <w:fldChar w:fldCharType="end"/>
        </w:r>
        <w:r w:rsidRPr="002E5359">
          <w:rPr>
            <w:rStyle w:val="Hyperlink"/>
            <w:noProof/>
          </w:rPr>
          <w:fldChar w:fldCharType="end"/>
        </w:r>
      </w:ins>
    </w:p>
    <w:p w14:paraId="4A105228" w14:textId="10F21D8C" w:rsidR="00D97E6D" w:rsidRDefault="00D97E6D">
      <w:pPr>
        <w:pStyle w:val="TOC3"/>
        <w:tabs>
          <w:tab w:val="right" w:leader="dot" w:pos="9350"/>
        </w:tabs>
        <w:rPr>
          <w:ins w:id="623" w:author="Laurence Golding" w:date="2017-10-10T15:25:00Z"/>
          <w:rFonts w:asciiTheme="minorHAnsi" w:eastAsiaTheme="minorEastAsia" w:hAnsiTheme="minorHAnsi" w:cstheme="minorBidi"/>
          <w:noProof/>
          <w:sz w:val="22"/>
          <w:szCs w:val="22"/>
        </w:rPr>
      </w:pPr>
      <w:ins w:id="624"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"_Toc495412644"</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3.30.3 uriBaseId property</w:t>
        </w:r>
        <w:r>
          <w:rPr>
            <w:noProof/>
            <w:webHidden/>
          </w:rPr>
          <w:tab/>
        </w:r>
        <w:r>
          <w:rPr>
            <w:noProof/>
            <w:webHidden/>
          </w:rPr>
          <w:fldChar w:fldCharType="begin"/>
        </w:r>
        <w:r>
          <w:rPr>
            <w:noProof/>
            <w:webHidden/>
          </w:rPr>
          <w:instrText xml:space="preserve"> PAGEREF _Toc495412644 \h </w:instrText>
        </w:r>
        <w:r>
          <w:rPr>
            <w:noProof/>
            <w:webHidden/>
          </w:rPr>
        </w:r>
      </w:ins>
      <w:r>
        <w:rPr>
          <w:noProof/>
          <w:webHidden/>
        </w:rPr>
        <w:fldChar w:fldCharType="separate"/>
      </w:r>
      <w:ins w:id="625" w:author="Laurence Golding" w:date="2017-10-10T15:25:00Z">
        <w:r>
          <w:rPr>
            <w:noProof/>
            <w:webHidden/>
          </w:rPr>
          <w:t>68</w:t>
        </w:r>
        <w:r>
          <w:rPr>
            <w:noProof/>
            <w:webHidden/>
          </w:rPr>
          <w:fldChar w:fldCharType="end"/>
        </w:r>
        <w:r w:rsidRPr="002E5359">
          <w:rPr>
            <w:rStyle w:val="Hyperlink"/>
            <w:noProof/>
          </w:rPr>
          <w:fldChar w:fldCharType="end"/>
        </w:r>
      </w:ins>
    </w:p>
    <w:p w14:paraId="6F2CA72A" w14:textId="54BFF4D6" w:rsidR="00D97E6D" w:rsidRDefault="00D97E6D">
      <w:pPr>
        <w:pStyle w:val="TOC3"/>
        <w:tabs>
          <w:tab w:val="right" w:leader="dot" w:pos="9350"/>
        </w:tabs>
        <w:rPr>
          <w:ins w:id="626" w:author="Laurence Golding" w:date="2017-10-10T15:25:00Z"/>
          <w:rFonts w:asciiTheme="minorHAnsi" w:eastAsiaTheme="minorEastAsia" w:hAnsiTheme="minorHAnsi" w:cstheme="minorBidi"/>
          <w:noProof/>
          <w:sz w:val="22"/>
          <w:szCs w:val="22"/>
        </w:rPr>
      </w:pPr>
      <w:ins w:id="627"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"_Toc495412645"</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3.30.4 replacements property</w:t>
        </w:r>
        <w:r>
          <w:rPr>
            <w:noProof/>
            <w:webHidden/>
          </w:rPr>
          <w:tab/>
        </w:r>
        <w:r>
          <w:rPr>
            <w:noProof/>
            <w:webHidden/>
          </w:rPr>
          <w:fldChar w:fldCharType="begin"/>
        </w:r>
        <w:r>
          <w:rPr>
            <w:noProof/>
            <w:webHidden/>
          </w:rPr>
          <w:instrText xml:space="preserve"> PAGEREF _Toc495412645 \h </w:instrText>
        </w:r>
        <w:r>
          <w:rPr>
            <w:noProof/>
            <w:webHidden/>
          </w:rPr>
        </w:r>
      </w:ins>
      <w:r>
        <w:rPr>
          <w:noProof/>
          <w:webHidden/>
        </w:rPr>
        <w:fldChar w:fldCharType="separate"/>
      </w:r>
      <w:ins w:id="628" w:author="Laurence Golding" w:date="2017-10-10T15:25:00Z">
        <w:r>
          <w:rPr>
            <w:noProof/>
            <w:webHidden/>
          </w:rPr>
          <w:t>68</w:t>
        </w:r>
        <w:r>
          <w:rPr>
            <w:noProof/>
            <w:webHidden/>
          </w:rPr>
          <w:fldChar w:fldCharType="end"/>
        </w:r>
        <w:r w:rsidRPr="002E5359">
          <w:rPr>
            <w:rStyle w:val="Hyperlink"/>
            <w:noProof/>
          </w:rPr>
          <w:fldChar w:fldCharType="end"/>
        </w:r>
      </w:ins>
    </w:p>
    <w:p w14:paraId="1F15DFE9" w14:textId="41933AD3" w:rsidR="00D97E6D" w:rsidRDefault="00D97E6D">
      <w:pPr>
        <w:pStyle w:val="TOC2"/>
        <w:tabs>
          <w:tab w:val="right" w:leader="dot" w:pos="9350"/>
        </w:tabs>
        <w:rPr>
          <w:ins w:id="629" w:author="Laurence Golding" w:date="2017-10-10T15:25:00Z"/>
          <w:rFonts w:asciiTheme="minorHAnsi" w:eastAsiaTheme="minorEastAsia" w:hAnsiTheme="minorHAnsi" w:cstheme="minorBidi"/>
          <w:noProof/>
          <w:sz w:val="22"/>
          <w:szCs w:val="22"/>
        </w:rPr>
      </w:pPr>
      <w:ins w:id="630"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"_Toc495412646"</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3.31 replacement object</w:t>
        </w:r>
        <w:r>
          <w:rPr>
            <w:noProof/>
            <w:webHidden/>
          </w:rPr>
          <w:tab/>
        </w:r>
        <w:r>
          <w:rPr>
            <w:noProof/>
            <w:webHidden/>
          </w:rPr>
          <w:fldChar w:fldCharType="begin"/>
        </w:r>
        <w:r>
          <w:rPr>
            <w:noProof/>
            <w:webHidden/>
          </w:rPr>
          <w:instrText xml:space="preserve"> PAGEREF _Toc495412646 \h </w:instrText>
        </w:r>
        <w:r>
          <w:rPr>
            <w:noProof/>
            <w:webHidden/>
          </w:rPr>
        </w:r>
      </w:ins>
      <w:r>
        <w:rPr>
          <w:noProof/>
          <w:webHidden/>
        </w:rPr>
        <w:fldChar w:fldCharType="separate"/>
      </w:r>
      <w:ins w:id="631" w:author="Laurence Golding" w:date="2017-10-10T15:25:00Z">
        <w:r>
          <w:rPr>
            <w:noProof/>
            <w:webHidden/>
          </w:rPr>
          <w:t>68</w:t>
        </w:r>
        <w:r>
          <w:rPr>
            <w:noProof/>
            <w:webHidden/>
          </w:rPr>
          <w:fldChar w:fldCharType="end"/>
        </w:r>
        <w:r w:rsidRPr="002E5359">
          <w:rPr>
            <w:rStyle w:val="Hyperlink"/>
            <w:noProof/>
          </w:rPr>
          <w:fldChar w:fldCharType="end"/>
        </w:r>
      </w:ins>
    </w:p>
    <w:p w14:paraId="253BA59E" w14:textId="6F1D0D54" w:rsidR="00D97E6D" w:rsidRDefault="00D97E6D">
      <w:pPr>
        <w:pStyle w:val="TOC3"/>
        <w:tabs>
          <w:tab w:val="right" w:leader="dot" w:pos="9350"/>
        </w:tabs>
        <w:rPr>
          <w:ins w:id="632" w:author="Laurence Golding" w:date="2017-10-10T15:25:00Z"/>
          <w:rFonts w:asciiTheme="minorHAnsi" w:eastAsiaTheme="minorEastAsia" w:hAnsiTheme="minorHAnsi" w:cstheme="minorBidi"/>
          <w:noProof/>
          <w:sz w:val="22"/>
          <w:szCs w:val="22"/>
        </w:rPr>
      </w:pPr>
      <w:ins w:id="633"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"_Toc495412647"</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3.31.1 General</w:t>
        </w:r>
        <w:r>
          <w:rPr>
            <w:noProof/>
            <w:webHidden/>
          </w:rPr>
          <w:tab/>
        </w:r>
        <w:r>
          <w:rPr>
            <w:noProof/>
            <w:webHidden/>
          </w:rPr>
          <w:fldChar w:fldCharType="begin"/>
        </w:r>
        <w:r>
          <w:rPr>
            <w:noProof/>
            <w:webHidden/>
          </w:rPr>
          <w:instrText xml:space="preserve"> PAGEREF _Toc495412647 \h </w:instrText>
        </w:r>
        <w:r>
          <w:rPr>
            <w:noProof/>
            <w:webHidden/>
          </w:rPr>
        </w:r>
      </w:ins>
      <w:r>
        <w:rPr>
          <w:noProof/>
          <w:webHidden/>
        </w:rPr>
        <w:fldChar w:fldCharType="separate"/>
      </w:r>
      <w:ins w:id="634" w:author="Laurence Golding" w:date="2017-10-10T15:25:00Z">
        <w:r>
          <w:rPr>
            <w:noProof/>
            <w:webHidden/>
          </w:rPr>
          <w:t>68</w:t>
        </w:r>
        <w:r>
          <w:rPr>
            <w:noProof/>
            <w:webHidden/>
          </w:rPr>
          <w:fldChar w:fldCharType="end"/>
        </w:r>
        <w:r w:rsidRPr="002E5359">
          <w:rPr>
            <w:rStyle w:val="Hyperlink"/>
            <w:noProof/>
          </w:rPr>
          <w:fldChar w:fldCharType="end"/>
        </w:r>
      </w:ins>
    </w:p>
    <w:p w14:paraId="7C4D6C2C" w14:textId="668C3FC2" w:rsidR="00D97E6D" w:rsidRDefault="00D97E6D">
      <w:pPr>
        <w:pStyle w:val="TOC3"/>
        <w:tabs>
          <w:tab w:val="right" w:leader="dot" w:pos="9350"/>
        </w:tabs>
        <w:rPr>
          <w:ins w:id="635" w:author="Laurence Golding" w:date="2017-10-10T15:25:00Z"/>
          <w:rFonts w:asciiTheme="minorHAnsi" w:eastAsiaTheme="minorEastAsia" w:hAnsiTheme="minorHAnsi" w:cstheme="minorBidi"/>
          <w:noProof/>
          <w:sz w:val="22"/>
          <w:szCs w:val="22"/>
        </w:rPr>
      </w:pPr>
      <w:ins w:id="636"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"_Toc495412648"</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3.31.2 Constraints</w:t>
        </w:r>
        <w:r>
          <w:rPr>
            <w:noProof/>
            <w:webHidden/>
          </w:rPr>
          <w:tab/>
        </w:r>
        <w:r>
          <w:rPr>
            <w:noProof/>
            <w:webHidden/>
          </w:rPr>
          <w:fldChar w:fldCharType="begin"/>
        </w:r>
        <w:r>
          <w:rPr>
            <w:noProof/>
            <w:webHidden/>
          </w:rPr>
          <w:instrText xml:space="preserve"> PAGEREF _Toc495412648 \h </w:instrText>
        </w:r>
        <w:r>
          <w:rPr>
            <w:noProof/>
            <w:webHidden/>
          </w:rPr>
        </w:r>
      </w:ins>
      <w:r>
        <w:rPr>
          <w:noProof/>
          <w:webHidden/>
        </w:rPr>
        <w:fldChar w:fldCharType="separate"/>
      </w:r>
      <w:ins w:id="637" w:author="Laurence Golding" w:date="2017-10-10T15:25:00Z">
        <w:r>
          <w:rPr>
            <w:noProof/>
            <w:webHidden/>
          </w:rPr>
          <w:t>69</w:t>
        </w:r>
        <w:r>
          <w:rPr>
            <w:noProof/>
            <w:webHidden/>
          </w:rPr>
          <w:fldChar w:fldCharType="end"/>
        </w:r>
        <w:r w:rsidRPr="002E5359">
          <w:rPr>
            <w:rStyle w:val="Hyperlink"/>
            <w:noProof/>
          </w:rPr>
          <w:fldChar w:fldCharType="end"/>
        </w:r>
      </w:ins>
    </w:p>
    <w:p w14:paraId="413BC2A7" w14:textId="2F22A2B2" w:rsidR="00D97E6D" w:rsidRDefault="00D97E6D">
      <w:pPr>
        <w:pStyle w:val="TOC3"/>
        <w:tabs>
          <w:tab w:val="right" w:leader="dot" w:pos="9350"/>
        </w:tabs>
        <w:rPr>
          <w:ins w:id="638" w:author="Laurence Golding" w:date="2017-10-10T15:25:00Z"/>
          <w:rFonts w:asciiTheme="minorHAnsi" w:eastAsiaTheme="minorEastAsia" w:hAnsiTheme="minorHAnsi" w:cstheme="minorBidi"/>
          <w:noProof/>
          <w:sz w:val="22"/>
          <w:szCs w:val="22"/>
        </w:rPr>
      </w:pPr>
      <w:ins w:id="639"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"_Toc495412649"</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3.31.3 offset property</w:t>
        </w:r>
        <w:r>
          <w:rPr>
            <w:noProof/>
            <w:webHidden/>
          </w:rPr>
          <w:tab/>
        </w:r>
        <w:r>
          <w:rPr>
            <w:noProof/>
            <w:webHidden/>
          </w:rPr>
          <w:fldChar w:fldCharType="begin"/>
        </w:r>
        <w:r>
          <w:rPr>
            <w:noProof/>
            <w:webHidden/>
          </w:rPr>
          <w:instrText xml:space="preserve"> PAGEREF _Toc495412649 \h </w:instrText>
        </w:r>
        <w:r>
          <w:rPr>
            <w:noProof/>
            <w:webHidden/>
          </w:rPr>
        </w:r>
      </w:ins>
      <w:r>
        <w:rPr>
          <w:noProof/>
          <w:webHidden/>
        </w:rPr>
        <w:fldChar w:fldCharType="separate"/>
      </w:r>
      <w:ins w:id="640" w:author="Laurence Golding" w:date="2017-10-10T15:25:00Z">
        <w:r>
          <w:rPr>
            <w:noProof/>
            <w:webHidden/>
          </w:rPr>
          <w:t>69</w:t>
        </w:r>
        <w:r>
          <w:rPr>
            <w:noProof/>
            <w:webHidden/>
          </w:rPr>
          <w:fldChar w:fldCharType="end"/>
        </w:r>
        <w:r w:rsidRPr="002E5359">
          <w:rPr>
            <w:rStyle w:val="Hyperlink"/>
            <w:noProof/>
          </w:rPr>
          <w:fldChar w:fldCharType="end"/>
        </w:r>
      </w:ins>
    </w:p>
    <w:p w14:paraId="2CA76573" w14:textId="079BD169" w:rsidR="00D97E6D" w:rsidRDefault="00D97E6D">
      <w:pPr>
        <w:pStyle w:val="TOC3"/>
        <w:tabs>
          <w:tab w:val="right" w:leader="dot" w:pos="9350"/>
        </w:tabs>
        <w:rPr>
          <w:ins w:id="641" w:author="Laurence Golding" w:date="2017-10-10T15:25:00Z"/>
          <w:rFonts w:asciiTheme="minorHAnsi" w:eastAsiaTheme="minorEastAsia" w:hAnsiTheme="minorHAnsi" w:cstheme="minorBidi"/>
          <w:noProof/>
          <w:sz w:val="22"/>
          <w:szCs w:val="22"/>
        </w:rPr>
      </w:pPr>
      <w:ins w:id="642"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"_Toc495412650"</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3.31.4 deletedLength property</w:t>
        </w:r>
        <w:r>
          <w:rPr>
            <w:noProof/>
            <w:webHidden/>
          </w:rPr>
          <w:tab/>
        </w:r>
        <w:r>
          <w:rPr>
            <w:noProof/>
            <w:webHidden/>
          </w:rPr>
          <w:fldChar w:fldCharType="begin"/>
        </w:r>
        <w:r>
          <w:rPr>
            <w:noProof/>
            <w:webHidden/>
          </w:rPr>
          <w:instrText xml:space="preserve"> PAGEREF _Toc495412650 \h </w:instrText>
        </w:r>
        <w:r>
          <w:rPr>
            <w:noProof/>
            <w:webHidden/>
          </w:rPr>
        </w:r>
      </w:ins>
      <w:r>
        <w:rPr>
          <w:noProof/>
          <w:webHidden/>
        </w:rPr>
        <w:fldChar w:fldCharType="separate"/>
      </w:r>
      <w:ins w:id="643" w:author="Laurence Golding" w:date="2017-10-10T15:25:00Z">
        <w:r>
          <w:rPr>
            <w:noProof/>
            <w:webHidden/>
          </w:rPr>
          <w:t>69</w:t>
        </w:r>
        <w:r>
          <w:rPr>
            <w:noProof/>
            <w:webHidden/>
          </w:rPr>
          <w:fldChar w:fldCharType="end"/>
        </w:r>
        <w:r w:rsidRPr="002E5359">
          <w:rPr>
            <w:rStyle w:val="Hyperlink"/>
            <w:noProof/>
          </w:rPr>
          <w:fldChar w:fldCharType="end"/>
        </w:r>
      </w:ins>
    </w:p>
    <w:p w14:paraId="2CEBAC05" w14:textId="1DA22743" w:rsidR="00D97E6D" w:rsidRDefault="00D97E6D">
      <w:pPr>
        <w:pStyle w:val="TOC3"/>
        <w:tabs>
          <w:tab w:val="right" w:leader="dot" w:pos="9350"/>
        </w:tabs>
        <w:rPr>
          <w:ins w:id="644" w:author="Laurence Golding" w:date="2017-10-10T15:25:00Z"/>
          <w:rFonts w:asciiTheme="minorHAnsi" w:eastAsiaTheme="minorEastAsia" w:hAnsiTheme="minorHAnsi" w:cstheme="minorBidi"/>
          <w:noProof/>
          <w:sz w:val="22"/>
          <w:szCs w:val="22"/>
        </w:rPr>
      </w:pPr>
      <w:ins w:id="645"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"_Toc495412651"</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3.31.5 insertedBytes property</w:t>
        </w:r>
        <w:r>
          <w:rPr>
            <w:noProof/>
            <w:webHidden/>
          </w:rPr>
          <w:tab/>
        </w:r>
        <w:r>
          <w:rPr>
            <w:noProof/>
            <w:webHidden/>
          </w:rPr>
          <w:fldChar w:fldCharType="begin"/>
        </w:r>
        <w:r>
          <w:rPr>
            <w:noProof/>
            <w:webHidden/>
          </w:rPr>
          <w:instrText xml:space="preserve"> PAGEREF _Toc495412651 \h </w:instrText>
        </w:r>
        <w:r>
          <w:rPr>
            <w:noProof/>
            <w:webHidden/>
          </w:rPr>
        </w:r>
      </w:ins>
      <w:r>
        <w:rPr>
          <w:noProof/>
          <w:webHidden/>
        </w:rPr>
        <w:fldChar w:fldCharType="separate"/>
      </w:r>
      <w:ins w:id="646" w:author="Laurence Golding" w:date="2017-10-10T15:25:00Z">
        <w:r>
          <w:rPr>
            <w:noProof/>
            <w:webHidden/>
          </w:rPr>
          <w:t>70</w:t>
        </w:r>
        <w:r>
          <w:rPr>
            <w:noProof/>
            <w:webHidden/>
          </w:rPr>
          <w:fldChar w:fldCharType="end"/>
        </w:r>
        <w:r w:rsidRPr="002E5359">
          <w:rPr>
            <w:rStyle w:val="Hyperlink"/>
            <w:noProof/>
          </w:rPr>
          <w:fldChar w:fldCharType="end"/>
        </w:r>
      </w:ins>
    </w:p>
    <w:p w14:paraId="6832FAFB" w14:textId="59087D81" w:rsidR="00D97E6D" w:rsidRDefault="00D97E6D">
      <w:pPr>
        <w:pStyle w:val="TOC2"/>
        <w:tabs>
          <w:tab w:val="right" w:leader="dot" w:pos="9350"/>
        </w:tabs>
        <w:rPr>
          <w:ins w:id="647" w:author="Laurence Golding" w:date="2017-10-10T15:25:00Z"/>
          <w:rFonts w:asciiTheme="minorHAnsi" w:eastAsiaTheme="minorEastAsia" w:hAnsiTheme="minorHAnsi" w:cstheme="minorBidi"/>
          <w:noProof/>
          <w:sz w:val="22"/>
          <w:szCs w:val="22"/>
        </w:rPr>
      </w:pPr>
      <w:ins w:id="648"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"_Toc495412652"</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3.32 notification object</w:t>
        </w:r>
        <w:r>
          <w:rPr>
            <w:noProof/>
            <w:webHidden/>
          </w:rPr>
          <w:tab/>
        </w:r>
        <w:r>
          <w:rPr>
            <w:noProof/>
            <w:webHidden/>
          </w:rPr>
          <w:fldChar w:fldCharType="begin"/>
        </w:r>
        <w:r>
          <w:rPr>
            <w:noProof/>
            <w:webHidden/>
          </w:rPr>
          <w:instrText xml:space="preserve"> PAGEREF _Toc495412652 \h </w:instrText>
        </w:r>
        <w:r>
          <w:rPr>
            <w:noProof/>
            <w:webHidden/>
          </w:rPr>
        </w:r>
      </w:ins>
      <w:r>
        <w:rPr>
          <w:noProof/>
          <w:webHidden/>
        </w:rPr>
        <w:fldChar w:fldCharType="separate"/>
      </w:r>
      <w:ins w:id="649" w:author="Laurence Golding" w:date="2017-10-10T15:25:00Z">
        <w:r>
          <w:rPr>
            <w:noProof/>
            <w:webHidden/>
          </w:rPr>
          <w:t>70</w:t>
        </w:r>
        <w:r>
          <w:rPr>
            <w:noProof/>
            <w:webHidden/>
          </w:rPr>
          <w:fldChar w:fldCharType="end"/>
        </w:r>
        <w:r w:rsidRPr="002E5359">
          <w:rPr>
            <w:rStyle w:val="Hyperlink"/>
            <w:noProof/>
          </w:rPr>
          <w:fldChar w:fldCharType="end"/>
        </w:r>
      </w:ins>
    </w:p>
    <w:p w14:paraId="06D34DBF" w14:textId="38B5E5AB" w:rsidR="00D97E6D" w:rsidRDefault="00D97E6D">
      <w:pPr>
        <w:pStyle w:val="TOC3"/>
        <w:tabs>
          <w:tab w:val="right" w:leader="dot" w:pos="9350"/>
        </w:tabs>
        <w:rPr>
          <w:ins w:id="650" w:author="Laurence Golding" w:date="2017-10-10T15:25:00Z"/>
          <w:rFonts w:asciiTheme="minorHAnsi" w:eastAsiaTheme="minorEastAsia" w:hAnsiTheme="minorHAnsi" w:cstheme="minorBidi"/>
          <w:noProof/>
          <w:sz w:val="22"/>
          <w:szCs w:val="22"/>
        </w:rPr>
      </w:pPr>
      <w:ins w:id="651"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"_Toc495412653"</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3.32.1 General</w:t>
        </w:r>
        <w:r>
          <w:rPr>
            <w:noProof/>
            <w:webHidden/>
          </w:rPr>
          <w:tab/>
        </w:r>
        <w:r>
          <w:rPr>
            <w:noProof/>
            <w:webHidden/>
          </w:rPr>
          <w:fldChar w:fldCharType="begin"/>
        </w:r>
        <w:r>
          <w:rPr>
            <w:noProof/>
            <w:webHidden/>
          </w:rPr>
          <w:instrText xml:space="preserve"> PAGEREF _Toc495412653 \h </w:instrText>
        </w:r>
        <w:r>
          <w:rPr>
            <w:noProof/>
            <w:webHidden/>
          </w:rPr>
        </w:r>
      </w:ins>
      <w:r>
        <w:rPr>
          <w:noProof/>
          <w:webHidden/>
        </w:rPr>
        <w:fldChar w:fldCharType="separate"/>
      </w:r>
      <w:ins w:id="652" w:author="Laurence Golding" w:date="2017-10-10T15:25:00Z">
        <w:r>
          <w:rPr>
            <w:noProof/>
            <w:webHidden/>
          </w:rPr>
          <w:t>70</w:t>
        </w:r>
        <w:r>
          <w:rPr>
            <w:noProof/>
            <w:webHidden/>
          </w:rPr>
          <w:fldChar w:fldCharType="end"/>
        </w:r>
        <w:r w:rsidRPr="002E5359">
          <w:rPr>
            <w:rStyle w:val="Hyperlink"/>
            <w:noProof/>
          </w:rPr>
          <w:fldChar w:fldCharType="end"/>
        </w:r>
      </w:ins>
    </w:p>
    <w:p w14:paraId="735A54B4" w14:textId="559F5CAA" w:rsidR="00D97E6D" w:rsidRDefault="00D97E6D">
      <w:pPr>
        <w:pStyle w:val="TOC3"/>
        <w:tabs>
          <w:tab w:val="right" w:leader="dot" w:pos="9350"/>
        </w:tabs>
        <w:rPr>
          <w:ins w:id="653" w:author="Laurence Golding" w:date="2017-10-10T15:25:00Z"/>
          <w:rFonts w:asciiTheme="minorHAnsi" w:eastAsiaTheme="minorEastAsia" w:hAnsiTheme="minorHAnsi" w:cstheme="minorBidi"/>
          <w:noProof/>
          <w:sz w:val="22"/>
          <w:szCs w:val="22"/>
        </w:rPr>
      </w:pPr>
      <w:ins w:id="654"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"_Toc495412654"</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3.32.2 id property</w:t>
        </w:r>
        <w:r>
          <w:rPr>
            <w:noProof/>
            <w:webHidden/>
          </w:rPr>
          <w:tab/>
        </w:r>
        <w:r>
          <w:rPr>
            <w:noProof/>
            <w:webHidden/>
          </w:rPr>
          <w:fldChar w:fldCharType="begin"/>
        </w:r>
        <w:r>
          <w:rPr>
            <w:noProof/>
            <w:webHidden/>
          </w:rPr>
          <w:instrText xml:space="preserve"> PAGEREF _Toc495412654 \h </w:instrText>
        </w:r>
        <w:r>
          <w:rPr>
            <w:noProof/>
            <w:webHidden/>
          </w:rPr>
        </w:r>
      </w:ins>
      <w:r>
        <w:rPr>
          <w:noProof/>
          <w:webHidden/>
        </w:rPr>
        <w:fldChar w:fldCharType="separate"/>
      </w:r>
      <w:ins w:id="655" w:author="Laurence Golding" w:date="2017-10-10T15:25:00Z">
        <w:r>
          <w:rPr>
            <w:noProof/>
            <w:webHidden/>
          </w:rPr>
          <w:t>70</w:t>
        </w:r>
        <w:r>
          <w:rPr>
            <w:noProof/>
            <w:webHidden/>
          </w:rPr>
          <w:fldChar w:fldCharType="end"/>
        </w:r>
        <w:r w:rsidRPr="002E5359">
          <w:rPr>
            <w:rStyle w:val="Hyperlink"/>
            <w:noProof/>
          </w:rPr>
          <w:fldChar w:fldCharType="end"/>
        </w:r>
      </w:ins>
    </w:p>
    <w:p w14:paraId="6B705FB2" w14:textId="6FE42972" w:rsidR="00D97E6D" w:rsidRDefault="00D97E6D">
      <w:pPr>
        <w:pStyle w:val="TOC3"/>
        <w:tabs>
          <w:tab w:val="right" w:leader="dot" w:pos="9350"/>
        </w:tabs>
        <w:rPr>
          <w:ins w:id="656" w:author="Laurence Golding" w:date="2017-10-10T15:25:00Z"/>
          <w:rFonts w:asciiTheme="minorHAnsi" w:eastAsiaTheme="minorEastAsia" w:hAnsiTheme="minorHAnsi" w:cstheme="minorBidi"/>
          <w:noProof/>
          <w:sz w:val="22"/>
          <w:szCs w:val="22"/>
        </w:rPr>
      </w:pPr>
      <w:ins w:id="657"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"_Toc495412655"</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3.32.3 ruleId property</w:t>
        </w:r>
        <w:r>
          <w:rPr>
            <w:noProof/>
            <w:webHidden/>
          </w:rPr>
          <w:tab/>
        </w:r>
        <w:r>
          <w:rPr>
            <w:noProof/>
            <w:webHidden/>
          </w:rPr>
          <w:fldChar w:fldCharType="begin"/>
        </w:r>
        <w:r>
          <w:rPr>
            <w:noProof/>
            <w:webHidden/>
          </w:rPr>
          <w:instrText xml:space="preserve"> PAGEREF _Toc495412655 \h </w:instrText>
        </w:r>
        <w:r>
          <w:rPr>
            <w:noProof/>
            <w:webHidden/>
          </w:rPr>
        </w:r>
      </w:ins>
      <w:r>
        <w:rPr>
          <w:noProof/>
          <w:webHidden/>
        </w:rPr>
        <w:fldChar w:fldCharType="separate"/>
      </w:r>
      <w:ins w:id="658" w:author="Laurence Golding" w:date="2017-10-10T15:25:00Z">
        <w:r>
          <w:rPr>
            <w:noProof/>
            <w:webHidden/>
          </w:rPr>
          <w:t>70</w:t>
        </w:r>
        <w:r>
          <w:rPr>
            <w:noProof/>
            <w:webHidden/>
          </w:rPr>
          <w:fldChar w:fldCharType="end"/>
        </w:r>
        <w:r w:rsidRPr="002E5359">
          <w:rPr>
            <w:rStyle w:val="Hyperlink"/>
            <w:noProof/>
          </w:rPr>
          <w:fldChar w:fldCharType="end"/>
        </w:r>
      </w:ins>
    </w:p>
    <w:p w14:paraId="5114157E" w14:textId="0A3220E7" w:rsidR="00D97E6D" w:rsidRDefault="00D97E6D">
      <w:pPr>
        <w:pStyle w:val="TOC3"/>
        <w:tabs>
          <w:tab w:val="right" w:leader="dot" w:pos="9350"/>
        </w:tabs>
        <w:rPr>
          <w:ins w:id="659" w:author="Laurence Golding" w:date="2017-10-10T15:25:00Z"/>
          <w:rFonts w:asciiTheme="minorHAnsi" w:eastAsiaTheme="minorEastAsia" w:hAnsiTheme="minorHAnsi" w:cstheme="minorBidi"/>
          <w:noProof/>
          <w:sz w:val="22"/>
          <w:szCs w:val="22"/>
        </w:rPr>
      </w:pPr>
      <w:ins w:id="660"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"_Toc495412656"</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3.32.4 ruleKey property</w:t>
        </w:r>
        <w:r>
          <w:rPr>
            <w:noProof/>
            <w:webHidden/>
          </w:rPr>
          <w:tab/>
        </w:r>
        <w:r>
          <w:rPr>
            <w:noProof/>
            <w:webHidden/>
          </w:rPr>
          <w:fldChar w:fldCharType="begin"/>
        </w:r>
        <w:r>
          <w:rPr>
            <w:noProof/>
            <w:webHidden/>
          </w:rPr>
          <w:instrText xml:space="preserve"> PAGEREF _Toc495412656 \h </w:instrText>
        </w:r>
        <w:r>
          <w:rPr>
            <w:noProof/>
            <w:webHidden/>
          </w:rPr>
        </w:r>
      </w:ins>
      <w:r>
        <w:rPr>
          <w:noProof/>
          <w:webHidden/>
        </w:rPr>
        <w:fldChar w:fldCharType="separate"/>
      </w:r>
      <w:ins w:id="661" w:author="Laurence Golding" w:date="2017-10-10T15:25:00Z">
        <w:r>
          <w:rPr>
            <w:noProof/>
            <w:webHidden/>
          </w:rPr>
          <w:t>70</w:t>
        </w:r>
        <w:r>
          <w:rPr>
            <w:noProof/>
            <w:webHidden/>
          </w:rPr>
          <w:fldChar w:fldCharType="end"/>
        </w:r>
        <w:r w:rsidRPr="002E5359">
          <w:rPr>
            <w:rStyle w:val="Hyperlink"/>
            <w:noProof/>
          </w:rPr>
          <w:fldChar w:fldCharType="end"/>
        </w:r>
      </w:ins>
    </w:p>
    <w:p w14:paraId="0A8956EC" w14:textId="3EAC51B0" w:rsidR="00D97E6D" w:rsidRDefault="00D97E6D">
      <w:pPr>
        <w:pStyle w:val="TOC3"/>
        <w:tabs>
          <w:tab w:val="right" w:leader="dot" w:pos="9350"/>
        </w:tabs>
        <w:rPr>
          <w:ins w:id="662" w:author="Laurence Golding" w:date="2017-10-10T15:25:00Z"/>
          <w:rFonts w:asciiTheme="minorHAnsi" w:eastAsiaTheme="minorEastAsia" w:hAnsiTheme="minorHAnsi" w:cstheme="minorBidi"/>
          <w:noProof/>
          <w:sz w:val="22"/>
          <w:szCs w:val="22"/>
        </w:rPr>
      </w:pPr>
      <w:ins w:id="663"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"_Toc495412657"</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3.32.5 physicalLocation property</w:t>
        </w:r>
        <w:r>
          <w:rPr>
            <w:noProof/>
            <w:webHidden/>
          </w:rPr>
          <w:tab/>
        </w:r>
        <w:r>
          <w:rPr>
            <w:noProof/>
            <w:webHidden/>
          </w:rPr>
          <w:fldChar w:fldCharType="begin"/>
        </w:r>
        <w:r>
          <w:rPr>
            <w:noProof/>
            <w:webHidden/>
          </w:rPr>
          <w:instrText xml:space="preserve"> PAGEREF _Toc495412657 \h </w:instrText>
        </w:r>
        <w:r>
          <w:rPr>
            <w:noProof/>
            <w:webHidden/>
          </w:rPr>
        </w:r>
      </w:ins>
      <w:r>
        <w:rPr>
          <w:noProof/>
          <w:webHidden/>
        </w:rPr>
        <w:fldChar w:fldCharType="separate"/>
      </w:r>
      <w:ins w:id="664" w:author="Laurence Golding" w:date="2017-10-10T15:25:00Z">
        <w:r>
          <w:rPr>
            <w:noProof/>
            <w:webHidden/>
          </w:rPr>
          <w:t>71</w:t>
        </w:r>
        <w:r>
          <w:rPr>
            <w:noProof/>
            <w:webHidden/>
          </w:rPr>
          <w:fldChar w:fldCharType="end"/>
        </w:r>
        <w:r w:rsidRPr="002E5359">
          <w:rPr>
            <w:rStyle w:val="Hyperlink"/>
            <w:noProof/>
          </w:rPr>
          <w:fldChar w:fldCharType="end"/>
        </w:r>
      </w:ins>
    </w:p>
    <w:p w14:paraId="51D84E89" w14:textId="23137460" w:rsidR="00D97E6D" w:rsidRDefault="00D97E6D">
      <w:pPr>
        <w:pStyle w:val="TOC3"/>
        <w:tabs>
          <w:tab w:val="right" w:leader="dot" w:pos="9350"/>
        </w:tabs>
        <w:rPr>
          <w:ins w:id="665" w:author="Laurence Golding" w:date="2017-10-10T15:25:00Z"/>
          <w:rFonts w:asciiTheme="minorHAnsi" w:eastAsiaTheme="minorEastAsia" w:hAnsiTheme="minorHAnsi" w:cstheme="minorBidi"/>
          <w:noProof/>
          <w:sz w:val="22"/>
          <w:szCs w:val="22"/>
        </w:rPr>
      </w:pPr>
      <w:ins w:id="666"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"_Toc495412658"</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3.32.6 message property</w:t>
        </w:r>
        <w:r>
          <w:rPr>
            <w:noProof/>
            <w:webHidden/>
          </w:rPr>
          <w:tab/>
        </w:r>
        <w:r>
          <w:rPr>
            <w:noProof/>
            <w:webHidden/>
          </w:rPr>
          <w:fldChar w:fldCharType="begin"/>
        </w:r>
        <w:r>
          <w:rPr>
            <w:noProof/>
            <w:webHidden/>
          </w:rPr>
          <w:instrText xml:space="preserve"> PAGEREF _Toc495412658 \h </w:instrText>
        </w:r>
        <w:r>
          <w:rPr>
            <w:noProof/>
            <w:webHidden/>
          </w:rPr>
        </w:r>
      </w:ins>
      <w:r>
        <w:rPr>
          <w:noProof/>
          <w:webHidden/>
        </w:rPr>
        <w:fldChar w:fldCharType="separate"/>
      </w:r>
      <w:ins w:id="667" w:author="Laurence Golding" w:date="2017-10-10T15:25:00Z">
        <w:r>
          <w:rPr>
            <w:noProof/>
            <w:webHidden/>
          </w:rPr>
          <w:t>71</w:t>
        </w:r>
        <w:r>
          <w:rPr>
            <w:noProof/>
            <w:webHidden/>
          </w:rPr>
          <w:fldChar w:fldCharType="end"/>
        </w:r>
        <w:r w:rsidRPr="002E5359">
          <w:rPr>
            <w:rStyle w:val="Hyperlink"/>
            <w:noProof/>
          </w:rPr>
          <w:fldChar w:fldCharType="end"/>
        </w:r>
      </w:ins>
    </w:p>
    <w:p w14:paraId="7249BD73" w14:textId="7C639B35" w:rsidR="00D97E6D" w:rsidRDefault="00D97E6D">
      <w:pPr>
        <w:pStyle w:val="TOC3"/>
        <w:tabs>
          <w:tab w:val="right" w:leader="dot" w:pos="9350"/>
        </w:tabs>
        <w:rPr>
          <w:ins w:id="668" w:author="Laurence Golding" w:date="2017-10-10T15:25:00Z"/>
          <w:rFonts w:asciiTheme="minorHAnsi" w:eastAsiaTheme="minorEastAsia" w:hAnsiTheme="minorHAnsi" w:cstheme="minorBidi"/>
          <w:noProof/>
          <w:sz w:val="22"/>
          <w:szCs w:val="22"/>
        </w:rPr>
      </w:pPr>
      <w:ins w:id="669"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"_Toc495412659"</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3.32.7 level property</w:t>
        </w:r>
        <w:r>
          <w:rPr>
            <w:noProof/>
            <w:webHidden/>
          </w:rPr>
          <w:tab/>
        </w:r>
        <w:r>
          <w:rPr>
            <w:noProof/>
            <w:webHidden/>
          </w:rPr>
          <w:fldChar w:fldCharType="begin"/>
        </w:r>
        <w:r>
          <w:rPr>
            <w:noProof/>
            <w:webHidden/>
          </w:rPr>
          <w:instrText xml:space="preserve"> PAGEREF _Toc495412659 \h </w:instrText>
        </w:r>
        <w:r>
          <w:rPr>
            <w:noProof/>
            <w:webHidden/>
          </w:rPr>
        </w:r>
      </w:ins>
      <w:r>
        <w:rPr>
          <w:noProof/>
          <w:webHidden/>
        </w:rPr>
        <w:fldChar w:fldCharType="separate"/>
      </w:r>
      <w:ins w:id="670" w:author="Laurence Golding" w:date="2017-10-10T15:25:00Z">
        <w:r>
          <w:rPr>
            <w:noProof/>
            <w:webHidden/>
          </w:rPr>
          <w:t>71</w:t>
        </w:r>
        <w:r>
          <w:rPr>
            <w:noProof/>
            <w:webHidden/>
          </w:rPr>
          <w:fldChar w:fldCharType="end"/>
        </w:r>
        <w:r w:rsidRPr="002E5359">
          <w:rPr>
            <w:rStyle w:val="Hyperlink"/>
            <w:noProof/>
          </w:rPr>
          <w:fldChar w:fldCharType="end"/>
        </w:r>
      </w:ins>
    </w:p>
    <w:p w14:paraId="11F5E342" w14:textId="06D0B611" w:rsidR="00D97E6D" w:rsidRDefault="00D97E6D">
      <w:pPr>
        <w:pStyle w:val="TOC3"/>
        <w:tabs>
          <w:tab w:val="right" w:leader="dot" w:pos="9350"/>
        </w:tabs>
        <w:rPr>
          <w:ins w:id="671" w:author="Laurence Golding" w:date="2017-10-10T15:25:00Z"/>
          <w:rFonts w:asciiTheme="minorHAnsi" w:eastAsiaTheme="minorEastAsia" w:hAnsiTheme="minorHAnsi" w:cstheme="minorBidi"/>
          <w:noProof/>
          <w:sz w:val="22"/>
          <w:szCs w:val="22"/>
        </w:rPr>
      </w:pPr>
      <w:ins w:id="672"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"_Toc495412660"</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3.32.8 threadId property</w:t>
        </w:r>
        <w:r>
          <w:rPr>
            <w:noProof/>
            <w:webHidden/>
          </w:rPr>
          <w:tab/>
        </w:r>
        <w:r>
          <w:rPr>
            <w:noProof/>
            <w:webHidden/>
          </w:rPr>
          <w:fldChar w:fldCharType="begin"/>
        </w:r>
        <w:r>
          <w:rPr>
            <w:noProof/>
            <w:webHidden/>
          </w:rPr>
          <w:instrText xml:space="preserve"> PAGEREF _Toc495412660 \h </w:instrText>
        </w:r>
        <w:r>
          <w:rPr>
            <w:noProof/>
            <w:webHidden/>
          </w:rPr>
        </w:r>
      </w:ins>
      <w:r>
        <w:rPr>
          <w:noProof/>
          <w:webHidden/>
        </w:rPr>
        <w:fldChar w:fldCharType="separate"/>
      </w:r>
      <w:ins w:id="673" w:author="Laurence Golding" w:date="2017-10-10T15:25:00Z">
        <w:r>
          <w:rPr>
            <w:noProof/>
            <w:webHidden/>
          </w:rPr>
          <w:t>71</w:t>
        </w:r>
        <w:r>
          <w:rPr>
            <w:noProof/>
            <w:webHidden/>
          </w:rPr>
          <w:fldChar w:fldCharType="end"/>
        </w:r>
        <w:r w:rsidRPr="002E5359">
          <w:rPr>
            <w:rStyle w:val="Hyperlink"/>
            <w:noProof/>
          </w:rPr>
          <w:fldChar w:fldCharType="end"/>
        </w:r>
      </w:ins>
    </w:p>
    <w:p w14:paraId="211C25D5" w14:textId="7CD2B401" w:rsidR="00D97E6D" w:rsidRDefault="00D97E6D">
      <w:pPr>
        <w:pStyle w:val="TOC3"/>
        <w:tabs>
          <w:tab w:val="right" w:leader="dot" w:pos="9350"/>
        </w:tabs>
        <w:rPr>
          <w:ins w:id="674" w:author="Laurence Golding" w:date="2017-10-10T15:25:00Z"/>
          <w:rFonts w:asciiTheme="minorHAnsi" w:eastAsiaTheme="minorEastAsia" w:hAnsiTheme="minorHAnsi" w:cstheme="minorBidi"/>
          <w:noProof/>
          <w:sz w:val="22"/>
          <w:szCs w:val="22"/>
        </w:rPr>
      </w:pPr>
      <w:ins w:id="675"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"_Toc495412661"</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3.32.9 time property</w:t>
        </w:r>
        <w:r>
          <w:rPr>
            <w:noProof/>
            <w:webHidden/>
          </w:rPr>
          <w:tab/>
        </w:r>
        <w:r>
          <w:rPr>
            <w:noProof/>
            <w:webHidden/>
          </w:rPr>
          <w:fldChar w:fldCharType="begin"/>
        </w:r>
        <w:r>
          <w:rPr>
            <w:noProof/>
            <w:webHidden/>
          </w:rPr>
          <w:instrText xml:space="preserve"> PAGEREF _Toc495412661 \h </w:instrText>
        </w:r>
        <w:r>
          <w:rPr>
            <w:noProof/>
            <w:webHidden/>
          </w:rPr>
        </w:r>
      </w:ins>
      <w:r>
        <w:rPr>
          <w:noProof/>
          <w:webHidden/>
        </w:rPr>
        <w:fldChar w:fldCharType="separate"/>
      </w:r>
      <w:ins w:id="676" w:author="Laurence Golding" w:date="2017-10-10T15:25:00Z">
        <w:r>
          <w:rPr>
            <w:noProof/>
            <w:webHidden/>
          </w:rPr>
          <w:t>71</w:t>
        </w:r>
        <w:r>
          <w:rPr>
            <w:noProof/>
            <w:webHidden/>
          </w:rPr>
          <w:fldChar w:fldCharType="end"/>
        </w:r>
        <w:r w:rsidRPr="002E5359">
          <w:rPr>
            <w:rStyle w:val="Hyperlink"/>
            <w:noProof/>
          </w:rPr>
          <w:fldChar w:fldCharType="end"/>
        </w:r>
      </w:ins>
    </w:p>
    <w:p w14:paraId="4FE42176" w14:textId="0FAA680A" w:rsidR="00D97E6D" w:rsidRDefault="00D97E6D">
      <w:pPr>
        <w:pStyle w:val="TOC3"/>
        <w:tabs>
          <w:tab w:val="right" w:leader="dot" w:pos="9350"/>
        </w:tabs>
        <w:rPr>
          <w:ins w:id="677" w:author="Laurence Golding" w:date="2017-10-10T15:25:00Z"/>
          <w:rFonts w:asciiTheme="minorHAnsi" w:eastAsiaTheme="minorEastAsia" w:hAnsiTheme="minorHAnsi" w:cstheme="minorBidi"/>
          <w:noProof/>
          <w:sz w:val="22"/>
          <w:szCs w:val="22"/>
        </w:rPr>
      </w:pPr>
      <w:ins w:id="678"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"_Toc495412662"</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3.32.10 exception property</w:t>
        </w:r>
        <w:r>
          <w:rPr>
            <w:noProof/>
            <w:webHidden/>
          </w:rPr>
          <w:tab/>
        </w:r>
        <w:r>
          <w:rPr>
            <w:noProof/>
            <w:webHidden/>
          </w:rPr>
          <w:fldChar w:fldCharType="begin"/>
        </w:r>
        <w:r>
          <w:rPr>
            <w:noProof/>
            <w:webHidden/>
          </w:rPr>
          <w:instrText xml:space="preserve"> PAGEREF _Toc495412662 \h </w:instrText>
        </w:r>
        <w:r>
          <w:rPr>
            <w:noProof/>
            <w:webHidden/>
          </w:rPr>
        </w:r>
      </w:ins>
      <w:r>
        <w:rPr>
          <w:noProof/>
          <w:webHidden/>
        </w:rPr>
        <w:fldChar w:fldCharType="separate"/>
      </w:r>
      <w:ins w:id="679" w:author="Laurence Golding" w:date="2017-10-10T15:25:00Z">
        <w:r>
          <w:rPr>
            <w:noProof/>
            <w:webHidden/>
          </w:rPr>
          <w:t>72</w:t>
        </w:r>
        <w:r>
          <w:rPr>
            <w:noProof/>
            <w:webHidden/>
          </w:rPr>
          <w:fldChar w:fldCharType="end"/>
        </w:r>
        <w:r w:rsidRPr="002E5359">
          <w:rPr>
            <w:rStyle w:val="Hyperlink"/>
            <w:noProof/>
          </w:rPr>
          <w:fldChar w:fldCharType="end"/>
        </w:r>
      </w:ins>
    </w:p>
    <w:p w14:paraId="7DE497D6" w14:textId="1A87063A" w:rsidR="00D97E6D" w:rsidRDefault="00D97E6D">
      <w:pPr>
        <w:pStyle w:val="TOC3"/>
        <w:tabs>
          <w:tab w:val="right" w:leader="dot" w:pos="9350"/>
        </w:tabs>
        <w:rPr>
          <w:ins w:id="680" w:author="Laurence Golding" w:date="2017-10-10T15:25:00Z"/>
          <w:rFonts w:asciiTheme="minorHAnsi" w:eastAsiaTheme="minorEastAsia" w:hAnsiTheme="minorHAnsi" w:cstheme="minorBidi"/>
          <w:noProof/>
          <w:sz w:val="22"/>
          <w:szCs w:val="22"/>
        </w:rPr>
      </w:pPr>
      <w:ins w:id="681"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"_Toc495412663"</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3.32.11 properties property</w:t>
        </w:r>
        <w:r>
          <w:rPr>
            <w:noProof/>
            <w:webHidden/>
          </w:rPr>
          <w:tab/>
        </w:r>
        <w:r>
          <w:rPr>
            <w:noProof/>
            <w:webHidden/>
          </w:rPr>
          <w:fldChar w:fldCharType="begin"/>
        </w:r>
        <w:r>
          <w:rPr>
            <w:noProof/>
            <w:webHidden/>
          </w:rPr>
          <w:instrText xml:space="preserve"> PAGEREF _Toc495412663 \h </w:instrText>
        </w:r>
        <w:r>
          <w:rPr>
            <w:noProof/>
            <w:webHidden/>
          </w:rPr>
        </w:r>
      </w:ins>
      <w:r>
        <w:rPr>
          <w:noProof/>
          <w:webHidden/>
        </w:rPr>
        <w:fldChar w:fldCharType="separate"/>
      </w:r>
      <w:ins w:id="682" w:author="Laurence Golding" w:date="2017-10-10T15:25:00Z">
        <w:r>
          <w:rPr>
            <w:noProof/>
            <w:webHidden/>
          </w:rPr>
          <w:t>72</w:t>
        </w:r>
        <w:r>
          <w:rPr>
            <w:noProof/>
            <w:webHidden/>
          </w:rPr>
          <w:fldChar w:fldCharType="end"/>
        </w:r>
        <w:r w:rsidRPr="002E5359">
          <w:rPr>
            <w:rStyle w:val="Hyperlink"/>
            <w:noProof/>
          </w:rPr>
          <w:fldChar w:fldCharType="end"/>
        </w:r>
      </w:ins>
    </w:p>
    <w:p w14:paraId="45A1E321" w14:textId="172C340A" w:rsidR="00D97E6D" w:rsidRDefault="00D97E6D">
      <w:pPr>
        <w:pStyle w:val="TOC2"/>
        <w:tabs>
          <w:tab w:val="right" w:leader="dot" w:pos="9350"/>
        </w:tabs>
        <w:rPr>
          <w:ins w:id="683" w:author="Laurence Golding" w:date="2017-10-10T15:25:00Z"/>
          <w:rFonts w:asciiTheme="minorHAnsi" w:eastAsiaTheme="minorEastAsia" w:hAnsiTheme="minorHAnsi" w:cstheme="minorBidi"/>
          <w:noProof/>
          <w:sz w:val="22"/>
          <w:szCs w:val="22"/>
        </w:rPr>
      </w:pPr>
      <w:ins w:id="684"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"_Toc495412664"</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3.33 exception object</w:t>
        </w:r>
        <w:r>
          <w:rPr>
            <w:noProof/>
            <w:webHidden/>
          </w:rPr>
          <w:tab/>
        </w:r>
        <w:r>
          <w:rPr>
            <w:noProof/>
            <w:webHidden/>
          </w:rPr>
          <w:fldChar w:fldCharType="begin"/>
        </w:r>
        <w:r>
          <w:rPr>
            <w:noProof/>
            <w:webHidden/>
          </w:rPr>
          <w:instrText xml:space="preserve"> PAGEREF _Toc495412664 \h </w:instrText>
        </w:r>
        <w:r>
          <w:rPr>
            <w:noProof/>
            <w:webHidden/>
          </w:rPr>
        </w:r>
      </w:ins>
      <w:r>
        <w:rPr>
          <w:noProof/>
          <w:webHidden/>
        </w:rPr>
        <w:fldChar w:fldCharType="separate"/>
      </w:r>
      <w:ins w:id="685" w:author="Laurence Golding" w:date="2017-10-10T15:25:00Z">
        <w:r>
          <w:rPr>
            <w:noProof/>
            <w:webHidden/>
          </w:rPr>
          <w:t>72</w:t>
        </w:r>
        <w:r>
          <w:rPr>
            <w:noProof/>
            <w:webHidden/>
          </w:rPr>
          <w:fldChar w:fldCharType="end"/>
        </w:r>
        <w:r w:rsidRPr="002E5359">
          <w:rPr>
            <w:rStyle w:val="Hyperlink"/>
            <w:noProof/>
          </w:rPr>
          <w:fldChar w:fldCharType="end"/>
        </w:r>
      </w:ins>
    </w:p>
    <w:p w14:paraId="6E934286" w14:textId="39492C01" w:rsidR="00D97E6D" w:rsidRDefault="00D97E6D">
      <w:pPr>
        <w:pStyle w:val="TOC3"/>
        <w:tabs>
          <w:tab w:val="right" w:leader="dot" w:pos="9350"/>
        </w:tabs>
        <w:rPr>
          <w:ins w:id="686" w:author="Laurence Golding" w:date="2017-10-10T15:25:00Z"/>
          <w:rFonts w:asciiTheme="minorHAnsi" w:eastAsiaTheme="minorEastAsia" w:hAnsiTheme="minorHAnsi" w:cstheme="minorBidi"/>
          <w:noProof/>
          <w:sz w:val="22"/>
          <w:szCs w:val="22"/>
        </w:rPr>
      </w:pPr>
      <w:ins w:id="687"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"_Toc495412665"</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3.33.1 General</w:t>
        </w:r>
        <w:r>
          <w:rPr>
            <w:noProof/>
            <w:webHidden/>
          </w:rPr>
          <w:tab/>
        </w:r>
        <w:r>
          <w:rPr>
            <w:noProof/>
            <w:webHidden/>
          </w:rPr>
          <w:fldChar w:fldCharType="begin"/>
        </w:r>
        <w:r>
          <w:rPr>
            <w:noProof/>
            <w:webHidden/>
          </w:rPr>
          <w:instrText xml:space="preserve"> PAGEREF _Toc495412665 \h </w:instrText>
        </w:r>
        <w:r>
          <w:rPr>
            <w:noProof/>
            <w:webHidden/>
          </w:rPr>
        </w:r>
      </w:ins>
      <w:r>
        <w:rPr>
          <w:noProof/>
          <w:webHidden/>
        </w:rPr>
        <w:fldChar w:fldCharType="separate"/>
      </w:r>
      <w:ins w:id="688" w:author="Laurence Golding" w:date="2017-10-10T15:25:00Z">
        <w:r>
          <w:rPr>
            <w:noProof/>
            <w:webHidden/>
          </w:rPr>
          <w:t>72</w:t>
        </w:r>
        <w:r>
          <w:rPr>
            <w:noProof/>
            <w:webHidden/>
          </w:rPr>
          <w:fldChar w:fldCharType="end"/>
        </w:r>
        <w:r w:rsidRPr="002E5359">
          <w:rPr>
            <w:rStyle w:val="Hyperlink"/>
            <w:noProof/>
          </w:rPr>
          <w:fldChar w:fldCharType="end"/>
        </w:r>
      </w:ins>
    </w:p>
    <w:p w14:paraId="226C1135" w14:textId="3124450E" w:rsidR="00D97E6D" w:rsidRDefault="00D97E6D">
      <w:pPr>
        <w:pStyle w:val="TOC3"/>
        <w:tabs>
          <w:tab w:val="right" w:leader="dot" w:pos="9350"/>
        </w:tabs>
        <w:rPr>
          <w:ins w:id="689" w:author="Laurence Golding" w:date="2017-10-10T15:25:00Z"/>
          <w:rFonts w:asciiTheme="minorHAnsi" w:eastAsiaTheme="minorEastAsia" w:hAnsiTheme="minorHAnsi" w:cstheme="minorBidi"/>
          <w:noProof/>
          <w:sz w:val="22"/>
          <w:szCs w:val="22"/>
        </w:rPr>
      </w:pPr>
      <w:ins w:id="690"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"_Toc495412666"</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3.33.2 kind property</w:t>
        </w:r>
        <w:r>
          <w:rPr>
            <w:noProof/>
            <w:webHidden/>
          </w:rPr>
          <w:tab/>
        </w:r>
        <w:r>
          <w:rPr>
            <w:noProof/>
            <w:webHidden/>
          </w:rPr>
          <w:fldChar w:fldCharType="begin"/>
        </w:r>
        <w:r>
          <w:rPr>
            <w:noProof/>
            <w:webHidden/>
          </w:rPr>
          <w:instrText xml:space="preserve"> PAGEREF _Toc495412666 \h </w:instrText>
        </w:r>
        <w:r>
          <w:rPr>
            <w:noProof/>
            <w:webHidden/>
          </w:rPr>
        </w:r>
      </w:ins>
      <w:r>
        <w:rPr>
          <w:noProof/>
          <w:webHidden/>
        </w:rPr>
        <w:fldChar w:fldCharType="separate"/>
      </w:r>
      <w:ins w:id="691" w:author="Laurence Golding" w:date="2017-10-10T15:25:00Z">
        <w:r>
          <w:rPr>
            <w:noProof/>
            <w:webHidden/>
          </w:rPr>
          <w:t>72</w:t>
        </w:r>
        <w:r>
          <w:rPr>
            <w:noProof/>
            <w:webHidden/>
          </w:rPr>
          <w:fldChar w:fldCharType="end"/>
        </w:r>
        <w:r w:rsidRPr="002E5359">
          <w:rPr>
            <w:rStyle w:val="Hyperlink"/>
            <w:noProof/>
          </w:rPr>
          <w:fldChar w:fldCharType="end"/>
        </w:r>
      </w:ins>
    </w:p>
    <w:p w14:paraId="26DCE1EB" w14:textId="78CAA4B7" w:rsidR="00D97E6D" w:rsidRDefault="00D97E6D">
      <w:pPr>
        <w:pStyle w:val="TOC3"/>
        <w:tabs>
          <w:tab w:val="right" w:leader="dot" w:pos="9350"/>
        </w:tabs>
        <w:rPr>
          <w:ins w:id="692" w:author="Laurence Golding" w:date="2017-10-10T15:25:00Z"/>
          <w:rFonts w:asciiTheme="minorHAnsi" w:eastAsiaTheme="minorEastAsia" w:hAnsiTheme="minorHAnsi" w:cstheme="minorBidi"/>
          <w:noProof/>
          <w:sz w:val="22"/>
          <w:szCs w:val="22"/>
        </w:rPr>
      </w:pPr>
      <w:ins w:id="693" w:author="Laurence Golding" w:date="2017-10-10T15:25:00Z">
        <w:r w:rsidRPr="002E5359">
          <w:rPr>
            <w:rStyle w:val="Hyperlink"/>
            <w:noProof/>
          </w:rPr>
          <w:lastRenderedPageBreak/>
          <w:fldChar w:fldCharType="begin"/>
        </w:r>
        <w:r w:rsidRPr="002E5359">
          <w:rPr>
            <w:rStyle w:val="Hyperlink"/>
            <w:noProof/>
          </w:rPr>
          <w:instrText xml:space="preserve"> </w:instrText>
        </w:r>
        <w:r>
          <w:rPr>
            <w:noProof/>
          </w:rPr>
          <w:instrText>HYPERLINK \l "_Toc495412667"</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3.33.3 message property</w:t>
        </w:r>
        <w:r>
          <w:rPr>
            <w:noProof/>
            <w:webHidden/>
          </w:rPr>
          <w:tab/>
        </w:r>
        <w:r>
          <w:rPr>
            <w:noProof/>
            <w:webHidden/>
          </w:rPr>
          <w:fldChar w:fldCharType="begin"/>
        </w:r>
        <w:r>
          <w:rPr>
            <w:noProof/>
            <w:webHidden/>
          </w:rPr>
          <w:instrText xml:space="preserve"> PAGEREF _Toc495412667 \h </w:instrText>
        </w:r>
        <w:r>
          <w:rPr>
            <w:noProof/>
            <w:webHidden/>
          </w:rPr>
        </w:r>
      </w:ins>
      <w:r>
        <w:rPr>
          <w:noProof/>
          <w:webHidden/>
        </w:rPr>
        <w:fldChar w:fldCharType="separate"/>
      </w:r>
      <w:ins w:id="694" w:author="Laurence Golding" w:date="2017-10-10T15:25:00Z">
        <w:r>
          <w:rPr>
            <w:noProof/>
            <w:webHidden/>
          </w:rPr>
          <w:t>72</w:t>
        </w:r>
        <w:r>
          <w:rPr>
            <w:noProof/>
            <w:webHidden/>
          </w:rPr>
          <w:fldChar w:fldCharType="end"/>
        </w:r>
        <w:r w:rsidRPr="002E5359">
          <w:rPr>
            <w:rStyle w:val="Hyperlink"/>
            <w:noProof/>
          </w:rPr>
          <w:fldChar w:fldCharType="end"/>
        </w:r>
      </w:ins>
    </w:p>
    <w:p w14:paraId="02D3A8AD" w14:textId="01C61CF5" w:rsidR="00D97E6D" w:rsidRDefault="00D97E6D">
      <w:pPr>
        <w:pStyle w:val="TOC3"/>
        <w:tabs>
          <w:tab w:val="right" w:leader="dot" w:pos="9350"/>
        </w:tabs>
        <w:rPr>
          <w:ins w:id="695" w:author="Laurence Golding" w:date="2017-10-10T15:25:00Z"/>
          <w:rFonts w:asciiTheme="minorHAnsi" w:eastAsiaTheme="minorEastAsia" w:hAnsiTheme="minorHAnsi" w:cstheme="minorBidi"/>
          <w:noProof/>
          <w:sz w:val="22"/>
          <w:szCs w:val="22"/>
        </w:rPr>
      </w:pPr>
      <w:ins w:id="696"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"_Toc495412668"</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3.33.4 stack property</w:t>
        </w:r>
        <w:r>
          <w:rPr>
            <w:noProof/>
            <w:webHidden/>
          </w:rPr>
          <w:tab/>
        </w:r>
        <w:r>
          <w:rPr>
            <w:noProof/>
            <w:webHidden/>
          </w:rPr>
          <w:fldChar w:fldCharType="begin"/>
        </w:r>
        <w:r>
          <w:rPr>
            <w:noProof/>
            <w:webHidden/>
          </w:rPr>
          <w:instrText xml:space="preserve"> PAGEREF _Toc495412668 \h </w:instrText>
        </w:r>
        <w:r>
          <w:rPr>
            <w:noProof/>
            <w:webHidden/>
          </w:rPr>
        </w:r>
      </w:ins>
      <w:r>
        <w:rPr>
          <w:noProof/>
          <w:webHidden/>
        </w:rPr>
        <w:fldChar w:fldCharType="separate"/>
      </w:r>
      <w:ins w:id="697" w:author="Laurence Golding" w:date="2017-10-10T15:25:00Z">
        <w:r>
          <w:rPr>
            <w:noProof/>
            <w:webHidden/>
          </w:rPr>
          <w:t>72</w:t>
        </w:r>
        <w:r>
          <w:rPr>
            <w:noProof/>
            <w:webHidden/>
          </w:rPr>
          <w:fldChar w:fldCharType="end"/>
        </w:r>
        <w:r w:rsidRPr="002E5359">
          <w:rPr>
            <w:rStyle w:val="Hyperlink"/>
            <w:noProof/>
          </w:rPr>
          <w:fldChar w:fldCharType="end"/>
        </w:r>
      </w:ins>
    </w:p>
    <w:p w14:paraId="0CFAA016" w14:textId="71E1133A" w:rsidR="00D97E6D" w:rsidRDefault="00D97E6D">
      <w:pPr>
        <w:pStyle w:val="TOC3"/>
        <w:tabs>
          <w:tab w:val="right" w:leader="dot" w:pos="9350"/>
        </w:tabs>
        <w:rPr>
          <w:ins w:id="698" w:author="Laurence Golding" w:date="2017-10-10T15:25:00Z"/>
          <w:rFonts w:asciiTheme="minorHAnsi" w:eastAsiaTheme="minorEastAsia" w:hAnsiTheme="minorHAnsi" w:cstheme="minorBidi"/>
          <w:noProof/>
          <w:sz w:val="22"/>
          <w:szCs w:val="22"/>
        </w:rPr>
      </w:pPr>
      <w:ins w:id="699"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"_Toc495412669"</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3.33.5 innerExceptions property</w:t>
        </w:r>
        <w:r>
          <w:rPr>
            <w:noProof/>
            <w:webHidden/>
          </w:rPr>
          <w:tab/>
        </w:r>
        <w:r>
          <w:rPr>
            <w:noProof/>
            <w:webHidden/>
          </w:rPr>
          <w:fldChar w:fldCharType="begin"/>
        </w:r>
        <w:r>
          <w:rPr>
            <w:noProof/>
            <w:webHidden/>
          </w:rPr>
          <w:instrText xml:space="preserve"> PAGEREF _Toc495412669 \h </w:instrText>
        </w:r>
        <w:r>
          <w:rPr>
            <w:noProof/>
            <w:webHidden/>
          </w:rPr>
        </w:r>
      </w:ins>
      <w:r>
        <w:rPr>
          <w:noProof/>
          <w:webHidden/>
        </w:rPr>
        <w:fldChar w:fldCharType="separate"/>
      </w:r>
      <w:ins w:id="700" w:author="Laurence Golding" w:date="2017-10-10T15:25:00Z">
        <w:r>
          <w:rPr>
            <w:noProof/>
            <w:webHidden/>
          </w:rPr>
          <w:t>72</w:t>
        </w:r>
        <w:r>
          <w:rPr>
            <w:noProof/>
            <w:webHidden/>
          </w:rPr>
          <w:fldChar w:fldCharType="end"/>
        </w:r>
        <w:r w:rsidRPr="002E5359">
          <w:rPr>
            <w:rStyle w:val="Hyperlink"/>
            <w:noProof/>
          </w:rPr>
          <w:fldChar w:fldCharType="end"/>
        </w:r>
      </w:ins>
    </w:p>
    <w:p w14:paraId="05DC180E" w14:textId="5487E137" w:rsidR="00D97E6D" w:rsidRDefault="00D97E6D">
      <w:pPr>
        <w:pStyle w:val="TOC1"/>
        <w:rPr>
          <w:ins w:id="701" w:author="Laurence Golding" w:date="2017-10-10T15:25:00Z"/>
          <w:rFonts w:asciiTheme="minorHAnsi" w:eastAsiaTheme="minorEastAsia" w:hAnsiTheme="minorHAnsi" w:cstheme="minorBidi"/>
          <w:noProof/>
          <w:sz w:val="22"/>
          <w:szCs w:val="22"/>
        </w:rPr>
      </w:pPr>
      <w:ins w:id="702"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"_Toc495412670"</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4</w:t>
        </w:r>
        <w:r>
          <w:rPr>
            <w:rFonts w:asciiTheme="minorHAnsi" w:eastAsiaTheme="minorEastAsia" w:hAnsiTheme="minorHAnsi" w:cstheme="minorBidi"/>
            <w:noProof/>
            <w:sz w:val="22"/>
            <w:szCs w:val="22"/>
          </w:rPr>
          <w:tab/>
        </w:r>
        <w:r w:rsidRPr="002E5359">
          <w:rPr>
            <w:rStyle w:val="Hyperlink"/>
            <w:noProof/>
          </w:rPr>
          <w:t>Conformance</w:t>
        </w:r>
        <w:r>
          <w:rPr>
            <w:noProof/>
            <w:webHidden/>
          </w:rPr>
          <w:tab/>
        </w:r>
        <w:r>
          <w:rPr>
            <w:noProof/>
            <w:webHidden/>
          </w:rPr>
          <w:fldChar w:fldCharType="begin"/>
        </w:r>
        <w:r>
          <w:rPr>
            <w:noProof/>
            <w:webHidden/>
          </w:rPr>
          <w:instrText xml:space="preserve"> PAGEREF _Toc495412670 \h </w:instrText>
        </w:r>
        <w:r>
          <w:rPr>
            <w:noProof/>
            <w:webHidden/>
          </w:rPr>
        </w:r>
      </w:ins>
      <w:r>
        <w:rPr>
          <w:noProof/>
          <w:webHidden/>
        </w:rPr>
        <w:fldChar w:fldCharType="separate"/>
      </w:r>
      <w:ins w:id="703" w:author="Laurence Golding" w:date="2017-10-10T15:25:00Z">
        <w:r>
          <w:rPr>
            <w:noProof/>
            <w:webHidden/>
          </w:rPr>
          <w:t>74</w:t>
        </w:r>
        <w:r>
          <w:rPr>
            <w:noProof/>
            <w:webHidden/>
          </w:rPr>
          <w:fldChar w:fldCharType="end"/>
        </w:r>
        <w:r w:rsidRPr="002E5359">
          <w:rPr>
            <w:rStyle w:val="Hyperlink"/>
            <w:noProof/>
          </w:rPr>
          <w:fldChar w:fldCharType="end"/>
        </w:r>
      </w:ins>
    </w:p>
    <w:p w14:paraId="6793940F" w14:textId="351B4440" w:rsidR="00D97E6D" w:rsidRDefault="00D97E6D">
      <w:pPr>
        <w:pStyle w:val="TOC1"/>
        <w:rPr>
          <w:ins w:id="704" w:author="Laurence Golding" w:date="2017-10-10T15:25:00Z"/>
          <w:rFonts w:asciiTheme="minorHAnsi" w:eastAsiaTheme="minorEastAsia" w:hAnsiTheme="minorHAnsi" w:cstheme="minorBidi"/>
          <w:noProof/>
          <w:sz w:val="22"/>
          <w:szCs w:val="22"/>
        </w:rPr>
      </w:pPr>
      <w:ins w:id="705"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"_Toc495412671"</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Appendix A. Acknowledgments</w:t>
        </w:r>
        <w:r>
          <w:rPr>
            <w:noProof/>
            <w:webHidden/>
          </w:rPr>
          <w:tab/>
        </w:r>
        <w:r>
          <w:rPr>
            <w:noProof/>
            <w:webHidden/>
          </w:rPr>
          <w:fldChar w:fldCharType="begin"/>
        </w:r>
        <w:r>
          <w:rPr>
            <w:noProof/>
            <w:webHidden/>
          </w:rPr>
          <w:instrText xml:space="preserve"> PAGEREF _Toc495412671 \h </w:instrText>
        </w:r>
        <w:r>
          <w:rPr>
            <w:noProof/>
            <w:webHidden/>
          </w:rPr>
        </w:r>
      </w:ins>
      <w:r>
        <w:rPr>
          <w:noProof/>
          <w:webHidden/>
        </w:rPr>
        <w:fldChar w:fldCharType="separate"/>
      </w:r>
      <w:ins w:id="706" w:author="Laurence Golding" w:date="2017-10-10T15:25:00Z">
        <w:r>
          <w:rPr>
            <w:noProof/>
            <w:webHidden/>
          </w:rPr>
          <w:t>75</w:t>
        </w:r>
        <w:r>
          <w:rPr>
            <w:noProof/>
            <w:webHidden/>
          </w:rPr>
          <w:fldChar w:fldCharType="end"/>
        </w:r>
        <w:r w:rsidRPr="002E5359">
          <w:rPr>
            <w:rStyle w:val="Hyperlink"/>
            <w:noProof/>
          </w:rPr>
          <w:fldChar w:fldCharType="end"/>
        </w:r>
      </w:ins>
    </w:p>
    <w:p w14:paraId="23A4033B" w14:textId="4A124022" w:rsidR="00D97E6D" w:rsidRDefault="00D97E6D">
      <w:pPr>
        <w:pStyle w:val="TOC1"/>
        <w:rPr>
          <w:ins w:id="707" w:author="Laurence Golding" w:date="2017-10-10T15:25:00Z"/>
          <w:rFonts w:asciiTheme="minorHAnsi" w:eastAsiaTheme="minorEastAsia" w:hAnsiTheme="minorHAnsi" w:cstheme="minorBidi"/>
          <w:noProof/>
          <w:sz w:val="22"/>
          <w:szCs w:val="22"/>
        </w:rPr>
      </w:pPr>
      <w:ins w:id="708"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"_Toc495412672"</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Appendix B. Use of fingerprints by result management systems</w:t>
        </w:r>
        <w:r>
          <w:rPr>
            <w:noProof/>
            <w:webHidden/>
          </w:rPr>
          <w:tab/>
        </w:r>
        <w:r>
          <w:rPr>
            <w:noProof/>
            <w:webHidden/>
          </w:rPr>
          <w:fldChar w:fldCharType="begin"/>
        </w:r>
        <w:r>
          <w:rPr>
            <w:noProof/>
            <w:webHidden/>
          </w:rPr>
          <w:instrText xml:space="preserve"> PAGEREF _Toc495412672 \h </w:instrText>
        </w:r>
        <w:r>
          <w:rPr>
            <w:noProof/>
            <w:webHidden/>
          </w:rPr>
        </w:r>
      </w:ins>
      <w:r>
        <w:rPr>
          <w:noProof/>
          <w:webHidden/>
        </w:rPr>
        <w:fldChar w:fldCharType="separate"/>
      </w:r>
      <w:ins w:id="709" w:author="Laurence Golding" w:date="2017-10-10T15:25:00Z">
        <w:r>
          <w:rPr>
            <w:noProof/>
            <w:webHidden/>
          </w:rPr>
          <w:t>76</w:t>
        </w:r>
        <w:r>
          <w:rPr>
            <w:noProof/>
            <w:webHidden/>
          </w:rPr>
          <w:fldChar w:fldCharType="end"/>
        </w:r>
        <w:r w:rsidRPr="002E5359">
          <w:rPr>
            <w:rStyle w:val="Hyperlink"/>
            <w:noProof/>
          </w:rPr>
          <w:fldChar w:fldCharType="end"/>
        </w:r>
      </w:ins>
    </w:p>
    <w:p w14:paraId="661CC413" w14:textId="436FE351" w:rsidR="00D97E6D" w:rsidRDefault="00D97E6D">
      <w:pPr>
        <w:pStyle w:val="TOC1"/>
        <w:rPr>
          <w:ins w:id="710" w:author="Laurence Golding" w:date="2017-10-10T15:25:00Z"/>
          <w:rFonts w:asciiTheme="minorHAnsi" w:eastAsiaTheme="minorEastAsia" w:hAnsiTheme="minorHAnsi" w:cstheme="minorBidi"/>
          <w:noProof/>
          <w:sz w:val="22"/>
          <w:szCs w:val="22"/>
        </w:rPr>
      </w:pPr>
      <w:ins w:id="711"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"_Toc495412673"</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Appendix C. Use of SARIF by log file viewers</w:t>
        </w:r>
        <w:r>
          <w:rPr>
            <w:noProof/>
            <w:webHidden/>
          </w:rPr>
          <w:tab/>
        </w:r>
        <w:r>
          <w:rPr>
            <w:noProof/>
            <w:webHidden/>
          </w:rPr>
          <w:fldChar w:fldCharType="begin"/>
        </w:r>
        <w:r>
          <w:rPr>
            <w:noProof/>
            <w:webHidden/>
          </w:rPr>
          <w:instrText xml:space="preserve"> PAGEREF _Toc495412673 \h </w:instrText>
        </w:r>
        <w:r>
          <w:rPr>
            <w:noProof/>
            <w:webHidden/>
          </w:rPr>
        </w:r>
      </w:ins>
      <w:r>
        <w:rPr>
          <w:noProof/>
          <w:webHidden/>
        </w:rPr>
        <w:fldChar w:fldCharType="separate"/>
      </w:r>
      <w:ins w:id="712" w:author="Laurence Golding" w:date="2017-10-10T15:25:00Z">
        <w:r>
          <w:rPr>
            <w:noProof/>
            <w:webHidden/>
          </w:rPr>
          <w:t>77</w:t>
        </w:r>
        <w:r>
          <w:rPr>
            <w:noProof/>
            <w:webHidden/>
          </w:rPr>
          <w:fldChar w:fldCharType="end"/>
        </w:r>
        <w:r w:rsidRPr="002E5359">
          <w:rPr>
            <w:rStyle w:val="Hyperlink"/>
            <w:noProof/>
          </w:rPr>
          <w:fldChar w:fldCharType="end"/>
        </w:r>
      </w:ins>
    </w:p>
    <w:p w14:paraId="789AFE57" w14:textId="36732FC6" w:rsidR="00D97E6D" w:rsidRDefault="00D97E6D">
      <w:pPr>
        <w:pStyle w:val="TOC1"/>
        <w:rPr>
          <w:ins w:id="713" w:author="Laurence Golding" w:date="2017-10-10T15:25:00Z"/>
          <w:rFonts w:asciiTheme="minorHAnsi" w:eastAsiaTheme="minorEastAsia" w:hAnsiTheme="minorHAnsi" w:cstheme="minorBidi"/>
          <w:noProof/>
          <w:sz w:val="22"/>
          <w:szCs w:val="22"/>
        </w:rPr>
      </w:pPr>
      <w:ins w:id="714"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"_Toc495412674"</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Appendix D. Production of SARIF by converters</w:t>
        </w:r>
        <w:r>
          <w:rPr>
            <w:noProof/>
            <w:webHidden/>
          </w:rPr>
          <w:tab/>
        </w:r>
        <w:r>
          <w:rPr>
            <w:noProof/>
            <w:webHidden/>
          </w:rPr>
          <w:fldChar w:fldCharType="begin"/>
        </w:r>
        <w:r>
          <w:rPr>
            <w:noProof/>
            <w:webHidden/>
          </w:rPr>
          <w:instrText xml:space="preserve"> PAGEREF _Toc495412674 \h </w:instrText>
        </w:r>
        <w:r>
          <w:rPr>
            <w:noProof/>
            <w:webHidden/>
          </w:rPr>
        </w:r>
      </w:ins>
      <w:r>
        <w:rPr>
          <w:noProof/>
          <w:webHidden/>
        </w:rPr>
        <w:fldChar w:fldCharType="separate"/>
      </w:r>
      <w:ins w:id="715" w:author="Laurence Golding" w:date="2017-10-10T15:25:00Z">
        <w:r>
          <w:rPr>
            <w:noProof/>
            <w:webHidden/>
          </w:rPr>
          <w:t>78</w:t>
        </w:r>
        <w:r>
          <w:rPr>
            <w:noProof/>
            <w:webHidden/>
          </w:rPr>
          <w:fldChar w:fldCharType="end"/>
        </w:r>
        <w:r w:rsidRPr="002E5359">
          <w:rPr>
            <w:rStyle w:val="Hyperlink"/>
            <w:noProof/>
          </w:rPr>
          <w:fldChar w:fldCharType="end"/>
        </w:r>
      </w:ins>
    </w:p>
    <w:p w14:paraId="6D1C4FF5" w14:textId="5B70319B" w:rsidR="00D97E6D" w:rsidRDefault="00D97E6D">
      <w:pPr>
        <w:pStyle w:val="TOC1"/>
        <w:rPr>
          <w:ins w:id="716" w:author="Laurence Golding" w:date="2017-10-10T15:25:00Z"/>
          <w:rFonts w:asciiTheme="minorHAnsi" w:eastAsiaTheme="minorEastAsia" w:hAnsiTheme="minorHAnsi" w:cstheme="minorBidi"/>
          <w:noProof/>
          <w:sz w:val="22"/>
          <w:szCs w:val="22"/>
        </w:rPr>
      </w:pPr>
      <w:ins w:id="717"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"_Toc495412675"</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Appendix E. Locating rule metadata</w:t>
        </w:r>
        <w:r>
          <w:rPr>
            <w:noProof/>
            <w:webHidden/>
          </w:rPr>
          <w:tab/>
        </w:r>
        <w:r>
          <w:rPr>
            <w:noProof/>
            <w:webHidden/>
          </w:rPr>
          <w:fldChar w:fldCharType="begin"/>
        </w:r>
        <w:r>
          <w:rPr>
            <w:noProof/>
            <w:webHidden/>
          </w:rPr>
          <w:instrText xml:space="preserve"> PAGEREF _Toc495412675 \h </w:instrText>
        </w:r>
        <w:r>
          <w:rPr>
            <w:noProof/>
            <w:webHidden/>
          </w:rPr>
        </w:r>
      </w:ins>
      <w:r>
        <w:rPr>
          <w:noProof/>
          <w:webHidden/>
        </w:rPr>
        <w:fldChar w:fldCharType="separate"/>
      </w:r>
      <w:ins w:id="718" w:author="Laurence Golding" w:date="2017-10-10T15:25:00Z">
        <w:r>
          <w:rPr>
            <w:noProof/>
            <w:webHidden/>
          </w:rPr>
          <w:t>79</w:t>
        </w:r>
        <w:r>
          <w:rPr>
            <w:noProof/>
            <w:webHidden/>
          </w:rPr>
          <w:fldChar w:fldCharType="end"/>
        </w:r>
        <w:r w:rsidRPr="002E5359">
          <w:rPr>
            <w:rStyle w:val="Hyperlink"/>
            <w:noProof/>
          </w:rPr>
          <w:fldChar w:fldCharType="end"/>
        </w:r>
      </w:ins>
    </w:p>
    <w:p w14:paraId="723449AF" w14:textId="668582A1" w:rsidR="00D97E6D" w:rsidRDefault="00D97E6D">
      <w:pPr>
        <w:pStyle w:val="TOC1"/>
        <w:rPr>
          <w:ins w:id="719" w:author="Laurence Golding" w:date="2017-10-10T15:25:00Z"/>
          <w:rFonts w:asciiTheme="minorHAnsi" w:eastAsiaTheme="minorEastAsia" w:hAnsiTheme="minorHAnsi" w:cstheme="minorBidi"/>
          <w:noProof/>
          <w:sz w:val="22"/>
          <w:szCs w:val="22"/>
        </w:rPr>
      </w:pPr>
      <w:ins w:id="720"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"_Toc495412676"</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Appendix F. Producing deterministic SARIF log files</w:t>
        </w:r>
        <w:r>
          <w:rPr>
            <w:noProof/>
            <w:webHidden/>
          </w:rPr>
          <w:tab/>
        </w:r>
        <w:r>
          <w:rPr>
            <w:noProof/>
            <w:webHidden/>
          </w:rPr>
          <w:fldChar w:fldCharType="begin"/>
        </w:r>
        <w:r>
          <w:rPr>
            <w:noProof/>
            <w:webHidden/>
          </w:rPr>
          <w:instrText xml:space="preserve"> PAGEREF _Toc495412676 \h </w:instrText>
        </w:r>
        <w:r>
          <w:rPr>
            <w:noProof/>
            <w:webHidden/>
          </w:rPr>
        </w:r>
      </w:ins>
      <w:r>
        <w:rPr>
          <w:noProof/>
          <w:webHidden/>
        </w:rPr>
        <w:fldChar w:fldCharType="separate"/>
      </w:r>
      <w:ins w:id="721" w:author="Laurence Golding" w:date="2017-10-10T15:25:00Z">
        <w:r>
          <w:rPr>
            <w:noProof/>
            <w:webHidden/>
          </w:rPr>
          <w:t>80</w:t>
        </w:r>
        <w:r>
          <w:rPr>
            <w:noProof/>
            <w:webHidden/>
          </w:rPr>
          <w:fldChar w:fldCharType="end"/>
        </w:r>
        <w:r w:rsidRPr="002E5359">
          <w:rPr>
            <w:rStyle w:val="Hyperlink"/>
            <w:noProof/>
          </w:rPr>
          <w:fldChar w:fldCharType="end"/>
        </w:r>
      </w:ins>
    </w:p>
    <w:p w14:paraId="5AFBBD20" w14:textId="033555B8" w:rsidR="00D97E6D" w:rsidRDefault="00D97E6D">
      <w:pPr>
        <w:pStyle w:val="TOC2"/>
        <w:tabs>
          <w:tab w:val="right" w:leader="dot" w:pos="9350"/>
        </w:tabs>
        <w:rPr>
          <w:ins w:id="722" w:author="Laurence Golding" w:date="2017-10-10T15:25:00Z"/>
          <w:rFonts w:asciiTheme="minorHAnsi" w:eastAsiaTheme="minorEastAsia" w:hAnsiTheme="minorHAnsi" w:cstheme="minorBidi"/>
          <w:noProof/>
          <w:sz w:val="22"/>
          <w:szCs w:val="22"/>
        </w:rPr>
      </w:pPr>
      <w:ins w:id="723"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"_Toc495412677"</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F.1 General</w:t>
        </w:r>
        <w:r>
          <w:rPr>
            <w:noProof/>
            <w:webHidden/>
          </w:rPr>
          <w:tab/>
        </w:r>
        <w:r>
          <w:rPr>
            <w:noProof/>
            <w:webHidden/>
          </w:rPr>
          <w:fldChar w:fldCharType="begin"/>
        </w:r>
        <w:r>
          <w:rPr>
            <w:noProof/>
            <w:webHidden/>
          </w:rPr>
          <w:instrText xml:space="preserve"> PAGEREF _Toc495412677 \h </w:instrText>
        </w:r>
        <w:r>
          <w:rPr>
            <w:noProof/>
            <w:webHidden/>
          </w:rPr>
        </w:r>
      </w:ins>
      <w:r>
        <w:rPr>
          <w:noProof/>
          <w:webHidden/>
        </w:rPr>
        <w:fldChar w:fldCharType="separate"/>
      </w:r>
      <w:ins w:id="724" w:author="Laurence Golding" w:date="2017-10-10T15:25:00Z">
        <w:r>
          <w:rPr>
            <w:noProof/>
            <w:webHidden/>
          </w:rPr>
          <w:t>80</w:t>
        </w:r>
        <w:r>
          <w:rPr>
            <w:noProof/>
            <w:webHidden/>
          </w:rPr>
          <w:fldChar w:fldCharType="end"/>
        </w:r>
        <w:r w:rsidRPr="002E5359">
          <w:rPr>
            <w:rStyle w:val="Hyperlink"/>
            <w:noProof/>
          </w:rPr>
          <w:fldChar w:fldCharType="end"/>
        </w:r>
      </w:ins>
    </w:p>
    <w:p w14:paraId="06936CE4" w14:textId="7E64E570" w:rsidR="00D97E6D" w:rsidRDefault="00D97E6D">
      <w:pPr>
        <w:pStyle w:val="TOC2"/>
        <w:tabs>
          <w:tab w:val="right" w:leader="dot" w:pos="9350"/>
        </w:tabs>
        <w:rPr>
          <w:ins w:id="725" w:author="Laurence Golding" w:date="2017-10-10T15:25:00Z"/>
          <w:rFonts w:asciiTheme="minorHAnsi" w:eastAsiaTheme="minorEastAsia" w:hAnsiTheme="minorHAnsi" w:cstheme="minorBidi"/>
          <w:noProof/>
          <w:sz w:val="22"/>
          <w:szCs w:val="22"/>
        </w:rPr>
      </w:pPr>
      <w:ins w:id="726"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"_Toc495412678"</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F.2 Non-deterministic file format elements</w:t>
        </w:r>
        <w:r>
          <w:rPr>
            <w:noProof/>
            <w:webHidden/>
          </w:rPr>
          <w:tab/>
        </w:r>
        <w:r>
          <w:rPr>
            <w:noProof/>
            <w:webHidden/>
          </w:rPr>
          <w:fldChar w:fldCharType="begin"/>
        </w:r>
        <w:r>
          <w:rPr>
            <w:noProof/>
            <w:webHidden/>
          </w:rPr>
          <w:instrText xml:space="preserve"> PAGEREF _Toc495412678 \h </w:instrText>
        </w:r>
        <w:r>
          <w:rPr>
            <w:noProof/>
            <w:webHidden/>
          </w:rPr>
        </w:r>
      </w:ins>
      <w:r>
        <w:rPr>
          <w:noProof/>
          <w:webHidden/>
        </w:rPr>
        <w:fldChar w:fldCharType="separate"/>
      </w:r>
      <w:ins w:id="727" w:author="Laurence Golding" w:date="2017-10-10T15:25:00Z">
        <w:r>
          <w:rPr>
            <w:noProof/>
            <w:webHidden/>
          </w:rPr>
          <w:t>80</w:t>
        </w:r>
        <w:r>
          <w:rPr>
            <w:noProof/>
            <w:webHidden/>
          </w:rPr>
          <w:fldChar w:fldCharType="end"/>
        </w:r>
        <w:r w:rsidRPr="002E5359">
          <w:rPr>
            <w:rStyle w:val="Hyperlink"/>
            <w:noProof/>
          </w:rPr>
          <w:fldChar w:fldCharType="end"/>
        </w:r>
      </w:ins>
    </w:p>
    <w:p w14:paraId="60C50865" w14:textId="2C1BECDA" w:rsidR="00D97E6D" w:rsidRDefault="00D97E6D">
      <w:pPr>
        <w:pStyle w:val="TOC2"/>
        <w:tabs>
          <w:tab w:val="right" w:leader="dot" w:pos="9350"/>
        </w:tabs>
        <w:rPr>
          <w:ins w:id="728" w:author="Laurence Golding" w:date="2017-10-10T15:25:00Z"/>
          <w:rFonts w:asciiTheme="minorHAnsi" w:eastAsiaTheme="minorEastAsia" w:hAnsiTheme="minorHAnsi" w:cstheme="minorBidi"/>
          <w:noProof/>
          <w:sz w:val="22"/>
          <w:szCs w:val="22"/>
        </w:rPr>
      </w:pPr>
      <w:ins w:id="729"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"_Toc495412679"</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F.3 Array and dictionary element ordering</w:t>
        </w:r>
        <w:r>
          <w:rPr>
            <w:noProof/>
            <w:webHidden/>
          </w:rPr>
          <w:tab/>
        </w:r>
        <w:r>
          <w:rPr>
            <w:noProof/>
            <w:webHidden/>
          </w:rPr>
          <w:fldChar w:fldCharType="begin"/>
        </w:r>
        <w:r>
          <w:rPr>
            <w:noProof/>
            <w:webHidden/>
          </w:rPr>
          <w:instrText xml:space="preserve"> PAGEREF _Toc495412679 \h </w:instrText>
        </w:r>
        <w:r>
          <w:rPr>
            <w:noProof/>
            <w:webHidden/>
          </w:rPr>
        </w:r>
      </w:ins>
      <w:r>
        <w:rPr>
          <w:noProof/>
          <w:webHidden/>
        </w:rPr>
        <w:fldChar w:fldCharType="separate"/>
      </w:r>
      <w:ins w:id="730" w:author="Laurence Golding" w:date="2017-10-10T15:25:00Z">
        <w:r>
          <w:rPr>
            <w:noProof/>
            <w:webHidden/>
          </w:rPr>
          <w:t>81</w:t>
        </w:r>
        <w:r>
          <w:rPr>
            <w:noProof/>
            <w:webHidden/>
          </w:rPr>
          <w:fldChar w:fldCharType="end"/>
        </w:r>
        <w:r w:rsidRPr="002E5359">
          <w:rPr>
            <w:rStyle w:val="Hyperlink"/>
            <w:noProof/>
          </w:rPr>
          <w:fldChar w:fldCharType="end"/>
        </w:r>
      </w:ins>
    </w:p>
    <w:p w14:paraId="01DFF2EC" w14:textId="0020A815" w:rsidR="00D97E6D" w:rsidRDefault="00D97E6D">
      <w:pPr>
        <w:pStyle w:val="TOC2"/>
        <w:tabs>
          <w:tab w:val="right" w:leader="dot" w:pos="9350"/>
        </w:tabs>
        <w:rPr>
          <w:ins w:id="731" w:author="Laurence Golding" w:date="2017-10-10T15:25:00Z"/>
          <w:rFonts w:asciiTheme="minorHAnsi" w:eastAsiaTheme="minorEastAsia" w:hAnsiTheme="minorHAnsi" w:cstheme="minorBidi"/>
          <w:noProof/>
          <w:sz w:val="22"/>
          <w:szCs w:val="22"/>
        </w:rPr>
      </w:pPr>
      <w:ins w:id="732"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"_Toc495412680"</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F.4 Absolute paths</w:t>
        </w:r>
        <w:r>
          <w:rPr>
            <w:noProof/>
            <w:webHidden/>
          </w:rPr>
          <w:tab/>
        </w:r>
        <w:r>
          <w:rPr>
            <w:noProof/>
            <w:webHidden/>
          </w:rPr>
          <w:fldChar w:fldCharType="begin"/>
        </w:r>
        <w:r>
          <w:rPr>
            <w:noProof/>
            <w:webHidden/>
          </w:rPr>
          <w:instrText xml:space="preserve"> PAGEREF _Toc495412680 \h </w:instrText>
        </w:r>
        <w:r>
          <w:rPr>
            <w:noProof/>
            <w:webHidden/>
          </w:rPr>
        </w:r>
      </w:ins>
      <w:r>
        <w:rPr>
          <w:noProof/>
          <w:webHidden/>
        </w:rPr>
        <w:fldChar w:fldCharType="separate"/>
      </w:r>
      <w:ins w:id="733" w:author="Laurence Golding" w:date="2017-10-10T15:25:00Z">
        <w:r>
          <w:rPr>
            <w:noProof/>
            <w:webHidden/>
          </w:rPr>
          <w:t>81</w:t>
        </w:r>
        <w:r>
          <w:rPr>
            <w:noProof/>
            <w:webHidden/>
          </w:rPr>
          <w:fldChar w:fldCharType="end"/>
        </w:r>
        <w:r w:rsidRPr="002E5359">
          <w:rPr>
            <w:rStyle w:val="Hyperlink"/>
            <w:noProof/>
          </w:rPr>
          <w:fldChar w:fldCharType="end"/>
        </w:r>
      </w:ins>
    </w:p>
    <w:p w14:paraId="0776EE40" w14:textId="1F686D2B" w:rsidR="00D97E6D" w:rsidRDefault="00D97E6D">
      <w:pPr>
        <w:pStyle w:val="TOC2"/>
        <w:tabs>
          <w:tab w:val="right" w:leader="dot" w:pos="9350"/>
        </w:tabs>
        <w:rPr>
          <w:ins w:id="734" w:author="Laurence Golding" w:date="2017-10-10T15:25:00Z"/>
          <w:rFonts w:asciiTheme="minorHAnsi" w:eastAsiaTheme="minorEastAsia" w:hAnsiTheme="minorHAnsi" w:cstheme="minorBidi"/>
          <w:noProof/>
          <w:sz w:val="22"/>
          <w:szCs w:val="22"/>
        </w:rPr>
      </w:pPr>
      <w:ins w:id="735"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"_Toc495412681"</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F.5 Compensating for non-deterministic output</w:t>
        </w:r>
        <w:r>
          <w:rPr>
            <w:noProof/>
            <w:webHidden/>
          </w:rPr>
          <w:tab/>
        </w:r>
        <w:r>
          <w:rPr>
            <w:noProof/>
            <w:webHidden/>
          </w:rPr>
          <w:fldChar w:fldCharType="begin"/>
        </w:r>
        <w:r>
          <w:rPr>
            <w:noProof/>
            <w:webHidden/>
          </w:rPr>
          <w:instrText xml:space="preserve"> PAGEREF _Toc495412681 \h </w:instrText>
        </w:r>
        <w:r>
          <w:rPr>
            <w:noProof/>
            <w:webHidden/>
          </w:rPr>
        </w:r>
      </w:ins>
      <w:r>
        <w:rPr>
          <w:noProof/>
          <w:webHidden/>
        </w:rPr>
        <w:fldChar w:fldCharType="separate"/>
      </w:r>
      <w:ins w:id="736" w:author="Laurence Golding" w:date="2017-10-10T15:25:00Z">
        <w:r>
          <w:rPr>
            <w:noProof/>
            <w:webHidden/>
          </w:rPr>
          <w:t>81</w:t>
        </w:r>
        <w:r>
          <w:rPr>
            <w:noProof/>
            <w:webHidden/>
          </w:rPr>
          <w:fldChar w:fldCharType="end"/>
        </w:r>
        <w:r w:rsidRPr="002E5359">
          <w:rPr>
            <w:rStyle w:val="Hyperlink"/>
            <w:noProof/>
          </w:rPr>
          <w:fldChar w:fldCharType="end"/>
        </w:r>
      </w:ins>
    </w:p>
    <w:p w14:paraId="789ECEA9" w14:textId="57BDFE48" w:rsidR="00D97E6D" w:rsidRDefault="00D97E6D">
      <w:pPr>
        <w:pStyle w:val="TOC2"/>
        <w:tabs>
          <w:tab w:val="right" w:leader="dot" w:pos="9350"/>
        </w:tabs>
        <w:rPr>
          <w:ins w:id="737" w:author="Laurence Golding" w:date="2017-10-10T15:25:00Z"/>
          <w:rFonts w:asciiTheme="minorHAnsi" w:eastAsiaTheme="minorEastAsia" w:hAnsiTheme="minorHAnsi" w:cstheme="minorBidi"/>
          <w:noProof/>
          <w:sz w:val="22"/>
          <w:szCs w:val="22"/>
        </w:rPr>
      </w:pPr>
      <w:ins w:id="738"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"_Toc495412682"</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F.6 Interaction between determinism and baselining</w:t>
        </w:r>
        <w:r>
          <w:rPr>
            <w:noProof/>
            <w:webHidden/>
          </w:rPr>
          <w:tab/>
        </w:r>
        <w:r>
          <w:rPr>
            <w:noProof/>
            <w:webHidden/>
          </w:rPr>
          <w:fldChar w:fldCharType="begin"/>
        </w:r>
        <w:r>
          <w:rPr>
            <w:noProof/>
            <w:webHidden/>
          </w:rPr>
          <w:instrText xml:space="preserve"> PAGEREF _Toc495412682 \h </w:instrText>
        </w:r>
        <w:r>
          <w:rPr>
            <w:noProof/>
            <w:webHidden/>
          </w:rPr>
        </w:r>
      </w:ins>
      <w:r>
        <w:rPr>
          <w:noProof/>
          <w:webHidden/>
        </w:rPr>
        <w:fldChar w:fldCharType="separate"/>
      </w:r>
      <w:ins w:id="739" w:author="Laurence Golding" w:date="2017-10-10T15:25:00Z">
        <w:r>
          <w:rPr>
            <w:noProof/>
            <w:webHidden/>
          </w:rPr>
          <w:t>82</w:t>
        </w:r>
        <w:r>
          <w:rPr>
            <w:noProof/>
            <w:webHidden/>
          </w:rPr>
          <w:fldChar w:fldCharType="end"/>
        </w:r>
        <w:r w:rsidRPr="002E5359">
          <w:rPr>
            <w:rStyle w:val="Hyperlink"/>
            <w:noProof/>
          </w:rPr>
          <w:fldChar w:fldCharType="end"/>
        </w:r>
      </w:ins>
    </w:p>
    <w:p w14:paraId="7F6B302D" w14:textId="5D117281" w:rsidR="00D97E6D" w:rsidRDefault="00D97E6D">
      <w:pPr>
        <w:pStyle w:val="TOC1"/>
        <w:rPr>
          <w:ins w:id="740" w:author="Laurence Golding" w:date="2017-10-10T15:25:00Z"/>
          <w:rFonts w:asciiTheme="minorHAnsi" w:eastAsiaTheme="minorEastAsia" w:hAnsiTheme="minorHAnsi" w:cstheme="minorBidi"/>
          <w:noProof/>
          <w:sz w:val="22"/>
          <w:szCs w:val="22"/>
        </w:rPr>
      </w:pPr>
      <w:ins w:id="741"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"_Toc495412683"</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Appendix G. Guidance on fixes</w:t>
        </w:r>
        <w:r>
          <w:rPr>
            <w:noProof/>
            <w:webHidden/>
          </w:rPr>
          <w:tab/>
        </w:r>
        <w:r>
          <w:rPr>
            <w:noProof/>
            <w:webHidden/>
          </w:rPr>
          <w:fldChar w:fldCharType="begin"/>
        </w:r>
        <w:r>
          <w:rPr>
            <w:noProof/>
            <w:webHidden/>
          </w:rPr>
          <w:instrText xml:space="preserve"> PAGEREF _Toc495412683 \h </w:instrText>
        </w:r>
        <w:r>
          <w:rPr>
            <w:noProof/>
            <w:webHidden/>
          </w:rPr>
        </w:r>
      </w:ins>
      <w:r>
        <w:rPr>
          <w:noProof/>
          <w:webHidden/>
        </w:rPr>
        <w:fldChar w:fldCharType="separate"/>
      </w:r>
      <w:ins w:id="742" w:author="Laurence Golding" w:date="2017-10-10T15:25:00Z">
        <w:r>
          <w:rPr>
            <w:noProof/>
            <w:webHidden/>
          </w:rPr>
          <w:t>83</w:t>
        </w:r>
        <w:r>
          <w:rPr>
            <w:noProof/>
            <w:webHidden/>
          </w:rPr>
          <w:fldChar w:fldCharType="end"/>
        </w:r>
        <w:r w:rsidRPr="002E5359">
          <w:rPr>
            <w:rStyle w:val="Hyperlink"/>
            <w:noProof/>
          </w:rPr>
          <w:fldChar w:fldCharType="end"/>
        </w:r>
      </w:ins>
    </w:p>
    <w:p w14:paraId="4E243CF0" w14:textId="60529066" w:rsidR="00D97E6D" w:rsidRDefault="00D97E6D">
      <w:pPr>
        <w:pStyle w:val="TOC1"/>
        <w:rPr>
          <w:ins w:id="743" w:author="Laurence Golding" w:date="2017-10-10T15:25:00Z"/>
          <w:rFonts w:asciiTheme="minorHAnsi" w:eastAsiaTheme="minorEastAsia" w:hAnsiTheme="minorHAnsi" w:cstheme="minorBidi"/>
          <w:noProof/>
          <w:sz w:val="22"/>
          <w:szCs w:val="22"/>
        </w:rPr>
      </w:pPr>
      <w:ins w:id="744"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"_Toc495412684"</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Appendix H. Examples</w:t>
        </w:r>
        <w:r>
          <w:rPr>
            <w:noProof/>
            <w:webHidden/>
          </w:rPr>
          <w:tab/>
        </w:r>
        <w:r>
          <w:rPr>
            <w:noProof/>
            <w:webHidden/>
          </w:rPr>
          <w:fldChar w:fldCharType="begin"/>
        </w:r>
        <w:r>
          <w:rPr>
            <w:noProof/>
            <w:webHidden/>
          </w:rPr>
          <w:instrText xml:space="preserve"> PAGEREF _Toc495412684 \h </w:instrText>
        </w:r>
        <w:r>
          <w:rPr>
            <w:noProof/>
            <w:webHidden/>
          </w:rPr>
        </w:r>
      </w:ins>
      <w:r>
        <w:rPr>
          <w:noProof/>
          <w:webHidden/>
        </w:rPr>
        <w:fldChar w:fldCharType="separate"/>
      </w:r>
      <w:ins w:id="745" w:author="Laurence Golding" w:date="2017-10-10T15:25:00Z">
        <w:r>
          <w:rPr>
            <w:noProof/>
            <w:webHidden/>
          </w:rPr>
          <w:t>84</w:t>
        </w:r>
        <w:r>
          <w:rPr>
            <w:noProof/>
            <w:webHidden/>
          </w:rPr>
          <w:fldChar w:fldCharType="end"/>
        </w:r>
        <w:r w:rsidRPr="002E5359">
          <w:rPr>
            <w:rStyle w:val="Hyperlink"/>
            <w:noProof/>
          </w:rPr>
          <w:fldChar w:fldCharType="end"/>
        </w:r>
      </w:ins>
    </w:p>
    <w:p w14:paraId="5F429023" w14:textId="4AE4302E" w:rsidR="00D97E6D" w:rsidRDefault="00D97E6D">
      <w:pPr>
        <w:pStyle w:val="TOC2"/>
        <w:tabs>
          <w:tab w:val="right" w:leader="dot" w:pos="9350"/>
        </w:tabs>
        <w:rPr>
          <w:ins w:id="746" w:author="Laurence Golding" w:date="2017-10-10T15:25:00Z"/>
          <w:rFonts w:asciiTheme="minorHAnsi" w:eastAsiaTheme="minorEastAsia" w:hAnsiTheme="minorHAnsi" w:cstheme="minorBidi"/>
          <w:noProof/>
          <w:sz w:val="22"/>
          <w:szCs w:val="22"/>
        </w:rPr>
      </w:pPr>
      <w:ins w:id="747"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"_Toc495412685"</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H.1 Minimal valid SARIF file resulting from a scan</w:t>
        </w:r>
        <w:r>
          <w:rPr>
            <w:noProof/>
            <w:webHidden/>
          </w:rPr>
          <w:tab/>
        </w:r>
        <w:r>
          <w:rPr>
            <w:noProof/>
            <w:webHidden/>
          </w:rPr>
          <w:fldChar w:fldCharType="begin"/>
        </w:r>
        <w:r>
          <w:rPr>
            <w:noProof/>
            <w:webHidden/>
          </w:rPr>
          <w:instrText xml:space="preserve"> PAGEREF _Toc495412685 \h </w:instrText>
        </w:r>
        <w:r>
          <w:rPr>
            <w:noProof/>
            <w:webHidden/>
          </w:rPr>
        </w:r>
      </w:ins>
      <w:r>
        <w:rPr>
          <w:noProof/>
          <w:webHidden/>
        </w:rPr>
        <w:fldChar w:fldCharType="separate"/>
      </w:r>
      <w:ins w:id="748" w:author="Laurence Golding" w:date="2017-10-10T15:25:00Z">
        <w:r>
          <w:rPr>
            <w:noProof/>
            <w:webHidden/>
          </w:rPr>
          <w:t>84</w:t>
        </w:r>
        <w:r>
          <w:rPr>
            <w:noProof/>
            <w:webHidden/>
          </w:rPr>
          <w:fldChar w:fldCharType="end"/>
        </w:r>
        <w:r w:rsidRPr="002E5359">
          <w:rPr>
            <w:rStyle w:val="Hyperlink"/>
            <w:noProof/>
          </w:rPr>
          <w:fldChar w:fldCharType="end"/>
        </w:r>
      </w:ins>
    </w:p>
    <w:p w14:paraId="17A07D76" w14:textId="4089C612" w:rsidR="00D97E6D" w:rsidRDefault="00D97E6D">
      <w:pPr>
        <w:pStyle w:val="TOC2"/>
        <w:tabs>
          <w:tab w:val="right" w:leader="dot" w:pos="9350"/>
        </w:tabs>
        <w:rPr>
          <w:ins w:id="749" w:author="Laurence Golding" w:date="2017-10-10T15:25:00Z"/>
          <w:rFonts w:asciiTheme="minorHAnsi" w:eastAsiaTheme="minorEastAsia" w:hAnsiTheme="minorHAnsi" w:cstheme="minorBidi"/>
          <w:noProof/>
          <w:sz w:val="22"/>
          <w:szCs w:val="22"/>
        </w:rPr>
      </w:pPr>
      <w:ins w:id="750"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"_Toc495412686"</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H.2 Minimal recommended SARIF file with source information</w:t>
        </w:r>
        <w:r>
          <w:rPr>
            <w:noProof/>
            <w:webHidden/>
          </w:rPr>
          <w:tab/>
        </w:r>
        <w:r>
          <w:rPr>
            <w:noProof/>
            <w:webHidden/>
          </w:rPr>
          <w:fldChar w:fldCharType="begin"/>
        </w:r>
        <w:r>
          <w:rPr>
            <w:noProof/>
            <w:webHidden/>
          </w:rPr>
          <w:instrText xml:space="preserve"> PAGEREF _Toc495412686 \h </w:instrText>
        </w:r>
        <w:r>
          <w:rPr>
            <w:noProof/>
            <w:webHidden/>
          </w:rPr>
        </w:r>
      </w:ins>
      <w:r>
        <w:rPr>
          <w:noProof/>
          <w:webHidden/>
        </w:rPr>
        <w:fldChar w:fldCharType="separate"/>
      </w:r>
      <w:ins w:id="751" w:author="Laurence Golding" w:date="2017-10-10T15:25:00Z">
        <w:r>
          <w:rPr>
            <w:noProof/>
            <w:webHidden/>
          </w:rPr>
          <w:t>84</w:t>
        </w:r>
        <w:r>
          <w:rPr>
            <w:noProof/>
            <w:webHidden/>
          </w:rPr>
          <w:fldChar w:fldCharType="end"/>
        </w:r>
        <w:r w:rsidRPr="002E5359">
          <w:rPr>
            <w:rStyle w:val="Hyperlink"/>
            <w:noProof/>
          </w:rPr>
          <w:fldChar w:fldCharType="end"/>
        </w:r>
      </w:ins>
    </w:p>
    <w:p w14:paraId="02F9DD2E" w14:textId="6ADF9D2D" w:rsidR="00D97E6D" w:rsidRDefault="00D97E6D">
      <w:pPr>
        <w:pStyle w:val="TOC2"/>
        <w:tabs>
          <w:tab w:val="right" w:leader="dot" w:pos="9350"/>
        </w:tabs>
        <w:rPr>
          <w:ins w:id="752" w:author="Laurence Golding" w:date="2017-10-10T15:25:00Z"/>
          <w:rFonts w:asciiTheme="minorHAnsi" w:eastAsiaTheme="minorEastAsia" w:hAnsiTheme="minorHAnsi" w:cstheme="minorBidi"/>
          <w:noProof/>
          <w:sz w:val="22"/>
          <w:szCs w:val="22"/>
        </w:rPr>
      </w:pPr>
      <w:ins w:id="753"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"_Toc495412687"</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H.3 Minimal recommended SARIF file without source information</w:t>
        </w:r>
        <w:r>
          <w:rPr>
            <w:noProof/>
            <w:webHidden/>
          </w:rPr>
          <w:tab/>
        </w:r>
        <w:r>
          <w:rPr>
            <w:noProof/>
            <w:webHidden/>
          </w:rPr>
          <w:fldChar w:fldCharType="begin"/>
        </w:r>
        <w:r>
          <w:rPr>
            <w:noProof/>
            <w:webHidden/>
          </w:rPr>
          <w:instrText xml:space="preserve"> PAGEREF _Toc495412687 \h </w:instrText>
        </w:r>
        <w:r>
          <w:rPr>
            <w:noProof/>
            <w:webHidden/>
          </w:rPr>
        </w:r>
      </w:ins>
      <w:r>
        <w:rPr>
          <w:noProof/>
          <w:webHidden/>
        </w:rPr>
        <w:fldChar w:fldCharType="separate"/>
      </w:r>
      <w:ins w:id="754" w:author="Laurence Golding" w:date="2017-10-10T15:25:00Z">
        <w:r>
          <w:rPr>
            <w:noProof/>
            <w:webHidden/>
          </w:rPr>
          <w:t>85</w:t>
        </w:r>
        <w:r>
          <w:rPr>
            <w:noProof/>
            <w:webHidden/>
          </w:rPr>
          <w:fldChar w:fldCharType="end"/>
        </w:r>
        <w:r w:rsidRPr="002E5359">
          <w:rPr>
            <w:rStyle w:val="Hyperlink"/>
            <w:noProof/>
          </w:rPr>
          <w:fldChar w:fldCharType="end"/>
        </w:r>
      </w:ins>
    </w:p>
    <w:p w14:paraId="46A6E1DC" w14:textId="690C22AE" w:rsidR="00D97E6D" w:rsidRDefault="00D97E6D">
      <w:pPr>
        <w:pStyle w:val="TOC2"/>
        <w:tabs>
          <w:tab w:val="right" w:leader="dot" w:pos="9350"/>
        </w:tabs>
        <w:rPr>
          <w:ins w:id="755" w:author="Laurence Golding" w:date="2017-10-10T15:25:00Z"/>
          <w:rFonts w:asciiTheme="minorHAnsi" w:eastAsiaTheme="minorEastAsia" w:hAnsiTheme="minorHAnsi" w:cstheme="minorBidi"/>
          <w:noProof/>
          <w:sz w:val="22"/>
          <w:szCs w:val="22"/>
        </w:rPr>
      </w:pPr>
      <w:ins w:id="756"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"_Toc495412688"</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H.4 SARIF file for exporting rule metadata</w:t>
        </w:r>
        <w:r>
          <w:rPr>
            <w:noProof/>
            <w:webHidden/>
          </w:rPr>
          <w:tab/>
        </w:r>
        <w:r>
          <w:rPr>
            <w:noProof/>
            <w:webHidden/>
          </w:rPr>
          <w:fldChar w:fldCharType="begin"/>
        </w:r>
        <w:r>
          <w:rPr>
            <w:noProof/>
            <w:webHidden/>
          </w:rPr>
          <w:instrText xml:space="preserve"> PAGEREF _Toc495412688 \h </w:instrText>
        </w:r>
        <w:r>
          <w:rPr>
            <w:noProof/>
            <w:webHidden/>
          </w:rPr>
        </w:r>
      </w:ins>
      <w:r>
        <w:rPr>
          <w:noProof/>
          <w:webHidden/>
        </w:rPr>
        <w:fldChar w:fldCharType="separate"/>
      </w:r>
      <w:ins w:id="757" w:author="Laurence Golding" w:date="2017-10-10T15:25:00Z">
        <w:r>
          <w:rPr>
            <w:noProof/>
            <w:webHidden/>
          </w:rPr>
          <w:t>86</w:t>
        </w:r>
        <w:r>
          <w:rPr>
            <w:noProof/>
            <w:webHidden/>
          </w:rPr>
          <w:fldChar w:fldCharType="end"/>
        </w:r>
        <w:r w:rsidRPr="002E5359">
          <w:rPr>
            <w:rStyle w:val="Hyperlink"/>
            <w:noProof/>
          </w:rPr>
          <w:fldChar w:fldCharType="end"/>
        </w:r>
      </w:ins>
    </w:p>
    <w:p w14:paraId="0B339EF4" w14:textId="661B3290" w:rsidR="00D97E6D" w:rsidRDefault="00D97E6D">
      <w:pPr>
        <w:pStyle w:val="TOC2"/>
        <w:tabs>
          <w:tab w:val="right" w:leader="dot" w:pos="9350"/>
        </w:tabs>
        <w:rPr>
          <w:ins w:id="758" w:author="Laurence Golding" w:date="2017-10-10T15:25:00Z"/>
          <w:rFonts w:asciiTheme="minorHAnsi" w:eastAsiaTheme="minorEastAsia" w:hAnsiTheme="minorHAnsi" w:cstheme="minorBidi"/>
          <w:noProof/>
          <w:sz w:val="22"/>
          <w:szCs w:val="22"/>
        </w:rPr>
      </w:pPr>
      <w:ins w:id="759"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"_Toc495412689"</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H.5 Comprehensive SARIF file</w:t>
        </w:r>
        <w:r>
          <w:rPr>
            <w:noProof/>
            <w:webHidden/>
          </w:rPr>
          <w:tab/>
        </w:r>
        <w:r>
          <w:rPr>
            <w:noProof/>
            <w:webHidden/>
          </w:rPr>
          <w:fldChar w:fldCharType="begin"/>
        </w:r>
        <w:r>
          <w:rPr>
            <w:noProof/>
            <w:webHidden/>
          </w:rPr>
          <w:instrText xml:space="preserve"> PAGEREF _Toc495412689 \h </w:instrText>
        </w:r>
        <w:r>
          <w:rPr>
            <w:noProof/>
            <w:webHidden/>
          </w:rPr>
        </w:r>
      </w:ins>
      <w:r>
        <w:rPr>
          <w:noProof/>
          <w:webHidden/>
        </w:rPr>
        <w:fldChar w:fldCharType="separate"/>
      </w:r>
      <w:ins w:id="760" w:author="Laurence Golding" w:date="2017-10-10T15:25:00Z">
        <w:r>
          <w:rPr>
            <w:noProof/>
            <w:webHidden/>
          </w:rPr>
          <w:t>87</w:t>
        </w:r>
        <w:r>
          <w:rPr>
            <w:noProof/>
            <w:webHidden/>
          </w:rPr>
          <w:fldChar w:fldCharType="end"/>
        </w:r>
        <w:r w:rsidRPr="002E5359">
          <w:rPr>
            <w:rStyle w:val="Hyperlink"/>
            <w:noProof/>
          </w:rPr>
          <w:fldChar w:fldCharType="end"/>
        </w:r>
      </w:ins>
    </w:p>
    <w:p w14:paraId="56659B94" w14:textId="75F55503" w:rsidR="00D97E6D" w:rsidRDefault="00D97E6D">
      <w:pPr>
        <w:pStyle w:val="TOC1"/>
        <w:rPr>
          <w:ins w:id="761" w:author="Laurence Golding" w:date="2017-10-10T15:25:00Z"/>
          <w:rFonts w:asciiTheme="minorHAnsi" w:eastAsiaTheme="minorEastAsia" w:hAnsiTheme="minorHAnsi" w:cstheme="minorBidi"/>
          <w:noProof/>
          <w:sz w:val="22"/>
          <w:szCs w:val="22"/>
        </w:rPr>
      </w:pPr>
      <w:ins w:id="762" w:author="Laurence Golding" w:date="2017-10-10T15:25:00Z">
        <w:r w:rsidRPr="002E5359">
          <w:rPr>
            <w:rStyle w:val="Hyperlink"/>
            <w:noProof/>
          </w:rPr>
          <w:fldChar w:fldCharType="begin"/>
        </w:r>
        <w:r w:rsidRPr="002E5359">
          <w:rPr>
            <w:rStyle w:val="Hyperlink"/>
            <w:noProof/>
          </w:rPr>
          <w:instrText xml:space="preserve"> </w:instrText>
        </w:r>
        <w:r>
          <w:rPr>
            <w:noProof/>
          </w:rPr>
          <w:instrText>HYPERLINK \l "_Toc495412690"</w:instrText>
        </w:r>
        <w:r w:rsidRPr="002E5359">
          <w:rPr>
            <w:rStyle w:val="Hyperlink"/>
            <w:noProof/>
          </w:rPr>
          <w:instrText xml:space="preserve"> </w:instrText>
        </w:r>
        <w:r w:rsidRPr="002E5359">
          <w:rPr>
            <w:rStyle w:val="Hyperlink"/>
            <w:noProof/>
          </w:rPr>
        </w:r>
        <w:r w:rsidRPr="002E5359">
          <w:rPr>
            <w:rStyle w:val="Hyperlink"/>
            <w:noProof/>
          </w:rPr>
          <w:fldChar w:fldCharType="separate"/>
        </w:r>
        <w:r w:rsidRPr="002E5359">
          <w:rPr>
            <w:rStyle w:val="Hyperlink"/>
            <w:noProof/>
          </w:rPr>
          <w:t>Appendix I. Revision History</w:t>
        </w:r>
        <w:r>
          <w:rPr>
            <w:noProof/>
            <w:webHidden/>
          </w:rPr>
          <w:tab/>
        </w:r>
        <w:r>
          <w:rPr>
            <w:noProof/>
            <w:webHidden/>
          </w:rPr>
          <w:fldChar w:fldCharType="begin"/>
        </w:r>
        <w:r>
          <w:rPr>
            <w:noProof/>
            <w:webHidden/>
          </w:rPr>
          <w:instrText xml:space="preserve"> PAGEREF _Toc495412690 \h </w:instrText>
        </w:r>
        <w:r>
          <w:rPr>
            <w:noProof/>
            <w:webHidden/>
          </w:rPr>
        </w:r>
      </w:ins>
      <w:r>
        <w:rPr>
          <w:noProof/>
          <w:webHidden/>
        </w:rPr>
        <w:fldChar w:fldCharType="separate"/>
      </w:r>
      <w:ins w:id="763" w:author="Laurence Golding" w:date="2017-10-10T15:25:00Z">
        <w:r>
          <w:rPr>
            <w:noProof/>
            <w:webHidden/>
          </w:rPr>
          <w:t>93</w:t>
        </w:r>
        <w:r>
          <w:rPr>
            <w:noProof/>
            <w:webHidden/>
          </w:rPr>
          <w:fldChar w:fldCharType="end"/>
        </w:r>
        <w:r w:rsidRPr="002E5359">
          <w:rPr>
            <w:rStyle w:val="Hyperlink"/>
            <w:noProof/>
          </w:rPr>
          <w:fldChar w:fldCharType="end"/>
        </w:r>
      </w:ins>
    </w:p>
    <w:p w14:paraId="674C50F6" w14:textId="1B821BF0" w:rsidR="00413D45" w:rsidDel="00D97E6D" w:rsidRDefault="00413D45">
      <w:pPr>
        <w:pStyle w:val="TOC1"/>
        <w:rPr>
          <w:del w:id="764" w:author="Laurence Golding" w:date="2017-10-10T15:25:00Z"/>
          <w:rFonts w:asciiTheme="minorHAnsi" w:eastAsiaTheme="minorEastAsia" w:hAnsiTheme="minorHAnsi" w:cstheme="minorBidi"/>
          <w:noProof/>
          <w:sz w:val="22"/>
          <w:szCs w:val="22"/>
        </w:rPr>
      </w:pPr>
      <w:del w:id="765" w:author="Laurence Golding" w:date="2017-10-10T15:25:00Z">
        <w:r w:rsidRPr="00D97E6D" w:rsidDel="00D97E6D">
          <w:rPr>
            <w:noProof/>
            <w:rPrChange w:id="766" w:author="Laurence Golding" w:date="2017-10-10T15:25:00Z">
              <w:rPr>
                <w:rStyle w:val="Hyperlink"/>
                <w:noProof/>
              </w:rPr>
            </w:rPrChange>
          </w:rPr>
          <w:delText>1</w:delText>
        </w:r>
        <w:r w:rsidDel="00D97E6D">
          <w:rPr>
            <w:rFonts w:asciiTheme="minorHAnsi" w:eastAsiaTheme="minorEastAsia" w:hAnsiTheme="minorHAnsi" w:cstheme="minorBidi"/>
            <w:noProof/>
            <w:sz w:val="22"/>
            <w:szCs w:val="22"/>
          </w:rPr>
          <w:tab/>
        </w:r>
        <w:r w:rsidRPr="00D97E6D" w:rsidDel="00D97E6D">
          <w:rPr>
            <w:noProof/>
            <w:rPrChange w:id="767" w:author="Laurence Golding" w:date="2017-10-10T15:25:00Z">
              <w:rPr>
                <w:rStyle w:val="Hyperlink"/>
                <w:noProof/>
              </w:rPr>
            </w:rPrChange>
          </w:rPr>
          <w:delText>Introduction</w:delText>
        </w:r>
        <w:r w:rsidDel="00D97E6D">
          <w:rPr>
            <w:noProof/>
            <w:webHidden/>
          </w:rPr>
          <w:tab/>
          <w:delText>9</w:delText>
        </w:r>
      </w:del>
    </w:p>
    <w:p w14:paraId="75CAE9F8" w14:textId="060770E7" w:rsidR="00413D45" w:rsidDel="00D97E6D" w:rsidRDefault="00413D45">
      <w:pPr>
        <w:pStyle w:val="TOC2"/>
        <w:tabs>
          <w:tab w:val="right" w:leader="dot" w:pos="9350"/>
        </w:tabs>
        <w:rPr>
          <w:del w:id="768" w:author="Laurence Golding" w:date="2017-10-10T15:25:00Z"/>
          <w:rFonts w:asciiTheme="minorHAnsi" w:eastAsiaTheme="minorEastAsia" w:hAnsiTheme="minorHAnsi" w:cstheme="minorBidi"/>
          <w:noProof/>
          <w:sz w:val="22"/>
          <w:szCs w:val="22"/>
        </w:rPr>
      </w:pPr>
      <w:del w:id="769" w:author="Laurence Golding" w:date="2017-10-10T15:25:00Z">
        <w:r w:rsidRPr="00D97E6D" w:rsidDel="00D97E6D">
          <w:rPr>
            <w:noProof/>
            <w:rPrChange w:id="770" w:author="Laurence Golding" w:date="2017-10-10T15:25:00Z">
              <w:rPr>
                <w:rStyle w:val="Hyperlink"/>
                <w:noProof/>
              </w:rPr>
            </w:rPrChange>
          </w:rPr>
          <w:delText>1.1 IPR Policy</w:delText>
        </w:r>
        <w:r w:rsidDel="00D97E6D">
          <w:rPr>
            <w:noProof/>
            <w:webHidden/>
          </w:rPr>
          <w:tab/>
          <w:delText>9</w:delText>
        </w:r>
      </w:del>
    </w:p>
    <w:p w14:paraId="047ED1EC" w14:textId="2C1DE420" w:rsidR="00413D45" w:rsidDel="00D97E6D" w:rsidRDefault="00413D45">
      <w:pPr>
        <w:pStyle w:val="TOC2"/>
        <w:tabs>
          <w:tab w:val="right" w:leader="dot" w:pos="9350"/>
        </w:tabs>
        <w:rPr>
          <w:del w:id="771" w:author="Laurence Golding" w:date="2017-10-10T15:25:00Z"/>
          <w:rFonts w:asciiTheme="minorHAnsi" w:eastAsiaTheme="minorEastAsia" w:hAnsiTheme="minorHAnsi" w:cstheme="minorBidi"/>
          <w:noProof/>
          <w:sz w:val="22"/>
          <w:szCs w:val="22"/>
        </w:rPr>
      </w:pPr>
      <w:del w:id="772" w:author="Laurence Golding" w:date="2017-10-10T15:25:00Z">
        <w:r w:rsidRPr="00D97E6D" w:rsidDel="00D97E6D">
          <w:rPr>
            <w:noProof/>
            <w:rPrChange w:id="773" w:author="Laurence Golding" w:date="2017-10-10T15:25:00Z">
              <w:rPr>
                <w:rStyle w:val="Hyperlink"/>
                <w:noProof/>
              </w:rPr>
            </w:rPrChange>
          </w:rPr>
          <w:delText>1.2 Terminology</w:delText>
        </w:r>
        <w:r w:rsidDel="00D97E6D">
          <w:rPr>
            <w:noProof/>
            <w:webHidden/>
          </w:rPr>
          <w:tab/>
          <w:delText>9</w:delText>
        </w:r>
      </w:del>
    </w:p>
    <w:p w14:paraId="104803E8" w14:textId="7C8120DE" w:rsidR="00413D45" w:rsidDel="00D97E6D" w:rsidRDefault="00413D45">
      <w:pPr>
        <w:pStyle w:val="TOC2"/>
        <w:tabs>
          <w:tab w:val="right" w:leader="dot" w:pos="9350"/>
        </w:tabs>
        <w:rPr>
          <w:del w:id="774" w:author="Laurence Golding" w:date="2017-10-10T15:25:00Z"/>
          <w:rFonts w:asciiTheme="minorHAnsi" w:eastAsiaTheme="minorEastAsia" w:hAnsiTheme="minorHAnsi" w:cstheme="minorBidi"/>
          <w:noProof/>
          <w:sz w:val="22"/>
          <w:szCs w:val="22"/>
        </w:rPr>
      </w:pPr>
      <w:del w:id="775" w:author="Laurence Golding" w:date="2017-10-10T15:25:00Z">
        <w:r w:rsidRPr="00D97E6D" w:rsidDel="00D97E6D">
          <w:rPr>
            <w:noProof/>
            <w:rPrChange w:id="776" w:author="Laurence Golding" w:date="2017-10-10T15:25:00Z">
              <w:rPr>
                <w:rStyle w:val="Hyperlink"/>
                <w:noProof/>
              </w:rPr>
            </w:rPrChange>
          </w:rPr>
          <w:delText>1.3 Normative References</w:delText>
        </w:r>
        <w:r w:rsidDel="00D97E6D">
          <w:rPr>
            <w:noProof/>
            <w:webHidden/>
          </w:rPr>
          <w:tab/>
          <w:delText>13</w:delText>
        </w:r>
      </w:del>
    </w:p>
    <w:p w14:paraId="35CAA576" w14:textId="45AFBD43" w:rsidR="00413D45" w:rsidDel="00D97E6D" w:rsidRDefault="00413D45">
      <w:pPr>
        <w:pStyle w:val="TOC2"/>
        <w:tabs>
          <w:tab w:val="right" w:leader="dot" w:pos="9350"/>
        </w:tabs>
        <w:rPr>
          <w:del w:id="777" w:author="Laurence Golding" w:date="2017-10-10T15:25:00Z"/>
          <w:rFonts w:asciiTheme="minorHAnsi" w:eastAsiaTheme="minorEastAsia" w:hAnsiTheme="minorHAnsi" w:cstheme="minorBidi"/>
          <w:noProof/>
          <w:sz w:val="22"/>
          <w:szCs w:val="22"/>
        </w:rPr>
      </w:pPr>
      <w:del w:id="778" w:author="Laurence Golding" w:date="2017-10-10T15:25:00Z">
        <w:r w:rsidRPr="00D97E6D" w:rsidDel="00D97E6D">
          <w:rPr>
            <w:noProof/>
            <w:rPrChange w:id="779" w:author="Laurence Golding" w:date="2017-10-10T15:25:00Z">
              <w:rPr>
                <w:rStyle w:val="Hyperlink"/>
                <w:noProof/>
              </w:rPr>
            </w:rPrChange>
          </w:rPr>
          <w:delText>1.4 Non-Normative References</w:delText>
        </w:r>
        <w:r w:rsidDel="00D97E6D">
          <w:rPr>
            <w:noProof/>
            <w:webHidden/>
          </w:rPr>
          <w:tab/>
          <w:delText>13</w:delText>
        </w:r>
      </w:del>
    </w:p>
    <w:p w14:paraId="3A3A72F7" w14:textId="33A85193" w:rsidR="00413D45" w:rsidDel="00D97E6D" w:rsidRDefault="00413D45">
      <w:pPr>
        <w:pStyle w:val="TOC1"/>
        <w:rPr>
          <w:del w:id="780" w:author="Laurence Golding" w:date="2017-10-10T15:25:00Z"/>
          <w:rFonts w:asciiTheme="minorHAnsi" w:eastAsiaTheme="minorEastAsia" w:hAnsiTheme="minorHAnsi" w:cstheme="minorBidi"/>
          <w:noProof/>
          <w:sz w:val="22"/>
          <w:szCs w:val="22"/>
        </w:rPr>
      </w:pPr>
      <w:del w:id="781" w:author="Laurence Golding" w:date="2017-10-10T15:25:00Z">
        <w:r w:rsidRPr="00D97E6D" w:rsidDel="00D97E6D">
          <w:rPr>
            <w:noProof/>
            <w:rPrChange w:id="782" w:author="Laurence Golding" w:date="2017-10-10T15:25:00Z">
              <w:rPr>
                <w:rStyle w:val="Hyperlink"/>
                <w:noProof/>
              </w:rPr>
            </w:rPrChange>
          </w:rPr>
          <w:delText>2</w:delText>
        </w:r>
        <w:r w:rsidDel="00D97E6D">
          <w:rPr>
            <w:rFonts w:asciiTheme="minorHAnsi" w:eastAsiaTheme="minorEastAsia" w:hAnsiTheme="minorHAnsi" w:cstheme="minorBidi"/>
            <w:noProof/>
            <w:sz w:val="22"/>
            <w:szCs w:val="22"/>
          </w:rPr>
          <w:tab/>
        </w:r>
        <w:r w:rsidRPr="00D97E6D" w:rsidDel="00D97E6D">
          <w:rPr>
            <w:noProof/>
            <w:rPrChange w:id="783" w:author="Laurence Golding" w:date="2017-10-10T15:25:00Z">
              <w:rPr>
                <w:rStyle w:val="Hyperlink"/>
                <w:noProof/>
              </w:rPr>
            </w:rPrChange>
          </w:rPr>
          <w:delText>Conventions</w:delText>
        </w:r>
        <w:r w:rsidDel="00D97E6D">
          <w:rPr>
            <w:noProof/>
            <w:webHidden/>
          </w:rPr>
          <w:tab/>
          <w:delText>14</w:delText>
        </w:r>
      </w:del>
    </w:p>
    <w:p w14:paraId="6F593210" w14:textId="72F984F3" w:rsidR="00413D45" w:rsidDel="00D97E6D" w:rsidRDefault="00413D45">
      <w:pPr>
        <w:pStyle w:val="TOC2"/>
        <w:tabs>
          <w:tab w:val="right" w:leader="dot" w:pos="9350"/>
        </w:tabs>
        <w:rPr>
          <w:del w:id="784" w:author="Laurence Golding" w:date="2017-10-10T15:25:00Z"/>
          <w:rFonts w:asciiTheme="minorHAnsi" w:eastAsiaTheme="minorEastAsia" w:hAnsiTheme="minorHAnsi" w:cstheme="minorBidi"/>
          <w:noProof/>
          <w:sz w:val="22"/>
          <w:szCs w:val="22"/>
        </w:rPr>
      </w:pPr>
      <w:del w:id="785" w:author="Laurence Golding" w:date="2017-10-10T15:25:00Z">
        <w:r w:rsidRPr="00D97E6D" w:rsidDel="00D97E6D">
          <w:rPr>
            <w:noProof/>
            <w:rPrChange w:id="786" w:author="Laurence Golding" w:date="2017-10-10T15:25:00Z">
              <w:rPr>
                <w:rStyle w:val="Hyperlink"/>
                <w:noProof/>
              </w:rPr>
            </w:rPrChange>
          </w:rPr>
          <w:delText>2.1 General</w:delText>
        </w:r>
        <w:r w:rsidDel="00D97E6D">
          <w:rPr>
            <w:noProof/>
            <w:webHidden/>
          </w:rPr>
          <w:tab/>
          <w:delText>14</w:delText>
        </w:r>
      </w:del>
    </w:p>
    <w:p w14:paraId="4BE282D4" w14:textId="3D9F2F26" w:rsidR="00413D45" w:rsidDel="00D97E6D" w:rsidRDefault="00413D45">
      <w:pPr>
        <w:pStyle w:val="TOC2"/>
        <w:tabs>
          <w:tab w:val="right" w:leader="dot" w:pos="9350"/>
        </w:tabs>
        <w:rPr>
          <w:del w:id="787" w:author="Laurence Golding" w:date="2017-10-10T15:25:00Z"/>
          <w:rFonts w:asciiTheme="minorHAnsi" w:eastAsiaTheme="minorEastAsia" w:hAnsiTheme="minorHAnsi" w:cstheme="minorBidi"/>
          <w:noProof/>
          <w:sz w:val="22"/>
          <w:szCs w:val="22"/>
        </w:rPr>
      </w:pPr>
      <w:del w:id="788" w:author="Laurence Golding" w:date="2017-10-10T15:25:00Z">
        <w:r w:rsidRPr="00D97E6D" w:rsidDel="00D97E6D">
          <w:rPr>
            <w:noProof/>
            <w:rPrChange w:id="789" w:author="Laurence Golding" w:date="2017-10-10T15:25:00Z">
              <w:rPr>
                <w:rStyle w:val="Hyperlink"/>
                <w:noProof/>
              </w:rPr>
            </w:rPrChange>
          </w:rPr>
          <w:delText>2.2 Format examples</w:delText>
        </w:r>
        <w:r w:rsidDel="00D97E6D">
          <w:rPr>
            <w:noProof/>
            <w:webHidden/>
          </w:rPr>
          <w:tab/>
          <w:delText>14</w:delText>
        </w:r>
      </w:del>
    </w:p>
    <w:p w14:paraId="4BC1D1F6" w14:textId="394C5138" w:rsidR="00413D45" w:rsidDel="00D97E6D" w:rsidRDefault="00413D45">
      <w:pPr>
        <w:pStyle w:val="TOC2"/>
        <w:tabs>
          <w:tab w:val="right" w:leader="dot" w:pos="9350"/>
        </w:tabs>
        <w:rPr>
          <w:del w:id="790" w:author="Laurence Golding" w:date="2017-10-10T15:25:00Z"/>
          <w:rFonts w:asciiTheme="minorHAnsi" w:eastAsiaTheme="minorEastAsia" w:hAnsiTheme="minorHAnsi" w:cstheme="minorBidi"/>
          <w:noProof/>
          <w:sz w:val="22"/>
          <w:szCs w:val="22"/>
        </w:rPr>
      </w:pPr>
      <w:del w:id="791" w:author="Laurence Golding" w:date="2017-10-10T15:25:00Z">
        <w:r w:rsidRPr="00D97E6D" w:rsidDel="00D97E6D">
          <w:rPr>
            <w:noProof/>
            <w:rPrChange w:id="792" w:author="Laurence Golding" w:date="2017-10-10T15:25:00Z">
              <w:rPr>
                <w:rStyle w:val="Hyperlink"/>
                <w:noProof/>
              </w:rPr>
            </w:rPrChange>
          </w:rPr>
          <w:delText>2.3 Property notation</w:delText>
        </w:r>
        <w:r w:rsidDel="00D97E6D">
          <w:rPr>
            <w:noProof/>
            <w:webHidden/>
          </w:rPr>
          <w:tab/>
          <w:delText>14</w:delText>
        </w:r>
      </w:del>
    </w:p>
    <w:p w14:paraId="65A0A720" w14:textId="5B125E1E" w:rsidR="00413D45" w:rsidDel="00D97E6D" w:rsidRDefault="00413D45">
      <w:pPr>
        <w:pStyle w:val="TOC1"/>
        <w:rPr>
          <w:del w:id="793" w:author="Laurence Golding" w:date="2017-10-10T15:25:00Z"/>
          <w:rFonts w:asciiTheme="minorHAnsi" w:eastAsiaTheme="minorEastAsia" w:hAnsiTheme="minorHAnsi" w:cstheme="minorBidi"/>
          <w:noProof/>
          <w:sz w:val="22"/>
          <w:szCs w:val="22"/>
        </w:rPr>
      </w:pPr>
      <w:del w:id="794" w:author="Laurence Golding" w:date="2017-10-10T15:25:00Z">
        <w:r w:rsidRPr="00D97E6D" w:rsidDel="00D97E6D">
          <w:rPr>
            <w:noProof/>
            <w:rPrChange w:id="795" w:author="Laurence Golding" w:date="2017-10-10T15:25:00Z">
              <w:rPr>
                <w:rStyle w:val="Hyperlink"/>
                <w:noProof/>
              </w:rPr>
            </w:rPrChange>
          </w:rPr>
          <w:delText>3</w:delText>
        </w:r>
        <w:r w:rsidDel="00D97E6D">
          <w:rPr>
            <w:rFonts w:asciiTheme="minorHAnsi" w:eastAsiaTheme="minorEastAsia" w:hAnsiTheme="minorHAnsi" w:cstheme="minorBidi"/>
            <w:noProof/>
            <w:sz w:val="22"/>
            <w:szCs w:val="22"/>
          </w:rPr>
          <w:tab/>
        </w:r>
        <w:r w:rsidRPr="00D97E6D" w:rsidDel="00D97E6D">
          <w:rPr>
            <w:noProof/>
            <w:rPrChange w:id="796" w:author="Laurence Golding" w:date="2017-10-10T15:25:00Z">
              <w:rPr>
                <w:rStyle w:val="Hyperlink"/>
                <w:noProof/>
              </w:rPr>
            </w:rPrChange>
          </w:rPr>
          <w:delText>File format</w:delText>
        </w:r>
        <w:r w:rsidDel="00D97E6D">
          <w:rPr>
            <w:noProof/>
            <w:webHidden/>
          </w:rPr>
          <w:tab/>
          <w:delText>15</w:delText>
        </w:r>
      </w:del>
    </w:p>
    <w:p w14:paraId="5F3871E1" w14:textId="5F8A2CF0" w:rsidR="00413D45" w:rsidDel="00D97E6D" w:rsidRDefault="00413D45">
      <w:pPr>
        <w:pStyle w:val="TOC2"/>
        <w:tabs>
          <w:tab w:val="right" w:leader="dot" w:pos="9350"/>
        </w:tabs>
        <w:rPr>
          <w:del w:id="797" w:author="Laurence Golding" w:date="2017-10-10T15:25:00Z"/>
          <w:rFonts w:asciiTheme="minorHAnsi" w:eastAsiaTheme="minorEastAsia" w:hAnsiTheme="minorHAnsi" w:cstheme="minorBidi"/>
          <w:noProof/>
          <w:sz w:val="22"/>
          <w:szCs w:val="22"/>
        </w:rPr>
      </w:pPr>
      <w:del w:id="798" w:author="Laurence Golding" w:date="2017-10-10T15:25:00Z">
        <w:r w:rsidRPr="00D97E6D" w:rsidDel="00D97E6D">
          <w:rPr>
            <w:noProof/>
            <w:rPrChange w:id="799" w:author="Laurence Golding" w:date="2017-10-10T15:25:00Z">
              <w:rPr>
                <w:rStyle w:val="Hyperlink"/>
                <w:noProof/>
              </w:rPr>
            </w:rPrChange>
          </w:rPr>
          <w:delText>3.1 General</w:delText>
        </w:r>
        <w:r w:rsidDel="00D97E6D">
          <w:rPr>
            <w:noProof/>
            <w:webHidden/>
          </w:rPr>
          <w:tab/>
          <w:delText>15</w:delText>
        </w:r>
      </w:del>
    </w:p>
    <w:p w14:paraId="1375BD3A" w14:textId="5744DEE3" w:rsidR="00413D45" w:rsidDel="00D97E6D" w:rsidRDefault="00413D45">
      <w:pPr>
        <w:pStyle w:val="TOC2"/>
        <w:tabs>
          <w:tab w:val="right" w:leader="dot" w:pos="9350"/>
        </w:tabs>
        <w:rPr>
          <w:del w:id="800" w:author="Laurence Golding" w:date="2017-10-10T15:25:00Z"/>
          <w:rFonts w:asciiTheme="minorHAnsi" w:eastAsiaTheme="minorEastAsia" w:hAnsiTheme="minorHAnsi" w:cstheme="minorBidi"/>
          <w:noProof/>
          <w:sz w:val="22"/>
          <w:szCs w:val="22"/>
        </w:rPr>
      </w:pPr>
      <w:del w:id="801" w:author="Laurence Golding" w:date="2017-10-10T15:25:00Z">
        <w:r w:rsidRPr="00D97E6D" w:rsidDel="00D97E6D">
          <w:rPr>
            <w:noProof/>
            <w:rPrChange w:id="802" w:author="Laurence Golding" w:date="2017-10-10T15:25:00Z">
              <w:rPr>
                <w:rStyle w:val="Hyperlink"/>
                <w:noProof/>
              </w:rPr>
            </w:rPrChange>
          </w:rPr>
          <w:delText>3.2 URI-valued properties</w:delText>
        </w:r>
        <w:r w:rsidDel="00D97E6D">
          <w:rPr>
            <w:noProof/>
            <w:webHidden/>
          </w:rPr>
          <w:tab/>
          <w:delText>15</w:delText>
        </w:r>
      </w:del>
    </w:p>
    <w:p w14:paraId="26E9108C" w14:textId="5512681F" w:rsidR="00413D45" w:rsidDel="00D97E6D" w:rsidRDefault="00413D45">
      <w:pPr>
        <w:pStyle w:val="TOC2"/>
        <w:tabs>
          <w:tab w:val="right" w:leader="dot" w:pos="9350"/>
        </w:tabs>
        <w:rPr>
          <w:del w:id="803" w:author="Laurence Golding" w:date="2017-10-10T15:25:00Z"/>
          <w:rFonts w:asciiTheme="minorHAnsi" w:eastAsiaTheme="minorEastAsia" w:hAnsiTheme="minorHAnsi" w:cstheme="minorBidi"/>
          <w:noProof/>
          <w:sz w:val="22"/>
          <w:szCs w:val="22"/>
        </w:rPr>
      </w:pPr>
      <w:del w:id="804" w:author="Laurence Golding" w:date="2017-10-10T15:25:00Z">
        <w:r w:rsidRPr="00D97E6D" w:rsidDel="00D97E6D">
          <w:rPr>
            <w:noProof/>
            <w:rPrChange w:id="805" w:author="Laurence Golding" w:date="2017-10-10T15:25:00Z">
              <w:rPr>
                <w:rStyle w:val="Hyperlink"/>
                <w:noProof/>
              </w:rPr>
            </w:rPrChange>
          </w:rPr>
          <w:delText>3.3 URI base id properties</w:delText>
        </w:r>
        <w:r w:rsidDel="00D97E6D">
          <w:rPr>
            <w:noProof/>
            <w:webHidden/>
          </w:rPr>
          <w:tab/>
          <w:delText>15</w:delText>
        </w:r>
      </w:del>
    </w:p>
    <w:p w14:paraId="562C805B" w14:textId="1E663482" w:rsidR="00413D45" w:rsidDel="00D97E6D" w:rsidRDefault="00413D45">
      <w:pPr>
        <w:pStyle w:val="TOC2"/>
        <w:tabs>
          <w:tab w:val="right" w:leader="dot" w:pos="9350"/>
        </w:tabs>
        <w:rPr>
          <w:del w:id="806" w:author="Laurence Golding" w:date="2017-10-10T15:25:00Z"/>
          <w:rFonts w:asciiTheme="minorHAnsi" w:eastAsiaTheme="minorEastAsia" w:hAnsiTheme="minorHAnsi" w:cstheme="minorBidi"/>
          <w:noProof/>
          <w:sz w:val="22"/>
          <w:szCs w:val="22"/>
        </w:rPr>
      </w:pPr>
      <w:del w:id="807" w:author="Laurence Golding" w:date="2017-10-10T15:25:00Z">
        <w:r w:rsidRPr="00D97E6D" w:rsidDel="00D97E6D">
          <w:rPr>
            <w:noProof/>
            <w:rPrChange w:id="808" w:author="Laurence Golding" w:date="2017-10-10T15:25:00Z">
              <w:rPr>
                <w:rStyle w:val="Hyperlink"/>
                <w:noProof/>
              </w:rPr>
            </w:rPrChange>
          </w:rPr>
          <w:delText>3.4 String properties</w:delText>
        </w:r>
        <w:r w:rsidDel="00D97E6D">
          <w:rPr>
            <w:noProof/>
            <w:webHidden/>
          </w:rPr>
          <w:tab/>
          <w:delText>16</w:delText>
        </w:r>
      </w:del>
    </w:p>
    <w:p w14:paraId="0445176D" w14:textId="10905801" w:rsidR="00413D45" w:rsidDel="00D97E6D" w:rsidRDefault="00413D45">
      <w:pPr>
        <w:pStyle w:val="TOC2"/>
        <w:tabs>
          <w:tab w:val="right" w:leader="dot" w:pos="9350"/>
        </w:tabs>
        <w:rPr>
          <w:del w:id="809" w:author="Laurence Golding" w:date="2017-10-10T15:25:00Z"/>
          <w:rFonts w:asciiTheme="minorHAnsi" w:eastAsiaTheme="minorEastAsia" w:hAnsiTheme="minorHAnsi" w:cstheme="minorBidi"/>
          <w:noProof/>
          <w:sz w:val="22"/>
          <w:szCs w:val="22"/>
        </w:rPr>
      </w:pPr>
      <w:del w:id="810" w:author="Laurence Golding" w:date="2017-10-10T15:25:00Z">
        <w:r w:rsidRPr="00D97E6D" w:rsidDel="00D97E6D">
          <w:rPr>
            <w:noProof/>
            <w:rPrChange w:id="811" w:author="Laurence Golding" w:date="2017-10-10T15:25:00Z">
              <w:rPr>
                <w:rStyle w:val="Hyperlink"/>
                <w:noProof/>
              </w:rPr>
            </w:rPrChange>
          </w:rPr>
          <w:delText>3.5 Object properties</w:delText>
        </w:r>
        <w:r w:rsidDel="00D97E6D">
          <w:rPr>
            <w:noProof/>
            <w:webHidden/>
          </w:rPr>
          <w:tab/>
          <w:delText>17</w:delText>
        </w:r>
      </w:del>
    </w:p>
    <w:p w14:paraId="69A06771" w14:textId="67471699" w:rsidR="00413D45" w:rsidDel="00D97E6D" w:rsidRDefault="00413D45">
      <w:pPr>
        <w:pStyle w:val="TOC2"/>
        <w:tabs>
          <w:tab w:val="right" w:leader="dot" w:pos="9350"/>
        </w:tabs>
        <w:rPr>
          <w:del w:id="812" w:author="Laurence Golding" w:date="2017-10-10T15:25:00Z"/>
          <w:rFonts w:asciiTheme="minorHAnsi" w:eastAsiaTheme="minorEastAsia" w:hAnsiTheme="minorHAnsi" w:cstheme="minorBidi"/>
          <w:noProof/>
          <w:sz w:val="22"/>
          <w:szCs w:val="22"/>
        </w:rPr>
      </w:pPr>
      <w:del w:id="813" w:author="Laurence Golding" w:date="2017-10-10T15:25:00Z">
        <w:r w:rsidRPr="00D97E6D" w:rsidDel="00D97E6D">
          <w:rPr>
            <w:noProof/>
            <w:rPrChange w:id="814" w:author="Laurence Golding" w:date="2017-10-10T15:25:00Z">
              <w:rPr>
                <w:rStyle w:val="Hyperlink"/>
                <w:noProof/>
              </w:rPr>
            </w:rPrChange>
          </w:rPr>
          <w:delText>3.6 Array properties</w:delText>
        </w:r>
        <w:r w:rsidDel="00D97E6D">
          <w:rPr>
            <w:noProof/>
            <w:webHidden/>
          </w:rPr>
          <w:tab/>
          <w:delText>17</w:delText>
        </w:r>
      </w:del>
    </w:p>
    <w:p w14:paraId="49AD58C1" w14:textId="6D874475" w:rsidR="00413D45" w:rsidDel="00D97E6D" w:rsidRDefault="00413D45">
      <w:pPr>
        <w:pStyle w:val="TOC2"/>
        <w:tabs>
          <w:tab w:val="right" w:leader="dot" w:pos="9350"/>
        </w:tabs>
        <w:rPr>
          <w:del w:id="815" w:author="Laurence Golding" w:date="2017-10-10T15:25:00Z"/>
          <w:rFonts w:asciiTheme="minorHAnsi" w:eastAsiaTheme="minorEastAsia" w:hAnsiTheme="minorHAnsi" w:cstheme="minorBidi"/>
          <w:noProof/>
          <w:sz w:val="22"/>
          <w:szCs w:val="22"/>
        </w:rPr>
      </w:pPr>
      <w:del w:id="816" w:author="Laurence Golding" w:date="2017-10-10T15:25:00Z">
        <w:r w:rsidRPr="00D97E6D" w:rsidDel="00D97E6D">
          <w:rPr>
            <w:noProof/>
            <w:rPrChange w:id="817" w:author="Laurence Golding" w:date="2017-10-10T15:25:00Z">
              <w:rPr>
                <w:rStyle w:val="Hyperlink"/>
                <w:noProof/>
              </w:rPr>
            </w:rPrChange>
          </w:rPr>
          <w:delText>3.7 Property bags</w:delText>
        </w:r>
        <w:r w:rsidDel="00D97E6D">
          <w:rPr>
            <w:noProof/>
            <w:webHidden/>
          </w:rPr>
          <w:tab/>
          <w:delText>17</w:delText>
        </w:r>
      </w:del>
    </w:p>
    <w:p w14:paraId="1A32C3E0" w14:textId="7E9193FF" w:rsidR="00413D45" w:rsidDel="00D97E6D" w:rsidRDefault="00413D45">
      <w:pPr>
        <w:pStyle w:val="TOC3"/>
        <w:tabs>
          <w:tab w:val="right" w:leader="dot" w:pos="9350"/>
        </w:tabs>
        <w:rPr>
          <w:del w:id="818" w:author="Laurence Golding" w:date="2017-10-10T15:25:00Z"/>
          <w:rFonts w:asciiTheme="minorHAnsi" w:eastAsiaTheme="minorEastAsia" w:hAnsiTheme="minorHAnsi" w:cstheme="minorBidi"/>
          <w:noProof/>
          <w:sz w:val="22"/>
          <w:szCs w:val="22"/>
        </w:rPr>
      </w:pPr>
      <w:del w:id="819" w:author="Laurence Golding" w:date="2017-10-10T15:25:00Z">
        <w:r w:rsidRPr="00D97E6D" w:rsidDel="00D97E6D">
          <w:rPr>
            <w:noProof/>
            <w:rPrChange w:id="820" w:author="Laurence Golding" w:date="2017-10-10T15:25:00Z">
              <w:rPr>
                <w:rStyle w:val="Hyperlink"/>
                <w:noProof/>
              </w:rPr>
            </w:rPrChange>
          </w:rPr>
          <w:delText>3.7.1 General</w:delText>
        </w:r>
        <w:r w:rsidDel="00D97E6D">
          <w:rPr>
            <w:noProof/>
            <w:webHidden/>
          </w:rPr>
          <w:tab/>
          <w:delText>17</w:delText>
        </w:r>
      </w:del>
    </w:p>
    <w:p w14:paraId="28912119" w14:textId="37954BF5" w:rsidR="00413D45" w:rsidDel="00D97E6D" w:rsidRDefault="00413D45">
      <w:pPr>
        <w:pStyle w:val="TOC3"/>
        <w:tabs>
          <w:tab w:val="right" w:leader="dot" w:pos="9350"/>
        </w:tabs>
        <w:rPr>
          <w:del w:id="821" w:author="Laurence Golding" w:date="2017-10-10T15:25:00Z"/>
          <w:rFonts w:asciiTheme="minorHAnsi" w:eastAsiaTheme="minorEastAsia" w:hAnsiTheme="minorHAnsi" w:cstheme="minorBidi"/>
          <w:noProof/>
          <w:sz w:val="22"/>
          <w:szCs w:val="22"/>
        </w:rPr>
      </w:pPr>
      <w:del w:id="822" w:author="Laurence Golding" w:date="2017-10-10T15:25:00Z">
        <w:r w:rsidRPr="00D97E6D" w:rsidDel="00D97E6D">
          <w:rPr>
            <w:noProof/>
            <w:rPrChange w:id="823" w:author="Laurence Golding" w:date="2017-10-10T15:25:00Z">
              <w:rPr>
                <w:rStyle w:val="Hyperlink"/>
                <w:noProof/>
              </w:rPr>
            </w:rPrChange>
          </w:rPr>
          <w:delText>3.7.2 Tags</w:delText>
        </w:r>
        <w:r w:rsidDel="00D97E6D">
          <w:rPr>
            <w:noProof/>
            <w:webHidden/>
          </w:rPr>
          <w:tab/>
          <w:delText>17</w:delText>
        </w:r>
      </w:del>
    </w:p>
    <w:p w14:paraId="62AF82D0" w14:textId="2DC915F8" w:rsidR="00413D45" w:rsidDel="00D97E6D" w:rsidRDefault="00413D45">
      <w:pPr>
        <w:pStyle w:val="TOC2"/>
        <w:tabs>
          <w:tab w:val="right" w:leader="dot" w:pos="9350"/>
        </w:tabs>
        <w:rPr>
          <w:del w:id="824" w:author="Laurence Golding" w:date="2017-10-10T15:25:00Z"/>
          <w:rFonts w:asciiTheme="minorHAnsi" w:eastAsiaTheme="minorEastAsia" w:hAnsiTheme="minorHAnsi" w:cstheme="minorBidi"/>
          <w:noProof/>
          <w:sz w:val="22"/>
          <w:szCs w:val="22"/>
        </w:rPr>
      </w:pPr>
      <w:del w:id="825" w:author="Laurence Golding" w:date="2017-10-10T15:25:00Z">
        <w:r w:rsidRPr="00D97E6D" w:rsidDel="00D97E6D">
          <w:rPr>
            <w:noProof/>
            <w:rPrChange w:id="826" w:author="Laurence Golding" w:date="2017-10-10T15:25:00Z">
              <w:rPr>
                <w:rStyle w:val="Hyperlink"/>
                <w:noProof/>
              </w:rPr>
            </w:rPrChange>
          </w:rPr>
          <w:delText>3.8 Date/time properties</w:delText>
        </w:r>
        <w:r w:rsidDel="00D97E6D">
          <w:rPr>
            <w:noProof/>
            <w:webHidden/>
          </w:rPr>
          <w:tab/>
          <w:delText>17</w:delText>
        </w:r>
      </w:del>
    </w:p>
    <w:p w14:paraId="023A5163" w14:textId="3E1A9FA5" w:rsidR="00413D45" w:rsidDel="00D97E6D" w:rsidRDefault="00413D45">
      <w:pPr>
        <w:pStyle w:val="TOC2"/>
        <w:tabs>
          <w:tab w:val="right" w:leader="dot" w:pos="9350"/>
        </w:tabs>
        <w:rPr>
          <w:del w:id="827" w:author="Laurence Golding" w:date="2017-10-10T15:25:00Z"/>
          <w:rFonts w:asciiTheme="minorHAnsi" w:eastAsiaTheme="minorEastAsia" w:hAnsiTheme="minorHAnsi" w:cstheme="minorBidi"/>
          <w:noProof/>
          <w:sz w:val="22"/>
          <w:szCs w:val="22"/>
        </w:rPr>
      </w:pPr>
      <w:del w:id="828" w:author="Laurence Golding" w:date="2017-10-10T15:25:00Z">
        <w:r w:rsidRPr="00D97E6D" w:rsidDel="00D97E6D">
          <w:rPr>
            <w:noProof/>
            <w:rPrChange w:id="829" w:author="Laurence Golding" w:date="2017-10-10T15:25:00Z">
              <w:rPr>
                <w:rStyle w:val="Hyperlink"/>
                <w:noProof/>
              </w:rPr>
            </w:rPrChange>
          </w:rPr>
          <w:delText>3.9 Array properties with unique values</w:delText>
        </w:r>
        <w:r w:rsidDel="00D97E6D">
          <w:rPr>
            <w:noProof/>
            <w:webHidden/>
          </w:rPr>
          <w:tab/>
          <w:delText>17</w:delText>
        </w:r>
      </w:del>
    </w:p>
    <w:p w14:paraId="1251050E" w14:textId="77390ECC" w:rsidR="00413D45" w:rsidDel="00D97E6D" w:rsidRDefault="00413D45">
      <w:pPr>
        <w:pStyle w:val="TOC2"/>
        <w:tabs>
          <w:tab w:val="right" w:leader="dot" w:pos="9350"/>
        </w:tabs>
        <w:rPr>
          <w:del w:id="830" w:author="Laurence Golding" w:date="2017-10-10T15:25:00Z"/>
          <w:rFonts w:asciiTheme="minorHAnsi" w:eastAsiaTheme="minorEastAsia" w:hAnsiTheme="minorHAnsi" w:cstheme="minorBidi"/>
          <w:noProof/>
          <w:sz w:val="22"/>
          <w:szCs w:val="22"/>
        </w:rPr>
      </w:pPr>
      <w:del w:id="831" w:author="Laurence Golding" w:date="2017-10-10T15:25:00Z">
        <w:r w:rsidRPr="00D97E6D" w:rsidDel="00D97E6D">
          <w:rPr>
            <w:noProof/>
            <w:rPrChange w:id="832" w:author="Laurence Golding" w:date="2017-10-10T15:25:00Z">
              <w:rPr>
                <w:rStyle w:val="Hyperlink"/>
                <w:noProof/>
              </w:rPr>
            </w:rPrChange>
          </w:rPr>
          <w:delText>3.10 Message properties</w:delText>
        </w:r>
        <w:r w:rsidDel="00D97E6D">
          <w:rPr>
            <w:noProof/>
            <w:webHidden/>
          </w:rPr>
          <w:tab/>
          <w:delText>18</w:delText>
        </w:r>
      </w:del>
    </w:p>
    <w:p w14:paraId="493BA582" w14:textId="0F9633C4" w:rsidR="00413D45" w:rsidDel="00D97E6D" w:rsidRDefault="00413D45">
      <w:pPr>
        <w:pStyle w:val="TOC2"/>
        <w:tabs>
          <w:tab w:val="right" w:leader="dot" w:pos="9350"/>
        </w:tabs>
        <w:rPr>
          <w:del w:id="833" w:author="Laurence Golding" w:date="2017-10-10T15:25:00Z"/>
          <w:rFonts w:asciiTheme="minorHAnsi" w:eastAsiaTheme="minorEastAsia" w:hAnsiTheme="minorHAnsi" w:cstheme="minorBidi"/>
          <w:noProof/>
          <w:sz w:val="22"/>
          <w:szCs w:val="22"/>
        </w:rPr>
      </w:pPr>
      <w:del w:id="834" w:author="Laurence Golding" w:date="2017-10-10T15:25:00Z">
        <w:r w:rsidRPr="00D97E6D" w:rsidDel="00D97E6D">
          <w:rPr>
            <w:noProof/>
            <w:rPrChange w:id="835" w:author="Laurence Golding" w:date="2017-10-10T15:25:00Z">
              <w:rPr>
                <w:rStyle w:val="Hyperlink"/>
                <w:noProof/>
              </w:rPr>
            </w:rPrChange>
          </w:rPr>
          <w:delText>3.11 sarifLog object</w:delText>
        </w:r>
        <w:r w:rsidDel="00D97E6D">
          <w:rPr>
            <w:noProof/>
            <w:webHidden/>
          </w:rPr>
          <w:tab/>
          <w:delText>18</w:delText>
        </w:r>
      </w:del>
    </w:p>
    <w:p w14:paraId="10493848" w14:textId="44DBAC10" w:rsidR="00413D45" w:rsidDel="00D97E6D" w:rsidRDefault="00413D45">
      <w:pPr>
        <w:pStyle w:val="TOC3"/>
        <w:tabs>
          <w:tab w:val="right" w:leader="dot" w:pos="9350"/>
        </w:tabs>
        <w:rPr>
          <w:del w:id="836" w:author="Laurence Golding" w:date="2017-10-10T15:25:00Z"/>
          <w:rFonts w:asciiTheme="minorHAnsi" w:eastAsiaTheme="minorEastAsia" w:hAnsiTheme="minorHAnsi" w:cstheme="minorBidi"/>
          <w:noProof/>
          <w:sz w:val="22"/>
          <w:szCs w:val="22"/>
        </w:rPr>
      </w:pPr>
      <w:del w:id="837" w:author="Laurence Golding" w:date="2017-10-10T15:25:00Z">
        <w:r w:rsidRPr="00D97E6D" w:rsidDel="00D97E6D">
          <w:rPr>
            <w:noProof/>
            <w:rPrChange w:id="838" w:author="Laurence Golding" w:date="2017-10-10T15:25:00Z">
              <w:rPr>
                <w:rStyle w:val="Hyperlink"/>
                <w:noProof/>
              </w:rPr>
            </w:rPrChange>
          </w:rPr>
          <w:delText>3.11.1 General</w:delText>
        </w:r>
        <w:r w:rsidDel="00D97E6D">
          <w:rPr>
            <w:noProof/>
            <w:webHidden/>
          </w:rPr>
          <w:tab/>
          <w:delText>18</w:delText>
        </w:r>
      </w:del>
    </w:p>
    <w:p w14:paraId="6400E3A4" w14:textId="0A1E301C" w:rsidR="00413D45" w:rsidDel="00D97E6D" w:rsidRDefault="00413D45">
      <w:pPr>
        <w:pStyle w:val="TOC3"/>
        <w:tabs>
          <w:tab w:val="right" w:leader="dot" w:pos="9350"/>
        </w:tabs>
        <w:rPr>
          <w:del w:id="839" w:author="Laurence Golding" w:date="2017-10-10T15:25:00Z"/>
          <w:rFonts w:asciiTheme="minorHAnsi" w:eastAsiaTheme="minorEastAsia" w:hAnsiTheme="minorHAnsi" w:cstheme="minorBidi"/>
          <w:noProof/>
          <w:sz w:val="22"/>
          <w:szCs w:val="22"/>
        </w:rPr>
      </w:pPr>
      <w:del w:id="840" w:author="Laurence Golding" w:date="2017-10-10T15:25:00Z">
        <w:r w:rsidRPr="00D97E6D" w:rsidDel="00D97E6D">
          <w:rPr>
            <w:noProof/>
            <w:rPrChange w:id="841" w:author="Laurence Golding" w:date="2017-10-10T15:25:00Z">
              <w:rPr>
                <w:rStyle w:val="Hyperlink"/>
                <w:noProof/>
              </w:rPr>
            </w:rPrChange>
          </w:rPr>
          <w:delText>3.11.2 version property</w:delText>
        </w:r>
        <w:r w:rsidDel="00D97E6D">
          <w:rPr>
            <w:noProof/>
            <w:webHidden/>
          </w:rPr>
          <w:tab/>
          <w:delText>18</w:delText>
        </w:r>
      </w:del>
    </w:p>
    <w:p w14:paraId="112A0158" w14:textId="086A1AC1" w:rsidR="00413D45" w:rsidDel="00D97E6D" w:rsidRDefault="00413D45">
      <w:pPr>
        <w:pStyle w:val="TOC3"/>
        <w:tabs>
          <w:tab w:val="right" w:leader="dot" w:pos="9350"/>
        </w:tabs>
        <w:rPr>
          <w:del w:id="842" w:author="Laurence Golding" w:date="2017-10-10T15:25:00Z"/>
          <w:rFonts w:asciiTheme="minorHAnsi" w:eastAsiaTheme="minorEastAsia" w:hAnsiTheme="minorHAnsi" w:cstheme="minorBidi"/>
          <w:noProof/>
          <w:sz w:val="22"/>
          <w:szCs w:val="22"/>
        </w:rPr>
      </w:pPr>
      <w:del w:id="843" w:author="Laurence Golding" w:date="2017-10-10T15:25:00Z">
        <w:r w:rsidRPr="00D97E6D" w:rsidDel="00D97E6D">
          <w:rPr>
            <w:noProof/>
            <w:rPrChange w:id="844" w:author="Laurence Golding" w:date="2017-10-10T15:25:00Z">
              <w:rPr>
                <w:rStyle w:val="Hyperlink"/>
                <w:noProof/>
              </w:rPr>
            </w:rPrChange>
          </w:rPr>
          <w:delText>3.11.3 $schema property</w:delText>
        </w:r>
        <w:r w:rsidDel="00D97E6D">
          <w:rPr>
            <w:noProof/>
            <w:webHidden/>
          </w:rPr>
          <w:tab/>
          <w:delText>18</w:delText>
        </w:r>
      </w:del>
    </w:p>
    <w:p w14:paraId="13823CA0" w14:textId="0DE5D8D9" w:rsidR="00413D45" w:rsidDel="00D97E6D" w:rsidRDefault="00413D45">
      <w:pPr>
        <w:pStyle w:val="TOC3"/>
        <w:tabs>
          <w:tab w:val="right" w:leader="dot" w:pos="9350"/>
        </w:tabs>
        <w:rPr>
          <w:del w:id="845" w:author="Laurence Golding" w:date="2017-10-10T15:25:00Z"/>
          <w:rFonts w:asciiTheme="minorHAnsi" w:eastAsiaTheme="minorEastAsia" w:hAnsiTheme="minorHAnsi" w:cstheme="minorBidi"/>
          <w:noProof/>
          <w:sz w:val="22"/>
          <w:szCs w:val="22"/>
        </w:rPr>
      </w:pPr>
      <w:del w:id="846" w:author="Laurence Golding" w:date="2017-10-10T15:25:00Z">
        <w:r w:rsidRPr="00D97E6D" w:rsidDel="00D97E6D">
          <w:rPr>
            <w:noProof/>
            <w:rPrChange w:id="847" w:author="Laurence Golding" w:date="2017-10-10T15:25:00Z">
              <w:rPr>
                <w:rStyle w:val="Hyperlink"/>
                <w:noProof/>
              </w:rPr>
            </w:rPrChange>
          </w:rPr>
          <w:delText>3.11.4 runs property</w:delText>
        </w:r>
        <w:r w:rsidDel="00D97E6D">
          <w:rPr>
            <w:noProof/>
            <w:webHidden/>
          </w:rPr>
          <w:tab/>
          <w:delText>19</w:delText>
        </w:r>
      </w:del>
    </w:p>
    <w:p w14:paraId="065C8DAF" w14:textId="16638EC9" w:rsidR="00413D45" w:rsidDel="00D97E6D" w:rsidRDefault="00413D45">
      <w:pPr>
        <w:pStyle w:val="TOC2"/>
        <w:tabs>
          <w:tab w:val="right" w:leader="dot" w:pos="9350"/>
        </w:tabs>
        <w:rPr>
          <w:del w:id="848" w:author="Laurence Golding" w:date="2017-10-10T15:25:00Z"/>
          <w:rFonts w:asciiTheme="minorHAnsi" w:eastAsiaTheme="minorEastAsia" w:hAnsiTheme="minorHAnsi" w:cstheme="minorBidi"/>
          <w:noProof/>
          <w:sz w:val="22"/>
          <w:szCs w:val="22"/>
        </w:rPr>
      </w:pPr>
      <w:del w:id="849" w:author="Laurence Golding" w:date="2017-10-10T15:25:00Z">
        <w:r w:rsidRPr="00D97E6D" w:rsidDel="00D97E6D">
          <w:rPr>
            <w:noProof/>
            <w:rPrChange w:id="850" w:author="Laurence Golding" w:date="2017-10-10T15:25:00Z">
              <w:rPr>
                <w:rStyle w:val="Hyperlink"/>
                <w:noProof/>
              </w:rPr>
            </w:rPrChange>
          </w:rPr>
          <w:delText>3.12 run object</w:delText>
        </w:r>
        <w:r w:rsidDel="00D97E6D">
          <w:rPr>
            <w:noProof/>
            <w:webHidden/>
          </w:rPr>
          <w:tab/>
          <w:delText>19</w:delText>
        </w:r>
      </w:del>
    </w:p>
    <w:p w14:paraId="27B437F6" w14:textId="1C9176CA" w:rsidR="00413D45" w:rsidDel="00D97E6D" w:rsidRDefault="00413D45">
      <w:pPr>
        <w:pStyle w:val="TOC3"/>
        <w:tabs>
          <w:tab w:val="right" w:leader="dot" w:pos="9350"/>
        </w:tabs>
        <w:rPr>
          <w:del w:id="851" w:author="Laurence Golding" w:date="2017-10-10T15:25:00Z"/>
          <w:rFonts w:asciiTheme="minorHAnsi" w:eastAsiaTheme="minorEastAsia" w:hAnsiTheme="minorHAnsi" w:cstheme="minorBidi"/>
          <w:noProof/>
          <w:sz w:val="22"/>
          <w:szCs w:val="22"/>
        </w:rPr>
      </w:pPr>
      <w:del w:id="852" w:author="Laurence Golding" w:date="2017-10-10T15:25:00Z">
        <w:r w:rsidRPr="00D97E6D" w:rsidDel="00D97E6D">
          <w:rPr>
            <w:noProof/>
            <w:rPrChange w:id="853" w:author="Laurence Golding" w:date="2017-10-10T15:25:00Z">
              <w:rPr>
                <w:rStyle w:val="Hyperlink"/>
                <w:noProof/>
              </w:rPr>
            </w:rPrChange>
          </w:rPr>
          <w:delText>3.12.1 General</w:delText>
        </w:r>
        <w:r w:rsidDel="00D97E6D">
          <w:rPr>
            <w:noProof/>
            <w:webHidden/>
          </w:rPr>
          <w:tab/>
          <w:delText>19</w:delText>
        </w:r>
      </w:del>
    </w:p>
    <w:p w14:paraId="47D3937C" w14:textId="60246479" w:rsidR="00413D45" w:rsidDel="00D97E6D" w:rsidRDefault="00413D45">
      <w:pPr>
        <w:pStyle w:val="TOC3"/>
        <w:tabs>
          <w:tab w:val="right" w:leader="dot" w:pos="9350"/>
        </w:tabs>
        <w:rPr>
          <w:del w:id="854" w:author="Laurence Golding" w:date="2017-10-10T15:25:00Z"/>
          <w:rFonts w:asciiTheme="minorHAnsi" w:eastAsiaTheme="minorEastAsia" w:hAnsiTheme="minorHAnsi" w:cstheme="minorBidi"/>
          <w:noProof/>
          <w:sz w:val="22"/>
          <w:szCs w:val="22"/>
        </w:rPr>
      </w:pPr>
      <w:del w:id="855" w:author="Laurence Golding" w:date="2017-10-10T15:25:00Z">
        <w:r w:rsidRPr="00D97E6D" w:rsidDel="00D97E6D">
          <w:rPr>
            <w:noProof/>
            <w:rPrChange w:id="856" w:author="Laurence Golding" w:date="2017-10-10T15:25:00Z">
              <w:rPr>
                <w:rStyle w:val="Hyperlink"/>
                <w:noProof/>
              </w:rPr>
            </w:rPrChange>
          </w:rPr>
          <w:delText>3.12.2 id property</w:delText>
        </w:r>
        <w:r w:rsidDel="00D97E6D">
          <w:rPr>
            <w:noProof/>
            <w:webHidden/>
          </w:rPr>
          <w:tab/>
          <w:delText>19</w:delText>
        </w:r>
      </w:del>
    </w:p>
    <w:p w14:paraId="1ACDE1F4" w14:textId="0048472B" w:rsidR="00413D45" w:rsidDel="00D97E6D" w:rsidRDefault="00413D45">
      <w:pPr>
        <w:pStyle w:val="TOC3"/>
        <w:tabs>
          <w:tab w:val="right" w:leader="dot" w:pos="9350"/>
        </w:tabs>
        <w:rPr>
          <w:del w:id="857" w:author="Laurence Golding" w:date="2017-10-10T15:25:00Z"/>
          <w:rFonts w:asciiTheme="minorHAnsi" w:eastAsiaTheme="minorEastAsia" w:hAnsiTheme="minorHAnsi" w:cstheme="minorBidi"/>
          <w:noProof/>
          <w:sz w:val="22"/>
          <w:szCs w:val="22"/>
        </w:rPr>
      </w:pPr>
      <w:del w:id="858" w:author="Laurence Golding" w:date="2017-10-10T15:25:00Z">
        <w:r w:rsidRPr="00D97E6D" w:rsidDel="00D97E6D">
          <w:rPr>
            <w:noProof/>
            <w:rPrChange w:id="859" w:author="Laurence Golding" w:date="2017-10-10T15:25:00Z">
              <w:rPr>
                <w:rStyle w:val="Hyperlink"/>
                <w:noProof/>
              </w:rPr>
            </w:rPrChange>
          </w:rPr>
          <w:delText>3.12.3 stableId property</w:delText>
        </w:r>
        <w:r w:rsidDel="00D97E6D">
          <w:rPr>
            <w:noProof/>
            <w:webHidden/>
          </w:rPr>
          <w:tab/>
          <w:delText>19</w:delText>
        </w:r>
      </w:del>
    </w:p>
    <w:p w14:paraId="67620250" w14:textId="535237EF" w:rsidR="00413D45" w:rsidDel="00D97E6D" w:rsidRDefault="00413D45">
      <w:pPr>
        <w:pStyle w:val="TOC3"/>
        <w:tabs>
          <w:tab w:val="right" w:leader="dot" w:pos="9350"/>
        </w:tabs>
        <w:rPr>
          <w:del w:id="860" w:author="Laurence Golding" w:date="2017-10-10T15:25:00Z"/>
          <w:rFonts w:asciiTheme="minorHAnsi" w:eastAsiaTheme="minorEastAsia" w:hAnsiTheme="minorHAnsi" w:cstheme="minorBidi"/>
          <w:noProof/>
          <w:sz w:val="22"/>
          <w:szCs w:val="22"/>
        </w:rPr>
      </w:pPr>
      <w:del w:id="861" w:author="Laurence Golding" w:date="2017-10-10T15:25:00Z">
        <w:r w:rsidRPr="00D97E6D" w:rsidDel="00D97E6D">
          <w:rPr>
            <w:noProof/>
            <w:rPrChange w:id="862" w:author="Laurence Golding" w:date="2017-10-10T15:25:00Z">
              <w:rPr>
                <w:rStyle w:val="Hyperlink"/>
                <w:noProof/>
              </w:rPr>
            </w:rPrChange>
          </w:rPr>
          <w:delText>3.12.4 baselineId property</w:delText>
        </w:r>
        <w:r w:rsidDel="00D97E6D">
          <w:rPr>
            <w:noProof/>
            <w:webHidden/>
          </w:rPr>
          <w:tab/>
          <w:delText>19</w:delText>
        </w:r>
      </w:del>
    </w:p>
    <w:p w14:paraId="35FFAB81" w14:textId="3AED55C5" w:rsidR="00413D45" w:rsidDel="00D97E6D" w:rsidRDefault="00413D45">
      <w:pPr>
        <w:pStyle w:val="TOC3"/>
        <w:tabs>
          <w:tab w:val="right" w:leader="dot" w:pos="9350"/>
        </w:tabs>
        <w:rPr>
          <w:del w:id="863" w:author="Laurence Golding" w:date="2017-10-10T15:25:00Z"/>
          <w:rFonts w:asciiTheme="minorHAnsi" w:eastAsiaTheme="minorEastAsia" w:hAnsiTheme="minorHAnsi" w:cstheme="minorBidi"/>
          <w:noProof/>
          <w:sz w:val="22"/>
          <w:szCs w:val="22"/>
        </w:rPr>
      </w:pPr>
      <w:del w:id="864" w:author="Laurence Golding" w:date="2017-10-10T15:25:00Z">
        <w:r w:rsidRPr="00D97E6D" w:rsidDel="00D97E6D">
          <w:rPr>
            <w:noProof/>
            <w:rPrChange w:id="865" w:author="Laurence Golding" w:date="2017-10-10T15:25:00Z">
              <w:rPr>
                <w:rStyle w:val="Hyperlink"/>
                <w:noProof/>
              </w:rPr>
            </w:rPrChange>
          </w:rPr>
          <w:delText>3.12.5 automationId property</w:delText>
        </w:r>
        <w:r w:rsidDel="00D97E6D">
          <w:rPr>
            <w:noProof/>
            <w:webHidden/>
          </w:rPr>
          <w:tab/>
          <w:delText>20</w:delText>
        </w:r>
      </w:del>
    </w:p>
    <w:p w14:paraId="2C6331AE" w14:textId="3AF66CEE" w:rsidR="00413D45" w:rsidDel="00D97E6D" w:rsidRDefault="00413D45">
      <w:pPr>
        <w:pStyle w:val="TOC3"/>
        <w:tabs>
          <w:tab w:val="right" w:leader="dot" w:pos="9350"/>
        </w:tabs>
        <w:rPr>
          <w:del w:id="866" w:author="Laurence Golding" w:date="2017-10-10T15:25:00Z"/>
          <w:rFonts w:asciiTheme="minorHAnsi" w:eastAsiaTheme="minorEastAsia" w:hAnsiTheme="minorHAnsi" w:cstheme="minorBidi"/>
          <w:noProof/>
          <w:sz w:val="22"/>
          <w:szCs w:val="22"/>
        </w:rPr>
      </w:pPr>
      <w:del w:id="867" w:author="Laurence Golding" w:date="2017-10-10T15:25:00Z">
        <w:r w:rsidRPr="00D97E6D" w:rsidDel="00D97E6D">
          <w:rPr>
            <w:noProof/>
            <w:rPrChange w:id="868" w:author="Laurence Golding" w:date="2017-10-10T15:25:00Z">
              <w:rPr>
                <w:rStyle w:val="Hyperlink"/>
                <w:noProof/>
              </w:rPr>
            </w:rPrChange>
          </w:rPr>
          <w:delText>3.12.6 architecture property</w:delText>
        </w:r>
        <w:r w:rsidDel="00D97E6D">
          <w:rPr>
            <w:noProof/>
            <w:webHidden/>
          </w:rPr>
          <w:tab/>
          <w:delText>20</w:delText>
        </w:r>
      </w:del>
    </w:p>
    <w:p w14:paraId="7475B46D" w14:textId="2D00A914" w:rsidR="00413D45" w:rsidDel="00D97E6D" w:rsidRDefault="00413D45">
      <w:pPr>
        <w:pStyle w:val="TOC3"/>
        <w:tabs>
          <w:tab w:val="right" w:leader="dot" w:pos="9350"/>
        </w:tabs>
        <w:rPr>
          <w:del w:id="869" w:author="Laurence Golding" w:date="2017-10-10T15:25:00Z"/>
          <w:rFonts w:asciiTheme="minorHAnsi" w:eastAsiaTheme="minorEastAsia" w:hAnsiTheme="minorHAnsi" w:cstheme="minorBidi"/>
          <w:noProof/>
          <w:sz w:val="22"/>
          <w:szCs w:val="22"/>
        </w:rPr>
      </w:pPr>
      <w:del w:id="870" w:author="Laurence Golding" w:date="2017-10-10T15:25:00Z">
        <w:r w:rsidRPr="00D97E6D" w:rsidDel="00D97E6D">
          <w:rPr>
            <w:noProof/>
            <w:rPrChange w:id="871" w:author="Laurence Golding" w:date="2017-10-10T15:25:00Z">
              <w:rPr>
                <w:rStyle w:val="Hyperlink"/>
                <w:noProof/>
              </w:rPr>
            </w:rPrChange>
          </w:rPr>
          <w:delText>3.12.7 tool property</w:delText>
        </w:r>
        <w:r w:rsidDel="00D97E6D">
          <w:rPr>
            <w:noProof/>
            <w:webHidden/>
          </w:rPr>
          <w:tab/>
          <w:delText>20</w:delText>
        </w:r>
      </w:del>
    </w:p>
    <w:p w14:paraId="6297C018" w14:textId="464DC191" w:rsidR="00413D45" w:rsidDel="00D97E6D" w:rsidRDefault="00413D45">
      <w:pPr>
        <w:pStyle w:val="TOC3"/>
        <w:tabs>
          <w:tab w:val="right" w:leader="dot" w:pos="9350"/>
        </w:tabs>
        <w:rPr>
          <w:del w:id="872" w:author="Laurence Golding" w:date="2017-10-10T15:25:00Z"/>
          <w:rFonts w:asciiTheme="minorHAnsi" w:eastAsiaTheme="minorEastAsia" w:hAnsiTheme="minorHAnsi" w:cstheme="minorBidi"/>
          <w:noProof/>
          <w:sz w:val="22"/>
          <w:szCs w:val="22"/>
        </w:rPr>
      </w:pPr>
      <w:del w:id="873" w:author="Laurence Golding" w:date="2017-10-10T15:25:00Z">
        <w:r w:rsidRPr="00D97E6D" w:rsidDel="00D97E6D">
          <w:rPr>
            <w:noProof/>
            <w:rPrChange w:id="874" w:author="Laurence Golding" w:date="2017-10-10T15:25:00Z">
              <w:rPr>
                <w:rStyle w:val="Hyperlink"/>
                <w:noProof/>
              </w:rPr>
            </w:rPrChange>
          </w:rPr>
          <w:delText>3.12.8 invocation property</w:delText>
        </w:r>
        <w:r w:rsidDel="00D97E6D">
          <w:rPr>
            <w:noProof/>
            <w:webHidden/>
          </w:rPr>
          <w:tab/>
          <w:delText>20</w:delText>
        </w:r>
      </w:del>
    </w:p>
    <w:p w14:paraId="72B1345A" w14:textId="3EC49D23" w:rsidR="00413D45" w:rsidDel="00D97E6D" w:rsidRDefault="00413D45">
      <w:pPr>
        <w:pStyle w:val="TOC3"/>
        <w:tabs>
          <w:tab w:val="right" w:leader="dot" w:pos="9350"/>
        </w:tabs>
        <w:rPr>
          <w:del w:id="875" w:author="Laurence Golding" w:date="2017-10-10T15:25:00Z"/>
          <w:rFonts w:asciiTheme="minorHAnsi" w:eastAsiaTheme="minorEastAsia" w:hAnsiTheme="minorHAnsi" w:cstheme="minorBidi"/>
          <w:noProof/>
          <w:sz w:val="22"/>
          <w:szCs w:val="22"/>
        </w:rPr>
      </w:pPr>
      <w:del w:id="876" w:author="Laurence Golding" w:date="2017-10-10T15:25:00Z">
        <w:r w:rsidRPr="00D97E6D" w:rsidDel="00D97E6D">
          <w:rPr>
            <w:noProof/>
            <w:rPrChange w:id="877" w:author="Laurence Golding" w:date="2017-10-10T15:25:00Z">
              <w:rPr>
                <w:rStyle w:val="Hyperlink"/>
                <w:noProof/>
              </w:rPr>
            </w:rPrChange>
          </w:rPr>
          <w:delText>3.12.9 files property</w:delText>
        </w:r>
        <w:r w:rsidDel="00D97E6D">
          <w:rPr>
            <w:noProof/>
            <w:webHidden/>
          </w:rPr>
          <w:tab/>
          <w:delText>20</w:delText>
        </w:r>
      </w:del>
    </w:p>
    <w:p w14:paraId="13326685" w14:textId="4BA19A60" w:rsidR="00413D45" w:rsidDel="00D97E6D" w:rsidRDefault="00413D45">
      <w:pPr>
        <w:pStyle w:val="TOC3"/>
        <w:tabs>
          <w:tab w:val="right" w:leader="dot" w:pos="9350"/>
        </w:tabs>
        <w:rPr>
          <w:del w:id="878" w:author="Laurence Golding" w:date="2017-10-10T15:25:00Z"/>
          <w:rFonts w:asciiTheme="minorHAnsi" w:eastAsiaTheme="minorEastAsia" w:hAnsiTheme="minorHAnsi" w:cstheme="minorBidi"/>
          <w:noProof/>
          <w:sz w:val="22"/>
          <w:szCs w:val="22"/>
        </w:rPr>
      </w:pPr>
      <w:del w:id="879" w:author="Laurence Golding" w:date="2017-10-10T15:25:00Z">
        <w:r w:rsidRPr="00D97E6D" w:rsidDel="00D97E6D">
          <w:rPr>
            <w:noProof/>
            <w:rPrChange w:id="880" w:author="Laurence Golding" w:date="2017-10-10T15:25:00Z">
              <w:rPr>
                <w:rStyle w:val="Hyperlink"/>
                <w:noProof/>
              </w:rPr>
            </w:rPrChange>
          </w:rPr>
          <w:delText>3.12.10 logicalLocations property</w:delText>
        </w:r>
        <w:r w:rsidDel="00D97E6D">
          <w:rPr>
            <w:noProof/>
            <w:webHidden/>
          </w:rPr>
          <w:tab/>
          <w:delText>22</w:delText>
        </w:r>
      </w:del>
    </w:p>
    <w:p w14:paraId="0F93BFAE" w14:textId="27EE586F" w:rsidR="00413D45" w:rsidDel="00D97E6D" w:rsidRDefault="00413D45">
      <w:pPr>
        <w:pStyle w:val="TOC3"/>
        <w:tabs>
          <w:tab w:val="right" w:leader="dot" w:pos="9350"/>
        </w:tabs>
        <w:rPr>
          <w:del w:id="881" w:author="Laurence Golding" w:date="2017-10-10T15:25:00Z"/>
          <w:rFonts w:asciiTheme="minorHAnsi" w:eastAsiaTheme="minorEastAsia" w:hAnsiTheme="minorHAnsi" w:cstheme="minorBidi"/>
          <w:noProof/>
          <w:sz w:val="22"/>
          <w:szCs w:val="22"/>
        </w:rPr>
      </w:pPr>
      <w:del w:id="882" w:author="Laurence Golding" w:date="2017-10-10T15:25:00Z">
        <w:r w:rsidRPr="00D97E6D" w:rsidDel="00D97E6D">
          <w:rPr>
            <w:noProof/>
            <w:rPrChange w:id="883" w:author="Laurence Golding" w:date="2017-10-10T15:25:00Z">
              <w:rPr>
                <w:rStyle w:val="Hyperlink"/>
                <w:noProof/>
              </w:rPr>
            </w:rPrChange>
          </w:rPr>
          <w:delText>3.12.11 results property</w:delText>
        </w:r>
        <w:r w:rsidDel="00D97E6D">
          <w:rPr>
            <w:noProof/>
            <w:webHidden/>
          </w:rPr>
          <w:tab/>
          <w:delText>23</w:delText>
        </w:r>
      </w:del>
    </w:p>
    <w:p w14:paraId="322D3501" w14:textId="31C355AB" w:rsidR="00413D45" w:rsidDel="00D97E6D" w:rsidRDefault="00413D45">
      <w:pPr>
        <w:pStyle w:val="TOC3"/>
        <w:tabs>
          <w:tab w:val="right" w:leader="dot" w:pos="9350"/>
        </w:tabs>
        <w:rPr>
          <w:del w:id="884" w:author="Laurence Golding" w:date="2017-10-10T15:25:00Z"/>
          <w:rFonts w:asciiTheme="minorHAnsi" w:eastAsiaTheme="minorEastAsia" w:hAnsiTheme="minorHAnsi" w:cstheme="minorBidi"/>
          <w:noProof/>
          <w:sz w:val="22"/>
          <w:szCs w:val="22"/>
        </w:rPr>
      </w:pPr>
      <w:del w:id="885" w:author="Laurence Golding" w:date="2017-10-10T15:25:00Z">
        <w:r w:rsidRPr="00D97E6D" w:rsidDel="00D97E6D">
          <w:rPr>
            <w:noProof/>
            <w:rPrChange w:id="886" w:author="Laurence Golding" w:date="2017-10-10T15:25:00Z">
              <w:rPr>
                <w:rStyle w:val="Hyperlink"/>
                <w:noProof/>
              </w:rPr>
            </w:rPrChange>
          </w:rPr>
          <w:delText>3.12.12 toolNotifications property</w:delText>
        </w:r>
        <w:r w:rsidDel="00D97E6D">
          <w:rPr>
            <w:noProof/>
            <w:webHidden/>
          </w:rPr>
          <w:tab/>
          <w:delText>23</w:delText>
        </w:r>
      </w:del>
    </w:p>
    <w:p w14:paraId="0B572316" w14:textId="3151A8FB" w:rsidR="00413D45" w:rsidDel="00D97E6D" w:rsidRDefault="00413D45">
      <w:pPr>
        <w:pStyle w:val="TOC3"/>
        <w:tabs>
          <w:tab w:val="right" w:leader="dot" w:pos="9350"/>
        </w:tabs>
        <w:rPr>
          <w:del w:id="887" w:author="Laurence Golding" w:date="2017-10-10T15:25:00Z"/>
          <w:rFonts w:asciiTheme="minorHAnsi" w:eastAsiaTheme="minorEastAsia" w:hAnsiTheme="minorHAnsi" w:cstheme="minorBidi"/>
          <w:noProof/>
          <w:sz w:val="22"/>
          <w:szCs w:val="22"/>
        </w:rPr>
      </w:pPr>
      <w:del w:id="888" w:author="Laurence Golding" w:date="2017-10-10T15:25:00Z">
        <w:r w:rsidRPr="00D97E6D" w:rsidDel="00D97E6D">
          <w:rPr>
            <w:noProof/>
            <w:rPrChange w:id="889" w:author="Laurence Golding" w:date="2017-10-10T15:25:00Z">
              <w:rPr>
                <w:rStyle w:val="Hyperlink"/>
                <w:noProof/>
              </w:rPr>
            </w:rPrChange>
          </w:rPr>
          <w:delText>3.12.13 configurationNotifications property</w:delText>
        </w:r>
        <w:r w:rsidDel="00D97E6D">
          <w:rPr>
            <w:noProof/>
            <w:webHidden/>
          </w:rPr>
          <w:tab/>
          <w:delText>24</w:delText>
        </w:r>
      </w:del>
    </w:p>
    <w:p w14:paraId="28E9AD8E" w14:textId="13F23446" w:rsidR="00413D45" w:rsidDel="00D97E6D" w:rsidRDefault="00413D45">
      <w:pPr>
        <w:pStyle w:val="TOC3"/>
        <w:tabs>
          <w:tab w:val="right" w:leader="dot" w:pos="9350"/>
        </w:tabs>
        <w:rPr>
          <w:del w:id="890" w:author="Laurence Golding" w:date="2017-10-10T15:25:00Z"/>
          <w:rFonts w:asciiTheme="minorHAnsi" w:eastAsiaTheme="minorEastAsia" w:hAnsiTheme="minorHAnsi" w:cstheme="minorBidi"/>
          <w:noProof/>
          <w:sz w:val="22"/>
          <w:szCs w:val="22"/>
        </w:rPr>
      </w:pPr>
      <w:del w:id="891" w:author="Laurence Golding" w:date="2017-10-10T15:25:00Z">
        <w:r w:rsidRPr="00D97E6D" w:rsidDel="00D97E6D">
          <w:rPr>
            <w:noProof/>
            <w:rPrChange w:id="892" w:author="Laurence Golding" w:date="2017-10-10T15:25:00Z">
              <w:rPr>
                <w:rStyle w:val="Hyperlink"/>
                <w:noProof/>
              </w:rPr>
            </w:rPrChange>
          </w:rPr>
          <w:delText>3.12.14 rules property</w:delText>
        </w:r>
        <w:r w:rsidDel="00D97E6D">
          <w:rPr>
            <w:noProof/>
            <w:webHidden/>
          </w:rPr>
          <w:tab/>
          <w:delText>25</w:delText>
        </w:r>
      </w:del>
    </w:p>
    <w:p w14:paraId="27B3DAA8" w14:textId="72D3FA8F" w:rsidR="00413D45" w:rsidDel="00D97E6D" w:rsidRDefault="00413D45">
      <w:pPr>
        <w:pStyle w:val="TOC3"/>
        <w:tabs>
          <w:tab w:val="right" w:leader="dot" w:pos="9350"/>
        </w:tabs>
        <w:rPr>
          <w:del w:id="893" w:author="Laurence Golding" w:date="2017-10-10T15:25:00Z"/>
          <w:rFonts w:asciiTheme="minorHAnsi" w:eastAsiaTheme="minorEastAsia" w:hAnsiTheme="minorHAnsi" w:cstheme="minorBidi"/>
          <w:noProof/>
          <w:sz w:val="22"/>
          <w:szCs w:val="22"/>
        </w:rPr>
      </w:pPr>
      <w:del w:id="894" w:author="Laurence Golding" w:date="2017-10-10T15:25:00Z">
        <w:r w:rsidRPr="00D97E6D" w:rsidDel="00D97E6D">
          <w:rPr>
            <w:noProof/>
            <w:rPrChange w:id="895" w:author="Laurence Golding" w:date="2017-10-10T15:25:00Z">
              <w:rPr>
                <w:rStyle w:val="Hyperlink"/>
                <w:noProof/>
              </w:rPr>
            </w:rPrChange>
          </w:rPr>
          <w:delText>3.12.15 properties property</w:delText>
        </w:r>
        <w:r w:rsidDel="00D97E6D">
          <w:rPr>
            <w:noProof/>
            <w:webHidden/>
          </w:rPr>
          <w:tab/>
          <w:delText>26</w:delText>
        </w:r>
      </w:del>
    </w:p>
    <w:p w14:paraId="39D8301B" w14:textId="6BD38510" w:rsidR="00413D45" w:rsidDel="00D97E6D" w:rsidRDefault="00413D45">
      <w:pPr>
        <w:pStyle w:val="TOC2"/>
        <w:tabs>
          <w:tab w:val="right" w:leader="dot" w:pos="9350"/>
        </w:tabs>
        <w:rPr>
          <w:del w:id="896" w:author="Laurence Golding" w:date="2017-10-10T15:25:00Z"/>
          <w:rFonts w:asciiTheme="minorHAnsi" w:eastAsiaTheme="minorEastAsia" w:hAnsiTheme="minorHAnsi" w:cstheme="minorBidi"/>
          <w:noProof/>
          <w:sz w:val="22"/>
          <w:szCs w:val="22"/>
        </w:rPr>
      </w:pPr>
      <w:del w:id="897" w:author="Laurence Golding" w:date="2017-10-10T15:25:00Z">
        <w:r w:rsidRPr="00D97E6D" w:rsidDel="00D97E6D">
          <w:rPr>
            <w:noProof/>
            <w:rPrChange w:id="898" w:author="Laurence Golding" w:date="2017-10-10T15:25:00Z">
              <w:rPr>
                <w:rStyle w:val="Hyperlink"/>
                <w:noProof/>
              </w:rPr>
            </w:rPrChange>
          </w:rPr>
          <w:delText>3.13 tool object</w:delText>
        </w:r>
        <w:r w:rsidDel="00D97E6D">
          <w:rPr>
            <w:noProof/>
            <w:webHidden/>
          </w:rPr>
          <w:tab/>
          <w:delText>26</w:delText>
        </w:r>
      </w:del>
    </w:p>
    <w:p w14:paraId="35BA43D1" w14:textId="0A38E00C" w:rsidR="00413D45" w:rsidDel="00D97E6D" w:rsidRDefault="00413D45">
      <w:pPr>
        <w:pStyle w:val="TOC3"/>
        <w:tabs>
          <w:tab w:val="right" w:leader="dot" w:pos="9350"/>
        </w:tabs>
        <w:rPr>
          <w:del w:id="899" w:author="Laurence Golding" w:date="2017-10-10T15:25:00Z"/>
          <w:rFonts w:asciiTheme="minorHAnsi" w:eastAsiaTheme="minorEastAsia" w:hAnsiTheme="minorHAnsi" w:cstheme="minorBidi"/>
          <w:noProof/>
          <w:sz w:val="22"/>
          <w:szCs w:val="22"/>
        </w:rPr>
      </w:pPr>
      <w:del w:id="900" w:author="Laurence Golding" w:date="2017-10-10T15:25:00Z">
        <w:r w:rsidRPr="00D97E6D" w:rsidDel="00D97E6D">
          <w:rPr>
            <w:noProof/>
            <w:rPrChange w:id="901" w:author="Laurence Golding" w:date="2017-10-10T15:25:00Z">
              <w:rPr>
                <w:rStyle w:val="Hyperlink"/>
                <w:noProof/>
              </w:rPr>
            </w:rPrChange>
          </w:rPr>
          <w:delText>3.13.1 General</w:delText>
        </w:r>
        <w:r w:rsidDel="00D97E6D">
          <w:rPr>
            <w:noProof/>
            <w:webHidden/>
          </w:rPr>
          <w:tab/>
          <w:delText>26</w:delText>
        </w:r>
      </w:del>
    </w:p>
    <w:p w14:paraId="45C871C2" w14:textId="3644282F" w:rsidR="00413D45" w:rsidDel="00D97E6D" w:rsidRDefault="00413D45">
      <w:pPr>
        <w:pStyle w:val="TOC3"/>
        <w:tabs>
          <w:tab w:val="right" w:leader="dot" w:pos="9350"/>
        </w:tabs>
        <w:rPr>
          <w:del w:id="902" w:author="Laurence Golding" w:date="2017-10-10T15:25:00Z"/>
          <w:rFonts w:asciiTheme="minorHAnsi" w:eastAsiaTheme="minorEastAsia" w:hAnsiTheme="minorHAnsi" w:cstheme="minorBidi"/>
          <w:noProof/>
          <w:sz w:val="22"/>
          <w:szCs w:val="22"/>
        </w:rPr>
      </w:pPr>
      <w:del w:id="903" w:author="Laurence Golding" w:date="2017-10-10T15:25:00Z">
        <w:r w:rsidRPr="00D97E6D" w:rsidDel="00D97E6D">
          <w:rPr>
            <w:noProof/>
            <w:rPrChange w:id="904" w:author="Laurence Golding" w:date="2017-10-10T15:25:00Z">
              <w:rPr>
                <w:rStyle w:val="Hyperlink"/>
                <w:noProof/>
              </w:rPr>
            </w:rPrChange>
          </w:rPr>
          <w:delText>3.13.2 name property</w:delText>
        </w:r>
        <w:r w:rsidDel="00D97E6D">
          <w:rPr>
            <w:noProof/>
            <w:webHidden/>
          </w:rPr>
          <w:tab/>
          <w:delText>26</w:delText>
        </w:r>
      </w:del>
    </w:p>
    <w:p w14:paraId="35C0E83C" w14:textId="24BBB074" w:rsidR="00413D45" w:rsidDel="00D97E6D" w:rsidRDefault="00413D45">
      <w:pPr>
        <w:pStyle w:val="TOC3"/>
        <w:tabs>
          <w:tab w:val="right" w:leader="dot" w:pos="9350"/>
        </w:tabs>
        <w:rPr>
          <w:del w:id="905" w:author="Laurence Golding" w:date="2017-10-10T15:25:00Z"/>
          <w:rFonts w:asciiTheme="minorHAnsi" w:eastAsiaTheme="minorEastAsia" w:hAnsiTheme="minorHAnsi" w:cstheme="minorBidi"/>
          <w:noProof/>
          <w:sz w:val="22"/>
          <w:szCs w:val="22"/>
        </w:rPr>
      </w:pPr>
      <w:del w:id="906" w:author="Laurence Golding" w:date="2017-10-10T15:25:00Z">
        <w:r w:rsidRPr="00D97E6D" w:rsidDel="00D97E6D">
          <w:rPr>
            <w:noProof/>
            <w:rPrChange w:id="907" w:author="Laurence Golding" w:date="2017-10-10T15:25:00Z">
              <w:rPr>
                <w:rStyle w:val="Hyperlink"/>
                <w:noProof/>
              </w:rPr>
            </w:rPrChange>
          </w:rPr>
          <w:delText>3.13.3 fullName property</w:delText>
        </w:r>
        <w:r w:rsidDel="00D97E6D">
          <w:rPr>
            <w:noProof/>
            <w:webHidden/>
          </w:rPr>
          <w:tab/>
          <w:delText>26</w:delText>
        </w:r>
      </w:del>
    </w:p>
    <w:p w14:paraId="449A0795" w14:textId="7BF44A1B" w:rsidR="00413D45" w:rsidDel="00D97E6D" w:rsidRDefault="00413D45">
      <w:pPr>
        <w:pStyle w:val="TOC3"/>
        <w:tabs>
          <w:tab w:val="right" w:leader="dot" w:pos="9350"/>
        </w:tabs>
        <w:rPr>
          <w:del w:id="908" w:author="Laurence Golding" w:date="2017-10-10T15:25:00Z"/>
          <w:rFonts w:asciiTheme="minorHAnsi" w:eastAsiaTheme="minorEastAsia" w:hAnsiTheme="minorHAnsi" w:cstheme="minorBidi"/>
          <w:noProof/>
          <w:sz w:val="22"/>
          <w:szCs w:val="22"/>
        </w:rPr>
      </w:pPr>
      <w:del w:id="909" w:author="Laurence Golding" w:date="2017-10-10T15:25:00Z">
        <w:r w:rsidRPr="00D97E6D" w:rsidDel="00D97E6D">
          <w:rPr>
            <w:noProof/>
            <w:rPrChange w:id="910" w:author="Laurence Golding" w:date="2017-10-10T15:25:00Z">
              <w:rPr>
                <w:rStyle w:val="Hyperlink"/>
                <w:noProof/>
              </w:rPr>
            </w:rPrChange>
          </w:rPr>
          <w:delText>3.13.4 semanticVersion property</w:delText>
        </w:r>
        <w:r w:rsidDel="00D97E6D">
          <w:rPr>
            <w:noProof/>
            <w:webHidden/>
          </w:rPr>
          <w:tab/>
          <w:delText>26</w:delText>
        </w:r>
      </w:del>
    </w:p>
    <w:p w14:paraId="6421CB66" w14:textId="0560DB84" w:rsidR="00413D45" w:rsidDel="00D97E6D" w:rsidRDefault="00413D45">
      <w:pPr>
        <w:pStyle w:val="TOC3"/>
        <w:tabs>
          <w:tab w:val="right" w:leader="dot" w:pos="9350"/>
        </w:tabs>
        <w:rPr>
          <w:del w:id="911" w:author="Laurence Golding" w:date="2017-10-10T15:25:00Z"/>
          <w:rFonts w:asciiTheme="minorHAnsi" w:eastAsiaTheme="minorEastAsia" w:hAnsiTheme="minorHAnsi" w:cstheme="minorBidi"/>
          <w:noProof/>
          <w:sz w:val="22"/>
          <w:szCs w:val="22"/>
        </w:rPr>
      </w:pPr>
      <w:del w:id="912" w:author="Laurence Golding" w:date="2017-10-10T15:25:00Z">
        <w:r w:rsidRPr="00D97E6D" w:rsidDel="00D97E6D">
          <w:rPr>
            <w:noProof/>
            <w:rPrChange w:id="913" w:author="Laurence Golding" w:date="2017-10-10T15:25:00Z">
              <w:rPr>
                <w:rStyle w:val="Hyperlink"/>
                <w:noProof/>
              </w:rPr>
            </w:rPrChange>
          </w:rPr>
          <w:delText>3.13.5 version property</w:delText>
        </w:r>
        <w:r w:rsidDel="00D97E6D">
          <w:rPr>
            <w:noProof/>
            <w:webHidden/>
          </w:rPr>
          <w:tab/>
          <w:delText>27</w:delText>
        </w:r>
      </w:del>
    </w:p>
    <w:p w14:paraId="7F84F3F3" w14:textId="4664C3D0" w:rsidR="00413D45" w:rsidDel="00D97E6D" w:rsidRDefault="00413D45">
      <w:pPr>
        <w:pStyle w:val="TOC3"/>
        <w:tabs>
          <w:tab w:val="right" w:leader="dot" w:pos="9350"/>
        </w:tabs>
        <w:rPr>
          <w:del w:id="914" w:author="Laurence Golding" w:date="2017-10-10T15:25:00Z"/>
          <w:rFonts w:asciiTheme="minorHAnsi" w:eastAsiaTheme="minorEastAsia" w:hAnsiTheme="minorHAnsi" w:cstheme="minorBidi"/>
          <w:noProof/>
          <w:sz w:val="22"/>
          <w:szCs w:val="22"/>
        </w:rPr>
      </w:pPr>
      <w:del w:id="915" w:author="Laurence Golding" w:date="2017-10-10T15:25:00Z">
        <w:r w:rsidRPr="00D97E6D" w:rsidDel="00D97E6D">
          <w:rPr>
            <w:noProof/>
            <w:rPrChange w:id="916" w:author="Laurence Golding" w:date="2017-10-10T15:25:00Z">
              <w:rPr>
                <w:rStyle w:val="Hyperlink"/>
                <w:noProof/>
              </w:rPr>
            </w:rPrChange>
          </w:rPr>
          <w:delText>3.13.6 fileVersion property</w:delText>
        </w:r>
        <w:r w:rsidDel="00D97E6D">
          <w:rPr>
            <w:noProof/>
            <w:webHidden/>
          </w:rPr>
          <w:tab/>
          <w:delText>27</w:delText>
        </w:r>
      </w:del>
    </w:p>
    <w:p w14:paraId="2A8FA0B3" w14:textId="30B2159A" w:rsidR="00413D45" w:rsidDel="00D97E6D" w:rsidRDefault="00413D45">
      <w:pPr>
        <w:pStyle w:val="TOC3"/>
        <w:tabs>
          <w:tab w:val="right" w:leader="dot" w:pos="9350"/>
        </w:tabs>
        <w:rPr>
          <w:del w:id="917" w:author="Laurence Golding" w:date="2017-10-10T15:25:00Z"/>
          <w:rFonts w:asciiTheme="minorHAnsi" w:eastAsiaTheme="minorEastAsia" w:hAnsiTheme="minorHAnsi" w:cstheme="minorBidi"/>
          <w:noProof/>
          <w:sz w:val="22"/>
          <w:szCs w:val="22"/>
        </w:rPr>
      </w:pPr>
      <w:del w:id="918" w:author="Laurence Golding" w:date="2017-10-10T15:25:00Z">
        <w:r w:rsidRPr="00D97E6D" w:rsidDel="00D97E6D">
          <w:rPr>
            <w:noProof/>
            <w:rPrChange w:id="919" w:author="Laurence Golding" w:date="2017-10-10T15:25:00Z">
              <w:rPr>
                <w:rStyle w:val="Hyperlink"/>
                <w:noProof/>
              </w:rPr>
            </w:rPrChange>
          </w:rPr>
          <w:delText>3.13.7 language property</w:delText>
        </w:r>
        <w:r w:rsidDel="00D97E6D">
          <w:rPr>
            <w:noProof/>
            <w:webHidden/>
          </w:rPr>
          <w:tab/>
          <w:delText>27</w:delText>
        </w:r>
      </w:del>
    </w:p>
    <w:p w14:paraId="6314AA66" w14:textId="16048F78" w:rsidR="00413D45" w:rsidDel="00D97E6D" w:rsidRDefault="00413D45">
      <w:pPr>
        <w:pStyle w:val="TOC3"/>
        <w:tabs>
          <w:tab w:val="right" w:leader="dot" w:pos="9350"/>
        </w:tabs>
        <w:rPr>
          <w:del w:id="920" w:author="Laurence Golding" w:date="2017-10-10T15:25:00Z"/>
          <w:rFonts w:asciiTheme="minorHAnsi" w:eastAsiaTheme="minorEastAsia" w:hAnsiTheme="minorHAnsi" w:cstheme="minorBidi"/>
          <w:noProof/>
          <w:sz w:val="22"/>
          <w:szCs w:val="22"/>
        </w:rPr>
      </w:pPr>
      <w:del w:id="921" w:author="Laurence Golding" w:date="2017-10-10T15:25:00Z">
        <w:r w:rsidRPr="00D97E6D" w:rsidDel="00D97E6D">
          <w:rPr>
            <w:noProof/>
            <w:rPrChange w:id="922" w:author="Laurence Golding" w:date="2017-10-10T15:25:00Z">
              <w:rPr>
                <w:rStyle w:val="Hyperlink"/>
                <w:noProof/>
              </w:rPr>
            </w:rPrChange>
          </w:rPr>
          <w:delText>3.13.8 sarifLoggerVersion property</w:delText>
        </w:r>
        <w:r w:rsidDel="00D97E6D">
          <w:rPr>
            <w:noProof/>
            <w:webHidden/>
          </w:rPr>
          <w:tab/>
          <w:delText>27</w:delText>
        </w:r>
      </w:del>
    </w:p>
    <w:p w14:paraId="2AD9EDD0" w14:textId="545B221E" w:rsidR="00413D45" w:rsidDel="00D97E6D" w:rsidRDefault="00413D45">
      <w:pPr>
        <w:pStyle w:val="TOC3"/>
        <w:tabs>
          <w:tab w:val="right" w:leader="dot" w:pos="9350"/>
        </w:tabs>
        <w:rPr>
          <w:del w:id="923" w:author="Laurence Golding" w:date="2017-10-10T15:25:00Z"/>
          <w:rFonts w:asciiTheme="minorHAnsi" w:eastAsiaTheme="minorEastAsia" w:hAnsiTheme="minorHAnsi" w:cstheme="minorBidi"/>
          <w:noProof/>
          <w:sz w:val="22"/>
          <w:szCs w:val="22"/>
        </w:rPr>
      </w:pPr>
      <w:del w:id="924" w:author="Laurence Golding" w:date="2017-10-10T15:25:00Z">
        <w:r w:rsidRPr="00D97E6D" w:rsidDel="00D97E6D">
          <w:rPr>
            <w:noProof/>
            <w:rPrChange w:id="925" w:author="Laurence Golding" w:date="2017-10-10T15:25:00Z">
              <w:rPr>
                <w:rStyle w:val="Hyperlink"/>
                <w:noProof/>
              </w:rPr>
            </w:rPrChange>
          </w:rPr>
          <w:delText>3.13.9 properties property</w:delText>
        </w:r>
        <w:r w:rsidDel="00D97E6D">
          <w:rPr>
            <w:noProof/>
            <w:webHidden/>
          </w:rPr>
          <w:tab/>
          <w:delText>28</w:delText>
        </w:r>
      </w:del>
    </w:p>
    <w:p w14:paraId="0585077A" w14:textId="057BC80C" w:rsidR="00413D45" w:rsidDel="00D97E6D" w:rsidRDefault="00413D45">
      <w:pPr>
        <w:pStyle w:val="TOC2"/>
        <w:tabs>
          <w:tab w:val="right" w:leader="dot" w:pos="9350"/>
        </w:tabs>
        <w:rPr>
          <w:del w:id="926" w:author="Laurence Golding" w:date="2017-10-10T15:25:00Z"/>
          <w:rFonts w:asciiTheme="minorHAnsi" w:eastAsiaTheme="minorEastAsia" w:hAnsiTheme="minorHAnsi" w:cstheme="minorBidi"/>
          <w:noProof/>
          <w:sz w:val="22"/>
          <w:szCs w:val="22"/>
        </w:rPr>
      </w:pPr>
      <w:del w:id="927" w:author="Laurence Golding" w:date="2017-10-10T15:25:00Z">
        <w:r w:rsidRPr="00D97E6D" w:rsidDel="00D97E6D">
          <w:rPr>
            <w:noProof/>
            <w:rPrChange w:id="928" w:author="Laurence Golding" w:date="2017-10-10T15:25:00Z">
              <w:rPr>
                <w:rStyle w:val="Hyperlink"/>
                <w:noProof/>
              </w:rPr>
            </w:rPrChange>
          </w:rPr>
          <w:delText>3.14 invocation object</w:delText>
        </w:r>
        <w:r w:rsidDel="00D97E6D">
          <w:rPr>
            <w:noProof/>
            <w:webHidden/>
          </w:rPr>
          <w:tab/>
          <w:delText>28</w:delText>
        </w:r>
      </w:del>
    </w:p>
    <w:p w14:paraId="5B7C8EAA" w14:textId="7B035DD5" w:rsidR="00413D45" w:rsidDel="00D97E6D" w:rsidRDefault="00413D45">
      <w:pPr>
        <w:pStyle w:val="TOC3"/>
        <w:tabs>
          <w:tab w:val="right" w:leader="dot" w:pos="9350"/>
        </w:tabs>
        <w:rPr>
          <w:del w:id="929" w:author="Laurence Golding" w:date="2017-10-10T15:25:00Z"/>
          <w:rFonts w:asciiTheme="minorHAnsi" w:eastAsiaTheme="minorEastAsia" w:hAnsiTheme="minorHAnsi" w:cstheme="minorBidi"/>
          <w:noProof/>
          <w:sz w:val="22"/>
          <w:szCs w:val="22"/>
        </w:rPr>
      </w:pPr>
      <w:del w:id="930" w:author="Laurence Golding" w:date="2017-10-10T15:25:00Z">
        <w:r w:rsidRPr="00D97E6D" w:rsidDel="00D97E6D">
          <w:rPr>
            <w:noProof/>
            <w:rPrChange w:id="931" w:author="Laurence Golding" w:date="2017-10-10T15:25:00Z">
              <w:rPr>
                <w:rStyle w:val="Hyperlink"/>
                <w:noProof/>
              </w:rPr>
            </w:rPrChange>
          </w:rPr>
          <w:delText>3.14.1 General</w:delText>
        </w:r>
        <w:r w:rsidDel="00D97E6D">
          <w:rPr>
            <w:noProof/>
            <w:webHidden/>
          </w:rPr>
          <w:tab/>
          <w:delText>28</w:delText>
        </w:r>
      </w:del>
    </w:p>
    <w:p w14:paraId="5479E433" w14:textId="4C52FE2D" w:rsidR="00413D45" w:rsidDel="00D97E6D" w:rsidRDefault="00413D45">
      <w:pPr>
        <w:pStyle w:val="TOC3"/>
        <w:tabs>
          <w:tab w:val="right" w:leader="dot" w:pos="9350"/>
        </w:tabs>
        <w:rPr>
          <w:del w:id="932" w:author="Laurence Golding" w:date="2017-10-10T15:25:00Z"/>
          <w:rFonts w:asciiTheme="minorHAnsi" w:eastAsiaTheme="minorEastAsia" w:hAnsiTheme="minorHAnsi" w:cstheme="minorBidi"/>
          <w:noProof/>
          <w:sz w:val="22"/>
          <w:szCs w:val="22"/>
        </w:rPr>
      </w:pPr>
      <w:del w:id="933" w:author="Laurence Golding" w:date="2017-10-10T15:25:00Z">
        <w:r w:rsidRPr="00D97E6D" w:rsidDel="00D97E6D">
          <w:rPr>
            <w:noProof/>
            <w:rPrChange w:id="934" w:author="Laurence Golding" w:date="2017-10-10T15:25:00Z">
              <w:rPr>
                <w:rStyle w:val="Hyperlink"/>
                <w:noProof/>
              </w:rPr>
            </w:rPrChange>
          </w:rPr>
          <w:delText>3.14.2 commandLine property</w:delText>
        </w:r>
        <w:r w:rsidDel="00D97E6D">
          <w:rPr>
            <w:noProof/>
            <w:webHidden/>
          </w:rPr>
          <w:tab/>
          <w:delText>28</w:delText>
        </w:r>
      </w:del>
    </w:p>
    <w:p w14:paraId="63346D90" w14:textId="3BB536FC" w:rsidR="00413D45" w:rsidDel="00D97E6D" w:rsidRDefault="00413D45">
      <w:pPr>
        <w:pStyle w:val="TOC3"/>
        <w:tabs>
          <w:tab w:val="right" w:leader="dot" w:pos="9350"/>
        </w:tabs>
        <w:rPr>
          <w:del w:id="935" w:author="Laurence Golding" w:date="2017-10-10T15:25:00Z"/>
          <w:rFonts w:asciiTheme="minorHAnsi" w:eastAsiaTheme="minorEastAsia" w:hAnsiTheme="minorHAnsi" w:cstheme="minorBidi"/>
          <w:noProof/>
          <w:sz w:val="22"/>
          <w:szCs w:val="22"/>
        </w:rPr>
      </w:pPr>
      <w:del w:id="936" w:author="Laurence Golding" w:date="2017-10-10T15:25:00Z">
        <w:r w:rsidRPr="00D97E6D" w:rsidDel="00D97E6D">
          <w:rPr>
            <w:noProof/>
            <w:rPrChange w:id="937" w:author="Laurence Golding" w:date="2017-10-10T15:25:00Z">
              <w:rPr>
                <w:rStyle w:val="Hyperlink"/>
                <w:noProof/>
              </w:rPr>
            </w:rPrChange>
          </w:rPr>
          <w:delText>3.14.3 responseFiles property</w:delText>
        </w:r>
        <w:r w:rsidDel="00D97E6D">
          <w:rPr>
            <w:noProof/>
            <w:webHidden/>
          </w:rPr>
          <w:tab/>
          <w:delText>28</w:delText>
        </w:r>
      </w:del>
    </w:p>
    <w:p w14:paraId="6D5C22DF" w14:textId="3170521B" w:rsidR="00413D45" w:rsidDel="00D97E6D" w:rsidRDefault="00413D45">
      <w:pPr>
        <w:pStyle w:val="TOC3"/>
        <w:tabs>
          <w:tab w:val="right" w:leader="dot" w:pos="9350"/>
        </w:tabs>
        <w:rPr>
          <w:del w:id="938" w:author="Laurence Golding" w:date="2017-10-10T15:25:00Z"/>
          <w:rFonts w:asciiTheme="minorHAnsi" w:eastAsiaTheme="minorEastAsia" w:hAnsiTheme="minorHAnsi" w:cstheme="minorBidi"/>
          <w:noProof/>
          <w:sz w:val="22"/>
          <w:szCs w:val="22"/>
        </w:rPr>
      </w:pPr>
      <w:del w:id="939" w:author="Laurence Golding" w:date="2017-10-10T15:25:00Z">
        <w:r w:rsidRPr="00D97E6D" w:rsidDel="00D97E6D">
          <w:rPr>
            <w:noProof/>
            <w:rPrChange w:id="940" w:author="Laurence Golding" w:date="2017-10-10T15:25:00Z">
              <w:rPr>
                <w:rStyle w:val="Hyperlink"/>
                <w:noProof/>
              </w:rPr>
            </w:rPrChange>
          </w:rPr>
          <w:delText>3.14.4 startTime property</w:delText>
        </w:r>
        <w:r w:rsidDel="00D97E6D">
          <w:rPr>
            <w:noProof/>
            <w:webHidden/>
          </w:rPr>
          <w:tab/>
          <w:delText>29</w:delText>
        </w:r>
      </w:del>
    </w:p>
    <w:p w14:paraId="02B2C4FE" w14:textId="13D7277F" w:rsidR="00413D45" w:rsidDel="00D97E6D" w:rsidRDefault="00413D45">
      <w:pPr>
        <w:pStyle w:val="TOC3"/>
        <w:tabs>
          <w:tab w:val="right" w:leader="dot" w:pos="9350"/>
        </w:tabs>
        <w:rPr>
          <w:del w:id="941" w:author="Laurence Golding" w:date="2017-10-10T15:25:00Z"/>
          <w:rFonts w:asciiTheme="minorHAnsi" w:eastAsiaTheme="minorEastAsia" w:hAnsiTheme="minorHAnsi" w:cstheme="minorBidi"/>
          <w:noProof/>
          <w:sz w:val="22"/>
          <w:szCs w:val="22"/>
        </w:rPr>
      </w:pPr>
      <w:del w:id="942" w:author="Laurence Golding" w:date="2017-10-10T15:25:00Z">
        <w:r w:rsidRPr="00D97E6D" w:rsidDel="00D97E6D">
          <w:rPr>
            <w:noProof/>
            <w:rPrChange w:id="943" w:author="Laurence Golding" w:date="2017-10-10T15:25:00Z">
              <w:rPr>
                <w:rStyle w:val="Hyperlink"/>
                <w:noProof/>
              </w:rPr>
            </w:rPrChange>
          </w:rPr>
          <w:delText>3.14.5 endTime property</w:delText>
        </w:r>
        <w:r w:rsidDel="00D97E6D">
          <w:rPr>
            <w:noProof/>
            <w:webHidden/>
          </w:rPr>
          <w:tab/>
          <w:delText>29</w:delText>
        </w:r>
      </w:del>
    </w:p>
    <w:p w14:paraId="1F3C010B" w14:textId="2CFBE33E" w:rsidR="00413D45" w:rsidDel="00D97E6D" w:rsidRDefault="00413D45">
      <w:pPr>
        <w:pStyle w:val="TOC3"/>
        <w:tabs>
          <w:tab w:val="right" w:leader="dot" w:pos="9350"/>
        </w:tabs>
        <w:rPr>
          <w:del w:id="944" w:author="Laurence Golding" w:date="2017-10-10T15:25:00Z"/>
          <w:rFonts w:asciiTheme="minorHAnsi" w:eastAsiaTheme="minorEastAsia" w:hAnsiTheme="minorHAnsi" w:cstheme="minorBidi"/>
          <w:noProof/>
          <w:sz w:val="22"/>
          <w:szCs w:val="22"/>
        </w:rPr>
      </w:pPr>
      <w:del w:id="945" w:author="Laurence Golding" w:date="2017-10-10T15:25:00Z">
        <w:r w:rsidRPr="00D97E6D" w:rsidDel="00D97E6D">
          <w:rPr>
            <w:noProof/>
            <w:rPrChange w:id="946" w:author="Laurence Golding" w:date="2017-10-10T15:25:00Z">
              <w:rPr>
                <w:rStyle w:val="Hyperlink"/>
                <w:noProof/>
              </w:rPr>
            </w:rPrChange>
          </w:rPr>
          <w:delText>3.14.6 machine property</w:delText>
        </w:r>
        <w:r w:rsidDel="00D97E6D">
          <w:rPr>
            <w:noProof/>
            <w:webHidden/>
          </w:rPr>
          <w:tab/>
          <w:delText>29</w:delText>
        </w:r>
      </w:del>
    </w:p>
    <w:p w14:paraId="5C00C263" w14:textId="08B1A9CA" w:rsidR="00413D45" w:rsidDel="00D97E6D" w:rsidRDefault="00413D45">
      <w:pPr>
        <w:pStyle w:val="TOC3"/>
        <w:tabs>
          <w:tab w:val="right" w:leader="dot" w:pos="9350"/>
        </w:tabs>
        <w:rPr>
          <w:del w:id="947" w:author="Laurence Golding" w:date="2017-10-10T15:25:00Z"/>
          <w:rFonts w:asciiTheme="minorHAnsi" w:eastAsiaTheme="minorEastAsia" w:hAnsiTheme="minorHAnsi" w:cstheme="minorBidi"/>
          <w:noProof/>
          <w:sz w:val="22"/>
          <w:szCs w:val="22"/>
        </w:rPr>
      </w:pPr>
      <w:del w:id="948" w:author="Laurence Golding" w:date="2017-10-10T15:25:00Z">
        <w:r w:rsidRPr="00D97E6D" w:rsidDel="00D97E6D">
          <w:rPr>
            <w:noProof/>
            <w:rPrChange w:id="949" w:author="Laurence Golding" w:date="2017-10-10T15:25:00Z">
              <w:rPr>
                <w:rStyle w:val="Hyperlink"/>
                <w:noProof/>
              </w:rPr>
            </w:rPrChange>
          </w:rPr>
          <w:delText>3.14.7 account property</w:delText>
        </w:r>
        <w:r w:rsidDel="00D97E6D">
          <w:rPr>
            <w:noProof/>
            <w:webHidden/>
          </w:rPr>
          <w:tab/>
          <w:delText>29</w:delText>
        </w:r>
      </w:del>
    </w:p>
    <w:p w14:paraId="242E3412" w14:textId="7FB1C25E" w:rsidR="00413D45" w:rsidDel="00D97E6D" w:rsidRDefault="00413D45">
      <w:pPr>
        <w:pStyle w:val="TOC3"/>
        <w:tabs>
          <w:tab w:val="right" w:leader="dot" w:pos="9350"/>
        </w:tabs>
        <w:rPr>
          <w:del w:id="950" w:author="Laurence Golding" w:date="2017-10-10T15:25:00Z"/>
          <w:rFonts w:asciiTheme="minorHAnsi" w:eastAsiaTheme="minorEastAsia" w:hAnsiTheme="minorHAnsi" w:cstheme="minorBidi"/>
          <w:noProof/>
          <w:sz w:val="22"/>
          <w:szCs w:val="22"/>
        </w:rPr>
      </w:pPr>
      <w:del w:id="951" w:author="Laurence Golding" w:date="2017-10-10T15:25:00Z">
        <w:r w:rsidRPr="00D97E6D" w:rsidDel="00D97E6D">
          <w:rPr>
            <w:noProof/>
            <w:rPrChange w:id="952" w:author="Laurence Golding" w:date="2017-10-10T15:25:00Z">
              <w:rPr>
                <w:rStyle w:val="Hyperlink"/>
                <w:noProof/>
              </w:rPr>
            </w:rPrChange>
          </w:rPr>
          <w:delText>3.14.8 processId property</w:delText>
        </w:r>
        <w:r w:rsidDel="00D97E6D">
          <w:rPr>
            <w:noProof/>
            <w:webHidden/>
          </w:rPr>
          <w:tab/>
          <w:delText>29</w:delText>
        </w:r>
      </w:del>
    </w:p>
    <w:p w14:paraId="1B9063CB" w14:textId="0D53FDF8" w:rsidR="00413D45" w:rsidDel="00D97E6D" w:rsidRDefault="00413D45">
      <w:pPr>
        <w:pStyle w:val="TOC3"/>
        <w:tabs>
          <w:tab w:val="right" w:leader="dot" w:pos="9350"/>
        </w:tabs>
        <w:rPr>
          <w:del w:id="953" w:author="Laurence Golding" w:date="2017-10-10T15:25:00Z"/>
          <w:rFonts w:asciiTheme="minorHAnsi" w:eastAsiaTheme="minorEastAsia" w:hAnsiTheme="minorHAnsi" w:cstheme="minorBidi"/>
          <w:noProof/>
          <w:sz w:val="22"/>
          <w:szCs w:val="22"/>
        </w:rPr>
      </w:pPr>
      <w:del w:id="954" w:author="Laurence Golding" w:date="2017-10-10T15:25:00Z">
        <w:r w:rsidRPr="00D97E6D" w:rsidDel="00D97E6D">
          <w:rPr>
            <w:noProof/>
            <w:rPrChange w:id="955" w:author="Laurence Golding" w:date="2017-10-10T15:25:00Z">
              <w:rPr>
                <w:rStyle w:val="Hyperlink"/>
                <w:noProof/>
              </w:rPr>
            </w:rPrChange>
          </w:rPr>
          <w:delText>3.14.9 fileName property</w:delText>
        </w:r>
        <w:r w:rsidDel="00D97E6D">
          <w:rPr>
            <w:noProof/>
            <w:webHidden/>
          </w:rPr>
          <w:tab/>
          <w:delText>29</w:delText>
        </w:r>
      </w:del>
    </w:p>
    <w:p w14:paraId="0D5120A4" w14:textId="3FED7901" w:rsidR="00413D45" w:rsidDel="00D97E6D" w:rsidRDefault="00413D45">
      <w:pPr>
        <w:pStyle w:val="TOC3"/>
        <w:tabs>
          <w:tab w:val="right" w:leader="dot" w:pos="9350"/>
        </w:tabs>
        <w:rPr>
          <w:del w:id="956" w:author="Laurence Golding" w:date="2017-10-10T15:25:00Z"/>
          <w:rFonts w:asciiTheme="minorHAnsi" w:eastAsiaTheme="minorEastAsia" w:hAnsiTheme="minorHAnsi" w:cstheme="minorBidi"/>
          <w:noProof/>
          <w:sz w:val="22"/>
          <w:szCs w:val="22"/>
        </w:rPr>
      </w:pPr>
      <w:del w:id="957" w:author="Laurence Golding" w:date="2017-10-10T15:25:00Z">
        <w:r w:rsidRPr="00D97E6D" w:rsidDel="00D97E6D">
          <w:rPr>
            <w:noProof/>
            <w:rPrChange w:id="958" w:author="Laurence Golding" w:date="2017-10-10T15:25:00Z">
              <w:rPr>
                <w:rStyle w:val="Hyperlink"/>
                <w:noProof/>
              </w:rPr>
            </w:rPrChange>
          </w:rPr>
          <w:delText>3.14.10 workingDirectory property</w:delText>
        </w:r>
        <w:r w:rsidDel="00D97E6D">
          <w:rPr>
            <w:noProof/>
            <w:webHidden/>
          </w:rPr>
          <w:tab/>
          <w:delText>30</w:delText>
        </w:r>
      </w:del>
    </w:p>
    <w:p w14:paraId="7C5DE866" w14:textId="106043D3" w:rsidR="00413D45" w:rsidDel="00D97E6D" w:rsidRDefault="00413D45">
      <w:pPr>
        <w:pStyle w:val="TOC3"/>
        <w:tabs>
          <w:tab w:val="right" w:leader="dot" w:pos="9350"/>
        </w:tabs>
        <w:rPr>
          <w:del w:id="959" w:author="Laurence Golding" w:date="2017-10-10T15:25:00Z"/>
          <w:rFonts w:asciiTheme="minorHAnsi" w:eastAsiaTheme="minorEastAsia" w:hAnsiTheme="minorHAnsi" w:cstheme="minorBidi"/>
          <w:noProof/>
          <w:sz w:val="22"/>
          <w:szCs w:val="22"/>
        </w:rPr>
      </w:pPr>
      <w:del w:id="960" w:author="Laurence Golding" w:date="2017-10-10T15:25:00Z">
        <w:r w:rsidRPr="00D97E6D" w:rsidDel="00D97E6D">
          <w:rPr>
            <w:noProof/>
            <w:rPrChange w:id="961" w:author="Laurence Golding" w:date="2017-10-10T15:25:00Z">
              <w:rPr>
                <w:rStyle w:val="Hyperlink"/>
                <w:noProof/>
              </w:rPr>
            </w:rPrChange>
          </w:rPr>
          <w:delText>3.14.11 environmentVariables property</w:delText>
        </w:r>
        <w:r w:rsidDel="00D97E6D">
          <w:rPr>
            <w:noProof/>
            <w:webHidden/>
          </w:rPr>
          <w:tab/>
          <w:delText>30</w:delText>
        </w:r>
      </w:del>
    </w:p>
    <w:p w14:paraId="39A9936E" w14:textId="323093FF" w:rsidR="00413D45" w:rsidDel="00D97E6D" w:rsidRDefault="00413D45">
      <w:pPr>
        <w:pStyle w:val="TOC3"/>
        <w:tabs>
          <w:tab w:val="right" w:leader="dot" w:pos="9350"/>
        </w:tabs>
        <w:rPr>
          <w:del w:id="962" w:author="Laurence Golding" w:date="2017-10-10T15:25:00Z"/>
          <w:rFonts w:asciiTheme="minorHAnsi" w:eastAsiaTheme="minorEastAsia" w:hAnsiTheme="minorHAnsi" w:cstheme="minorBidi"/>
          <w:noProof/>
          <w:sz w:val="22"/>
          <w:szCs w:val="22"/>
        </w:rPr>
      </w:pPr>
      <w:del w:id="963" w:author="Laurence Golding" w:date="2017-10-10T15:25:00Z">
        <w:r w:rsidRPr="00D97E6D" w:rsidDel="00D97E6D">
          <w:rPr>
            <w:noProof/>
            <w:rPrChange w:id="964" w:author="Laurence Golding" w:date="2017-10-10T15:25:00Z">
              <w:rPr>
                <w:rStyle w:val="Hyperlink"/>
                <w:noProof/>
              </w:rPr>
            </w:rPrChange>
          </w:rPr>
          <w:delText>3.14.12 properties property</w:delText>
        </w:r>
        <w:r w:rsidDel="00D97E6D">
          <w:rPr>
            <w:noProof/>
            <w:webHidden/>
          </w:rPr>
          <w:tab/>
          <w:delText>30</w:delText>
        </w:r>
      </w:del>
    </w:p>
    <w:p w14:paraId="3989BEE6" w14:textId="21361DF0" w:rsidR="00413D45" w:rsidDel="00D97E6D" w:rsidRDefault="00413D45">
      <w:pPr>
        <w:pStyle w:val="TOC2"/>
        <w:tabs>
          <w:tab w:val="right" w:leader="dot" w:pos="9350"/>
        </w:tabs>
        <w:rPr>
          <w:del w:id="965" w:author="Laurence Golding" w:date="2017-10-10T15:25:00Z"/>
          <w:rFonts w:asciiTheme="minorHAnsi" w:eastAsiaTheme="minorEastAsia" w:hAnsiTheme="minorHAnsi" w:cstheme="minorBidi"/>
          <w:noProof/>
          <w:sz w:val="22"/>
          <w:szCs w:val="22"/>
        </w:rPr>
      </w:pPr>
      <w:del w:id="966" w:author="Laurence Golding" w:date="2017-10-10T15:25:00Z">
        <w:r w:rsidRPr="00D97E6D" w:rsidDel="00D97E6D">
          <w:rPr>
            <w:noProof/>
            <w:rPrChange w:id="967" w:author="Laurence Golding" w:date="2017-10-10T15:25:00Z">
              <w:rPr>
                <w:rStyle w:val="Hyperlink"/>
                <w:noProof/>
              </w:rPr>
            </w:rPrChange>
          </w:rPr>
          <w:delText>3.15 file object</w:delText>
        </w:r>
        <w:r w:rsidDel="00D97E6D">
          <w:rPr>
            <w:noProof/>
            <w:webHidden/>
          </w:rPr>
          <w:tab/>
          <w:delText>30</w:delText>
        </w:r>
      </w:del>
    </w:p>
    <w:p w14:paraId="746D5285" w14:textId="01363D3A" w:rsidR="00413D45" w:rsidDel="00D97E6D" w:rsidRDefault="00413D45">
      <w:pPr>
        <w:pStyle w:val="TOC3"/>
        <w:tabs>
          <w:tab w:val="right" w:leader="dot" w:pos="9350"/>
        </w:tabs>
        <w:rPr>
          <w:del w:id="968" w:author="Laurence Golding" w:date="2017-10-10T15:25:00Z"/>
          <w:rFonts w:asciiTheme="minorHAnsi" w:eastAsiaTheme="minorEastAsia" w:hAnsiTheme="minorHAnsi" w:cstheme="minorBidi"/>
          <w:noProof/>
          <w:sz w:val="22"/>
          <w:szCs w:val="22"/>
        </w:rPr>
      </w:pPr>
      <w:del w:id="969" w:author="Laurence Golding" w:date="2017-10-10T15:25:00Z">
        <w:r w:rsidRPr="00D97E6D" w:rsidDel="00D97E6D">
          <w:rPr>
            <w:noProof/>
            <w:rPrChange w:id="970" w:author="Laurence Golding" w:date="2017-10-10T15:25:00Z">
              <w:rPr>
                <w:rStyle w:val="Hyperlink"/>
                <w:noProof/>
              </w:rPr>
            </w:rPrChange>
          </w:rPr>
          <w:delText>3.15.1 General</w:delText>
        </w:r>
        <w:r w:rsidDel="00D97E6D">
          <w:rPr>
            <w:noProof/>
            <w:webHidden/>
          </w:rPr>
          <w:tab/>
          <w:delText>30</w:delText>
        </w:r>
      </w:del>
    </w:p>
    <w:p w14:paraId="2103B7C6" w14:textId="3D832912" w:rsidR="00413D45" w:rsidDel="00D97E6D" w:rsidRDefault="00413D45">
      <w:pPr>
        <w:pStyle w:val="TOC3"/>
        <w:tabs>
          <w:tab w:val="right" w:leader="dot" w:pos="9350"/>
        </w:tabs>
        <w:rPr>
          <w:del w:id="971" w:author="Laurence Golding" w:date="2017-10-10T15:25:00Z"/>
          <w:rFonts w:asciiTheme="minorHAnsi" w:eastAsiaTheme="minorEastAsia" w:hAnsiTheme="minorHAnsi" w:cstheme="minorBidi"/>
          <w:noProof/>
          <w:sz w:val="22"/>
          <w:szCs w:val="22"/>
        </w:rPr>
      </w:pPr>
      <w:del w:id="972" w:author="Laurence Golding" w:date="2017-10-10T15:25:00Z">
        <w:r w:rsidRPr="00D97E6D" w:rsidDel="00D97E6D">
          <w:rPr>
            <w:noProof/>
            <w:rPrChange w:id="973" w:author="Laurence Golding" w:date="2017-10-10T15:25:00Z">
              <w:rPr>
                <w:rStyle w:val="Hyperlink"/>
                <w:noProof/>
              </w:rPr>
            </w:rPrChange>
          </w:rPr>
          <w:delText>3.15.2 uri property</w:delText>
        </w:r>
        <w:r w:rsidDel="00D97E6D">
          <w:rPr>
            <w:noProof/>
            <w:webHidden/>
          </w:rPr>
          <w:tab/>
          <w:delText>30</w:delText>
        </w:r>
      </w:del>
    </w:p>
    <w:p w14:paraId="26ADD95C" w14:textId="3C199C28" w:rsidR="00413D45" w:rsidDel="00D97E6D" w:rsidRDefault="00413D45">
      <w:pPr>
        <w:pStyle w:val="TOC3"/>
        <w:tabs>
          <w:tab w:val="right" w:leader="dot" w:pos="9350"/>
        </w:tabs>
        <w:rPr>
          <w:del w:id="974" w:author="Laurence Golding" w:date="2017-10-10T15:25:00Z"/>
          <w:rFonts w:asciiTheme="minorHAnsi" w:eastAsiaTheme="minorEastAsia" w:hAnsiTheme="minorHAnsi" w:cstheme="minorBidi"/>
          <w:noProof/>
          <w:sz w:val="22"/>
          <w:szCs w:val="22"/>
        </w:rPr>
      </w:pPr>
      <w:del w:id="975" w:author="Laurence Golding" w:date="2017-10-10T15:25:00Z">
        <w:r w:rsidRPr="00D97E6D" w:rsidDel="00D97E6D">
          <w:rPr>
            <w:noProof/>
            <w:rPrChange w:id="976" w:author="Laurence Golding" w:date="2017-10-10T15:25:00Z">
              <w:rPr>
                <w:rStyle w:val="Hyperlink"/>
                <w:noProof/>
              </w:rPr>
            </w:rPrChange>
          </w:rPr>
          <w:delText>3.15.3 uriBaseId property</w:delText>
        </w:r>
        <w:r w:rsidDel="00D97E6D">
          <w:rPr>
            <w:noProof/>
            <w:webHidden/>
          </w:rPr>
          <w:tab/>
          <w:delText>31</w:delText>
        </w:r>
      </w:del>
    </w:p>
    <w:p w14:paraId="76785B43" w14:textId="293B6A0F" w:rsidR="00413D45" w:rsidDel="00D97E6D" w:rsidRDefault="00413D45">
      <w:pPr>
        <w:pStyle w:val="TOC3"/>
        <w:tabs>
          <w:tab w:val="right" w:leader="dot" w:pos="9350"/>
        </w:tabs>
        <w:rPr>
          <w:del w:id="977" w:author="Laurence Golding" w:date="2017-10-10T15:25:00Z"/>
          <w:rFonts w:asciiTheme="minorHAnsi" w:eastAsiaTheme="minorEastAsia" w:hAnsiTheme="minorHAnsi" w:cstheme="minorBidi"/>
          <w:noProof/>
          <w:sz w:val="22"/>
          <w:szCs w:val="22"/>
        </w:rPr>
      </w:pPr>
      <w:del w:id="978" w:author="Laurence Golding" w:date="2017-10-10T15:25:00Z">
        <w:r w:rsidRPr="00D97E6D" w:rsidDel="00D97E6D">
          <w:rPr>
            <w:noProof/>
            <w:rPrChange w:id="979" w:author="Laurence Golding" w:date="2017-10-10T15:25:00Z">
              <w:rPr>
                <w:rStyle w:val="Hyperlink"/>
                <w:noProof/>
              </w:rPr>
            </w:rPrChange>
          </w:rPr>
          <w:delText>3.15.4 parentKey property</w:delText>
        </w:r>
        <w:r w:rsidDel="00D97E6D">
          <w:rPr>
            <w:noProof/>
            <w:webHidden/>
          </w:rPr>
          <w:tab/>
          <w:delText>32</w:delText>
        </w:r>
      </w:del>
    </w:p>
    <w:p w14:paraId="02520611" w14:textId="17493E5D" w:rsidR="00413D45" w:rsidDel="00D97E6D" w:rsidRDefault="00413D45">
      <w:pPr>
        <w:pStyle w:val="TOC3"/>
        <w:tabs>
          <w:tab w:val="right" w:leader="dot" w:pos="9350"/>
        </w:tabs>
        <w:rPr>
          <w:del w:id="980" w:author="Laurence Golding" w:date="2017-10-10T15:25:00Z"/>
          <w:rFonts w:asciiTheme="minorHAnsi" w:eastAsiaTheme="minorEastAsia" w:hAnsiTheme="minorHAnsi" w:cstheme="minorBidi"/>
          <w:noProof/>
          <w:sz w:val="22"/>
          <w:szCs w:val="22"/>
        </w:rPr>
      </w:pPr>
      <w:del w:id="981" w:author="Laurence Golding" w:date="2017-10-10T15:25:00Z">
        <w:r w:rsidRPr="00D97E6D" w:rsidDel="00D97E6D">
          <w:rPr>
            <w:noProof/>
            <w:rPrChange w:id="982" w:author="Laurence Golding" w:date="2017-10-10T15:25:00Z">
              <w:rPr>
                <w:rStyle w:val="Hyperlink"/>
                <w:noProof/>
              </w:rPr>
            </w:rPrChange>
          </w:rPr>
          <w:delText>3.15.5 offset property</w:delText>
        </w:r>
        <w:r w:rsidDel="00D97E6D">
          <w:rPr>
            <w:noProof/>
            <w:webHidden/>
          </w:rPr>
          <w:tab/>
          <w:delText>32</w:delText>
        </w:r>
      </w:del>
    </w:p>
    <w:p w14:paraId="1FBF5CDF" w14:textId="10F35396" w:rsidR="00413D45" w:rsidDel="00D97E6D" w:rsidRDefault="00413D45">
      <w:pPr>
        <w:pStyle w:val="TOC3"/>
        <w:tabs>
          <w:tab w:val="right" w:leader="dot" w:pos="9350"/>
        </w:tabs>
        <w:rPr>
          <w:del w:id="983" w:author="Laurence Golding" w:date="2017-10-10T15:25:00Z"/>
          <w:rFonts w:asciiTheme="minorHAnsi" w:eastAsiaTheme="minorEastAsia" w:hAnsiTheme="minorHAnsi" w:cstheme="minorBidi"/>
          <w:noProof/>
          <w:sz w:val="22"/>
          <w:szCs w:val="22"/>
        </w:rPr>
      </w:pPr>
      <w:del w:id="984" w:author="Laurence Golding" w:date="2017-10-10T15:25:00Z">
        <w:r w:rsidRPr="00D97E6D" w:rsidDel="00D97E6D">
          <w:rPr>
            <w:noProof/>
            <w:rPrChange w:id="985" w:author="Laurence Golding" w:date="2017-10-10T15:25:00Z">
              <w:rPr>
                <w:rStyle w:val="Hyperlink"/>
                <w:noProof/>
              </w:rPr>
            </w:rPrChange>
          </w:rPr>
          <w:delText>3.15.6 length property</w:delText>
        </w:r>
        <w:r w:rsidDel="00D97E6D">
          <w:rPr>
            <w:noProof/>
            <w:webHidden/>
          </w:rPr>
          <w:tab/>
          <w:delText>32</w:delText>
        </w:r>
      </w:del>
    </w:p>
    <w:p w14:paraId="0B5A8E51" w14:textId="50A8D769" w:rsidR="00413D45" w:rsidDel="00D97E6D" w:rsidRDefault="00413D45">
      <w:pPr>
        <w:pStyle w:val="TOC3"/>
        <w:tabs>
          <w:tab w:val="right" w:leader="dot" w:pos="9350"/>
        </w:tabs>
        <w:rPr>
          <w:del w:id="986" w:author="Laurence Golding" w:date="2017-10-10T15:25:00Z"/>
          <w:rFonts w:asciiTheme="minorHAnsi" w:eastAsiaTheme="minorEastAsia" w:hAnsiTheme="minorHAnsi" w:cstheme="minorBidi"/>
          <w:noProof/>
          <w:sz w:val="22"/>
          <w:szCs w:val="22"/>
        </w:rPr>
      </w:pPr>
      <w:del w:id="987" w:author="Laurence Golding" w:date="2017-10-10T15:25:00Z">
        <w:r w:rsidRPr="00D97E6D" w:rsidDel="00D97E6D">
          <w:rPr>
            <w:noProof/>
            <w:rPrChange w:id="988" w:author="Laurence Golding" w:date="2017-10-10T15:25:00Z">
              <w:rPr>
                <w:rStyle w:val="Hyperlink"/>
                <w:noProof/>
              </w:rPr>
            </w:rPrChange>
          </w:rPr>
          <w:delText>3.15.7 mimeType property</w:delText>
        </w:r>
        <w:r w:rsidDel="00D97E6D">
          <w:rPr>
            <w:noProof/>
            <w:webHidden/>
          </w:rPr>
          <w:tab/>
          <w:delText>32</w:delText>
        </w:r>
      </w:del>
    </w:p>
    <w:p w14:paraId="2C125F7E" w14:textId="16169701" w:rsidR="00413D45" w:rsidDel="00D97E6D" w:rsidRDefault="00413D45">
      <w:pPr>
        <w:pStyle w:val="TOC3"/>
        <w:tabs>
          <w:tab w:val="right" w:leader="dot" w:pos="9350"/>
        </w:tabs>
        <w:rPr>
          <w:del w:id="989" w:author="Laurence Golding" w:date="2017-10-10T15:25:00Z"/>
          <w:rFonts w:asciiTheme="minorHAnsi" w:eastAsiaTheme="minorEastAsia" w:hAnsiTheme="minorHAnsi" w:cstheme="minorBidi"/>
          <w:noProof/>
          <w:sz w:val="22"/>
          <w:szCs w:val="22"/>
        </w:rPr>
      </w:pPr>
      <w:del w:id="990" w:author="Laurence Golding" w:date="2017-10-10T15:25:00Z">
        <w:r w:rsidRPr="00D97E6D" w:rsidDel="00D97E6D">
          <w:rPr>
            <w:noProof/>
            <w:rPrChange w:id="991" w:author="Laurence Golding" w:date="2017-10-10T15:25:00Z">
              <w:rPr>
                <w:rStyle w:val="Hyperlink"/>
                <w:noProof/>
              </w:rPr>
            </w:rPrChange>
          </w:rPr>
          <w:delText>3.15.8 hashes property</w:delText>
        </w:r>
        <w:r w:rsidDel="00D97E6D">
          <w:rPr>
            <w:noProof/>
            <w:webHidden/>
          </w:rPr>
          <w:tab/>
          <w:delText>32</w:delText>
        </w:r>
      </w:del>
    </w:p>
    <w:p w14:paraId="57E622BD" w14:textId="7A956AAB" w:rsidR="00413D45" w:rsidDel="00D97E6D" w:rsidRDefault="00413D45">
      <w:pPr>
        <w:pStyle w:val="TOC3"/>
        <w:tabs>
          <w:tab w:val="right" w:leader="dot" w:pos="9350"/>
        </w:tabs>
        <w:rPr>
          <w:del w:id="992" w:author="Laurence Golding" w:date="2017-10-10T15:25:00Z"/>
          <w:rFonts w:asciiTheme="minorHAnsi" w:eastAsiaTheme="minorEastAsia" w:hAnsiTheme="minorHAnsi" w:cstheme="minorBidi"/>
          <w:noProof/>
          <w:sz w:val="22"/>
          <w:szCs w:val="22"/>
        </w:rPr>
      </w:pPr>
      <w:del w:id="993" w:author="Laurence Golding" w:date="2017-10-10T15:25:00Z">
        <w:r w:rsidRPr="00D97E6D" w:rsidDel="00D97E6D">
          <w:rPr>
            <w:noProof/>
            <w:rPrChange w:id="994" w:author="Laurence Golding" w:date="2017-10-10T15:25:00Z">
              <w:rPr>
                <w:rStyle w:val="Hyperlink"/>
                <w:noProof/>
              </w:rPr>
            </w:rPrChange>
          </w:rPr>
          <w:delText>3.15.9 contents property</w:delText>
        </w:r>
        <w:r w:rsidDel="00D97E6D">
          <w:rPr>
            <w:noProof/>
            <w:webHidden/>
          </w:rPr>
          <w:tab/>
          <w:delText>33</w:delText>
        </w:r>
      </w:del>
    </w:p>
    <w:p w14:paraId="32CF8ED1" w14:textId="1D2AEE96" w:rsidR="00413D45" w:rsidDel="00D97E6D" w:rsidRDefault="00413D45">
      <w:pPr>
        <w:pStyle w:val="TOC3"/>
        <w:tabs>
          <w:tab w:val="right" w:leader="dot" w:pos="9350"/>
        </w:tabs>
        <w:rPr>
          <w:del w:id="995" w:author="Laurence Golding" w:date="2017-10-10T15:25:00Z"/>
          <w:rFonts w:asciiTheme="minorHAnsi" w:eastAsiaTheme="minorEastAsia" w:hAnsiTheme="minorHAnsi" w:cstheme="minorBidi"/>
          <w:noProof/>
          <w:sz w:val="22"/>
          <w:szCs w:val="22"/>
        </w:rPr>
      </w:pPr>
      <w:del w:id="996" w:author="Laurence Golding" w:date="2017-10-10T15:25:00Z">
        <w:r w:rsidRPr="00D97E6D" w:rsidDel="00D97E6D">
          <w:rPr>
            <w:noProof/>
            <w:rPrChange w:id="997" w:author="Laurence Golding" w:date="2017-10-10T15:25:00Z">
              <w:rPr>
                <w:rStyle w:val="Hyperlink"/>
                <w:noProof/>
              </w:rPr>
            </w:rPrChange>
          </w:rPr>
          <w:delText>3.15.10 properties property</w:delText>
        </w:r>
        <w:r w:rsidDel="00D97E6D">
          <w:rPr>
            <w:noProof/>
            <w:webHidden/>
          </w:rPr>
          <w:tab/>
          <w:delText>33</w:delText>
        </w:r>
      </w:del>
    </w:p>
    <w:p w14:paraId="5FA6BFD1" w14:textId="20190815" w:rsidR="00413D45" w:rsidDel="00D97E6D" w:rsidRDefault="00413D45">
      <w:pPr>
        <w:pStyle w:val="TOC2"/>
        <w:tabs>
          <w:tab w:val="right" w:leader="dot" w:pos="9350"/>
        </w:tabs>
        <w:rPr>
          <w:del w:id="998" w:author="Laurence Golding" w:date="2017-10-10T15:25:00Z"/>
          <w:rFonts w:asciiTheme="minorHAnsi" w:eastAsiaTheme="minorEastAsia" w:hAnsiTheme="minorHAnsi" w:cstheme="minorBidi"/>
          <w:noProof/>
          <w:sz w:val="22"/>
          <w:szCs w:val="22"/>
        </w:rPr>
      </w:pPr>
      <w:del w:id="999" w:author="Laurence Golding" w:date="2017-10-10T15:25:00Z">
        <w:r w:rsidRPr="00D97E6D" w:rsidDel="00D97E6D">
          <w:rPr>
            <w:noProof/>
            <w:rPrChange w:id="1000" w:author="Laurence Golding" w:date="2017-10-10T15:25:00Z">
              <w:rPr>
                <w:rStyle w:val="Hyperlink"/>
                <w:noProof/>
              </w:rPr>
            </w:rPrChange>
          </w:rPr>
          <w:delText>3.16 hash object</w:delText>
        </w:r>
        <w:r w:rsidDel="00D97E6D">
          <w:rPr>
            <w:noProof/>
            <w:webHidden/>
          </w:rPr>
          <w:tab/>
          <w:delText>33</w:delText>
        </w:r>
      </w:del>
    </w:p>
    <w:p w14:paraId="1B19913D" w14:textId="00BFE5B2" w:rsidR="00413D45" w:rsidDel="00D97E6D" w:rsidRDefault="00413D45">
      <w:pPr>
        <w:pStyle w:val="TOC3"/>
        <w:tabs>
          <w:tab w:val="right" w:leader="dot" w:pos="9350"/>
        </w:tabs>
        <w:rPr>
          <w:del w:id="1001" w:author="Laurence Golding" w:date="2017-10-10T15:25:00Z"/>
          <w:rFonts w:asciiTheme="minorHAnsi" w:eastAsiaTheme="minorEastAsia" w:hAnsiTheme="minorHAnsi" w:cstheme="minorBidi"/>
          <w:noProof/>
          <w:sz w:val="22"/>
          <w:szCs w:val="22"/>
        </w:rPr>
      </w:pPr>
      <w:del w:id="1002" w:author="Laurence Golding" w:date="2017-10-10T15:25:00Z">
        <w:r w:rsidRPr="00D97E6D" w:rsidDel="00D97E6D">
          <w:rPr>
            <w:noProof/>
            <w:rPrChange w:id="1003" w:author="Laurence Golding" w:date="2017-10-10T15:25:00Z">
              <w:rPr>
                <w:rStyle w:val="Hyperlink"/>
                <w:noProof/>
              </w:rPr>
            </w:rPrChange>
          </w:rPr>
          <w:delText>3.16.1 General</w:delText>
        </w:r>
        <w:r w:rsidDel="00D97E6D">
          <w:rPr>
            <w:noProof/>
            <w:webHidden/>
          </w:rPr>
          <w:tab/>
          <w:delText>33</w:delText>
        </w:r>
      </w:del>
    </w:p>
    <w:p w14:paraId="3EE5A29C" w14:textId="4258449E" w:rsidR="00413D45" w:rsidDel="00D97E6D" w:rsidRDefault="00413D45">
      <w:pPr>
        <w:pStyle w:val="TOC3"/>
        <w:tabs>
          <w:tab w:val="right" w:leader="dot" w:pos="9350"/>
        </w:tabs>
        <w:rPr>
          <w:del w:id="1004" w:author="Laurence Golding" w:date="2017-10-10T15:25:00Z"/>
          <w:rFonts w:asciiTheme="minorHAnsi" w:eastAsiaTheme="minorEastAsia" w:hAnsiTheme="minorHAnsi" w:cstheme="minorBidi"/>
          <w:noProof/>
          <w:sz w:val="22"/>
          <w:szCs w:val="22"/>
        </w:rPr>
      </w:pPr>
      <w:del w:id="1005" w:author="Laurence Golding" w:date="2017-10-10T15:25:00Z">
        <w:r w:rsidRPr="00D97E6D" w:rsidDel="00D97E6D">
          <w:rPr>
            <w:noProof/>
            <w:rPrChange w:id="1006" w:author="Laurence Golding" w:date="2017-10-10T15:25:00Z">
              <w:rPr>
                <w:rStyle w:val="Hyperlink"/>
                <w:noProof/>
              </w:rPr>
            </w:rPrChange>
          </w:rPr>
          <w:delText>3.16.2 value property</w:delText>
        </w:r>
        <w:r w:rsidDel="00D97E6D">
          <w:rPr>
            <w:noProof/>
            <w:webHidden/>
          </w:rPr>
          <w:tab/>
          <w:delText>33</w:delText>
        </w:r>
      </w:del>
    </w:p>
    <w:p w14:paraId="0A9BFF29" w14:textId="4678EB08" w:rsidR="00413D45" w:rsidDel="00D97E6D" w:rsidRDefault="00413D45">
      <w:pPr>
        <w:pStyle w:val="TOC3"/>
        <w:tabs>
          <w:tab w:val="right" w:leader="dot" w:pos="9350"/>
        </w:tabs>
        <w:rPr>
          <w:del w:id="1007" w:author="Laurence Golding" w:date="2017-10-10T15:25:00Z"/>
          <w:rFonts w:asciiTheme="minorHAnsi" w:eastAsiaTheme="minorEastAsia" w:hAnsiTheme="minorHAnsi" w:cstheme="minorBidi"/>
          <w:noProof/>
          <w:sz w:val="22"/>
          <w:szCs w:val="22"/>
        </w:rPr>
      </w:pPr>
      <w:del w:id="1008" w:author="Laurence Golding" w:date="2017-10-10T15:25:00Z">
        <w:r w:rsidRPr="00D97E6D" w:rsidDel="00D97E6D">
          <w:rPr>
            <w:noProof/>
            <w:rPrChange w:id="1009" w:author="Laurence Golding" w:date="2017-10-10T15:25:00Z">
              <w:rPr>
                <w:rStyle w:val="Hyperlink"/>
                <w:noProof/>
              </w:rPr>
            </w:rPrChange>
          </w:rPr>
          <w:delText>3.16.3 algorithm property</w:delText>
        </w:r>
        <w:r w:rsidDel="00D97E6D">
          <w:rPr>
            <w:noProof/>
            <w:webHidden/>
          </w:rPr>
          <w:tab/>
          <w:delText>34</w:delText>
        </w:r>
      </w:del>
    </w:p>
    <w:p w14:paraId="1D987C1F" w14:textId="75BB4696" w:rsidR="00413D45" w:rsidDel="00D97E6D" w:rsidRDefault="00413D45">
      <w:pPr>
        <w:pStyle w:val="TOC2"/>
        <w:tabs>
          <w:tab w:val="right" w:leader="dot" w:pos="9350"/>
        </w:tabs>
        <w:rPr>
          <w:del w:id="1010" w:author="Laurence Golding" w:date="2017-10-10T15:25:00Z"/>
          <w:rFonts w:asciiTheme="minorHAnsi" w:eastAsiaTheme="minorEastAsia" w:hAnsiTheme="minorHAnsi" w:cstheme="minorBidi"/>
          <w:noProof/>
          <w:sz w:val="22"/>
          <w:szCs w:val="22"/>
        </w:rPr>
      </w:pPr>
      <w:del w:id="1011" w:author="Laurence Golding" w:date="2017-10-10T15:25:00Z">
        <w:r w:rsidRPr="00D97E6D" w:rsidDel="00D97E6D">
          <w:rPr>
            <w:noProof/>
            <w:rPrChange w:id="1012" w:author="Laurence Golding" w:date="2017-10-10T15:25:00Z">
              <w:rPr>
                <w:rStyle w:val="Hyperlink"/>
                <w:noProof/>
              </w:rPr>
            </w:rPrChange>
          </w:rPr>
          <w:delText>3.17 result object</w:delText>
        </w:r>
        <w:r w:rsidDel="00D97E6D">
          <w:rPr>
            <w:noProof/>
            <w:webHidden/>
          </w:rPr>
          <w:tab/>
          <w:delText>34</w:delText>
        </w:r>
      </w:del>
    </w:p>
    <w:p w14:paraId="7DDE7BE3" w14:textId="6427904B" w:rsidR="00413D45" w:rsidDel="00D97E6D" w:rsidRDefault="00413D45">
      <w:pPr>
        <w:pStyle w:val="TOC3"/>
        <w:tabs>
          <w:tab w:val="right" w:leader="dot" w:pos="9350"/>
        </w:tabs>
        <w:rPr>
          <w:del w:id="1013" w:author="Laurence Golding" w:date="2017-10-10T15:25:00Z"/>
          <w:rFonts w:asciiTheme="minorHAnsi" w:eastAsiaTheme="minorEastAsia" w:hAnsiTheme="minorHAnsi" w:cstheme="minorBidi"/>
          <w:noProof/>
          <w:sz w:val="22"/>
          <w:szCs w:val="22"/>
        </w:rPr>
      </w:pPr>
      <w:del w:id="1014" w:author="Laurence Golding" w:date="2017-10-10T15:25:00Z">
        <w:r w:rsidRPr="00D97E6D" w:rsidDel="00D97E6D">
          <w:rPr>
            <w:noProof/>
            <w:rPrChange w:id="1015" w:author="Laurence Golding" w:date="2017-10-10T15:25:00Z">
              <w:rPr>
                <w:rStyle w:val="Hyperlink"/>
                <w:noProof/>
              </w:rPr>
            </w:rPrChange>
          </w:rPr>
          <w:delText>3.17.1 General</w:delText>
        </w:r>
        <w:r w:rsidDel="00D97E6D">
          <w:rPr>
            <w:noProof/>
            <w:webHidden/>
          </w:rPr>
          <w:tab/>
          <w:delText>34</w:delText>
        </w:r>
      </w:del>
    </w:p>
    <w:p w14:paraId="5B43B05E" w14:textId="099A0476" w:rsidR="00413D45" w:rsidDel="00D97E6D" w:rsidRDefault="00413D45">
      <w:pPr>
        <w:pStyle w:val="TOC3"/>
        <w:tabs>
          <w:tab w:val="right" w:leader="dot" w:pos="9350"/>
        </w:tabs>
        <w:rPr>
          <w:del w:id="1016" w:author="Laurence Golding" w:date="2017-10-10T15:25:00Z"/>
          <w:rFonts w:asciiTheme="minorHAnsi" w:eastAsiaTheme="minorEastAsia" w:hAnsiTheme="minorHAnsi" w:cstheme="minorBidi"/>
          <w:noProof/>
          <w:sz w:val="22"/>
          <w:szCs w:val="22"/>
        </w:rPr>
      </w:pPr>
      <w:del w:id="1017" w:author="Laurence Golding" w:date="2017-10-10T15:25:00Z">
        <w:r w:rsidRPr="00D97E6D" w:rsidDel="00D97E6D">
          <w:rPr>
            <w:noProof/>
            <w:rPrChange w:id="1018" w:author="Laurence Golding" w:date="2017-10-10T15:25:00Z">
              <w:rPr>
                <w:rStyle w:val="Hyperlink"/>
                <w:noProof/>
              </w:rPr>
            </w:rPrChange>
          </w:rPr>
          <w:delText>3.17.2 ruleId property</w:delText>
        </w:r>
        <w:r w:rsidDel="00D97E6D">
          <w:rPr>
            <w:noProof/>
            <w:webHidden/>
          </w:rPr>
          <w:tab/>
          <w:delText>34</w:delText>
        </w:r>
      </w:del>
    </w:p>
    <w:p w14:paraId="4ED1FE8F" w14:textId="0EBB040A" w:rsidR="00413D45" w:rsidDel="00D97E6D" w:rsidRDefault="00413D45">
      <w:pPr>
        <w:pStyle w:val="TOC3"/>
        <w:tabs>
          <w:tab w:val="right" w:leader="dot" w:pos="9350"/>
        </w:tabs>
        <w:rPr>
          <w:del w:id="1019" w:author="Laurence Golding" w:date="2017-10-10T15:25:00Z"/>
          <w:rFonts w:asciiTheme="minorHAnsi" w:eastAsiaTheme="minorEastAsia" w:hAnsiTheme="minorHAnsi" w:cstheme="minorBidi"/>
          <w:noProof/>
          <w:sz w:val="22"/>
          <w:szCs w:val="22"/>
        </w:rPr>
      </w:pPr>
      <w:del w:id="1020" w:author="Laurence Golding" w:date="2017-10-10T15:25:00Z">
        <w:r w:rsidRPr="00D97E6D" w:rsidDel="00D97E6D">
          <w:rPr>
            <w:noProof/>
            <w:rPrChange w:id="1021" w:author="Laurence Golding" w:date="2017-10-10T15:25:00Z">
              <w:rPr>
                <w:rStyle w:val="Hyperlink"/>
                <w:noProof/>
              </w:rPr>
            </w:rPrChange>
          </w:rPr>
          <w:delText>3.17.3 ruleKey property</w:delText>
        </w:r>
        <w:r w:rsidDel="00D97E6D">
          <w:rPr>
            <w:noProof/>
            <w:webHidden/>
          </w:rPr>
          <w:tab/>
          <w:delText>35</w:delText>
        </w:r>
      </w:del>
    </w:p>
    <w:p w14:paraId="691F89D1" w14:textId="0FC54DD2" w:rsidR="00413D45" w:rsidDel="00D97E6D" w:rsidRDefault="00413D45">
      <w:pPr>
        <w:pStyle w:val="TOC3"/>
        <w:tabs>
          <w:tab w:val="right" w:leader="dot" w:pos="9350"/>
        </w:tabs>
        <w:rPr>
          <w:del w:id="1022" w:author="Laurence Golding" w:date="2017-10-10T15:25:00Z"/>
          <w:rFonts w:asciiTheme="minorHAnsi" w:eastAsiaTheme="minorEastAsia" w:hAnsiTheme="minorHAnsi" w:cstheme="minorBidi"/>
          <w:noProof/>
          <w:sz w:val="22"/>
          <w:szCs w:val="22"/>
        </w:rPr>
      </w:pPr>
      <w:del w:id="1023" w:author="Laurence Golding" w:date="2017-10-10T15:25:00Z">
        <w:r w:rsidRPr="00D97E6D" w:rsidDel="00D97E6D">
          <w:rPr>
            <w:noProof/>
            <w:rPrChange w:id="1024" w:author="Laurence Golding" w:date="2017-10-10T15:25:00Z">
              <w:rPr>
                <w:rStyle w:val="Hyperlink"/>
                <w:noProof/>
              </w:rPr>
            </w:rPrChange>
          </w:rPr>
          <w:delText>3.17.4 level property</w:delText>
        </w:r>
        <w:r w:rsidDel="00D97E6D">
          <w:rPr>
            <w:noProof/>
            <w:webHidden/>
          </w:rPr>
          <w:tab/>
          <w:delText>35</w:delText>
        </w:r>
      </w:del>
    </w:p>
    <w:p w14:paraId="79F6F6E8" w14:textId="5F128A8D" w:rsidR="00413D45" w:rsidDel="00D97E6D" w:rsidRDefault="00413D45">
      <w:pPr>
        <w:pStyle w:val="TOC3"/>
        <w:tabs>
          <w:tab w:val="right" w:leader="dot" w:pos="9350"/>
        </w:tabs>
        <w:rPr>
          <w:del w:id="1025" w:author="Laurence Golding" w:date="2017-10-10T15:25:00Z"/>
          <w:rFonts w:asciiTheme="minorHAnsi" w:eastAsiaTheme="minorEastAsia" w:hAnsiTheme="minorHAnsi" w:cstheme="minorBidi"/>
          <w:noProof/>
          <w:sz w:val="22"/>
          <w:szCs w:val="22"/>
        </w:rPr>
      </w:pPr>
      <w:del w:id="1026" w:author="Laurence Golding" w:date="2017-10-10T15:25:00Z">
        <w:r w:rsidRPr="00D97E6D" w:rsidDel="00D97E6D">
          <w:rPr>
            <w:noProof/>
            <w:rPrChange w:id="1027" w:author="Laurence Golding" w:date="2017-10-10T15:25:00Z">
              <w:rPr>
                <w:rStyle w:val="Hyperlink"/>
                <w:noProof/>
              </w:rPr>
            </w:rPrChange>
          </w:rPr>
          <w:delText>3.17.5 message property</w:delText>
        </w:r>
        <w:r w:rsidDel="00D97E6D">
          <w:rPr>
            <w:noProof/>
            <w:webHidden/>
          </w:rPr>
          <w:tab/>
          <w:delText>37</w:delText>
        </w:r>
      </w:del>
    </w:p>
    <w:p w14:paraId="126B1646" w14:textId="460F3756" w:rsidR="00413D45" w:rsidDel="00D97E6D" w:rsidRDefault="00413D45">
      <w:pPr>
        <w:pStyle w:val="TOC3"/>
        <w:tabs>
          <w:tab w:val="right" w:leader="dot" w:pos="9350"/>
        </w:tabs>
        <w:rPr>
          <w:del w:id="1028" w:author="Laurence Golding" w:date="2017-10-10T15:25:00Z"/>
          <w:rFonts w:asciiTheme="minorHAnsi" w:eastAsiaTheme="minorEastAsia" w:hAnsiTheme="minorHAnsi" w:cstheme="minorBidi"/>
          <w:noProof/>
          <w:sz w:val="22"/>
          <w:szCs w:val="22"/>
        </w:rPr>
      </w:pPr>
      <w:del w:id="1029" w:author="Laurence Golding" w:date="2017-10-10T15:25:00Z">
        <w:r w:rsidRPr="00D97E6D" w:rsidDel="00D97E6D">
          <w:rPr>
            <w:noProof/>
            <w:rPrChange w:id="1030" w:author="Laurence Golding" w:date="2017-10-10T15:25:00Z">
              <w:rPr>
                <w:rStyle w:val="Hyperlink"/>
                <w:noProof/>
              </w:rPr>
            </w:rPrChange>
          </w:rPr>
          <w:delText>3.17.6 formattedRuleMessage property</w:delText>
        </w:r>
        <w:r w:rsidDel="00D97E6D">
          <w:rPr>
            <w:noProof/>
            <w:webHidden/>
          </w:rPr>
          <w:tab/>
          <w:delText>37</w:delText>
        </w:r>
      </w:del>
    </w:p>
    <w:p w14:paraId="314235CD" w14:textId="3778F99A" w:rsidR="00413D45" w:rsidDel="00D97E6D" w:rsidRDefault="00413D45">
      <w:pPr>
        <w:pStyle w:val="TOC3"/>
        <w:tabs>
          <w:tab w:val="right" w:leader="dot" w:pos="9350"/>
        </w:tabs>
        <w:rPr>
          <w:del w:id="1031" w:author="Laurence Golding" w:date="2017-10-10T15:25:00Z"/>
          <w:rFonts w:asciiTheme="minorHAnsi" w:eastAsiaTheme="minorEastAsia" w:hAnsiTheme="minorHAnsi" w:cstheme="minorBidi"/>
          <w:noProof/>
          <w:sz w:val="22"/>
          <w:szCs w:val="22"/>
        </w:rPr>
      </w:pPr>
      <w:del w:id="1032" w:author="Laurence Golding" w:date="2017-10-10T15:25:00Z">
        <w:r w:rsidRPr="00D97E6D" w:rsidDel="00D97E6D">
          <w:rPr>
            <w:noProof/>
            <w:rPrChange w:id="1033" w:author="Laurence Golding" w:date="2017-10-10T15:25:00Z">
              <w:rPr>
                <w:rStyle w:val="Hyperlink"/>
                <w:noProof/>
              </w:rPr>
            </w:rPrChange>
          </w:rPr>
          <w:delText>3.17.7 locations property</w:delText>
        </w:r>
        <w:r w:rsidDel="00D97E6D">
          <w:rPr>
            <w:noProof/>
            <w:webHidden/>
          </w:rPr>
          <w:tab/>
          <w:delText>38</w:delText>
        </w:r>
      </w:del>
    </w:p>
    <w:p w14:paraId="5416C00E" w14:textId="3B10AB77" w:rsidR="00413D45" w:rsidDel="00D97E6D" w:rsidRDefault="00413D45">
      <w:pPr>
        <w:pStyle w:val="TOC3"/>
        <w:tabs>
          <w:tab w:val="right" w:leader="dot" w:pos="9350"/>
        </w:tabs>
        <w:rPr>
          <w:del w:id="1034" w:author="Laurence Golding" w:date="2017-10-10T15:25:00Z"/>
          <w:rFonts w:asciiTheme="minorHAnsi" w:eastAsiaTheme="minorEastAsia" w:hAnsiTheme="minorHAnsi" w:cstheme="minorBidi"/>
          <w:noProof/>
          <w:sz w:val="22"/>
          <w:szCs w:val="22"/>
        </w:rPr>
      </w:pPr>
      <w:del w:id="1035" w:author="Laurence Golding" w:date="2017-10-10T15:25:00Z">
        <w:r w:rsidRPr="00D97E6D" w:rsidDel="00D97E6D">
          <w:rPr>
            <w:noProof/>
            <w:rPrChange w:id="1036" w:author="Laurence Golding" w:date="2017-10-10T15:25:00Z">
              <w:rPr>
                <w:rStyle w:val="Hyperlink"/>
                <w:noProof/>
              </w:rPr>
            </w:rPrChange>
          </w:rPr>
          <w:delText>3.17.8 snippet property</w:delText>
        </w:r>
        <w:r w:rsidDel="00D97E6D">
          <w:rPr>
            <w:noProof/>
            <w:webHidden/>
          </w:rPr>
          <w:tab/>
          <w:delText>38</w:delText>
        </w:r>
      </w:del>
    </w:p>
    <w:p w14:paraId="07D2B6FA" w14:textId="22ACAE4C" w:rsidR="00413D45" w:rsidDel="00D97E6D" w:rsidRDefault="00413D45">
      <w:pPr>
        <w:pStyle w:val="TOC3"/>
        <w:tabs>
          <w:tab w:val="right" w:leader="dot" w:pos="9350"/>
        </w:tabs>
        <w:rPr>
          <w:del w:id="1037" w:author="Laurence Golding" w:date="2017-10-10T15:25:00Z"/>
          <w:rFonts w:asciiTheme="minorHAnsi" w:eastAsiaTheme="minorEastAsia" w:hAnsiTheme="minorHAnsi" w:cstheme="minorBidi"/>
          <w:noProof/>
          <w:sz w:val="22"/>
          <w:szCs w:val="22"/>
        </w:rPr>
      </w:pPr>
      <w:del w:id="1038" w:author="Laurence Golding" w:date="2017-10-10T15:25:00Z">
        <w:r w:rsidRPr="00D97E6D" w:rsidDel="00D97E6D">
          <w:rPr>
            <w:noProof/>
            <w:rPrChange w:id="1039" w:author="Laurence Golding" w:date="2017-10-10T15:25:00Z">
              <w:rPr>
                <w:rStyle w:val="Hyperlink"/>
                <w:noProof/>
              </w:rPr>
            </w:rPrChange>
          </w:rPr>
          <w:delText>3.17.9 toolFingerprintContribution property</w:delText>
        </w:r>
        <w:r w:rsidDel="00D97E6D">
          <w:rPr>
            <w:noProof/>
            <w:webHidden/>
          </w:rPr>
          <w:tab/>
          <w:delText>38</w:delText>
        </w:r>
      </w:del>
    </w:p>
    <w:p w14:paraId="39C238C9" w14:textId="17C312BF" w:rsidR="00413D45" w:rsidDel="00D97E6D" w:rsidRDefault="00413D45">
      <w:pPr>
        <w:pStyle w:val="TOC3"/>
        <w:tabs>
          <w:tab w:val="right" w:leader="dot" w:pos="9350"/>
        </w:tabs>
        <w:rPr>
          <w:del w:id="1040" w:author="Laurence Golding" w:date="2017-10-10T15:25:00Z"/>
          <w:rFonts w:asciiTheme="minorHAnsi" w:eastAsiaTheme="minorEastAsia" w:hAnsiTheme="minorHAnsi" w:cstheme="minorBidi"/>
          <w:noProof/>
          <w:sz w:val="22"/>
          <w:szCs w:val="22"/>
        </w:rPr>
      </w:pPr>
      <w:del w:id="1041" w:author="Laurence Golding" w:date="2017-10-10T15:25:00Z">
        <w:r w:rsidRPr="00D97E6D" w:rsidDel="00D97E6D">
          <w:rPr>
            <w:noProof/>
            <w:rPrChange w:id="1042" w:author="Laurence Golding" w:date="2017-10-10T15:25:00Z">
              <w:rPr>
                <w:rStyle w:val="Hyperlink"/>
                <w:noProof/>
              </w:rPr>
            </w:rPrChange>
          </w:rPr>
          <w:delText>3.17.10 codeFlows property</w:delText>
        </w:r>
        <w:r w:rsidDel="00D97E6D">
          <w:rPr>
            <w:noProof/>
            <w:webHidden/>
          </w:rPr>
          <w:tab/>
          <w:delText>38</w:delText>
        </w:r>
      </w:del>
    </w:p>
    <w:p w14:paraId="6B09580D" w14:textId="76CFACB7" w:rsidR="00413D45" w:rsidDel="00D97E6D" w:rsidRDefault="00413D45">
      <w:pPr>
        <w:pStyle w:val="TOC3"/>
        <w:tabs>
          <w:tab w:val="right" w:leader="dot" w:pos="9350"/>
        </w:tabs>
        <w:rPr>
          <w:del w:id="1043" w:author="Laurence Golding" w:date="2017-10-10T15:25:00Z"/>
          <w:rFonts w:asciiTheme="minorHAnsi" w:eastAsiaTheme="minorEastAsia" w:hAnsiTheme="minorHAnsi" w:cstheme="minorBidi"/>
          <w:noProof/>
          <w:sz w:val="22"/>
          <w:szCs w:val="22"/>
        </w:rPr>
      </w:pPr>
      <w:del w:id="1044" w:author="Laurence Golding" w:date="2017-10-10T15:25:00Z">
        <w:r w:rsidRPr="00D97E6D" w:rsidDel="00D97E6D">
          <w:rPr>
            <w:noProof/>
            <w:rPrChange w:id="1045" w:author="Laurence Golding" w:date="2017-10-10T15:25:00Z">
              <w:rPr>
                <w:rStyle w:val="Hyperlink"/>
                <w:noProof/>
              </w:rPr>
            </w:rPrChange>
          </w:rPr>
          <w:delText>3.17.11 stacks property</w:delText>
        </w:r>
        <w:r w:rsidDel="00D97E6D">
          <w:rPr>
            <w:noProof/>
            <w:webHidden/>
          </w:rPr>
          <w:tab/>
          <w:delText>39</w:delText>
        </w:r>
      </w:del>
    </w:p>
    <w:p w14:paraId="6083CD2D" w14:textId="2B513DB6" w:rsidR="00413D45" w:rsidDel="00D97E6D" w:rsidRDefault="00413D45">
      <w:pPr>
        <w:pStyle w:val="TOC3"/>
        <w:tabs>
          <w:tab w:val="right" w:leader="dot" w:pos="9350"/>
        </w:tabs>
        <w:rPr>
          <w:del w:id="1046" w:author="Laurence Golding" w:date="2017-10-10T15:25:00Z"/>
          <w:rFonts w:asciiTheme="minorHAnsi" w:eastAsiaTheme="minorEastAsia" w:hAnsiTheme="minorHAnsi" w:cstheme="minorBidi"/>
          <w:noProof/>
          <w:sz w:val="22"/>
          <w:szCs w:val="22"/>
        </w:rPr>
      </w:pPr>
      <w:del w:id="1047" w:author="Laurence Golding" w:date="2017-10-10T15:25:00Z">
        <w:r w:rsidRPr="00D97E6D" w:rsidDel="00D97E6D">
          <w:rPr>
            <w:noProof/>
            <w:rPrChange w:id="1048" w:author="Laurence Golding" w:date="2017-10-10T15:25:00Z">
              <w:rPr>
                <w:rStyle w:val="Hyperlink"/>
                <w:noProof/>
              </w:rPr>
            </w:rPrChange>
          </w:rPr>
          <w:delText>3.17.12 relatedLocations property</w:delText>
        </w:r>
        <w:r w:rsidDel="00D97E6D">
          <w:rPr>
            <w:noProof/>
            <w:webHidden/>
          </w:rPr>
          <w:tab/>
          <w:delText>39</w:delText>
        </w:r>
      </w:del>
    </w:p>
    <w:p w14:paraId="3B632B43" w14:textId="3E3F4487" w:rsidR="00413D45" w:rsidDel="00D97E6D" w:rsidRDefault="00413D45">
      <w:pPr>
        <w:pStyle w:val="TOC3"/>
        <w:tabs>
          <w:tab w:val="right" w:leader="dot" w:pos="9350"/>
        </w:tabs>
        <w:rPr>
          <w:del w:id="1049" w:author="Laurence Golding" w:date="2017-10-10T15:25:00Z"/>
          <w:rFonts w:asciiTheme="minorHAnsi" w:eastAsiaTheme="minorEastAsia" w:hAnsiTheme="minorHAnsi" w:cstheme="minorBidi"/>
          <w:noProof/>
          <w:sz w:val="22"/>
          <w:szCs w:val="22"/>
        </w:rPr>
      </w:pPr>
      <w:del w:id="1050" w:author="Laurence Golding" w:date="2017-10-10T15:25:00Z">
        <w:r w:rsidRPr="00D97E6D" w:rsidDel="00D97E6D">
          <w:rPr>
            <w:noProof/>
            <w:rPrChange w:id="1051" w:author="Laurence Golding" w:date="2017-10-10T15:25:00Z">
              <w:rPr>
                <w:rStyle w:val="Hyperlink"/>
                <w:noProof/>
              </w:rPr>
            </w:rPrChange>
          </w:rPr>
          <w:delText>3.17.13 suppressionStates property</w:delText>
        </w:r>
        <w:r w:rsidDel="00D97E6D">
          <w:rPr>
            <w:noProof/>
            <w:webHidden/>
          </w:rPr>
          <w:tab/>
          <w:delText>40</w:delText>
        </w:r>
      </w:del>
    </w:p>
    <w:p w14:paraId="667F831A" w14:textId="09D105E3" w:rsidR="00413D45" w:rsidDel="00D97E6D" w:rsidRDefault="00413D45">
      <w:pPr>
        <w:pStyle w:val="TOC4"/>
        <w:tabs>
          <w:tab w:val="right" w:leader="dot" w:pos="9350"/>
        </w:tabs>
        <w:rPr>
          <w:del w:id="1052" w:author="Laurence Golding" w:date="2017-10-10T15:25:00Z"/>
          <w:rFonts w:asciiTheme="minorHAnsi" w:eastAsiaTheme="minorEastAsia" w:hAnsiTheme="minorHAnsi" w:cstheme="minorBidi"/>
          <w:noProof/>
          <w:sz w:val="22"/>
          <w:szCs w:val="22"/>
        </w:rPr>
      </w:pPr>
      <w:del w:id="1053" w:author="Laurence Golding" w:date="2017-10-10T15:25:00Z">
        <w:r w:rsidRPr="00D97E6D" w:rsidDel="00D97E6D">
          <w:rPr>
            <w:noProof/>
            <w:rPrChange w:id="1054" w:author="Laurence Golding" w:date="2017-10-10T15:25:00Z">
              <w:rPr>
                <w:rStyle w:val="Hyperlink"/>
                <w:noProof/>
              </w:rPr>
            </w:rPrChange>
          </w:rPr>
          <w:delText>3.17.13.1 General</w:delText>
        </w:r>
        <w:r w:rsidDel="00D97E6D">
          <w:rPr>
            <w:noProof/>
            <w:webHidden/>
          </w:rPr>
          <w:tab/>
          <w:delText>40</w:delText>
        </w:r>
      </w:del>
    </w:p>
    <w:p w14:paraId="44D56D83" w14:textId="537A3E9B" w:rsidR="00413D45" w:rsidDel="00D97E6D" w:rsidRDefault="00413D45">
      <w:pPr>
        <w:pStyle w:val="TOC4"/>
        <w:tabs>
          <w:tab w:val="right" w:leader="dot" w:pos="9350"/>
        </w:tabs>
        <w:rPr>
          <w:del w:id="1055" w:author="Laurence Golding" w:date="2017-10-10T15:25:00Z"/>
          <w:rFonts w:asciiTheme="minorHAnsi" w:eastAsiaTheme="minorEastAsia" w:hAnsiTheme="minorHAnsi" w:cstheme="minorBidi"/>
          <w:noProof/>
          <w:sz w:val="22"/>
          <w:szCs w:val="22"/>
        </w:rPr>
      </w:pPr>
      <w:del w:id="1056" w:author="Laurence Golding" w:date="2017-10-10T15:25:00Z">
        <w:r w:rsidRPr="00D97E6D" w:rsidDel="00D97E6D">
          <w:rPr>
            <w:noProof/>
            <w:rPrChange w:id="1057" w:author="Laurence Golding" w:date="2017-10-10T15:25:00Z">
              <w:rPr>
                <w:rStyle w:val="Hyperlink"/>
                <w:noProof/>
              </w:rPr>
            </w:rPrChange>
          </w:rPr>
          <w:delText>3.17.13.2 suppressedInSource value</w:delText>
        </w:r>
        <w:r w:rsidDel="00D97E6D">
          <w:rPr>
            <w:noProof/>
            <w:webHidden/>
          </w:rPr>
          <w:tab/>
          <w:delText>40</w:delText>
        </w:r>
      </w:del>
    </w:p>
    <w:p w14:paraId="4AD7181A" w14:textId="11A3C9AB" w:rsidR="00413D45" w:rsidDel="00D97E6D" w:rsidRDefault="00413D45">
      <w:pPr>
        <w:pStyle w:val="TOC4"/>
        <w:tabs>
          <w:tab w:val="right" w:leader="dot" w:pos="9350"/>
        </w:tabs>
        <w:rPr>
          <w:del w:id="1058" w:author="Laurence Golding" w:date="2017-10-10T15:25:00Z"/>
          <w:rFonts w:asciiTheme="minorHAnsi" w:eastAsiaTheme="minorEastAsia" w:hAnsiTheme="minorHAnsi" w:cstheme="minorBidi"/>
          <w:noProof/>
          <w:sz w:val="22"/>
          <w:szCs w:val="22"/>
        </w:rPr>
      </w:pPr>
      <w:del w:id="1059" w:author="Laurence Golding" w:date="2017-10-10T15:25:00Z">
        <w:r w:rsidRPr="00D97E6D" w:rsidDel="00D97E6D">
          <w:rPr>
            <w:noProof/>
            <w:rPrChange w:id="1060" w:author="Laurence Golding" w:date="2017-10-10T15:25:00Z">
              <w:rPr>
                <w:rStyle w:val="Hyperlink"/>
                <w:noProof/>
              </w:rPr>
            </w:rPrChange>
          </w:rPr>
          <w:delText>3.17.13.3 suppressedExternally value</w:delText>
        </w:r>
        <w:r w:rsidDel="00D97E6D">
          <w:rPr>
            <w:noProof/>
            <w:webHidden/>
          </w:rPr>
          <w:tab/>
          <w:delText>40</w:delText>
        </w:r>
      </w:del>
    </w:p>
    <w:p w14:paraId="38C46B4C" w14:textId="22896625" w:rsidR="00413D45" w:rsidDel="00D97E6D" w:rsidRDefault="00413D45">
      <w:pPr>
        <w:pStyle w:val="TOC3"/>
        <w:tabs>
          <w:tab w:val="right" w:leader="dot" w:pos="9350"/>
        </w:tabs>
        <w:rPr>
          <w:del w:id="1061" w:author="Laurence Golding" w:date="2017-10-10T15:25:00Z"/>
          <w:rFonts w:asciiTheme="minorHAnsi" w:eastAsiaTheme="minorEastAsia" w:hAnsiTheme="minorHAnsi" w:cstheme="minorBidi"/>
          <w:noProof/>
          <w:sz w:val="22"/>
          <w:szCs w:val="22"/>
        </w:rPr>
      </w:pPr>
      <w:del w:id="1062" w:author="Laurence Golding" w:date="2017-10-10T15:25:00Z">
        <w:r w:rsidRPr="00D97E6D" w:rsidDel="00D97E6D">
          <w:rPr>
            <w:noProof/>
            <w:rPrChange w:id="1063" w:author="Laurence Golding" w:date="2017-10-10T15:25:00Z">
              <w:rPr>
                <w:rStyle w:val="Hyperlink"/>
                <w:noProof/>
              </w:rPr>
            </w:rPrChange>
          </w:rPr>
          <w:delText>3.17.14 baselineState property</w:delText>
        </w:r>
        <w:r w:rsidDel="00D97E6D">
          <w:rPr>
            <w:noProof/>
            <w:webHidden/>
          </w:rPr>
          <w:tab/>
          <w:delText>40</w:delText>
        </w:r>
      </w:del>
    </w:p>
    <w:p w14:paraId="625511E2" w14:textId="4E765B7A" w:rsidR="00413D45" w:rsidDel="00D97E6D" w:rsidRDefault="00413D45">
      <w:pPr>
        <w:pStyle w:val="TOC3"/>
        <w:tabs>
          <w:tab w:val="right" w:leader="dot" w:pos="9350"/>
        </w:tabs>
        <w:rPr>
          <w:del w:id="1064" w:author="Laurence Golding" w:date="2017-10-10T15:25:00Z"/>
          <w:rFonts w:asciiTheme="minorHAnsi" w:eastAsiaTheme="minorEastAsia" w:hAnsiTheme="minorHAnsi" w:cstheme="minorBidi"/>
          <w:noProof/>
          <w:sz w:val="22"/>
          <w:szCs w:val="22"/>
        </w:rPr>
      </w:pPr>
      <w:del w:id="1065" w:author="Laurence Golding" w:date="2017-10-10T15:25:00Z">
        <w:r w:rsidRPr="00D97E6D" w:rsidDel="00D97E6D">
          <w:rPr>
            <w:noProof/>
            <w:rPrChange w:id="1066" w:author="Laurence Golding" w:date="2017-10-10T15:25:00Z">
              <w:rPr>
                <w:rStyle w:val="Hyperlink"/>
                <w:noProof/>
              </w:rPr>
            </w:rPrChange>
          </w:rPr>
          <w:delText>3.17.15 fixes property</w:delText>
        </w:r>
        <w:r w:rsidDel="00D97E6D">
          <w:rPr>
            <w:noProof/>
            <w:webHidden/>
          </w:rPr>
          <w:tab/>
          <w:delText>41</w:delText>
        </w:r>
      </w:del>
    </w:p>
    <w:p w14:paraId="749BEBAE" w14:textId="338985C9" w:rsidR="00413D45" w:rsidDel="00D97E6D" w:rsidRDefault="00413D45">
      <w:pPr>
        <w:pStyle w:val="TOC3"/>
        <w:tabs>
          <w:tab w:val="right" w:leader="dot" w:pos="9350"/>
        </w:tabs>
        <w:rPr>
          <w:del w:id="1067" w:author="Laurence Golding" w:date="2017-10-10T15:25:00Z"/>
          <w:rFonts w:asciiTheme="minorHAnsi" w:eastAsiaTheme="minorEastAsia" w:hAnsiTheme="minorHAnsi" w:cstheme="minorBidi"/>
          <w:noProof/>
          <w:sz w:val="22"/>
          <w:szCs w:val="22"/>
        </w:rPr>
      </w:pPr>
      <w:del w:id="1068" w:author="Laurence Golding" w:date="2017-10-10T15:25:00Z">
        <w:r w:rsidRPr="00D97E6D" w:rsidDel="00D97E6D">
          <w:rPr>
            <w:noProof/>
            <w:rPrChange w:id="1069" w:author="Laurence Golding" w:date="2017-10-10T15:25:00Z">
              <w:rPr>
                <w:rStyle w:val="Hyperlink"/>
                <w:noProof/>
              </w:rPr>
            </w:rPrChange>
          </w:rPr>
          <w:delText>3.17.16 properties property</w:delText>
        </w:r>
        <w:r w:rsidDel="00D97E6D">
          <w:rPr>
            <w:noProof/>
            <w:webHidden/>
          </w:rPr>
          <w:tab/>
          <w:delText>41</w:delText>
        </w:r>
      </w:del>
    </w:p>
    <w:p w14:paraId="1CAD7796" w14:textId="76BE0927" w:rsidR="00413D45" w:rsidDel="00D97E6D" w:rsidRDefault="00413D45">
      <w:pPr>
        <w:pStyle w:val="TOC2"/>
        <w:tabs>
          <w:tab w:val="right" w:leader="dot" w:pos="9350"/>
        </w:tabs>
        <w:rPr>
          <w:del w:id="1070" w:author="Laurence Golding" w:date="2017-10-10T15:25:00Z"/>
          <w:rFonts w:asciiTheme="minorHAnsi" w:eastAsiaTheme="minorEastAsia" w:hAnsiTheme="minorHAnsi" w:cstheme="minorBidi"/>
          <w:noProof/>
          <w:sz w:val="22"/>
          <w:szCs w:val="22"/>
        </w:rPr>
      </w:pPr>
      <w:del w:id="1071" w:author="Laurence Golding" w:date="2017-10-10T15:25:00Z">
        <w:r w:rsidRPr="00D97E6D" w:rsidDel="00D97E6D">
          <w:rPr>
            <w:noProof/>
            <w:rPrChange w:id="1072" w:author="Laurence Golding" w:date="2017-10-10T15:25:00Z">
              <w:rPr>
                <w:rStyle w:val="Hyperlink"/>
                <w:noProof/>
              </w:rPr>
            </w:rPrChange>
          </w:rPr>
          <w:delText>3.18 location object</w:delText>
        </w:r>
        <w:r w:rsidDel="00D97E6D">
          <w:rPr>
            <w:noProof/>
            <w:webHidden/>
          </w:rPr>
          <w:tab/>
          <w:delText>41</w:delText>
        </w:r>
      </w:del>
    </w:p>
    <w:p w14:paraId="45D17542" w14:textId="5A929ADB" w:rsidR="00413D45" w:rsidDel="00D97E6D" w:rsidRDefault="00413D45">
      <w:pPr>
        <w:pStyle w:val="TOC3"/>
        <w:tabs>
          <w:tab w:val="right" w:leader="dot" w:pos="9350"/>
        </w:tabs>
        <w:rPr>
          <w:del w:id="1073" w:author="Laurence Golding" w:date="2017-10-10T15:25:00Z"/>
          <w:rFonts w:asciiTheme="minorHAnsi" w:eastAsiaTheme="minorEastAsia" w:hAnsiTheme="minorHAnsi" w:cstheme="minorBidi"/>
          <w:noProof/>
          <w:sz w:val="22"/>
          <w:szCs w:val="22"/>
        </w:rPr>
      </w:pPr>
      <w:del w:id="1074" w:author="Laurence Golding" w:date="2017-10-10T15:25:00Z">
        <w:r w:rsidRPr="00D97E6D" w:rsidDel="00D97E6D">
          <w:rPr>
            <w:noProof/>
            <w:rPrChange w:id="1075" w:author="Laurence Golding" w:date="2017-10-10T15:25:00Z">
              <w:rPr>
                <w:rStyle w:val="Hyperlink"/>
                <w:noProof/>
              </w:rPr>
            </w:rPrChange>
          </w:rPr>
          <w:delText>3.18.1 General</w:delText>
        </w:r>
        <w:r w:rsidDel="00D97E6D">
          <w:rPr>
            <w:noProof/>
            <w:webHidden/>
          </w:rPr>
          <w:tab/>
          <w:delText>41</w:delText>
        </w:r>
      </w:del>
    </w:p>
    <w:p w14:paraId="0F8C2E8F" w14:textId="571D47C4" w:rsidR="00413D45" w:rsidDel="00D97E6D" w:rsidRDefault="00413D45">
      <w:pPr>
        <w:pStyle w:val="TOC3"/>
        <w:tabs>
          <w:tab w:val="right" w:leader="dot" w:pos="9350"/>
        </w:tabs>
        <w:rPr>
          <w:del w:id="1076" w:author="Laurence Golding" w:date="2017-10-10T15:25:00Z"/>
          <w:rFonts w:asciiTheme="minorHAnsi" w:eastAsiaTheme="minorEastAsia" w:hAnsiTheme="minorHAnsi" w:cstheme="minorBidi"/>
          <w:noProof/>
          <w:sz w:val="22"/>
          <w:szCs w:val="22"/>
        </w:rPr>
      </w:pPr>
      <w:del w:id="1077" w:author="Laurence Golding" w:date="2017-10-10T15:25:00Z">
        <w:r w:rsidRPr="00D97E6D" w:rsidDel="00D97E6D">
          <w:rPr>
            <w:noProof/>
            <w:rPrChange w:id="1078" w:author="Laurence Golding" w:date="2017-10-10T15:25:00Z">
              <w:rPr>
                <w:rStyle w:val="Hyperlink"/>
                <w:noProof/>
              </w:rPr>
            </w:rPrChange>
          </w:rPr>
          <w:delText>3.18.2 Constraints</w:delText>
        </w:r>
        <w:r w:rsidDel="00D97E6D">
          <w:rPr>
            <w:noProof/>
            <w:webHidden/>
          </w:rPr>
          <w:tab/>
          <w:delText>41</w:delText>
        </w:r>
      </w:del>
    </w:p>
    <w:p w14:paraId="0FE2E5AA" w14:textId="53DE58F8" w:rsidR="00413D45" w:rsidDel="00D97E6D" w:rsidRDefault="00413D45">
      <w:pPr>
        <w:pStyle w:val="TOC3"/>
        <w:tabs>
          <w:tab w:val="right" w:leader="dot" w:pos="9350"/>
        </w:tabs>
        <w:rPr>
          <w:del w:id="1079" w:author="Laurence Golding" w:date="2017-10-10T15:25:00Z"/>
          <w:rFonts w:asciiTheme="minorHAnsi" w:eastAsiaTheme="minorEastAsia" w:hAnsiTheme="minorHAnsi" w:cstheme="minorBidi"/>
          <w:noProof/>
          <w:sz w:val="22"/>
          <w:szCs w:val="22"/>
        </w:rPr>
      </w:pPr>
      <w:del w:id="1080" w:author="Laurence Golding" w:date="2017-10-10T15:25:00Z">
        <w:r w:rsidRPr="00D97E6D" w:rsidDel="00D97E6D">
          <w:rPr>
            <w:noProof/>
            <w:rPrChange w:id="1081" w:author="Laurence Golding" w:date="2017-10-10T15:25:00Z">
              <w:rPr>
                <w:rStyle w:val="Hyperlink"/>
                <w:noProof/>
              </w:rPr>
            </w:rPrChange>
          </w:rPr>
          <w:delText>3.18.3 analysisTarget property</w:delText>
        </w:r>
        <w:r w:rsidDel="00D97E6D">
          <w:rPr>
            <w:noProof/>
            <w:webHidden/>
          </w:rPr>
          <w:tab/>
          <w:delText>42</w:delText>
        </w:r>
      </w:del>
    </w:p>
    <w:p w14:paraId="0E9169B3" w14:textId="6997D898" w:rsidR="00413D45" w:rsidDel="00D97E6D" w:rsidRDefault="00413D45">
      <w:pPr>
        <w:pStyle w:val="TOC3"/>
        <w:tabs>
          <w:tab w:val="right" w:leader="dot" w:pos="9350"/>
        </w:tabs>
        <w:rPr>
          <w:del w:id="1082" w:author="Laurence Golding" w:date="2017-10-10T15:25:00Z"/>
          <w:rFonts w:asciiTheme="minorHAnsi" w:eastAsiaTheme="minorEastAsia" w:hAnsiTheme="minorHAnsi" w:cstheme="minorBidi"/>
          <w:noProof/>
          <w:sz w:val="22"/>
          <w:szCs w:val="22"/>
        </w:rPr>
      </w:pPr>
      <w:del w:id="1083" w:author="Laurence Golding" w:date="2017-10-10T15:25:00Z">
        <w:r w:rsidRPr="00D97E6D" w:rsidDel="00D97E6D">
          <w:rPr>
            <w:noProof/>
            <w:rPrChange w:id="1084" w:author="Laurence Golding" w:date="2017-10-10T15:25:00Z">
              <w:rPr>
                <w:rStyle w:val="Hyperlink"/>
                <w:noProof/>
              </w:rPr>
            </w:rPrChange>
          </w:rPr>
          <w:delText>3.18.4 resultFile property</w:delText>
        </w:r>
        <w:r w:rsidDel="00D97E6D">
          <w:rPr>
            <w:noProof/>
            <w:webHidden/>
          </w:rPr>
          <w:tab/>
          <w:delText>42</w:delText>
        </w:r>
      </w:del>
    </w:p>
    <w:p w14:paraId="7B90C1AE" w14:textId="239DF034" w:rsidR="00413D45" w:rsidDel="00D97E6D" w:rsidRDefault="00413D45">
      <w:pPr>
        <w:pStyle w:val="TOC3"/>
        <w:tabs>
          <w:tab w:val="right" w:leader="dot" w:pos="9350"/>
        </w:tabs>
        <w:rPr>
          <w:del w:id="1085" w:author="Laurence Golding" w:date="2017-10-10T15:25:00Z"/>
          <w:rFonts w:asciiTheme="minorHAnsi" w:eastAsiaTheme="minorEastAsia" w:hAnsiTheme="minorHAnsi" w:cstheme="minorBidi"/>
          <w:noProof/>
          <w:sz w:val="22"/>
          <w:szCs w:val="22"/>
        </w:rPr>
      </w:pPr>
      <w:del w:id="1086" w:author="Laurence Golding" w:date="2017-10-10T15:25:00Z">
        <w:r w:rsidRPr="00D97E6D" w:rsidDel="00D97E6D">
          <w:rPr>
            <w:noProof/>
            <w:rPrChange w:id="1087" w:author="Laurence Golding" w:date="2017-10-10T15:25:00Z">
              <w:rPr>
                <w:rStyle w:val="Hyperlink"/>
                <w:noProof/>
              </w:rPr>
            </w:rPrChange>
          </w:rPr>
          <w:delText>3.18.5 fullyQualifiedLogicalName property</w:delText>
        </w:r>
        <w:r w:rsidDel="00D97E6D">
          <w:rPr>
            <w:noProof/>
            <w:webHidden/>
          </w:rPr>
          <w:tab/>
          <w:delText>43</w:delText>
        </w:r>
      </w:del>
    </w:p>
    <w:p w14:paraId="7B631F40" w14:textId="3B444A7D" w:rsidR="00413D45" w:rsidDel="00D97E6D" w:rsidRDefault="00413D45">
      <w:pPr>
        <w:pStyle w:val="TOC3"/>
        <w:tabs>
          <w:tab w:val="right" w:leader="dot" w:pos="9350"/>
        </w:tabs>
        <w:rPr>
          <w:del w:id="1088" w:author="Laurence Golding" w:date="2017-10-10T15:25:00Z"/>
          <w:rFonts w:asciiTheme="minorHAnsi" w:eastAsiaTheme="minorEastAsia" w:hAnsiTheme="minorHAnsi" w:cstheme="minorBidi"/>
          <w:noProof/>
          <w:sz w:val="22"/>
          <w:szCs w:val="22"/>
        </w:rPr>
      </w:pPr>
      <w:del w:id="1089" w:author="Laurence Golding" w:date="2017-10-10T15:25:00Z">
        <w:r w:rsidRPr="00D97E6D" w:rsidDel="00D97E6D">
          <w:rPr>
            <w:noProof/>
            <w:rPrChange w:id="1090" w:author="Laurence Golding" w:date="2017-10-10T15:25:00Z">
              <w:rPr>
                <w:rStyle w:val="Hyperlink"/>
                <w:noProof/>
              </w:rPr>
            </w:rPrChange>
          </w:rPr>
          <w:delText>3.18.6 logicalLocationKey property</w:delText>
        </w:r>
        <w:r w:rsidDel="00D97E6D">
          <w:rPr>
            <w:noProof/>
            <w:webHidden/>
          </w:rPr>
          <w:tab/>
          <w:delText>43</w:delText>
        </w:r>
      </w:del>
    </w:p>
    <w:p w14:paraId="24B2E1F2" w14:textId="24F0A7DA" w:rsidR="00413D45" w:rsidDel="00D97E6D" w:rsidRDefault="00413D45">
      <w:pPr>
        <w:pStyle w:val="TOC3"/>
        <w:tabs>
          <w:tab w:val="right" w:leader="dot" w:pos="9350"/>
        </w:tabs>
        <w:rPr>
          <w:del w:id="1091" w:author="Laurence Golding" w:date="2017-10-10T15:25:00Z"/>
          <w:rFonts w:asciiTheme="minorHAnsi" w:eastAsiaTheme="minorEastAsia" w:hAnsiTheme="minorHAnsi" w:cstheme="minorBidi"/>
          <w:noProof/>
          <w:sz w:val="22"/>
          <w:szCs w:val="22"/>
        </w:rPr>
      </w:pPr>
      <w:del w:id="1092" w:author="Laurence Golding" w:date="2017-10-10T15:25:00Z">
        <w:r w:rsidRPr="00D97E6D" w:rsidDel="00D97E6D">
          <w:rPr>
            <w:noProof/>
            <w:rPrChange w:id="1093" w:author="Laurence Golding" w:date="2017-10-10T15:25:00Z">
              <w:rPr>
                <w:rStyle w:val="Hyperlink"/>
                <w:noProof/>
              </w:rPr>
            </w:rPrChange>
          </w:rPr>
          <w:delText>3.18.7 decoratedName property</w:delText>
        </w:r>
        <w:r w:rsidDel="00D97E6D">
          <w:rPr>
            <w:noProof/>
            <w:webHidden/>
          </w:rPr>
          <w:tab/>
          <w:delText>44</w:delText>
        </w:r>
      </w:del>
    </w:p>
    <w:p w14:paraId="7D92D8F4" w14:textId="128D464C" w:rsidR="00413D45" w:rsidDel="00D97E6D" w:rsidRDefault="00413D45">
      <w:pPr>
        <w:pStyle w:val="TOC3"/>
        <w:tabs>
          <w:tab w:val="right" w:leader="dot" w:pos="9350"/>
        </w:tabs>
        <w:rPr>
          <w:del w:id="1094" w:author="Laurence Golding" w:date="2017-10-10T15:25:00Z"/>
          <w:rFonts w:asciiTheme="minorHAnsi" w:eastAsiaTheme="minorEastAsia" w:hAnsiTheme="minorHAnsi" w:cstheme="minorBidi"/>
          <w:noProof/>
          <w:sz w:val="22"/>
          <w:szCs w:val="22"/>
        </w:rPr>
      </w:pPr>
      <w:del w:id="1095" w:author="Laurence Golding" w:date="2017-10-10T15:25:00Z">
        <w:r w:rsidRPr="00D97E6D" w:rsidDel="00D97E6D">
          <w:rPr>
            <w:noProof/>
            <w:rPrChange w:id="1096" w:author="Laurence Golding" w:date="2017-10-10T15:25:00Z">
              <w:rPr>
                <w:rStyle w:val="Hyperlink"/>
                <w:noProof/>
              </w:rPr>
            </w:rPrChange>
          </w:rPr>
          <w:delText>3.18.8 properties property</w:delText>
        </w:r>
        <w:r w:rsidDel="00D97E6D">
          <w:rPr>
            <w:noProof/>
            <w:webHidden/>
          </w:rPr>
          <w:tab/>
          <w:delText>44</w:delText>
        </w:r>
      </w:del>
    </w:p>
    <w:p w14:paraId="0599F2E5" w14:textId="4055223D" w:rsidR="00413D45" w:rsidDel="00D97E6D" w:rsidRDefault="00413D45">
      <w:pPr>
        <w:pStyle w:val="TOC2"/>
        <w:tabs>
          <w:tab w:val="right" w:leader="dot" w:pos="9350"/>
        </w:tabs>
        <w:rPr>
          <w:del w:id="1097" w:author="Laurence Golding" w:date="2017-10-10T15:25:00Z"/>
          <w:rFonts w:asciiTheme="minorHAnsi" w:eastAsiaTheme="minorEastAsia" w:hAnsiTheme="minorHAnsi" w:cstheme="minorBidi"/>
          <w:noProof/>
          <w:sz w:val="22"/>
          <w:szCs w:val="22"/>
        </w:rPr>
      </w:pPr>
      <w:del w:id="1098" w:author="Laurence Golding" w:date="2017-10-10T15:25:00Z">
        <w:r w:rsidRPr="00D97E6D" w:rsidDel="00D97E6D">
          <w:rPr>
            <w:noProof/>
            <w:rPrChange w:id="1099" w:author="Laurence Golding" w:date="2017-10-10T15:25:00Z">
              <w:rPr>
                <w:rStyle w:val="Hyperlink"/>
                <w:noProof/>
              </w:rPr>
            </w:rPrChange>
          </w:rPr>
          <w:delText>3.19 physicalLocation object</w:delText>
        </w:r>
        <w:r w:rsidDel="00D97E6D">
          <w:rPr>
            <w:noProof/>
            <w:webHidden/>
          </w:rPr>
          <w:tab/>
          <w:delText>45</w:delText>
        </w:r>
      </w:del>
    </w:p>
    <w:p w14:paraId="7E07DE2E" w14:textId="26AA51DD" w:rsidR="00413D45" w:rsidDel="00D97E6D" w:rsidRDefault="00413D45">
      <w:pPr>
        <w:pStyle w:val="TOC3"/>
        <w:tabs>
          <w:tab w:val="right" w:leader="dot" w:pos="9350"/>
        </w:tabs>
        <w:rPr>
          <w:del w:id="1100" w:author="Laurence Golding" w:date="2017-10-10T15:25:00Z"/>
          <w:rFonts w:asciiTheme="minorHAnsi" w:eastAsiaTheme="minorEastAsia" w:hAnsiTheme="minorHAnsi" w:cstheme="minorBidi"/>
          <w:noProof/>
          <w:sz w:val="22"/>
          <w:szCs w:val="22"/>
        </w:rPr>
      </w:pPr>
      <w:del w:id="1101" w:author="Laurence Golding" w:date="2017-10-10T15:25:00Z">
        <w:r w:rsidRPr="00D97E6D" w:rsidDel="00D97E6D">
          <w:rPr>
            <w:noProof/>
            <w:rPrChange w:id="1102" w:author="Laurence Golding" w:date="2017-10-10T15:25:00Z">
              <w:rPr>
                <w:rStyle w:val="Hyperlink"/>
                <w:noProof/>
              </w:rPr>
            </w:rPrChange>
          </w:rPr>
          <w:delText>3.19.1 General</w:delText>
        </w:r>
        <w:r w:rsidDel="00D97E6D">
          <w:rPr>
            <w:noProof/>
            <w:webHidden/>
          </w:rPr>
          <w:tab/>
          <w:delText>45</w:delText>
        </w:r>
      </w:del>
    </w:p>
    <w:p w14:paraId="0EE3843F" w14:textId="1D03F32E" w:rsidR="00413D45" w:rsidDel="00D97E6D" w:rsidRDefault="00413D45">
      <w:pPr>
        <w:pStyle w:val="TOC3"/>
        <w:tabs>
          <w:tab w:val="right" w:leader="dot" w:pos="9350"/>
        </w:tabs>
        <w:rPr>
          <w:del w:id="1103" w:author="Laurence Golding" w:date="2017-10-10T15:25:00Z"/>
          <w:rFonts w:asciiTheme="minorHAnsi" w:eastAsiaTheme="minorEastAsia" w:hAnsiTheme="minorHAnsi" w:cstheme="minorBidi"/>
          <w:noProof/>
          <w:sz w:val="22"/>
          <w:szCs w:val="22"/>
        </w:rPr>
      </w:pPr>
      <w:del w:id="1104" w:author="Laurence Golding" w:date="2017-10-10T15:25:00Z">
        <w:r w:rsidRPr="00D97E6D" w:rsidDel="00D97E6D">
          <w:rPr>
            <w:noProof/>
            <w:rPrChange w:id="1105" w:author="Laurence Golding" w:date="2017-10-10T15:25:00Z">
              <w:rPr>
                <w:rStyle w:val="Hyperlink"/>
                <w:noProof/>
              </w:rPr>
            </w:rPrChange>
          </w:rPr>
          <w:delText>3.19.2 uri property</w:delText>
        </w:r>
        <w:r w:rsidDel="00D97E6D">
          <w:rPr>
            <w:noProof/>
            <w:webHidden/>
          </w:rPr>
          <w:tab/>
          <w:delText>45</w:delText>
        </w:r>
      </w:del>
    </w:p>
    <w:p w14:paraId="49553057" w14:textId="62E699BF" w:rsidR="00413D45" w:rsidDel="00D97E6D" w:rsidRDefault="00413D45">
      <w:pPr>
        <w:pStyle w:val="TOC3"/>
        <w:tabs>
          <w:tab w:val="right" w:leader="dot" w:pos="9350"/>
        </w:tabs>
        <w:rPr>
          <w:del w:id="1106" w:author="Laurence Golding" w:date="2017-10-10T15:25:00Z"/>
          <w:rFonts w:asciiTheme="minorHAnsi" w:eastAsiaTheme="minorEastAsia" w:hAnsiTheme="minorHAnsi" w:cstheme="minorBidi"/>
          <w:noProof/>
          <w:sz w:val="22"/>
          <w:szCs w:val="22"/>
        </w:rPr>
      </w:pPr>
      <w:del w:id="1107" w:author="Laurence Golding" w:date="2017-10-10T15:25:00Z">
        <w:r w:rsidRPr="00D97E6D" w:rsidDel="00D97E6D">
          <w:rPr>
            <w:noProof/>
            <w:rPrChange w:id="1108" w:author="Laurence Golding" w:date="2017-10-10T15:25:00Z">
              <w:rPr>
                <w:rStyle w:val="Hyperlink"/>
                <w:noProof/>
              </w:rPr>
            </w:rPrChange>
          </w:rPr>
          <w:delText>3.19.3 uriBaseId property</w:delText>
        </w:r>
        <w:r w:rsidDel="00D97E6D">
          <w:rPr>
            <w:noProof/>
            <w:webHidden/>
          </w:rPr>
          <w:tab/>
          <w:delText>46</w:delText>
        </w:r>
      </w:del>
    </w:p>
    <w:p w14:paraId="642C5012" w14:textId="022EBF0F" w:rsidR="00413D45" w:rsidDel="00D97E6D" w:rsidRDefault="00413D45">
      <w:pPr>
        <w:pStyle w:val="TOC3"/>
        <w:tabs>
          <w:tab w:val="right" w:leader="dot" w:pos="9350"/>
        </w:tabs>
        <w:rPr>
          <w:del w:id="1109" w:author="Laurence Golding" w:date="2017-10-10T15:25:00Z"/>
          <w:rFonts w:asciiTheme="minorHAnsi" w:eastAsiaTheme="minorEastAsia" w:hAnsiTheme="minorHAnsi" w:cstheme="minorBidi"/>
          <w:noProof/>
          <w:sz w:val="22"/>
          <w:szCs w:val="22"/>
        </w:rPr>
      </w:pPr>
      <w:del w:id="1110" w:author="Laurence Golding" w:date="2017-10-10T15:25:00Z">
        <w:r w:rsidRPr="00D97E6D" w:rsidDel="00D97E6D">
          <w:rPr>
            <w:noProof/>
            <w:rPrChange w:id="1111" w:author="Laurence Golding" w:date="2017-10-10T15:25:00Z">
              <w:rPr>
                <w:rStyle w:val="Hyperlink"/>
                <w:noProof/>
              </w:rPr>
            </w:rPrChange>
          </w:rPr>
          <w:delText>3.19.4 region property</w:delText>
        </w:r>
        <w:r w:rsidDel="00D97E6D">
          <w:rPr>
            <w:noProof/>
            <w:webHidden/>
          </w:rPr>
          <w:tab/>
          <w:delText>46</w:delText>
        </w:r>
      </w:del>
    </w:p>
    <w:p w14:paraId="1308B3E9" w14:textId="557383F0" w:rsidR="00413D45" w:rsidDel="00D97E6D" w:rsidRDefault="00413D45">
      <w:pPr>
        <w:pStyle w:val="TOC2"/>
        <w:tabs>
          <w:tab w:val="right" w:leader="dot" w:pos="9350"/>
        </w:tabs>
        <w:rPr>
          <w:del w:id="1112" w:author="Laurence Golding" w:date="2017-10-10T15:25:00Z"/>
          <w:rFonts w:asciiTheme="minorHAnsi" w:eastAsiaTheme="minorEastAsia" w:hAnsiTheme="minorHAnsi" w:cstheme="minorBidi"/>
          <w:noProof/>
          <w:sz w:val="22"/>
          <w:szCs w:val="22"/>
        </w:rPr>
      </w:pPr>
      <w:del w:id="1113" w:author="Laurence Golding" w:date="2017-10-10T15:25:00Z">
        <w:r w:rsidRPr="00D97E6D" w:rsidDel="00D97E6D">
          <w:rPr>
            <w:noProof/>
            <w:rPrChange w:id="1114" w:author="Laurence Golding" w:date="2017-10-10T15:25:00Z">
              <w:rPr>
                <w:rStyle w:val="Hyperlink"/>
                <w:noProof/>
              </w:rPr>
            </w:rPrChange>
          </w:rPr>
          <w:delText>3.20 region object</w:delText>
        </w:r>
        <w:r w:rsidDel="00D97E6D">
          <w:rPr>
            <w:noProof/>
            <w:webHidden/>
          </w:rPr>
          <w:tab/>
          <w:delText>46</w:delText>
        </w:r>
      </w:del>
    </w:p>
    <w:p w14:paraId="4FEA9E4D" w14:textId="2E0D53D8" w:rsidR="00413D45" w:rsidDel="00D97E6D" w:rsidRDefault="00413D45">
      <w:pPr>
        <w:pStyle w:val="TOC3"/>
        <w:tabs>
          <w:tab w:val="right" w:leader="dot" w:pos="9350"/>
        </w:tabs>
        <w:rPr>
          <w:del w:id="1115" w:author="Laurence Golding" w:date="2017-10-10T15:25:00Z"/>
          <w:rFonts w:asciiTheme="minorHAnsi" w:eastAsiaTheme="minorEastAsia" w:hAnsiTheme="minorHAnsi" w:cstheme="minorBidi"/>
          <w:noProof/>
          <w:sz w:val="22"/>
          <w:szCs w:val="22"/>
        </w:rPr>
      </w:pPr>
      <w:del w:id="1116" w:author="Laurence Golding" w:date="2017-10-10T15:25:00Z">
        <w:r w:rsidRPr="00D97E6D" w:rsidDel="00D97E6D">
          <w:rPr>
            <w:noProof/>
            <w:rPrChange w:id="1117" w:author="Laurence Golding" w:date="2017-10-10T15:25:00Z">
              <w:rPr>
                <w:rStyle w:val="Hyperlink"/>
                <w:noProof/>
              </w:rPr>
            </w:rPrChange>
          </w:rPr>
          <w:delText>3.20.1 General</w:delText>
        </w:r>
        <w:r w:rsidDel="00D97E6D">
          <w:rPr>
            <w:noProof/>
            <w:webHidden/>
          </w:rPr>
          <w:tab/>
          <w:delText>46</w:delText>
        </w:r>
      </w:del>
    </w:p>
    <w:p w14:paraId="76C7D3B3" w14:textId="4A856CE3" w:rsidR="00413D45" w:rsidDel="00D97E6D" w:rsidRDefault="00413D45">
      <w:pPr>
        <w:pStyle w:val="TOC3"/>
        <w:tabs>
          <w:tab w:val="right" w:leader="dot" w:pos="9350"/>
        </w:tabs>
        <w:rPr>
          <w:del w:id="1118" w:author="Laurence Golding" w:date="2017-10-10T15:25:00Z"/>
          <w:rFonts w:asciiTheme="minorHAnsi" w:eastAsiaTheme="minorEastAsia" w:hAnsiTheme="minorHAnsi" w:cstheme="minorBidi"/>
          <w:noProof/>
          <w:sz w:val="22"/>
          <w:szCs w:val="22"/>
        </w:rPr>
      </w:pPr>
      <w:del w:id="1119" w:author="Laurence Golding" w:date="2017-10-10T15:25:00Z">
        <w:r w:rsidRPr="00D97E6D" w:rsidDel="00D97E6D">
          <w:rPr>
            <w:noProof/>
            <w:rPrChange w:id="1120" w:author="Laurence Golding" w:date="2017-10-10T15:25:00Z">
              <w:rPr>
                <w:rStyle w:val="Hyperlink"/>
                <w:noProof/>
              </w:rPr>
            </w:rPrChange>
          </w:rPr>
          <w:delText>3.20.2 Text regions</w:delText>
        </w:r>
        <w:r w:rsidDel="00D97E6D">
          <w:rPr>
            <w:noProof/>
            <w:webHidden/>
          </w:rPr>
          <w:tab/>
          <w:delText>46</w:delText>
        </w:r>
      </w:del>
    </w:p>
    <w:p w14:paraId="6B117129" w14:textId="41C5CECD" w:rsidR="00413D45" w:rsidDel="00D97E6D" w:rsidRDefault="00413D45">
      <w:pPr>
        <w:pStyle w:val="TOC3"/>
        <w:tabs>
          <w:tab w:val="right" w:leader="dot" w:pos="9350"/>
        </w:tabs>
        <w:rPr>
          <w:del w:id="1121" w:author="Laurence Golding" w:date="2017-10-10T15:25:00Z"/>
          <w:rFonts w:asciiTheme="minorHAnsi" w:eastAsiaTheme="minorEastAsia" w:hAnsiTheme="minorHAnsi" w:cstheme="minorBidi"/>
          <w:noProof/>
          <w:sz w:val="22"/>
          <w:szCs w:val="22"/>
        </w:rPr>
      </w:pPr>
      <w:del w:id="1122" w:author="Laurence Golding" w:date="2017-10-10T15:25:00Z">
        <w:r w:rsidRPr="00D97E6D" w:rsidDel="00D97E6D">
          <w:rPr>
            <w:noProof/>
            <w:rPrChange w:id="1123" w:author="Laurence Golding" w:date="2017-10-10T15:25:00Z">
              <w:rPr>
                <w:rStyle w:val="Hyperlink"/>
                <w:noProof/>
              </w:rPr>
            </w:rPrChange>
          </w:rPr>
          <w:delText>3.20.3 Binary regions</w:delText>
        </w:r>
        <w:r w:rsidDel="00D97E6D">
          <w:rPr>
            <w:noProof/>
            <w:webHidden/>
          </w:rPr>
          <w:tab/>
          <w:delText>48</w:delText>
        </w:r>
      </w:del>
    </w:p>
    <w:p w14:paraId="172F2AE8" w14:textId="6A28B3DD" w:rsidR="00413D45" w:rsidDel="00D97E6D" w:rsidRDefault="00413D45">
      <w:pPr>
        <w:pStyle w:val="TOC3"/>
        <w:tabs>
          <w:tab w:val="right" w:leader="dot" w:pos="9350"/>
        </w:tabs>
        <w:rPr>
          <w:del w:id="1124" w:author="Laurence Golding" w:date="2017-10-10T15:25:00Z"/>
          <w:rFonts w:asciiTheme="minorHAnsi" w:eastAsiaTheme="minorEastAsia" w:hAnsiTheme="minorHAnsi" w:cstheme="minorBidi"/>
          <w:noProof/>
          <w:sz w:val="22"/>
          <w:szCs w:val="22"/>
        </w:rPr>
      </w:pPr>
      <w:del w:id="1125" w:author="Laurence Golding" w:date="2017-10-10T15:25:00Z">
        <w:r w:rsidRPr="00D97E6D" w:rsidDel="00D97E6D">
          <w:rPr>
            <w:noProof/>
            <w:rPrChange w:id="1126" w:author="Laurence Golding" w:date="2017-10-10T15:25:00Z">
              <w:rPr>
                <w:rStyle w:val="Hyperlink"/>
                <w:noProof/>
              </w:rPr>
            </w:rPrChange>
          </w:rPr>
          <w:delText>3.20.4 startLine property</w:delText>
        </w:r>
        <w:r w:rsidDel="00D97E6D">
          <w:rPr>
            <w:noProof/>
            <w:webHidden/>
          </w:rPr>
          <w:tab/>
          <w:delText>48</w:delText>
        </w:r>
      </w:del>
    </w:p>
    <w:p w14:paraId="078DC73F" w14:textId="6EE4417C" w:rsidR="00413D45" w:rsidDel="00D97E6D" w:rsidRDefault="00413D45">
      <w:pPr>
        <w:pStyle w:val="TOC3"/>
        <w:tabs>
          <w:tab w:val="right" w:leader="dot" w:pos="9350"/>
        </w:tabs>
        <w:rPr>
          <w:del w:id="1127" w:author="Laurence Golding" w:date="2017-10-10T15:25:00Z"/>
          <w:rFonts w:asciiTheme="minorHAnsi" w:eastAsiaTheme="minorEastAsia" w:hAnsiTheme="minorHAnsi" w:cstheme="minorBidi"/>
          <w:noProof/>
          <w:sz w:val="22"/>
          <w:szCs w:val="22"/>
        </w:rPr>
      </w:pPr>
      <w:del w:id="1128" w:author="Laurence Golding" w:date="2017-10-10T15:25:00Z">
        <w:r w:rsidRPr="00D97E6D" w:rsidDel="00D97E6D">
          <w:rPr>
            <w:noProof/>
            <w:rPrChange w:id="1129" w:author="Laurence Golding" w:date="2017-10-10T15:25:00Z">
              <w:rPr>
                <w:rStyle w:val="Hyperlink"/>
                <w:noProof/>
              </w:rPr>
            </w:rPrChange>
          </w:rPr>
          <w:delText>3.20.5 startColumn property</w:delText>
        </w:r>
        <w:r w:rsidDel="00D97E6D">
          <w:rPr>
            <w:noProof/>
            <w:webHidden/>
          </w:rPr>
          <w:tab/>
          <w:delText>48</w:delText>
        </w:r>
      </w:del>
    </w:p>
    <w:p w14:paraId="652181DE" w14:textId="356A52A8" w:rsidR="00413D45" w:rsidDel="00D97E6D" w:rsidRDefault="00413D45">
      <w:pPr>
        <w:pStyle w:val="TOC3"/>
        <w:tabs>
          <w:tab w:val="right" w:leader="dot" w:pos="9350"/>
        </w:tabs>
        <w:rPr>
          <w:del w:id="1130" w:author="Laurence Golding" w:date="2017-10-10T15:25:00Z"/>
          <w:rFonts w:asciiTheme="minorHAnsi" w:eastAsiaTheme="minorEastAsia" w:hAnsiTheme="minorHAnsi" w:cstheme="minorBidi"/>
          <w:noProof/>
          <w:sz w:val="22"/>
          <w:szCs w:val="22"/>
        </w:rPr>
      </w:pPr>
      <w:del w:id="1131" w:author="Laurence Golding" w:date="2017-10-10T15:25:00Z">
        <w:r w:rsidRPr="00D97E6D" w:rsidDel="00D97E6D">
          <w:rPr>
            <w:noProof/>
            <w:rPrChange w:id="1132" w:author="Laurence Golding" w:date="2017-10-10T15:25:00Z">
              <w:rPr>
                <w:rStyle w:val="Hyperlink"/>
                <w:noProof/>
              </w:rPr>
            </w:rPrChange>
          </w:rPr>
          <w:delText>3.20.6 endLine property</w:delText>
        </w:r>
        <w:r w:rsidDel="00D97E6D">
          <w:rPr>
            <w:noProof/>
            <w:webHidden/>
          </w:rPr>
          <w:tab/>
          <w:delText>48</w:delText>
        </w:r>
      </w:del>
    </w:p>
    <w:p w14:paraId="51801483" w14:textId="55CBC7AF" w:rsidR="00413D45" w:rsidDel="00D97E6D" w:rsidRDefault="00413D45">
      <w:pPr>
        <w:pStyle w:val="TOC3"/>
        <w:tabs>
          <w:tab w:val="right" w:leader="dot" w:pos="9350"/>
        </w:tabs>
        <w:rPr>
          <w:del w:id="1133" w:author="Laurence Golding" w:date="2017-10-10T15:25:00Z"/>
          <w:rFonts w:asciiTheme="minorHAnsi" w:eastAsiaTheme="minorEastAsia" w:hAnsiTheme="minorHAnsi" w:cstheme="minorBidi"/>
          <w:noProof/>
          <w:sz w:val="22"/>
          <w:szCs w:val="22"/>
        </w:rPr>
      </w:pPr>
      <w:del w:id="1134" w:author="Laurence Golding" w:date="2017-10-10T15:25:00Z">
        <w:r w:rsidRPr="00D97E6D" w:rsidDel="00D97E6D">
          <w:rPr>
            <w:noProof/>
            <w:rPrChange w:id="1135" w:author="Laurence Golding" w:date="2017-10-10T15:25:00Z">
              <w:rPr>
                <w:rStyle w:val="Hyperlink"/>
                <w:noProof/>
              </w:rPr>
            </w:rPrChange>
          </w:rPr>
          <w:delText>3.20.7 endColumn property</w:delText>
        </w:r>
        <w:r w:rsidDel="00D97E6D">
          <w:rPr>
            <w:noProof/>
            <w:webHidden/>
          </w:rPr>
          <w:tab/>
          <w:delText>48</w:delText>
        </w:r>
      </w:del>
    </w:p>
    <w:p w14:paraId="399FD0E3" w14:textId="3A750EC7" w:rsidR="00413D45" w:rsidDel="00D97E6D" w:rsidRDefault="00413D45">
      <w:pPr>
        <w:pStyle w:val="TOC3"/>
        <w:tabs>
          <w:tab w:val="right" w:leader="dot" w:pos="9350"/>
        </w:tabs>
        <w:rPr>
          <w:del w:id="1136" w:author="Laurence Golding" w:date="2017-10-10T15:25:00Z"/>
          <w:rFonts w:asciiTheme="minorHAnsi" w:eastAsiaTheme="minorEastAsia" w:hAnsiTheme="minorHAnsi" w:cstheme="minorBidi"/>
          <w:noProof/>
          <w:sz w:val="22"/>
          <w:szCs w:val="22"/>
        </w:rPr>
      </w:pPr>
      <w:del w:id="1137" w:author="Laurence Golding" w:date="2017-10-10T15:25:00Z">
        <w:r w:rsidRPr="00D97E6D" w:rsidDel="00D97E6D">
          <w:rPr>
            <w:noProof/>
            <w:rPrChange w:id="1138" w:author="Laurence Golding" w:date="2017-10-10T15:25:00Z">
              <w:rPr>
                <w:rStyle w:val="Hyperlink"/>
                <w:noProof/>
              </w:rPr>
            </w:rPrChange>
          </w:rPr>
          <w:delText>3.20.8 offset property</w:delText>
        </w:r>
        <w:r w:rsidDel="00D97E6D">
          <w:rPr>
            <w:noProof/>
            <w:webHidden/>
          </w:rPr>
          <w:tab/>
          <w:delText>48</w:delText>
        </w:r>
      </w:del>
    </w:p>
    <w:p w14:paraId="431D7280" w14:textId="72A22392" w:rsidR="00413D45" w:rsidDel="00D97E6D" w:rsidRDefault="00413D45">
      <w:pPr>
        <w:pStyle w:val="TOC3"/>
        <w:tabs>
          <w:tab w:val="right" w:leader="dot" w:pos="9350"/>
        </w:tabs>
        <w:rPr>
          <w:del w:id="1139" w:author="Laurence Golding" w:date="2017-10-10T15:25:00Z"/>
          <w:rFonts w:asciiTheme="minorHAnsi" w:eastAsiaTheme="minorEastAsia" w:hAnsiTheme="minorHAnsi" w:cstheme="minorBidi"/>
          <w:noProof/>
          <w:sz w:val="22"/>
          <w:szCs w:val="22"/>
        </w:rPr>
      </w:pPr>
      <w:del w:id="1140" w:author="Laurence Golding" w:date="2017-10-10T15:25:00Z">
        <w:r w:rsidRPr="00D97E6D" w:rsidDel="00D97E6D">
          <w:rPr>
            <w:noProof/>
            <w:rPrChange w:id="1141" w:author="Laurence Golding" w:date="2017-10-10T15:25:00Z">
              <w:rPr>
                <w:rStyle w:val="Hyperlink"/>
                <w:noProof/>
              </w:rPr>
            </w:rPrChange>
          </w:rPr>
          <w:delText>3.20.9 length property</w:delText>
        </w:r>
        <w:r w:rsidDel="00D97E6D">
          <w:rPr>
            <w:noProof/>
            <w:webHidden/>
          </w:rPr>
          <w:tab/>
          <w:delText>48</w:delText>
        </w:r>
      </w:del>
    </w:p>
    <w:p w14:paraId="5BBE70C4" w14:textId="3A1E459A" w:rsidR="00413D45" w:rsidDel="00D97E6D" w:rsidRDefault="00413D45">
      <w:pPr>
        <w:pStyle w:val="TOC2"/>
        <w:tabs>
          <w:tab w:val="right" w:leader="dot" w:pos="9350"/>
        </w:tabs>
        <w:rPr>
          <w:del w:id="1142" w:author="Laurence Golding" w:date="2017-10-10T15:25:00Z"/>
          <w:rFonts w:asciiTheme="minorHAnsi" w:eastAsiaTheme="minorEastAsia" w:hAnsiTheme="minorHAnsi" w:cstheme="minorBidi"/>
          <w:noProof/>
          <w:sz w:val="22"/>
          <w:szCs w:val="22"/>
        </w:rPr>
      </w:pPr>
      <w:del w:id="1143" w:author="Laurence Golding" w:date="2017-10-10T15:25:00Z">
        <w:r w:rsidRPr="00D97E6D" w:rsidDel="00D97E6D">
          <w:rPr>
            <w:noProof/>
            <w:rPrChange w:id="1144" w:author="Laurence Golding" w:date="2017-10-10T15:25:00Z">
              <w:rPr>
                <w:rStyle w:val="Hyperlink"/>
                <w:noProof/>
              </w:rPr>
            </w:rPrChange>
          </w:rPr>
          <w:delText>3.21 logicalLocation object</w:delText>
        </w:r>
        <w:r w:rsidDel="00D97E6D">
          <w:rPr>
            <w:noProof/>
            <w:webHidden/>
          </w:rPr>
          <w:tab/>
          <w:delText>49</w:delText>
        </w:r>
      </w:del>
    </w:p>
    <w:p w14:paraId="33F8E7FF" w14:textId="5E98B618" w:rsidR="00413D45" w:rsidDel="00D97E6D" w:rsidRDefault="00413D45">
      <w:pPr>
        <w:pStyle w:val="TOC3"/>
        <w:tabs>
          <w:tab w:val="right" w:leader="dot" w:pos="9350"/>
        </w:tabs>
        <w:rPr>
          <w:del w:id="1145" w:author="Laurence Golding" w:date="2017-10-10T15:25:00Z"/>
          <w:rFonts w:asciiTheme="minorHAnsi" w:eastAsiaTheme="minorEastAsia" w:hAnsiTheme="minorHAnsi" w:cstheme="minorBidi"/>
          <w:noProof/>
          <w:sz w:val="22"/>
          <w:szCs w:val="22"/>
        </w:rPr>
      </w:pPr>
      <w:del w:id="1146" w:author="Laurence Golding" w:date="2017-10-10T15:25:00Z">
        <w:r w:rsidRPr="00D97E6D" w:rsidDel="00D97E6D">
          <w:rPr>
            <w:noProof/>
            <w:rPrChange w:id="1147" w:author="Laurence Golding" w:date="2017-10-10T15:25:00Z">
              <w:rPr>
                <w:rStyle w:val="Hyperlink"/>
                <w:noProof/>
              </w:rPr>
            </w:rPrChange>
          </w:rPr>
          <w:delText>3.21.1 General</w:delText>
        </w:r>
        <w:r w:rsidDel="00D97E6D">
          <w:rPr>
            <w:noProof/>
            <w:webHidden/>
          </w:rPr>
          <w:tab/>
          <w:delText>49</w:delText>
        </w:r>
      </w:del>
    </w:p>
    <w:p w14:paraId="6EE8DE7A" w14:textId="5F934DAD" w:rsidR="00413D45" w:rsidDel="00D97E6D" w:rsidRDefault="00413D45">
      <w:pPr>
        <w:pStyle w:val="TOC3"/>
        <w:tabs>
          <w:tab w:val="right" w:leader="dot" w:pos="9350"/>
        </w:tabs>
        <w:rPr>
          <w:del w:id="1148" w:author="Laurence Golding" w:date="2017-10-10T15:25:00Z"/>
          <w:rFonts w:asciiTheme="minorHAnsi" w:eastAsiaTheme="minorEastAsia" w:hAnsiTheme="minorHAnsi" w:cstheme="minorBidi"/>
          <w:noProof/>
          <w:sz w:val="22"/>
          <w:szCs w:val="22"/>
        </w:rPr>
      </w:pPr>
      <w:del w:id="1149" w:author="Laurence Golding" w:date="2017-10-10T15:25:00Z">
        <w:r w:rsidRPr="00D97E6D" w:rsidDel="00D97E6D">
          <w:rPr>
            <w:noProof/>
            <w:rPrChange w:id="1150" w:author="Laurence Golding" w:date="2017-10-10T15:25:00Z">
              <w:rPr>
                <w:rStyle w:val="Hyperlink"/>
                <w:noProof/>
              </w:rPr>
            </w:rPrChange>
          </w:rPr>
          <w:delText>3.21.2 name property</w:delText>
        </w:r>
        <w:r w:rsidDel="00D97E6D">
          <w:rPr>
            <w:noProof/>
            <w:webHidden/>
          </w:rPr>
          <w:tab/>
          <w:delText>49</w:delText>
        </w:r>
      </w:del>
    </w:p>
    <w:p w14:paraId="76ABDB0A" w14:textId="62BC80BE" w:rsidR="00413D45" w:rsidDel="00D97E6D" w:rsidRDefault="00413D45">
      <w:pPr>
        <w:pStyle w:val="TOC3"/>
        <w:tabs>
          <w:tab w:val="right" w:leader="dot" w:pos="9350"/>
        </w:tabs>
        <w:rPr>
          <w:del w:id="1151" w:author="Laurence Golding" w:date="2017-10-10T15:25:00Z"/>
          <w:rFonts w:asciiTheme="minorHAnsi" w:eastAsiaTheme="minorEastAsia" w:hAnsiTheme="minorHAnsi" w:cstheme="minorBidi"/>
          <w:noProof/>
          <w:sz w:val="22"/>
          <w:szCs w:val="22"/>
        </w:rPr>
      </w:pPr>
      <w:del w:id="1152" w:author="Laurence Golding" w:date="2017-10-10T15:25:00Z">
        <w:r w:rsidRPr="00D97E6D" w:rsidDel="00D97E6D">
          <w:rPr>
            <w:noProof/>
            <w:rPrChange w:id="1153" w:author="Laurence Golding" w:date="2017-10-10T15:25:00Z">
              <w:rPr>
                <w:rStyle w:val="Hyperlink"/>
                <w:noProof/>
              </w:rPr>
            </w:rPrChange>
          </w:rPr>
          <w:delText>3.21.3 kind property</w:delText>
        </w:r>
        <w:r w:rsidDel="00D97E6D">
          <w:rPr>
            <w:noProof/>
            <w:webHidden/>
          </w:rPr>
          <w:tab/>
          <w:delText>50</w:delText>
        </w:r>
      </w:del>
    </w:p>
    <w:p w14:paraId="39FEFE0D" w14:textId="7A6FFD0F" w:rsidR="00413D45" w:rsidDel="00D97E6D" w:rsidRDefault="00413D45">
      <w:pPr>
        <w:pStyle w:val="TOC3"/>
        <w:tabs>
          <w:tab w:val="right" w:leader="dot" w:pos="9350"/>
        </w:tabs>
        <w:rPr>
          <w:del w:id="1154" w:author="Laurence Golding" w:date="2017-10-10T15:25:00Z"/>
          <w:rFonts w:asciiTheme="minorHAnsi" w:eastAsiaTheme="minorEastAsia" w:hAnsiTheme="minorHAnsi" w:cstheme="minorBidi"/>
          <w:noProof/>
          <w:sz w:val="22"/>
          <w:szCs w:val="22"/>
        </w:rPr>
      </w:pPr>
      <w:del w:id="1155" w:author="Laurence Golding" w:date="2017-10-10T15:25:00Z">
        <w:r w:rsidRPr="00D97E6D" w:rsidDel="00D97E6D">
          <w:rPr>
            <w:noProof/>
            <w:rPrChange w:id="1156" w:author="Laurence Golding" w:date="2017-10-10T15:25:00Z">
              <w:rPr>
                <w:rStyle w:val="Hyperlink"/>
                <w:noProof/>
              </w:rPr>
            </w:rPrChange>
          </w:rPr>
          <w:delText>3.21.4 parentKey property</w:delText>
        </w:r>
        <w:r w:rsidDel="00D97E6D">
          <w:rPr>
            <w:noProof/>
            <w:webHidden/>
          </w:rPr>
          <w:tab/>
          <w:delText>50</w:delText>
        </w:r>
      </w:del>
    </w:p>
    <w:p w14:paraId="06651676" w14:textId="701DF3AA" w:rsidR="00413D45" w:rsidDel="00D97E6D" w:rsidRDefault="00413D45">
      <w:pPr>
        <w:pStyle w:val="TOC2"/>
        <w:tabs>
          <w:tab w:val="right" w:leader="dot" w:pos="9350"/>
        </w:tabs>
        <w:rPr>
          <w:del w:id="1157" w:author="Laurence Golding" w:date="2017-10-10T15:25:00Z"/>
          <w:rFonts w:asciiTheme="minorHAnsi" w:eastAsiaTheme="minorEastAsia" w:hAnsiTheme="minorHAnsi" w:cstheme="minorBidi"/>
          <w:noProof/>
          <w:sz w:val="22"/>
          <w:szCs w:val="22"/>
        </w:rPr>
      </w:pPr>
      <w:del w:id="1158" w:author="Laurence Golding" w:date="2017-10-10T15:25:00Z">
        <w:r w:rsidRPr="00D97E6D" w:rsidDel="00D97E6D">
          <w:rPr>
            <w:noProof/>
            <w:rPrChange w:id="1159" w:author="Laurence Golding" w:date="2017-10-10T15:25:00Z">
              <w:rPr>
                <w:rStyle w:val="Hyperlink"/>
                <w:noProof/>
              </w:rPr>
            </w:rPrChange>
          </w:rPr>
          <w:delText>3.22 codeFlow object</w:delText>
        </w:r>
        <w:r w:rsidDel="00D97E6D">
          <w:rPr>
            <w:noProof/>
            <w:webHidden/>
          </w:rPr>
          <w:tab/>
          <w:delText>50</w:delText>
        </w:r>
      </w:del>
    </w:p>
    <w:p w14:paraId="6F1B6942" w14:textId="62F7C96A" w:rsidR="00413D45" w:rsidDel="00D97E6D" w:rsidRDefault="00413D45">
      <w:pPr>
        <w:pStyle w:val="TOC3"/>
        <w:tabs>
          <w:tab w:val="right" w:leader="dot" w:pos="9350"/>
        </w:tabs>
        <w:rPr>
          <w:del w:id="1160" w:author="Laurence Golding" w:date="2017-10-10T15:25:00Z"/>
          <w:rFonts w:asciiTheme="minorHAnsi" w:eastAsiaTheme="minorEastAsia" w:hAnsiTheme="minorHAnsi" w:cstheme="minorBidi"/>
          <w:noProof/>
          <w:sz w:val="22"/>
          <w:szCs w:val="22"/>
        </w:rPr>
      </w:pPr>
      <w:del w:id="1161" w:author="Laurence Golding" w:date="2017-10-10T15:25:00Z">
        <w:r w:rsidRPr="00D97E6D" w:rsidDel="00D97E6D">
          <w:rPr>
            <w:noProof/>
            <w:rPrChange w:id="1162" w:author="Laurence Golding" w:date="2017-10-10T15:25:00Z">
              <w:rPr>
                <w:rStyle w:val="Hyperlink"/>
                <w:noProof/>
              </w:rPr>
            </w:rPrChange>
          </w:rPr>
          <w:delText>3.22.1 General</w:delText>
        </w:r>
        <w:r w:rsidDel="00D97E6D">
          <w:rPr>
            <w:noProof/>
            <w:webHidden/>
          </w:rPr>
          <w:tab/>
          <w:delText>50</w:delText>
        </w:r>
      </w:del>
    </w:p>
    <w:p w14:paraId="09A1F241" w14:textId="0A386329" w:rsidR="00413D45" w:rsidDel="00D97E6D" w:rsidRDefault="00413D45">
      <w:pPr>
        <w:pStyle w:val="TOC3"/>
        <w:tabs>
          <w:tab w:val="right" w:leader="dot" w:pos="9350"/>
        </w:tabs>
        <w:rPr>
          <w:del w:id="1163" w:author="Laurence Golding" w:date="2017-10-10T15:25:00Z"/>
          <w:rFonts w:asciiTheme="minorHAnsi" w:eastAsiaTheme="minorEastAsia" w:hAnsiTheme="minorHAnsi" w:cstheme="minorBidi"/>
          <w:noProof/>
          <w:sz w:val="22"/>
          <w:szCs w:val="22"/>
        </w:rPr>
      </w:pPr>
      <w:del w:id="1164" w:author="Laurence Golding" w:date="2017-10-10T15:25:00Z">
        <w:r w:rsidRPr="00D97E6D" w:rsidDel="00D97E6D">
          <w:rPr>
            <w:noProof/>
            <w:rPrChange w:id="1165" w:author="Laurence Golding" w:date="2017-10-10T15:25:00Z">
              <w:rPr>
                <w:rStyle w:val="Hyperlink"/>
                <w:noProof/>
              </w:rPr>
            </w:rPrChange>
          </w:rPr>
          <w:delText>3.22.2 message property</w:delText>
        </w:r>
        <w:r w:rsidDel="00D97E6D">
          <w:rPr>
            <w:noProof/>
            <w:webHidden/>
          </w:rPr>
          <w:tab/>
          <w:delText>50</w:delText>
        </w:r>
      </w:del>
    </w:p>
    <w:p w14:paraId="24D76309" w14:textId="6C3672DE" w:rsidR="00413D45" w:rsidDel="00D97E6D" w:rsidRDefault="00413D45">
      <w:pPr>
        <w:pStyle w:val="TOC3"/>
        <w:tabs>
          <w:tab w:val="right" w:leader="dot" w:pos="9350"/>
        </w:tabs>
        <w:rPr>
          <w:del w:id="1166" w:author="Laurence Golding" w:date="2017-10-10T15:25:00Z"/>
          <w:rFonts w:asciiTheme="minorHAnsi" w:eastAsiaTheme="minorEastAsia" w:hAnsiTheme="minorHAnsi" w:cstheme="minorBidi"/>
          <w:noProof/>
          <w:sz w:val="22"/>
          <w:szCs w:val="22"/>
        </w:rPr>
      </w:pPr>
      <w:del w:id="1167" w:author="Laurence Golding" w:date="2017-10-10T15:25:00Z">
        <w:r w:rsidRPr="00D97E6D" w:rsidDel="00D97E6D">
          <w:rPr>
            <w:noProof/>
            <w:rPrChange w:id="1168" w:author="Laurence Golding" w:date="2017-10-10T15:25:00Z">
              <w:rPr>
                <w:rStyle w:val="Hyperlink"/>
                <w:noProof/>
              </w:rPr>
            </w:rPrChange>
          </w:rPr>
          <w:delText>3.22.3 locations property</w:delText>
        </w:r>
        <w:r w:rsidDel="00D97E6D">
          <w:rPr>
            <w:noProof/>
            <w:webHidden/>
          </w:rPr>
          <w:tab/>
          <w:delText>50</w:delText>
        </w:r>
      </w:del>
    </w:p>
    <w:p w14:paraId="75FF0551" w14:textId="503596F2" w:rsidR="00413D45" w:rsidDel="00D97E6D" w:rsidRDefault="00413D45">
      <w:pPr>
        <w:pStyle w:val="TOC3"/>
        <w:tabs>
          <w:tab w:val="right" w:leader="dot" w:pos="9350"/>
        </w:tabs>
        <w:rPr>
          <w:del w:id="1169" w:author="Laurence Golding" w:date="2017-10-10T15:25:00Z"/>
          <w:rFonts w:asciiTheme="minorHAnsi" w:eastAsiaTheme="minorEastAsia" w:hAnsiTheme="minorHAnsi" w:cstheme="minorBidi"/>
          <w:noProof/>
          <w:sz w:val="22"/>
          <w:szCs w:val="22"/>
        </w:rPr>
      </w:pPr>
      <w:del w:id="1170" w:author="Laurence Golding" w:date="2017-10-10T15:25:00Z">
        <w:r w:rsidRPr="00D97E6D" w:rsidDel="00D97E6D">
          <w:rPr>
            <w:noProof/>
            <w:rPrChange w:id="1171" w:author="Laurence Golding" w:date="2017-10-10T15:25:00Z">
              <w:rPr>
                <w:rStyle w:val="Hyperlink"/>
                <w:noProof/>
              </w:rPr>
            </w:rPrChange>
          </w:rPr>
          <w:delText>3.22.4 properties property</w:delText>
        </w:r>
        <w:r w:rsidDel="00D97E6D">
          <w:rPr>
            <w:noProof/>
            <w:webHidden/>
          </w:rPr>
          <w:tab/>
          <w:delText>51</w:delText>
        </w:r>
      </w:del>
    </w:p>
    <w:p w14:paraId="537BE558" w14:textId="63EF9D1F" w:rsidR="00413D45" w:rsidDel="00D97E6D" w:rsidRDefault="00413D45">
      <w:pPr>
        <w:pStyle w:val="TOC2"/>
        <w:tabs>
          <w:tab w:val="right" w:leader="dot" w:pos="9350"/>
        </w:tabs>
        <w:rPr>
          <w:del w:id="1172" w:author="Laurence Golding" w:date="2017-10-10T15:25:00Z"/>
          <w:rFonts w:asciiTheme="minorHAnsi" w:eastAsiaTheme="minorEastAsia" w:hAnsiTheme="minorHAnsi" w:cstheme="minorBidi"/>
          <w:noProof/>
          <w:sz w:val="22"/>
          <w:szCs w:val="22"/>
        </w:rPr>
      </w:pPr>
      <w:del w:id="1173" w:author="Laurence Golding" w:date="2017-10-10T15:25:00Z">
        <w:r w:rsidRPr="00D97E6D" w:rsidDel="00D97E6D">
          <w:rPr>
            <w:noProof/>
            <w:rPrChange w:id="1174" w:author="Laurence Golding" w:date="2017-10-10T15:25:00Z">
              <w:rPr>
                <w:rStyle w:val="Hyperlink"/>
                <w:noProof/>
              </w:rPr>
            </w:rPrChange>
          </w:rPr>
          <w:delText>3.23 stack object</w:delText>
        </w:r>
        <w:r w:rsidDel="00D97E6D">
          <w:rPr>
            <w:noProof/>
            <w:webHidden/>
          </w:rPr>
          <w:tab/>
          <w:delText>51</w:delText>
        </w:r>
      </w:del>
    </w:p>
    <w:p w14:paraId="531A309E" w14:textId="43B2F8BA" w:rsidR="00413D45" w:rsidDel="00D97E6D" w:rsidRDefault="00413D45">
      <w:pPr>
        <w:pStyle w:val="TOC3"/>
        <w:tabs>
          <w:tab w:val="right" w:leader="dot" w:pos="9350"/>
        </w:tabs>
        <w:rPr>
          <w:del w:id="1175" w:author="Laurence Golding" w:date="2017-10-10T15:25:00Z"/>
          <w:rFonts w:asciiTheme="minorHAnsi" w:eastAsiaTheme="minorEastAsia" w:hAnsiTheme="minorHAnsi" w:cstheme="minorBidi"/>
          <w:noProof/>
          <w:sz w:val="22"/>
          <w:szCs w:val="22"/>
        </w:rPr>
      </w:pPr>
      <w:del w:id="1176" w:author="Laurence Golding" w:date="2017-10-10T15:25:00Z">
        <w:r w:rsidRPr="00D97E6D" w:rsidDel="00D97E6D">
          <w:rPr>
            <w:noProof/>
            <w:rPrChange w:id="1177" w:author="Laurence Golding" w:date="2017-10-10T15:25:00Z">
              <w:rPr>
                <w:rStyle w:val="Hyperlink"/>
                <w:noProof/>
              </w:rPr>
            </w:rPrChange>
          </w:rPr>
          <w:delText>3.23.1 General</w:delText>
        </w:r>
        <w:r w:rsidDel="00D97E6D">
          <w:rPr>
            <w:noProof/>
            <w:webHidden/>
          </w:rPr>
          <w:tab/>
          <w:delText>51</w:delText>
        </w:r>
      </w:del>
    </w:p>
    <w:p w14:paraId="2EC7FA76" w14:textId="34338F23" w:rsidR="00413D45" w:rsidDel="00D97E6D" w:rsidRDefault="00413D45">
      <w:pPr>
        <w:pStyle w:val="TOC3"/>
        <w:tabs>
          <w:tab w:val="right" w:leader="dot" w:pos="9350"/>
        </w:tabs>
        <w:rPr>
          <w:del w:id="1178" w:author="Laurence Golding" w:date="2017-10-10T15:25:00Z"/>
          <w:rFonts w:asciiTheme="minorHAnsi" w:eastAsiaTheme="minorEastAsia" w:hAnsiTheme="minorHAnsi" w:cstheme="minorBidi"/>
          <w:noProof/>
          <w:sz w:val="22"/>
          <w:szCs w:val="22"/>
        </w:rPr>
      </w:pPr>
      <w:del w:id="1179" w:author="Laurence Golding" w:date="2017-10-10T15:25:00Z">
        <w:r w:rsidRPr="00D97E6D" w:rsidDel="00D97E6D">
          <w:rPr>
            <w:noProof/>
            <w:rPrChange w:id="1180" w:author="Laurence Golding" w:date="2017-10-10T15:25:00Z">
              <w:rPr>
                <w:rStyle w:val="Hyperlink"/>
                <w:noProof/>
              </w:rPr>
            </w:rPrChange>
          </w:rPr>
          <w:delText>3.23.2 message property</w:delText>
        </w:r>
        <w:r w:rsidDel="00D97E6D">
          <w:rPr>
            <w:noProof/>
            <w:webHidden/>
          </w:rPr>
          <w:tab/>
          <w:delText>51</w:delText>
        </w:r>
      </w:del>
    </w:p>
    <w:p w14:paraId="48E04B45" w14:textId="37718826" w:rsidR="00413D45" w:rsidDel="00D97E6D" w:rsidRDefault="00413D45">
      <w:pPr>
        <w:pStyle w:val="TOC3"/>
        <w:tabs>
          <w:tab w:val="right" w:leader="dot" w:pos="9350"/>
        </w:tabs>
        <w:rPr>
          <w:del w:id="1181" w:author="Laurence Golding" w:date="2017-10-10T15:25:00Z"/>
          <w:rFonts w:asciiTheme="minorHAnsi" w:eastAsiaTheme="minorEastAsia" w:hAnsiTheme="minorHAnsi" w:cstheme="minorBidi"/>
          <w:noProof/>
          <w:sz w:val="22"/>
          <w:szCs w:val="22"/>
        </w:rPr>
      </w:pPr>
      <w:del w:id="1182" w:author="Laurence Golding" w:date="2017-10-10T15:25:00Z">
        <w:r w:rsidRPr="00D97E6D" w:rsidDel="00D97E6D">
          <w:rPr>
            <w:noProof/>
            <w:rPrChange w:id="1183" w:author="Laurence Golding" w:date="2017-10-10T15:25:00Z">
              <w:rPr>
                <w:rStyle w:val="Hyperlink"/>
                <w:noProof/>
              </w:rPr>
            </w:rPrChange>
          </w:rPr>
          <w:delText>3.23.3 frames property</w:delText>
        </w:r>
        <w:r w:rsidDel="00D97E6D">
          <w:rPr>
            <w:noProof/>
            <w:webHidden/>
          </w:rPr>
          <w:tab/>
          <w:delText>51</w:delText>
        </w:r>
      </w:del>
    </w:p>
    <w:p w14:paraId="5FB47E11" w14:textId="376B5E1E" w:rsidR="00413D45" w:rsidDel="00D97E6D" w:rsidRDefault="00413D45">
      <w:pPr>
        <w:pStyle w:val="TOC3"/>
        <w:tabs>
          <w:tab w:val="right" w:leader="dot" w:pos="9350"/>
        </w:tabs>
        <w:rPr>
          <w:del w:id="1184" w:author="Laurence Golding" w:date="2017-10-10T15:25:00Z"/>
          <w:rFonts w:asciiTheme="minorHAnsi" w:eastAsiaTheme="minorEastAsia" w:hAnsiTheme="minorHAnsi" w:cstheme="minorBidi"/>
          <w:noProof/>
          <w:sz w:val="22"/>
          <w:szCs w:val="22"/>
        </w:rPr>
      </w:pPr>
      <w:del w:id="1185" w:author="Laurence Golding" w:date="2017-10-10T15:25:00Z">
        <w:r w:rsidRPr="00D97E6D" w:rsidDel="00D97E6D">
          <w:rPr>
            <w:noProof/>
            <w:rPrChange w:id="1186" w:author="Laurence Golding" w:date="2017-10-10T15:25:00Z">
              <w:rPr>
                <w:rStyle w:val="Hyperlink"/>
                <w:noProof/>
              </w:rPr>
            </w:rPrChange>
          </w:rPr>
          <w:delText>3.23.4 properties property</w:delText>
        </w:r>
        <w:r w:rsidDel="00D97E6D">
          <w:rPr>
            <w:noProof/>
            <w:webHidden/>
          </w:rPr>
          <w:tab/>
          <w:delText>51</w:delText>
        </w:r>
      </w:del>
    </w:p>
    <w:p w14:paraId="2A553083" w14:textId="663454D1" w:rsidR="00413D45" w:rsidDel="00D97E6D" w:rsidRDefault="00413D45">
      <w:pPr>
        <w:pStyle w:val="TOC2"/>
        <w:tabs>
          <w:tab w:val="right" w:leader="dot" w:pos="9350"/>
        </w:tabs>
        <w:rPr>
          <w:del w:id="1187" w:author="Laurence Golding" w:date="2017-10-10T15:25:00Z"/>
          <w:rFonts w:asciiTheme="minorHAnsi" w:eastAsiaTheme="minorEastAsia" w:hAnsiTheme="minorHAnsi" w:cstheme="minorBidi"/>
          <w:noProof/>
          <w:sz w:val="22"/>
          <w:szCs w:val="22"/>
        </w:rPr>
      </w:pPr>
      <w:del w:id="1188" w:author="Laurence Golding" w:date="2017-10-10T15:25:00Z">
        <w:r w:rsidRPr="00D97E6D" w:rsidDel="00D97E6D">
          <w:rPr>
            <w:noProof/>
            <w:rPrChange w:id="1189" w:author="Laurence Golding" w:date="2017-10-10T15:25:00Z">
              <w:rPr>
                <w:rStyle w:val="Hyperlink"/>
                <w:noProof/>
              </w:rPr>
            </w:rPrChange>
          </w:rPr>
          <w:delText>3.24 stackFrame object</w:delText>
        </w:r>
        <w:r w:rsidDel="00D97E6D">
          <w:rPr>
            <w:noProof/>
            <w:webHidden/>
          </w:rPr>
          <w:tab/>
          <w:delText>51</w:delText>
        </w:r>
      </w:del>
    </w:p>
    <w:p w14:paraId="2132DF5E" w14:textId="3DBCAB08" w:rsidR="00413D45" w:rsidDel="00D97E6D" w:rsidRDefault="00413D45">
      <w:pPr>
        <w:pStyle w:val="TOC3"/>
        <w:tabs>
          <w:tab w:val="right" w:leader="dot" w:pos="9350"/>
        </w:tabs>
        <w:rPr>
          <w:del w:id="1190" w:author="Laurence Golding" w:date="2017-10-10T15:25:00Z"/>
          <w:rFonts w:asciiTheme="minorHAnsi" w:eastAsiaTheme="minorEastAsia" w:hAnsiTheme="minorHAnsi" w:cstheme="minorBidi"/>
          <w:noProof/>
          <w:sz w:val="22"/>
          <w:szCs w:val="22"/>
        </w:rPr>
      </w:pPr>
      <w:del w:id="1191" w:author="Laurence Golding" w:date="2017-10-10T15:25:00Z">
        <w:r w:rsidRPr="00D97E6D" w:rsidDel="00D97E6D">
          <w:rPr>
            <w:noProof/>
            <w:rPrChange w:id="1192" w:author="Laurence Golding" w:date="2017-10-10T15:25:00Z">
              <w:rPr>
                <w:rStyle w:val="Hyperlink"/>
                <w:noProof/>
              </w:rPr>
            </w:rPrChange>
          </w:rPr>
          <w:delText>3.24.1 General</w:delText>
        </w:r>
        <w:r w:rsidDel="00D97E6D">
          <w:rPr>
            <w:noProof/>
            <w:webHidden/>
          </w:rPr>
          <w:tab/>
          <w:delText>51</w:delText>
        </w:r>
      </w:del>
    </w:p>
    <w:p w14:paraId="37AFE174" w14:textId="5DD18A97" w:rsidR="00413D45" w:rsidDel="00D97E6D" w:rsidRDefault="00413D45">
      <w:pPr>
        <w:pStyle w:val="TOC3"/>
        <w:tabs>
          <w:tab w:val="right" w:leader="dot" w:pos="9350"/>
        </w:tabs>
        <w:rPr>
          <w:del w:id="1193" w:author="Laurence Golding" w:date="2017-10-10T15:25:00Z"/>
          <w:rFonts w:asciiTheme="minorHAnsi" w:eastAsiaTheme="minorEastAsia" w:hAnsiTheme="minorHAnsi" w:cstheme="minorBidi"/>
          <w:noProof/>
          <w:sz w:val="22"/>
          <w:szCs w:val="22"/>
        </w:rPr>
      </w:pPr>
      <w:del w:id="1194" w:author="Laurence Golding" w:date="2017-10-10T15:25:00Z">
        <w:r w:rsidRPr="00D97E6D" w:rsidDel="00D97E6D">
          <w:rPr>
            <w:noProof/>
            <w:rPrChange w:id="1195" w:author="Laurence Golding" w:date="2017-10-10T15:25:00Z">
              <w:rPr>
                <w:rStyle w:val="Hyperlink"/>
                <w:noProof/>
              </w:rPr>
            </w:rPrChange>
          </w:rPr>
          <w:delText>3.24.2 message property</w:delText>
        </w:r>
        <w:r w:rsidDel="00D97E6D">
          <w:rPr>
            <w:noProof/>
            <w:webHidden/>
          </w:rPr>
          <w:tab/>
          <w:delText>51</w:delText>
        </w:r>
      </w:del>
    </w:p>
    <w:p w14:paraId="716903D7" w14:textId="089DF5C9" w:rsidR="00413D45" w:rsidDel="00D97E6D" w:rsidRDefault="00413D45">
      <w:pPr>
        <w:pStyle w:val="TOC3"/>
        <w:tabs>
          <w:tab w:val="right" w:leader="dot" w:pos="9350"/>
        </w:tabs>
        <w:rPr>
          <w:del w:id="1196" w:author="Laurence Golding" w:date="2017-10-10T15:25:00Z"/>
          <w:rFonts w:asciiTheme="minorHAnsi" w:eastAsiaTheme="minorEastAsia" w:hAnsiTheme="minorHAnsi" w:cstheme="minorBidi"/>
          <w:noProof/>
          <w:sz w:val="22"/>
          <w:szCs w:val="22"/>
        </w:rPr>
      </w:pPr>
      <w:del w:id="1197" w:author="Laurence Golding" w:date="2017-10-10T15:25:00Z">
        <w:r w:rsidRPr="00D97E6D" w:rsidDel="00D97E6D">
          <w:rPr>
            <w:noProof/>
            <w:rPrChange w:id="1198" w:author="Laurence Golding" w:date="2017-10-10T15:25:00Z">
              <w:rPr>
                <w:rStyle w:val="Hyperlink"/>
                <w:noProof/>
              </w:rPr>
            </w:rPrChange>
          </w:rPr>
          <w:delText>3.24.3 uri property</w:delText>
        </w:r>
        <w:r w:rsidDel="00D97E6D">
          <w:rPr>
            <w:noProof/>
            <w:webHidden/>
          </w:rPr>
          <w:tab/>
          <w:delText>51</w:delText>
        </w:r>
      </w:del>
    </w:p>
    <w:p w14:paraId="64C5541A" w14:textId="2202E4CF" w:rsidR="00413D45" w:rsidDel="00D97E6D" w:rsidRDefault="00413D45">
      <w:pPr>
        <w:pStyle w:val="TOC3"/>
        <w:tabs>
          <w:tab w:val="right" w:leader="dot" w:pos="9350"/>
        </w:tabs>
        <w:rPr>
          <w:del w:id="1199" w:author="Laurence Golding" w:date="2017-10-10T15:25:00Z"/>
          <w:rFonts w:asciiTheme="minorHAnsi" w:eastAsiaTheme="minorEastAsia" w:hAnsiTheme="minorHAnsi" w:cstheme="minorBidi"/>
          <w:noProof/>
          <w:sz w:val="22"/>
          <w:szCs w:val="22"/>
        </w:rPr>
      </w:pPr>
      <w:del w:id="1200" w:author="Laurence Golding" w:date="2017-10-10T15:25:00Z">
        <w:r w:rsidRPr="00D97E6D" w:rsidDel="00D97E6D">
          <w:rPr>
            <w:noProof/>
            <w:rPrChange w:id="1201" w:author="Laurence Golding" w:date="2017-10-10T15:25:00Z">
              <w:rPr>
                <w:rStyle w:val="Hyperlink"/>
                <w:noProof/>
              </w:rPr>
            </w:rPrChange>
          </w:rPr>
          <w:delText>3.24.4 uriBaseId property</w:delText>
        </w:r>
        <w:r w:rsidDel="00D97E6D">
          <w:rPr>
            <w:noProof/>
            <w:webHidden/>
          </w:rPr>
          <w:tab/>
          <w:delText>52</w:delText>
        </w:r>
      </w:del>
    </w:p>
    <w:p w14:paraId="0138532C" w14:textId="42E69DB4" w:rsidR="00413D45" w:rsidDel="00D97E6D" w:rsidRDefault="00413D45">
      <w:pPr>
        <w:pStyle w:val="TOC3"/>
        <w:tabs>
          <w:tab w:val="right" w:leader="dot" w:pos="9350"/>
        </w:tabs>
        <w:rPr>
          <w:del w:id="1202" w:author="Laurence Golding" w:date="2017-10-10T15:25:00Z"/>
          <w:rFonts w:asciiTheme="minorHAnsi" w:eastAsiaTheme="minorEastAsia" w:hAnsiTheme="minorHAnsi" w:cstheme="minorBidi"/>
          <w:noProof/>
          <w:sz w:val="22"/>
          <w:szCs w:val="22"/>
        </w:rPr>
      </w:pPr>
      <w:del w:id="1203" w:author="Laurence Golding" w:date="2017-10-10T15:25:00Z">
        <w:r w:rsidRPr="00D97E6D" w:rsidDel="00D97E6D">
          <w:rPr>
            <w:noProof/>
            <w:rPrChange w:id="1204" w:author="Laurence Golding" w:date="2017-10-10T15:25:00Z">
              <w:rPr>
                <w:rStyle w:val="Hyperlink"/>
                <w:noProof/>
              </w:rPr>
            </w:rPrChange>
          </w:rPr>
          <w:delText>3.24.5 line property</w:delText>
        </w:r>
        <w:r w:rsidDel="00D97E6D">
          <w:rPr>
            <w:noProof/>
            <w:webHidden/>
          </w:rPr>
          <w:tab/>
          <w:delText>52</w:delText>
        </w:r>
      </w:del>
    </w:p>
    <w:p w14:paraId="68DB7DC6" w14:textId="2187B6BD" w:rsidR="00413D45" w:rsidDel="00D97E6D" w:rsidRDefault="00413D45">
      <w:pPr>
        <w:pStyle w:val="TOC3"/>
        <w:tabs>
          <w:tab w:val="right" w:leader="dot" w:pos="9350"/>
        </w:tabs>
        <w:rPr>
          <w:del w:id="1205" w:author="Laurence Golding" w:date="2017-10-10T15:25:00Z"/>
          <w:rFonts w:asciiTheme="minorHAnsi" w:eastAsiaTheme="minorEastAsia" w:hAnsiTheme="minorHAnsi" w:cstheme="minorBidi"/>
          <w:noProof/>
          <w:sz w:val="22"/>
          <w:szCs w:val="22"/>
        </w:rPr>
      </w:pPr>
      <w:del w:id="1206" w:author="Laurence Golding" w:date="2017-10-10T15:25:00Z">
        <w:r w:rsidRPr="00D97E6D" w:rsidDel="00D97E6D">
          <w:rPr>
            <w:noProof/>
            <w:rPrChange w:id="1207" w:author="Laurence Golding" w:date="2017-10-10T15:25:00Z">
              <w:rPr>
                <w:rStyle w:val="Hyperlink"/>
                <w:noProof/>
              </w:rPr>
            </w:rPrChange>
          </w:rPr>
          <w:delText>3.24.6 column property</w:delText>
        </w:r>
        <w:r w:rsidDel="00D97E6D">
          <w:rPr>
            <w:noProof/>
            <w:webHidden/>
          </w:rPr>
          <w:tab/>
          <w:delText>52</w:delText>
        </w:r>
      </w:del>
    </w:p>
    <w:p w14:paraId="4774F703" w14:textId="08E82E74" w:rsidR="00413D45" w:rsidDel="00D97E6D" w:rsidRDefault="00413D45">
      <w:pPr>
        <w:pStyle w:val="TOC3"/>
        <w:tabs>
          <w:tab w:val="right" w:leader="dot" w:pos="9350"/>
        </w:tabs>
        <w:rPr>
          <w:del w:id="1208" w:author="Laurence Golding" w:date="2017-10-10T15:25:00Z"/>
          <w:rFonts w:asciiTheme="minorHAnsi" w:eastAsiaTheme="minorEastAsia" w:hAnsiTheme="minorHAnsi" w:cstheme="minorBidi"/>
          <w:noProof/>
          <w:sz w:val="22"/>
          <w:szCs w:val="22"/>
        </w:rPr>
      </w:pPr>
      <w:del w:id="1209" w:author="Laurence Golding" w:date="2017-10-10T15:25:00Z">
        <w:r w:rsidRPr="00D97E6D" w:rsidDel="00D97E6D">
          <w:rPr>
            <w:noProof/>
            <w:rPrChange w:id="1210" w:author="Laurence Golding" w:date="2017-10-10T15:25:00Z">
              <w:rPr>
                <w:rStyle w:val="Hyperlink"/>
                <w:noProof/>
              </w:rPr>
            </w:rPrChange>
          </w:rPr>
          <w:delText>3.24.7 module property</w:delText>
        </w:r>
        <w:r w:rsidDel="00D97E6D">
          <w:rPr>
            <w:noProof/>
            <w:webHidden/>
          </w:rPr>
          <w:tab/>
          <w:delText>52</w:delText>
        </w:r>
      </w:del>
    </w:p>
    <w:p w14:paraId="6D350A79" w14:textId="2C09D4EF" w:rsidR="00413D45" w:rsidDel="00D97E6D" w:rsidRDefault="00413D45">
      <w:pPr>
        <w:pStyle w:val="TOC3"/>
        <w:tabs>
          <w:tab w:val="right" w:leader="dot" w:pos="9350"/>
        </w:tabs>
        <w:rPr>
          <w:del w:id="1211" w:author="Laurence Golding" w:date="2017-10-10T15:25:00Z"/>
          <w:rFonts w:asciiTheme="minorHAnsi" w:eastAsiaTheme="minorEastAsia" w:hAnsiTheme="minorHAnsi" w:cstheme="minorBidi"/>
          <w:noProof/>
          <w:sz w:val="22"/>
          <w:szCs w:val="22"/>
        </w:rPr>
      </w:pPr>
      <w:del w:id="1212" w:author="Laurence Golding" w:date="2017-10-10T15:25:00Z">
        <w:r w:rsidRPr="00D97E6D" w:rsidDel="00D97E6D">
          <w:rPr>
            <w:noProof/>
            <w:rPrChange w:id="1213" w:author="Laurence Golding" w:date="2017-10-10T15:25:00Z">
              <w:rPr>
                <w:rStyle w:val="Hyperlink"/>
                <w:noProof/>
              </w:rPr>
            </w:rPrChange>
          </w:rPr>
          <w:delText>3.24.8 threadId property</w:delText>
        </w:r>
        <w:r w:rsidDel="00D97E6D">
          <w:rPr>
            <w:noProof/>
            <w:webHidden/>
          </w:rPr>
          <w:tab/>
          <w:delText>52</w:delText>
        </w:r>
      </w:del>
    </w:p>
    <w:p w14:paraId="26DFC2BD" w14:textId="50612E46" w:rsidR="00413D45" w:rsidDel="00D97E6D" w:rsidRDefault="00413D45">
      <w:pPr>
        <w:pStyle w:val="TOC3"/>
        <w:tabs>
          <w:tab w:val="right" w:leader="dot" w:pos="9350"/>
        </w:tabs>
        <w:rPr>
          <w:del w:id="1214" w:author="Laurence Golding" w:date="2017-10-10T15:25:00Z"/>
          <w:rFonts w:asciiTheme="minorHAnsi" w:eastAsiaTheme="minorEastAsia" w:hAnsiTheme="minorHAnsi" w:cstheme="minorBidi"/>
          <w:noProof/>
          <w:sz w:val="22"/>
          <w:szCs w:val="22"/>
        </w:rPr>
      </w:pPr>
      <w:del w:id="1215" w:author="Laurence Golding" w:date="2017-10-10T15:25:00Z">
        <w:r w:rsidRPr="00D97E6D" w:rsidDel="00D97E6D">
          <w:rPr>
            <w:noProof/>
            <w:rPrChange w:id="1216" w:author="Laurence Golding" w:date="2017-10-10T15:25:00Z">
              <w:rPr>
                <w:rStyle w:val="Hyperlink"/>
                <w:noProof/>
              </w:rPr>
            </w:rPrChange>
          </w:rPr>
          <w:delText>3.24.9 fullyQualifiedLogicalName property</w:delText>
        </w:r>
        <w:r w:rsidDel="00D97E6D">
          <w:rPr>
            <w:noProof/>
            <w:webHidden/>
          </w:rPr>
          <w:tab/>
          <w:delText>52</w:delText>
        </w:r>
      </w:del>
    </w:p>
    <w:p w14:paraId="713E8D05" w14:textId="414878AE" w:rsidR="00413D45" w:rsidDel="00D97E6D" w:rsidRDefault="00413D45">
      <w:pPr>
        <w:pStyle w:val="TOC3"/>
        <w:tabs>
          <w:tab w:val="right" w:leader="dot" w:pos="9350"/>
        </w:tabs>
        <w:rPr>
          <w:del w:id="1217" w:author="Laurence Golding" w:date="2017-10-10T15:25:00Z"/>
          <w:rFonts w:asciiTheme="minorHAnsi" w:eastAsiaTheme="minorEastAsia" w:hAnsiTheme="minorHAnsi" w:cstheme="minorBidi"/>
          <w:noProof/>
          <w:sz w:val="22"/>
          <w:szCs w:val="22"/>
        </w:rPr>
      </w:pPr>
      <w:del w:id="1218" w:author="Laurence Golding" w:date="2017-10-10T15:25:00Z">
        <w:r w:rsidRPr="00D97E6D" w:rsidDel="00D97E6D">
          <w:rPr>
            <w:noProof/>
            <w:rPrChange w:id="1219" w:author="Laurence Golding" w:date="2017-10-10T15:25:00Z">
              <w:rPr>
                <w:rStyle w:val="Hyperlink"/>
                <w:noProof/>
              </w:rPr>
            </w:rPrChange>
          </w:rPr>
          <w:delText>3.24.10 logicalLocationKey property</w:delText>
        </w:r>
        <w:r w:rsidDel="00D97E6D">
          <w:rPr>
            <w:noProof/>
            <w:webHidden/>
          </w:rPr>
          <w:tab/>
          <w:delText>52</w:delText>
        </w:r>
      </w:del>
    </w:p>
    <w:p w14:paraId="07B4FA25" w14:textId="6956B27D" w:rsidR="00413D45" w:rsidDel="00D97E6D" w:rsidRDefault="00413D45">
      <w:pPr>
        <w:pStyle w:val="TOC3"/>
        <w:tabs>
          <w:tab w:val="right" w:leader="dot" w:pos="9350"/>
        </w:tabs>
        <w:rPr>
          <w:del w:id="1220" w:author="Laurence Golding" w:date="2017-10-10T15:25:00Z"/>
          <w:rFonts w:asciiTheme="minorHAnsi" w:eastAsiaTheme="minorEastAsia" w:hAnsiTheme="minorHAnsi" w:cstheme="minorBidi"/>
          <w:noProof/>
          <w:sz w:val="22"/>
          <w:szCs w:val="22"/>
        </w:rPr>
      </w:pPr>
      <w:del w:id="1221" w:author="Laurence Golding" w:date="2017-10-10T15:25:00Z">
        <w:r w:rsidRPr="00D97E6D" w:rsidDel="00D97E6D">
          <w:rPr>
            <w:noProof/>
            <w:rPrChange w:id="1222" w:author="Laurence Golding" w:date="2017-10-10T15:25:00Z">
              <w:rPr>
                <w:rStyle w:val="Hyperlink"/>
                <w:noProof/>
              </w:rPr>
            </w:rPrChange>
          </w:rPr>
          <w:delText>3.24.11 address property</w:delText>
        </w:r>
        <w:r w:rsidDel="00D97E6D">
          <w:rPr>
            <w:noProof/>
            <w:webHidden/>
          </w:rPr>
          <w:tab/>
          <w:delText>53</w:delText>
        </w:r>
      </w:del>
    </w:p>
    <w:p w14:paraId="44ED24B3" w14:textId="46EDC029" w:rsidR="00413D45" w:rsidDel="00D97E6D" w:rsidRDefault="00413D45">
      <w:pPr>
        <w:pStyle w:val="TOC3"/>
        <w:tabs>
          <w:tab w:val="right" w:leader="dot" w:pos="9350"/>
        </w:tabs>
        <w:rPr>
          <w:del w:id="1223" w:author="Laurence Golding" w:date="2017-10-10T15:25:00Z"/>
          <w:rFonts w:asciiTheme="minorHAnsi" w:eastAsiaTheme="minorEastAsia" w:hAnsiTheme="minorHAnsi" w:cstheme="minorBidi"/>
          <w:noProof/>
          <w:sz w:val="22"/>
          <w:szCs w:val="22"/>
        </w:rPr>
      </w:pPr>
      <w:del w:id="1224" w:author="Laurence Golding" w:date="2017-10-10T15:25:00Z">
        <w:r w:rsidRPr="00D97E6D" w:rsidDel="00D97E6D">
          <w:rPr>
            <w:noProof/>
            <w:rPrChange w:id="1225" w:author="Laurence Golding" w:date="2017-10-10T15:25:00Z">
              <w:rPr>
                <w:rStyle w:val="Hyperlink"/>
                <w:noProof/>
              </w:rPr>
            </w:rPrChange>
          </w:rPr>
          <w:delText>3.24.12 offset property</w:delText>
        </w:r>
        <w:r w:rsidDel="00D97E6D">
          <w:rPr>
            <w:noProof/>
            <w:webHidden/>
          </w:rPr>
          <w:tab/>
          <w:delText>53</w:delText>
        </w:r>
      </w:del>
    </w:p>
    <w:p w14:paraId="58A5B6E6" w14:textId="2775B249" w:rsidR="00413D45" w:rsidDel="00D97E6D" w:rsidRDefault="00413D45">
      <w:pPr>
        <w:pStyle w:val="TOC3"/>
        <w:tabs>
          <w:tab w:val="right" w:leader="dot" w:pos="9350"/>
        </w:tabs>
        <w:rPr>
          <w:del w:id="1226" w:author="Laurence Golding" w:date="2017-10-10T15:25:00Z"/>
          <w:rFonts w:asciiTheme="minorHAnsi" w:eastAsiaTheme="minorEastAsia" w:hAnsiTheme="minorHAnsi" w:cstheme="minorBidi"/>
          <w:noProof/>
          <w:sz w:val="22"/>
          <w:szCs w:val="22"/>
        </w:rPr>
      </w:pPr>
      <w:del w:id="1227" w:author="Laurence Golding" w:date="2017-10-10T15:25:00Z">
        <w:r w:rsidRPr="00D97E6D" w:rsidDel="00D97E6D">
          <w:rPr>
            <w:noProof/>
            <w:rPrChange w:id="1228" w:author="Laurence Golding" w:date="2017-10-10T15:25:00Z">
              <w:rPr>
                <w:rStyle w:val="Hyperlink"/>
                <w:noProof/>
              </w:rPr>
            </w:rPrChange>
          </w:rPr>
          <w:delText>3.24.13 parameters property</w:delText>
        </w:r>
        <w:r w:rsidDel="00D97E6D">
          <w:rPr>
            <w:noProof/>
            <w:webHidden/>
          </w:rPr>
          <w:tab/>
          <w:delText>53</w:delText>
        </w:r>
      </w:del>
    </w:p>
    <w:p w14:paraId="68668785" w14:textId="71D4F8DD" w:rsidR="00413D45" w:rsidDel="00D97E6D" w:rsidRDefault="00413D45">
      <w:pPr>
        <w:pStyle w:val="TOC3"/>
        <w:tabs>
          <w:tab w:val="right" w:leader="dot" w:pos="9350"/>
        </w:tabs>
        <w:rPr>
          <w:del w:id="1229" w:author="Laurence Golding" w:date="2017-10-10T15:25:00Z"/>
          <w:rFonts w:asciiTheme="minorHAnsi" w:eastAsiaTheme="minorEastAsia" w:hAnsiTheme="minorHAnsi" w:cstheme="minorBidi"/>
          <w:noProof/>
          <w:sz w:val="22"/>
          <w:szCs w:val="22"/>
        </w:rPr>
      </w:pPr>
      <w:del w:id="1230" w:author="Laurence Golding" w:date="2017-10-10T15:25:00Z">
        <w:r w:rsidRPr="00D97E6D" w:rsidDel="00D97E6D">
          <w:rPr>
            <w:noProof/>
            <w:rPrChange w:id="1231" w:author="Laurence Golding" w:date="2017-10-10T15:25:00Z">
              <w:rPr>
                <w:rStyle w:val="Hyperlink"/>
                <w:noProof/>
              </w:rPr>
            </w:rPrChange>
          </w:rPr>
          <w:delText>3.24.14 properties property</w:delText>
        </w:r>
        <w:r w:rsidDel="00D97E6D">
          <w:rPr>
            <w:noProof/>
            <w:webHidden/>
          </w:rPr>
          <w:tab/>
          <w:delText>53</w:delText>
        </w:r>
      </w:del>
    </w:p>
    <w:p w14:paraId="4069DDB8" w14:textId="556979D0" w:rsidR="00413D45" w:rsidDel="00D97E6D" w:rsidRDefault="00413D45">
      <w:pPr>
        <w:pStyle w:val="TOC2"/>
        <w:tabs>
          <w:tab w:val="right" w:leader="dot" w:pos="9350"/>
        </w:tabs>
        <w:rPr>
          <w:del w:id="1232" w:author="Laurence Golding" w:date="2017-10-10T15:25:00Z"/>
          <w:rFonts w:asciiTheme="minorHAnsi" w:eastAsiaTheme="minorEastAsia" w:hAnsiTheme="minorHAnsi" w:cstheme="minorBidi"/>
          <w:noProof/>
          <w:sz w:val="22"/>
          <w:szCs w:val="22"/>
        </w:rPr>
      </w:pPr>
      <w:del w:id="1233" w:author="Laurence Golding" w:date="2017-10-10T15:25:00Z">
        <w:r w:rsidRPr="00D97E6D" w:rsidDel="00D97E6D">
          <w:rPr>
            <w:noProof/>
            <w:rPrChange w:id="1234" w:author="Laurence Golding" w:date="2017-10-10T15:25:00Z">
              <w:rPr>
                <w:rStyle w:val="Hyperlink"/>
                <w:noProof/>
              </w:rPr>
            </w:rPrChange>
          </w:rPr>
          <w:delText>3.25 annotatedCodeLocation object</w:delText>
        </w:r>
        <w:r w:rsidDel="00D97E6D">
          <w:rPr>
            <w:noProof/>
            <w:webHidden/>
          </w:rPr>
          <w:tab/>
          <w:delText>53</w:delText>
        </w:r>
      </w:del>
    </w:p>
    <w:p w14:paraId="386BC4F8" w14:textId="402FB627" w:rsidR="00413D45" w:rsidDel="00D97E6D" w:rsidRDefault="00413D45">
      <w:pPr>
        <w:pStyle w:val="TOC3"/>
        <w:tabs>
          <w:tab w:val="right" w:leader="dot" w:pos="9350"/>
        </w:tabs>
        <w:rPr>
          <w:del w:id="1235" w:author="Laurence Golding" w:date="2017-10-10T15:25:00Z"/>
          <w:rFonts w:asciiTheme="minorHAnsi" w:eastAsiaTheme="minorEastAsia" w:hAnsiTheme="minorHAnsi" w:cstheme="minorBidi"/>
          <w:noProof/>
          <w:sz w:val="22"/>
          <w:szCs w:val="22"/>
        </w:rPr>
      </w:pPr>
      <w:del w:id="1236" w:author="Laurence Golding" w:date="2017-10-10T15:25:00Z">
        <w:r w:rsidRPr="00D97E6D" w:rsidDel="00D97E6D">
          <w:rPr>
            <w:noProof/>
            <w:rPrChange w:id="1237" w:author="Laurence Golding" w:date="2017-10-10T15:25:00Z">
              <w:rPr>
                <w:rStyle w:val="Hyperlink"/>
                <w:noProof/>
              </w:rPr>
            </w:rPrChange>
          </w:rPr>
          <w:delText>3.25.1 General</w:delText>
        </w:r>
        <w:r w:rsidDel="00D97E6D">
          <w:rPr>
            <w:noProof/>
            <w:webHidden/>
          </w:rPr>
          <w:tab/>
          <w:delText>53</w:delText>
        </w:r>
      </w:del>
    </w:p>
    <w:p w14:paraId="197031DE" w14:textId="080B107D" w:rsidR="00413D45" w:rsidDel="00D97E6D" w:rsidRDefault="00413D45">
      <w:pPr>
        <w:pStyle w:val="TOC3"/>
        <w:tabs>
          <w:tab w:val="right" w:leader="dot" w:pos="9350"/>
        </w:tabs>
        <w:rPr>
          <w:del w:id="1238" w:author="Laurence Golding" w:date="2017-10-10T15:25:00Z"/>
          <w:rFonts w:asciiTheme="minorHAnsi" w:eastAsiaTheme="minorEastAsia" w:hAnsiTheme="minorHAnsi" w:cstheme="minorBidi"/>
          <w:noProof/>
          <w:sz w:val="22"/>
          <w:szCs w:val="22"/>
        </w:rPr>
      </w:pPr>
      <w:del w:id="1239" w:author="Laurence Golding" w:date="2017-10-10T15:25:00Z">
        <w:r w:rsidRPr="00D97E6D" w:rsidDel="00D97E6D">
          <w:rPr>
            <w:noProof/>
            <w:rPrChange w:id="1240" w:author="Laurence Golding" w:date="2017-10-10T15:25:00Z">
              <w:rPr>
                <w:rStyle w:val="Hyperlink"/>
                <w:noProof/>
              </w:rPr>
            </w:rPrChange>
          </w:rPr>
          <w:delText>3.25.2 step property</w:delText>
        </w:r>
        <w:r w:rsidDel="00D97E6D">
          <w:rPr>
            <w:noProof/>
            <w:webHidden/>
          </w:rPr>
          <w:tab/>
          <w:delText>53</w:delText>
        </w:r>
      </w:del>
    </w:p>
    <w:p w14:paraId="0035C7FA" w14:textId="5423EF6A" w:rsidR="00413D45" w:rsidDel="00D97E6D" w:rsidRDefault="00413D45">
      <w:pPr>
        <w:pStyle w:val="TOC3"/>
        <w:tabs>
          <w:tab w:val="right" w:leader="dot" w:pos="9350"/>
        </w:tabs>
        <w:rPr>
          <w:del w:id="1241" w:author="Laurence Golding" w:date="2017-10-10T15:25:00Z"/>
          <w:rFonts w:asciiTheme="minorHAnsi" w:eastAsiaTheme="minorEastAsia" w:hAnsiTheme="minorHAnsi" w:cstheme="minorBidi"/>
          <w:noProof/>
          <w:sz w:val="22"/>
          <w:szCs w:val="22"/>
        </w:rPr>
      </w:pPr>
      <w:del w:id="1242" w:author="Laurence Golding" w:date="2017-10-10T15:25:00Z">
        <w:r w:rsidRPr="00D97E6D" w:rsidDel="00D97E6D">
          <w:rPr>
            <w:noProof/>
            <w:rPrChange w:id="1243" w:author="Laurence Golding" w:date="2017-10-10T15:25:00Z">
              <w:rPr>
                <w:rStyle w:val="Hyperlink"/>
                <w:noProof/>
              </w:rPr>
            </w:rPrChange>
          </w:rPr>
          <w:delText>3.25.3 physicalLocation property</w:delText>
        </w:r>
        <w:r w:rsidDel="00D97E6D">
          <w:rPr>
            <w:noProof/>
            <w:webHidden/>
          </w:rPr>
          <w:tab/>
          <w:delText>53</w:delText>
        </w:r>
      </w:del>
    </w:p>
    <w:p w14:paraId="2A456962" w14:textId="627DFFFB" w:rsidR="00413D45" w:rsidDel="00D97E6D" w:rsidRDefault="00413D45">
      <w:pPr>
        <w:pStyle w:val="TOC3"/>
        <w:tabs>
          <w:tab w:val="right" w:leader="dot" w:pos="9350"/>
        </w:tabs>
        <w:rPr>
          <w:del w:id="1244" w:author="Laurence Golding" w:date="2017-10-10T15:25:00Z"/>
          <w:rFonts w:asciiTheme="minorHAnsi" w:eastAsiaTheme="minorEastAsia" w:hAnsiTheme="minorHAnsi" w:cstheme="minorBidi"/>
          <w:noProof/>
          <w:sz w:val="22"/>
          <w:szCs w:val="22"/>
        </w:rPr>
      </w:pPr>
      <w:del w:id="1245" w:author="Laurence Golding" w:date="2017-10-10T15:25:00Z">
        <w:r w:rsidRPr="00D97E6D" w:rsidDel="00D97E6D">
          <w:rPr>
            <w:noProof/>
            <w:rPrChange w:id="1246" w:author="Laurence Golding" w:date="2017-10-10T15:25:00Z">
              <w:rPr>
                <w:rStyle w:val="Hyperlink"/>
                <w:noProof/>
              </w:rPr>
            </w:rPrChange>
          </w:rPr>
          <w:delText>3.25.4 fullyQualifiedLogicalName property</w:delText>
        </w:r>
        <w:r w:rsidDel="00D97E6D">
          <w:rPr>
            <w:noProof/>
            <w:webHidden/>
          </w:rPr>
          <w:tab/>
          <w:delText>54</w:delText>
        </w:r>
      </w:del>
    </w:p>
    <w:p w14:paraId="43E8AAD8" w14:textId="196B7FAE" w:rsidR="00413D45" w:rsidDel="00D97E6D" w:rsidRDefault="00413D45">
      <w:pPr>
        <w:pStyle w:val="TOC3"/>
        <w:tabs>
          <w:tab w:val="right" w:leader="dot" w:pos="9350"/>
        </w:tabs>
        <w:rPr>
          <w:del w:id="1247" w:author="Laurence Golding" w:date="2017-10-10T15:25:00Z"/>
          <w:rFonts w:asciiTheme="minorHAnsi" w:eastAsiaTheme="minorEastAsia" w:hAnsiTheme="minorHAnsi" w:cstheme="minorBidi"/>
          <w:noProof/>
          <w:sz w:val="22"/>
          <w:szCs w:val="22"/>
        </w:rPr>
      </w:pPr>
      <w:del w:id="1248" w:author="Laurence Golding" w:date="2017-10-10T15:25:00Z">
        <w:r w:rsidRPr="00D97E6D" w:rsidDel="00D97E6D">
          <w:rPr>
            <w:noProof/>
            <w:rPrChange w:id="1249" w:author="Laurence Golding" w:date="2017-10-10T15:25:00Z">
              <w:rPr>
                <w:rStyle w:val="Hyperlink"/>
                <w:noProof/>
              </w:rPr>
            </w:rPrChange>
          </w:rPr>
          <w:delText>3.25.5 logicalLocationKey property</w:delText>
        </w:r>
        <w:r w:rsidDel="00D97E6D">
          <w:rPr>
            <w:noProof/>
            <w:webHidden/>
          </w:rPr>
          <w:tab/>
          <w:delText>54</w:delText>
        </w:r>
      </w:del>
    </w:p>
    <w:p w14:paraId="4FEF0B51" w14:textId="050C59AF" w:rsidR="00413D45" w:rsidDel="00D97E6D" w:rsidRDefault="00413D45">
      <w:pPr>
        <w:pStyle w:val="TOC3"/>
        <w:tabs>
          <w:tab w:val="right" w:leader="dot" w:pos="9350"/>
        </w:tabs>
        <w:rPr>
          <w:del w:id="1250" w:author="Laurence Golding" w:date="2017-10-10T15:25:00Z"/>
          <w:rFonts w:asciiTheme="minorHAnsi" w:eastAsiaTheme="minorEastAsia" w:hAnsiTheme="minorHAnsi" w:cstheme="minorBidi"/>
          <w:noProof/>
          <w:sz w:val="22"/>
          <w:szCs w:val="22"/>
        </w:rPr>
      </w:pPr>
      <w:del w:id="1251" w:author="Laurence Golding" w:date="2017-10-10T15:25:00Z">
        <w:r w:rsidRPr="00D97E6D" w:rsidDel="00D97E6D">
          <w:rPr>
            <w:noProof/>
            <w:rPrChange w:id="1252" w:author="Laurence Golding" w:date="2017-10-10T15:25:00Z">
              <w:rPr>
                <w:rStyle w:val="Hyperlink"/>
                <w:noProof/>
              </w:rPr>
            </w:rPrChange>
          </w:rPr>
          <w:delText>3.25.6 module property</w:delText>
        </w:r>
        <w:r w:rsidDel="00D97E6D">
          <w:rPr>
            <w:noProof/>
            <w:webHidden/>
          </w:rPr>
          <w:tab/>
          <w:delText>54</w:delText>
        </w:r>
      </w:del>
    </w:p>
    <w:p w14:paraId="2091FD04" w14:textId="5806C6CE" w:rsidR="00413D45" w:rsidDel="00D97E6D" w:rsidRDefault="00413D45">
      <w:pPr>
        <w:pStyle w:val="TOC3"/>
        <w:tabs>
          <w:tab w:val="right" w:leader="dot" w:pos="9350"/>
        </w:tabs>
        <w:rPr>
          <w:del w:id="1253" w:author="Laurence Golding" w:date="2017-10-10T15:25:00Z"/>
          <w:rFonts w:asciiTheme="minorHAnsi" w:eastAsiaTheme="minorEastAsia" w:hAnsiTheme="minorHAnsi" w:cstheme="minorBidi"/>
          <w:noProof/>
          <w:sz w:val="22"/>
          <w:szCs w:val="22"/>
        </w:rPr>
      </w:pPr>
      <w:del w:id="1254" w:author="Laurence Golding" w:date="2017-10-10T15:25:00Z">
        <w:r w:rsidRPr="00D97E6D" w:rsidDel="00D97E6D">
          <w:rPr>
            <w:noProof/>
            <w:rPrChange w:id="1255" w:author="Laurence Golding" w:date="2017-10-10T15:25:00Z">
              <w:rPr>
                <w:rStyle w:val="Hyperlink"/>
                <w:noProof/>
              </w:rPr>
            </w:rPrChange>
          </w:rPr>
          <w:delText>3.25.7 threadId property</w:delText>
        </w:r>
        <w:r w:rsidDel="00D97E6D">
          <w:rPr>
            <w:noProof/>
            <w:webHidden/>
          </w:rPr>
          <w:tab/>
          <w:delText>54</w:delText>
        </w:r>
      </w:del>
    </w:p>
    <w:p w14:paraId="1BA44D16" w14:textId="4433E735" w:rsidR="00413D45" w:rsidDel="00D97E6D" w:rsidRDefault="00413D45">
      <w:pPr>
        <w:pStyle w:val="TOC3"/>
        <w:tabs>
          <w:tab w:val="right" w:leader="dot" w:pos="9350"/>
        </w:tabs>
        <w:rPr>
          <w:del w:id="1256" w:author="Laurence Golding" w:date="2017-10-10T15:25:00Z"/>
          <w:rFonts w:asciiTheme="minorHAnsi" w:eastAsiaTheme="minorEastAsia" w:hAnsiTheme="minorHAnsi" w:cstheme="minorBidi"/>
          <w:noProof/>
          <w:sz w:val="22"/>
          <w:szCs w:val="22"/>
        </w:rPr>
      </w:pPr>
      <w:del w:id="1257" w:author="Laurence Golding" w:date="2017-10-10T15:25:00Z">
        <w:r w:rsidRPr="00D97E6D" w:rsidDel="00D97E6D">
          <w:rPr>
            <w:noProof/>
            <w:rPrChange w:id="1258" w:author="Laurence Golding" w:date="2017-10-10T15:25:00Z">
              <w:rPr>
                <w:rStyle w:val="Hyperlink"/>
                <w:noProof/>
              </w:rPr>
            </w:rPrChange>
          </w:rPr>
          <w:delText>3.25.8 message property</w:delText>
        </w:r>
        <w:r w:rsidDel="00D97E6D">
          <w:rPr>
            <w:noProof/>
            <w:webHidden/>
          </w:rPr>
          <w:tab/>
          <w:delText>54</w:delText>
        </w:r>
      </w:del>
    </w:p>
    <w:p w14:paraId="092DF52D" w14:textId="0DC0E828" w:rsidR="00413D45" w:rsidDel="00D97E6D" w:rsidRDefault="00413D45">
      <w:pPr>
        <w:pStyle w:val="TOC3"/>
        <w:tabs>
          <w:tab w:val="right" w:leader="dot" w:pos="9350"/>
        </w:tabs>
        <w:rPr>
          <w:del w:id="1259" w:author="Laurence Golding" w:date="2017-10-10T15:25:00Z"/>
          <w:rFonts w:asciiTheme="minorHAnsi" w:eastAsiaTheme="minorEastAsia" w:hAnsiTheme="minorHAnsi" w:cstheme="minorBidi"/>
          <w:noProof/>
          <w:sz w:val="22"/>
          <w:szCs w:val="22"/>
        </w:rPr>
      </w:pPr>
      <w:del w:id="1260" w:author="Laurence Golding" w:date="2017-10-10T15:25:00Z">
        <w:r w:rsidRPr="00D97E6D" w:rsidDel="00D97E6D">
          <w:rPr>
            <w:noProof/>
            <w:rPrChange w:id="1261" w:author="Laurence Golding" w:date="2017-10-10T15:25:00Z">
              <w:rPr>
                <w:rStyle w:val="Hyperlink"/>
                <w:noProof/>
              </w:rPr>
            </w:rPrChange>
          </w:rPr>
          <w:delText>3.25.9 kind property</w:delText>
        </w:r>
        <w:r w:rsidDel="00D97E6D">
          <w:rPr>
            <w:noProof/>
            <w:webHidden/>
          </w:rPr>
          <w:tab/>
          <w:delText>54</w:delText>
        </w:r>
      </w:del>
    </w:p>
    <w:p w14:paraId="43236AF5" w14:textId="5A789A0C" w:rsidR="00413D45" w:rsidDel="00D97E6D" w:rsidRDefault="00413D45">
      <w:pPr>
        <w:pStyle w:val="TOC3"/>
        <w:tabs>
          <w:tab w:val="right" w:leader="dot" w:pos="9350"/>
        </w:tabs>
        <w:rPr>
          <w:del w:id="1262" w:author="Laurence Golding" w:date="2017-10-10T15:25:00Z"/>
          <w:rFonts w:asciiTheme="minorHAnsi" w:eastAsiaTheme="minorEastAsia" w:hAnsiTheme="minorHAnsi" w:cstheme="minorBidi"/>
          <w:noProof/>
          <w:sz w:val="22"/>
          <w:szCs w:val="22"/>
        </w:rPr>
      </w:pPr>
      <w:del w:id="1263" w:author="Laurence Golding" w:date="2017-10-10T15:25:00Z">
        <w:r w:rsidRPr="00D97E6D" w:rsidDel="00D97E6D">
          <w:rPr>
            <w:noProof/>
            <w:rPrChange w:id="1264" w:author="Laurence Golding" w:date="2017-10-10T15:25:00Z">
              <w:rPr>
                <w:rStyle w:val="Hyperlink"/>
                <w:noProof/>
              </w:rPr>
            </w:rPrChange>
          </w:rPr>
          <w:delText>3.25.10 kind-dependent properties: target, targetLocation, values and state</w:delText>
        </w:r>
        <w:r w:rsidDel="00D97E6D">
          <w:rPr>
            <w:noProof/>
            <w:webHidden/>
          </w:rPr>
          <w:tab/>
          <w:delText>55</w:delText>
        </w:r>
      </w:del>
    </w:p>
    <w:p w14:paraId="40CB07E7" w14:textId="694F2668" w:rsidR="00413D45" w:rsidDel="00D97E6D" w:rsidRDefault="00413D45">
      <w:pPr>
        <w:pStyle w:val="TOC3"/>
        <w:tabs>
          <w:tab w:val="right" w:leader="dot" w:pos="9350"/>
        </w:tabs>
        <w:rPr>
          <w:del w:id="1265" w:author="Laurence Golding" w:date="2017-10-10T15:25:00Z"/>
          <w:rFonts w:asciiTheme="minorHAnsi" w:eastAsiaTheme="minorEastAsia" w:hAnsiTheme="minorHAnsi" w:cstheme="minorBidi"/>
          <w:noProof/>
          <w:sz w:val="22"/>
          <w:szCs w:val="22"/>
        </w:rPr>
      </w:pPr>
      <w:del w:id="1266" w:author="Laurence Golding" w:date="2017-10-10T15:25:00Z">
        <w:r w:rsidRPr="00D97E6D" w:rsidDel="00D97E6D">
          <w:rPr>
            <w:noProof/>
            <w:rPrChange w:id="1267" w:author="Laurence Golding" w:date="2017-10-10T15:25:00Z">
              <w:rPr>
                <w:rStyle w:val="Hyperlink"/>
                <w:noProof/>
              </w:rPr>
            </w:rPrChange>
          </w:rPr>
          <w:delText>3.25.11 targetKey property</w:delText>
        </w:r>
        <w:r w:rsidDel="00D97E6D">
          <w:rPr>
            <w:noProof/>
            <w:webHidden/>
          </w:rPr>
          <w:tab/>
          <w:delText>61</w:delText>
        </w:r>
      </w:del>
    </w:p>
    <w:p w14:paraId="47FB0D06" w14:textId="0BBED574" w:rsidR="00413D45" w:rsidDel="00D97E6D" w:rsidRDefault="00413D45">
      <w:pPr>
        <w:pStyle w:val="TOC3"/>
        <w:tabs>
          <w:tab w:val="right" w:leader="dot" w:pos="9350"/>
        </w:tabs>
        <w:rPr>
          <w:del w:id="1268" w:author="Laurence Golding" w:date="2017-10-10T15:25:00Z"/>
          <w:rFonts w:asciiTheme="minorHAnsi" w:eastAsiaTheme="minorEastAsia" w:hAnsiTheme="minorHAnsi" w:cstheme="minorBidi"/>
          <w:noProof/>
          <w:sz w:val="22"/>
          <w:szCs w:val="22"/>
        </w:rPr>
      </w:pPr>
      <w:del w:id="1269" w:author="Laurence Golding" w:date="2017-10-10T15:25:00Z">
        <w:r w:rsidRPr="00D97E6D" w:rsidDel="00D97E6D">
          <w:rPr>
            <w:noProof/>
            <w:rPrChange w:id="1270" w:author="Laurence Golding" w:date="2017-10-10T15:25:00Z">
              <w:rPr>
                <w:rStyle w:val="Hyperlink"/>
                <w:noProof/>
              </w:rPr>
            </w:rPrChange>
          </w:rPr>
          <w:delText>3.25.12 importance property</w:delText>
        </w:r>
        <w:r w:rsidDel="00D97E6D">
          <w:rPr>
            <w:noProof/>
            <w:webHidden/>
          </w:rPr>
          <w:tab/>
          <w:delText>61</w:delText>
        </w:r>
      </w:del>
    </w:p>
    <w:p w14:paraId="052F6C6F" w14:textId="018B3B60" w:rsidR="00413D45" w:rsidDel="00D97E6D" w:rsidRDefault="00413D45">
      <w:pPr>
        <w:pStyle w:val="TOC3"/>
        <w:tabs>
          <w:tab w:val="right" w:leader="dot" w:pos="9350"/>
        </w:tabs>
        <w:rPr>
          <w:del w:id="1271" w:author="Laurence Golding" w:date="2017-10-10T15:25:00Z"/>
          <w:rFonts w:asciiTheme="minorHAnsi" w:eastAsiaTheme="minorEastAsia" w:hAnsiTheme="minorHAnsi" w:cstheme="minorBidi"/>
          <w:noProof/>
          <w:sz w:val="22"/>
          <w:szCs w:val="22"/>
        </w:rPr>
      </w:pPr>
      <w:del w:id="1272" w:author="Laurence Golding" w:date="2017-10-10T15:25:00Z">
        <w:r w:rsidRPr="00D97E6D" w:rsidDel="00D97E6D">
          <w:rPr>
            <w:noProof/>
            <w:rPrChange w:id="1273" w:author="Laurence Golding" w:date="2017-10-10T15:25:00Z">
              <w:rPr>
                <w:rStyle w:val="Hyperlink"/>
                <w:noProof/>
              </w:rPr>
            </w:rPrChange>
          </w:rPr>
          <w:delText>3.25.13 taintKind property</w:delText>
        </w:r>
        <w:r w:rsidDel="00D97E6D">
          <w:rPr>
            <w:noProof/>
            <w:webHidden/>
          </w:rPr>
          <w:tab/>
          <w:delText>62</w:delText>
        </w:r>
      </w:del>
    </w:p>
    <w:p w14:paraId="075F9C38" w14:textId="532FE67D" w:rsidR="00413D45" w:rsidDel="00D97E6D" w:rsidRDefault="00413D45">
      <w:pPr>
        <w:pStyle w:val="TOC3"/>
        <w:tabs>
          <w:tab w:val="right" w:leader="dot" w:pos="9350"/>
        </w:tabs>
        <w:rPr>
          <w:del w:id="1274" w:author="Laurence Golding" w:date="2017-10-10T15:25:00Z"/>
          <w:rFonts w:asciiTheme="minorHAnsi" w:eastAsiaTheme="minorEastAsia" w:hAnsiTheme="minorHAnsi" w:cstheme="minorBidi"/>
          <w:noProof/>
          <w:sz w:val="22"/>
          <w:szCs w:val="22"/>
        </w:rPr>
      </w:pPr>
      <w:del w:id="1275" w:author="Laurence Golding" w:date="2017-10-10T15:25:00Z">
        <w:r w:rsidRPr="00D97E6D" w:rsidDel="00D97E6D">
          <w:rPr>
            <w:noProof/>
            <w:rPrChange w:id="1276" w:author="Laurence Golding" w:date="2017-10-10T15:25:00Z">
              <w:rPr>
                <w:rStyle w:val="Hyperlink"/>
                <w:noProof/>
              </w:rPr>
            </w:rPrChange>
          </w:rPr>
          <w:delText>3.25.14 snippet property</w:delText>
        </w:r>
        <w:r w:rsidDel="00D97E6D">
          <w:rPr>
            <w:noProof/>
            <w:webHidden/>
          </w:rPr>
          <w:tab/>
          <w:delText>62</w:delText>
        </w:r>
      </w:del>
    </w:p>
    <w:p w14:paraId="79F8C52A" w14:textId="5EC12E9B" w:rsidR="00413D45" w:rsidDel="00D97E6D" w:rsidRDefault="00413D45">
      <w:pPr>
        <w:pStyle w:val="TOC3"/>
        <w:tabs>
          <w:tab w:val="right" w:leader="dot" w:pos="9350"/>
        </w:tabs>
        <w:rPr>
          <w:del w:id="1277" w:author="Laurence Golding" w:date="2017-10-10T15:25:00Z"/>
          <w:rFonts w:asciiTheme="minorHAnsi" w:eastAsiaTheme="minorEastAsia" w:hAnsiTheme="minorHAnsi" w:cstheme="minorBidi"/>
          <w:noProof/>
          <w:sz w:val="22"/>
          <w:szCs w:val="22"/>
        </w:rPr>
      </w:pPr>
      <w:del w:id="1278" w:author="Laurence Golding" w:date="2017-10-10T15:25:00Z">
        <w:r w:rsidRPr="00D97E6D" w:rsidDel="00D97E6D">
          <w:rPr>
            <w:noProof/>
            <w:rPrChange w:id="1279" w:author="Laurence Golding" w:date="2017-10-10T15:25:00Z">
              <w:rPr>
                <w:rStyle w:val="Hyperlink"/>
                <w:noProof/>
              </w:rPr>
            </w:rPrChange>
          </w:rPr>
          <w:delText>3.25.15 annotations property</w:delText>
        </w:r>
        <w:r w:rsidDel="00D97E6D">
          <w:rPr>
            <w:noProof/>
            <w:webHidden/>
          </w:rPr>
          <w:tab/>
          <w:delText>62</w:delText>
        </w:r>
      </w:del>
    </w:p>
    <w:p w14:paraId="57B0DEA2" w14:textId="41A93EA4" w:rsidR="00413D45" w:rsidDel="00D97E6D" w:rsidRDefault="00413D45">
      <w:pPr>
        <w:pStyle w:val="TOC3"/>
        <w:tabs>
          <w:tab w:val="right" w:leader="dot" w:pos="9350"/>
        </w:tabs>
        <w:rPr>
          <w:del w:id="1280" w:author="Laurence Golding" w:date="2017-10-10T15:25:00Z"/>
          <w:rFonts w:asciiTheme="minorHAnsi" w:eastAsiaTheme="minorEastAsia" w:hAnsiTheme="minorHAnsi" w:cstheme="minorBidi"/>
          <w:noProof/>
          <w:sz w:val="22"/>
          <w:szCs w:val="22"/>
        </w:rPr>
      </w:pPr>
      <w:del w:id="1281" w:author="Laurence Golding" w:date="2017-10-10T15:25:00Z">
        <w:r w:rsidRPr="00D97E6D" w:rsidDel="00D97E6D">
          <w:rPr>
            <w:noProof/>
            <w:rPrChange w:id="1282" w:author="Laurence Golding" w:date="2017-10-10T15:25:00Z">
              <w:rPr>
                <w:rStyle w:val="Hyperlink"/>
                <w:noProof/>
              </w:rPr>
            </w:rPrChange>
          </w:rPr>
          <w:delText>3.25.16 properties property</w:delText>
        </w:r>
        <w:r w:rsidDel="00D97E6D">
          <w:rPr>
            <w:noProof/>
            <w:webHidden/>
          </w:rPr>
          <w:tab/>
          <w:delText>63</w:delText>
        </w:r>
      </w:del>
    </w:p>
    <w:p w14:paraId="3759C8CA" w14:textId="784130CF" w:rsidR="00413D45" w:rsidDel="00D97E6D" w:rsidRDefault="00413D45">
      <w:pPr>
        <w:pStyle w:val="TOC2"/>
        <w:tabs>
          <w:tab w:val="right" w:leader="dot" w:pos="9350"/>
        </w:tabs>
        <w:rPr>
          <w:del w:id="1283" w:author="Laurence Golding" w:date="2017-10-10T15:25:00Z"/>
          <w:rFonts w:asciiTheme="minorHAnsi" w:eastAsiaTheme="minorEastAsia" w:hAnsiTheme="minorHAnsi" w:cstheme="minorBidi"/>
          <w:noProof/>
          <w:sz w:val="22"/>
          <w:szCs w:val="22"/>
        </w:rPr>
      </w:pPr>
      <w:del w:id="1284" w:author="Laurence Golding" w:date="2017-10-10T15:25:00Z">
        <w:r w:rsidRPr="00D97E6D" w:rsidDel="00D97E6D">
          <w:rPr>
            <w:noProof/>
            <w:rPrChange w:id="1285" w:author="Laurence Golding" w:date="2017-10-10T15:25:00Z">
              <w:rPr>
                <w:rStyle w:val="Hyperlink"/>
                <w:noProof/>
              </w:rPr>
            </w:rPrChange>
          </w:rPr>
          <w:delText>3.26 annotation object</w:delText>
        </w:r>
        <w:r w:rsidDel="00D97E6D">
          <w:rPr>
            <w:noProof/>
            <w:webHidden/>
          </w:rPr>
          <w:tab/>
          <w:delText>63</w:delText>
        </w:r>
      </w:del>
    </w:p>
    <w:p w14:paraId="0A78C25B" w14:textId="1BFED7C7" w:rsidR="00413D45" w:rsidDel="00D97E6D" w:rsidRDefault="00413D45">
      <w:pPr>
        <w:pStyle w:val="TOC3"/>
        <w:tabs>
          <w:tab w:val="right" w:leader="dot" w:pos="9350"/>
        </w:tabs>
        <w:rPr>
          <w:del w:id="1286" w:author="Laurence Golding" w:date="2017-10-10T15:25:00Z"/>
          <w:rFonts w:asciiTheme="minorHAnsi" w:eastAsiaTheme="minorEastAsia" w:hAnsiTheme="minorHAnsi" w:cstheme="minorBidi"/>
          <w:noProof/>
          <w:sz w:val="22"/>
          <w:szCs w:val="22"/>
        </w:rPr>
      </w:pPr>
      <w:del w:id="1287" w:author="Laurence Golding" w:date="2017-10-10T15:25:00Z">
        <w:r w:rsidRPr="00D97E6D" w:rsidDel="00D97E6D">
          <w:rPr>
            <w:noProof/>
            <w:rPrChange w:id="1288" w:author="Laurence Golding" w:date="2017-10-10T15:25:00Z">
              <w:rPr>
                <w:rStyle w:val="Hyperlink"/>
                <w:noProof/>
              </w:rPr>
            </w:rPrChange>
          </w:rPr>
          <w:delText>3.26.1 General</w:delText>
        </w:r>
        <w:r w:rsidDel="00D97E6D">
          <w:rPr>
            <w:noProof/>
            <w:webHidden/>
          </w:rPr>
          <w:tab/>
          <w:delText>63</w:delText>
        </w:r>
      </w:del>
    </w:p>
    <w:p w14:paraId="55C4CFC9" w14:textId="2E8144D3" w:rsidR="00413D45" w:rsidDel="00D97E6D" w:rsidRDefault="00413D45">
      <w:pPr>
        <w:pStyle w:val="TOC3"/>
        <w:tabs>
          <w:tab w:val="right" w:leader="dot" w:pos="9350"/>
        </w:tabs>
        <w:rPr>
          <w:del w:id="1289" w:author="Laurence Golding" w:date="2017-10-10T15:25:00Z"/>
          <w:rFonts w:asciiTheme="minorHAnsi" w:eastAsiaTheme="minorEastAsia" w:hAnsiTheme="minorHAnsi" w:cstheme="minorBidi"/>
          <w:noProof/>
          <w:sz w:val="22"/>
          <w:szCs w:val="22"/>
        </w:rPr>
      </w:pPr>
      <w:del w:id="1290" w:author="Laurence Golding" w:date="2017-10-10T15:25:00Z">
        <w:r w:rsidRPr="00D97E6D" w:rsidDel="00D97E6D">
          <w:rPr>
            <w:noProof/>
            <w:rPrChange w:id="1291" w:author="Laurence Golding" w:date="2017-10-10T15:25:00Z">
              <w:rPr>
                <w:rStyle w:val="Hyperlink"/>
                <w:noProof/>
              </w:rPr>
            </w:rPrChange>
          </w:rPr>
          <w:delText>3.26.2 message property</w:delText>
        </w:r>
        <w:r w:rsidDel="00D97E6D">
          <w:rPr>
            <w:noProof/>
            <w:webHidden/>
          </w:rPr>
          <w:tab/>
          <w:delText>63</w:delText>
        </w:r>
      </w:del>
    </w:p>
    <w:p w14:paraId="7A642ABB" w14:textId="663A5051" w:rsidR="00413D45" w:rsidDel="00D97E6D" w:rsidRDefault="00413D45">
      <w:pPr>
        <w:pStyle w:val="TOC3"/>
        <w:tabs>
          <w:tab w:val="right" w:leader="dot" w:pos="9350"/>
        </w:tabs>
        <w:rPr>
          <w:del w:id="1292" w:author="Laurence Golding" w:date="2017-10-10T15:25:00Z"/>
          <w:rFonts w:asciiTheme="minorHAnsi" w:eastAsiaTheme="minorEastAsia" w:hAnsiTheme="minorHAnsi" w:cstheme="minorBidi"/>
          <w:noProof/>
          <w:sz w:val="22"/>
          <w:szCs w:val="22"/>
        </w:rPr>
      </w:pPr>
      <w:del w:id="1293" w:author="Laurence Golding" w:date="2017-10-10T15:25:00Z">
        <w:r w:rsidRPr="00D97E6D" w:rsidDel="00D97E6D">
          <w:rPr>
            <w:noProof/>
            <w:rPrChange w:id="1294" w:author="Laurence Golding" w:date="2017-10-10T15:25:00Z">
              <w:rPr>
                <w:rStyle w:val="Hyperlink"/>
                <w:noProof/>
              </w:rPr>
            </w:rPrChange>
          </w:rPr>
          <w:delText>3.26.3 locations property</w:delText>
        </w:r>
        <w:r w:rsidDel="00D97E6D">
          <w:rPr>
            <w:noProof/>
            <w:webHidden/>
          </w:rPr>
          <w:tab/>
          <w:delText>63</w:delText>
        </w:r>
      </w:del>
    </w:p>
    <w:p w14:paraId="6FC84A88" w14:textId="03EEAB03" w:rsidR="00413D45" w:rsidDel="00D97E6D" w:rsidRDefault="00413D45">
      <w:pPr>
        <w:pStyle w:val="TOC2"/>
        <w:tabs>
          <w:tab w:val="right" w:leader="dot" w:pos="9350"/>
        </w:tabs>
        <w:rPr>
          <w:del w:id="1295" w:author="Laurence Golding" w:date="2017-10-10T15:25:00Z"/>
          <w:rFonts w:asciiTheme="minorHAnsi" w:eastAsiaTheme="minorEastAsia" w:hAnsiTheme="minorHAnsi" w:cstheme="minorBidi"/>
          <w:noProof/>
          <w:sz w:val="22"/>
          <w:szCs w:val="22"/>
        </w:rPr>
      </w:pPr>
      <w:del w:id="1296" w:author="Laurence Golding" w:date="2017-10-10T15:25:00Z">
        <w:r w:rsidRPr="00D97E6D" w:rsidDel="00D97E6D">
          <w:rPr>
            <w:noProof/>
            <w:rPrChange w:id="1297" w:author="Laurence Golding" w:date="2017-10-10T15:25:00Z">
              <w:rPr>
                <w:rStyle w:val="Hyperlink"/>
                <w:noProof/>
              </w:rPr>
            </w:rPrChange>
          </w:rPr>
          <w:delText>3.27 rule object</w:delText>
        </w:r>
        <w:r w:rsidDel="00D97E6D">
          <w:rPr>
            <w:noProof/>
            <w:webHidden/>
          </w:rPr>
          <w:tab/>
          <w:delText>63</w:delText>
        </w:r>
      </w:del>
    </w:p>
    <w:p w14:paraId="71E03452" w14:textId="551FC45D" w:rsidR="00413D45" w:rsidDel="00D97E6D" w:rsidRDefault="00413D45">
      <w:pPr>
        <w:pStyle w:val="TOC3"/>
        <w:tabs>
          <w:tab w:val="right" w:leader="dot" w:pos="9350"/>
        </w:tabs>
        <w:rPr>
          <w:del w:id="1298" w:author="Laurence Golding" w:date="2017-10-10T15:25:00Z"/>
          <w:rFonts w:asciiTheme="minorHAnsi" w:eastAsiaTheme="minorEastAsia" w:hAnsiTheme="minorHAnsi" w:cstheme="minorBidi"/>
          <w:noProof/>
          <w:sz w:val="22"/>
          <w:szCs w:val="22"/>
        </w:rPr>
      </w:pPr>
      <w:del w:id="1299" w:author="Laurence Golding" w:date="2017-10-10T15:25:00Z">
        <w:r w:rsidRPr="00D97E6D" w:rsidDel="00D97E6D">
          <w:rPr>
            <w:noProof/>
            <w:rPrChange w:id="1300" w:author="Laurence Golding" w:date="2017-10-10T15:25:00Z">
              <w:rPr>
                <w:rStyle w:val="Hyperlink"/>
                <w:noProof/>
              </w:rPr>
            </w:rPrChange>
          </w:rPr>
          <w:delText>3.27.1 General</w:delText>
        </w:r>
        <w:r w:rsidDel="00D97E6D">
          <w:rPr>
            <w:noProof/>
            <w:webHidden/>
          </w:rPr>
          <w:tab/>
          <w:delText>63</w:delText>
        </w:r>
      </w:del>
    </w:p>
    <w:p w14:paraId="414423CD" w14:textId="451B6505" w:rsidR="00413D45" w:rsidDel="00D97E6D" w:rsidRDefault="00413D45">
      <w:pPr>
        <w:pStyle w:val="TOC3"/>
        <w:tabs>
          <w:tab w:val="right" w:leader="dot" w:pos="9350"/>
        </w:tabs>
        <w:rPr>
          <w:del w:id="1301" w:author="Laurence Golding" w:date="2017-10-10T15:25:00Z"/>
          <w:rFonts w:asciiTheme="minorHAnsi" w:eastAsiaTheme="minorEastAsia" w:hAnsiTheme="minorHAnsi" w:cstheme="minorBidi"/>
          <w:noProof/>
          <w:sz w:val="22"/>
          <w:szCs w:val="22"/>
        </w:rPr>
      </w:pPr>
      <w:del w:id="1302" w:author="Laurence Golding" w:date="2017-10-10T15:25:00Z">
        <w:r w:rsidRPr="00D97E6D" w:rsidDel="00D97E6D">
          <w:rPr>
            <w:noProof/>
            <w:rPrChange w:id="1303" w:author="Laurence Golding" w:date="2017-10-10T15:25:00Z">
              <w:rPr>
                <w:rStyle w:val="Hyperlink"/>
                <w:noProof/>
              </w:rPr>
            </w:rPrChange>
          </w:rPr>
          <w:delText>3.27.2 Constraints</w:delText>
        </w:r>
        <w:r w:rsidDel="00D97E6D">
          <w:rPr>
            <w:noProof/>
            <w:webHidden/>
          </w:rPr>
          <w:tab/>
          <w:delText>63</w:delText>
        </w:r>
      </w:del>
    </w:p>
    <w:p w14:paraId="6E1E4C9B" w14:textId="1B85DE70" w:rsidR="00413D45" w:rsidDel="00D97E6D" w:rsidRDefault="00413D45">
      <w:pPr>
        <w:pStyle w:val="TOC3"/>
        <w:tabs>
          <w:tab w:val="right" w:leader="dot" w:pos="9350"/>
        </w:tabs>
        <w:rPr>
          <w:del w:id="1304" w:author="Laurence Golding" w:date="2017-10-10T15:25:00Z"/>
          <w:rFonts w:asciiTheme="minorHAnsi" w:eastAsiaTheme="minorEastAsia" w:hAnsiTheme="minorHAnsi" w:cstheme="minorBidi"/>
          <w:noProof/>
          <w:sz w:val="22"/>
          <w:szCs w:val="22"/>
        </w:rPr>
      </w:pPr>
      <w:del w:id="1305" w:author="Laurence Golding" w:date="2017-10-10T15:25:00Z">
        <w:r w:rsidRPr="00D97E6D" w:rsidDel="00D97E6D">
          <w:rPr>
            <w:noProof/>
            <w:rPrChange w:id="1306" w:author="Laurence Golding" w:date="2017-10-10T15:25:00Z">
              <w:rPr>
                <w:rStyle w:val="Hyperlink"/>
                <w:noProof/>
              </w:rPr>
            </w:rPrChange>
          </w:rPr>
          <w:delText>3.27.3 id property</w:delText>
        </w:r>
        <w:r w:rsidDel="00D97E6D">
          <w:rPr>
            <w:noProof/>
            <w:webHidden/>
          </w:rPr>
          <w:tab/>
          <w:delText>64</w:delText>
        </w:r>
      </w:del>
    </w:p>
    <w:p w14:paraId="1B6DCE0C" w14:textId="6AFB4163" w:rsidR="00413D45" w:rsidDel="00D97E6D" w:rsidRDefault="00413D45">
      <w:pPr>
        <w:pStyle w:val="TOC3"/>
        <w:tabs>
          <w:tab w:val="right" w:leader="dot" w:pos="9350"/>
        </w:tabs>
        <w:rPr>
          <w:del w:id="1307" w:author="Laurence Golding" w:date="2017-10-10T15:25:00Z"/>
          <w:rFonts w:asciiTheme="minorHAnsi" w:eastAsiaTheme="minorEastAsia" w:hAnsiTheme="minorHAnsi" w:cstheme="minorBidi"/>
          <w:noProof/>
          <w:sz w:val="22"/>
          <w:szCs w:val="22"/>
        </w:rPr>
      </w:pPr>
      <w:del w:id="1308" w:author="Laurence Golding" w:date="2017-10-10T15:25:00Z">
        <w:r w:rsidRPr="00D97E6D" w:rsidDel="00D97E6D">
          <w:rPr>
            <w:noProof/>
            <w:rPrChange w:id="1309" w:author="Laurence Golding" w:date="2017-10-10T15:25:00Z">
              <w:rPr>
                <w:rStyle w:val="Hyperlink"/>
                <w:noProof/>
              </w:rPr>
            </w:rPrChange>
          </w:rPr>
          <w:delText>3.27.4 name property</w:delText>
        </w:r>
        <w:r w:rsidDel="00D97E6D">
          <w:rPr>
            <w:noProof/>
            <w:webHidden/>
          </w:rPr>
          <w:tab/>
          <w:delText>64</w:delText>
        </w:r>
      </w:del>
    </w:p>
    <w:p w14:paraId="5E866006" w14:textId="29FA0143" w:rsidR="00413D45" w:rsidDel="00D97E6D" w:rsidRDefault="00413D45">
      <w:pPr>
        <w:pStyle w:val="TOC3"/>
        <w:tabs>
          <w:tab w:val="right" w:leader="dot" w:pos="9350"/>
        </w:tabs>
        <w:rPr>
          <w:del w:id="1310" w:author="Laurence Golding" w:date="2017-10-10T15:25:00Z"/>
          <w:rFonts w:asciiTheme="minorHAnsi" w:eastAsiaTheme="minorEastAsia" w:hAnsiTheme="minorHAnsi" w:cstheme="minorBidi"/>
          <w:noProof/>
          <w:sz w:val="22"/>
          <w:szCs w:val="22"/>
        </w:rPr>
      </w:pPr>
      <w:del w:id="1311" w:author="Laurence Golding" w:date="2017-10-10T15:25:00Z">
        <w:r w:rsidRPr="00D97E6D" w:rsidDel="00D97E6D">
          <w:rPr>
            <w:noProof/>
            <w:rPrChange w:id="1312" w:author="Laurence Golding" w:date="2017-10-10T15:25:00Z">
              <w:rPr>
                <w:rStyle w:val="Hyperlink"/>
                <w:noProof/>
              </w:rPr>
            </w:rPrChange>
          </w:rPr>
          <w:delText>3.27.5 shortDescription property</w:delText>
        </w:r>
        <w:r w:rsidDel="00D97E6D">
          <w:rPr>
            <w:noProof/>
            <w:webHidden/>
          </w:rPr>
          <w:tab/>
          <w:delText>64</w:delText>
        </w:r>
      </w:del>
    </w:p>
    <w:p w14:paraId="641EB2D3" w14:textId="504CE8F9" w:rsidR="00413D45" w:rsidDel="00D97E6D" w:rsidRDefault="00413D45">
      <w:pPr>
        <w:pStyle w:val="TOC3"/>
        <w:tabs>
          <w:tab w:val="right" w:leader="dot" w:pos="9350"/>
        </w:tabs>
        <w:rPr>
          <w:del w:id="1313" w:author="Laurence Golding" w:date="2017-10-10T15:25:00Z"/>
          <w:rFonts w:asciiTheme="minorHAnsi" w:eastAsiaTheme="minorEastAsia" w:hAnsiTheme="minorHAnsi" w:cstheme="minorBidi"/>
          <w:noProof/>
          <w:sz w:val="22"/>
          <w:szCs w:val="22"/>
        </w:rPr>
      </w:pPr>
      <w:del w:id="1314" w:author="Laurence Golding" w:date="2017-10-10T15:25:00Z">
        <w:r w:rsidRPr="00D97E6D" w:rsidDel="00D97E6D">
          <w:rPr>
            <w:noProof/>
            <w:rPrChange w:id="1315" w:author="Laurence Golding" w:date="2017-10-10T15:25:00Z">
              <w:rPr>
                <w:rStyle w:val="Hyperlink"/>
                <w:noProof/>
              </w:rPr>
            </w:rPrChange>
          </w:rPr>
          <w:delText>3.27.6 fullDescription property</w:delText>
        </w:r>
        <w:r w:rsidDel="00D97E6D">
          <w:rPr>
            <w:noProof/>
            <w:webHidden/>
          </w:rPr>
          <w:tab/>
          <w:delText>64</w:delText>
        </w:r>
      </w:del>
    </w:p>
    <w:p w14:paraId="08BF3108" w14:textId="131016AE" w:rsidR="00413D45" w:rsidDel="00D97E6D" w:rsidRDefault="00413D45">
      <w:pPr>
        <w:pStyle w:val="TOC3"/>
        <w:tabs>
          <w:tab w:val="right" w:leader="dot" w:pos="9350"/>
        </w:tabs>
        <w:rPr>
          <w:del w:id="1316" w:author="Laurence Golding" w:date="2017-10-10T15:25:00Z"/>
          <w:rFonts w:asciiTheme="minorHAnsi" w:eastAsiaTheme="minorEastAsia" w:hAnsiTheme="minorHAnsi" w:cstheme="minorBidi"/>
          <w:noProof/>
          <w:sz w:val="22"/>
          <w:szCs w:val="22"/>
        </w:rPr>
      </w:pPr>
      <w:del w:id="1317" w:author="Laurence Golding" w:date="2017-10-10T15:25:00Z">
        <w:r w:rsidRPr="00D97E6D" w:rsidDel="00D97E6D">
          <w:rPr>
            <w:noProof/>
            <w:rPrChange w:id="1318" w:author="Laurence Golding" w:date="2017-10-10T15:25:00Z">
              <w:rPr>
                <w:rStyle w:val="Hyperlink"/>
                <w:noProof/>
              </w:rPr>
            </w:rPrChange>
          </w:rPr>
          <w:delText>3.27.7 defaultLevel property</w:delText>
        </w:r>
        <w:r w:rsidDel="00D97E6D">
          <w:rPr>
            <w:noProof/>
            <w:webHidden/>
          </w:rPr>
          <w:tab/>
          <w:delText>65</w:delText>
        </w:r>
      </w:del>
    </w:p>
    <w:p w14:paraId="29C8B45C" w14:textId="69E9C0C2" w:rsidR="00413D45" w:rsidDel="00D97E6D" w:rsidRDefault="00413D45">
      <w:pPr>
        <w:pStyle w:val="TOC3"/>
        <w:tabs>
          <w:tab w:val="right" w:leader="dot" w:pos="9350"/>
        </w:tabs>
        <w:rPr>
          <w:del w:id="1319" w:author="Laurence Golding" w:date="2017-10-10T15:25:00Z"/>
          <w:rFonts w:asciiTheme="minorHAnsi" w:eastAsiaTheme="minorEastAsia" w:hAnsiTheme="minorHAnsi" w:cstheme="minorBidi"/>
          <w:noProof/>
          <w:sz w:val="22"/>
          <w:szCs w:val="22"/>
        </w:rPr>
      </w:pPr>
      <w:del w:id="1320" w:author="Laurence Golding" w:date="2017-10-10T15:25:00Z">
        <w:r w:rsidRPr="00D97E6D" w:rsidDel="00D97E6D">
          <w:rPr>
            <w:noProof/>
            <w:rPrChange w:id="1321" w:author="Laurence Golding" w:date="2017-10-10T15:25:00Z">
              <w:rPr>
                <w:rStyle w:val="Hyperlink"/>
                <w:noProof/>
              </w:rPr>
            </w:rPrChange>
          </w:rPr>
          <w:delText>3.27.8 messageFormats property</w:delText>
        </w:r>
        <w:r w:rsidDel="00D97E6D">
          <w:rPr>
            <w:noProof/>
            <w:webHidden/>
          </w:rPr>
          <w:tab/>
          <w:delText>65</w:delText>
        </w:r>
      </w:del>
    </w:p>
    <w:p w14:paraId="13BBE698" w14:textId="19F1F685" w:rsidR="00413D45" w:rsidDel="00D97E6D" w:rsidRDefault="00413D45">
      <w:pPr>
        <w:pStyle w:val="TOC3"/>
        <w:tabs>
          <w:tab w:val="right" w:leader="dot" w:pos="9350"/>
        </w:tabs>
        <w:rPr>
          <w:del w:id="1322" w:author="Laurence Golding" w:date="2017-10-10T15:25:00Z"/>
          <w:rFonts w:asciiTheme="minorHAnsi" w:eastAsiaTheme="minorEastAsia" w:hAnsiTheme="minorHAnsi" w:cstheme="minorBidi"/>
          <w:noProof/>
          <w:sz w:val="22"/>
          <w:szCs w:val="22"/>
        </w:rPr>
      </w:pPr>
      <w:del w:id="1323" w:author="Laurence Golding" w:date="2017-10-10T15:25:00Z">
        <w:r w:rsidRPr="00D97E6D" w:rsidDel="00D97E6D">
          <w:rPr>
            <w:noProof/>
            <w:rPrChange w:id="1324" w:author="Laurence Golding" w:date="2017-10-10T15:25:00Z">
              <w:rPr>
                <w:rStyle w:val="Hyperlink"/>
                <w:noProof/>
              </w:rPr>
            </w:rPrChange>
          </w:rPr>
          <w:delText>3.27.9 helpUri property</w:delText>
        </w:r>
        <w:r w:rsidDel="00D97E6D">
          <w:rPr>
            <w:noProof/>
            <w:webHidden/>
          </w:rPr>
          <w:tab/>
          <w:delText>66</w:delText>
        </w:r>
      </w:del>
    </w:p>
    <w:p w14:paraId="2A8A1F66" w14:textId="1939E549" w:rsidR="00413D45" w:rsidDel="00D97E6D" w:rsidRDefault="00413D45">
      <w:pPr>
        <w:pStyle w:val="TOC3"/>
        <w:tabs>
          <w:tab w:val="right" w:leader="dot" w:pos="9350"/>
        </w:tabs>
        <w:rPr>
          <w:del w:id="1325" w:author="Laurence Golding" w:date="2017-10-10T15:25:00Z"/>
          <w:rFonts w:asciiTheme="minorHAnsi" w:eastAsiaTheme="minorEastAsia" w:hAnsiTheme="minorHAnsi" w:cstheme="minorBidi"/>
          <w:noProof/>
          <w:sz w:val="22"/>
          <w:szCs w:val="22"/>
        </w:rPr>
      </w:pPr>
      <w:del w:id="1326" w:author="Laurence Golding" w:date="2017-10-10T15:25:00Z">
        <w:r w:rsidRPr="00D97E6D" w:rsidDel="00D97E6D">
          <w:rPr>
            <w:noProof/>
            <w:rPrChange w:id="1327" w:author="Laurence Golding" w:date="2017-10-10T15:25:00Z">
              <w:rPr>
                <w:rStyle w:val="Hyperlink"/>
                <w:noProof/>
              </w:rPr>
            </w:rPrChange>
          </w:rPr>
          <w:delText>3.27.10 properties property</w:delText>
        </w:r>
        <w:r w:rsidDel="00D97E6D">
          <w:rPr>
            <w:noProof/>
            <w:webHidden/>
          </w:rPr>
          <w:tab/>
          <w:delText>66</w:delText>
        </w:r>
      </w:del>
    </w:p>
    <w:p w14:paraId="0FE35F27" w14:textId="4ECC7BA0" w:rsidR="00413D45" w:rsidDel="00D97E6D" w:rsidRDefault="00413D45">
      <w:pPr>
        <w:pStyle w:val="TOC2"/>
        <w:tabs>
          <w:tab w:val="right" w:leader="dot" w:pos="9350"/>
        </w:tabs>
        <w:rPr>
          <w:del w:id="1328" w:author="Laurence Golding" w:date="2017-10-10T15:25:00Z"/>
          <w:rFonts w:asciiTheme="minorHAnsi" w:eastAsiaTheme="minorEastAsia" w:hAnsiTheme="minorHAnsi" w:cstheme="minorBidi"/>
          <w:noProof/>
          <w:sz w:val="22"/>
          <w:szCs w:val="22"/>
        </w:rPr>
      </w:pPr>
      <w:del w:id="1329" w:author="Laurence Golding" w:date="2017-10-10T15:25:00Z">
        <w:r w:rsidRPr="00D97E6D" w:rsidDel="00D97E6D">
          <w:rPr>
            <w:noProof/>
            <w:rPrChange w:id="1330" w:author="Laurence Golding" w:date="2017-10-10T15:25:00Z">
              <w:rPr>
                <w:rStyle w:val="Hyperlink"/>
                <w:noProof/>
              </w:rPr>
            </w:rPrChange>
          </w:rPr>
          <w:delText>3.28 formattedMessage object</w:delText>
        </w:r>
        <w:r w:rsidDel="00D97E6D">
          <w:rPr>
            <w:noProof/>
            <w:webHidden/>
          </w:rPr>
          <w:tab/>
          <w:delText>66</w:delText>
        </w:r>
      </w:del>
    </w:p>
    <w:p w14:paraId="20C61F81" w14:textId="6C378194" w:rsidR="00413D45" w:rsidDel="00D97E6D" w:rsidRDefault="00413D45">
      <w:pPr>
        <w:pStyle w:val="TOC3"/>
        <w:tabs>
          <w:tab w:val="right" w:leader="dot" w:pos="9350"/>
        </w:tabs>
        <w:rPr>
          <w:del w:id="1331" w:author="Laurence Golding" w:date="2017-10-10T15:25:00Z"/>
          <w:rFonts w:asciiTheme="minorHAnsi" w:eastAsiaTheme="minorEastAsia" w:hAnsiTheme="minorHAnsi" w:cstheme="minorBidi"/>
          <w:noProof/>
          <w:sz w:val="22"/>
          <w:szCs w:val="22"/>
        </w:rPr>
      </w:pPr>
      <w:del w:id="1332" w:author="Laurence Golding" w:date="2017-10-10T15:25:00Z">
        <w:r w:rsidRPr="00D97E6D" w:rsidDel="00D97E6D">
          <w:rPr>
            <w:noProof/>
            <w:rPrChange w:id="1333" w:author="Laurence Golding" w:date="2017-10-10T15:25:00Z">
              <w:rPr>
                <w:rStyle w:val="Hyperlink"/>
                <w:noProof/>
              </w:rPr>
            </w:rPrChange>
          </w:rPr>
          <w:delText>3.28.1 General</w:delText>
        </w:r>
        <w:r w:rsidDel="00D97E6D">
          <w:rPr>
            <w:noProof/>
            <w:webHidden/>
          </w:rPr>
          <w:tab/>
          <w:delText>66</w:delText>
        </w:r>
      </w:del>
    </w:p>
    <w:p w14:paraId="6BB36483" w14:textId="521971E1" w:rsidR="00413D45" w:rsidDel="00D97E6D" w:rsidRDefault="00413D45">
      <w:pPr>
        <w:pStyle w:val="TOC3"/>
        <w:tabs>
          <w:tab w:val="right" w:leader="dot" w:pos="9350"/>
        </w:tabs>
        <w:rPr>
          <w:del w:id="1334" w:author="Laurence Golding" w:date="2017-10-10T15:25:00Z"/>
          <w:rFonts w:asciiTheme="minorHAnsi" w:eastAsiaTheme="minorEastAsia" w:hAnsiTheme="minorHAnsi" w:cstheme="minorBidi"/>
          <w:noProof/>
          <w:sz w:val="22"/>
          <w:szCs w:val="22"/>
        </w:rPr>
      </w:pPr>
      <w:del w:id="1335" w:author="Laurence Golding" w:date="2017-10-10T15:25:00Z">
        <w:r w:rsidRPr="00D97E6D" w:rsidDel="00D97E6D">
          <w:rPr>
            <w:noProof/>
            <w:rPrChange w:id="1336" w:author="Laurence Golding" w:date="2017-10-10T15:25:00Z">
              <w:rPr>
                <w:rStyle w:val="Hyperlink"/>
                <w:noProof/>
              </w:rPr>
            </w:rPrChange>
          </w:rPr>
          <w:delText>3.28.2 formatId property</w:delText>
        </w:r>
        <w:r w:rsidDel="00D97E6D">
          <w:rPr>
            <w:noProof/>
            <w:webHidden/>
          </w:rPr>
          <w:tab/>
          <w:delText>66</w:delText>
        </w:r>
      </w:del>
    </w:p>
    <w:p w14:paraId="5C23EED3" w14:textId="6651DF61" w:rsidR="00413D45" w:rsidDel="00D97E6D" w:rsidRDefault="00413D45">
      <w:pPr>
        <w:pStyle w:val="TOC3"/>
        <w:tabs>
          <w:tab w:val="right" w:leader="dot" w:pos="9350"/>
        </w:tabs>
        <w:rPr>
          <w:del w:id="1337" w:author="Laurence Golding" w:date="2017-10-10T15:25:00Z"/>
          <w:rFonts w:asciiTheme="minorHAnsi" w:eastAsiaTheme="minorEastAsia" w:hAnsiTheme="minorHAnsi" w:cstheme="minorBidi"/>
          <w:noProof/>
          <w:sz w:val="22"/>
          <w:szCs w:val="22"/>
        </w:rPr>
      </w:pPr>
      <w:del w:id="1338" w:author="Laurence Golding" w:date="2017-10-10T15:25:00Z">
        <w:r w:rsidRPr="00D97E6D" w:rsidDel="00D97E6D">
          <w:rPr>
            <w:noProof/>
            <w:rPrChange w:id="1339" w:author="Laurence Golding" w:date="2017-10-10T15:25:00Z">
              <w:rPr>
                <w:rStyle w:val="Hyperlink"/>
                <w:noProof/>
              </w:rPr>
            </w:rPrChange>
          </w:rPr>
          <w:delText>3.28.3 arguments property</w:delText>
        </w:r>
        <w:r w:rsidDel="00D97E6D">
          <w:rPr>
            <w:noProof/>
            <w:webHidden/>
          </w:rPr>
          <w:tab/>
          <w:delText>66</w:delText>
        </w:r>
      </w:del>
    </w:p>
    <w:p w14:paraId="698DEA98" w14:textId="58CD241B" w:rsidR="00413D45" w:rsidDel="00D97E6D" w:rsidRDefault="00413D45">
      <w:pPr>
        <w:pStyle w:val="TOC2"/>
        <w:tabs>
          <w:tab w:val="right" w:leader="dot" w:pos="9350"/>
        </w:tabs>
        <w:rPr>
          <w:del w:id="1340" w:author="Laurence Golding" w:date="2017-10-10T15:25:00Z"/>
          <w:rFonts w:asciiTheme="minorHAnsi" w:eastAsiaTheme="minorEastAsia" w:hAnsiTheme="minorHAnsi" w:cstheme="minorBidi"/>
          <w:noProof/>
          <w:sz w:val="22"/>
          <w:szCs w:val="22"/>
        </w:rPr>
      </w:pPr>
      <w:del w:id="1341" w:author="Laurence Golding" w:date="2017-10-10T15:25:00Z">
        <w:r w:rsidRPr="00D97E6D" w:rsidDel="00D97E6D">
          <w:rPr>
            <w:noProof/>
            <w:rPrChange w:id="1342" w:author="Laurence Golding" w:date="2017-10-10T15:25:00Z">
              <w:rPr>
                <w:rStyle w:val="Hyperlink"/>
                <w:noProof/>
              </w:rPr>
            </w:rPrChange>
          </w:rPr>
          <w:delText>3.29 fix object</w:delText>
        </w:r>
        <w:r w:rsidDel="00D97E6D">
          <w:rPr>
            <w:noProof/>
            <w:webHidden/>
          </w:rPr>
          <w:tab/>
          <w:delText>66</w:delText>
        </w:r>
      </w:del>
    </w:p>
    <w:p w14:paraId="046DB02D" w14:textId="217E706D" w:rsidR="00413D45" w:rsidDel="00D97E6D" w:rsidRDefault="00413D45">
      <w:pPr>
        <w:pStyle w:val="TOC3"/>
        <w:tabs>
          <w:tab w:val="right" w:leader="dot" w:pos="9350"/>
        </w:tabs>
        <w:rPr>
          <w:del w:id="1343" w:author="Laurence Golding" w:date="2017-10-10T15:25:00Z"/>
          <w:rFonts w:asciiTheme="minorHAnsi" w:eastAsiaTheme="minorEastAsia" w:hAnsiTheme="minorHAnsi" w:cstheme="minorBidi"/>
          <w:noProof/>
          <w:sz w:val="22"/>
          <w:szCs w:val="22"/>
        </w:rPr>
      </w:pPr>
      <w:del w:id="1344" w:author="Laurence Golding" w:date="2017-10-10T15:25:00Z">
        <w:r w:rsidRPr="00D97E6D" w:rsidDel="00D97E6D">
          <w:rPr>
            <w:noProof/>
            <w:rPrChange w:id="1345" w:author="Laurence Golding" w:date="2017-10-10T15:25:00Z">
              <w:rPr>
                <w:rStyle w:val="Hyperlink"/>
                <w:noProof/>
              </w:rPr>
            </w:rPrChange>
          </w:rPr>
          <w:delText>3.29.1 General</w:delText>
        </w:r>
        <w:r w:rsidDel="00D97E6D">
          <w:rPr>
            <w:noProof/>
            <w:webHidden/>
          </w:rPr>
          <w:tab/>
          <w:delText>66</w:delText>
        </w:r>
      </w:del>
    </w:p>
    <w:p w14:paraId="7F0C517C" w14:textId="5390BEB1" w:rsidR="00413D45" w:rsidDel="00D97E6D" w:rsidRDefault="00413D45">
      <w:pPr>
        <w:pStyle w:val="TOC3"/>
        <w:tabs>
          <w:tab w:val="right" w:leader="dot" w:pos="9350"/>
        </w:tabs>
        <w:rPr>
          <w:del w:id="1346" w:author="Laurence Golding" w:date="2017-10-10T15:25:00Z"/>
          <w:rFonts w:asciiTheme="minorHAnsi" w:eastAsiaTheme="minorEastAsia" w:hAnsiTheme="minorHAnsi" w:cstheme="minorBidi"/>
          <w:noProof/>
          <w:sz w:val="22"/>
          <w:szCs w:val="22"/>
        </w:rPr>
      </w:pPr>
      <w:del w:id="1347" w:author="Laurence Golding" w:date="2017-10-10T15:25:00Z">
        <w:r w:rsidRPr="00D97E6D" w:rsidDel="00D97E6D">
          <w:rPr>
            <w:noProof/>
            <w:rPrChange w:id="1348" w:author="Laurence Golding" w:date="2017-10-10T15:25:00Z">
              <w:rPr>
                <w:rStyle w:val="Hyperlink"/>
                <w:noProof/>
              </w:rPr>
            </w:rPrChange>
          </w:rPr>
          <w:delText>3.29.2 description property</w:delText>
        </w:r>
        <w:r w:rsidDel="00D97E6D">
          <w:rPr>
            <w:noProof/>
            <w:webHidden/>
          </w:rPr>
          <w:tab/>
          <w:delText>67</w:delText>
        </w:r>
      </w:del>
    </w:p>
    <w:p w14:paraId="169F0985" w14:textId="532A0CEE" w:rsidR="00413D45" w:rsidDel="00D97E6D" w:rsidRDefault="00413D45">
      <w:pPr>
        <w:pStyle w:val="TOC3"/>
        <w:tabs>
          <w:tab w:val="right" w:leader="dot" w:pos="9350"/>
        </w:tabs>
        <w:rPr>
          <w:del w:id="1349" w:author="Laurence Golding" w:date="2017-10-10T15:25:00Z"/>
          <w:rFonts w:asciiTheme="minorHAnsi" w:eastAsiaTheme="minorEastAsia" w:hAnsiTheme="minorHAnsi" w:cstheme="minorBidi"/>
          <w:noProof/>
          <w:sz w:val="22"/>
          <w:szCs w:val="22"/>
        </w:rPr>
      </w:pPr>
      <w:del w:id="1350" w:author="Laurence Golding" w:date="2017-10-10T15:25:00Z">
        <w:r w:rsidRPr="00D97E6D" w:rsidDel="00D97E6D">
          <w:rPr>
            <w:noProof/>
            <w:rPrChange w:id="1351" w:author="Laurence Golding" w:date="2017-10-10T15:25:00Z">
              <w:rPr>
                <w:rStyle w:val="Hyperlink"/>
                <w:noProof/>
              </w:rPr>
            </w:rPrChange>
          </w:rPr>
          <w:delText>3.29.3 fileChanges property</w:delText>
        </w:r>
        <w:r w:rsidDel="00D97E6D">
          <w:rPr>
            <w:noProof/>
            <w:webHidden/>
          </w:rPr>
          <w:tab/>
          <w:delText>67</w:delText>
        </w:r>
      </w:del>
    </w:p>
    <w:p w14:paraId="6E3CF660" w14:textId="2A98920E" w:rsidR="00413D45" w:rsidDel="00D97E6D" w:rsidRDefault="00413D45">
      <w:pPr>
        <w:pStyle w:val="TOC2"/>
        <w:tabs>
          <w:tab w:val="right" w:leader="dot" w:pos="9350"/>
        </w:tabs>
        <w:rPr>
          <w:del w:id="1352" w:author="Laurence Golding" w:date="2017-10-10T15:25:00Z"/>
          <w:rFonts w:asciiTheme="minorHAnsi" w:eastAsiaTheme="minorEastAsia" w:hAnsiTheme="minorHAnsi" w:cstheme="minorBidi"/>
          <w:noProof/>
          <w:sz w:val="22"/>
          <w:szCs w:val="22"/>
        </w:rPr>
      </w:pPr>
      <w:del w:id="1353" w:author="Laurence Golding" w:date="2017-10-10T15:25:00Z">
        <w:r w:rsidRPr="00D97E6D" w:rsidDel="00D97E6D">
          <w:rPr>
            <w:noProof/>
            <w:rPrChange w:id="1354" w:author="Laurence Golding" w:date="2017-10-10T15:25:00Z">
              <w:rPr>
                <w:rStyle w:val="Hyperlink"/>
                <w:noProof/>
              </w:rPr>
            </w:rPrChange>
          </w:rPr>
          <w:delText>3.30 fileChange object</w:delText>
        </w:r>
        <w:r w:rsidDel="00D97E6D">
          <w:rPr>
            <w:noProof/>
            <w:webHidden/>
          </w:rPr>
          <w:tab/>
          <w:delText>67</w:delText>
        </w:r>
      </w:del>
    </w:p>
    <w:p w14:paraId="33C4B085" w14:textId="5275084E" w:rsidR="00413D45" w:rsidDel="00D97E6D" w:rsidRDefault="00413D45">
      <w:pPr>
        <w:pStyle w:val="TOC3"/>
        <w:tabs>
          <w:tab w:val="right" w:leader="dot" w:pos="9350"/>
        </w:tabs>
        <w:rPr>
          <w:del w:id="1355" w:author="Laurence Golding" w:date="2017-10-10T15:25:00Z"/>
          <w:rFonts w:asciiTheme="minorHAnsi" w:eastAsiaTheme="minorEastAsia" w:hAnsiTheme="minorHAnsi" w:cstheme="minorBidi"/>
          <w:noProof/>
          <w:sz w:val="22"/>
          <w:szCs w:val="22"/>
        </w:rPr>
      </w:pPr>
      <w:del w:id="1356" w:author="Laurence Golding" w:date="2017-10-10T15:25:00Z">
        <w:r w:rsidRPr="00D97E6D" w:rsidDel="00D97E6D">
          <w:rPr>
            <w:noProof/>
            <w:rPrChange w:id="1357" w:author="Laurence Golding" w:date="2017-10-10T15:25:00Z">
              <w:rPr>
                <w:rStyle w:val="Hyperlink"/>
                <w:noProof/>
              </w:rPr>
            </w:rPrChange>
          </w:rPr>
          <w:delText>3.30.1 General</w:delText>
        </w:r>
        <w:r w:rsidDel="00D97E6D">
          <w:rPr>
            <w:noProof/>
            <w:webHidden/>
          </w:rPr>
          <w:tab/>
          <w:delText>67</w:delText>
        </w:r>
      </w:del>
    </w:p>
    <w:p w14:paraId="1BB4AAAC" w14:textId="490D5F55" w:rsidR="00413D45" w:rsidDel="00D97E6D" w:rsidRDefault="00413D45">
      <w:pPr>
        <w:pStyle w:val="TOC3"/>
        <w:tabs>
          <w:tab w:val="right" w:leader="dot" w:pos="9350"/>
        </w:tabs>
        <w:rPr>
          <w:del w:id="1358" w:author="Laurence Golding" w:date="2017-10-10T15:25:00Z"/>
          <w:rFonts w:asciiTheme="minorHAnsi" w:eastAsiaTheme="minorEastAsia" w:hAnsiTheme="minorHAnsi" w:cstheme="minorBidi"/>
          <w:noProof/>
          <w:sz w:val="22"/>
          <w:szCs w:val="22"/>
        </w:rPr>
      </w:pPr>
      <w:del w:id="1359" w:author="Laurence Golding" w:date="2017-10-10T15:25:00Z">
        <w:r w:rsidRPr="00D97E6D" w:rsidDel="00D97E6D">
          <w:rPr>
            <w:noProof/>
            <w:rPrChange w:id="1360" w:author="Laurence Golding" w:date="2017-10-10T15:25:00Z">
              <w:rPr>
                <w:rStyle w:val="Hyperlink"/>
                <w:noProof/>
              </w:rPr>
            </w:rPrChange>
          </w:rPr>
          <w:delText>3.30.2 uri property</w:delText>
        </w:r>
        <w:r w:rsidDel="00D97E6D">
          <w:rPr>
            <w:noProof/>
            <w:webHidden/>
          </w:rPr>
          <w:tab/>
          <w:delText>68</w:delText>
        </w:r>
      </w:del>
    </w:p>
    <w:p w14:paraId="7D043F7A" w14:textId="11997E47" w:rsidR="00413D45" w:rsidDel="00D97E6D" w:rsidRDefault="00413D45">
      <w:pPr>
        <w:pStyle w:val="TOC3"/>
        <w:tabs>
          <w:tab w:val="right" w:leader="dot" w:pos="9350"/>
        </w:tabs>
        <w:rPr>
          <w:del w:id="1361" w:author="Laurence Golding" w:date="2017-10-10T15:25:00Z"/>
          <w:rFonts w:asciiTheme="minorHAnsi" w:eastAsiaTheme="minorEastAsia" w:hAnsiTheme="minorHAnsi" w:cstheme="minorBidi"/>
          <w:noProof/>
          <w:sz w:val="22"/>
          <w:szCs w:val="22"/>
        </w:rPr>
      </w:pPr>
      <w:del w:id="1362" w:author="Laurence Golding" w:date="2017-10-10T15:25:00Z">
        <w:r w:rsidRPr="00D97E6D" w:rsidDel="00D97E6D">
          <w:rPr>
            <w:noProof/>
            <w:rPrChange w:id="1363" w:author="Laurence Golding" w:date="2017-10-10T15:25:00Z">
              <w:rPr>
                <w:rStyle w:val="Hyperlink"/>
                <w:noProof/>
              </w:rPr>
            </w:rPrChange>
          </w:rPr>
          <w:delText>3.30.3 uriBaseId property</w:delText>
        </w:r>
        <w:r w:rsidDel="00D97E6D">
          <w:rPr>
            <w:noProof/>
            <w:webHidden/>
          </w:rPr>
          <w:tab/>
          <w:delText>68</w:delText>
        </w:r>
      </w:del>
    </w:p>
    <w:p w14:paraId="270437F6" w14:textId="0EF1A65A" w:rsidR="00413D45" w:rsidDel="00D97E6D" w:rsidRDefault="00413D45">
      <w:pPr>
        <w:pStyle w:val="TOC3"/>
        <w:tabs>
          <w:tab w:val="right" w:leader="dot" w:pos="9350"/>
        </w:tabs>
        <w:rPr>
          <w:del w:id="1364" w:author="Laurence Golding" w:date="2017-10-10T15:25:00Z"/>
          <w:rFonts w:asciiTheme="minorHAnsi" w:eastAsiaTheme="minorEastAsia" w:hAnsiTheme="minorHAnsi" w:cstheme="minorBidi"/>
          <w:noProof/>
          <w:sz w:val="22"/>
          <w:szCs w:val="22"/>
        </w:rPr>
      </w:pPr>
      <w:del w:id="1365" w:author="Laurence Golding" w:date="2017-10-10T15:25:00Z">
        <w:r w:rsidRPr="00D97E6D" w:rsidDel="00D97E6D">
          <w:rPr>
            <w:noProof/>
            <w:rPrChange w:id="1366" w:author="Laurence Golding" w:date="2017-10-10T15:25:00Z">
              <w:rPr>
                <w:rStyle w:val="Hyperlink"/>
                <w:noProof/>
              </w:rPr>
            </w:rPrChange>
          </w:rPr>
          <w:delText>3.30.4 replacements property</w:delText>
        </w:r>
        <w:r w:rsidDel="00D97E6D">
          <w:rPr>
            <w:noProof/>
            <w:webHidden/>
          </w:rPr>
          <w:tab/>
          <w:delText>68</w:delText>
        </w:r>
      </w:del>
    </w:p>
    <w:p w14:paraId="67E3AFF5" w14:textId="12BE68E5" w:rsidR="00413D45" w:rsidDel="00D97E6D" w:rsidRDefault="00413D45">
      <w:pPr>
        <w:pStyle w:val="TOC2"/>
        <w:tabs>
          <w:tab w:val="right" w:leader="dot" w:pos="9350"/>
        </w:tabs>
        <w:rPr>
          <w:del w:id="1367" w:author="Laurence Golding" w:date="2017-10-10T15:25:00Z"/>
          <w:rFonts w:asciiTheme="minorHAnsi" w:eastAsiaTheme="minorEastAsia" w:hAnsiTheme="minorHAnsi" w:cstheme="minorBidi"/>
          <w:noProof/>
          <w:sz w:val="22"/>
          <w:szCs w:val="22"/>
        </w:rPr>
      </w:pPr>
      <w:del w:id="1368" w:author="Laurence Golding" w:date="2017-10-10T15:25:00Z">
        <w:r w:rsidRPr="00D97E6D" w:rsidDel="00D97E6D">
          <w:rPr>
            <w:noProof/>
            <w:rPrChange w:id="1369" w:author="Laurence Golding" w:date="2017-10-10T15:25:00Z">
              <w:rPr>
                <w:rStyle w:val="Hyperlink"/>
                <w:noProof/>
              </w:rPr>
            </w:rPrChange>
          </w:rPr>
          <w:delText>3.31 replacement object</w:delText>
        </w:r>
        <w:r w:rsidDel="00D97E6D">
          <w:rPr>
            <w:noProof/>
            <w:webHidden/>
          </w:rPr>
          <w:tab/>
          <w:delText>68</w:delText>
        </w:r>
      </w:del>
    </w:p>
    <w:p w14:paraId="24E230CF" w14:textId="7B17DC6B" w:rsidR="00413D45" w:rsidDel="00D97E6D" w:rsidRDefault="00413D45">
      <w:pPr>
        <w:pStyle w:val="TOC3"/>
        <w:tabs>
          <w:tab w:val="right" w:leader="dot" w:pos="9350"/>
        </w:tabs>
        <w:rPr>
          <w:del w:id="1370" w:author="Laurence Golding" w:date="2017-10-10T15:25:00Z"/>
          <w:rFonts w:asciiTheme="minorHAnsi" w:eastAsiaTheme="minorEastAsia" w:hAnsiTheme="minorHAnsi" w:cstheme="minorBidi"/>
          <w:noProof/>
          <w:sz w:val="22"/>
          <w:szCs w:val="22"/>
        </w:rPr>
      </w:pPr>
      <w:del w:id="1371" w:author="Laurence Golding" w:date="2017-10-10T15:25:00Z">
        <w:r w:rsidRPr="00D97E6D" w:rsidDel="00D97E6D">
          <w:rPr>
            <w:noProof/>
            <w:rPrChange w:id="1372" w:author="Laurence Golding" w:date="2017-10-10T15:25:00Z">
              <w:rPr>
                <w:rStyle w:val="Hyperlink"/>
                <w:noProof/>
              </w:rPr>
            </w:rPrChange>
          </w:rPr>
          <w:delText>3.31.1 General</w:delText>
        </w:r>
        <w:r w:rsidDel="00D97E6D">
          <w:rPr>
            <w:noProof/>
            <w:webHidden/>
          </w:rPr>
          <w:tab/>
          <w:delText>68</w:delText>
        </w:r>
      </w:del>
    </w:p>
    <w:p w14:paraId="147730C5" w14:textId="47536CD5" w:rsidR="00413D45" w:rsidDel="00D97E6D" w:rsidRDefault="00413D45">
      <w:pPr>
        <w:pStyle w:val="TOC3"/>
        <w:tabs>
          <w:tab w:val="right" w:leader="dot" w:pos="9350"/>
        </w:tabs>
        <w:rPr>
          <w:del w:id="1373" w:author="Laurence Golding" w:date="2017-10-10T15:25:00Z"/>
          <w:rFonts w:asciiTheme="minorHAnsi" w:eastAsiaTheme="minorEastAsia" w:hAnsiTheme="minorHAnsi" w:cstheme="minorBidi"/>
          <w:noProof/>
          <w:sz w:val="22"/>
          <w:szCs w:val="22"/>
        </w:rPr>
      </w:pPr>
      <w:del w:id="1374" w:author="Laurence Golding" w:date="2017-10-10T15:25:00Z">
        <w:r w:rsidRPr="00D97E6D" w:rsidDel="00D97E6D">
          <w:rPr>
            <w:noProof/>
            <w:rPrChange w:id="1375" w:author="Laurence Golding" w:date="2017-10-10T15:25:00Z">
              <w:rPr>
                <w:rStyle w:val="Hyperlink"/>
                <w:noProof/>
              </w:rPr>
            </w:rPrChange>
          </w:rPr>
          <w:delText>3.31.2 Constraints</w:delText>
        </w:r>
        <w:r w:rsidDel="00D97E6D">
          <w:rPr>
            <w:noProof/>
            <w:webHidden/>
          </w:rPr>
          <w:tab/>
          <w:delText>69</w:delText>
        </w:r>
      </w:del>
    </w:p>
    <w:p w14:paraId="3B96B88E" w14:textId="0F940E39" w:rsidR="00413D45" w:rsidDel="00D97E6D" w:rsidRDefault="00413D45">
      <w:pPr>
        <w:pStyle w:val="TOC3"/>
        <w:tabs>
          <w:tab w:val="right" w:leader="dot" w:pos="9350"/>
        </w:tabs>
        <w:rPr>
          <w:del w:id="1376" w:author="Laurence Golding" w:date="2017-10-10T15:25:00Z"/>
          <w:rFonts w:asciiTheme="minorHAnsi" w:eastAsiaTheme="minorEastAsia" w:hAnsiTheme="minorHAnsi" w:cstheme="minorBidi"/>
          <w:noProof/>
          <w:sz w:val="22"/>
          <w:szCs w:val="22"/>
        </w:rPr>
      </w:pPr>
      <w:del w:id="1377" w:author="Laurence Golding" w:date="2017-10-10T15:25:00Z">
        <w:r w:rsidRPr="00D97E6D" w:rsidDel="00D97E6D">
          <w:rPr>
            <w:noProof/>
            <w:rPrChange w:id="1378" w:author="Laurence Golding" w:date="2017-10-10T15:25:00Z">
              <w:rPr>
                <w:rStyle w:val="Hyperlink"/>
                <w:noProof/>
              </w:rPr>
            </w:rPrChange>
          </w:rPr>
          <w:delText>3.31.3 offset property</w:delText>
        </w:r>
        <w:r w:rsidDel="00D97E6D">
          <w:rPr>
            <w:noProof/>
            <w:webHidden/>
          </w:rPr>
          <w:tab/>
          <w:delText>69</w:delText>
        </w:r>
      </w:del>
    </w:p>
    <w:p w14:paraId="2032E1E6" w14:textId="103B9A8D" w:rsidR="00413D45" w:rsidDel="00D97E6D" w:rsidRDefault="00413D45">
      <w:pPr>
        <w:pStyle w:val="TOC3"/>
        <w:tabs>
          <w:tab w:val="right" w:leader="dot" w:pos="9350"/>
        </w:tabs>
        <w:rPr>
          <w:del w:id="1379" w:author="Laurence Golding" w:date="2017-10-10T15:25:00Z"/>
          <w:rFonts w:asciiTheme="minorHAnsi" w:eastAsiaTheme="minorEastAsia" w:hAnsiTheme="minorHAnsi" w:cstheme="minorBidi"/>
          <w:noProof/>
          <w:sz w:val="22"/>
          <w:szCs w:val="22"/>
        </w:rPr>
      </w:pPr>
      <w:del w:id="1380" w:author="Laurence Golding" w:date="2017-10-10T15:25:00Z">
        <w:r w:rsidRPr="00D97E6D" w:rsidDel="00D97E6D">
          <w:rPr>
            <w:noProof/>
            <w:rPrChange w:id="1381" w:author="Laurence Golding" w:date="2017-10-10T15:25:00Z">
              <w:rPr>
                <w:rStyle w:val="Hyperlink"/>
                <w:noProof/>
              </w:rPr>
            </w:rPrChange>
          </w:rPr>
          <w:delText>3.31.4 deletedLength property</w:delText>
        </w:r>
        <w:r w:rsidDel="00D97E6D">
          <w:rPr>
            <w:noProof/>
            <w:webHidden/>
          </w:rPr>
          <w:tab/>
          <w:delText>69</w:delText>
        </w:r>
      </w:del>
    </w:p>
    <w:p w14:paraId="5B1104E0" w14:textId="5244AB02" w:rsidR="00413D45" w:rsidDel="00D97E6D" w:rsidRDefault="00413D45">
      <w:pPr>
        <w:pStyle w:val="TOC3"/>
        <w:tabs>
          <w:tab w:val="right" w:leader="dot" w:pos="9350"/>
        </w:tabs>
        <w:rPr>
          <w:del w:id="1382" w:author="Laurence Golding" w:date="2017-10-10T15:25:00Z"/>
          <w:rFonts w:asciiTheme="minorHAnsi" w:eastAsiaTheme="minorEastAsia" w:hAnsiTheme="minorHAnsi" w:cstheme="minorBidi"/>
          <w:noProof/>
          <w:sz w:val="22"/>
          <w:szCs w:val="22"/>
        </w:rPr>
      </w:pPr>
      <w:del w:id="1383" w:author="Laurence Golding" w:date="2017-10-10T15:25:00Z">
        <w:r w:rsidRPr="00D97E6D" w:rsidDel="00D97E6D">
          <w:rPr>
            <w:noProof/>
            <w:rPrChange w:id="1384" w:author="Laurence Golding" w:date="2017-10-10T15:25:00Z">
              <w:rPr>
                <w:rStyle w:val="Hyperlink"/>
                <w:noProof/>
              </w:rPr>
            </w:rPrChange>
          </w:rPr>
          <w:delText>3.31.5 insertedBytes property</w:delText>
        </w:r>
        <w:r w:rsidDel="00D97E6D">
          <w:rPr>
            <w:noProof/>
            <w:webHidden/>
          </w:rPr>
          <w:tab/>
          <w:delText>69</w:delText>
        </w:r>
      </w:del>
    </w:p>
    <w:p w14:paraId="36F4FACA" w14:textId="01EA8D56" w:rsidR="00413D45" w:rsidDel="00D97E6D" w:rsidRDefault="00413D45">
      <w:pPr>
        <w:pStyle w:val="TOC2"/>
        <w:tabs>
          <w:tab w:val="right" w:leader="dot" w:pos="9350"/>
        </w:tabs>
        <w:rPr>
          <w:del w:id="1385" w:author="Laurence Golding" w:date="2017-10-10T15:25:00Z"/>
          <w:rFonts w:asciiTheme="minorHAnsi" w:eastAsiaTheme="minorEastAsia" w:hAnsiTheme="minorHAnsi" w:cstheme="minorBidi"/>
          <w:noProof/>
          <w:sz w:val="22"/>
          <w:szCs w:val="22"/>
        </w:rPr>
      </w:pPr>
      <w:del w:id="1386" w:author="Laurence Golding" w:date="2017-10-10T15:25:00Z">
        <w:r w:rsidRPr="00D97E6D" w:rsidDel="00D97E6D">
          <w:rPr>
            <w:noProof/>
            <w:rPrChange w:id="1387" w:author="Laurence Golding" w:date="2017-10-10T15:25:00Z">
              <w:rPr>
                <w:rStyle w:val="Hyperlink"/>
                <w:noProof/>
              </w:rPr>
            </w:rPrChange>
          </w:rPr>
          <w:delText>3.32 notification object</w:delText>
        </w:r>
        <w:r w:rsidDel="00D97E6D">
          <w:rPr>
            <w:noProof/>
            <w:webHidden/>
          </w:rPr>
          <w:tab/>
          <w:delText>69</w:delText>
        </w:r>
      </w:del>
    </w:p>
    <w:p w14:paraId="6F45E30F" w14:textId="4B6C3781" w:rsidR="00413D45" w:rsidDel="00D97E6D" w:rsidRDefault="00413D45">
      <w:pPr>
        <w:pStyle w:val="TOC3"/>
        <w:tabs>
          <w:tab w:val="right" w:leader="dot" w:pos="9350"/>
        </w:tabs>
        <w:rPr>
          <w:del w:id="1388" w:author="Laurence Golding" w:date="2017-10-10T15:25:00Z"/>
          <w:rFonts w:asciiTheme="minorHAnsi" w:eastAsiaTheme="minorEastAsia" w:hAnsiTheme="minorHAnsi" w:cstheme="minorBidi"/>
          <w:noProof/>
          <w:sz w:val="22"/>
          <w:szCs w:val="22"/>
        </w:rPr>
      </w:pPr>
      <w:del w:id="1389" w:author="Laurence Golding" w:date="2017-10-10T15:25:00Z">
        <w:r w:rsidRPr="00D97E6D" w:rsidDel="00D97E6D">
          <w:rPr>
            <w:noProof/>
            <w:rPrChange w:id="1390" w:author="Laurence Golding" w:date="2017-10-10T15:25:00Z">
              <w:rPr>
                <w:rStyle w:val="Hyperlink"/>
                <w:noProof/>
              </w:rPr>
            </w:rPrChange>
          </w:rPr>
          <w:delText>3.32.1 General</w:delText>
        </w:r>
        <w:r w:rsidDel="00D97E6D">
          <w:rPr>
            <w:noProof/>
            <w:webHidden/>
          </w:rPr>
          <w:tab/>
          <w:delText>69</w:delText>
        </w:r>
      </w:del>
    </w:p>
    <w:p w14:paraId="6724A1D2" w14:textId="4C877A37" w:rsidR="00413D45" w:rsidDel="00D97E6D" w:rsidRDefault="00413D45">
      <w:pPr>
        <w:pStyle w:val="TOC3"/>
        <w:tabs>
          <w:tab w:val="right" w:leader="dot" w:pos="9350"/>
        </w:tabs>
        <w:rPr>
          <w:del w:id="1391" w:author="Laurence Golding" w:date="2017-10-10T15:25:00Z"/>
          <w:rFonts w:asciiTheme="minorHAnsi" w:eastAsiaTheme="minorEastAsia" w:hAnsiTheme="minorHAnsi" w:cstheme="minorBidi"/>
          <w:noProof/>
          <w:sz w:val="22"/>
          <w:szCs w:val="22"/>
        </w:rPr>
      </w:pPr>
      <w:del w:id="1392" w:author="Laurence Golding" w:date="2017-10-10T15:25:00Z">
        <w:r w:rsidRPr="00D97E6D" w:rsidDel="00D97E6D">
          <w:rPr>
            <w:noProof/>
            <w:rPrChange w:id="1393" w:author="Laurence Golding" w:date="2017-10-10T15:25:00Z">
              <w:rPr>
                <w:rStyle w:val="Hyperlink"/>
                <w:noProof/>
              </w:rPr>
            </w:rPrChange>
          </w:rPr>
          <w:delText>3.32.2 id property</w:delText>
        </w:r>
        <w:r w:rsidDel="00D97E6D">
          <w:rPr>
            <w:noProof/>
            <w:webHidden/>
          </w:rPr>
          <w:tab/>
          <w:delText>70</w:delText>
        </w:r>
      </w:del>
    </w:p>
    <w:p w14:paraId="0360DA5F" w14:textId="6FE2397F" w:rsidR="00413D45" w:rsidDel="00D97E6D" w:rsidRDefault="00413D45">
      <w:pPr>
        <w:pStyle w:val="TOC3"/>
        <w:tabs>
          <w:tab w:val="right" w:leader="dot" w:pos="9350"/>
        </w:tabs>
        <w:rPr>
          <w:del w:id="1394" w:author="Laurence Golding" w:date="2017-10-10T15:25:00Z"/>
          <w:rFonts w:asciiTheme="minorHAnsi" w:eastAsiaTheme="minorEastAsia" w:hAnsiTheme="minorHAnsi" w:cstheme="minorBidi"/>
          <w:noProof/>
          <w:sz w:val="22"/>
          <w:szCs w:val="22"/>
        </w:rPr>
      </w:pPr>
      <w:del w:id="1395" w:author="Laurence Golding" w:date="2017-10-10T15:25:00Z">
        <w:r w:rsidRPr="00D97E6D" w:rsidDel="00D97E6D">
          <w:rPr>
            <w:noProof/>
            <w:rPrChange w:id="1396" w:author="Laurence Golding" w:date="2017-10-10T15:25:00Z">
              <w:rPr>
                <w:rStyle w:val="Hyperlink"/>
                <w:noProof/>
              </w:rPr>
            </w:rPrChange>
          </w:rPr>
          <w:delText>3.32.3 ruleId property</w:delText>
        </w:r>
        <w:r w:rsidDel="00D97E6D">
          <w:rPr>
            <w:noProof/>
            <w:webHidden/>
          </w:rPr>
          <w:tab/>
          <w:delText>70</w:delText>
        </w:r>
      </w:del>
    </w:p>
    <w:p w14:paraId="35A62343" w14:textId="5ED1C302" w:rsidR="00413D45" w:rsidDel="00D97E6D" w:rsidRDefault="00413D45">
      <w:pPr>
        <w:pStyle w:val="TOC3"/>
        <w:tabs>
          <w:tab w:val="right" w:leader="dot" w:pos="9350"/>
        </w:tabs>
        <w:rPr>
          <w:del w:id="1397" w:author="Laurence Golding" w:date="2017-10-10T15:25:00Z"/>
          <w:rFonts w:asciiTheme="minorHAnsi" w:eastAsiaTheme="minorEastAsia" w:hAnsiTheme="minorHAnsi" w:cstheme="minorBidi"/>
          <w:noProof/>
          <w:sz w:val="22"/>
          <w:szCs w:val="22"/>
        </w:rPr>
      </w:pPr>
      <w:del w:id="1398" w:author="Laurence Golding" w:date="2017-10-10T15:25:00Z">
        <w:r w:rsidRPr="00D97E6D" w:rsidDel="00D97E6D">
          <w:rPr>
            <w:noProof/>
            <w:rPrChange w:id="1399" w:author="Laurence Golding" w:date="2017-10-10T15:25:00Z">
              <w:rPr>
                <w:rStyle w:val="Hyperlink"/>
                <w:noProof/>
              </w:rPr>
            </w:rPrChange>
          </w:rPr>
          <w:delText>3.32.4 ruleKey property</w:delText>
        </w:r>
        <w:r w:rsidDel="00D97E6D">
          <w:rPr>
            <w:noProof/>
            <w:webHidden/>
          </w:rPr>
          <w:tab/>
          <w:delText>70</w:delText>
        </w:r>
      </w:del>
    </w:p>
    <w:p w14:paraId="41A39662" w14:textId="4E7F1A0A" w:rsidR="00413D45" w:rsidDel="00D97E6D" w:rsidRDefault="00413D45">
      <w:pPr>
        <w:pStyle w:val="TOC3"/>
        <w:tabs>
          <w:tab w:val="right" w:leader="dot" w:pos="9350"/>
        </w:tabs>
        <w:rPr>
          <w:del w:id="1400" w:author="Laurence Golding" w:date="2017-10-10T15:25:00Z"/>
          <w:rFonts w:asciiTheme="minorHAnsi" w:eastAsiaTheme="minorEastAsia" w:hAnsiTheme="minorHAnsi" w:cstheme="minorBidi"/>
          <w:noProof/>
          <w:sz w:val="22"/>
          <w:szCs w:val="22"/>
        </w:rPr>
      </w:pPr>
      <w:del w:id="1401" w:author="Laurence Golding" w:date="2017-10-10T15:25:00Z">
        <w:r w:rsidRPr="00D97E6D" w:rsidDel="00D97E6D">
          <w:rPr>
            <w:noProof/>
            <w:rPrChange w:id="1402" w:author="Laurence Golding" w:date="2017-10-10T15:25:00Z">
              <w:rPr>
                <w:rStyle w:val="Hyperlink"/>
                <w:noProof/>
              </w:rPr>
            </w:rPrChange>
          </w:rPr>
          <w:delText>3.32.5 physicalLocation property</w:delText>
        </w:r>
        <w:r w:rsidDel="00D97E6D">
          <w:rPr>
            <w:noProof/>
            <w:webHidden/>
          </w:rPr>
          <w:tab/>
          <w:delText>70</w:delText>
        </w:r>
      </w:del>
    </w:p>
    <w:p w14:paraId="3BCD0DA9" w14:textId="35215A46" w:rsidR="00413D45" w:rsidDel="00D97E6D" w:rsidRDefault="00413D45">
      <w:pPr>
        <w:pStyle w:val="TOC3"/>
        <w:tabs>
          <w:tab w:val="right" w:leader="dot" w:pos="9350"/>
        </w:tabs>
        <w:rPr>
          <w:del w:id="1403" w:author="Laurence Golding" w:date="2017-10-10T15:25:00Z"/>
          <w:rFonts w:asciiTheme="minorHAnsi" w:eastAsiaTheme="minorEastAsia" w:hAnsiTheme="minorHAnsi" w:cstheme="minorBidi"/>
          <w:noProof/>
          <w:sz w:val="22"/>
          <w:szCs w:val="22"/>
        </w:rPr>
      </w:pPr>
      <w:del w:id="1404" w:author="Laurence Golding" w:date="2017-10-10T15:25:00Z">
        <w:r w:rsidRPr="00D97E6D" w:rsidDel="00D97E6D">
          <w:rPr>
            <w:noProof/>
            <w:rPrChange w:id="1405" w:author="Laurence Golding" w:date="2017-10-10T15:25:00Z">
              <w:rPr>
                <w:rStyle w:val="Hyperlink"/>
                <w:noProof/>
              </w:rPr>
            </w:rPrChange>
          </w:rPr>
          <w:delText>3.32.6 message property</w:delText>
        </w:r>
        <w:r w:rsidDel="00D97E6D">
          <w:rPr>
            <w:noProof/>
            <w:webHidden/>
          </w:rPr>
          <w:tab/>
          <w:delText>71</w:delText>
        </w:r>
      </w:del>
    </w:p>
    <w:p w14:paraId="4491E0FD" w14:textId="72EBAC49" w:rsidR="00413D45" w:rsidDel="00D97E6D" w:rsidRDefault="00413D45">
      <w:pPr>
        <w:pStyle w:val="TOC3"/>
        <w:tabs>
          <w:tab w:val="right" w:leader="dot" w:pos="9350"/>
        </w:tabs>
        <w:rPr>
          <w:del w:id="1406" w:author="Laurence Golding" w:date="2017-10-10T15:25:00Z"/>
          <w:rFonts w:asciiTheme="minorHAnsi" w:eastAsiaTheme="minorEastAsia" w:hAnsiTheme="minorHAnsi" w:cstheme="minorBidi"/>
          <w:noProof/>
          <w:sz w:val="22"/>
          <w:szCs w:val="22"/>
        </w:rPr>
      </w:pPr>
      <w:del w:id="1407" w:author="Laurence Golding" w:date="2017-10-10T15:25:00Z">
        <w:r w:rsidRPr="00D97E6D" w:rsidDel="00D97E6D">
          <w:rPr>
            <w:noProof/>
            <w:rPrChange w:id="1408" w:author="Laurence Golding" w:date="2017-10-10T15:25:00Z">
              <w:rPr>
                <w:rStyle w:val="Hyperlink"/>
                <w:noProof/>
              </w:rPr>
            </w:rPrChange>
          </w:rPr>
          <w:delText>3.32.7 level property</w:delText>
        </w:r>
        <w:r w:rsidDel="00D97E6D">
          <w:rPr>
            <w:noProof/>
            <w:webHidden/>
          </w:rPr>
          <w:tab/>
          <w:delText>71</w:delText>
        </w:r>
      </w:del>
    </w:p>
    <w:p w14:paraId="2B712686" w14:textId="2A7A17BC" w:rsidR="00413D45" w:rsidDel="00D97E6D" w:rsidRDefault="00413D45">
      <w:pPr>
        <w:pStyle w:val="TOC3"/>
        <w:tabs>
          <w:tab w:val="right" w:leader="dot" w:pos="9350"/>
        </w:tabs>
        <w:rPr>
          <w:del w:id="1409" w:author="Laurence Golding" w:date="2017-10-10T15:25:00Z"/>
          <w:rFonts w:asciiTheme="minorHAnsi" w:eastAsiaTheme="minorEastAsia" w:hAnsiTheme="minorHAnsi" w:cstheme="minorBidi"/>
          <w:noProof/>
          <w:sz w:val="22"/>
          <w:szCs w:val="22"/>
        </w:rPr>
      </w:pPr>
      <w:del w:id="1410" w:author="Laurence Golding" w:date="2017-10-10T15:25:00Z">
        <w:r w:rsidRPr="00D97E6D" w:rsidDel="00D97E6D">
          <w:rPr>
            <w:noProof/>
            <w:rPrChange w:id="1411" w:author="Laurence Golding" w:date="2017-10-10T15:25:00Z">
              <w:rPr>
                <w:rStyle w:val="Hyperlink"/>
                <w:noProof/>
              </w:rPr>
            </w:rPrChange>
          </w:rPr>
          <w:delText>3.32.8 threadId property</w:delText>
        </w:r>
        <w:r w:rsidDel="00D97E6D">
          <w:rPr>
            <w:noProof/>
            <w:webHidden/>
          </w:rPr>
          <w:tab/>
          <w:delText>71</w:delText>
        </w:r>
      </w:del>
    </w:p>
    <w:p w14:paraId="2EDFA9A3" w14:textId="73DDA872" w:rsidR="00413D45" w:rsidDel="00D97E6D" w:rsidRDefault="00413D45">
      <w:pPr>
        <w:pStyle w:val="TOC3"/>
        <w:tabs>
          <w:tab w:val="right" w:leader="dot" w:pos="9350"/>
        </w:tabs>
        <w:rPr>
          <w:del w:id="1412" w:author="Laurence Golding" w:date="2017-10-10T15:25:00Z"/>
          <w:rFonts w:asciiTheme="minorHAnsi" w:eastAsiaTheme="minorEastAsia" w:hAnsiTheme="minorHAnsi" w:cstheme="minorBidi"/>
          <w:noProof/>
          <w:sz w:val="22"/>
          <w:szCs w:val="22"/>
        </w:rPr>
      </w:pPr>
      <w:del w:id="1413" w:author="Laurence Golding" w:date="2017-10-10T15:25:00Z">
        <w:r w:rsidRPr="00D97E6D" w:rsidDel="00D97E6D">
          <w:rPr>
            <w:noProof/>
            <w:rPrChange w:id="1414" w:author="Laurence Golding" w:date="2017-10-10T15:25:00Z">
              <w:rPr>
                <w:rStyle w:val="Hyperlink"/>
                <w:noProof/>
              </w:rPr>
            </w:rPrChange>
          </w:rPr>
          <w:delText>3.32.9 time property</w:delText>
        </w:r>
        <w:r w:rsidDel="00D97E6D">
          <w:rPr>
            <w:noProof/>
            <w:webHidden/>
          </w:rPr>
          <w:tab/>
          <w:delText>71</w:delText>
        </w:r>
      </w:del>
    </w:p>
    <w:p w14:paraId="557BAC94" w14:textId="5CA10EA1" w:rsidR="00413D45" w:rsidDel="00D97E6D" w:rsidRDefault="00413D45">
      <w:pPr>
        <w:pStyle w:val="TOC3"/>
        <w:tabs>
          <w:tab w:val="right" w:leader="dot" w:pos="9350"/>
        </w:tabs>
        <w:rPr>
          <w:del w:id="1415" w:author="Laurence Golding" w:date="2017-10-10T15:25:00Z"/>
          <w:rFonts w:asciiTheme="minorHAnsi" w:eastAsiaTheme="minorEastAsia" w:hAnsiTheme="minorHAnsi" w:cstheme="minorBidi"/>
          <w:noProof/>
          <w:sz w:val="22"/>
          <w:szCs w:val="22"/>
        </w:rPr>
      </w:pPr>
      <w:del w:id="1416" w:author="Laurence Golding" w:date="2017-10-10T15:25:00Z">
        <w:r w:rsidRPr="00D97E6D" w:rsidDel="00D97E6D">
          <w:rPr>
            <w:noProof/>
            <w:rPrChange w:id="1417" w:author="Laurence Golding" w:date="2017-10-10T15:25:00Z">
              <w:rPr>
                <w:rStyle w:val="Hyperlink"/>
                <w:noProof/>
              </w:rPr>
            </w:rPrChange>
          </w:rPr>
          <w:delText>3.32.10 exception property</w:delText>
        </w:r>
        <w:r w:rsidDel="00D97E6D">
          <w:rPr>
            <w:noProof/>
            <w:webHidden/>
          </w:rPr>
          <w:tab/>
          <w:delText>71</w:delText>
        </w:r>
      </w:del>
    </w:p>
    <w:p w14:paraId="049885DB" w14:textId="7119234C" w:rsidR="00413D45" w:rsidDel="00D97E6D" w:rsidRDefault="00413D45">
      <w:pPr>
        <w:pStyle w:val="TOC3"/>
        <w:tabs>
          <w:tab w:val="right" w:leader="dot" w:pos="9350"/>
        </w:tabs>
        <w:rPr>
          <w:del w:id="1418" w:author="Laurence Golding" w:date="2017-10-10T15:25:00Z"/>
          <w:rFonts w:asciiTheme="minorHAnsi" w:eastAsiaTheme="minorEastAsia" w:hAnsiTheme="minorHAnsi" w:cstheme="minorBidi"/>
          <w:noProof/>
          <w:sz w:val="22"/>
          <w:szCs w:val="22"/>
        </w:rPr>
      </w:pPr>
      <w:del w:id="1419" w:author="Laurence Golding" w:date="2017-10-10T15:25:00Z">
        <w:r w:rsidRPr="00D97E6D" w:rsidDel="00D97E6D">
          <w:rPr>
            <w:noProof/>
            <w:rPrChange w:id="1420" w:author="Laurence Golding" w:date="2017-10-10T15:25:00Z">
              <w:rPr>
                <w:rStyle w:val="Hyperlink"/>
                <w:noProof/>
              </w:rPr>
            </w:rPrChange>
          </w:rPr>
          <w:delText>3.32.11 properties property</w:delText>
        </w:r>
        <w:r w:rsidDel="00D97E6D">
          <w:rPr>
            <w:noProof/>
            <w:webHidden/>
          </w:rPr>
          <w:tab/>
          <w:delText>71</w:delText>
        </w:r>
      </w:del>
    </w:p>
    <w:p w14:paraId="6A53DF19" w14:textId="0E5532CC" w:rsidR="00413D45" w:rsidDel="00D97E6D" w:rsidRDefault="00413D45">
      <w:pPr>
        <w:pStyle w:val="TOC2"/>
        <w:tabs>
          <w:tab w:val="right" w:leader="dot" w:pos="9350"/>
        </w:tabs>
        <w:rPr>
          <w:del w:id="1421" w:author="Laurence Golding" w:date="2017-10-10T15:25:00Z"/>
          <w:rFonts w:asciiTheme="minorHAnsi" w:eastAsiaTheme="minorEastAsia" w:hAnsiTheme="minorHAnsi" w:cstheme="minorBidi"/>
          <w:noProof/>
          <w:sz w:val="22"/>
          <w:szCs w:val="22"/>
        </w:rPr>
      </w:pPr>
      <w:del w:id="1422" w:author="Laurence Golding" w:date="2017-10-10T15:25:00Z">
        <w:r w:rsidRPr="00D97E6D" w:rsidDel="00D97E6D">
          <w:rPr>
            <w:noProof/>
            <w:rPrChange w:id="1423" w:author="Laurence Golding" w:date="2017-10-10T15:25:00Z">
              <w:rPr>
                <w:rStyle w:val="Hyperlink"/>
                <w:noProof/>
              </w:rPr>
            </w:rPrChange>
          </w:rPr>
          <w:delText>3.33 exception object</w:delText>
        </w:r>
        <w:r w:rsidDel="00D97E6D">
          <w:rPr>
            <w:noProof/>
            <w:webHidden/>
          </w:rPr>
          <w:tab/>
          <w:delText>71</w:delText>
        </w:r>
      </w:del>
    </w:p>
    <w:p w14:paraId="2EA2B94B" w14:textId="221E2E2D" w:rsidR="00413D45" w:rsidDel="00D97E6D" w:rsidRDefault="00413D45">
      <w:pPr>
        <w:pStyle w:val="TOC3"/>
        <w:tabs>
          <w:tab w:val="right" w:leader="dot" w:pos="9350"/>
        </w:tabs>
        <w:rPr>
          <w:del w:id="1424" w:author="Laurence Golding" w:date="2017-10-10T15:25:00Z"/>
          <w:rFonts w:asciiTheme="minorHAnsi" w:eastAsiaTheme="minorEastAsia" w:hAnsiTheme="minorHAnsi" w:cstheme="minorBidi"/>
          <w:noProof/>
          <w:sz w:val="22"/>
          <w:szCs w:val="22"/>
        </w:rPr>
      </w:pPr>
      <w:del w:id="1425" w:author="Laurence Golding" w:date="2017-10-10T15:25:00Z">
        <w:r w:rsidRPr="00D97E6D" w:rsidDel="00D97E6D">
          <w:rPr>
            <w:noProof/>
            <w:rPrChange w:id="1426" w:author="Laurence Golding" w:date="2017-10-10T15:25:00Z">
              <w:rPr>
                <w:rStyle w:val="Hyperlink"/>
                <w:noProof/>
              </w:rPr>
            </w:rPrChange>
          </w:rPr>
          <w:delText>3.33.1 General</w:delText>
        </w:r>
        <w:r w:rsidDel="00D97E6D">
          <w:rPr>
            <w:noProof/>
            <w:webHidden/>
          </w:rPr>
          <w:tab/>
          <w:delText>71</w:delText>
        </w:r>
      </w:del>
    </w:p>
    <w:p w14:paraId="33AB4BB6" w14:textId="13DE8907" w:rsidR="00413D45" w:rsidDel="00D97E6D" w:rsidRDefault="00413D45">
      <w:pPr>
        <w:pStyle w:val="TOC3"/>
        <w:tabs>
          <w:tab w:val="right" w:leader="dot" w:pos="9350"/>
        </w:tabs>
        <w:rPr>
          <w:del w:id="1427" w:author="Laurence Golding" w:date="2017-10-10T15:25:00Z"/>
          <w:rFonts w:asciiTheme="minorHAnsi" w:eastAsiaTheme="minorEastAsia" w:hAnsiTheme="minorHAnsi" w:cstheme="minorBidi"/>
          <w:noProof/>
          <w:sz w:val="22"/>
          <w:szCs w:val="22"/>
        </w:rPr>
      </w:pPr>
      <w:del w:id="1428" w:author="Laurence Golding" w:date="2017-10-10T15:25:00Z">
        <w:r w:rsidRPr="00D97E6D" w:rsidDel="00D97E6D">
          <w:rPr>
            <w:noProof/>
            <w:rPrChange w:id="1429" w:author="Laurence Golding" w:date="2017-10-10T15:25:00Z">
              <w:rPr>
                <w:rStyle w:val="Hyperlink"/>
                <w:noProof/>
              </w:rPr>
            </w:rPrChange>
          </w:rPr>
          <w:delText>3.33.2 kind property</w:delText>
        </w:r>
        <w:r w:rsidDel="00D97E6D">
          <w:rPr>
            <w:noProof/>
            <w:webHidden/>
          </w:rPr>
          <w:tab/>
          <w:delText>71</w:delText>
        </w:r>
      </w:del>
    </w:p>
    <w:p w14:paraId="4D845A4F" w14:textId="73AE3604" w:rsidR="00413D45" w:rsidDel="00D97E6D" w:rsidRDefault="00413D45">
      <w:pPr>
        <w:pStyle w:val="TOC3"/>
        <w:tabs>
          <w:tab w:val="right" w:leader="dot" w:pos="9350"/>
        </w:tabs>
        <w:rPr>
          <w:del w:id="1430" w:author="Laurence Golding" w:date="2017-10-10T15:25:00Z"/>
          <w:rFonts w:asciiTheme="minorHAnsi" w:eastAsiaTheme="minorEastAsia" w:hAnsiTheme="minorHAnsi" w:cstheme="minorBidi"/>
          <w:noProof/>
          <w:sz w:val="22"/>
          <w:szCs w:val="22"/>
        </w:rPr>
      </w:pPr>
      <w:del w:id="1431" w:author="Laurence Golding" w:date="2017-10-10T15:25:00Z">
        <w:r w:rsidRPr="00D97E6D" w:rsidDel="00D97E6D">
          <w:rPr>
            <w:noProof/>
            <w:rPrChange w:id="1432" w:author="Laurence Golding" w:date="2017-10-10T15:25:00Z">
              <w:rPr>
                <w:rStyle w:val="Hyperlink"/>
                <w:noProof/>
              </w:rPr>
            </w:rPrChange>
          </w:rPr>
          <w:delText>3.33.3 message property</w:delText>
        </w:r>
        <w:r w:rsidDel="00D97E6D">
          <w:rPr>
            <w:noProof/>
            <w:webHidden/>
          </w:rPr>
          <w:tab/>
          <w:delText>72</w:delText>
        </w:r>
      </w:del>
    </w:p>
    <w:p w14:paraId="698976B1" w14:textId="505B58FF" w:rsidR="00413D45" w:rsidDel="00D97E6D" w:rsidRDefault="00413D45">
      <w:pPr>
        <w:pStyle w:val="TOC3"/>
        <w:tabs>
          <w:tab w:val="right" w:leader="dot" w:pos="9350"/>
        </w:tabs>
        <w:rPr>
          <w:del w:id="1433" w:author="Laurence Golding" w:date="2017-10-10T15:25:00Z"/>
          <w:rFonts w:asciiTheme="minorHAnsi" w:eastAsiaTheme="minorEastAsia" w:hAnsiTheme="minorHAnsi" w:cstheme="minorBidi"/>
          <w:noProof/>
          <w:sz w:val="22"/>
          <w:szCs w:val="22"/>
        </w:rPr>
      </w:pPr>
      <w:del w:id="1434" w:author="Laurence Golding" w:date="2017-10-10T15:25:00Z">
        <w:r w:rsidRPr="00D97E6D" w:rsidDel="00D97E6D">
          <w:rPr>
            <w:noProof/>
            <w:rPrChange w:id="1435" w:author="Laurence Golding" w:date="2017-10-10T15:25:00Z">
              <w:rPr>
                <w:rStyle w:val="Hyperlink"/>
                <w:noProof/>
              </w:rPr>
            </w:rPrChange>
          </w:rPr>
          <w:delText>3.33.4 stack property</w:delText>
        </w:r>
        <w:r w:rsidDel="00D97E6D">
          <w:rPr>
            <w:noProof/>
            <w:webHidden/>
          </w:rPr>
          <w:tab/>
          <w:delText>72</w:delText>
        </w:r>
      </w:del>
    </w:p>
    <w:p w14:paraId="599B5704" w14:textId="7B1F3F0A" w:rsidR="00413D45" w:rsidDel="00D97E6D" w:rsidRDefault="00413D45">
      <w:pPr>
        <w:pStyle w:val="TOC3"/>
        <w:tabs>
          <w:tab w:val="right" w:leader="dot" w:pos="9350"/>
        </w:tabs>
        <w:rPr>
          <w:del w:id="1436" w:author="Laurence Golding" w:date="2017-10-10T15:25:00Z"/>
          <w:rFonts w:asciiTheme="minorHAnsi" w:eastAsiaTheme="minorEastAsia" w:hAnsiTheme="minorHAnsi" w:cstheme="minorBidi"/>
          <w:noProof/>
          <w:sz w:val="22"/>
          <w:szCs w:val="22"/>
        </w:rPr>
      </w:pPr>
      <w:del w:id="1437" w:author="Laurence Golding" w:date="2017-10-10T15:25:00Z">
        <w:r w:rsidRPr="00D97E6D" w:rsidDel="00D97E6D">
          <w:rPr>
            <w:noProof/>
            <w:rPrChange w:id="1438" w:author="Laurence Golding" w:date="2017-10-10T15:25:00Z">
              <w:rPr>
                <w:rStyle w:val="Hyperlink"/>
                <w:noProof/>
              </w:rPr>
            </w:rPrChange>
          </w:rPr>
          <w:delText>3.33.5 innerExceptions property</w:delText>
        </w:r>
        <w:r w:rsidDel="00D97E6D">
          <w:rPr>
            <w:noProof/>
            <w:webHidden/>
          </w:rPr>
          <w:tab/>
          <w:delText>72</w:delText>
        </w:r>
      </w:del>
    </w:p>
    <w:p w14:paraId="376611D1" w14:textId="76F3D4FE" w:rsidR="00413D45" w:rsidDel="00D97E6D" w:rsidRDefault="00413D45">
      <w:pPr>
        <w:pStyle w:val="TOC1"/>
        <w:rPr>
          <w:del w:id="1439" w:author="Laurence Golding" w:date="2017-10-10T15:25:00Z"/>
          <w:rFonts w:asciiTheme="minorHAnsi" w:eastAsiaTheme="minorEastAsia" w:hAnsiTheme="minorHAnsi" w:cstheme="minorBidi"/>
          <w:noProof/>
          <w:sz w:val="22"/>
          <w:szCs w:val="22"/>
        </w:rPr>
      </w:pPr>
      <w:del w:id="1440" w:author="Laurence Golding" w:date="2017-10-10T15:25:00Z">
        <w:r w:rsidRPr="00D97E6D" w:rsidDel="00D97E6D">
          <w:rPr>
            <w:noProof/>
            <w:rPrChange w:id="1441" w:author="Laurence Golding" w:date="2017-10-10T15:25:00Z">
              <w:rPr>
                <w:rStyle w:val="Hyperlink"/>
                <w:noProof/>
              </w:rPr>
            </w:rPrChange>
          </w:rPr>
          <w:delText>4</w:delText>
        </w:r>
        <w:r w:rsidDel="00D97E6D">
          <w:rPr>
            <w:rFonts w:asciiTheme="minorHAnsi" w:eastAsiaTheme="minorEastAsia" w:hAnsiTheme="minorHAnsi" w:cstheme="minorBidi"/>
            <w:noProof/>
            <w:sz w:val="22"/>
            <w:szCs w:val="22"/>
          </w:rPr>
          <w:tab/>
        </w:r>
        <w:r w:rsidRPr="00D97E6D" w:rsidDel="00D97E6D">
          <w:rPr>
            <w:noProof/>
            <w:rPrChange w:id="1442" w:author="Laurence Golding" w:date="2017-10-10T15:25:00Z">
              <w:rPr>
                <w:rStyle w:val="Hyperlink"/>
                <w:noProof/>
              </w:rPr>
            </w:rPrChange>
          </w:rPr>
          <w:delText>Conformance</w:delText>
        </w:r>
        <w:r w:rsidDel="00D97E6D">
          <w:rPr>
            <w:noProof/>
            <w:webHidden/>
          </w:rPr>
          <w:tab/>
          <w:delText>73</w:delText>
        </w:r>
      </w:del>
    </w:p>
    <w:p w14:paraId="61C63ED6" w14:textId="43E6D6E6" w:rsidR="00413D45" w:rsidDel="00D97E6D" w:rsidRDefault="00413D45">
      <w:pPr>
        <w:pStyle w:val="TOC1"/>
        <w:rPr>
          <w:del w:id="1443" w:author="Laurence Golding" w:date="2017-10-10T15:25:00Z"/>
          <w:rFonts w:asciiTheme="minorHAnsi" w:eastAsiaTheme="minorEastAsia" w:hAnsiTheme="minorHAnsi" w:cstheme="minorBidi"/>
          <w:noProof/>
          <w:sz w:val="22"/>
          <w:szCs w:val="22"/>
        </w:rPr>
      </w:pPr>
      <w:del w:id="1444" w:author="Laurence Golding" w:date="2017-10-10T15:25:00Z">
        <w:r w:rsidRPr="00D97E6D" w:rsidDel="00D97E6D">
          <w:rPr>
            <w:noProof/>
            <w:rPrChange w:id="1445" w:author="Laurence Golding" w:date="2017-10-10T15:25:00Z">
              <w:rPr>
                <w:rStyle w:val="Hyperlink"/>
                <w:noProof/>
              </w:rPr>
            </w:rPrChange>
          </w:rPr>
          <w:delText>Appendix A. Acknowledgments</w:delText>
        </w:r>
        <w:r w:rsidDel="00D97E6D">
          <w:rPr>
            <w:noProof/>
            <w:webHidden/>
          </w:rPr>
          <w:tab/>
          <w:delText>74</w:delText>
        </w:r>
      </w:del>
    </w:p>
    <w:p w14:paraId="0D6595A0" w14:textId="3C560608" w:rsidR="00413D45" w:rsidDel="00D97E6D" w:rsidRDefault="00413D45">
      <w:pPr>
        <w:pStyle w:val="TOC1"/>
        <w:rPr>
          <w:del w:id="1446" w:author="Laurence Golding" w:date="2017-10-10T15:25:00Z"/>
          <w:rFonts w:asciiTheme="minorHAnsi" w:eastAsiaTheme="minorEastAsia" w:hAnsiTheme="minorHAnsi" w:cstheme="minorBidi"/>
          <w:noProof/>
          <w:sz w:val="22"/>
          <w:szCs w:val="22"/>
        </w:rPr>
      </w:pPr>
      <w:del w:id="1447" w:author="Laurence Golding" w:date="2017-10-10T15:25:00Z">
        <w:r w:rsidRPr="00D97E6D" w:rsidDel="00D97E6D">
          <w:rPr>
            <w:noProof/>
            <w:rPrChange w:id="1448" w:author="Laurence Golding" w:date="2017-10-10T15:25:00Z">
              <w:rPr>
                <w:rStyle w:val="Hyperlink"/>
                <w:noProof/>
              </w:rPr>
            </w:rPrChange>
          </w:rPr>
          <w:delText>Appendix B. Use of fingerprints by result management systems</w:delText>
        </w:r>
        <w:r w:rsidDel="00D97E6D">
          <w:rPr>
            <w:noProof/>
            <w:webHidden/>
          </w:rPr>
          <w:tab/>
          <w:delText>75</w:delText>
        </w:r>
      </w:del>
    </w:p>
    <w:p w14:paraId="0D29D499" w14:textId="4CCFD7C6" w:rsidR="00413D45" w:rsidDel="00D97E6D" w:rsidRDefault="00413D45">
      <w:pPr>
        <w:pStyle w:val="TOC1"/>
        <w:rPr>
          <w:del w:id="1449" w:author="Laurence Golding" w:date="2017-10-10T15:25:00Z"/>
          <w:rFonts w:asciiTheme="minorHAnsi" w:eastAsiaTheme="minorEastAsia" w:hAnsiTheme="minorHAnsi" w:cstheme="minorBidi"/>
          <w:noProof/>
          <w:sz w:val="22"/>
          <w:szCs w:val="22"/>
        </w:rPr>
      </w:pPr>
      <w:del w:id="1450" w:author="Laurence Golding" w:date="2017-10-10T15:25:00Z">
        <w:r w:rsidRPr="00D97E6D" w:rsidDel="00D97E6D">
          <w:rPr>
            <w:noProof/>
            <w:rPrChange w:id="1451" w:author="Laurence Golding" w:date="2017-10-10T15:25:00Z">
              <w:rPr>
                <w:rStyle w:val="Hyperlink"/>
                <w:noProof/>
              </w:rPr>
            </w:rPrChange>
          </w:rPr>
          <w:delText>Appendix C. Use of SARIF by log file viewers</w:delText>
        </w:r>
        <w:r w:rsidDel="00D97E6D">
          <w:rPr>
            <w:noProof/>
            <w:webHidden/>
          </w:rPr>
          <w:tab/>
          <w:delText>76</w:delText>
        </w:r>
      </w:del>
    </w:p>
    <w:p w14:paraId="18CDB146" w14:textId="79BB0C6B" w:rsidR="00413D45" w:rsidDel="00D97E6D" w:rsidRDefault="00413D45">
      <w:pPr>
        <w:pStyle w:val="TOC1"/>
        <w:rPr>
          <w:del w:id="1452" w:author="Laurence Golding" w:date="2017-10-10T15:25:00Z"/>
          <w:rFonts w:asciiTheme="minorHAnsi" w:eastAsiaTheme="minorEastAsia" w:hAnsiTheme="minorHAnsi" w:cstheme="minorBidi"/>
          <w:noProof/>
          <w:sz w:val="22"/>
          <w:szCs w:val="22"/>
        </w:rPr>
      </w:pPr>
      <w:del w:id="1453" w:author="Laurence Golding" w:date="2017-10-10T15:25:00Z">
        <w:r w:rsidRPr="00D97E6D" w:rsidDel="00D97E6D">
          <w:rPr>
            <w:noProof/>
            <w:rPrChange w:id="1454" w:author="Laurence Golding" w:date="2017-10-10T15:25:00Z">
              <w:rPr>
                <w:rStyle w:val="Hyperlink"/>
                <w:noProof/>
              </w:rPr>
            </w:rPrChange>
          </w:rPr>
          <w:delText>Appendix D. Production of SARIF by converters</w:delText>
        </w:r>
        <w:r w:rsidDel="00D97E6D">
          <w:rPr>
            <w:noProof/>
            <w:webHidden/>
          </w:rPr>
          <w:tab/>
          <w:delText>77</w:delText>
        </w:r>
      </w:del>
    </w:p>
    <w:p w14:paraId="26168D0B" w14:textId="64CFF86A" w:rsidR="00413D45" w:rsidDel="00D97E6D" w:rsidRDefault="00413D45">
      <w:pPr>
        <w:pStyle w:val="TOC1"/>
        <w:rPr>
          <w:del w:id="1455" w:author="Laurence Golding" w:date="2017-10-10T15:25:00Z"/>
          <w:rFonts w:asciiTheme="minorHAnsi" w:eastAsiaTheme="minorEastAsia" w:hAnsiTheme="minorHAnsi" w:cstheme="minorBidi"/>
          <w:noProof/>
          <w:sz w:val="22"/>
          <w:szCs w:val="22"/>
        </w:rPr>
      </w:pPr>
      <w:del w:id="1456" w:author="Laurence Golding" w:date="2017-10-10T15:25:00Z">
        <w:r w:rsidRPr="00D97E6D" w:rsidDel="00D97E6D">
          <w:rPr>
            <w:noProof/>
            <w:rPrChange w:id="1457" w:author="Laurence Golding" w:date="2017-10-10T15:25:00Z">
              <w:rPr>
                <w:rStyle w:val="Hyperlink"/>
                <w:noProof/>
              </w:rPr>
            </w:rPrChange>
          </w:rPr>
          <w:delText>Appendix E. Locating rule metadata</w:delText>
        </w:r>
        <w:r w:rsidDel="00D97E6D">
          <w:rPr>
            <w:noProof/>
            <w:webHidden/>
          </w:rPr>
          <w:tab/>
          <w:delText>78</w:delText>
        </w:r>
      </w:del>
    </w:p>
    <w:p w14:paraId="4A2DA4D4" w14:textId="32B03C39" w:rsidR="00413D45" w:rsidDel="00D97E6D" w:rsidRDefault="00413D45">
      <w:pPr>
        <w:pStyle w:val="TOC1"/>
        <w:rPr>
          <w:del w:id="1458" w:author="Laurence Golding" w:date="2017-10-10T15:25:00Z"/>
          <w:rFonts w:asciiTheme="minorHAnsi" w:eastAsiaTheme="minorEastAsia" w:hAnsiTheme="minorHAnsi" w:cstheme="minorBidi"/>
          <w:noProof/>
          <w:sz w:val="22"/>
          <w:szCs w:val="22"/>
        </w:rPr>
      </w:pPr>
      <w:del w:id="1459" w:author="Laurence Golding" w:date="2017-10-10T15:25:00Z">
        <w:r w:rsidRPr="00D97E6D" w:rsidDel="00D97E6D">
          <w:rPr>
            <w:noProof/>
            <w:rPrChange w:id="1460" w:author="Laurence Golding" w:date="2017-10-10T15:25:00Z">
              <w:rPr>
                <w:rStyle w:val="Hyperlink"/>
                <w:noProof/>
              </w:rPr>
            </w:rPrChange>
          </w:rPr>
          <w:delText>Appendix F. Producing deterministic SARIF log files</w:delText>
        </w:r>
        <w:r w:rsidDel="00D97E6D">
          <w:rPr>
            <w:noProof/>
            <w:webHidden/>
          </w:rPr>
          <w:tab/>
          <w:delText>79</w:delText>
        </w:r>
      </w:del>
    </w:p>
    <w:p w14:paraId="54193DF1" w14:textId="0F50D955" w:rsidR="00413D45" w:rsidDel="00D97E6D" w:rsidRDefault="00413D45">
      <w:pPr>
        <w:pStyle w:val="TOC2"/>
        <w:tabs>
          <w:tab w:val="right" w:leader="dot" w:pos="9350"/>
        </w:tabs>
        <w:rPr>
          <w:del w:id="1461" w:author="Laurence Golding" w:date="2017-10-10T15:25:00Z"/>
          <w:rFonts w:asciiTheme="minorHAnsi" w:eastAsiaTheme="minorEastAsia" w:hAnsiTheme="minorHAnsi" w:cstheme="minorBidi"/>
          <w:noProof/>
          <w:sz w:val="22"/>
          <w:szCs w:val="22"/>
        </w:rPr>
      </w:pPr>
      <w:del w:id="1462" w:author="Laurence Golding" w:date="2017-10-10T15:25:00Z">
        <w:r w:rsidRPr="00D97E6D" w:rsidDel="00D97E6D">
          <w:rPr>
            <w:noProof/>
            <w:rPrChange w:id="1463" w:author="Laurence Golding" w:date="2017-10-10T15:25:00Z">
              <w:rPr>
                <w:rStyle w:val="Hyperlink"/>
                <w:noProof/>
              </w:rPr>
            </w:rPrChange>
          </w:rPr>
          <w:delText>F.1 General</w:delText>
        </w:r>
        <w:r w:rsidDel="00D97E6D">
          <w:rPr>
            <w:noProof/>
            <w:webHidden/>
          </w:rPr>
          <w:tab/>
          <w:delText>79</w:delText>
        </w:r>
      </w:del>
    </w:p>
    <w:p w14:paraId="676A3A17" w14:textId="018F1ADC" w:rsidR="00413D45" w:rsidDel="00D97E6D" w:rsidRDefault="00413D45">
      <w:pPr>
        <w:pStyle w:val="TOC2"/>
        <w:tabs>
          <w:tab w:val="right" w:leader="dot" w:pos="9350"/>
        </w:tabs>
        <w:rPr>
          <w:del w:id="1464" w:author="Laurence Golding" w:date="2017-10-10T15:25:00Z"/>
          <w:rFonts w:asciiTheme="minorHAnsi" w:eastAsiaTheme="minorEastAsia" w:hAnsiTheme="minorHAnsi" w:cstheme="minorBidi"/>
          <w:noProof/>
          <w:sz w:val="22"/>
          <w:szCs w:val="22"/>
        </w:rPr>
      </w:pPr>
      <w:del w:id="1465" w:author="Laurence Golding" w:date="2017-10-10T15:25:00Z">
        <w:r w:rsidRPr="00D97E6D" w:rsidDel="00D97E6D">
          <w:rPr>
            <w:noProof/>
            <w:rPrChange w:id="1466" w:author="Laurence Golding" w:date="2017-10-10T15:25:00Z">
              <w:rPr>
                <w:rStyle w:val="Hyperlink"/>
                <w:noProof/>
              </w:rPr>
            </w:rPrChange>
          </w:rPr>
          <w:delText>F.2 Non-deterministic file format elements</w:delText>
        </w:r>
        <w:r w:rsidDel="00D97E6D">
          <w:rPr>
            <w:noProof/>
            <w:webHidden/>
          </w:rPr>
          <w:tab/>
          <w:delText>79</w:delText>
        </w:r>
      </w:del>
    </w:p>
    <w:p w14:paraId="714361A3" w14:textId="3DA2DAF9" w:rsidR="00413D45" w:rsidDel="00D97E6D" w:rsidRDefault="00413D45">
      <w:pPr>
        <w:pStyle w:val="TOC2"/>
        <w:tabs>
          <w:tab w:val="right" w:leader="dot" w:pos="9350"/>
        </w:tabs>
        <w:rPr>
          <w:del w:id="1467" w:author="Laurence Golding" w:date="2017-10-10T15:25:00Z"/>
          <w:rFonts w:asciiTheme="minorHAnsi" w:eastAsiaTheme="minorEastAsia" w:hAnsiTheme="minorHAnsi" w:cstheme="minorBidi"/>
          <w:noProof/>
          <w:sz w:val="22"/>
          <w:szCs w:val="22"/>
        </w:rPr>
      </w:pPr>
      <w:del w:id="1468" w:author="Laurence Golding" w:date="2017-10-10T15:25:00Z">
        <w:r w:rsidRPr="00D97E6D" w:rsidDel="00D97E6D">
          <w:rPr>
            <w:noProof/>
            <w:rPrChange w:id="1469" w:author="Laurence Golding" w:date="2017-10-10T15:25:00Z">
              <w:rPr>
                <w:rStyle w:val="Hyperlink"/>
                <w:noProof/>
              </w:rPr>
            </w:rPrChange>
          </w:rPr>
          <w:delText>F.3 Array and dictionary element ordering</w:delText>
        </w:r>
        <w:r w:rsidDel="00D97E6D">
          <w:rPr>
            <w:noProof/>
            <w:webHidden/>
          </w:rPr>
          <w:tab/>
          <w:delText>80</w:delText>
        </w:r>
      </w:del>
    </w:p>
    <w:p w14:paraId="4105AFE3" w14:textId="785E03EE" w:rsidR="00413D45" w:rsidDel="00D97E6D" w:rsidRDefault="00413D45">
      <w:pPr>
        <w:pStyle w:val="TOC2"/>
        <w:tabs>
          <w:tab w:val="right" w:leader="dot" w:pos="9350"/>
        </w:tabs>
        <w:rPr>
          <w:del w:id="1470" w:author="Laurence Golding" w:date="2017-10-10T15:25:00Z"/>
          <w:rFonts w:asciiTheme="minorHAnsi" w:eastAsiaTheme="minorEastAsia" w:hAnsiTheme="minorHAnsi" w:cstheme="minorBidi"/>
          <w:noProof/>
          <w:sz w:val="22"/>
          <w:szCs w:val="22"/>
        </w:rPr>
      </w:pPr>
      <w:del w:id="1471" w:author="Laurence Golding" w:date="2017-10-10T15:25:00Z">
        <w:r w:rsidRPr="00D97E6D" w:rsidDel="00D97E6D">
          <w:rPr>
            <w:noProof/>
            <w:rPrChange w:id="1472" w:author="Laurence Golding" w:date="2017-10-10T15:25:00Z">
              <w:rPr>
                <w:rStyle w:val="Hyperlink"/>
                <w:noProof/>
              </w:rPr>
            </w:rPrChange>
          </w:rPr>
          <w:delText>F.4 Absolute paths</w:delText>
        </w:r>
        <w:r w:rsidDel="00D97E6D">
          <w:rPr>
            <w:noProof/>
            <w:webHidden/>
          </w:rPr>
          <w:tab/>
          <w:delText>80</w:delText>
        </w:r>
      </w:del>
    </w:p>
    <w:p w14:paraId="1239731B" w14:textId="10F72D2E" w:rsidR="00413D45" w:rsidDel="00D97E6D" w:rsidRDefault="00413D45">
      <w:pPr>
        <w:pStyle w:val="TOC2"/>
        <w:tabs>
          <w:tab w:val="right" w:leader="dot" w:pos="9350"/>
        </w:tabs>
        <w:rPr>
          <w:del w:id="1473" w:author="Laurence Golding" w:date="2017-10-10T15:25:00Z"/>
          <w:rFonts w:asciiTheme="minorHAnsi" w:eastAsiaTheme="minorEastAsia" w:hAnsiTheme="minorHAnsi" w:cstheme="minorBidi"/>
          <w:noProof/>
          <w:sz w:val="22"/>
          <w:szCs w:val="22"/>
        </w:rPr>
      </w:pPr>
      <w:del w:id="1474" w:author="Laurence Golding" w:date="2017-10-10T15:25:00Z">
        <w:r w:rsidRPr="00D97E6D" w:rsidDel="00D97E6D">
          <w:rPr>
            <w:noProof/>
            <w:rPrChange w:id="1475" w:author="Laurence Golding" w:date="2017-10-10T15:25:00Z">
              <w:rPr>
                <w:rStyle w:val="Hyperlink"/>
                <w:noProof/>
              </w:rPr>
            </w:rPrChange>
          </w:rPr>
          <w:delText>F.5 Compensating for non-deterministic output</w:delText>
        </w:r>
        <w:r w:rsidDel="00D97E6D">
          <w:rPr>
            <w:noProof/>
            <w:webHidden/>
          </w:rPr>
          <w:tab/>
          <w:delText>80</w:delText>
        </w:r>
      </w:del>
    </w:p>
    <w:p w14:paraId="41018BE7" w14:textId="140B7AC8" w:rsidR="00413D45" w:rsidDel="00D97E6D" w:rsidRDefault="00413D45">
      <w:pPr>
        <w:pStyle w:val="TOC2"/>
        <w:tabs>
          <w:tab w:val="right" w:leader="dot" w:pos="9350"/>
        </w:tabs>
        <w:rPr>
          <w:del w:id="1476" w:author="Laurence Golding" w:date="2017-10-10T15:25:00Z"/>
          <w:rFonts w:asciiTheme="minorHAnsi" w:eastAsiaTheme="minorEastAsia" w:hAnsiTheme="minorHAnsi" w:cstheme="minorBidi"/>
          <w:noProof/>
          <w:sz w:val="22"/>
          <w:szCs w:val="22"/>
        </w:rPr>
      </w:pPr>
      <w:del w:id="1477" w:author="Laurence Golding" w:date="2017-10-10T15:25:00Z">
        <w:r w:rsidRPr="00D97E6D" w:rsidDel="00D97E6D">
          <w:rPr>
            <w:noProof/>
            <w:rPrChange w:id="1478" w:author="Laurence Golding" w:date="2017-10-10T15:25:00Z">
              <w:rPr>
                <w:rStyle w:val="Hyperlink"/>
                <w:noProof/>
              </w:rPr>
            </w:rPrChange>
          </w:rPr>
          <w:delText>F.6 Interaction between determinism and baselining</w:delText>
        </w:r>
        <w:r w:rsidDel="00D97E6D">
          <w:rPr>
            <w:noProof/>
            <w:webHidden/>
          </w:rPr>
          <w:tab/>
          <w:delText>81</w:delText>
        </w:r>
      </w:del>
    </w:p>
    <w:p w14:paraId="7361067D" w14:textId="1B664884" w:rsidR="00413D45" w:rsidDel="00D97E6D" w:rsidRDefault="00413D45">
      <w:pPr>
        <w:pStyle w:val="TOC1"/>
        <w:rPr>
          <w:del w:id="1479" w:author="Laurence Golding" w:date="2017-10-10T15:25:00Z"/>
          <w:rFonts w:asciiTheme="minorHAnsi" w:eastAsiaTheme="minorEastAsia" w:hAnsiTheme="minorHAnsi" w:cstheme="minorBidi"/>
          <w:noProof/>
          <w:sz w:val="22"/>
          <w:szCs w:val="22"/>
        </w:rPr>
      </w:pPr>
      <w:del w:id="1480" w:author="Laurence Golding" w:date="2017-10-10T15:25:00Z">
        <w:r w:rsidRPr="00D97E6D" w:rsidDel="00D97E6D">
          <w:rPr>
            <w:noProof/>
            <w:rPrChange w:id="1481" w:author="Laurence Golding" w:date="2017-10-10T15:25:00Z">
              <w:rPr>
                <w:rStyle w:val="Hyperlink"/>
                <w:noProof/>
              </w:rPr>
            </w:rPrChange>
          </w:rPr>
          <w:delText>Appendix G. Guidance on fixes</w:delText>
        </w:r>
        <w:r w:rsidDel="00D97E6D">
          <w:rPr>
            <w:noProof/>
            <w:webHidden/>
          </w:rPr>
          <w:tab/>
          <w:delText>82</w:delText>
        </w:r>
      </w:del>
    </w:p>
    <w:p w14:paraId="6C42E6FD" w14:textId="1ABC4C26" w:rsidR="00413D45" w:rsidDel="00D97E6D" w:rsidRDefault="00413D45">
      <w:pPr>
        <w:pStyle w:val="TOC1"/>
        <w:rPr>
          <w:del w:id="1482" w:author="Laurence Golding" w:date="2017-10-10T15:25:00Z"/>
          <w:rFonts w:asciiTheme="minorHAnsi" w:eastAsiaTheme="minorEastAsia" w:hAnsiTheme="minorHAnsi" w:cstheme="minorBidi"/>
          <w:noProof/>
          <w:sz w:val="22"/>
          <w:szCs w:val="22"/>
        </w:rPr>
      </w:pPr>
      <w:del w:id="1483" w:author="Laurence Golding" w:date="2017-10-10T15:25:00Z">
        <w:r w:rsidRPr="00D97E6D" w:rsidDel="00D97E6D">
          <w:rPr>
            <w:noProof/>
            <w:rPrChange w:id="1484" w:author="Laurence Golding" w:date="2017-10-10T15:25:00Z">
              <w:rPr>
                <w:rStyle w:val="Hyperlink"/>
                <w:noProof/>
              </w:rPr>
            </w:rPrChange>
          </w:rPr>
          <w:delText>Appendix H. Examples</w:delText>
        </w:r>
        <w:r w:rsidDel="00D97E6D">
          <w:rPr>
            <w:noProof/>
            <w:webHidden/>
          </w:rPr>
          <w:tab/>
          <w:delText>83</w:delText>
        </w:r>
      </w:del>
    </w:p>
    <w:p w14:paraId="5DA4623B" w14:textId="34047FC2" w:rsidR="00413D45" w:rsidDel="00D97E6D" w:rsidRDefault="00413D45">
      <w:pPr>
        <w:pStyle w:val="TOC2"/>
        <w:tabs>
          <w:tab w:val="right" w:leader="dot" w:pos="9350"/>
        </w:tabs>
        <w:rPr>
          <w:del w:id="1485" w:author="Laurence Golding" w:date="2017-10-10T15:25:00Z"/>
          <w:rFonts w:asciiTheme="minorHAnsi" w:eastAsiaTheme="minorEastAsia" w:hAnsiTheme="minorHAnsi" w:cstheme="minorBidi"/>
          <w:noProof/>
          <w:sz w:val="22"/>
          <w:szCs w:val="22"/>
        </w:rPr>
      </w:pPr>
      <w:del w:id="1486" w:author="Laurence Golding" w:date="2017-10-10T15:25:00Z">
        <w:r w:rsidRPr="00D97E6D" w:rsidDel="00D97E6D">
          <w:rPr>
            <w:noProof/>
            <w:rPrChange w:id="1487" w:author="Laurence Golding" w:date="2017-10-10T15:25:00Z">
              <w:rPr>
                <w:rStyle w:val="Hyperlink"/>
                <w:noProof/>
              </w:rPr>
            </w:rPrChange>
          </w:rPr>
          <w:delText>H.1 Minimal valid SARIF file resulting from a scan</w:delText>
        </w:r>
        <w:r w:rsidDel="00D97E6D">
          <w:rPr>
            <w:noProof/>
            <w:webHidden/>
          </w:rPr>
          <w:tab/>
          <w:delText>83</w:delText>
        </w:r>
      </w:del>
    </w:p>
    <w:p w14:paraId="0659680D" w14:textId="10E7B791" w:rsidR="00413D45" w:rsidDel="00D97E6D" w:rsidRDefault="00413D45">
      <w:pPr>
        <w:pStyle w:val="TOC2"/>
        <w:tabs>
          <w:tab w:val="right" w:leader="dot" w:pos="9350"/>
        </w:tabs>
        <w:rPr>
          <w:del w:id="1488" w:author="Laurence Golding" w:date="2017-10-10T15:25:00Z"/>
          <w:rFonts w:asciiTheme="minorHAnsi" w:eastAsiaTheme="minorEastAsia" w:hAnsiTheme="minorHAnsi" w:cstheme="minorBidi"/>
          <w:noProof/>
          <w:sz w:val="22"/>
          <w:szCs w:val="22"/>
        </w:rPr>
      </w:pPr>
      <w:del w:id="1489" w:author="Laurence Golding" w:date="2017-10-10T15:25:00Z">
        <w:r w:rsidRPr="00D97E6D" w:rsidDel="00D97E6D">
          <w:rPr>
            <w:noProof/>
            <w:rPrChange w:id="1490" w:author="Laurence Golding" w:date="2017-10-10T15:25:00Z">
              <w:rPr>
                <w:rStyle w:val="Hyperlink"/>
                <w:noProof/>
              </w:rPr>
            </w:rPrChange>
          </w:rPr>
          <w:delText>H.2 Minimal recommended SARIF file with source information</w:delText>
        </w:r>
        <w:r w:rsidDel="00D97E6D">
          <w:rPr>
            <w:noProof/>
            <w:webHidden/>
          </w:rPr>
          <w:tab/>
          <w:delText>83</w:delText>
        </w:r>
      </w:del>
    </w:p>
    <w:p w14:paraId="2EF95C71" w14:textId="487DA7E5" w:rsidR="00413D45" w:rsidDel="00D97E6D" w:rsidRDefault="00413D45">
      <w:pPr>
        <w:pStyle w:val="TOC2"/>
        <w:tabs>
          <w:tab w:val="right" w:leader="dot" w:pos="9350"/>
        </w:tabs>
        <w:rPr>
          <w:del w:id="1491" w:author="Laurence Golding" w:date="2017-10-10T15:25:00Z"/>
          <w:rFonts w:asciiTheme="minorHAnsi" w:eastAsiaTheme="minorEastAsia" w:hAnsiTheme="minorHAnsi" w:cstheme="minorBidi"/>
          <w:noProof/>
          <w:sz w:val="22"/>
          <w:szCs w:val="22"/>
        </w:rPr>
      </w:pPr>
      <w:del w:id="1492" w:author="Laurence Golding" w:date="2017-10-10T15:25:00Z">
        <w:r w:rsidRPr="00D97E6D" w:rsidDel="00D97E6D">
          <w:rPr>
            <w:noProof/>
            <w:rPrChange w:id="1493" w:author="Laurence Golding" w:date="2017-10-10T15:25:00Z">
              <w:rPr>
                <w:rStyle w:val="Hyperlink"/>
                <w:noProof/>
              </w:rPr>
            </w:rPrChange>
          </w:rPr>
          <w:delText>H.3 Minimal recommended SARIF file without source information</w:delText>
        </w:r>
        <w:r w:rsidDel="00D97E6D">
          <w:rPr>
            <w:noProof/>
            <w:webHidden/>
          </w:rPr>
          <w:tab/>
          <w:delText>84</w:delText>
        </w:r>
      </w:del>
    </w:p>
    <w:p w14:paraId="2F5C2ADA" w14:textId="39610B38" w:rsidR="00413D45" w:rsidDel="00D97E6D" w:rsidRDefault="00413D45">
      <w:pPr>
        <w:pStyle w:val="TOC2"/>
        <w:tabs>
          <w:tab w:val="right" w:leader="dot" w:pos="9350"/>
        </w:tabs>
        <w:rPr>
          <w:del w:id="1494" w:author="Laurence Golding" w:date="2017-10-10T15:25:00Z"/>
          <w:rFonts w:asciiTheme="minorHAnsi" w:eastAsiaTheme="minorEastAsia" w:hAnsiTheme="minorHAnsi" w:cstheme="minorBidi"/>
          <w:noProof/>
          <w:sz w:val="22"/>
          <w:szCs w:val="22"/>
        </w:rPr>
      </w:pPr>
      <w:del w:id="1495" w:author="Laurence Golding" w:date="2017-10-10T15:25:00Z">
        <w:r w:rsidRPr="00D97E6D" w:rsidDel="00D97E6D">
          <w:rPr>
            <w:noProof/>
            <w:rPrChange w:id="1496" w:author="Laurence Golding" w:date="2017-10-10T15:25:00Z">
              <w:rPr>
                <w:rStyle w:val="Hyperlink"/>
                <w:noProof/>
              </w:rPr>
            </w:rPrChange>
          </w:rPr>
          <w:delText>H.4 SARIF file for exporting rule metadata</w:delText>
        </w:r>
        <w:r w:rsidDel="00D97E6D">
          <w:rPr>
            <w:noProof/>
            <w:webHidden/>
          </w:rPr>
          <w:tab/>
          <w:delText>85</w:delText>
        </w:r>
      </w:del>
    </w:p>
    <w:p w14:paraId="7DE4B1D4" w14:textId="1990E81E" w:rsidR="00413D45" w:rsidDel="00D97E6D" w:rsidRDefault="00413D45">
      <w:pPr>
        <w:pStyle w:val="TOC2"/>
        <w:tabs>
          <w:tab w:val="right" w:leader="dot" w:pos="9350"/>
        </w:tabs>
        <w:rPr>
          <w:del w:id="1497" w:author="Laurence Golding" w:date="2017-10-10T15:25:00Z"/>
          <w:rFonts w:asciiTheme="minorHAnsi" w:eastAsiaTheme="minorEastAsia" w:hAnsiTheme="minorHAnsi" w:cstheme="minorBidi"/>
          <w:noProof/>
          <w:sz w:val="22"/>
          <w:szCs w:val="22"/>
        </w:rPr>
      </w:pPr>
      <w:del w:id="1498" w:author="Laurence Golding" w:date="2017-10-10T15:25:00Z">
        <w:r w:rsidRPr="00D97E6D" w:rsidDel="00D97E6D">
          <w:rPr>
            <w:noProof/>
            <w:rPrChange w:id="1499" w:author="Laurence Golding" w:date="2017-10-10T15:25:00Z">
              <w:rPr>
                <w:rStyle w:val="Hyperlink"/>
                <w:noProof/>
              </w:rPr>
            </w:rPrChange>
          </w:rPr>
          <w:delText>H.5 Comprehensive SARIF file</w:delText>
        </w:r>
        <w:r w:rsidDel="00D97E6D">
          <w:rPr>
            <w:noProof/>
            <w:webHidden/>
          </w:rPr>
          <w:tab/>
          <w:delText>86</w:delText>
        </w:r>
      </w:del>
    </w:p>
    <w:p w14:paraId="4986FA8A" w14:textId="768B065C" w:rsidR="00413D45" w:rsidDel="00D97E6D" w:rsidRDefault="00413D45">
      <w:pPr>
        <w:pStyle w:val="TOC1"/>
        <w:rPr>
          <w:del w:id="1500" w:author="Laurence Golding" w:date="2017-10-10T15:25:00Z"/>
          <w:rFonts w:asciiTheme="minorHAnsi" w:eastAsiaTheme="minorEastAsia" w:hAnsiTheme="minorHAnsi" w:cstheme="minorBidi"/>
          <w:noProof/>
          <w:sz w:val="22"/>
          <w:szCs w:val="22"/>
        </w:rPr>
      </w:pPr>
      <w:del w:id="1501" w:author="Laurence Golding" w:date="2017-10-10T15:25:00Z">
        <w:r w:rsidRPr="00D97E6D" w:rsidDel="00D97E6D">
          <w:rPr>
            <w:noProof/>
            <w:rPrChange w:id="1502" w:author="Laurence Golding" w:date="2017-10-10T15:25:00Z">
              <w:rPr>
                <w:rStyle w:val="Hyperlink"/>
                <w:noProof/>
              </w:rPr>
            </w:rPrChange>
          </w:rPr>
          <w:delText>Appendix I. Revision History</w:delText>
        </w:r>
        <w:r w:rsidDel="00D97E6D">
          <w:rPr>
            <w:noProof/>
            <w:webHidden/>
          </w:rPr>
          <w:tab/>
          <w:delText>92</w:delText>
        </w:r>
      </w:del>
    </w:p>
    <w:p w14:paraId="300EBE96" w14:textId="36B20A9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8"/>
          <w:pgSz w:w="12240" w:h="15840" w:code="1"/>
          <w:pgMar w:top="1440" w:right="1440" w:bottom="720" w:left="1440" w:header="720" w:footer="720" w:gutter="0"/>
          <w:cols w:space="720"/>
          <w:docGrid w:linePitch="360"/>
        </w:sectPr>
      </w:pPr>
      <w:bookmarkStart w:id="1507" w:name="_Toc287332006"/>
    </w:p>
    <w:p w14:paraId="12382379" w14:textId="77777777" w:rsidR="00C71349" w:rsidRPr="00C52EFC" w:rsidRDefault="00177DED" w:rsidP="0076113A">
      <w:pPr>
        <w:pStyle w:val="Heading1"/>
      </w:pPr>
      <w:bookmarkStart w:id="1508" w:name="_Toc495412443"/>
      <w:r>
        <w:lastRenderedPageBreak/>
        <w:t>Introduction</w:t>
      </w:r>
      <w:bookmarkEnd w:id="2"/>
      <w:bookmarkEnd w:id="1507"/>
      <w:bookmarkEnd w:id="1508"/>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1509" w:name="_Toc85472893"/>
      <w:bookmarkStart w:id="1510" w:name="_Toc287332007"/>
      <w:bookmarkStart w:id="1511" w:name="_Toc495412444"/>
      <w:r>
        <w:t>IPR Policy</w:t>
      </w:r>
      <w:bookmarkEnd w:id="1511"/>
    </w:p>
    <w:p w14:paraId="46AF25ED" w14:textId="17BDE3CA" w:rsidR="00FD012A" w:rsidRDefault="00FD012A" w:rsidP="00604E9A">
      <w:pPr>
        <w:pStyle w:val="Abstract"/>
        <w:ind w:left="0"/>
      </w:pPr>
      <w:r w:rsidRPr="004C3207">
        <w:t xml:space="preserve">This Working Draft is being developed under the </w:t>
      </w:r>
      <w:r w:rsidR="00BA1C8A">
        <w:fldChar w:fldCharType="begin"/>
      </w:r>
      <w:r w:rsidR="00BA1C8A">
        <w:instrText xml:space="preserve"> HYPERLINK "https://www.oasis-open.org/policies-guidelines/ipr" \l "RF-on-RAND-Mode" </w:instrText>
      </w:r>
      <w:ins w:id="1512" w:author="Laurence Golding" w:date="2017-10-10T15:25:00Z"/>
      <w:r w:rsidR="00BA1C8A">
        <w:fldChar w:fldCharType="separate"/>
      </w:r>
      <w:r w:rsidRPr="004C3207">
        <w:rPr>
          <w:rStyle w:val="Hyperlink"/>
        </w:rPr>
        <w:t>RF on RAND Terms</w:t>
      </w:r>
      <w:r w:rsidR="00BA1C8A">
        <w:rPr>
          <w:rStyle w:val="Hyperlink"/>
        </w:rPr>
        <w:fldChar w:fldCharType="end"/>
      </w:r>
      <w:r w:rsidRPr="004C3207">
        <w:t xml:space="preserve"> Mode of the </w:t>
      </w:r>
      <w:r w:rsidR="00BA1C8A">
        <w:fldChar w:fldCharType="begin"/>
      </w:r>
      <w:r w:rsidR="00BA1C8A">
        <w:instrText xml:space="preserve"> HYPERLINK "https://www.oasis-open.org/policies-guidelines/ipr" </w:instrText>
      </w:r>
      <w:ins w:id="1513" w:author="Laurence Golding" w:date="2017-10-10T15:25:00Z"/>
      <w:r w:rsidR="00BA1C8A">
        <w:fldChar w:fldCharType="separate"/>
      </w:r>
      <w:r w:rsidRPr="00A517E4">
        <w:rPr>
          <w:rStyle w:val="Hyperlink"/>
        </w:rPr>
        <w:t>OASIS IPR Policy</w:t>
      </w:r>
      <w:r w:rsidR="00BA1C8A">
        <w:rPr>
          <w:rStyle w:val="Hyperlink"/>
        </w:rPr>
        <w:fldChar w:fldCharType="end"/>
      </w:r>
      <w:r w:rsidRPr="004C3207">
        <w:t>, the mode chosen when the Techn</w:t>
      </w:r>
      <w:r>
        <w:t>ical Committee was established.</w:t>
      </w:r>
    </w:p>
    <w:p w14:paraId="3A04B69D" w14:textId="6AD87FF7"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r w:rsidR="00BA1C8A">
        <w:fldChar w:fldCharType="begin"/>
      </w:r>
      <w:r w:rsidR="00BA1C8A">
        <w:instrText xml:space="preserve"> HYPERLINK "https://www.oasis-open.org/committees/sarif/ipr.php" </w:instrText>
      </w:r>
      <w:ins w:id="1514" w:author="Laurence Golding" w:date="2017-10-10T15:25:00Z"/>
      <w:r w:rsidR="00BA1C8A">
        <w:fldChar w:fldCharType="separate"/>
      </w:r>
      <w:r w:rsidRPr="00FD012A">
        <w:rPr>
          <w:rStyle w:val="Hyperlink"/>
        </w:rPr>
        <w:t>https://www.oasis-open.org/committees/sarif/ipr.php</w:t>
      </w:r>
      <w:r w:rsidR="00BA1C8A">
        <w:rPr>
          <w:rStyle w:val="Hyperlink"/>
        </w:rPr>
        <w:fldChar w:fldCharType="end"/>
      </w:r>
      <w:r w:rsidRPr="004C3207">
        <w:t>).</w:t>
      </w:r>
    </w:p>
    <w:p w14:paraId="65CDD083" w14:textId="77777777" w:rsidR="00C71349" w:rsidRDefault="00C02DEC" w:rsidP="00A710C8">
      <w:pPr>
        <w:pStyle w:val="Heading2"/>
      </w:pPr>
      <w:bookmarkStart w:id="1515" w:name="_Toc495412445"/>
      <w:r>
        <w:t>Terminology</w:t>
      </w:r>
      <w:bookmarkEnd w:id="1509"/>
      <w:bookmarkEnd w:id="1510"/>
      <w:bookmarkEnd w:id="1515"/>
    </w:p>
    <w:p w14:paraId="23C51B77" w14:textId="0EB220CB"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A52C9" w:rsidRPr="001A52C9">
        <w:t>[</w:t>
      </w:r>
      <w:r w:rsidR="00BA1C8A">
        <w:fldChar w:fldCharType="begin"/>
      </w:r>
      <w:r w:rsidR="00BA1C8A">
        <w:instrText xml:space="preserve"> HYPERLINK \l "RFC2119" </w:instrText>
      </w:r>
      <w:ins w:id="1516" w:author="Laurence Golding" w:date="2017-10-10T15:25:00Z"/>
      <w:r w:rsidR="00BA1C8A">
        <w:fldChar w:fldCharType="separate"/>
      </w:r>
      <w:r w:rsidR="001A52C9" w:rsidRPr="001A52C9">
        <w:rPr>
          <w:rStyle w:val="Hyperlink"/>
        </w:rPr>
        <w:t>RFC2119</w:t>
      </w:r>
      <w:r w:rsidR="00BA1C8A">
        <w:rPr>
          <w:rStyle w:val="Hyperlink"/>
        </w:rPr>
        <w:fldChar w:fldCharType="end"/>
      </w:r>
      <w:r w:rsidR="001A52C9" w:rsidRPr="001A52C9">
        <w:t>]</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1A15CF9A" w14:textId="255C639F" w:rsidR="006B272F" w:rsidRDefault="0003129F" w:rsidP="0003129F">
      <w:pPr>
        <w:pStyle w:val="Definitionterm"/>
      </w:pPr>
      <w:r>
        <w:t>file</w:t>
      </w:r>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61B08742" w14:textId="2B141251" w:rsidR="0003129F" w:rsidRDefault="0003129F" w:rsidP="0003129F">
      <w:pPr>
        <w:pStyle w:val="Definitionterm"/>
      </w:pPr>
      <w:r>
        <w:t>top-level file</w:t>
      </w:r>
    </w:p>
    <w:p w14:paraId="3C0F7DAD" w14:textId="061D0ECB" w:rsidR="0003129F" w:rsidRDefault="0003129F" w:rsidP="0003129F">
      <w:pPr>
        <w:pStyle w:val="Definition"/>
      </w:pPr>
      <w:r w:rsidRPr="0003129F">
        <w:t>file which is not contained within any other file</w:t>
      </w:r>
    </w:p>
    <w:p w14:paraId="23CD2DE2" w14:textId="4B9EEAF8" w:rsidR="0003129F" w:rsidRDefault="0003129F" w:rsidP="0003129F">
      <w:pPr>
        <w:pStyle w:val="Definitionterm"/>
      </w:pPr>
      <w:r>
        <w:t>nested file</w:t>
      </w:r>
    </w:p>
    <w:p w14:paraId="2AA905C9" w14:textId="3B4BB2EA" w:rsidR="0003129F" w:rsidRDefault="0003129F" w:rsidP="0003129F">
      <w:pPr>
        <w:pStyle w:val="Definition"/>
      </w:pPr>
      <w:r w:rsidRPr="0003129F">
        <w:lastRenderedPageBreak/>
        <w:t>file which is contained within another file</w:t>
      </w:r>
    </w:p>
    <w:p w14:paraId="621BA089" w14:textId="44CF8185" w:rsidR="0003129F" w:rsidRDefault="0003129F" w:rsidP="0003129F">
      <w:pPr>
        <w:pStyle w:val="Definitionterm"/>
      </w:pPr>
      <w:r>
        <w:t>parent (file)</w:t>
      </w:r>
    </w:p>
    <w:p w14:paraId="67A8A65A" w14:textId="4324E223" w:rsidR="0003129F" w:rsidRDefault="0003129F" w:rsidP="0003129F">
      <w:pPr>
        <w:pStyle w:val="Definition"/>
      </w:pPr>
      <w:r w:rsidRPr="0003129F">
        <w:t>file which contains one or more nested files</w:t>
      </w:r>
    </w:p>
    <w:p w14:paraId="790438EB" w14:textId="485BDE5F" w:rsidR="0003129F" w:rsidRDefault="0003129F" w:rsidP="0003129F">
      <w:pPr>
        <w:pStyle w:val="Definitionterm"/>
      </w:pPr>
      <w:r>
        <w:t>(programming) artifact</w:t>
      </w:r>
    </w:p>
    <w:p w14:paraId="125DB4FA" w14:textId="79D56995" w:rsidR="00C130CD" w:rsidRDefault="0003129F" w:rsidP="00C130CD">
      <w:pPr>
        <w:pStyle w:val="Definition"/>
      </w:pPr>
      <w:r w:rsidRPr="0003129F">
        <w:t>file, produced manually by a person or automatically by a program, which results from the activity of programming</w:t>
      </w:r>
    </w:p>
    <w:p w14:paraId="0B408480" w14:textId="122223C7" w:rsidR="00C130CD" w:rsidRPr="00C130CD" w:rsidRDefault="00C130CD" w:rsidP="00C130CD">
      <w:pPr>
        <w:pStyle w:val="Note"/>
      </w:pPr>
      <w:r w:rsidRPr="00C130CD">
        <w:t>Example: Source code, object code, program configuration data, documentation</w:t>
      </w:r>
      <w:r>
        <w:t>.</w:t>
      </w:r>
    </w:p>
    <w:p w14:paraId="2FEC97B5" w14:textId="340045B8" w:rsidR="002644D0" w:rsidRDefault="002644D0" w:rsidP="002644D0">
      <w:pPr>
        <w:pStyle w:val="Definitionterm"/>
      </w:pPr>
      <w:r>
        <w:t>result</w:t>
      </w:r>
    </w:p>
    <w:p w14:paraId="097F7EE3" w14:textId="228E104D" w:rsidR="002644D0" w:rsidRDefault="002644D0" w:rsidP="002644D0">
      <w:pPr>
        <w:pStyle w:val="Definition"/>
      </w:pPr>
      <w:r w:rsidRPr="002644D0">
        <w:t>condition present in a programming artifact</w:t>
      </w:r>
    </w:p>
    <w:p w14:paraId="3F1418B0" w14:textId="73F3F204" w:rsidR="002644D0" w:rsidRDefault="002644D0" w:rsidP="002644D0">
      <w:pPr>
        <w:pStyle w:val="Definitionterm"/>
      </w:pPr>
      <w:r>
        <w:t>problem</w:t>
      </w:r>
    </w:p>
    <w:p w14:paraId="70986E00" w14:textId="4EE19114" w:rsidR="002644D0" w:rsidRDefault="002644D0" w:rsidP="00C130CD">
      <w:pPr>
        <w:pStyle w:val="Definition"/>
      </w:pPr>
      <w:r w:rsidRPr="002644D0">
        <w:t>result which indicates a condition that has the potential to detract from the quality of the program</w:t>
      </w:r>
    </w:p>
    <w:p w14:paraId="3E879B89" w14:textId="681E6BD6" w:rsidR="00C130CD" w:rsidRPr="00C130CD" w:rsidRDefault="00C130CD" w:rsidP="00C130CD">
      <w:pPr>
        <w:pStyle w:val="Note"/>
      </w:pPr>
      <w:r w:rsidRPr="00C130CD">
        <w:t>Example: A security vulnerability, a deviation from conformance to contractual or legal requirements, a deviation from conformance to stylistic standards.</w:t>
      </w:r>
    </w:p>
    <w:p w14:paraId="043AE373" w14:textId="33F3E745" w:rsidR="002644D0" w:rsidRDefault="002644D0" w:rsidP="002644D0">
      <w:pPr>
        <w:pStyle w:val="Definitionterm"/>
      </w:pPr>
      <w:r>
        <w:t>(static analysis) tool</w:t>
      </w:r>
    </w:p>
    <w:p w14:paraId="475E6F6D" w14:textId="17F39CB5" w:rsidR="00C130CD" w:rsidRDefault="002644D0" w:rsidP="002644D0">
      <w:pPr>
        <w:pStyle w:val="Definition"/>
      </w:pPr>
      <w:r w:rsidRPr="002644D0">
        <w:t>program that examines programming artifacts in order to detect problems, without executing the program</w:t>
      </w:r>
    </w:p>
    <w:p w14:paraId="77CF8239" w14:textId="0317ADB7" w:rsidR="00C130CD" w:rsidRPr="00C130CD" w:rsidRDefault="00C130CD" w:rsidP="00C130CD">
      <w:pPr>
        <w:pStyle w:val="Note"/>
      </w:pPr>
      <w:r w:rsidRPr="00C130CD">
        <w:t>Example: Lint</w:t>
      </w:r>
    </w:p>
    <w:p w14:paraId="070DD0B8" w14:textId="665BF8F5" w:rsidR="002644D0" w:rsidRDefault="002644D0" w:rsidP="002644D0">
      <w:pPr>
        <w:pStyle w:val="Definitionterm"/>
      </w:pPr>
      <w:r w:rsidRPr="002644D0">
        <w:t>conversion tool, converter</w:t>
      </w:r>
    </w:p>
    <w:p w14:paraId="716AC337" w14:textId="1C701781" w:rsidR="002644D0" w:rsidRDefault="00C130CD" w:rsidP="002644D0">
      <w:pPr>
        <w:pStyle w:val="Definition"/>
      </w:pPr>
      <w:r w:rsidRPr="00C130CD">
        <w:t>program that converts the output of another program into a different format</w:t>
      </w:r>
    </w:p>
    <w:p w14:paraId="134278C6" w14:textId="6FFDE144" w:rsidR="00C130CD" w:rsidRDefault="00C130CD" w:rsidP="00C130CD">
      <w:pPr>
        <w:pStyle w:val="Definitionterm"/>
      </w:pPr>
      <w:r>
        <w:t>analysis target</w:t>
      </w:r>
    </w:p>
    <w:p w14:paraId="79B7D494" w14:textId="506E2688" w:rsidR="00C130CD" w:rsidRDefault="00C130CD" w:rsidP="00C130CD">
      <w:pPr>
        <w:pStyle w:val="Definition"/>
      </w:pPr>
      <w:r w:rsidRPr="00C130CD">
        <w:t>programming artifact which a static analysis tool is instructed to analyze</w:t>
      </w:r>
    </w:p>
    <w:p w14:paraId="2CC91FE0" w14:textId="263E42D2" w:rsidR="00C130CD" w:rsidRDefault="00C130CD" w:rsidP="00C130CD">
      <w:pPr>
        <w:pStyle w:val="Definitionterm"/>
      </w:pPr>
      <w:r>
        <w:t>result file</w:t>
      </w:r>
    </w:p>
    <w:p w14:paraId="3D963FD7" w14:textId="373A10A2" w:rsidR="00C130CD" w:rsidRDefault="00C130CD" w:rsidP="00C130CD">
      <w:pPr>
        <w:pStyle w:val="Definition"/>
      </w:pPr>
      <w:r w:rsidRPr="00C130CD">
        <w:t>file in which a static analysis tool detects a result</w:t>
      </w:r>
    </w:p>
    <w:p w14:paraId="499CFA6E" w14:textId="04E2C888" w:rsidR="00C130CD" w:rsidRDefault="00C130CD" w:rsidP="00C130CD">
      <w:pPr>
        <w:pStyle w:val="Definitionterm"/>
      </w:pPr>
      <w:r>
        <w:t>rule</w:t>
      </w:r>
    </w:p>
    <w:p w14:paraId="0B33AA9A" w14:textId="76FE73C9" w:rsidR="00C130CD" w:rsidRDefault="00C130CD" w:rsidP="00C130CD">
      <w:pPr>
        <w:pStyle w:val="Definition"/>
      </w:pPr>
      <w:r w:rsidRPr="00C130CD">
        <w:t>specific criterion for correctness verified by a static analysis tool</w:t>
      </w:r>
    </w:p>
    <w:p w14:paraId="1AACCEC6" w14:textId="539CDB9B" w:rsidR="00C130CD" w:rsidRDefault="00C130CD" w:rsidP="00C130CD">
      <w:pPr>
        <w:pStyle w:val="Note"/>
      </w:pPr>
      <w:r>
        <w:t xml:space="preserve">NOTE 1: </w:t>
      </w:r>
      <w:r w:rsidRPr="00C130CD">
        <w:t>Many static analysis tools associate a “rule id” with each result they report, but some do not.</w:t>
      </w:r>
    </w:p>
    <w:p w14:paraId="43A1B13C" w14:textId="423ED2D4" w:rsidR="00C130CD" w:rsidRDefault="00C130CD" w:rsidP="00C130CD">
      <w:pPr>
        <w:pStyle w:val="Note"/>
      </w:pPr>
      <w:r>
        <w:t>NOTE 2: Some rules verify generally accepted criteria for correctness; others verify conventions in use in a particular team or organization.</w:t>
      </w:r>
    </w:p>
    <w:p w14:paraId="7F2AD5D2" w14:textId="0043892D" w:rsidR="00C130CD" w:rsidRDefault="00C130CD" w:rsidP="00C130CD">
      <w:pPr>
        <w:pStyle w:val="Note"/>
      </w:pPr>
      <w:r>
        <w:t xml:space="preserve">Example: </w:t>
      </w:r>
      <w:r w:rsidRPr="00C130CD">
        <w:t>“Variables must be initialized before use”, “Class names must begin with an uppercase letter”.</w:t>
      </w:r>
    </w:p>
    <w:p w14:paraId="39F2248B" w14:textId="45617BA7" w:rsidR="00C130CD" w:rsidRDefault="00C130CD" w:rsidP="00C130CD">
      <w:pPr>
        <w:pStyle w:val="Definitionterm"/>
      </w:pPr>
      <w:r>
        <w:t>stable value</w:t>
      </w:r>
    </w:p>
    <w:p w14:paraId="47D1950D" w14:textId="2AC67D3E" w:rsidR="00C130CD" w:rsidRDefault="00C130CD" w:rsidP="00C130CD">
      <w:pPr>
        <w:pStyle w:val="Definition"/>
      </w:pPr>
      <w:r w:rsidRPr="00C130CD">
        <w:t>value which, once established, never changes over time</w:t>
      </w:r>
    </w:p>
    <w:p w14:paraId="1BBF75B0" w14:textId="424D678D" w:rsidR="00C130CD" w:rsidRDefault="00C130CD" w:rsidP="00C130CD">
      <w:pPr>
        <w:pStyle w:val="Definitionterm"/>
      </w:pPr>
      <w:r>
        <w:t>rule id</w:t>
      </w:r>
    </w:p>
    <w:p w14:paraId="2E8A6B15" w14:textId="754ABFF0" w:rsidR="00C130CD" w:rsidRDefault="00C130CD" w:rsidP="00C130CD">
      <w:pPr>
        <w:pStyle w:val="Definition"/>
      </w:pPr>
      <w:r w:rsidRPr="00C130CD">
        <w:t>stable value which a static analysis tool associates with a rule</w:t>
      </w:r>
    </w:p>
    <w:p w14:paraId="4FB258AA" w14:textId="7EE1B7A3" w:rsidR="00C130CD" w:rsidRDefault="00C130CD" w:rsidP="00C130CD">
      <w:pPr>
        <w:pStyle w:val="Note"/>
      </w:pPr>
      <w:r>
        <w:t xml:space="preserve">NOTE: </w:t>
      </w:r>
      <w:r w:rsidRPr="00C130CD">
        <w:t>A rule id is more likely to remain stable if it is a symbolic or numeric value, as opposed to a descriptive string.</w:t>
      </w:r>
    </w:p>
    <w:p w14:paraId="344ED1A4" w14:textId="3D90D2B1" w:rsidR="00C130CD" w:rsidRDefault="00C130CD" w:rsidP="00C130CD">
      <w:pPr>
        <w:pStyle w:val="Note"/>
      </w:pPr>
      <w:r>
        <w:t xml:space="preserve">Example: </w:t>
      </w:r>
      <w:r w:rsidRPr="005F48D5">
        <w:rPr>
          <w:rStyle w:val="CODEtemp"/>
        </w:rPr>
        <w:t>CA2001</w:t>
      </w:r>
    </w:p>
    <w:p w14:paraId="77EFB813" w14:textId="36C8F3D9" w:rsidR="00C130CD" w:rsidRDefault="00367B83" w:rsidP="005F48D5">
      <w:pPr>
        <w:pStyle w:val="Definitionterm"/>
      </w:pPr>
      <w:r>
        <w:t>rule metadata</w:t>
      </w:r>
    </w:p>
    <w:p w14:paraId="563F9243" w14:textId="50F5FC86" w:rsidR="00367B83" w:rsidRDefault="00367B83" w:rsidP="00367B83">
      <w:pPr>
        <w:pStyle w:val="Definition"/>
      </w:pPr>
      <w:r>
        <w:t>information that describes a rule</w:t>
      </w:r>
    </w:p>
    <w:p w14:paraId="07E5896F" w14:textId="7DEB7865" w:rsidR="00367B83" w:rsidRDefault="00367B83" w:rsidP="00367B83">
      <w:pPr>
        <w:pStyle w:val="Note"/>
      </w:pPr>
      <w:r>
        <w:t xml:space="preserve">Example: </w:t>
      </w:r>
      <w:r w:rsidRPr="00367B83">
        <w:t>Category (for example, “Style” or “Security”), documentation URI</w:t>
      </w:r>
      <w:r>
        <w:t>.</w:t>
      </w:r>
    </w:p>
    <w:p w14:paraId="4D76ACE2" w14:textId="4757F516" w:rsidR="00367B83" w:rsidRDefault="00367B83" w:rsidP="00367B83">
      <w:pPr>
        <w:pStyle w:val="Definitionterm"/>
      </w:pPr>
      <w:r>
        <w:lastRenderedPageBreak/>
        <w:t>log file</w:t>
      </w:r>
    </w:p>
    <w:p w14:paraId="146228DB" w14:textId="50CEC9EE" w:rsidR="00367B83" w:rsidRDefault="00367B83" w:rsidP="00367B83">
      <w:pPr>
        <w:pStyle w:val="Definition"/>
      </w:pPr>
      <w:r w:rsidRPr="00367B83">
        <w:t>output file produced by a static analysis tool, which enumerates the results produced by the tool</w:t>
      </w:r>
    </w:p>
    <w:p w14:paraId="28258CF9" w14:textId="492C7C17" w:rsidR="00367B83" w:rsidRDefault="00367B83" w:rsidP="00367B83">
      <w:pPr>
        <w:pStyle w:val="Definitionterm"/>
      </w:pPr>
      <w:r>
        <w:t>run</w:t>
      </w:r>
    </w:p>
    <w:p w14:paraId="12545104" w14:textId="5A8A6FA0" w:rsidR="00367B83" w:rsidRDefault="00367B83" w:rsidP="00367B83">
      <w:pPr>
        <w:pStyle w:val="Definition"/>
      </w:pPr>
      <w:r w:rsidRPr="00367B83">
        <w:t>1.</w:t>
      </w:r>
      <w:r>
        <w:t xml:space="preserve"> </w:t>
      </w:r>
      <w:r w:rsidRPr="00367B83">
        <w:t>invocation of a specified static analysis tool on a specified version of a specified set of analysis targets, with a specified set of runtime parameters</w:t>
      </w:r>
    </w:p>
    <w:p w14:paraId="0BE922C6" w14:textId="7773D85F" w:rsidR="00367B83" w:rsidRDefault="00367B83" w:rsidP="00367B83">
      <w:pPr>
        <w:pStyle w:val="Definition"/>
      </w:pPr>
      <w:r>
        <w:t xml:space="preserve">2. </w:t>
      </w:r>
      <w:r w:rsidRPr="00367B83">
        <w:t>set of results produced by such an invocation</w:t>
      </w:r>
    </w:p>
    <w:p w14:paraId="6C2013A1" w14:textId="4CCEE914" w:rsidR="00367B83" w:rsidRDefault="00367B83" w:rsidP="00367B83">
      <w:pPr>
        <w:pStyle w:val="Definitionterm"/>
      </w:pPr>
      <w:r>
        <w:t>triage</w:t>
      </w:r>
    </w:p>
    <w:p w14:paraId="38D08C7E" w14:textId="5247764D" w:rsidR="00367B83" w:rsidRDefault="00367B83" w:rsidP="00367B83">
      <w:pPr>
        <w:pStyle w:val="Definition"/>
      </w:pPr>
      <w:r w:rsidRPr="00367B83">
        <w:t>process of deciding whether a result reported by a static analysis tool indicates a problem that should be corrected</w:t>
      </w:r>
    </w:p>
    <w:p w14:paraId="1A9252D3" w14:textId="6AB1DB5A" w:rsidR="00367B83" w:rsidRDefault="00367B83" w:rsidP="00367B83">
      <w:pPr>
        <w:pStyle w:val="Definitionterm"/>
      </w:pPr>
      <w:r>
        <w:t>(end) user</w:t>
      </w:r>
    </w:p>
    <w:p w14:paraId="4438F2CC" w14:textId="74E9C9EE" w:rsidR="00367B83" w:rsidRDefault="00367B83" w:rsidP="00367B83">
      <w:pPr>
        <w:pStyle w:val="Definition"/>
      </w:pPr>
      <w:r w:rsidRPr="00367B83">
        <w:t>person who uses the information in a log file to investigate, triage, or resolve results detected by a static analysis tool</w:t>
      </w:r>
    </w:p>
    <w:p w14:paraId="47F4B163" w14:textId="64430A62" w:rsidR="00367B83" w:rsidRDefault="00367B83" w:rsidP="00367B83">
      <w:pPr>
        <w:pStyle w:val="Definitionterm"/>
      </w:pPr>
      <w:r>
        <w:t>false positive</w:t>
      </w:r>
    </w:p>
    <w:p w14:paraId="7AF24E81" w14:textId="11652F41" w:rsidR="00367B83" w:rsidRDefault="00367B83" w:rsidP="00367B83">
      <w:pPr>
        <w:pStyle w:val="Definition"/>
      </w:pPr>
      <w:r w:rsidRPr="00367B83">
        <w:t>result which an end user decides does not actually represent a problem</w:t>
      </w:r>
    </w:p>
    <w:p w14:paraId="71D28AE8" w14:textId="12A29ADD" w:rsidR="00367B83" w:rsidRDefault="00367B83" w:rsidP="00367B83">
      <w:pPr>
        <w:pStyle w:val="Definitionterm"/>
      </w:pPr>
      <w:r>
        <w:t>(log</w:t>
      </w:r>
      <w:r w:rsidR="00AF0D84">
        <w:t xml:space="preserve"> file</w:t>
      </w:r>
      <w:r>
        <w:t>) viewer</w:t>
      </w:r>
    </w:p>
    <w:p w14:paraId="05060CF2" w14:textId="601D3FA9" w:rsidR="00367B83" w:rsidRDefault="00367B83" w:rsidP="00367B83">
      <w:pPr>
        <w:pStyle w:val="Definition"/>
      </w:pPr>
      <w:r w:rsidRPr="00367B83">
        <w:t>program that reads a log file, displays a list of the results it contains, and allows an end user to view each result in the context of the programming artifact in which it occurs</w:t>
      </w:r>
    </w:p>
    <w:p w14:paraId="5D202B22" w14:textId="7429B1E6" w:rsidR="00367B83" w:rsidRDefault="00367B83" w:rsidP="00367B83">
      <w:pPr>
        <w:pStyle w:val="Definitionterm"/>
      </w:pPr>
      <w:r>
        <w:t>result management system</w:t>
      </w:r>
    </w:p>
    <w:p w14:paraId="7E9AC85A" w14:textId="41D60E99" w:rsidR="00367B83" w:rsidRDefault="00367B83" w:rsidP="00367B83">
      <w:pPr>
        <w:pStyle w:val="Definition"/>
      </w:pPr>
      <w:r w:rsidRPr="00367B83">
        <w:t>software system that consumes the log files produced by static analysis tools, produces reports that enable software development teams to assess the quality of their software artifacts at a point in time and to observe trends in the quality over time, and performs functions such as filing bugs and displaying information about individual results</w:t>
      </w:r>
    </w:p>
    <w:p w14:paraId="4BFACBE3" w14:textId="7B476333" w:rsidR="00367B83" w:rsidRPr="00367B83" w:rsidRDefault="00367B83" w:rsidP="00367B83">
      <w:pPr>
        <w:pStyle w:val="Note"/>
      </w:pPr>
      <w:r>
        <w:t xml:space="preserve">NOTE: </w:t>
      </w:r>
      <w:r w:rsidRPr="00367B83">
        <w:t>A result management system can interact with a log</w:t>
      </w:r>
      <w:r w:rsidR="00AF0D84">
        <w:t xml:space="preserve"> file</w:t>
      </w:r>
      <w:r w:rsidRPr="00367B83">
        <w:t xml:space="preserve"> viewer to display information about individual defects.</w:t>
      </w:r>
    </w:p>
    <w:p w14:paraId="166ECDE6" w14:textId="2DFFD531" w:rsidR="00C130CD" w:rsidRDefault="0083739E" w:rsidP="0083739E">
      <w:pPr>
        <w:pStyle w:val="Definitionterm"/>
      </w:pPr>
      <w:r>
        <w:t>fingerprint</w:t>
      </w:r>
    </w:p>
    <w:p w14:paraId="4AA291E4" w14:textId="668D1A71" w:rsidR="0083739E" w:rsidRDefault="0083739E" w:rsidP="0083739E">
      <w:pPr>
        <w:pStyle w:val="Definition"/>
      </w:pPr>
      <w:r w:rsidRPr="0083739E">
        <w:t>stable value that can be used by a result management system to uniquely identify a result over time, even if the programming artifact in which it occurs is modified</w:t>
      </w:r>
    </w:p>
    <w:p w14:paraId="4E3C5FFB" w14:textId="23FDD97C" w:rsidR="0083739E" w:rsidRDefault="002E25E7" w:rsidP="0083739E">
      <w:pPr>
        <w:pStyle w:val="Definitionterm"/>
      </w:pPr>
      <w:r>
        <w:t>baseline</w:t>
      </w:r>
    </w:p>
    <w:p w14:paraId="5C8D2E3B" w14:textId="40336DC0" w:rsidR="002E25E7" w:rsidRDefault="0043737C" w:rsidP="002E25E7">
      <w:pPr>
        <w:pStyle w:val="Definition"/>
      </w:pPr>
      <w:r w:rsidRPr="0043737C">
        <w:t>set of results produced by a single run of a set of static analysis tools on a set of programming artifacts</w:t>
      </w:r>
    </w:p>
    <w:p w14:paraId="100635BF" w14:textId="15300609" w:rsidR="0043737C" w:rsidRDefault="0043737C" w:rsidP="0043737C">
      <w:pPr>
        <w:pStyle w:val="Note"/>
      </w:pPr>
      <w:r>
        <w:t xml:space="preserve">NOTE: </w:t>
      </w:r>
      <w:r w:rsidRPr="0043737C">
        <w:t>A result management system can compare the results of a subsequent run to a baseline to determine whether new results have been introduced.</w:t>
      </w:r>
    </w:p>
    <w:p w14:paraId="6E6437D2" w14:textId="43B0825E" w:rsidR="0043737C" w:rsidRDefault="0043737C" w:rsidP="0043737C">
      <w:pPr>
        <w:pStyle w:val="Definitionterm"/>
      </w:pPr>
      <w:r>
        <w:t>code flow</w:t>
      </w:r>
    </w:p>
    <w:p w14:paraId="658639A5" w14:textId="11BF032C" w:rsidR="0043737C" w:rsidRDefault="0043737C" w:rsidP="0043737C">
      <w:pPr>
        <w:pStyle w:val="Definition"/>
      </w:pPr>
      <w:r w:rsidRPr="0043737C">
        <w:t>sequence of program locations that specify a possible execution path through the code</w:t>
      </w:r>
    </w:p>
    <w:p w14:paraId="67E96C0D" w14:textId="76EF972F" w:rsidR="0043737C" w:rsidRDefault="0043737C" w:rsidP="0043737C">
      <w:pPr>
        <w:pStyle w:val="Definitionterm"/>
      </w:pPr>
      <w:r>
        <w:t>call stack</w:t>
      </w:r>
    </w:p>
    <w:p w14:paraId="6087DD0F" w14:textId="74DB1572" w:rsidR="0043737C" w:rsidRDefault="0043737C" w:rsidP="0043737C">
      <w:pPr>
        <w:pStyle w:val="Definition"/>
      </w:pPr>
      <w:r w:rsidRPr="0043737C">
        <w:t>sequence of nested function calls</w:t>
      </w:r>
    </w:p>
    <w:p w14:paraId="13D2ADB4" w14:textId="1773B6F6" w:rsidR="0043737C" w:rsidRDefault="0043737C" w:rsidP="0043737C">
      <w:pPr>
        <w:pStyle w:val="Definitionterm"/>
      </w:pPr>
      <w:r>
        <w:t>camelCase name</w:t>
      </w:r>
    </w:p>
    <w:p w14:paraId="4D3EBBE1" w14:textId="18070756" w:rsidR="0043737C" w:rsidRDefault="0043737C" w:rsidP="0043737C">
      <w:pPr>
        <w:pStyle w:val="Definition"/>
      </w:pPr>
      <w:r w:rsidRPr="0043737C">
        <w:t>name that begins with a lowercase letter, in which each subsequent word begins with an uppercase letter</w:t>
      </w:r>
    </w:p>
    <w:p w14:paraId="67FCE46C" w14:textId="3F976AF5" w:rsidR="0043737C" w:rsidRDefault="0043737C" w:rsidP="0043737C">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2EEF0FC6" w14:textId="09F401D7" w:rsidR="00592BE0" w:rsidRDefault="00592BE0" w:rsidP="00592BE0">
      <w:pPr>
        <w:pStyle w:val="Definitionterm"/>
      </w:pPr>
      <w:r>
        <w:t>property bag</w:t>
      </w:r>
    </w:p>
    <w:p w14:paraId="2B54CE22" w14:textId="288D874C" w:rsidR="00592BE0" w:rsidRDefault="00592BE0" w:rsidP="00592BE0">
      <w:pPr>
        <w:pStyle w:val="Definition"/>
      </w:pPr>
      <w:r>
        <w:t xml:space="preserve">JSON object </w:t>
      </w:r>
      <w:r w:rsidRPr="00592BE0">
        <w:t>consisting of a set of name/value pairs with arbitrary camelCase names</w:t>
      </w:r>
    </w:p>
    <w:p w14:paraId="588C49B9" w14:textId="0771F638" w:rsidR="00592BE0" w:rsidRDefault="00592BE0" w:rsidP="00592BE0">
      <w:pPr>
        <w:pStyle w:val="Definitionterm"/>
      </w:pPr>
      <w:r>
        <w:t>newline sequence</w:t>
      </w:r>
    </w:p>
    <w:p w14:paraId="39FF736C" w14:textId="39D24DCF" w:rsidR="00592BE0" w:rsidRDefault="00592BE0" w:rsidP="00592BE0">
      <w:pPr>
        <w:pStyle w:val="Definition"/>
      </w:pPr>
      <w:r w:rsidRPr="00592BE0">
        <w:lastRenderedPageBreak/>
        <w:t>sequence of one or more characters representing the end of a line of text</w:t>
      </w:r>
    </w:p>
    <w:p w14:paraId="53FFC109" w14:textId="6E1A71AB" w:rsidR="00592BE0" w:rsidRDefault="00592BE0" w:rsidP="00592BE0">
      <w:pPr>
        <w:pStyle w:val="Note"/>
      </w:pPr>
      <w:r>
        <w:t>NOTE: S</w:t>
      </w:r>
      <w:r w:rsidRPr="00592BE0">
        <w:t>ome systems represent a newline sequence with a single newline character; others represent it as a carriage return character followed by a newline character.</w:t>
      </w:r>
    </w:p>
    <w:p w14:paraId="0787A4DC" w14:textId="4A29AF9C" w:rsidR="00592BE0" w:rsidRDefault="00592BE0" w:rsidP="00592BE0">
      <w:pPr>
        <w:pStyle w:val="Definitionterm"/>
      </w:pPr>
      <w:r>
        <w:t>text file</w:t>
      </w:r>
    </w:p>
    <w:p w14:paraId="3C42DC59" w14:textId="3857BAE9" w:rsidR="00592BE0" w:rsidRDefault="00592BE0" w:rsidP="00592BE0">
      <w:pPr>
        <w:pStyle w:val="Definition"/>
      </w:pPr>
      <w:r w:rsidRPr="00592BE0">
        <w:t>file considered as a sequence of characters organized into lines and columns</w:t>
      </w:r>
    </w:p>
    <w:p w14:paraId="18AA49F9" w14:textId="4348ADCC" w:rsidR="00592BE0" w:rsidRDefault="00592BE0" w:rsidP="00592BE0">
      <w:pPr>
        <w:pStyle w:val="Definitionterm"/>
      </w:pPr>
      <w:r>
        <w:t>line</w:t>
      </w:r>
    </w:p>
    <w:p w14:paraId="56404BFE" w14:textId="1216061F" w:rsidR="00592BE0" w:rsidRDefault="00592BE0" w:rsidP="00592BE0">
      <w:pPr>
        <w:pStyle w:val="Definition"/>
      </w:pPr>
      <w:r w:rsidRPr="00592BE0">
        <w:t>contiguous sequence of characters, starting either at the beginning of a file or immediately after a newline sequence, and ending at and including the nearest subsequent newline sequence, if one is present, or else extending to the end of the file</w:t>
      </w:r>
    </w:p>
    <w:p w14:paraId="71F5847D" w14:textId="1C2546F2" w:rsidR="00592BE0" w:rsidRDefault="00592BE0" w:rsidP="00592BE0">
      <w:pPr>
        <w:pStyle w:val="Definitionterm"/>
      </w:pPr>
      <w:r>
        <w:t>column</w:t>
      </w:r>
    </w:p>
    <w:p w14:paraId="5D1F84DC" w14:textId="1303D6AB" w:rsidR="00592BE0" w:rsidRDefault="00592BE0" w:rsidP="00592BE0">
      <w:pPr>
        <w:pStyle w:val="Definition"/>
      </w:pPr>
      <w:r w:rsidRPr="00592BE0">
        <w:t>1-based index of a character within a line</w:t>
      </w:r>
    </w:p>
    <w:p w14:paraId="154F15B9" w14:textId="2C943854" w:rsidR="00592BE0" w:rsidRDefault="00592BE0" w:rsidP="00592BE0">
      <w:pPr>
        <w:pStyle w:val="Definitionterm"/>
      </w:pPr>
      <w:r>
        <w:t>binary file</w:t>
      </w:r>
    </w:p>
    <w:p w14:paraId="4D41AB22" w14:textId="68CF37C1" w:rsidR="00592BE0" w:rsidRDefault="00592BE0" w:rsidP="00592BE0">
      <w:pPr>
        <w:pStyle w:val="Definition"/>
      </w:pPr>
      <w:r w:rsidRPr="00592BE0">
        <w:t>file considered as a sequence of bytes</w:t>
      </w:r>
    </w:p>
    <w:p w14:paraId="709AC748" w14:textId="59F351EA" w:rsidR="00592BE0" w:rsidRDefault="00592BE0" w:rsidP="00592BE0">
      <w:pPr>
        <w:pStyle w:val="Definitionterm"/>
      </w:pPr>
      <w:r>
        <w:t>region</w:t>
      </w:r>
    </w:p>
    <w:p w14:paraId="669A52E6" w14:textId="6D78E042" w:rsidR="00592BE0" w:rsidRDefault="00592BE0" w:rsidP="00592BE0">
      <w:pPr>
        <w:pStyle w:val="Definition"/>
      </w:pPr>
      <w:r w:rsidRPr="00592BE0">
        <w:t>contiguous portion of a file</w:t>
      </w:r>
    </w:p>
    <w:p w14:paraId="514037D1" w14:textId="71C3109E" w:rsidR="00592BE0" w:rsidRDefault="00592BE0" w:rsidP="00592BE0">
      <w:pPr>
        <w:pStyle w:val="Definitionterm"/>
      </w:pPr>
      <w:r>
        <w:t>text region</w:t>
      </w:r>
    </w:p>
    <w:p w14:paraId="63617D86" w14:textId="477167B4" w:rsidR="00592BE0" w:rsidRDefault="00592BE0" w:rsidP="00592BE0">
      <w:pPr>
        <w:pStyle w:val="Definition"/>
      </w:pPr>
      <w:r w:rsidRPr="00592BE0">
        <w:t>region representing a contiguous range of zero or more character in a text file</w:t>
      </w:r>
    </w:p>
    <w:p w14:paraId="64A43815" w14:textId="16949837" w:rsidR="00592BE0" w:rsidRDefault="00592BE0" w:rsidP="00592BE0">
      <w:pPr>
        <w:pStyle w:val="Definitionterm"/>
      </w:pPr>
      <w:r>
        <w:t>binary region</w:t>
      </w:r>
    </w:p>
    <w:p w14:paraId="5DA021F6" w14:textId="634C3105" w:rsidR="00592BE0" w:rsidRDefault="00592BE0" w:rsidP="00592BE0">
      <w:pPr>
        <w:pStyle w:val="Definition"/>
      </w:pPr>
      <w:r w:rsidRPr="00592BE0">
        <w:t>region representing a contiguous range of zero or more bytes in a binary file</w:t>
      </w:r>
    </w:p>
    <w:p w14:paraId="7D0172CA" w14:textId="2F7B62C9" w:rsidR="00592BE0" w:rsidRDefault="00592BE0" w:rsidP="00592BE0">
      <w:pPr>
        <w:pStyle w:val="Definitionterm"/>
      </w:pPr>
      <w:r w:rsidRPr="00592BE0">
        <w:t>physical location</w:t>
      </w:r>
    </w:p>
    <w:p w14:paraId="2B899123" w14:textId="622F3664" w:rsidR="00592BE0" w:rsidRDefault="00592BE0" w:rsidP="00592BE0">
      <w:pPr>
        <w:pStyle w:val="Definition"/>
      </w:pPr>
      <w:r w:rsidRPr="00592BE0">
        <w:t>location specified by reference to a programming artifact together with a region within that artifact</w:t>
      </w:r>
    </w:p>
    <w:p w14:paraId="3103D415" w14:textId="41F4C973" w:rsidR="00592BE0" w:rsidRDefault="00592BE0" w:rsidP="00592BE0">
      <w:pPr>
        <w:pStyle w:val="Definitionterm"/>
      </w:pPr>
      <w:r>
        <w:t>logical location</w:t>
      </w:r>
    </w:p>
    <w:p w14:paraId="66E1269A" w14:textId="427B0A7C" w:rsidR="00592BE0" w:rsidRDefault="00592BE0" w:rsidP="00592BE0">
      <w:pPr>
        <w:pStyle w:val="Definition"/>
      </w:pPr>
      <w:r w:rsidRPr="00592BE0">
        <w:t>location specified by reference to a programmatic construct, without specifying the programming artifact within which that construct occurs</w:t>
      </w:r>
    </w:p>
    <w:p w14:paraId="054E1C81" w14:textId="2A6F5AC8" w:rsidR="00854B1E" w:rsidRPr="00854B1E" w:rsidRDefault="00854B1E" w:rsidP="00854B1E">
      <w:pPr>
        <w:pStyle w:val="Note"/>
      </w:pPr>
      <w:r>
        <w:t>Example: A class name, a method name, a namespace.</w:t>
      </w:r>
    </w:p>
    <w:p w14:paraId="326FEF3D" w14:textId="25D9428E" w:rsidR="00854B1E" w:rsidRDefault="00854B1E" w:rsidP="00854B1E">
      <w:pPr>
        <w:pStyle w:val="Definitionterm"/>
      </w:pPr>
      <w:r>
        <w:t>top-level logical location</w:t>
      </w:r>
    </w:p>
    <w:p w14:paraId="56C1D67E" w14:textId="082AC221" w:rsidR="00854B1E" w:rsidRDefault="00854B1E" w:rsidP="00854B1E">
      <w:pPr>
        <w:pStyle w:val="Definition"/>
      </w:pPr>
      <w:r w:rsidRPr="00854B1E">
        <w:t>logical location that is not nested within another logical location</w:t>
      </w:r>
    </w:p>
    <w:p w14:paraId="6B66125A" w14:textId="6B212A29" w:rsidR="00854B1E" w:rsidRDefault="00854B1E" w:rsidP="00854B1E">
      <w:pPr>
        <w:pStyle w:val="Note"/>
      </w:pPr>
      <w:r>
        <w:t>Example: A global function in C++</w:t>
      </w:r>
    </w:p>
    <w:p w14:paraId="725B44B4" w14:textId="30191A80" w:rsidR="00854B1E" w:rsidRDefault="00854B1E" w:rsidP="00854B1E">
      <w:pPr>
        <w:pStyle w:val="Definitionterm"/>
      </w:pPr>
      <w:r>
        <w:t>nested logical location</w:t>
      </w:r>
    </w:p>
    <w:p w14:paraId="4E1A752B" w14:textId="040D4B6B" w:rsidR="00854B1E" w:rsidRDefault="00854B1E" w:rsidP="00854B1E">
      <w:pPr>
        <w:pStyle w:val="Definition"/>
      </w:pPr>
      <w:r w:rsidRPr="00854B1E">
        <w:t>logical location that is nested within another logical location</w:t>
      </w:r>
    </w:p>
    <w:p w14:paraId="0D130D09" w14:textId="3B5C692A" w:rsidR="00854B1E" w:rsidRDefault="00854B1E" w:rsidP="00854B1E">
      <w:pPr>
        <w:pStyle w:val="Note"/>
      </w:pPr>
      <w:r>
        <w:t>Example: A method within a class in C++</w:t>
      </w:r>
    </w:p>
    <w:p w14:paraId="633B447A" w14:textId="65CFEA1C" w:rsidR="00854B1E" w:rsidRDefault="00854B1E" w:rsidP="00854B1E">
      <w:pPr>
        <w:pStyle w:val="Definitionterm"/>
      </w:pPr>
      <w:r>
        <w:t>empty array</w:t>
      </w:r>
    </w:p>
    <w:p w14:paraId="745532DF" w14:textId="1FBAE746" w:rsidR="00854B1E" w:rsidRDefault="00854B1E" w:rsidP="00854B1E">
      <w:pPr>
        <w:pStyle w:val="Definition"/>
      </w:pPr>
      <w:r>
        <w:t>array that contains no elements, and so has a length of 0</w:t>
      </w:r>
    </w:p>
    <w:p w14:paraId="6047311C" w14:textId="72263B02" w:rsidR="00854B1E" w:rsidRDefault="00854B1E" w:rsidP="00854B1E">
      <w:pPr>
        <w:pStyle w:val="Definitionterm"/>
      </w:pPr>
      <w:r>
        <w:t>empty object</w:t>
      </w:r>
    </w:p>
    <w:p w14:paraId="3FB2A527" w14:textId="60EF2EC1" w:rsidR="00854B1E" w:rsidRDefault="00854B1E" w:rsidP="00854B1E">
      <w:pPr>
        <w:pStyle w:val="Definition"/>
      </w:pPr>
      <w:r>
        <w:t>object that contains no properties</w:t>
      </w:r>
    </w:p>
    <w:p w14:paraId="52E18A0A" w14:textId="6E04BF14" w:rsidR="00854B1E" w:rsidRDefault="00854B1E" w:rsidP="00854B1E">
      <w:pPr>
        <w:pStyle w:val="Definitionterm"/>
      </w:pPr>
      <w:r>
        <w:t>empty string</w:t>
      </w:r>
    </w:p>
    <w:p w14:paraId="472352CF" w14:textId="7091B06F" w:rsidR="00854B1E" w:rsidRDefault="00854B1E" w:rsidP="00854B1E">
      <w:pPr>
        <w:pStyle w:val="Definition"/>
      </w:pPr>
      <w:r>
        <w:t>string that contains no characters, and so has a length of 0</w:t>
      </w:r>
    </w:p>
    <w:p w14:paraId="202A7B00" w14:textId="42439CA0" w:rsidR="00854B1E" w:rsidRDefault="009853E2" w:rsidP="00854B1E">
      <w:pPr>
        <w:pStyle w:val="Definitionterm"/>
      </w:pPr>
      <w:r>
        <w:t>response file</w:t>
      </w:r>
    </w:p>
    <w:p w14:paraId="36DC8728" w14:textId="09A136D9" w:rsidR="009853E2" w:rsidRDefault="009853E2" w:rsidP="009853E2">
      <w:pPr>
        <w:pStyle w:val="Definition"/>
      </w:pPr>
      <w:r w:rsidRPr="009853E2">
        <w:t>file containing arguments for a tool, which are interpreted as if they had appeared directly on the command line</w:t>
      </w:r>
    </w:p>
    <w:p w14:paraId="08C1E406" w14:textId="37C1AD1C" w:rsidR="009853E2" w:rsidRDefault="009853E2" w:rsidP="009853E2">
      <w:pPr>
        <w:pStyle w:val="Definitionterm"/>
      </w:pPr>
      <w:r>
        <w:t>tainted data</w:t>
      </w:r>
    </w:p>
    <w:p w14:paraId="1C1ACE9C" w14:textId="42F9FBC1" w:rsidR="009853E2" w:rsidRDefault="009853E2" w:rsidP="009853E2">
      <w:pPr>
        <w:pStyle w:val="Definition"/>
      </w:pPr>
      <w:r w:rsidRPr="009853E2">
        <w:lastRenderedPageBreak/>
        <w:t>data that enters a program from an untrusted source, such as user input</w:t>
      </w:r>
    </w:p>
    <w:p w14:paraId="0B3BE4FF" w14:textId="66AB352E" w:rsidR="009853E2" w:rsidRDefault="009853E2" w:rsidP="009853E2">
      <w:pPr>
        <w:pStyle w:val="Definitionterm"/>
      </w:pPr>
      <w:r>
        <w:t>taint analysis</w:t>
      </w:r>
    </w:p>
    <w:p w14:paraId="5124162D" w14:textId="737DD7AB" w:rsidR="009853E2" w:rsidRPr="009853E2" w:rsidRDefault="009853E2" w:rsidP="009853E2">
      <w:pPr>
        <w:pStyle w:val="Definition"/>
      </w:pPr>
      <w:r w:rsidRPr="009853E2">
        <w:t>the process of tracing the path of tainted data through a program</w:t>
      </w:r>
    </w:p>
    <w:p w14:paraId="5BBB70F5" w14:textId="77777777" w:rsidR="00C02DEC" w:rsidRDefault="00C02DEC" w:rsidP="00A710C8">
      <w:pPr>
        <w:pStyle w:val="Heading2"/>
      </w:pPr>
      <w:bookmarkStart w:id="1517" w:name="_Ref7502892"/>
      <w:bookmarkStart w:id="1518" w:name="_Toc12011611"/>
      <w:bookmarkStart w:id="1519" w:name="_Toc85472894"/>
      <w:bookmarkStart w:id="1520" w:name="_Toc287332008"/>
      <w:bookmarkStart w:id="1521" w:name="_Toc495412446"/>
      <w:r>
        <w:t>Normative</w:t>
      </w:r>
      <w:bookmarkEnd w:id="1517"/>
      <w:bookmarkEnd w:id="1518"/>
      <w:r>
        <w:t xml:space="preserve"> References</w:t>
      </w:r>
      <w:bookmarkEnd w:id="1519"/>
      <w:bookmarkEnd w:id="1520"/>
      <w:bookmarkEnd w:id="1521"/>
    </w:p>
    <w:p w14:paraId="6A8CA73D" w14:textId="62A0BB2D" w:rsidR="00AB66A4" w:rsidRDefault="00AB66A4" w:rsidP="00AB66A4">
      <w:pPr>
        <w:pStyle w:val="Ref"/>
        <w:rPr>
          <w:rStyle w:val="Refterm"/>
          <w:b w:val="0"/>
        </w:rPr>
      </w:pPr>
      <w:r w:rsidRPr="00EE7D13">
        <w:rPr>
          <w:rStyle w:val="Refterm"/>
        </w:rPr>
        <w:t>[</w:t>
      </w:r>
      <w:bookmarkStart w:id="1522" w:name="ECMA404"/>
      <w:r w:rsidRPr="00EE7D13">
        <w:rPr>
          <w:rStyle w:val="Refterm"/>
        </w:rPr>
        <w:t>ECMA404</w:t>
      </w:r>
      <w:bookmarkEnd w:id="1522"/>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r w:rsidR="00BA1C8A">
        <w:fldChar w:fldCharType="begin"/>
      </w:r>
      <w:r w:rsidR="00BA1C8A">
        <w:instrText xml:space="preserve"> HYPERLINK "http://ecma-international.org/publications/files/ECMA-ST/ECMA-404.pdf" </w:instrText>
      </w:r>
      <w:ins w:id="1523" w:author="Laurence Golding" w:date="2017-10-10T15:25:00Z"/>
      <w:r w:rsidR="00BA1C8A">
        <w:fldChar w:fldCharType="separate"/>
      </w:r>
      <w:r w:rsidRPr="00AC1D41">
        <w:rPr>
          <w:rStyle w:val="Hyperlink"/>
        </w:rPr>
        <w:t>http://ecma-international.org/publications/files/ECMA-ST/ECMA-404.pdf</w:t>
      </w:r>
      <w:r w:rsidR="00BA1C8A">
        <w:rPr>
          <w:rStyle w:val="Hyperlink"/>
        </w:rPr>
        <w:fldChar w:fldCharType="end"/>
      </w:r>
      <w:r w:rsidR="009C2B7C">
        <w:rPr>
          <w:rStyle w:val="Refterm"/>
          <w:b w:val="0"/>
        </w:rPr>
        <w:t>.</w:t>
      </w:r>
    </w:p>
    <w:p w14:paraId="5AA1F396" w14:textId="4B39865D" w:rsidR="00AB66A4" w:rsidRDefault="00AB66A4" w:rsidP="00AB66A4">
      <w:pPr>
        <w:pStyle w:val="Ref"/>
      </w:pPr>
      <w:r w:rsidRPr="00EE7D13">
        <w:rPr>
          <w:rStyle w:val="Refterm"/>
        </w:rPr>
        <w:t>[</w:t>
      </w:r>
      <w:bookmarkStart w:id="1524" w:name="FIPSPUB1804"/>
      <w:r w:rsidRPr="00EE7D13">
        <w:rPr>
          <w:rStyle w:val="Refterm"/>
        </w:rPr>
        <w:t>FIPSPUB180-4</w:t>
      </w:r>
      <w:bookmarkEnd w:id="1524"/>
      <w:r w:rsidRPr="00EE7D13">
        <w:rPr>
          <w:rStyle w:val="Refterm"/>
        </w:rPr>
        <w:t>]</w:t>
      </w:r>
      <w:r>
        <w:tab/>
        <w:t>“Secure Hash Standard (SHS)”, FIPS PUB 180-4, August 2015</w:t>
      </w:r>
      <w:r w:rsidR="009C2B7C">
        <w:t>,</w:t>
      </w:r>
      <w:r>
        <w:t xml:space="preserve"> </w:t>
      </w:r>
      <w:r w:rsidR="00BA1C8A">
        <w:fldChar w:fldCharType="begin"/>
      </w:r>
      <w:r w:rsidR="00BA1C8A">
        <w:instrText xml:space="preserve"> HYPERLINK "http://nvlpubs.nist.gov/nistpubs/FIPS/NIST.FIPS.180-4.pdf" </w:instrText>
      </w:r>
      <w:ins w:id="1525" w:author="Laurence Golding" w:date="2017-10-10T15:25:00Z"/>
      <w:r w:rsidR="00BA1C8A">
        <w:fldChar w:fldCharType="separate"/>
      </w:r>
      <w:r w:rsidRPr="00AC1D41">
        <w:rPr>
          <w:rStyle w:val="Hyperlink"/>
        </w:rPr>
        <w:t>http://nvlpubs.nist.gov/nistpubs/FIPS/NIST.FIPS.180-4.pdf</w:t>
      </w:r>
      <w:r w:rsidR="00BA1C8A">
        <w:rPr>
          <w:rStyle w:val="Hyperlink"/>
        </w:rPr>
        <w:fldChar w:fldCharType="end"/>
      </w:r>
      <w:r w:rsidR="009C2B7C">
        <w:t>.</w:t>
      </w:r>
    </w:p>
    <w:p w14:paraId="495B3E37" w14:textId="78E46F87" w:rsidR="001D155C" w:rsidRDefault="001D155C" w:rsidP="001D155C">
      <w:pPr>
        <w:pStyle w:val="Ref"/>
        <w:rPr>
          <w:ins w:id="1526" w:author="Laurence Golding" w:date="2017-10-10T14:17:00Z"/>
          <w:rStyle w:val="Refterm"/>
          <w:b w:val="0"/>
        </w:rPr>
      </w:pPr>
      <w:ins w:id="1527" w:author="Laurence Golding" w:date="2017-10-10T14:17:00Z">
        <w:r w:rsidRPr="00EE7D13">
          <w:rPr>
            <w:rStyle w:val="Refterm"/>
          </w:rPr>
          <w:t>[</w:t>
        </w:r>
        <w:bookmarkStart w:id="1528" w:name="GFM"/>
        <w:r>
          <w:rPr>
            <w:rStyle w:val="Refterm"/>
          </w:rPr>
          <w:t>GFM</w:t>
        </w:r>
        <w:bookmarkEnd w:id="1528"/>
        <w:r w:rsidRPr="00EE7D13">
          <w:rPr>
            <w:rStyle w:val="Refterm"/>
          </w:rPr>
          <w:t>]</w:t>
        </w:r>
        <w:r w:rsidRPr="005126F2">
          <w:rPr>
            <w:rStyle w:val="Refterm"/>
            <w:b w:val="0"/>
          </w:rPr>
          <w:tab/>
        </w:r>
        <w:r>
          <w:rPr>
            <w:rStyle w:val="Refterm"/>
            <w:b w:val="0"/>
          </w:rPr>
          <w:t>“</w:t>
        </w:r>
        <w:r>
          <w:rPr>
            <w:rStyle w:val="Refterm"/>
            <w:b w:val="0"/>
          </w:rPr>
          <w:t>GitHub-Flavored Markdown spec</w:t>
        </w:r>
        <w:r>
          <w:rPr>
            <w:rStyle w:val="Refterm"/>
            <w:b w:val="0"/>
          </w:rPr>
          <w:t xml:space="preserve">”, </w:t>
        </w:r>
      </w:ins>
      <w:ins w:id="1529" w:author="Laurence Golding" w:date="2017-10-10T14:18:00Z">
        <w:r w:rsidRPr="001D155C">
          <w:rPr>
            <w:rStyle w:val="Refterm"/>
            <w:b w:val="0"/>
          </w:rPr>
          <w:t>Version 0.28-gfm (2017-08-01)</w:t>
        </w:r>
      </w:ins>
      <w:ins w:id="1530" w:author="Laurence Golding" w:date="2017-10-10T14:17:00Z">
        <w:r>
          <w:rPr>
            <w:rStyle w:val="Refterm"/>
            <w:b w:val="0"/>
          </w:rPr>
          <w:t xml:space="preserve">, </w:t>
        </w:r>
      </w:ins>
      <w:ins w:id="1531" w:author="Laurence Golding" w:date="2017-10-10T14:18:00Z">
        <w:r>
          <w:fldChar w:fldCharType="begin"/>
        </w:r>
        <w:r>
          <w:instrText xml:space="preserve"> HYPERLINK "</w:instrText>
        </w:r>
        <w:r w:rsidRPr="001D155C">
          <w:instrText>https://github.github.com/gfm/</w:instrText>
        </w:r>
        <w:r>
          <w:instrText xml:space="preserve">" </w:instrText>
        </w:r>
      </w:ins>
      <w:ins w:id="1532" w:author="Laurence Golding" w:date="2017-10-10T15:25:00Z"/>
      <w:ins w:id="1533" w:author="Laurence Golding" w:date="2017-10-10T14:18:00Z">
        <w:r>
          <w:fldChar w:fldCharType="separate"/>
        </w:r>
      </w:ins>
      <w:r w:rsidRPr="00D256FF">
        <w:rPr>
          <w:rStyle w:val="Hyperlink"/>
        </w:rPr>
        <w:t>https://github.github.com/gfm/</w:t>
      </w:r>
      <w:ins w:id="1534" w:author="Laurence Golding" w:date="2017-10-10T14:18:00Z">
        <w:r>
          <w:fldChar w:fldCharType="end"/>
        </w:r>
      </w:ins>
      <w:ins w:id="1535" w:author="Laurence Golding" w:date="2017-10-10T14:17:00Z">
        <w:r>
          <w:rPr>
            <w:rStyle w:val="Refterm"/>
            <w:b w:val="0"/>
          </w:rPr>
          <w:t>.</w:t>
        </w:r>
      </w:ins>
    </w:p>
    <w:p w14:paraId="055E043F" w14:textId="6E9794C3" w:rsidR="00AB66A4" w:rsidRDefault="00AB66A4" w:rsidP="001D155C">
      <w:pPr>
        <w:pStyle w:val="Ref"/>
      </w:pPr>
      <w:r w:rsidRPr="00EE7D13">
        <w:rPr>
          <w:rStyle w:val="Refterm"/>
        </w:rPr>
        <w:t>[</w:t>
      </w:r>
      <w:bookmarkStart w:id="1536" w:name="ISO86012004"/>
      <w:r w:rsidRPr="00EE7D13">
        <w:rPr>
          <w:rStyle w:val="Refterm"/>
        </w:rPr>
        <w:t>ISO8601:2004</w:t>
      </w:r>
      <w:bookmarkEnd w:id="1536"/>
      <w:r w:rsidRPr="00EE7D13">
        <w:rPr>
          <w:rStyle w:val="Refterm"/>
        </w:rPr>
        <w:t>]</w:t>
      </w:r>
      <w:r>
        <w:tab/>
        <w:t>“Data elements and interchange formats -- Information interchange -- Representation of dates and times”, ISO 8601:2004, December 2004</w:t>
      </w:r>
      <w:r w:rsidR="009C2B7C">
        <w:t>,</w:t>
      </w:r>
      <w:r>
        <w:t xml:space="preserve"> </w:t>
      </w:r>
      <w:r w:rsidR="00BA1C8A">
        <w:fldChar w:fldCharType="begin"/>
      </w:r>
      <w:r w:rsidR="00BA1C8A">
        <w:instrText xml:space="preserve"> HYPERLINK "https://www.iso.org/standard/40874.html" </w:instrText>
      </w:r>
      <w:ins w:id="1537" w:author="Laurence Golding" w:date="2017-10-10T15:25:00Z"/>
      <w:r w:rsidR="00BA1C8A">
        <w:fldChar w:fldCharType="separate"/>
      </w:r>
      <w:r w:rsidRPr="00AC1D41">
        <w:rPr>
          <w:rStyle w:val="Hyperlink"/>
        </w:rPr>
        <w:t>https://www.iso.org/standard/40874.html</w:t>
      </w:r>
      <w:r w:rsidR="00BA1C8A">
        <w:rPr>
          <w:rStyle w:val="Hyperlink"/>
        </w:rPr>
        <w:fldChar w:fldCharType="end"/>
      </w:r>
      <w:r w:rsidR="009C2B7C">
        <w:t>.</w:t>
      </w:r>
    </w:p>
    <w:p w14:paraId="2F4A3B08" w14:textId="4832ED75" w:rsidR="00F85576" w:rsidRDefault="00F85576" w:rsidP="00F85576">
      <w:pPr>
        <w:pStyle w:val="Ref"/>
      </w:pPr>
      <w:r w:rsidRPr="00EE7D13">
        <w:rPr>
          <w:rStyle w:val="Refterm"/>
        </w:rPr>
        <w:t>[</w:t>
      </w:r>
      <w:bookmarkStart w:id="1538" w:name="JSCHEMA01"/>
      <w:r w:rsidRPr="00EE7D13">
        <w:rPr>
          <w:rStyle w:val="Refterm"/>
        </w:rPr>
        <w:t>JSCHEMA01</w:t>
      </w:r>
      <w:bookmarkEnd w:id="1538"/>
      <w:r w:rsidRPr="00EE7D13">
        <w:rPr>
          <w:rStyle w:val="Refterm"/>
        </w:rPr>
        <w:t>]</w:t>
      </w:r>
      <w:r>
        <w:rPr>
          <w:b/>
        </w:rPr>
        <w:tab/>
      </w:r>
      <w:r>
        <w:t>Wright, A., “JSON Schema: A Media Type for Describing JSON Documents”,</w:t>
      </w:r>
      <w:r w:rsidRPr="0092395F">
        <w:t xml:space="preserve"> </w:t>
      </w:r>
      <w:r>
        <w:t xml:space="preserve">April 2017 (expires October 2017), </w:t>
      </w:r>
      <w:r w:rsidR="00BA1C8A">
        <w:fldChar w:fldCharType="begin"/>
      </w:r>
      <w:r w:rsidR="00BA1C8A">
        <w:instrText xml:space="preserve"> HYPERLINK "http://json-schema.org/latest/json-schema-core.html" </w:instrText>
      </w:r>
      <w:ins w:id="1539" w:author="Laurence Golding" w:date="2017-10-10T15:25:00Z"/>
      <w:r w:rsidR="00BA1C8A">
        <w:fldChar w:fldCharType="separate"/>
      </w:r>
      <w:r w:rsidRPr="00AC1D41">
        <w:rPr>
          <w:rStyle w:val="Hyperlink"/>
        </w:rPr>
        <w:t>http://json-schema.org/latest/json-schema-core.html</w:t>
      </w:r>
      <w:r w:rsidR="00BA1C8A">
        <w:rPr>
          <w:rStyle w:val="Hyperlink"/>
        </w:rPr>
        <w:fldChar w:fldCharType="end"/>
      </w:r>
      <w:r>
        <w:t>.</w:t>
      </w:r>
    </w:p>
    <w:p w14:paraId="40E940D8" w14:textId="64CC7BA4" w:rsidR="00C02DEC" w:rsidRDefault="00C02DEC" w:rsidP="00F85576">
      <w:pPr>
        <w:pStyle w:val="Ref"/>
      </w:pPr>
      <w:r w:rsidRPr="00EE7D13">
        <w:rPr>
          <w:rStyle w:val="Refterm"/>
        </w:rPr>
        <w:t>[</w:t>
      </w:r>
      <w:bookmarkStart w:id="1540" w:name="RFC2119"/>
      <w:r w:rsidRPr="00EE7D13">
        <w:rPr>
          <w:rStyle w:val="Refterm"/>
        </w:rPr>
        <w:t>RFC2119</w:t>
      </w:r>
      <w:bookmarkEnd w:id="154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r w:rsidR="00BA1C8A">
        <w:fldChar w:fldCharType="begin"/>
      </w:r>
      <w:r w:rsidR="00BA1C8A">
        <w:instrText xml:space="preserve"> HYPERLINK "http://www.ietf.org/rfc/rfc2119.txt" </w:instrText>
      </w:r>
      <w:ins w:id="1541" w:author="Laurence Golding" w:date="2017-10-10T15:25:00Z"/>
      <w:r w:rsidR="00BA1C8A">
        <w:fldChar w:fldCharType="separate"/>
      </w:r>
      <w:r w:rsidR="000F3A82">
        <w:rPr>
          <w:rStyle w:val="Hyperlink"/>
        </w:rPr>
        <w:t>http://www.ietf.org/rfc/rfc2119.txt</w:t>
      </w:r>
      <w:r w:rsidR="00BA1C8A">
        <w:rPr>
          <w:rStyle w:val="Hyperlink"/>
        </w:rPr>
        <w:fldChar w:fldCharType="end"/>
      </w:r>
      <w:r w:rsidR="000F3A82">
        <w:t>.</w:t>
      </w:r>
    </w:p>
    <w:p w14:paraId="0259BD7A" w14:textId="13B03020" w:rsidR="00AB66A4" w:rsidRDefault="00AB66A4" w:rsidP="00AB66A4">
      <w:pPr>
        <w:pStyle w:val="Ref"/>
      </w:pPr>
      <w:r w:rsidRPr="00EE7D13">
        <w:rPr>
          <w:rStyle w:val="Refterm"/>
        </w:rPr>
        <w:t>[</w:t>
      </w:r>
      <w:bookmarkStart w:id="1542" w:name="RFC2045"/>
      <w:r w:rsidRPr="00EE7D13">
        <w:rPr>
          <w:rStyle w:val="Refterm"/>
        </w:rPr>
        <w:t>RFC2045</w:t>
      </w:r>
      <w:bookmarkEnd w:id="154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r w:rsidR="00BA1C8A">
        <w:fldChar w:fldCharType="begin"/>
      </w:r>
      <w:r w:rsidR="00BA1C8A">
        <w:instrText xml:space="preserve"> HYPERLINK "http://www.rfc-editor.org/info/rfc2045" </w:instrText>
      </w:r>
      <w:ins w:id="1543" w:author="Laurence Golding" w:date="2017-10-10T15:25:00Z"/>
      <w:r w:rsidR="00BA1C8A">
        <w:fldChar w:fldCharType="separate"/>
      </w:r>
      <w:r>
        <w:rPr>
          <w:rStyle w:val="Hyperlink"/>
          <w:rFonts w:cs="Arial"/>
          <w:szCs w:val="20"/>
        </w:rPr>
        <w:t>http://www.rfc-editor.org/info/rfc2045</w:t>
      </w:r>
      <w:r w:rsidR="00BA1C8A">
        <w:rPr>
          <w:rStyle w:val="Hyperlink"/>
          <w:rFonts w:cs="Arial"/>
          <w:szCs w:val="20"/>
        </w:rPr>
        <w:fldChar w:fldCharType="end"/>
      </w:r>
      <w:r w:rsidR="009C2B7C">
        <w:t>.</w:t>
      </w:r>
    </w:p>
    <w:p w14:paraId="4CBA246D" w14:textId="69330487" w:rsidR="00C56762" w:rsidRPr="0052312C" w:rsidRDefault="00C56762" w:rsidP="00C56762">
      <w:pPr>
        <w:pStyle w:val="Ref"/>
      </w:pPr>
      <w:r>
        <w:rPr>
          <w:rStyle w:val="Refterm"/>
        </w:rPr>
        <w:t>[</w:t>
      </w:r>
      <w:bookmarkStart w:id="1544" w:name="RFC3629"/>
      <w:r>
        <w:rPr>
          <w:rStyle w:val="Refterm"/>
        </w:rPr>
        <w:t>RFC3629</w:t>
      </w:r>
      <w:bookmarkEnd w:id="1544"/>
      <w:r>
        <w:rPr>
          <w:rStyle w:val="Refterm"/>
        </w:rPr>
        <w:t>]</w:t>
      </w:r>
      <w:r>
        <w:rPr>
          <w:rStyle w:val="Refterm"/>
        </w:rPr>
        <w:tab/>
      </w:r>
      <w:r>
        <w:rPr>
          <w:rFonts w:cs="Arial"/>
          <w:szCs w:val="20"/>
        </w:rPr>
        <w:t xml:space="preserve">Yergeau, F., "UTF-8, a transformation format of ISO 10646", STD 63, RFC 3629, DOI 10.17487/RFC3629, November 2003, </w:t>
      </w:r>
      <w:r w:rsidR="00BA1C8A">
        <w:fldChar w:fldCharType="begin"/>
      </w:r>
      <w:r w:rsidR="00BA1C8A">
        <w:instrText xml:space="preserve"> HYPERLINK "http://www.rfc-editor.org/info/rfc3629" </w:instrText>
      </w:r>
      <w:ins w:id="1545" w:author="Laurence Golding" w:date="2017-10-10T15:25:00Z"/>
      <w:r w:rsidR="00BA1C8A">
        <w:fldChar w:fldCharType="separate"/>
      </w:r>
      <w:r>
        <w:rPr>
          <w:rStyle w:val="Hyperlink"/>
          <w:rFonts w:cs="Arial"/>
          <w:szCs w:val="20"/>
        </w:rPr>
        <w:t>http://www.rfc-editor.org/info/rfc3629</w:t>
      </w:r>
      <w:r w:rsidR="00BA1C8A">
        <w:rPr>
          <w:rStyle w:val="Hyperlink"/>
          <w:rFonts w:cs="Arial"/>
          <w:szCs w:val="20"/>
        </w:rPr>
        <w:fldChar w:fldCharType="end"/>
      </w:r>
      <w:r>
        <w:rPr>
          <w:rFonts w:cs="Arial"/>
          <w:szCs w:val="20"/>
        </w:rPr>
        <w:t>.</w:t>
      </w:r>
    </w:p>
    <w:p w14:paraId="2D24B622" w14:textId="6541A521" w:rsidR="0092395F" w:rsidRDefault="00AB66A4" w:rsidP="00C56762">
      <w:pPr>
        <w:pStyle w:val="Ref"/>
      </w:pPr>
      <w:r w:rsidRPr="00EE7D13">
        <w:rPr>
          <w:rStyle w:val="Refterm"/>
        </w:rPr>
        <w:t>[</w:t>
      </w:r>
      <w:bookmarkStart w:id="1546" w:name="RFC3986"/>
      <w:r w:rsidRPr="00EE7D13">
        <w:rPr>
          <w:rStyle w:val="Refterm"/>
        </w:rPr>
        <w:t>RFC3986</w:t>
      </w:r>
      <w:bookmarkEnd w:id="1546"/>
      <w:r w:rsidRPr="00EE7D13">
        <w:rPr>
          <w:rStyle w:val="Refterm"/>
        </w:rPr>
        <w:t>]</w:t>
      </w:r>
      <w:r>
        <w:tab/>
      </w:r>
      <w:r>
        <w:rPr>
          <w:rFonts w:cs="Arial"/>
          <w:szCs w:val="20"/>
        </w:rPr>
        <w:t xml:space="preserve">Berners-Lee, T., Fielding, R., and L. Masinter, "Uniform Resource Identifier (URI): Generic Syntax", STD 66, RFC 3986, DOI 10.17487/RFC3986, January 2005, </w:t>
      </w:r>
      <w:r w:rsidR="00BA1C8A">
        <w:fldChar w:fldCharType="begin"/>
      </w:r>
      <w:r w:rsidR="00BA1C8A">
        <w:instrText xml:space="preserve"> HYPERLINK "http://www.rfc-editor.org/info/rfc3986" </w:instrText>
      </w:r>
      <w:ins w:id="1547" w:author="Laurence Golding" w:date="2017-10-10T15:25:00Z"/>
      <w:r w:rsidR="00BA1C8A">
        <w:fldChar w:fldCharType="separate"/>
      </w:r>
      <w:r>
        <w:rPr>
          <w:rStyle w:val="Hyperlink"/>
          <w:rFonts w:cs="Arial"/>
          <w:szCs w:val="20"/>
        </w:rPr>
        <w:t>http://www.rfc-editor.org/info/rfc3986</w:t>
      </w:r>
      <w:r w:rsidR="00BA1C8A">
        <w:rPr>
          <w:rStyle w:val="Hyperlink"/>
          <w:rFonts w:cs="Arial"/>
          <w:szCs w:val="20"/>
        </w:rPr>
        <w:fldChar w:fldCharType="end"/>
      </w:r>
      <w:r w:rsidRPr="00AB66A4">
        <w:t>.</w:t>
      </w:r>
    </w:p>
    <w:p w14:paraId="6D642014" w14:textId="2268C705" w:rsidR="00C56762" w:rsidRDefault="00C56762" w:rsidP="00C56762">
      <w:pPr>
        <w:pStyle w:val="Ref"/>
      </w:pPr>
      <w:r>
        <w:rPr>
          <w:rStyle w:val="Refterm"/>
        </w:rPr>
        <w:t>[</w:t>
      </w:r>
      <w:bookmarkStart w:id="1548" w:name="RFC5646"/>
      <w:r>
        <w:rPr>
          <w:rStyle w:val="Refterm"/>
        </w:rPr>
        <w:t>RFC5646</w:t>
      </w:r>
      <w:bookmarkEnd w:id="1548"/>
      <w:r>
        <w:rPr>
          <w:rStyle w:val="Refterm"/>
        </w:rPr>
        <w:t>]</w:t>
      </w:r>
      <w:r>
        <w:rPr>
          <w:rStyle w:val="Refterm"/>
        </w:rPr>
        <w:tab/>
      </w:r>
      <w:r>
        <w:rPr>
          <w:rFonts w:cs="Arial"/>
          <w:szCs w:val="20"/>
        </w:rPr>
        <w:t xml:space="preserve">Phillips, A., Ed., and M. Davis, Ed., "Tags for Identifying Languages", BCP 47, RFC 5646, DOI 10.17487/RFC5646, September 2009, </w:t>
      </w:r>
      <w:r w:rsidR="00BA1C8A">
        <w:fldChar w:fldCharType="begin"/>
      </w:r>
      <w:r w:rsidR="00BA1C8A">
        <w:instrText xml:space="preserve"> HYPERLINK "http://www.rfc-editor.org/info/rfc5646" </w:instrText>
      </w:r>
      <w:ins w:id="1549" w:author="Laurence Golding" w:date="2017-10-10T15:25:00Z"/>
      <w:r w:rsidR="00BA1C8A">
        <w:fldChar w:fldCharType="separate"/>
      </w:r>
      <w:r>
        <w:rPr>
          <w:rStyle w:val="Hyperlink"/>
          <w:rFonts w:cs="Arial"/>
          <w:szCs w:val="20"/>
        </w:rPr>
        <w:t>http://www.rfc-editor.org/info/rfc5646</w:t>
      </w:r>
      <w:r w:rsidR="00BA1C8A">
        <w:rPr>
          <w:rStyle w:val="Hyperlink"/>
          <w:rFonts w:cs="Arial"/>
          <w:szCs w:val="20"/>
        </w:rPr>
        <w:fldChar w:fldCharType="end"/>
      </w:r>
      <w:r>
        <w:rPr>
          <w:rFonts w:cs="Arial"/>
          <w:szCs w:val="20"/>
        </w:rPr>
        <w:t>.</w:t>
      </w:r>
    </w:p>
    <w:p w14:paraId="4576BD98" w14:textId="28A7D11A" w:rsidR="00F85576" w:rsidRPr="00F85576" w:rsidRDefault="00F85576" w:rsidP="00C56762">
      <w:pPr>
        <w:pStyle w:val="Ref"/>
        <w:rPr>
          <w:rStyle w:val="Refterm"/>
          <w:b w:val="0"/>
        </w:rPr>
      </w:pPr>
      <w:r>
        <w:rPr>
          <w:rStyle w:val="Refterm"/>
        </w:rPr>
        <w:t>[</w:t>
      </w:r>
      <w:bookmarkStart w:id="1550" w:name="SEMVER"/>
      <w:r>
        <w:rPr>
          <w:rStyle w:val="Refterm"/>
        </w:rPr>
        <w:t>SEMVER</w:t>
      </w:r>
      <w:bookmarkEnd w:id="1550"/>
      <w:r>
        <w:rPr>
          <w:rStyle w:val="Refterm"/>
        </w:rPr>
        <w:t>]</w:t>
      </w:r>
      <w:r>
        <w:rPr>
          <w:rStyle w:val="Refterm"/>
        </w:rPr>
        <w:tab/>
      </w:r>
      <w:r>
        <w:t xml:space="preserve">“Semantic Versioning 2.0.0”, </w:t>
      </w:r>
      <w:r w:rsidR="00BA1C8A">
        <w:fldChar w:fldCharType="begin"/>
      </w:r>
      <w:r w:rsidR="00BA1C8A">
        <w:instrText xml:space="preserve"> HYPERLINK "http://semver.org/" </w:instrText>
      </w:r>
      <w:ins w:id="1551" w:author="Laurence Golding" w:date="2017-10-10T15:25:00Z"/>
      <w:r w:rsidR="00BA1C8A">
        <w:fldChar w:fldCharType="separate"/>
      </w:r>
      <w:r w:rsidRPr="004776BD">
        <w:rPr>
          <w:rStyle w:val="Hyperlink"/>
        </w:rPr>
        <w:t>http://semver.org/</w:t>
      </w:r>
      <w:r w:rsidR="00BA1C8A">
        <w:rPr>
          <w:rStyle w:val="Hyperlink"/>
        </w:rPr>
        <w:fldChar w:fldCharType="end"/>
      </w:r>
      <w:r>
        <w:t>.</w:t>
      </w:r>
    </w:p>
    <w:p w14:paraId="590D7B5A" w14:textId="490D9475" w:rsidR="0092395F" w:rsidRDefault="00DE0F9F" w:rsidP="00F85576">
      <w:pPr>
        <w:pStyle w:val="Ref"/>
      </w:pPr>
      <w:r>
        <w:rPr>
          <w:rStyle w:val="Refterm"/>
        </w:rPr>
        <w:t>[</w:t>
      </w:r>
      <w:bookmarkStart w:id="1552" w:name="UNICODE10"/>
      <w:r>
        <w:rPr>
          <w:rStyle w:val="Refterm"/>
        </w:rPr>
        <w:t>UNICODE10</w:t>
      </w:r>
      <w:bookmarkEnd w:id="1552"/>
      <w:r>
        <w:rPr>
          <w:rStyle w:val="Refterm"/>
        </w:rPr>
        <w:t>]</w:t>
      </w:r>
      <w:r>
        <w:rPr>
          <w:rStyle w:val="Refterm"/>
        </w:rPr>
        <w:tab/>
      </w:r>
      <w:r>
        <w:t xml:space="preserve">Unicode 10.0, June 2017, </w:t>
      </w:r>
      <w:r w:rsidR="00BA1C8A">
        <w:fldChar w:fldCharType="begin"/>
      </w:r>
      <w:r w:rsidR="00BA1C8A">
        <w:instrText xml:space="preserve"> HYPERLINK "http://www.unicode.org/versions/Unicode10.0.0/" </w:instrText>
      </w:r>
      <w:ins w:id="1553" w:author="Laurence Golding" w:date="2017-10-10T15:25:00Z"/>
      <w:r w:rsidR="00BA1C8A">
        <w:fldChar w:fldCharType="separate"/>
      </w:r>
      <w:r w:rsidRPr="00AC1D41">
        <w:rPr>
          <w:rStyle w:val="Hyperlink"/>
        </w:rPr>
        <w:t>http://www.unicode.org/versions/Unicode10.0.0/</w:t>
      </w:r>
      <w:r w:rsidR="00BA1C8A">
        <w:rPr>
          <w:rStyle w:val="Hyperlink"/>
        </w:rPr>
        <w:fldChar w:fldCharType="end"/>
      </w:r>
    </w:p>
    <w:p w14:paraId="1AFFEE78" w14:textId="77777777" w:rsidR="00C02DEC" w:rsidRDefault="00C02DEC" w:rsidP="00A710C8">
      <w:pPr>
        <w:pStyle w:val="Heading2"/>
      </w:pPr>
      <w:bookmarkStart w:id="1554" w:name="_Toc85472895"/>
      <w:bookmarkStart w:id="1555" w:name="_Toc287332009"/>
      <w:bookmarkStart w:id="1556" w:name="_Toc495412447"/>
      <w:r>
        <w:t>Non-Normative References</w:t>
      </w:r>
      <w:bookmarkEnd w:id="1554"/>
      <w:bookmarkEnd w:id="1555"/>
      <w:bookmarkEnd w:id="1556"/>
    </w:p>
    <w:p w14:paraId="2DD53214" w14:textId="29052752" w:rsidR="005739AF" w:rsidRDefault="005739AF" w:rsidP="005739AF">
      <w:pPr>
        <w:pStyle w:val="Ref"/>
        <w:rPr>
          <w:ins w:id="1557" w:author="Laurence Golding" w:date="2017-10-10T14:46:00Z"/>
          <w:rStyle w:val="Refterm"/>
          <w:b w:val="0"/>
        </w:rPr>
      </w:pPr>
      <w:ins w:id="1558" w:author="Laurence Golding" w:date="2017-10-10T14:46:00Z">
        <w:r w:rsidRPr="001A52C9">
          <w:rPr>
            <w:rStyle w:val="Refterm"/>
          </w:rPr>
          <w:t>[</w:t>
        </w:r>
        <w:bookmarkStart w:id="1559" w:name="GFMCMARK"/>
        <w:r>
          <w:rPr>
            <w:rStyle w:val="Refterm"/>
          </w:rPr>
          <w:t>GFMCMARK</w:t>
        </w:r>
        <w:bookmarkEnd w:id="1559"/>
        <w:r w:rsidRPr="001A52C9">
          <w:rPr>
            <w:rStyle w:val="Refterm"/>
          </w:rPr>
          <w:t>]</w:t>
        </w:r>
        <w:r w:rsidRPr="005126F2">
          <w:rPr>
            <w:rStyle w:val="Refterm"/>
            <w:b w:val="0"/>
          </w:rPr>
          <w:tab/>
        </w:r>
        <w:r w:rsidRPr="0052312C">
          <w:t>“</w:t>
        </w:r>
      </w:ins>
      <w:ins w:id="1560" w:author="Laurence Golding" w:date="2017-10-10T14:47:00Z">
        <w:r w:rsidRPr="005739AF">
          <w:t>GitHub's fork of cmark, a CommonMark parsing and rendering library and program in C</w:t>
        </w:r>
      </w:ins>
      <w:ins w:id="1561" w:author="Laurence Golding" w:date="2017-10-10T14:46:00Z">
        <w:r w:rsidRPr="0052312C">
          <w:t xml:space="preserve">”, </w:t>
        </w:r>
      </w:ins>
      <w:ins w:id="1562" w:author="Laurence Golding" w:date="2017-10-10T14:47:00Z">
        <w:r>
          <w:fldChar w:fldCharType="begin"/>
        </w:r>
        <w:r>
          <w:instrText xml:space="preserve"> HYPERLINK "</w:instrText>
        </w:r>
        <w:r w:rsidRPr="005739AF">
          <w:instrText>https://github.com/github/cmark</w:instrText>
        </w:r>
        <w:r>
          <w:instrText xml:space="preserve">" </w:instrText>
        </w:r>
      </w:ins>
      <w:ins w:id="1563" w:author="Laurence Golding" w:date="2017-10-10T15:25:00Z"/>
      <w:ins w:id="1564" w:author="Laurence Golding" w:date="2017-10-10T14:47:00Z">
        <w:r>
          <w:fldChar w:fldCharType="separate"/>
        </w:r>
      </w:ins>
      <w:r w:rsidRPr="001B1D17">
        <w:rPr>
          <w:rStyle w:val="Hyperlink"/>
        </w:rPr>
        <w:t>https://github.com/github/cmark</w:t>
      </w:r>
      <w:ins w:id="1565" w:author="Laurence Golding" w:date="2017-10-10T14:47:00Z">
        <w:r>
          <w:fldChar w:fldCharType="end"/>
        </w:r>
      </w:ins>
    </w:p>
    <w:p w14:paraId="3BBC3EF6" w14:textId="45C22DF6" w:rsidR="005739AF" w:rsidRDefault="005739AF" w:rsidP="005739AF">
      <w:pPr>
        <w:pStyle w:val="Ref"/>
        <w:rPr>
          <w:ins w:id="1566" w:author="Laurence Golding" w:date="2017-10-10T14:42:00Z"/>
          <w:rStyle w:val="Refterm"/>
          <w:b w:val="0"/>
        </w:rPr>
      </w:pPr>
      <w:ins w:id="1567" w:author="Laurence Golding" w:date="2017-10-10T14:42:00Z">
        <w:r w:rsidRPr="001A52C9">
          <w:rPr>
            <w:rStyle w:val="Refterm"/>
          </w:rPr>
          <w:t>[</w:t>
        </w:r>
      </w:ins>
      <w:bookmarkStart w:id="1568" w:name="GFMENG"/>
      <w:ins w:id="1569" w:author="Laurence Golding" w:date="2017-10-10T14:44:00Z">
        <w:r>
          <w:rPr>
            <w:rStyle w:val="Refterm"/>
          </w:rPr>
          <w:t>GFMENG</w:t>
        </w:r>
      </w:ins>
      <w:bookmarkEnd w:id="1568"/>
      <w:ins w:id="1570" w:author="Laurence Golding" w:date="2017-10-10T14:42:00Z">
        <w:r w:rsidRPr="001A52C9">
          <w:rPr>
            <w:rStyle w:val="Refterm"/>
          </w:rPr>
          <w:t>]</w:t>
        </w:r>
        <w:r w:rsidRPr="005126F2">
          <w:rPr>
            <w:rStyle w:val="Refterm"/>
            <w:b w:val="0"/>
          </w:rPr>
          <w:tab/>
        </w:r>
        <w:r w:rsidRPr="0052312C">
          <w:t>“</w:t>
        </w:r>
      </w:ins>
      <w:ins w:id="1571" w:author="Laurence Golding" w:date="2017-10-10T14:43:00Z">
        <w:r>
          <w:t>GitHub Engineering: A formal spec for GitHub Flavored Markdown</w:t>
        </w:r>
      </w:ins>
      <w:ins w:id="1572" w:author="Laurence Golding" w:date="2017-10-10T14:42:00Z">
        <w:r w:rsidRPr="0052312C">
          <w:t xml:space="preserve">”, </w:t>
        </w:r>
      </w:ins>
      <w:ins w:id="1573" w:author="Laurence Golding" w:date="2017-10-10T14:43:00Z">
        <w:r>
          <w:fldChar w:fldCharType="begin"/>
        </w:r>
        <w:r>
          <w:instrText xml:space="preserve"> HYPERLINK "</w:instrText>
        </w:r>
        <w:r w:rsidRPr="005739AF">
          <w:instrText>https://githubengineering.com/a-formal-spec-for-github-markdown/</w:instrText>
        </w:r>
        <w:r>
          <w:instrText xml:space="preserve">" </w:instrText>
        </w:r>
      </w:ins>
      <w:ins w:id="1574" w:author="Laurence Golding" w:date="2017-10-10T15:25:00Z"/>
      <w:ins w:id="1575" w:author="Laurence Golding" w:date="2017-10-10T14:43:00Z">
        <w:r>
          <w:fldChar w:fldCharType="separate"/>
        </w:r>
      </w:ins>
      <w:r w:rsidRPr="001B1D17">
        <w:rPr>
          <w:rStyle w:val="Hyperlink"/>
        </w:rPr>
        <w:t>https://githubengineering.com/a-formal-spec-for-github-markdown/</w:t>
      </w:r>
      <w:ins w:id="1576" w:author="Laurence Golding" w:date="2017-10-10T14:43:00Z">
        <w:r>
          <w:fldChar w:fldCharType="end"/>
        </w:r>
      </w:ins>
    </w:p>
    <w:p w14:paraId="676C3FD1" w14:textId="456A008C" w:rsidR="00C71349" w:rsidRDefault="001A52C9" w:rsidP="005739AF">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r w:rsidR="00BA1C8A">
        <w:fldChar w:fldCharType="begin"/>
      </w:r>
      <w:r w:rsidR="00BA1C8A">
        <w:instrText xml:space="preserve"> HYPERLINK "https://www.iso.org/standard/57853.html" </w:instrText>
      </w:r>
      <w:ins w:id="1577" w:author="Laurence Golding" w:date="2017-10-10T15:25:00Z"/>
      <w:r w:rsidR="00BA1C8A">
        <w:fldChar w:fldCharType="separate"/>
      </w:r>
      <w:r w:rsidR="0052312C" w:rsidRPr="00AC1D41">
        <w:rPr>
          <w:rStyle w:val="Hyperlink"/>
        </w:rPr>
        <w:t>https://www.iso.org/standard/57853.html</w:t>
      </w:r>
      <w:r w:rsidR="00BA1C8A">
        <w:rPr>
          <w:rStyle w:val="Hyperlink"/>
        </w:rPr>
        <w:fldChar w:fldCharType="end"/>
      </w:r>
    </w:p>
    <w:p w14:paraId="6A7E9801" w14:textId="0EA3CDF5"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r w:rsidR="00BA1C8A">
        <w:fldChar w:fldCharType="begin"/>
      </w:r>
      <w:r w:rsidR="00BA1C8A">
        <w:instrText xml:space="preserve"> HYPERLINK "https://www.iso.org/standard/64029.html" </w:instrText>
      </w:r>
      <w:ins w:id="1578" w:author="Laurence Golding" w:date="2017-10-10T15:25:00Z"/>
      <w:r w:rsidR="00BA1C8A">
        <w:fldChar w:fldCharType="separate"/>
      </w:r>
      <w:r w:rsidR="00361885" w:rsidRPr="00AC1D41">
        <w:rPr>
          <w:rStyle w:val="Hyperlink"/>
        </w:rPr>
        <w:t>https://www.iso.org/standard/64029.html</w:t>
      </w:r>
      <w:r w:rsidR="00BA1C8A">
        <w:rPr>
          <w:rStyle w:val="Hyperlink"/>
        </w:rPr>
        <w:fldChar w:fldCharType="end"/>
      </w:r>
    </w:p>
    <w:p w14:paraId="33244B84" w14:textId="3D20F457"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r w:rsidR="00BA1C8A">
        <w:fldChar w:fldCharType="begin"/>
      </w:r>
      <w:r w:rsidR="00BA1C8A">
        <w:instrText xml:space="preserve"> HYPERLINK "https://www.iso.org/standard/42926.html" </w:instrText>
      </w:r>
      <w:ins w:id="1579" w:author="Laurence Golding" w:date="2017-10-10T15:25:00Z"/>
      <w:r w:rsidR="00BA1C8A">
        <w:fldChar w:fldCharType="separate"/>
      </w:r>
      <w:r w:rsidR="00361885" w:rsidRPr="00AC1D41">
        <w:rPr>
          <w:rStyle w:val="Hyperlink"/>
        </w:rPr>
        <w:t>https://www.iso.org/standard/42926.html</w:t>
      </w:r>
      <w:r w:rsidR="00BA1C8A">
        <w:rPr>
          <w:rStyle w:val="Hyperlink"/>
        </w:rPr>
        <w:fldChar w:fldCharType="end"/>
      </w:r>
    </w:p>
    <w:p w14:paraId="332C9894" w14:textId="0CB2007F" w:rsidR="006D31DB" w:rsidRDefault="00EE7D13" w:rsidP="00FD22AC">
      <w:pPr>
        <w:pStyle w:val="Heading1"/>
      </w:pPr>
      <w:bookmarkStart w:id="1580" w:name="_Toc495412448"/>
      <w:r>
        <w:lastRenderedPageBreak/>
        <w:t>Conventions</w:t>
      </w:r>
      <w:bookmarkEnd w:id="1580"/>
    </w:p>
    <w:p w14:paraId="50E64719" w14:textId="2428E7E7" w:rsidR="0012387E" w:rsidRPr="0012387E" w:rsidRDefault="0012387E" w:rsidP="0012387E"/>
    <w:p w14:paraId="2D42620D" w14:textId="4CD3D186" w:rsidR="0012387E" w:rsidRDefault="00EE7D13" w:rsidP="0012387E">
      <w:pPr>
        <w:pStyle w:val="Heading2"/>
      </w:pPr>
      <w:bookmarkStart w:id="1581" w:name="_Toc495412449"/>
      <w:r>
        <w:t>General</w:t>
      </w:r>
      <w:bookmarkEnd w:id="158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582" w:name="_Toc495412450"/>
      <w:r>
        <w:t>Format examples</w:t>
      </w:r>
      <w:bookmarkEnd w:id="1582"/>
    </w:p>
    <w:p w14:paraId="0C763244" w14:textId="344A7A42"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r w:rsidR="00BA1C8A">
        <w:fldChar w:fldCharType="begin"/>
      </w:r>
      <w:r w:rsidR="00BA1C8A">
        <w:instrText xml:space="preserve"> HYPERLINK \l "ECMA404" </w:instrText>
      </w:r>
      <w:ins w:id="1583" w:author="Laurence Golding" w:date="2017-10-10T15:25:00Z"/>
      <w:r w:rsidR="00BA1C8A">
        <w:fldChar w:fldCharType="separate"/>
      </w:r>
      <w:r w:rsidR="00F66C85" w:rsidRPr="00F66C85">
        <w:rPr>
          <w:rStyle w:val="Hyperlink"/>
        </w:rPr>
        <w:t>ECMA404</w:t>
      </w:r>
      <w:r w:rsidR="00BA1C8A">
        <w:rPr>
          <w:rStyle w:val="Hyperlink"/>
        </w:rPr>
        <w:fldChar w:fldCharType="end"/>
      </w:r>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584" w:name="_Toc495412451"/>
      <w:r>
        <w:t>Property notation</w:t>
      </w:r>
      <w:bookmarkEnd w:id="1584"/>
    </w:p>
    <w:p w14:paraId="30DDC891" w14:textId="254A9A41" w:rsidR="00616C1A" w:rsidRDefault="00616C1A" w:rsidP="00616C1A">
      <w:r w:rsidRPr="00616C1A">
        <w:t xml:space="preserve">A JSON object consists of a set of name/value pairs. The value 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3A0C7D9D" w14:textId="5945303D" w:rsidR="005672EA" w:rsidRDefault="005672EA" w:rsidP="005672EA">
      <w:pPr>
        <w:pStyle w:val="Heading1"/>
      </w:pPr>
      <w:bookmarkStart w:id="1585" w:name="_Toc495412452"/>
      <w:r>
        <w:lastRenderedPageBreak/>
        <w:t>File format</w:t>
      </w:r>
      <w:bookmarkEnd w:id="1585"/>
    </w:p>
    <w:p w14:paraId="4E58823B" w14:textId="39ED7B8C" w:rsidR="008F022E" w:rsidRDefault="008F022E" w:rsidP="008F022E">
      <w:pPr>
        <w:pStyle w:val="Heading2"/>
      </w:pPr>
      <w:bookmarkStart w:id="1586" w:name="_Toc495412453"/>
      <w:r>
        <w:t>General</w:t>
      </w:r>
      <w:bookmarkEnd w:id="1586"/>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4BF1CD24"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r w:rsidR="00BA1C8A">
        <w:fldChar w:fldCharType="begin"/>
      </w:r>
      <w:r w:rsidR="00BA1C8A">
        <w:instrText xml:space="preserve"> HYPERLINK \l "ECMA404" </w:instrText>
      </w:r>
      <w:ins w:id="1587" w:author="Laurence Golding" w:date="2017-10-10T15:25:00Z"/>
      <w:r w:rsidR="00BA1C8A">
        <w:fldChar w:fldCharType="separate"/>
      </w:r>
      <w:r w:rsidRPr="00815787">
        <w:rPr>
          <w:rStyle w:val="Hyperlink"/>
        </w:rPr>
        <w:t>ECMA404</w:t>
      </w:r>
      <w:r w:rsidR="00BA1C8A">
        <w:rPr>
          <w:rStyle w:val="Hyperlink"/>
        </w:rPr>
        <w:fldChar w:fldCharType="end"/>
      </w:r>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D97E6D">
        <w:t>3.11</w:t>
      </w:r>
      <w:r>
        <w:fldChar w:fldCharType="end"/>
      </w:r>
      <w:r>
        <w:t>).</w:t>
      </w:r>
    </w:p>
    <w:p w14:paraId="37874D7A" w14:textId="106DD334" w:rsidR="00815787" w:rsidRDefault="00815787" w:rsidP="00815787">
      <w:pPr>
        <w:pStyle w:val="Heading2"/>
      </w:pPr>
      <w:bookmarkStart w:id="1588" w:name="_Ref493342422"/>
      <w:bookmarkStart w:id="1589" w:name="_Toc495412454"/>
      <w:r>
        <w:t>URI-valued properties</w:t>
      </w:r>
      <w:bookmarkEnd w:id="1588"/>
      <w:bookmarkEnd w:id="1589"/>
    </w:p>
    <w:p w14:paraId="604C3241" w14:textId="1657AFD4"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r w:rsidR="00BA1C8A">
        <w:fldChar w:fldCharType="begin"/>
      </w:r>
      <w:r w:rsidR="00BA1C8A">
        <w:instrText xml:space="preserve"> HYPERLINK \l "RFC3986" </w:instrText>
      </w:r>
      <w:ins w:id="1590" w:author="Laurence Golding" w:date="2017-10-10T15:25:00Z"/>
      <w:r w:rsidR="00BA1C8A">
        <w:fldChar w:fldCharType="separate"/>
      </w:r>
      <w:r w:rsidRPr="00D122C5">
        <w:rPr>
          <w:rStyle w:val="Hyperlink"/>
        </w:rPr>
        <w:t>RFC3986</w:t>
      </w:r>
      <w:r w:rsidR="00BA1C8A">
        <w:rPr>
          <w:rStyle w:val="Hyperlink"/>
        </w:rPr>
        <w:fldChar w:fldCharType="end"/>
      </w:r>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3D011203"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r w:rsidR="00BA1C8A">
        <w:fldChar w:fldCharType="begin"/>
      </w:r>
      <w:r w:rsidR="00BA1C8A">
        <w:instrText xml:space="preserve"> HYPERLINK \l "RFC3986" </w:instrText>
      </w:r>
      <w:ins w:id="1591" w:author="Laurence Golding" w:date="2017-10-10T15:25:00Z"/>
      <w:r w:rsidR="00BA1C8A">
        <w:fldChar w:fldCharType="separate"/>
      </w:r>
      <w:r w:rsidRPr="00A403F5">
        <w:rPr>
          <w:rStyle w:val="Hyperlink"/>
        </w:rPr>
        <w:t>RFC3986</w:t>
      </w:r>
      <w:r w:rsidR="00BA1C8A">
        <w:rPr>
          <w:rStyle w:val="Hyperlink"/>
        </w:rPr>
        <w:fldChar w:fldCharType="end"/>
      </w:r>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1592" w:name="_Ref493422705"/>
      <w:bookmarkStart w:id="1593" w:name="_Toc495412455"/>
      <w:r>
        <w:t>URI base id properties</w:t>
      </w:r>
      <w:bookmarkEnd w:id="1592"/>
      <w:bookmarkEnd w:id="1593"/>
    </w:p>
    <w:p w14:paraId="4438C49A" w14:textId="0412954C"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D97E6D">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2EC6D4FD"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36486E">
        <w:fldChar w:fldCharType="begin"/>
      </w:r>
      <w:r w:rsidR="0036486E">
        <w:instrText xml:space="preserve"> REF _Ref493343236 \w \h </w:instrText>
      </w:r>
      <w:r w:rsidR="0036486E">
        <w:fldChar w:fldCharType="separate"/>
      </w:r>
      <w:r w:rsidR="00D97E6D">
        <w:t>3.19.2</w:t>
      </w:r>
      <w:r w:rsidR="0036486E">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D97E6D">
        <w:t>3.19.3</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173CDB0E"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fldChar w:fldCharType="begin"/>
      </w:r>
      <w:r>
        <w:instrText xml:space="preserve"> REF _Ref493343236 \w \h </w:instrText>
      </w:r>
      <w:r>
        <w:fldChar w:fldCharType="separate"/>
      </w:r>
      <w:r w:rsidR="00D97E6D">
        <w:t>3.19.2</w:t>
      </w:r>
      <w:r>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D97E6D">
        <w:t>3.19.3</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1594" w:name="_Toc495412456"/>
      <w:r>
        <w:lastRenderedPageBreak/>
        <w:t>String properties</w:t>
      </w:r>
      <w:bookmarkEnd w:id="1594"/>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1595" w:name="_Toc495412457"/>
      <w:r>
        <w:t>Object properties</w:t>
      </w:r>
      <w:bookmarkEnd w:id="1595"/>
    </w:p>
    <w:p w14:paraId="1C30B6EF" w14:textId="33397EED" w:rsidR="006041EE" w:rsidRPr="006041EE" w:rsidRDefault="006041EE" w:rsidP="006041EE">
      <w:r w:rsidRPr="006041EE">
        <w:t xml:space="preserve">Certain properties in this specification are defined to be JSON objects whose property names satisfy certain conditions. Examples are the </w:t>
      </w:r>
      <w:proofErr w:type="gramStart"/>
      <w:r w:rsidRPr="006041EE">
        <w:rPr>
          <w:rStyle w:val="CODEtemp"/>
        </w:rPr>
        <w:t>run.files</w:t>
      </w:r>
      <w:proofErr w:type="gramEnd"/>
      <w:r w:rsidRPr="006041EE">
        <w:t xml:space="preserve"> property (§</w:t>
      </w:r>
      <w:r>
        <w:fldChar w:fldCharType="begin"/>
      </w:r>
      <w:r>
        <w:instrText xml:space="preserve"> REF _Ref493345118 \w \h </w:instrText>
      </w:r>
      <w:r>
        <w:fldChar w:fldCharType="separate"/>
      </w:r>
      <w:r w:rsidR="00D97E6D">
        <w:t>3.12.9</w:t>
      </w:r>
      <w:r>
        <w:fldChar w:fldCharType="end"/>
      </w:r>
      <w:r w:rsidRPr="006041EE">
        <w:t xml:space="preserve">) and the </w:t>
      </w:r>
      <w:r w:rsidRPr="006041EE">
        <w:rPr>
          <w:rStyle w:val="CODEtemp"/>
        </w:rPr>
        <w:t>rule.messageFormats</w:t>
      </w:r>
      <w:r w:rsidRPr="006041EE">
        <w:t xml:space="preserve"> property (§</w:t>
      </w:r>
      <w:r>
        <w:fldChar w:fldCharType="begin"/>
      </w:r>
      <w:r>
        <w:instrText xml:space="preserve"> REF _Ref493345139 \w \h </w:instrText>
      </w:r>
      <w:r>
        <w:fldChar w:fldCharType="separate"/>
      </w:r>
      <w:r w:rsidR="00D97E6D">
        <w:t>3.27.8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96" w:name="_Toc495412458"/>
      <w:r>
        <w:t>Array properties</w:t>
      </w:r>
      <w:bookmarkEnd w:id="1596"/>
    </w:p>
    <w:p w14:paraId="5EBAA746" w14:textId="325F82AE" w:rsidR="008F0C80" w:rsidRPr="008F0C80" w:rsidRDefault="008F0C80" w:rsidP="008F0C80">
      <w:r w:rsidRPr="008F0C80">
        <w:t xml:space="preserve">Certain properties in this specification are defined to be JSON arrays. Examples are the </w:t>
      </w:r>
      <w:proofErr w:type="gramStart"/>
      <w:r w:rsidRPr="008F0C80">
        <w:rPr>
          <w:rStyle w:val="CODEtemp"/>
        </w:rPr>
        <w:t>run.toolNotifications</w:t>
      </w:r>
      <w:proofErr w:type="gramEnd"/>
      <w:r w:rsidRPr="008F0C80">
        <w:t xml:space="preserve"> property (§</w:t>
      </w:r>
      <w:r>
        <w:fldChar w:fldCharType="begin"/>
      </w:r>
      <w:r>
        <w:instrText xml:space="preserve"> REF _Ref493345429 \w \h </w:instrText>
      </w:r>
      <w:r>
        <w:fldChar w:fldCharType="separate"/>
      </w:r>
      <w:r w:rsidR="00D97E6D">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D97E6D">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1597" w:name="_Ref493408960"/>
      <w:bookmarkStart w:id="1598" w:name="_Toc495412459"/>
      <w:r>
        <w:t>Property bags</w:t>
      </w:r>
      <w:bookmarkEnd w:id="1597"/>
      <w:bookmarkEnd w:id="1598"/>
    </w:p>
    <w:p w14:paraId="394A6CDE" w14:textId="6ABA55FC" w:rsidR="00815787" w:rsidRDefault="00815787" w:rsidP="00815787">
      <w:pPr>
        <w:pStyle w:val="Heading3"/>
      </w:pPr>
      <w:bookmarkStart w:id="1599" w:name="_Toc495412460"/>
      <w:r>
        <w:t>General</w:t>
      </w:r>
      <w:bookmarkEnd w:id="1599"/>
    </w:p>
    <w:p w14:paraId="09818AAE" w14:textId="15252076"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r w:rsidR="00BA1C8A">
        <w:fldChar w:fldCharType="begin"/>
      </w:r>
      <w:r w:rsidR="00BA1C8A">
        <w:instrText xml:space="preserve"> HYPERLINK \l "AppendixConverters" </w:instrText>
      </w:r>
      <w:ins w:id="1600" w:author="Laurence Golding" w:date="2017-10-10T15:25:00Z"/>
      <w:r w:rsidR="00BA1C8A">
        <w:fldChar w:fldCharType="separate"/>
      </w:r>
      <w:r w:rsidR="00E20F80" w:rsidRPr="00E20F80">
        <w:rPr>
          <w:rStyle w:val="Hyperlink"/>
        </w:rPr>
        <w:t>Appendix D</w:t>
      </w:r>
      <w:r w:rsidR="00BA1C8A">
        <w:rPr>
          <w:rStyle w:val="Hyperlink"/>
        </w:rPr>
        <w:fldChar w:fldCharType="end"/>
      </w:r>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BBFF5DA" w:rsidR="00815787" w:rsidRDefault="00815787" w:rsidP="00815787">
      <w:pPr>
        <w:pStyle w:val="Heading3"/>
      </w:pPr>
      <w:bookmarkStart w:id="1601" w:name="_Toc495412461"/>
      <w:r>
        <w:t>Tags</w:t>
      </w:r>
      <w:bookmarkEnd w:id="1601"/>
    </w:p>
    <w:p w14:paraId="0F1BC690" w14:textId="4C5AFAC6" w:rsidR="001A344F" w:rsidRP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602" w:name="_Hlk493349329"/>
      <w:r w:rsidRPr="001A344F">
        <w:t xml:space="preserve">an array containing zero or more arbitrary strings, no two of which </w:t>
      </w:r>
      <w:r w:rsidRPr="001A344F">
        <w:rPr>
          <w:b/>
        </w:rPr>
        <w:t>SHALL</w:t>
      </w:r>
      <w:r w:rsidRPr="001A344F">
        <w:t xml:space="preserve"> be the same</w:t>
      </w:r>
      <w:bookmarkEnd w:id="1602"/>
      <w:r w:rsidRPr="001A344F">
        <w:t xml:space="preserve">. Two strings </w:t>
      </w:r>
      <w:r w:rsidRPr="001A344F">
        <w:rPr>
          <w:b/>
        </w:rPr>
        <w:t>SHALL</w:t>
      </w:r>
      <w:r w:rsidRPr="001A344F">
        <w:t xml:space="preserve"> be considered the same if they consist of the same sequence of Unicode</w:t>
      </w:r>
      <w:r w:rsidR="00DE0F9F">
        <w:t xml:space="preserve"> [</w:t>
      </w:r>
      <w:r w:rsidR="00BA1C8A">
        <w:fldChar w:fldCharType="begin"/>
      </w:r>
      <w:r w:rsidR="00BA1C8A">
        <w:instrText xml:space="preserve"> HYPERLINK \l "UNICODE10" </w:instrText>
      </w:r>
      <w:ins w:id="1603" w:author="Laurence Golding" w:date="2017-10-10T15:25:00Z"/>
      <w:r w:rsidR="00BA1C8A">
        <w:fldChar w:fldCharType="separate"/>
      </w:r>
      <w:r w:rsidR="00DE0F9F" w:rsidRPr="00903F25">
        <w:rPr>
          <w:rStyle w:val="Hyperlink"/>
        </w:rPr>
        <w:t>UNICODE10</w:t>
      </w:r>
      <w:r w:rsidR="00BA1C8A">
        <w:rPr>
          <w:rStyle w:val="Hyperlink"/>
        </w:rPr>
        <w:fldChar w:fldCharType="end"/>
      </w:r>
      <w:r w:rsidR="00DE0F9F">
        <w:t>]</w:t>
      </w:r>
      <w:r w:rsidRPr="001A344F">
        <w:t xml:space="preserve"> code points.</w:t>
      </w:r>
    </w:p>
    <w:p w14:paraId="28927398" w14:textId="136F63B7" w:rsidR="00815787" w:rsidRDefault="00815787" w:rsidP="00815787">
      <w:pPr>
        <w:pStyle w:val="Heading2"/>
      </w:pPr>
      <w:bookmarkStart w:id="1604" w:name="_Ref493413701"/>
      <w:bookmarkStart w:id="1605" w:name="_Ref493413744"/>
      <w:bookmarkStart w:id="1606" w:name="_Toc495412462"/>
      <w:r>
        <w:t>Date/time properties</w:t>
      </w:r>
      <w:bookmarkEnd w:id="1604"/>
      <w:bookmarkEnd w:id="1605"/>
      <w:bookmarkEnd w:id="1606"/>
    </w:p>
    <w:p w14:paraId="33510EF1" w14:textId="595368B4"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r w:rsidR="00BA1C8A">
        <w:fldChar w:fldCharType="begin"/>
      </w:r>
      <w:r w:rsidR="00BA1C8A">
        <w:instrText xml:space="preserve"> HYPERLINK \l "ISO86012004" </w:instrText>
      </w:r>
      <w:ins w:id="1607" w:author="Laurence Golding" w:date="2017-10-10T15:25:00Z"/>
      <w:r w:rsidR="00BA1C8A">
        <w:fldChar w:fldCharType="separate"/>
      </w:r>
      <w:r w:rsidRPr="00903F25">
        <w:rPr>
          <w:rStyle w:val="Hyperlink"/>
        </w:rPr>
        <w:t>ISO86012004</w:t>
      </w:r>
      <w:r w:rsidR="00BA1C8A">
        <w:rPr>
          <w:rStyle w:val="Hyperlink"/>
        </w:rPr>
        <w:fldChar w:fldCharType="end"/>
      </w:r>
      <w:r>
        <w:t>]</w:t>
      </w:r>
      <w:r w:rsidRPr="00903F25">
        <w:t>:</w:t>
      </w:r>
    </w:p>
    <w:p w14:paraId="1FEC3ECB" w14:textId="77777777" w:rsidR="00903F25" w:rsidRDefault="00903F25" w:rsidP="00903F25">
      <w:pPr>
        <w:pStyle w:val="Code"/>
      </w:pPr>
      <w:r>
        <w:t>&lt;dateTime&gt;: &lt;date&gt;T&lt;time&gt;Z</w:t>
      </w:r>
    </w:p>
    <w:p w14:paraId="4531C810" w14:textId="77777777" w:rsidR="00903F25" w:rsidRDefault="00903F25" w:rsidP="00903F25">
      <w:pPr>
        <w:pStyle w:val="Code"/>
      </w:pPr>
    </w:p>
    <w:p w14:paraId="21D4F13F" w14:textId="77777777" w:rsidR="00903F25" w:rsidRDefault="00903F25" w:rsidP="00903F25">
      <w:pPr>
        <w:pStyle w:val="Code"/>
      </w:pPr>
      <w:r>
        <w:t>&lt;date&gt;:     YYYY-MM-DD</w:t>
      </w:r>
    </w:p>
    <w:p w14:paraId="0137B2CA" w14:textId="77777777" w:rsidR="00903F25" w:rsidRDefault="00903F25" w:rsidP="00903F25">
      <w:pPr>
        <w:pStyle w:val="Code"/>
      </w:pPr>
    </w:p>
    <w:p w14:paraId="6E04582B" w14:textId="167F5E92" w:rsidR="00903F25" w:rsidRDefault="00903F25" w:rsidP="00903F25">
      <w:pPr>
        <w:pStyle w:val="Code"/>
      </w:pPr>
      <w:r>
        <w:t>&lt;time&gt;:     hh:</w:t>
      </w:r>
      <w:proofErr w:type="gramStart"/>
      <w:r>
        <w:t>mm:ss</w:t>
      </w:r>
      <w:proofErr w:type="gramEnd"/>
      <w:r>
        <w:t>[.sss]</w:t>
      </w:r>
    </w:p>
    <w:p w14:paraId="2F5BB9EB" w14:textId="77777777" w:rsidR="00903F25" w:rsidRDefault="00903F25" w:rsidP="00903F25">
      <w:r w:rsidRPr="00903F25">
        <w:t xml:space="preserve">Here </w:t>
      </w:r>
      <w:r w:rsidRPr="00903F25">
        <w:rPr>
          <w:rStyle w:val="CODEtemp"/>
        </w:rPr>
        <w:t>YYYY</w:t>
      </w:r>
      <w:r w:rsidRPr="00903F25">
        <w:t xml:space="preserve"> is a 4-digit year, </w:t>
      </w:r>
      <w:r w:rsidRPr="00903F25">
        <w:rPr>
          <w:rStyle w:val="CODEtemp"/>
        </w:rPr>
        <w:t>MM</w:t>
      </w:r>
      <w:r w:rsidRPr="00903F25">
        <w:t xml:space="preserve"> is a 2-digit month from 01 to 12, </w:t>
      </w:r>
      <w:r w:rsidRPr="00903F25">
        <w:rPr>
          <w:rStyle w:val="CODEtemp"/>
        </w:rPr>
        <w:t>DD</w:t>
      </w:r>
      <w:r w:rsidRPr="00903F25">
        <w:t xml:space="preserve"> </w:t>
      </w:r>
      <w:r>
        <w:t xml:space="preserve">is a 2-digit day from 01 to 31, the </w:t>
      </w:r>
      <w:r w:rsidRPr="00903F25">
        <w:t>literal character “</w:t>
      </w:r>
      <w:r w:rsidRPr="00903F25">
        <w:rPr>
          <w:rStyle w:val="CODEtemp"/>
        </w:rPr>
        <w:t>T</w:t>
      </w:r>
      <w:r w:rsidRPr="00903F25">
        <w:t>” separa</w:t>
      </w:r>
      <w:r>
        <w:t>tes</w:t>
      </w:r>
      <w:r w:rsidRPr="00903F25">
        <w:t xml:space="preserve"> the date from the time, </w:t>
      </w:r>
      <w:r w:rsidRPr="00903F25">
        <w:rPr>
          <w:rStyle w:val="CODEtemp"/>
        </w:rPr>
        <w:t>hh</w:t>
      </w:r>
      <w:r w:rsidRPr="00903F25">
        <w:t xml:space="preserve"> is a 2-digit hours from 00 to 23, </w:t>
      </w:r>
      <w:r w:rsidRPr="00903F25">
        <w:rPr>
          <w:rStyle w:val="CODEtemp"/>
        </w:rPr>
        <w:t>mm</w:t>
      </w:r>
      <w:r w:rsidRPr="00903F25">
        <w:t xml:space="preserve"> is a 2-digit minutes from 00 to 59, </w:t>
      </w:r>
      <w:r w:rsidRPr="00903F25">
        <w:rPr>
          <w:rStyle w:val="CODEtemp"/>
        </w:rPr>
        <w:t>ss</w:t>
      </w:r>
      <w:r w:rsidRPr="00903F25">
        <w:t xml:space="preserve"> is a 2-digit seconds from 00 to 59, </w:t>
      </w:r>
      <w:proofErr w:type="gramStart"/>
      <w:r w:rsidRPr="00903F25">
        <w:rPr>
          <w:rStyle w:val="CODEtemp"/>
        </w:rPr>
        <w:t>[.sss</w:t>
      </w:r>
      <w:proofErr w:type="gramEnd"/>
      <w:r w:rsidRPr="00903F25">
        <w:rPr>
          <w:rStyle w:val="CODEtemp"/>
        </w:rPr>
        <w:t>]</w:t>
      </w:r>
      <w:r w:rsidRPr="00903F25">
        <w:t xml:space="preserve"> is an optional 3-digit number of milliseconds from 000 to 999, and</w:t>
      </w:r>
      <w:r w:rsidR="00572E88">
        <w:t xml:space="preserve"> the</w:t>
      </w:r>
      <w:r w:rsidRPr="00903F25">
        <w:t xml:space="preserve"> </w:t>
      </w:r>
      <w:r w:rsidR="00572E88">
        <w:t>literal character “</w:t>
      </w:r>
      <w:r w:rsidR="00572E88" w:rsidRPr="008B3FB3">
        <w:rPr>
          <w:rStyle w:val="CODEtemp"/>
        </w:rPr>
        <w:t>Z</w:t>
      </w:r>
      <w:r w:rsidR="00572E88">
        <w:t>” specifies</w:t>
      </w:r>
      <w:r w:rsidRPr="00903F25">
        <w:t xml:space="preserve"> UTC time.</w:t>
      </w:r>
    </w:p>
    <w:p w14:paraId="341ADC40" w14:textId="3C22061D"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1608" w:name="_Ref493404799"/>
      <w:bookmarkStart w:id="1609" w:name="_Toc495412463"/>
      <w:r>
        <w:lastRenderedPageBreak/>
        <w:t>Array properties with unique values</w:t>
      </w:r>
      <w:bookmarkEnd w:id="1608"/>
      <w:bookmarkEnd w:id="1609"/>
    </w:p>
    <w:p w14:paraId="165FE7F2" w14:textId="6FE49502"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r w:rsidR="00BA1C8A">
        <w:fldChar w:fldCharType="begin"/>
      </w:r>
      <w:r w:rsidR="00BA1C8A">
        <w:instrText xml:space="preserve"> HYPERLINK \l "JSCHEMA01" </w:instrText>
      </w:r>
      <w:ins w:id="1610" w:author="Laurence Golding" w:date="2017-10-10T15:25:00Z"/>
      <w:r w:rsidR="00BA1C8A">
        <w:fldChar w:fldCharType="separate"/>
      </w:r>
      <w:r w:rsidRPr="00AF1133">
        <w:rPr>
          <w:rStyle w:val="Hyperlink"/>
        </w:rPr>
        <w:t>JSCHEMA01</w:t>
      </w:r>
      <w:r w:rsidR="00BA1C8A">
        <w:rPr>
          <w:rStyle w:val="Hyperlink"/>
        </w:rPr>
        <w:fldChar w:fldCharType="end"/>
      </w:r>
      <w:r>
        <w:t>],</w:t>
      </w:r>
      <w:r w:rsidRPr="00AF1133">
        <w:t xml:space="preserve"> §</w:t>
      </w:r>
      <w:r>
        <w:t>4.3</w:t>
      </w:r>
      <w:r w:rsidRPr="00AF1133">
        <w:t>, “</w:t>
      </w:r>
      <w:r>
        <w:t>Instance</w:t>
      </w:r>
      <w:r w:rsidRPr="00AF1133">
        <w:t xml:space="preserve"> equality”.</w:t>
      </w:r>
    </w:p>
    <w:p w14:paraId="4F027525" w14:textId="700AA84C" w:rsidR="00815787" w:rsidRDefault="00815787" w:rsidP="00815787">
      <w:pPr>
        <w:pStyle w:val="Heading2"/>
      </w:pPr>
      <w:bookmarkStart w:id="1611" w:name="_Ref493426052"/>
      <w:bookmarkStart w:id="1612" w:name="_Toc495412464"/>
      <w:r>
        <w:t>Message properties</w:t>
      </w:r>
      <w:bookmarkEnd w:id="1611"/>
      <w:bookmarkEnd w:id="1612"/>
    </w:p>
    <w:p w14:paraId="120B1FAB" w14:textId="38F338E1" w:rsidR="00D67BB0" w:rsidRDefault="00D67BB0" w:rsidP="00A320F8">
      <w:pPr>
        <w:pStyle w:val="Heading3"/>
        <w:rPr>
          <w:ins w:id="1613" w:author="Laurence Golding" w:date="2017-10-10T14:04:00Z"/>
        </w:rPr>
      </w:pPr>
      <w:bookmarkStart w:id="1614" w:name="_Toc495412465"/>
      <w:ins w:id="1615" w:author="Laurence Golding" w:date="2017-10-10T14:04:00Z">
        <w:r>
          <w:t>General</w:t>
        </w:r>
        <w:bookmarkEnd w:id="1614"/>
      </w:ins>
    </w:p>
    <w:p w14:paraId="63E76F08" w14:textId="30023E46" w:rsidR="00A92A05" w:rsidRDefault="00CD2928" w:rsidP="00A92A05">
      <w:pPr>
        <w:rPr>
          <w:ins w:id="1616" w:author="Laurence Golding" w:date="2017-10-10T14:02:00Z"/>
        </w:rPr>
      </w:pPr>
      <w:r w:rsidRPr="00CD2928">
        <w:t xml:space="preserve">Certain properties in this specification are string values containing messages intended to be viewed by a user. </w:t>
      </w:r>
      <w:bookmarkStart w:id="1617" w:name="_Hlk493349567"/>
      <w:ins w:id="1618" w:author="Laurence Golding" w:date="2017-10-10T14:19:00Z">
        <w:r w:rsidR="005504E1">
          <w:t xml:space="preserve">Some of these properties are optional, but if present, </w:t>
        </w:r>
      </w:ins>
      <w:del w:id="1619" w:author="Laurence Golding" w:date="2017-10-10T14:09:00Z">
        <w:r w:rsidRPr="00CD2928" w:rsidDel="001D155C">
          <w:delText>No such</w:delText>
        </w:r>
      </w:del>
      <w:ins w:id="1620" w:author="Laurence Golding" w:date="2017-10-10T14:19:00Z">
        <w:r w:rsidR="005504E1">
          <w:t>s</w:t>
        </w:r>
      </w:ins>
      <w:ins w:id="1621" w:author="Laurence Golding" w:date="2017-10-10T14:09:00Z">
        <w:r w:rsidR="001D155C">
          <w:t>uch a</w:t>
        </w:r>
      </w:ins>
      <w:r w:rsidRPr="00CD2928">
        <w:t xml:space="preserve"> property </w:t>
      </w:r>
      <w:r w:rsidRPr="00CD2928">
        <w:rPr>
          <w:b/>
        </w:rPr>
        <w:t>SHALL</w:t>
      </w:r>
      <w:ins w:id="1622" w:author="Laurence Golding" w:date="2017-10-10T14:09:00Z">
        <w:r w:rsidR="001D155C">
          <w:rPr>
            <w:b/>
          </w:rPr>
          <w:t xml:space="preserve"> NOT</w:t>
        </w:r>
      </w:ins>
      <w:r w:rsidRPr="00CD2928">
        <w:t xml:space="preserve"> have a value that is the empty string</w:t>
      </w:r>
      <w:bookmarkEnd w:id="1617"/>
      <w:r w:rsidRPr="00CD2928">
        <w:t>.</w:t>
      </w:r>
    </w:p>
    <w:p w14:paraId="79D9F0C5" w14:textId="06678B0C" w:rsidR="00D67BB0" w:rsidRDefault="00D67BB0" w:rsidP="00A92A05">
      <w:pPr>
        <w:rPr>
          <w:ins w:id="1623" w:author="Laurence Golding" w:date="2017-10-10T14:03:00Z"/>
        </w:rPr>
      </w:pPr>
      <w:ins w:id="1624" w:author="Laurence Golding" w:date="2017-10-10T14:03:00Z">
        <w:r>
          <w:t>There are two types of message properties:</w:t>
        </w:r>
      </w:ins>
    </w:p>
    <w:p w14:paraId="4D4DF89E" w14:textId="2E1DA859" w:rsidR="00D67BB0" w:rsidRDefault="00D67BB0" w:rsidP="00A320F8">
      <w:pPr>
        <w:pStyle w:val="ListParagraph"/>
        <w:numPr>
          <w:ilvl w:val="0"/>
          <w:numId w:val="49"/>
        </w:numPr>
        <w:rPr>
          <w:ins w:id="1625" w:author="Laurence Golding" w:date="2017-10-10T14:06:00Z"/>
        </w:rPr>
      </w:pPr>
      <w:ins w:id="1626" w:author="Laurence Golding" w:date="2017-10-10T14:03:00Z">
        <w:r>
          <w:t>Brief messages i</w:t>
        </w:r>
        <w:r w:rsidR="001D155C">
          <w:t xml:space="preserve">ntended to add information to an </w:t>
        </w:r>
      </w:ins>
      <w:ins w:id="1627" w:author="Laurence Golding" w:date="2017-10-10T14:10:00Z">
        <w:r w:rsidR="001D155C">
          <w:t>object</w:t>
        </w:r>
      </w:ins>
      <w:ins w:id="1628" w:author="Laurence Golding" w:date="2017-10-10T14:06:00Z">
        <w:r w:rsidR="001C78A6">
          <w:t>. These messages</w:t>
        </w:r>
      </w:ins>
      <w:ins w:id="1629" w:author="Laurence Golding" w:date="2017-10-10T14:08:00Z">
        <w:r w:rsidR="00BA1C8A">
          <w:t xml:space="preserve"> </w:t>
        </w:r>
        <w:r w:rsidR="00BA1C8A" w:rsidRPr="00A320F8">
          <w:rPr>
            <w:b/>
          </w:rPr>
          <w:t>SHALL</w:t>
        </w:r>
        <w:r w:rsidR="00BA1C8A">
          <w:t xml:space="preserve"> be </w:t>
        </w:r>
      </w:ins>
      <w:ins w:id="1630" w:author="Laurence Golding" w:date="2017-10-10T14:12:00Z">
        <w:r w:rsidR="001D155C">
          <w:t>written</w:t>
        </w:r>
      </w:ins>
      <w:ins w:id="1631" w:author="Laurence Golding" w:date="2017-10-10T14:08:00Z">
        <w:r w:rsidR="00BA1C8A">
          <w:t xml:space="preserve"> in plain text and</w:t>
        </w:r>
      </w:ins>
      <w:ins w:id="1632" w:author="Laurence Golding" w:date="2017-10-10T14:06:00Z">
        <w:r w:rsidR="001C78A6">
          <w:t xml:space="preserve"> </w:t>
        </w:r>
        <w:r w:rsidR="001C78A6">
          <w:rPr>
            <w:b/>
          </w:rPr>
          <w:t>SHOULD</w:t>
        </w:r>
        <w:r w:rsidR="001C78A6">
          <w:t xml:space="preserve"> conform to the guidelines for </w:t>
        </w:r>
      </w:ins>
      <w:ins w:id="1633" w:author="Laurence Golding" w:date="2017-10-10T14:15:00Z">
        <w:r w:rsidR="001D155C">
          <w:t>p</w:t>
        </w:r>
      </w:ins>
      <w:ins w:id="1634" w:author="Laurence Golding" w:date="2017-10-10T14:06:00Z">
        <w:r w:rsidR="001C78A6">
          <w:t>lain</w:t>
        </w:r>
      </w:ins>
      <w:ins w:id="1635" w:author="Laurence Golding" w:date="2017-10-10T14:13:00Z">
        <w:r w:rsidR="001D155C">
          <w:t xml:space="preserve"> </w:t>
        </w:r>
      </w:ins>
      <w:ins w:id="1636" w:author="Laurence Golding" w:date="2017-10-10T14:15:00Z">
        <w:r w:rsidR="001D155C">
          <w:t>t</w:t>
        </w:r>
      </w:ins>
      <w:ins w:id="1637" w:author="Laurence Golding" w:date="2017-10-10T14:06:00Z">
        <w:r w:rsidR="001C78A6">
          <w:t xml:space="preserve">ext </w:t>
        </w:r>
      </w:ins>
      <w:ins w:id="1638" w:author="Laurence Golding" w:date="2017-10-10T14:15:00Z">
        <w:r w:rsidR="001D155C">
          <w:t>m</w:t>
        </w:r>
      </w:ins>
      <w:ins w:id="1639" w:author="Laurence Golding" w:date="2017-10-10T14:06:00Z">
        <w:r w:rsidR="001C78A6">
          <w:t>essages</w:t>
        </w:r>
      </w:ins>
      <w:ins w:id="1640" w:author="Laurence Golding" w:date="2017-10-10T14:07:00Z">
        <w:r w:rsidR="001C78A6">
          <w:t xml:space="preserve"> (</w:t>
        </w:r>
        <w:r w:rsidR="001C78A6" w:rsidRPr="00AF1133">
          <w:t>§</w:t>
        </w:r>
      </w:ins>
      <w:ins w:id="1641" w:author="Laurence Golding" w:date="2017-10-10T14:08:00Z">
        <w:r w:rsidR="00BA1C8A">
          <w:fldChar w:fldCharType="begin"/>
        </w:r>
        <w:r w:rsidR="00BA1C8A">
          <w:instrText xml:space="preserve"> REF _Ref495407839 \r \h </w:instrText>
        </w:r>
      </w:ins>
      <w:r w:rsidR="00BA1C8A">
        <w:fldChar w:fldCharType="separate"/>
      </w:r>
      <w:ins w:id="1642" w:author="Laurence Golding" w:date="2017-10-10T15:25:00Z">
        <w:r w:rsidR="00D97E6D">
          <w:t>3.10.2</w:t>
        </w:r>
      </w:ins>
      <w:ins w:id="1643" w:author="Laurence Golding" w:date="2017-10-10T14:08:00Z">
        <w:r w:rsidR="00BA1C8A">
          <w:fldChar w:fldCharType="end"/>
        </w:r>
      </w:ins>
      <w:ins w:id="1644" w:author="Laurence Golding" w:date="2017-10-10T14:07:00Z">
        <w:r w:rsidR="001C78A6">
          <w:t>)</w:t>
        </w:r>
      </w:ins>
      <w:ins w:id="1645" w:author="Laurence Golding" w:date="2017-10-10T14:06:00Z">
        <w:r w:rsidR="001C78A6">
          <w:t>.</w:t>
        </w:r>
      </w:ins>
    </w:p>
    <w:p w14:paraId="379B8416" w14:textId="7CA92128" w:rsidR="001C78A6" w:rsidRDefault="001C78A6" w:rsidP="00A320F8">
      <w:pPr>
        <w:pStyle w:val="ListParagraph"/>
        <w:numPr>
          <w:ilvl w:val="0"/>
          <w:numId w:val="49"/>
        </w:numPr>
        <w:rPr>
          <w:ins w:id="1646" w:author="Laurence Golding" w:date="2017-10-10T14:23:00Z"/>
        </w:rPr>
      </w:pPr>
      <w:ins w:id="1647" w:author="Laurence Golding" w:date="2017-10-10T14:07:00Z">
        <w:r>
          <w:t>Longer messages intended to provide a full e</w:t>
        </w:r>
        <w:r w:rsidR="00D97E6D">
          <w:t xml:space="preserve">xplanation of a scan result or </w:t>
        </w:r>
        <w:r>
          <w:t>an analysis r</w:t>
        </w:r>
        <w:r w:rsidR="00BA1C8A">
          <w:t>ule.</w:t>
        </w:r>
      </w:ins>
      <w:ins w:id="1648" w:author="Laurence Golding" w:date="2017-10-10T14:08:00Z">
        <w:r w:rsidR="00BA1C8A">
          <w:t xml:space="preserve"> These</w:t>
        </w:r>
      </w:ins>
      <w:ins w:id="1649" w:author="Laurence Golding" w:date="2017-10-10T14:09:00Z">
        <w:r w:rsidR="00BA1C8A">
          <w:t xml:space="preserve"> messages</w:t>
        </w:r>
      </w:ins>
      <w:ins w:id="1650" w:author="Laurence Golding" w:date="2017-10-10T14:10:00Z">
        <w:r w:rsidR="001D155C">
          <w:t xml:space="preserve"> </w:t>
        </w:r>
        <w:r w:rsidR="001D155C" w:rsidRPr="00A320F8">
          <w:rPr>
            <w:b/>
          </w:rPr>
          <w:t>MAY</w:t>
        </w:r>
        <w:r w:rsidR="001D155C">
          <w:t xml:space="preserve"> be </w:t>
        </w:r>
      </w:ins>
      <w:ins w:id="1651" w:author="Laurence Golding" w:date="2017-10-10T14:12:00Z">
        <w:r w:rsidR="001D155C">
          <w:t>written</w:t>
        </w:r>
      </w:ins>
      <w:ins w:id="1652" w:author="Laurence Golding" w:date="2017-10-10T14:10:00Z">
        <w:r w:rsidR="001D155C">
          <w:t xml:space="preserve"> in plain text,</w:t>
        </w:r>
      </w:ins>
      <w:ins w:id="1653" w:author="Laurence Golding" w:date="2017-10-10T14:11:00Z">
        <w:r w:rsidR="001D155C">
          <w:t xml:space="preserve"> in which case they </w:t>
        </w:r>
        <w:r w:rsidR="001D155C">
          <w:rPr>
            <w:b/>
          </w:rPr>
          <w:t>SHOULD</w:t>
        </w:r>
        <w:r w:rsidR="001D155C">
          <w:t xml:space="preserve"> conform to the guidelines for plain text messages, or they </w:t>
        </w:r>
        <w:r w:rsidR="001D155C">
          <w:rPr>
            <w:b/>
          </w:rPr>
          <w:t>MAY</w:t>
        </w:r>
        <w:r w:rsidR="001D155C">
          <w:t xml:space="preserve"> be </w:t>
        </w:r>
      </w:ins>
      <w:ins w:id="1654" w:author="Laurence Golding" w:date="2017-10-10T14:12:00Z">
        <w:r w:rsidR="001D155C">
          <w:t>written in GitHub-Flavored Markdown (GFM) [</w:t>
        </w:r>
      </w:ins>
      <w:ins w:id="1655" w:author="Laurence Golding" w:date="2017-10-10T14:22:00Z">
        <w:r w:rsidR="00944AF4">
          <w:fldChar w:fldCharType="begin"/>
        </w:r>
        <w:r w:rsidR="00944AF4">
          <w:instrText xml:space="preserve"> HYPERLINK  \l "GFM" </w:instrText>
        </w:r>
        <w:r w:rsidR="00944AF4">
          <w:fldChar w:fldCharType="separate"/>
        </w:r>
        <w:r w:rsidR="001D155C" w:rsidRPr="00944AF4">
          <w:rPr>
            <w:rStyle w:val="Hyperlink"/>
          </w:rPr>
          <w:t>G</w:t>
        </w:r>
        <w:r w:rsidR="001D155C" w:rsidRPr="00944AF4">
          <w:rPr>
            <w:rStyle w:val="Hyperlink"/>
          </w:rPr>
          <w:t>F</w:t>
        </w:r>
        <w:r w:rsidR="001D155C" w:rsidRPr="00944AF4">
          <w:rPr>
            <w:rStyle w:val="Hyperlink"/>
          </w:rPr>
          <w:t>M</w:t>
        </w:r>
        <w:r w:rsidR="00944AF4">
          <w:fldChar w:fldCharType="end"/>
        </w:r>
      </w:ins>
      <w:ins w:id="1656" w:author="Laurence Golding" w:date="2017-10-10T14:12:00Z">
        <w:r w:rsidR="001D155C">
          <w:t xml:space="preserve">], in which case they </w:t>
        </w:r>
        <w:r w:rsidR="001D155C" w:rsidRPr="00A320F8">
          <w:rPr>
            <w:b/>
          </w:rPr>
          <w:t>SHOULD</w:t>
        </w:r>
        <w:r w:rsidR="001D155C">
          <w:t xml:space="preserve"> conform to the guidelines for </w:t>
        </w:r>
      </w:ins>
      <w:ins w:id="1657" w:author="Laurence Golding" w:date="2017-10-10T14:15:00Z">
        <w:r w:rsidR="001D155C">
          <w:t>m</w:t>
        </w:r>
      </w:ins>
      <w:ins w:id="1658" w:author="Laurence Golding" w:date="2017-10-10T14:13:00Z">
        <w:r w:rsidR="001D155C">
          <w:t>essages</w:t>
        </w:r>
      </w:ins>
      <w:ins w:id="1659" w:author="Laurence Golding" w:date="2017-10-10T14:15:00Z">
        <w:r w:rsidR="001D155C">
          <w:t xml:space="preserve"> with formatting</w:t>
        </w:r>
      </w:ins>
      <w:ins w:id="1660" w:author="Laurence Golding" w:date="2017-10-10T14:13:00Z">
        <w:r w:rsidR="001D155C">
          <w:t xml:space="preserve"> (</w:t>
        </w:r>
        <w:r w:rsidR="001D155C" w:rsidRPr="00AF1133">
          <w:t>§</w:t>
        </w:r>
      </w:ins>
      <w:ins w:id="1661" w:author="Laurence Golding" w:date="2017-10-10T14:16:00Z">
        <w:r w:rsidR="001D155C">
          <w:fldChar w:fldCharType="begin"/>
        </w:r>
        <w:r w:rsidR="001D155C">
          <w:instrText xml:space="preserve"> REF _Ref495408298 \r \h </w:instrText>
        </w:r>
      </w:ins>
      <w:r w:rsidR="001D155C">
        <w:fldChar w:fldCharType="separate"/>
      </w:r>
      <w:ins w:id="1662" w:author="Laurence Golding" w:date="2017-10-10T15:25:00Z">
        <w:r w:rsidR="00D97E6D">
          <w:t>3.10.3</w:t>
        </w:r>
      </w:ins>
      <w:ins w:id="1663" w:author="Laurence Golding" w:date="2017-10-10T14:16:00Z">
        <w:r w:rsidR="001D155C">
          <w:fldChar w:fldCharType="end"/>
        </w:r>
      </w:ins>
      <w:ins w:id="1664" w:author="Laurence Golding" w:date="2017-10-10T14:13:00Z">
        <w:r w:rsidR="001D155C">
          <w:t>).</w:t>
        </w:r>
      </w:ins>
      <w:ins w:id="1665" w:author="Laurence Golding" w:date="2017-10-10T14:23:00Z">
        <w:r w:rsidR="00944AF4">
          <w:t xml:space="preserve"> </w:t>
        </w:r>
      </w:ins>
      <w:ins w:id="1666" w:author="Laurence Golding" w:date="2017-10-10T15:25:00Z">
        <w:r w:rsidR="00731830">
          <w:t>M</w:t>
        </w:r>
      </w:ins>
      <w:ins w:id="1667" w:author="Laurence Golding" w:date="2017-10-10T14:23:00Z">
        <w:r w:rsidR="00944AF4">
          <w:t>essages</w:t>
        </w:r>
      </w:ins>
      <w:ins w:id="1668" w:author="Laurence Golding" w:date="2017-10-10T15:25:00Z">
        <w:r w:rsidR="00731830">
          <w:t xml:space="preserve"> with formatting</w:t>
        </w:r>
      </w:ins>
      <w:ins w:id="1669" w:author="Laurence Golding" w:date="2017-10-10T14:23:00Z">
        <w:r w:rsidR="00944AF4">
          <w:t xml:space="preserve"> </w:t>
        </w:r>
        <w:r w:rsidR="00944AF4">
          <w:rPr>
            <w:b/>
          </w:rPr>
          <w:t>SHALL NOT</w:t>
        </w:r>
        <w:r w:rsidR="00944AF4">
          <w:t xml:space="preserve"> be written in any other markup language.</w:t>
        </w:r>
      </w:ins>
    </w:p>
    <w:p w14:paraId="5D13AC30" w14:textId="1BBA3D9D" w:rsidR="00E17630" w:rsidRDefault="00E17630" w:rsidP="00A320F8">
      <w:ins w:id="1670" w:author="Laurence Golding" w:date="2017-10-10T14:24:00Z">
        <w:r>
          <w:t>The documentation of each message property specifies whether it is a plain text message or a message with formatting.</w:t>
        </w:r>
      </w:ins>
    </w:p>
    <w:p w14:paraId="51C3BA2E" w14:textId="7ACD272D" w:rsidR="00D67BB0" w:rsidRDefault="001D155C" w:rsidP="00A320F8">
      <w:pPr>
        <w:pStyle w:val="Heading3"/>
        <w:rPr>
          <w:ins w:id="1671" w:author="Laurence Golding" w:date="2017-10-10T14:04:00Z"/>
        </w:rPr>
      </w:pPr>
      <w:bookmarkStart w:id="1672" w:name="_Ref495407839"/>
      <w:bookmarkStart w:id="1673" w:name="_Toc495412466"/>
      <w:ins w:id="1674" w:author="Laurence Golding" w:date="2017-10-10T14:04:00Z">
        <w:r>
          <w:t xml:space="preserve">Plain </w:t>
        </w:r>
        <w:r w:rsidR="00D67BB0">
          <w:t>text messages</w:t>
        </w:r>
        <w:bookmarkEnd w:id="1672"/>
        <w:bookmarkEnd w:id="1673"/>
      </w:ins>
    </w:p>
    <w:p w14:paraId="57F682EB" w14:textId="75698C7E" w:rsidR="00CD2928" w:rsidDel="009B44BF" w:rsidRDefault="00CD2928" w:rsidP="00A92A05">
      <w:pPr>
        <w:rPr>
          <w:del w:id="1675" w:author="Laurence Golding" w:date="2017-10-10T14:55:00Z"/>
        </w:rPr>
      </w:pPr>
      <w:del w:id="1676" w:author="Laurence Golding" w:date="2017-10-10T14:27:00Z">
        <w:r w:rsidRPr="00CD2928" w:rsidDel="00C404FC">
          <w:delText>In addition, such</w:delText>
        </w:r>
      </w:del>
      <w:del w:id="1677" w:author="Laurence Golding" w:date="2017-10-10T14:55:00Z">
        <w:r w:rsidRPr="00CD2928" w:rsidDel="009B44BF">
          <w:delText xml:space="preserve"> properties </w:delText>
        </w:r>
        <w:r w:rsidRPr="00CD2928" w:rsidDel="009B44BF">
          <w:rPr>
            <w:b/>
          </w:rPr>
          <w:delText>SHOULD</w:delText>
        </w:r>
        <w:r w:rsidRPr="00CD2928" w:rsidDel="009B44BF">
          <w:delText xml:space="preserve"> conform to the following guidelines:</w:delText>
        </w:r>
      </w:del>
    </w:p>
    <w:p w14:paraId="44DB5627" w14:textId="0EBF3CE7" w:rsidR="00CD2928" w:rsidRDefault="00CD2928" w:rsidP="00A92A05">
      <w:del w:id="1678" w:author="Laurence Golding" w:date="2017-10-10T14:55:00Z">
        <w:r w:rsidRPr="00CD2928" w:rsidDel="009B44BF">
          <w:delText xml:space="preserve">The </w:delText>
        </w:r>
      </w:del>
      <w:ins w:id="1679" w:author="Laurence Golding" w:date="2017-10-10T14:55:00Z">
        <w:r w:rsidR="009B44BF">
          <w:t>A plain text</w:t>
        </w:r>
        <w:r w:rsidR="009B44BF" w:rsidRPr="00CD2928">
          <w:t xml:space="preserve"> </w:t>
        </w:r>
      </w:ins>
      <w:r w:rsidRPr="00CD2928">
        <w:t xml:space="preserve">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del w:id="1680" w:author="Laurence Golding" w:date="2017-10-10T15:26:00Z">
        <w:r w:rsidR="00A355DC" w:rsidRPr="00A355DC" w:rsidDel="007E42D5">
          <w:rPr>
            <w:b/>
          </w:rPr>
          <w:delText xml:space="preserve">SHOULD </w:delText>
        </w:r>
      </w:del>
      <w:ins w:id="1681" w:author="Laurence Golding" w:date="2017-10-10T15:26:00Z">
        <w:r w:rsidR="007E42D5">
          <w:rPr>
            <w:b/>
          </w:rPr>
          <w:t>SHALL</w:t>
        </w:r>
        <w:r w:rsidR="007E42D5" w:rsidRPr="00A355DC">
          <w:rPr>
            <w:b/>
          </w:rPr>
          <w:t xml:space="preserve"> </w:t>
        </w:r>
      </w:ins>
      <w:r w:rsidR="00A355DC" w:rsidRPr="00A355DC">
        <w:rPr>
          <w:b/>
        </w:rPr>
        <w:t>NOT</w:t>
      </w:r>
      <w:r w:rsidRPr="00CD2928">
        <w:t xml:space="preserve"> contain formatting information such as HTML tags. The message </w:t>
      </w:r>
      <w:r w:rsidR="00A355DC"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79C06247" w:rsidR="00A355DC" w:rsidRDefault="00A355DC" w:rsidP="00A92A05">
      <w:r w:rsidRPr="00A355DC">
        <w:t xml:space="preserve">If the message consists of more than one sentence, the first sentence of the message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7F0185B7" w:rsidR="00A355DC" w:rsidRDefault="00A355DC" w:rsidP="00A355DC">
      <w:pPr>
        <w:pStyle w:val="Note"/>
        <w:rPr>
          <w:ins w:id="1682" w:author="Laurence Golding" w:date="2017-10-10T14:04:00Z"/>
        </w:rPr>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7873BD88" w14:textId="2ACEE0C2" w:rsidR="00D67BB0" w:rsidRDefault="001D155C" w:rsidP="00A320F8">
      <w:pPr>
        <w:pStyle w:val="Heading3"/>
        <w:rPr>
          <w:ins w:id="1683" w:author="Laurence Golding" w:date="2017-10-10T14:28:00Z"/>
        </w:rPr>
      </w:pPr>
      <w:bookmarkStart w:id="1684" w:name="_Ref495408298"/>
      <w:bookmarkStart w:id="1685" w:name="_Toc495412467"/>
      <w:ins w:id="1686" w:author="Laurence Golding" w:date="2017-10-10T14:15:00Z">
        <w:r>
          <w:t>M</w:t>
        </w:r>
      </w:ins>
      <w:ins w:id="1687" w:author="Laurence Golding" w:date="2017-10-10T14:04:00Z">
        <w:r w:rsidR="00D67BB0">
          <w:t>essages</w:t>
        </w:r>
      </w:ins>
      <w:ins w:id="1688" w:author="Laurence Golding" w:date="2017-10-10T14:15:00Z">
        <w:r>
          <w:t xml:space="preserve"> with formatting</w:t>
        </w:r>
      </w:ins>
      <w:bookmarkEnd w:id="1684"/>
      <w:bookmarkEnd w:id="1685"/>
    </w:p>
    <w:p w14:paraId="037A1F05" w14:textId="77777777" w:rsidR="00C404FC" w:rsidRDefault="00C404FC" w:rsidP="00C404FC">
      <w:pPr>
        <w:rPr>
          <w:ins w:id="1689" w:author="Laurence Golding" w:date="2017-10-10T14:28:00Z"/>
        </w:rPr>
      </w:pPr>
      <w:ins w:id="1690" w:author="Laurence Golding" w:date="2017-10-10T14:28:00Z">
        <w:r>
          <w:t xml:space="preserve">Messages with formatting </w:t>
        </w:r>
        <w:r>
          <w:rPr>
            <w:b/>
          </w:rPr>
          <w:t>SHALL</w:t>
        </w:r>
        <w:r>
          <w:t xml:space="preserve"> be written in GitHub Flavored Markdown.</w:t>
        </w:r>
      </w:ins>
    </w:p>
    <w:p w14:paraId="41B09199" w14:textId="3A4A277D" w:rsidR="00C404FC" w:rsidRDefault="00C404FC" w:rsidP="00C404FC">
      <w:pPr>
        <w:rPr>
          <w:ins w:id="1691" w:author="Laurence Golding" w:date="2017-10-10T14:49:00Z"/>
        </w:rPr>
      </w:pPr>
      <w:ins w:id="1692" w:author="Laurence Golding" w:date="2017-10-10T14:28:00Z">
        <w:r w:rsidRPr="00A355DC">
          <w:t xml:space="preserve">If the message consists of more than one sentence, the first sentence of the message </w:t>
        </w:r>
        <w:r w:rsidRPr="00A355DC">
          <w:rPr>
            <w:b/>
          </w:rPr>
          <w:t>SHOULD</w:t>
        </w:r>
        <w:r w:rsidRPr="00A355DC">
          <w:t xml:space="preserve"> provide a useful summary of the message, suitable for display in cases where UI</w:t>
        </w:r>
        <w:r>
          <w:t xml:space="preserve"> space</w:t>
        </w:r>
        <w:r w:rsidRPr="00A355DC">
          <w:t xml:space="preserve"> is limited.</w:t>
        </w:r>
      </w:ins>
    </w:p>
    <w:p w14:paraId="49D9B2D6" w14:textId="5D329F96" w:rsidR="001B1838" w:rsidRPr="00A320F8" w:rsidRDefault="001B1838" w:rsidP="00C404FC">
      <w:pPr>
        <w:rPr>
          <w:ins w:id="1693" w:author="Laurence Golding" w:date="2017-10-10T14:29:00Z"/>
        </w:rPr>
      </w:pPr>
      <w:ins w:id="1694" w:author="Laurence Golding" w:date="2017-10-10T14:49:00Z">
        <w:r>
          <w:t>For security reason</w:t>
        </w:r>
      </w:ins>
      <w:ins w:id="1695" w:author="Laurence Golding" w:date="2017-10-10T14:50:00Z">
        <w:r>
          <w:t xml:space="preserve">s, the message </w:t>
        </w:r>
        <w:r>
          <w:rPr>
            <w:b/>
          </w:rPr>
          <w:t>SHOULD NOT</w:t>
        </w:r>
        <w:r>
          <w:t xml:space="preserve"> contain HTML.</w:t>
        </w:r>
      </w:ins>
    </w:p>
    <w:p w14:paraId="5D913C6E" w14:textId="79E8DDEE" w:rsidR="00C404FC" w:rsidRDefault="00F535A1" w:rsidP="00A320F8">
      <w:pPr>
        <w:rPr>
          <w:ins w:id="1696" w:author="Laurence Golding" w:date="2017-10-10T14:35:00Z"/>
        </w:rPr>
      </w:pPr>
      <w:ins w:id="1697" w:author="Laurence Golding" w:date="2017-10-10T14:33:00Z">
        <w:r>
          <w:t>All flavo</w:t>
        </w:r>
      </w:ins>
      <w:ins w:id="1698" w:author="Laurence Golding" w:date="2017-10-10T14:34:00Z">
        <w:r>
          <w:t xml:space="preserve">rs of </w:t>
        </w:r>
      </w:ins>
      <w:ins w:id="1699" w:author="Laurence Golding" w:date="2017-10-10T14:33:00Z">
        <w:r>
          <w:t>Markdown</w:t>
        </w:r>
      </w:ins>
      <w:ins w:id="1700" w:author="Laurence Golding" w:date="2017-10-10T14:34:00Z">
        <w:r>
          <w:t xml:space="preserve"> (not just GFM) are </w:t>
        </w:r>
      </w:ins>
      <w:ins w:id="1701" w:author="Laurence Golding" w:date="2017-10-10T14:35:00Z">
        <w:r>
          <w:t>subject</w:t>
        </w:r>
      </w:ins>
      <w:ins w:id="1702" w:author="Laurence Golding" w:date="2017-10-10T14:34:00Z">
        <w:r>
          <w:t xml:space="preserve"> to two </w:t>
        </w:r>
      </w:ins>
      <w:ins w:id="1703" w:author="Laurence Golding" w:date="2017-10-10T14:35:00Z">
        <w:r>
          <w:t>types of security vulnerabilities:</w:t>
        </w:r>
      </w:ins>
    </w:p>
    <w:p w14:paraId="7596EBA5" w14:textId="1A5C51C6" w:rsidR="00F535A1" w:rsidRDefault="00F535A1" w:rsidP="00A320F8">
      <w:pPr>
        <w:pStyle w:val="ListParagraph"/>
        <w:numPr>
          <w:ilvl w:val="0"/>
          <w:numId w:val="50"/>
        </w:numPr>
        <w:rPr>
          <w:ins w:id="1704" w:author="Laurence Golding" w:date="2017-10-10T14:36:00Z"/>
        </w:rPr>
      </w:pPr>
      <w:ins w:id="1705" w:author="Laurence Golding" w:date="2017-10-10T14:35:00Z">
        <w:r>
          <w:t>Deeply nested markup can cause a stack overflow in the Markdown processor</w:t>
        </w:r>
      </w:ins>
      <w:ins w:id="1706" w:author="Laurence Golding" w:date="2017-10-10T14:41:00Z">
        <w:r w:rsidR="005739AF">
          <w:t xml:space="preserve"> [</w:t>
        </w:r>
      </w:ins>
      <w:ins w:id="1707" w:author="Laurence Golding" w:date="2017-10-10T14:45:00Z">
        <w:r w:rsidR="005739AF">
          <w:fldChar w:fldCharType="begin"/>
        </w:r>
        <w:r w:rsidR="005739AF">
          <w:instrText xml:space="preserve"> HYPERLINK  \l "GFMENG" </w:instrText>
        </w:r>
        <w:r w:rsidR="005739AF">
          <w:fldChar w:fldCharType="separate"/>
        </w:r>
        <w:r w:rsidR="005739AF" w:rsidRPr="005739AF">
          <w:rPr>
            <w:rStyle w:val="Hyperlink"/>
          </w:rPr>
          <w:t>GFM</w:t>
        </w:r>
        <w:r w:rsidR="005739AF" w:rsidRPr="005739AF">
          <w:rPr>
            <w:rStyle w:val="Hyperlink"/>
          </w:rPr>
          <w:t>E</w:t>
        </w:r>
        <w:r w:rsidR="005739AF" w:rsidRPr="005739AF">
          <w:rPr>
            <w:rStyle w:val="Hyperlink"/>
          </w:rPr>
          <w:t>N</w:t>
        </w:r>
        <w:r w:rsidR="005739AF" w:rsidRPr="005739AF">
          <w:rPr>
            <w:rStyle w:val="Hyperlink"/>
          </w:rPr>
          <w:t>G</w:t>
        </w:r>
        <w:r w:rsidR="005739AF">
          <w:fldChar w:fldCharType="end"/>
        </w:r>
      </w:ins>
      <w:ins w:id="1708" w:author="Laurence Golding" w:date="2017-10-10T14:41:00Z">
        <w:r w:rsidR="005739AF">
          <w:t>]</w:t>
        </w:r>
      </w:ins>
      <w:ins w:id="1709" w:author="Laurence Golding" w:date="2017-10-10T14:35:00Z">
        <w:r>
          <w:t xml:space="preserve">. To </w:t>
        </w:r>
      </w:ins>
      <w:ins w:id="1710" w:author="Laurence Golding" w:date="2017-10-10T14:36:00Z">
        <w:r>
          <w:t>reduce</w:t>
        </w:r>
      </w:ins>
      <w:ins w:id="1711" w:author="Laurence Golding" w:date="2017-10-10T14:35:00Z">
        <w:r>
          <w:t xml:space="preserve"> this</w:t>
        </w:r>
      </w:ins>
      <w:ins w:id="1712" w:author="Laurence Golding" w:date="2017-10-10T14:36:00Z">
        <w:r>
          <w:t xml:space="preserve"> risk</w:t>
        </w:r>
      </w:ins>
      <w:ins w:id="1713" w:author="Laurence Golding" w:date="2017-10-10T14:35:00Z">
        <w:r>
          <w:t xml:space="preserve">, consumers of SARIF files </w:t>
        </w:r>
      </w:ins>
      <w:ins w:id="1714" w:author="Laurence Golding" w:date="2017-10-10T14:50:00Z">
        <w:r w:rsidR="001B1838">
          <w:rPr>
            <w:b/>
          </w:rPr>
          <w:t>SHOULD</w:t>
        </w:r>
      </w:ins>
      <w:ins w:id="1715" w:author="Laurence Golding" w:date="2017-10-10T14:35:00Z">
        <w:r>
          <w:t xml:space="preserve"> use a Markdown processor that is hardened against </w:t>
        </w:r>
      </w:ins>
      <w:ins w:id="1716" w:author="Laurence Golding" w:date="2017-10-10T14:36:00Z">
        <w:r>
          <w:t>such attacks</w:t>
        </w:r>
        <w:r w:rsidR="00522CDF">
          <w:t>. One example is the GitHub fork</w:t>
        </w:r>
        <w:r>
          <w:t xml:space="preserve"> of the cmark </w:t>
        </w:r>
      </w:ins>
      <w:ins w:id="1717" w:author="Laurence Golding" w:date="2017-10-10T14:52:00Z">
        <w:r w:rsidR="00522CDF">
          <w:t xml:space="preserve">Markdown </w:t>
        </w:r>
      </w:ins>
      <w:ins w:id="1718" w:author="Laurence Golding" w:date="2017-10-10T14:36:00Z">
        <w:r>
          <w:t>processor [</w:t>
        </w:r>
      </w:ins>
      <w:ins w:id="1719" w:author="Laurence Golding" w:date="2017-10-10T14:48:00Z">
        <w:r w:rsidR="00903C7C">
          <w:fldChar w:fldCharType="begin"/>
        </w:r>
        <w:r w:rsidR="00903C7C">
          <w:instrText xml:space="preserve"> HYPERLINK  \l "GFMCMARK" </w:instrText>
        </w:r>
        <w:r w:rsidR="00903C7C">
          <w:fldChar w:fldCharType="separate"/>
        </w:r>
        <w:r w:rsidRPr="00903C7C">
          <w:rPr>
            <w:rStyle w:val="Hyperlink"/>
          </w:rPr>
          <w:t>GF</w:t>
        </w:r>
        <w:r w:rsidRPr="00903C7C">
          <w:rPr>
            <w:rStyle w:val="Hyperlink"/>
          </w:rPr>
          <w:t>M</w:t>
        </w:r>
        <w:r w:rsidRPr="00903C7C">
          <w:rPr>
            <w:rStyle w:val="Hyperlink"/>
          </w:rPr>
          <w:t>CMARK</w:t>
        </w:r>
        <w:r w:rsidR="00903C7C">
          <w:fldChar w:fldCharType="end"/>
        </w:r>
      </w:ins>
      <w:ins w:id="1720" w:author="Laurence Golding" w:date="2017-10-10T14:36:00Z">
        <w:r>
          <w:t>].</w:t>
        </w:r>
      </w:ins>
    </w:p>
    <w:p w14:paraId="5323DD13" w14:textId="44220C05" w:rsidR="00F535A1" w:rsidRPr="00A320F8" w:rsidRDefault="00F535A1" w:rsidP="00A320F8">
      <w:pPr>
        <w:pStyle w:val="ListParagraph"/>
        <w:numPr>
          <w:ilvl w:val="0"/>
          <w:numId w:val="50"/>
        </w:numPr>
      </w:pPr>
      <w:ins w:id="1721" w:author="Laurence Golding" w:date="2017-10-10T14:37:00Z">
        <w:r>
          <w:t xml:space="preserve">Markdown can contain arbitrary HTML, including (for example) </w:t>
        </w:r>
        <w:r w:rsidRPr="00B90D7E">
          <w:rPr>
            <w:rStyle w:val="CODEtemp"/>
          </w:rPr>
          <w:t>javascript</w:t>
        </w:r>
      </w:ins>
      <w:ins w:id="1722" w:author="Laurence Golding" w:date="2017-10-10T14:51:00Z">
        <w:r w:rsidR="001B1838" w:rsidRPr="00B90D7E">
          <w:rPr>
            <w:rStyle w:val="CODEtemp"/>
          </w:rPr>
          <w:t>:</w:t>
        </w:r>
      </w:ins>
      <w:ins w:id="1723" w:author="Laurence Golding" w:date="2017-10-10T14:37:00Z">
        <w:r>
          <w:t xml:space="preserve"> </w:t>
        </w:r>
      </w:ins>
      <w:ins w:id="1724" w:author="Laurence Golding" w:date="2017-10-10T14:51:00Z">
        <w:r w:rsidR="001B1838">
          <w:t xml:space="preserve">links. To reduce this risk, consumers of SARIF files </w:t>
        </w:r>
        <w:r w:rsidR="001B1838">
          <w:rPr>
            <w:b/>
          </w:rPr>
          <w:t>SHOULD</w:t>
        </w:r>
        <w:r w:rsidR="001B1838">
          <w:t xml:space="preserve"> either </w:t>
        </w:r>
      </w:ins>
      <w:ins w:id="1725" w:author="Laurence Golding" w:date="2017-10-10T14:52:00Z">
        <w:r w:rsidR="001B1838">
          <w:t xml:space="preserve">disable HTML processing </w:t>
        </w:r>
        <w:r w:rsidR="00522CDF">
          <w:t xml:space="preserve">(for example, by </w:t>
        </w:r>
        <w:r w:rsidR="00522CDF">
          <w:lastRenderedPageBreak/>
          <w:t xml:space="preserve">using </w:t>
        </w:r>
      </w:ins>
      <w:ins w:id="1726" w:author="Laurence Golding" w:date="2017-10-10T14:53:00Z">
        <w:r w:rsidR="00522CDF">
          <w:t xml:space="preserve">an option such as </w:t>
        </w:r>
      </w:ins>
      <w:ins w:id="1727" w:author="Laurence Golding" w:date="2017-10-10T14:52:00Z">
        <w:r w:rsidR="00522CDF">
          <w:t xml:space="preserve">the </w:t>
        </w:r>
        <w:r w:rsidR="00522CDF" w:rsidRPr="00A320F8">
          <w:rPr>
            <w:rStyle w:val="CODEtemp"/>
          </w:rPr>
          <w:t>--safe</w:t>
        </w:r>
        <w:r w:rsidR="00522CDF">
          <w:t xml:space="preserve"> </w:t>
        </w:r>
      </w:ins>
      <w:ins w:id="1728" w:author="Laurence Golding" w:date="2017-10-10T14:53:00Z">
        <w:r w:rsidR="00522CDF">
          <w:t>option in the cmark Markdown processor), or they should run the resulting HTML through an HTML sanitizer.</w:t>
        </w:r>
      </w:ins>
    </w:p>
    <w:p w14:paraId="0645E5C8" w14:textId="2B9C47C0" w:rsidR="0038356E" w:rsidRPr="0038356E" w:rsidRDefault="00815787" w:rsidP="0038356E">
      <w:pPr>
        <w:pStyle w:val="Heading2"/>
      </w:pPr>
      <w:bookmarkStart w:id="1729" w:name="_Ref493337542"/>
      <w:bookmarkStart w:id="1730" w:name="_Toc495412468"/>
      <w:r>
        <w:t>sarifLog object</w:t>
      </w:r>
      <w:bookmarkEnd w:id="1729"/>
      <w:bookmarkEnd w:id="1730"/>
    </w:p>
    <w:p w14:paraId="5DEDD21B" w14:textId="0630136E" w:rsidR="000D32C1" w:rsidRDefault="000D32C1" w:rsidP="000D32C1">
      <w:pPr>
        <w:pStyle w:val="Heading3"/>
      </w:pPr>
      <w:bookmarkStart w:id="1731" w:name="_Toc495412469"/>
      <w:r>
        <w:t>General</w:t>
      </w:r>
      <w:bookmarkEnd w:id="173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1FD3AB8F"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D97E6D">
        <w:t>3.11.2</w:t>
      </w:r>
      <w:r w:rsidR="0038356E">
        <w:fldChar w:fldCharType="end"/>
      </w:r>
    </w:p>
    <w:p w14:paraId="69B7D7D3" w14:textId="61436B76"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D97E6D">
        <w:t>3.11.4</w:t>
      </w:r>
      <w:r w:rsidR="0038356E">
        <w:fldChar w:fldCharType="end"/>
      </w:r>
    </w:p>
    <w:p w14:paraId="39DC26EB" w14:textId="77777777" w:rsidR="0038356E" w:rsidRDefault="0038356E" w:rsidP="0038356E">
      <w:pPr>
        <w:pStyle w:val="Code"/>
      </w:pPr>
      <w:r>
        <w:t xml:space="preserve">        {</w:t>
      </w:r>
    </w:p>
    <w:p w14:paraId="4DCDD64B" w14:textId="7B7F0152" w:rsidR="0038356E" w:rsidRDefault="0038356E" w:rsidP="0038356E">
      <w:pPr>
        <w:pStyle w:val="Code"/>
      </w:pPr>
      <w:r>
        <w:t xml:space="preserve">            ...         # a run object (see §</w:t>
      </w:r>
      <w:r>
        <w:fldChar w:fldCharType="begin"/>
      </w:r>
      <w:r>
        <w:instrText xml:space="preserve"> REF _Ref493349997 \w \h </w:instrText>
      </w:r>
      <w:r>
        <w:fldChar w:fldCharType="separate"/>
      </w:r>
      <w:r w:rsidR="00D97E6D">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run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732" w:name="_Ref493349977"/>
      <w:bookmarkStart w:id="1733" w:name="_Ref493350297"/>
      <w:bookmarkStart w:id="1734" w:name="_Toc495412470"/>
      <w:r>
        <w:t>version property</w:t>
      </w:r>
      <w:bookmarkEnd w:id="1732"/>
      <w:bookmarkEnd w:id="1733"/>
      <w:bookmarkEnd w:id="1734"/>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5E313141" w:rsidR="00FC1320" w:rsidRDefault="00FC1320" w:rsidP="00FC1320">
      <w:r w:rsidRPr="00FC1320">
        <w:t xml:space="preserve">Although the order in which the name/value pairs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03B7C0F" w14:textId="048CAA8D" w:rsidR="00FC1320" w:rsidRDefault="00FC1320" w:rsidP="00FC1320">
      <w:pPr>
        <w:pStyle w:val="Note"/>
      </w:pPr>
      <w:r>
        <w:t xml:space="preserve">NOTE: </w:t>
      </w:r>
      <w:r w:rsidRPr="00FC1320">
        <w:t>This will make it easier for parsers to handle multiple versions of the SARIF format, if new versions are defined in the future.</w:t>
      </w:r>
    </w:p>
    <w:p w14:paraId="2377A2B0" w14:textId="77777777" w:rsidR="00FC1320" w:rsidRPr="00FC1320" w:rsidRDefault="00FC1320" w:rsidP="00FC1320"/>
    <w:p w14:paraId="7549D69E" w14:textId="0C752BCB" w:rsidR="000D32C1" w:rsidRDefault="000D32C1" w:rsidP="000D32C1">
      <w:pPr>
        <w:pStyle w:val="Heading3"/>
      </w:pPr>
      <w:bookmarkStart w:id="1735" w:name="_Toc495412471"/>
      <w:r>
        <w:t>$schema property</w:t>
      </w:r>
      <w:bookmarkEnd w:id="1735"/>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D17B6BF"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D97E6D">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736" w:name="_Ref493349987"/>
      <w:bookmarkStart w:id="1737" w:name="_Toc495412472"/>
      <w:r>
        <w:t>runs property</w:t>
      </w:r>
      <w:bookmarkEnd w:id="1736"/>
      <w:bookmarkEnd w:id="1737"/>
    </w:p>
    <w:p w14:paraId="4CED6907" w14:textId="52B10DE8"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D97E6D">
        <w:t>3.12</w:t>
      </w:r>
      <w:r>
        <w:fldChar w:fldCharType="end"/>
      </w:r>
      <w:r w:rsidRPr="00584D35">
        <w:t>).</w:t>
      </w:r>
    </w:p>
    <w:p w14:paraId="076C2078" w14:textId="7A8121FC" w:rsidR="00C66549" w:rsidRPr="00C66549" w:rsidRDefault="00EC6397" w:rsidP="00C66549">
      <w:pPr>
        <w:pStyle w:val="Heading2"/>
      </w:pPr>
      <w:bookmarkStart w:id="1738" w:name="_Ref493349997"/>
      <w:bookmarkStart w:id="1739" w:name="_Ref493350451"/>
      <w:bookmarkStart w:id="1740" w:name="_Toc495412473"/>
      <w:r>
        <w:lastRenderedPageBreak/>
        <w:t>run object</w:t>
      </w:r>
      <w:bookmarkEnd w:id="1738"/>
      <w:bookmarkEnd w:id="1739"/>
      <w:bookmarkEnd w:id="1740"/>
    </w:p>
    <w:p w14:paraId="10E42C1C" w14:textId="534C375F" w:rsidR="000D32C1" w:rsidRDefault="000D32C1" w:rsidP="000D32C1">
      <w:pPr>
        <w:pStyle w:val="Heading3"/>
      </w:pPr>
      <w:bookmarkStart w:id="1741" w:name="_Toc495412474"/>
      <w:r>
        <w:t>General</w:t>
      </w:r>
      <w:bookmarkEnd w:id="1741"/>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65D26D63" w:rsidR="00C66549" w:rsidRDefault="00C66549" w:rsidP="00C66549">
      <w:pPr>
        <w:pStyle w:val="Code"/>
      </w:pPr>
      <w:r>
        <w:t xml:space="preserve">    "tool":        # see §</w:t>
      </w:r>
      <w:r>
        <w:fldChar w:fldCharType="begin"/>
      </w:r>
      <w:r>
        <w:instrText xml:space="preserve"> REF _Ref493350956 \w \h </w:instrText>
      </w:r>
      <w:r>
        <w:fldChar w:fldCharType="separate"/>
      </w:r>
      <w:r w:rsidR="00D97E6D">
        <w:t>3.12.7</w:t>
      </w:r>
      <w:r>
        <w:fldChar w:fldCharType="end"/>
      </w:r>
    </w:p>
    <w:p w14:paraId="48CEEDFF" w14:textId="77777777" w:rsidR="00C66549" w:rsidRDefault="00C66549" w:rsidP="00C66549">
      <w:pPr>
        <w:pStyle w:val="Code"/>
      </w:pPr>
      <w:r>
        <w:t xml:space="preserve">    {</w:t>
      </w:r>
    </w:p>
    <w:p w14:paraId="458D3C95" w14:textId="34EC9E92" w:rsidR="00C66549" w:rsidRDefault="00C66549" w:rsidP="00C66549">
      <w:pPr>
        <w:pStyle w:val="Code"/>
      </w:pPr>
      <w:r>
        <w:t xml:space="preserve">        ...        # a tool object (see §</w:t>
      </w:r>
      <w:r>
        <w:fldChar w:fldCharType="begin"/>
      </w:r>
      <w:r>
        <w:instrText xml:space="preserve"> REF _Ref493350964 \w \h </w:instrText>
      </w:r>
      <w:r>
        <w:fldChar w:fldCharType="separate"/>
      </w:r>
      <w:r w:rsidR="00D97E6D">
        <w:t>3.13</w:t>
      </w:r>
      <w:r>
        <w:fldChar w:fldCharType="end"/>
      </w:r>
      <w:r>
        <w:t>)</w:t>
      </w:r>
    </w:p>
    <w:p w14:paraId="5659FE03" w14:textId="77777777" w:rsidR="00C66549" w:rsidRDefault="00C66549" w:rsidP="00C66549">
      <w:pPr>
        <w:pStyle w:val="Code"/>
      </w:pPr>
      <w:r>
        <w:t xml:space="preserve">    },</w:t>
      </w:r>
    </w:p>
    <w:p w14:paraId="5572A9C8" w14:textId="3E0CF277" w:rsidR="00C66549" w:rsidRDefault="00C66549" w:rsidP="00C66549">
      <w:pPr>
        <w:pStyle w:val="Code"/>
      </w:pPr>
      <w:r>
        <w:t xml:space="preserve">    "results":     # see §</w:t>
      </w:r>
      <w:r>
        <w:fldChar w:fldCharType="begin"/>
      </w:r>
      <w:r>
        <w:instrText xml:space="preserve"> REF _Ref493350972 \w \h </w:instrText>
      </w:r>
      <w:r>
        <w:fldChar w:fldCharType="separate"/>
      </w:r>
      <w:r w:rsidR="00D97E6D">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552EB9CD" w:rsidR="00C66549" w:rsidRDefault="00C66549" w:rsidP="00C66549">
      <w:pPr>
        <w:pStyle w:val="Code"/>
      </w:pPr>
      <w:r>
        <w:t xml:space="preserve">            ...    # a result object (see §</w:t>
      </w:r>
      <w:r>
        <w:fldChar w:fldCharType="begin"/>
      </w:r>
      <w:r>
        <w:instrText xml:space="preserve"> REF _Ref493350984 \w \h </w:instrText>
      </w:r>
      <w:r>
        <w:fldChar w:fldCharType="separate"/>
      </w:r>
      <w:r w:rsidR="00D97E6D">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742" w:name="_Ref493351359"/>
      <w:bookmarkStart w:id="1743" w:name="_Toc495412475"/>
      <w:r>
        <w:t>id property</w:t>
      </w:r>
      <w:bookmarkEnd w:id="1742"/>
      <w:bookmarkEnd w:id="1743"/>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744" w:name="_Toc495412476"/>
      <w:r>
        <w:t>stableId property</w:t>
      </w:r>
      <w:bookmarkEnd w:id="1744"/>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745" w:name="_Ref493475805"/>
      <w:bookmarkStart w:id="1746" w:name="_Toc495412477"/>
      <w:r>
        <w:t>baselineId property</w:t>
      </w:r>
      <w:bookmarkEnd w:id="1745"/>
      <w:bookmarkEnd w:id="1746"/>
    </w:p>
    <w:p w14:paraId="2AAA192D" w14:textId="593355D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D97E6D">
        <w:t>3.12.2</w:t>
      </w:r>
      <w:r>
        <w:fldChar w:fldCharType="end"/>
      </w:r>
      <w:r w:rsidRPr="006066AC">
        <w:t>) of some previous run.</w:t>
      </w:r>
    </w:p>
    <w:p w14:paraId="039F708E" w14:textId="27611143" w:rsidR="006066AC" w:rsidRDefault="006066AC" w:rsidP="006066AC">
      <w:r w:rsidRPr="006066AC">
        <w:t xml:space="preserve">If the </w:t>
      </w:r>
      <w:r w:rsidRPr="006066AC">
        <w:rPr>
          <w:rStyle w:val="CODEtemp"/>
        </w:rPr>
        <w:t>baselineId</w:t>
      </w:r>
      <w:r w:rsidRPr="006066AC">
        <w:t xml:space="preserve"> property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D97E6D">
        <w:t>3.17.14</w:t>
      </w:r>
      <w:r>
        <w:fldChar w:fldCharType="end"/>
      </w:r>
      <w:r w:rsidRPr="006066AC">
        <w:t>) of every result object (§</w:t>
      </w:r>
      <w:r>
        <w:fldChar w:fldCharType="begin"/>
      </w:r>
      <w:r>
        <w:instrText xml:space="preserve"> REF _Ref493350984 \w \h </w:instrText>
      </w:r>
      <w:r>
        <w:fldChar w:fldCharType="separate"/>
      </w:r>
      <w:r w:rsidR="00D97E6D">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1747" w:name="_Toc495412478"/>
      <w:r>
        <w:t>automationId property</w:t>
      </w:r>
      <w:bookmarkEnd w:id="1747"/>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lastRenderedPageBreak/>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748" w:name="_Toc495412479"/>
      <w:r>
        <w:t>architecture property</w:t>
      </w:r>
      <w:bookmarkEnd w:id="1748"/>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749" w:name="_Ref493350956"/>
      <w:bookmarkStart w:id="1750" w:name="_Toc495412480"/>
      <w:r>
        <w:t>tool property</w:t>
      </w:r>
      <w:bookmarkEnd w:id="1749"/>
      <w:bookmarkEnd w:id="1750"/>
    </w:p>
    <w:p w14:paraId="56566E8E" w14:textId="19FA7AAA"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D97E6D">
        <w:t>3.13</w:t>
      </w:r>
      <w:r>
        <w:fldChar w:fldCharType="end"/>
      </w:r>
      <w:r w:rsidRPr="003B5868">
        <w:t>) that describes the analysis tool that was run.</w:t>
      </w:r>
    </w:p>
    <w:p w14:paraId="29FA70CD" w14:textId="7E358CE9" w:rsidR="000D32C1" w:rsidRDefault="000D32C1" w:rsidP="000D32C1">
      <w:pPr>
        <w:pStyle w:val="Heading3"/>
      </w:pPr>
      <w:bookmarkStart w:id="1751" w:name="_Toc495412481"/>
      <w:r>
        <w:t>invocation property</w:t>
      </w:r>
      <w:bookmarkEnd w:id="1751"/>
    </w:p>
    <w:p w14:paraId="676BBCBB" w14:textId="7C3B1CFF" w:rsidR="003B5868" w:rsidRP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D97E6D">
        <w:t>3.14</w:t>
      </w:r>
      <w:r>
        <w:fldChar w:fldCharType="end"/>
      </w:r>
      <w:r w:rsidRPr="003B5868">
        <w:t>) that describes the invocation of the analysis tool that was run.</w:t>
      </w:r>
    </w:p>
    <w:p w14:paraId="7D9E2059" w14:textId="4BAF2AAA" w:rsidR="000D32C1" w:rsidRDefault="000D32C1" w:rsidP="000D32C1">
      <w:pPr>
        <w:pStyle w:val="Heading3"/>
      </w:pPr>
      <w:bookmarkStart w:id="1752" w:name="_Ref493345118"/>
      <w:bookmarkStart w:id="1753" w:name="_Toc495412482"/>
      <w:r>
        <w:t>files property</w:t>
      </w:r>
      <w:bookmarkEnd w:id="1752"/>
      <w:bookmarkEnd w:id="1753"/>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lastRenderedPageBreak/>
        <w:t xml:space="preserve">    }</w:t>
      </w:r>
    </w:p>
    <w:p w14:paraId="5CF8E829" w14:textId="224D8C5F" w:rsidR="003B5868" w:rsidRDefault="003B5868" w:rsidP="003B5868">
      <w:pPr>
        <w:pStyle w:val="Code"/>
      </w:pPr>
      <w:r>
        <w:t>}</w:t>
      </w:r>
    </w:p>
    <w:p w14:paraId="140EE637" w14:textId="29C69982"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D97E6D">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52DFB2EA"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D97E6D">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1EBA165E"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D97E6D">
        <w:t>3.2</w:t>
      </w:r>
      <w:r>
        <w:fldChar w:fldCharType="end"/>
      </w:r>
      <w:r w:rsidRPr="001C3E3E">
        <w:t>.</w:t>
      </w:r>
    </w:p>
    <w:p w14:paraId="7F2B59B5" w14:textId="3D787D8F"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D97E6D">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D97E6D">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D97E6D">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085C8370" w:rsidR="002F18F3" w:rsidRDefault="002F18F3" w:rsidP="002F18F3">
      <w:pPr>
        <w:pStyle w:val="Note"/>
      </w:pPr>
      <w:r w:rsidRPr="002F18F3">
        <w:t>If the fragment contains any characters which cannot occur in</w:t>
      </w:r>
      <w:r>
        <w:t xml:space="preserve"> a fragment as specified in [</w:t>
      </w:r>
      <w:r w:rsidR="00BA1C8A">
        <w:fldChar w:fldCharType="begin"/>
      </w:r>
      <w:r w:rsidR="00BA1C8A">
        <w:instrText xml:space="preserve"> HYPERLINK \l "RFC3986" </w:instrText>
      </w:r>
      <w:ins w:id="1754" w:author="Laurence Golding" w:date="2017-10-10T15:25:00Z"/>
      <w:r w:rsidR="00BA1C8A">
        <w:fldChar w:fldCharType="separate"/>
      </w:r>
      <w:r w:rsidRPr="002F18F3">
        <w:rPr>
          <w:rStyle w:val="Hyperlink"/>
        </w:rPr>
        <w:t>RFC3986</w:t>
      </w:r>
      <w:r w:rsidR="00BA1C8A">
        <w:rPr>
          <w:rStyle w:val="Hyperlink"/>
        </w:rPr>
        <w:fldChar w:fldCharType="end"/>
      </w:r>
      <w:r>
        <w:t>]</w:t>
      </w:r>
      <w:r w:rsidRPr="002F18F3">
        <w:t xml:space="preserve">, those character shall be percent-encoded as specified in </w:t>
      </w:r>
      <w:r>
        <w:t>[</w:t>
      </w:r>
      <w:r w:rsidR="00BA1C8A">
        <w:fldChar w:fldCharType="begin"/>
      </w:r>
      <w:r w:rsidR="00BA1C8A">
        <w:instrText xml:space="preserve"> HYPERLINK \l "RFC3986" </w:instrText>
      </w:r>
      <w:ins w:id="1755" w:author="Laurence Golding" w:date="2017-10-10T15:25:00Z"/>
      <w:r w:rsidR="00BA1C8A">
        <w:fldChar w:fldCharType="separate"/>
      </w:r>
      <w:r w:rsidRPr="002F18F3">
        <w:rPr>
          <w:rStyle w:val="Hyperlink"/>
        </w:rPr>
        <w:t>RFC3986</w:t>
      </w:r>
      <w:r w:rsidR="00BA1C8A">
        <w:rPr>
          <w:rStyle w:val="Hyperlink"/>
        </w:rPr>
        <w:fldChar w:fldCharType="end"/>
      </w:r>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6F6E4538"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t>
      </w:r>
      <w:r w:rsidRPr="00642FA1">
        <w:lastRenderedPageBreak/>
        <w:t>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D97E6D">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00A04979"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D97E6D">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756" w:name="_Ref493479000"/>
      <w:bookmarkStart w:id="1757" w:name="_Ref493479448"/>
      <w:bookmarkStart w:id="1758" w:name="_Toc495412483"/>
      <w:r>
        <w:t>logicalLocations property</w:t>
      </w:r>
      <w:bookmarkEnd w:id="1756"/>
      <w:bookmarkEnd w:id="1757"/>
      <w:bookmarkEnd w:id="1758"/>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746C5860" w:rsidR="00D27F62" w:rsidRDefault="00D27F62" w:rsidP="00D27F62">
      <w:r w:rsidRPr="00D27F62">
        <w:t>Wi</w:t>
      </w:r>
      <w:r>
        <w:t>th one exception described in §</w:t>
      </w:r>
      <w:r>
        <w:fldChar w:fldCharType="begin"/>
      </w:r>
      <w:r>
        <w:instrText xml:space="preserve"> REF _Ref493404415 \r \h </w:instrText>
      </w:r>
      <w:r>
        <w:fldChar w:fldCharType="separate"/>
      </w:r>
      <w:r w:rsidR="00D97E6D">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D97E6D">
        <w:t>3.18.5</w:t>
      </w:r>
      <w:r>
        <w:fldChar w:fldCharType="end"/>
      </w:r>
      <w:r>
        <w:t xml:space="preserve"> </w:t>
      </w:r>
      <w:r w:rsidRPr="00D27F62">
        <w:t>for examples.</w:t>
      </w:r>
    </w:p>
    <w:p w14:paraId="1928BB84" w14:textId="111FF2A3"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D97E6D">
        <w:t>3.21</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lastRenderedPageBreak/>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13D1CF8F"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proofErr w:type="gramStart"/>
      <w:r w:rsidRPr="00D27F62">
        <w:rPr>
          <w:rStyle w:val="CODEtemp"/>
        </w:rPr>
        <w:t>location.fullyQualifiedLogicalName</w:t>
      </w:r>
      <w:proofErr w:type="gramEnd"/>
      <w:r w:rsidRPr="00D27F62">
        <w:t xml:space="preserve"> property (§</w:t>
      </w:r>
      <w:r>
        <w:fldChar w:fldCharType="begin"/>
      </w:r>
      <w:r>
        <w:instrText xml:space="preserve"> REF _Ref493404690 \r \h </w:instrText>
      </w:r>
      <w:r>
        <w:fldChar w:fldCharType="separate"/>
      </w:r>
      <w:r w:rsidR="00D97E6D">
        <w:t>3.18.5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759" w:name="_Ref493350972"/>
      <w:bookmarkStart w:id="1760" w:name="_Toc495412484"/>
      <w:r>
        <w:t>results property</w:t>
      </w:r>
      <w:bookmarkEnd w:id="1759"/>
      <w:bookmarkEnd w:id="1760"/>
    </w:p>
    <w:p w14:paraId="319EAE63" w14:textId="09CF9042"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D97E6D">
        <w:t>3.9</w:t>
      </w:r>
      <w:r>
        <w:fldChar w:fldCharType="end"/>
      </w:r>
      <w:r>
        <w:t>) result objects (§</w:t>
      </w:r>
      <w:r>
        <w:fldChar w:fldCharType="begin"/>
      </w:r>
      <w:r>
        <w:instrText xml:space="preserve"> REF _Ref493350984 \r \h </w:instrText>
      </w:r>
      <w:r>
        <w:fldChar w:fldCharType="separate"/>
      </w:r>
      <w:r w:rsidR="00D97E6D">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3035A598"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D97E6D">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761" w:name="_Ref493345429"/>
      <w:bookmarkStart w:id="1762" w:name="_Toc495412485"/>
      <w:r>
        <w:t>toolNotifications</w:t>
      </w:r>
      <w:r w:rsidR="00401BB5">
        <w:t xml:space="preserve"> property</w:t>
      </w:r>
      <w:bookmarkEnd w:id="1761"/>
      <w:bookmarkEnd w:id="1762"/>
    </w:p>
    <w:p w14:paraId="6ED00C77" w14:textId="00CDB25C"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D97E6D">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D97E6D">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763" w:name="_Toc495412486"/>
      <w:r>
        <w:t>configurationNotifications</w:t>
      </w:r>
      <w:r w:rsidR="00401BB5">
        <w:t xml:space="preserve"> property</w:t>
      </w:r>
      <w:bookmarkEnd w:id="1763"/>
    </w:p>
    <w:p w14:paraId="7E2BD1CC" w14:textId="68185207"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D97E6D">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D97E6D">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lastRenderedPageBreak/>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764" w:name="_Ref493404878"/>
      <w:bookmarkStart w:id="1765" w:name="_Toc495412487"/>
      <w:r>
        <w:t>rules property</w:t>
      </w:r>
      <w:bookmarkEnd w:id="1764"/>
      <w:bookmarkEnd w:id="1765"/>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5E755FAF" w:rsidR="00DD45F4" w:rsidRDefault="00DD45F4" w:rsidP="003D3627">
      <w:r w:rsidRPr="00DD45F4">
        <w:lastRenderedPageBreak/>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D97E6D">
        <w:t>3.27</w:t>
      </w:r>
      <w:r>
        <w:fldChar w:fldCharType="end"/>
      </w:r>
      <w:r w:rsidRPr="00DD45F4">
        <w:t>).</w:t>
      </w:r>
    </w:p>
    <w:p w14:paraId="2C32612D" w14:textId="7998D916"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D97E6D">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77777777" w:rsidR="00B73A86" w:rsidRDefault="00B73A86" w:rsidP="00B73A86">
      <w:pPr>
        <w:pStyle w:val="Code"/>
      </w:pPr>
      <w:r>
        <w:t xml:space="preserve">    "messageFormats":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77777777" w:rsidR="00B73A86" w:rsidRDefault="00B73A86" w:rsidP="00B73A86">
      <w:pPr>
        <w:pStyle w:val="Code"/>
      </w:pPr>
      <w:r>
        <w:t xml:space="preserve">    "messageFormats":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34E96CC2" w:rsidR="00B73A86" w:rsidRP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D97E6D">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D97E6D">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D97E6D">
        <w:t>3.17.3</w:t>
      </w:r>
      <w:r>
        <w:fldChar w:fldCharType="end"/>
      </w:r>
      <w:r w:rsidRPr="0037313D">
        <w:t>).</w:t>
      </w:r>
    </w:p>
    <w:p w14:paraId="2F70E880" w14:textId="3C823711" w:rsidR="00401BB5" w:rsidRDefault="00401BB5" w:rsidP="00401BB5">
      <w:pPr>
        <w:pStyle w:val="Heading3"/>
      </w:pPr>
      <w:bookmarkStart w:id="1766" w:name="_Toc495412488"/>
      <w:r>
        <w:t>properties property</w:t>
      </w:r>
      <w:bookmarkEnd w:id="1766"/>
    </w:p>
    <w:p w14:paraId="6A87570C" w14:textId="2224ADBA"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D97E6D">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767" w:name="_Ref493350964"/>
      <w:bookmarkStart w:id="1768" w:name="_Toc495412489"/>
      <w:r>
        <w:t>tool object</w:t>
      </w:r>
      <w:bookmarkEnd w:id="1767"/>
      <w:bookmarkEnd w:id="1768"/>
    </w:p>
    <w:p w14:paraId="389A43BD" w14:textId="582B65CB" w:rsidR="00401BB5" w:rsidRDefault="00401BB5" w:rsidP="00401BB5">
      <w:pPr>
        <w:pStyle w:val="Heading3"/>
      </w:pPr>
      <w:bookmarkStart w:id="1769" w:name="_Toc495412490"/>
      <w:r>
        <w:t>General</w:t>
      </w:r>
      <w:bookmarkEnd w:id="176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lastRenderedPageBreak/>
        <w:t>EXAMPLE:</w:t>
      </w:r>
    </w:p>
    <w:p w14:paraId="135437D2" w14:textId="0246E037" w:rsidR="00F85576" w:rsidRDefault="00F85576" w:rsidP="00F85576">
      <w:pPr>
        <w:pStyle w:val="Code"/>
      </w:pPr>
      <w:r>
        <w:t>{</w:t>
      </w:r>
    </w:p>
    <w:p w14:paraId="20EE1BFA" w14:textId="765640AE"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D97E6D">
        <w:t>3.13.2</w:t>
      </w:r>
      <w:r>
        <w:fldChar w:fldCharType="end"/>
      </w:r>
    </w:p>
    <w:p w14:paraId="69B4117F" w14:textId="1BBCDF65"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D97E6D">
        <w:t>3.13.3</w:t>
      </w:r>
      <w:r>
        <w:fldChar w:fldCharType="end"/>
      </w:r>
    </w:p>
    <w:p w14:paraId="3C102082" w14:textId="32601013"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D97E6D">
        <w:t>3.13.4</w:t>
      </w:r>
      <w:r>
        <w:fldChar w:fldCharType="end"/>
      </w:r>
    </w:p>
    <w:p w14:paraId="51BC003B" w14:textId="2B1B8080"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D97E6D">
        <w:t>3.13.5</w:t>
      </w:r>
      <w:r>
        <w:fldChar w:fldCharType="end"/>
      </w:r>
    </w:p>
    <w:p w14:paraId="3461AB94" w14:textId="5D7FDDB7"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D97E6D">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770" w:name="_Ref493409155"/>
      <w:bookmarkStart w:id="1771" w:name="_Toc495412491"/>
      <w:r>
        <w:t>name property</w:t>
      </w:r>
      <w:bookmarkEnd w:id="1770"/>
      <w:bookmarkEnd w:id="177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772" w:name="_Ref493409168"/>
      <w:bookmarkStart w:id="1773" w:name="_Toc495412492"/>
      <w:r>
        <w:t>fullName property</w:t>
      </w:r>
      <w:bookmarkEnd w:id="1772"/>
      <w:bookmarkEnd w:id="177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774" w:name="_Ref493409198"/>
      <w:bookmarkStart w:id="1775" w:name="_Toc495412493"/>
      <w:r>
        <w:t>semanticVersion property</w:t>
      </w:r>
      <w:bookmarkEnd w:id="1774"/>
      <w:bookmarkEnd w:id="1775"/>
    </w:p>
    <w:p w14:paraId="0F26CA6A" w14:textId="0D699D7C"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r w:rsidR="00BA1C8A">
        <w:fldChar w:fldCharType="begin"/>
      </w:r>
      <w:r w:rsidR="00BA1C8A">
        <w:instrText xml:space="preserve"> HYPERLINK \l "SEMVER" </w:instrText>
      </w:r>
      <w:ins w:id="1776" w:author="Laurence Golding" w:date="2017-10-10T15:25:00Z"/>
      <w:r w:rsidR="00BA1C8A">
        <w:fldChar w:fldCharType="separate"/>
      </w:r>
      <w:r w:rsidRPr="00F85576">
        <w:rPr>
          <w:rStyle w:val="Hyperlink"/>
        </w:rPr>
        <w:t>SEMVER</w:t>
      </w:r>
      <w:r w:rsidR="00BA1C8A">
        <w:rPr>
          <w:rStyle w:val="Hyperlink"/>
        </w:rPr>
        <w:fldChar w:fldCharType="end"/>
      </w:r>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023FA70C" w:rsidR="00590B1D" w:rsidRDefault="00590B1D" w:rsidP="00590B1D">
      <w:r w:rsidRPr="00590B1D">
        <w:t xml:space="preserve">In a log file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777" w:name="_Ref493409191"/>
      <w:bookmarkStart w:id="1778" w:name="_Toc495412494"/>
      <w:r>
        <w:t>version property</w:t>
      </w:r>
      <w:bookmarkEnd w:id="1777"/>
      <w:bookmarkEnd w:id="1778"/>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lastRenderedPageBreak/>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779" w:name="_Ref493409205"/>
      <w:bookmarkStart w:id="1780" w:name="_Toc495412495"/>
      <w:r>
        <w:t>fileVersion property</w:t>
      </w:r>
      <w:bookmarkEnd w:id="1779"/>
      <w:bookmarkEnd w:id="1780"/>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781" w:name="_Toc495412496"/>
      <w:r>
        <w:t>language property</w:t>
      </w:r>
      <w:bookmarkEnd w:id="1781"/>
    </w:p>
    <w:p w14:paraId="0DEC6669" w14:textId="27CB5605"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a string specifying the language of the messages produced by the tool, in the format specified by </w:t>
      </w:r>
      <w:r>
        <w:t>[</w:t>
      </w:r>
      <w:r w:rsidR="00BA1C8A">
        <w:fldChar w:fldCharType="begin"/>
      </w:r>
      <w:r w:rsidR="00BA1C8A">
        <w:instrText xml:space="preserve"> HYPERLINK \l "RFC5646" </w:instrText>
      </w:r>
      <w:ins w:id="1782" w:author="Laurence Golding" w:date="2017-10-10T15:25:00Z"/>
      <w:r w:rsidR="00BA1C8A">
        <w:fldChar w:fldCharType="separate"/>
      </w:r>
      <w:r w:rsidRPr="003C7D94">
        <w:rPr>
          <w:rStyle w:val="Hyperlink"/>
        </w:rPr>
        <w:t>RFC</w:t>
      </w:r>
      <w:r w:rsidR="003C7D94" w:rsidRPr="003C7D94">
        <w:rPr>
          <w:rStyle w:val="Hyperlink"/>
        </w:rPr>
        <w:t>564</w:t>
      </w:r>
      <w:r w:rsidRPr="003C7D94">
        <w:rPr>
          <w:rStyle w:val="Hyperlink"/>
        </w:rPr>
        <w:t>6</w:t>
      </w:r>
      <w:r w:rsidR="00BA1C8A">
        <w:rPr>
          <w:rStyle w:val="Hyperlink"/>
        </w:rPr>
        <w:fldChar w:fldCharType="end"/>
      </w:r>
      <w:r>
        <w:t>]</w:t>
      </w:r>
      <w:r w:rsidRPr="00C56762">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783" w:name="_Toc495412497"/>
      <w:r>
        <w:t>sarifLoggerVersion property</w:t>
      </w:r>
      <w:bookmarkEnd w:id="1783"/>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784" w:name="_Toc495412498"/>
      <w:r>
        <w:t>properties property</w:t>
      </w:r>
      <w:bookmarkEnd w:id="1784"/>
    </w:p>
    <w:p w14:paraId="074F31FD" w14:textId="79224E85"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D97E6D">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785" w:name="_Ref493352563"/>
      <w:bookmarkStart w:id="1786" w:name="_Toc495412499"/>
      <w:r>
        <w:t>invocation object</w:t>
      </w:r>
      <w:bookmarkEnd w:id="1785"/>
      <w:bookmarkEnd w:id="1786"/>
    </w:p>
    <w:p w14:paraId="10E65C9D" w14:textId="17190F2B" w:rsidR="00401BB5" w:rsidRDefault="00401BB5" w:rsidP="00401BB5">
      <w:pPr>
        <w:pStyle w:val="Heading3"/>
      </w:pPr>
      <w:bookmarkStart w:id="1787" w:name="_Toc495412500"/>
      <w:r>
        <w:t>General</w:t>
      </w:r>
      <w:bookmarkEnd w:id="1787"/>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788" w:name="_Ref493414102"/>
      <w:bookmarkStart w:id="1789" w:name="_Toc495412501"/>
      <w:r>
        <w:t>commandLine property</w:t>
      </w:r>
      <w:bookmarkEnd w:id="1788"/>
      <w:bookmarkEnd w:id="178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1790" w:name="_Toc495412502"/>
      <w:r>
        <w:t>responseFiles property</w:t>
      </w:r>
      <w:bookmarkEnd w:id="1790"/>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1791" w:name="_Toc495412503"/>
      <w:r>
        <w:lastRenderedPageBreak/>
        <w:t>startTime property</w:t>
      </w:r>
      <w:bookmarkEnd w:id="1791"/>
    </w:p>
    <w:p w14:paraId="16315911" w14:textId="7C91413C"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by (§</w:t>
      </w:r>
      <w:r>
        <w:fldChar w:fldCharType="begin"/>
      </w:r>
      <w:r>
        <w:instrText xml:space="preserve"> REF _Ref493413701 \r \h </w:instrText>
      </w:r>
      <w:r>
        <w:fldChar w:fldCharType="separate"/>
      </w:r>
      <w:r w:rsidR="00D97E6D">
        <w:t>3.8</w:t>
      </w:r>
      <w:r>
        <w:fldChar w:fldCharType="end"/>
      </w:r>
      <w:r w:rsidRPr="00A14F9A">
        <w:t>).</w:t>
      </w:r>
    </w:p>
    <w:p w14:paraId="64D62131" w14:textId="648590CB" w:rsidR="00401BB5" w:rsidRDefault="00401BB5" w:rsidP="00401BB5">
      <w:pPr>
        <w:pStyle w:val="Heading3"/>
      </w:pPr>
      <w:bookmarkStart w:id="1792" w:name="_Toc495412504"/>
      <w:r>
        <w:t>endTime property</w:t>
      </w:r>
      <w:bookmarkEnd w:id="1792"/>
    </w:p>
    <w:p w14:paraId="7310B713" w14:textId="3C65E7C0"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D97E6D">
        <w:t>3.8</w:t>
      </w:r>
      <w:r>
        <w:fldChar w:fldCharType="end"/>
      </w:r>
      <w:r w:rsidRPr="00A14F9A">
        <w:t>).</w:t>
      </w:r>
    </w:p>
    <w:p w14:paraId="403BF44E" w14:textId="3684AD93" w:rsidR="00401BB5" w:rsidRDefault="00401BB5" w:rsidP="00401BB5">
      <w:pPr>
        <w:pStyle w:val="Heading3"/>
      </w:pPr>
      <w:bookmarkStart w:id="1793" w:name="_Toc495412505"/>
      <w:r>
        <w:t>machine property</w:t>
      </w:r>
      <w:bookmarkEnd w:id="179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794" w:name="_Toc495412506"/>
      <w:r>
        <w:t>account property</w:t>
      </w:r>
      <w:bookmarkEnd w:id="179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795" w:name="_Toc495412507"/>
      <w:r>
        <w:t>processId property</w:t>
      </w:r>
      <w:bookmarkEnd w:id="179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796" w:name="_Toc495412508"/>
      <w:r>
        <w:t>fileName property</w:t>
      </w:r>
      <w:bookmarkEnd w:id="1796"/>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259DA939"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D97E6D">
        <w:t>3.13</w:t>
      </w:r>
      <w:r>
        <w:fldChar w:fldCharType="end"/>
      </w:r>
      <w:r w:rsidRPr="00A14F9A">
        <w:t>) because the identical tool might be invoked from different paths on different machines.</w:t>
      </w:r>
    </w:p>
    <w:p w14:paraId="4CBA5986" w14:textId="1F90C81C"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D97E6D">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797" w:name="_Toc495412509"/>
      <w:r>
        <w:t>workingDirectory property</w:t>
      </w:r>
      <w:bookmarkEnd w:id="1797"/>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798" w:name="_Toc495412510"/>
      <w:r>
        <w:t>environmentVariables property</w:t>
      </w:r>
      <w:bookmarkEnd w:id="1798"/>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lastRenderedPageBreak/>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1799" w:name="_Toc495412511"/>
      <w:r>
        <w:t>properties property</w:t>
      </w:r>
      <w:bookmarkEnd w:id="1799"/>
    </w:p>
    <w:p w14:paraId="6D4EC85A" w14:textId="587355C4"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D97E6D">
        <w:t>3.7</w:t>
      </w:r>
      <w:r>
        <w:fldChar w:fldCharType="end"/>
      </w:r>
      <w:r w:rsidRPr="00F90F0E">
        <w:t>). This allows tools to include information about the tool invocation that is not explicitly specified in the SARIF format.</w:t>
      </w:r>
    </w:p>
    <w:p w14:paraId="0EABEAD9" w14:textId="56C74FED" w:rsidR="00401BB5" w:rsidRDefault="00401BB5" w:rsidP="00401BB5">
      <w:pPr>
        <w:pStyle w:val="Heading2"/>
      </w:pPr>
      <w:bookmarkStart w:id="1800" w:name="_Ref493403111"/>
      <w:bookmarkStart w:id="1801" w:name="_Ref493404005"/>
      <w:bookmarkStart w:id="1802" w:name="_Toc495412512"/>
      <w:r>
        <w:t>file object</w:t>
      </w:r>
      <w:bookmarkEnd w:id="1800"/>
      <w:bookmarkEnd w:id="1801"/>
      <w:bookmarkEnd w:id="1802"/>
    </w:p>
    <w:p w14:paraId="375224F2" w14:textId="20156049" w:rsidR="00401BB5" w:rsidRDefault="00401BB5" w:rsidP="00401BB5">
      <w:pPr>
        <w:pStyle w:val="Heading3"/>
      </w:pPr>
      <w:bookmarkStart w:id="1803" w:name="_Toc495412513"/>
      <w:r>
        <w:t>General</w:t>
      </w:r>
      <w:bookmarkEnd w:id="180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1804" w:name="_Ref493403519"/>
      <w:bookmarkStart w:id="1805" w:name="_Toc495412514"/>
      <w:r>
        <w:t>uri property</w:t>
      </w:r>
      <w:bookmarkEnd w:id="1804"/>
      <w:bookmarkEnd w:id="1805"/>
    </w:p>
    <w:p w14:paraId="35DB6B07" w14:textId="434C1119"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D97E6D">
        <w:t>3.2</w:t>
      </w:r>
      <w:r>
        <w:fldChar w:fldCharType="end"/>
      </w:r>
      <w:r w:rsidRPr="00F90F0E">
        <w:t>).</w:t>
      </w:r>
    </w:p>
    <w:p w14:paraId="421F8AA7" w14:textId="12A0DC58"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proofErr w:type="gramStart"/>
      <w:r w:rsidRPr="00F90F0E">
        <w:rPr>
          <w:rStyle w:val="CODEtemp"/>
        </w:rPr>
        <w:t>run.files</w:t>
      </w:r>
      <w:proofErr w:type="gramEnd"/>
      <w:r w:rsidRPr="00F90F0E">
        <w:t xml:space="preserve"> (§</w:t>
      </w:r>
      <w:r>
        <w:fldChar w:fldCharType="begin"/>
      </w:r>
      <w:r>
        <w:instrText xml:space="preserve"> REF _Ref493345118 \r \h </w:instrText>
      </w:r>
      <w:r>
        <w:fldChar w:fldCharType="separate"/>
      </w:r>
      <w:r w:rsidR="00D97E6D">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5309CD69"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D97E6D">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17640CB3"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D97E6D">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lastRenderedPageBreak/>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1806" w:name="_Toc495412515"/>
      <w:r>
        <w:t>uriBaseId property</w:t>
      </w:r>
      <w:bookmarkEnd w:id="1806"/>
    </w:p>
    <w:p w14:paraId="732287EA" w14:textId="340A9239"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D97E6D">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D97E6D">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1807" w:name="_Ref493404063"/>
      <w:bookmarkStart w:id="1808" w:name="_Toc495412516"/>
      <w:r>
        <w:t>parentKey property</w:t>
      </w:r>
      <w:bookmarkEnd w:id="1807"/>
      <w:bookmarkEnd w:id="1808"/>
    </w:p>
    <w:p w14:paraId="7B9D65E1" w14:textId="352695EE"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fldChar w:fldCharType="begin"/>
      </w:r>
      <w:r>
        <w:instrText xml:space="preserve"> REF _Ref493345118 \r \h </w:instrText>
      </w:r>
      <w:r>
        <w:fldChar w:fldCharType="separate"/>
      </w:r>
      <w:r w:rsidR="00D97E6D">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1809" w:name="_Ref493403563"/>
      <w:bookmarkStart w:id="1810" w:name="_Toc495412517"/>
      <w:r>
        <w:t>offset property</w:t>
      </w:r>
      <w:bookmarkEnd w:id="1809"/>
      <w:bookmarkEnd w:id="181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lastRenderedPageBreak/>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1231C5EC"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D97E6D">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1811" w:name="_Ref493403574"/>
      <w:bookmarkStart w:id="1812" w:name="_Toc495412518"/>
      <w:r>
        <w:t>length property</w:t>
      </w:r>
      <w:bookmarkEnd w:id="1811"/>
      <w:bookmarkEnd w:id="181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1813" w:name="_Toc495412519"/>
      <w:r>
        <w:t>mimeType property</w:t>
      </w:r>
      <w:bookmarkEnd w:id="1813"/>
    </w:p>
    <w:p w14:paraId="6A7F57F6" w14:textId="1A82B1A6"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r w:rsidR="00BA1C8A">
        <w:fldChar w:fldCharType="begin"/>
      </w:r>
      <w:r w:rsidR="00BA1C8A">
        <w:instrText xml:space="preserve"> HYPERLINK \l "RFC2045" </w:instrText>
      </w:r>
      <w:ins w:id="1814" w:author="Laurence Golding" w:date="2017-10-10T15:25:00Z"/>
      <w:r w:rsidR="00BA1C8A">
        <w:fldChar w:fldCharType="separate"/>
      </w:r>
      <w:r w:rsidRPr="0082371F">
        <w:rPr>
          <w:rStyle w:val="Hyperlink"/>
        </w:rPr>
        <w:t>RFC2045</w:t>
      </w:r>
      <w:r w:rsidR="00BA1C8A">
        <w:rPr>
          <w:rStyle w:val="Hyperlink"/>
        </w:rPr>
        <w:fldChar w:fldCharType="end"/>
      </w:r>
      <w:r>
        <w:t>]</w:t>
      </w:r>
      <w:r w:rsidRPr="0082371F">
        <w:t xml:space="preserve"> of the file.</w:t>
      </w:r>
    </w:p>
    <w:p w14:paraId="0BA813E0" w14:textId="6C22A625" w:rsidR="00401BB5" w:rsidRDefault="00401BB5" w:rsidP="00401BB5">
      <w:pPr>
        <w:pStyle w:val="Heading3"/>
      </w:pPr>
      <w:bookmarkStart w:id="1815" w:name="_Ref493345445"/>
      <w:bookmarkStart w:id="1816" w:name="_Toc495412520"/>
      <w:r>
        <w:t>hashes property</w:t>
      </w:r>
      <w:bookmarkEnd w:id="1815"/>
      <w:bookmarkEnd w:id="1816"/>
    </w:p>
    <w:p w14:paraId="084CC4D1" w14:textId="1B6BC4CD"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D97E6D">
        <w:t>3.9</w:t>
      </w:r>
      <w:r>
        <w:fldChar w:fldCharType="end"/>
      </w:r>
      <w:r w:rsidRPr="0082371F">
        <w:t>) hash objects (§</w:t>
      </w:r>
      <w:r>
        <w:fldChar w:fldCharType="begin"/>
      </w:r>
      <w:r>
        <w:instrText xml:space="preserve"> REF _Ref493423194 \r \h </w:instrText>
      </w:r>
      <w:r>
        <w:fldChar w:fldCharType="separate"/>
      </w:r>
      <w:r w:rsidR="00D97E6D">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1817" w:name="_Toc495412521"/>
      <w:r>
        <w:lastRenderedPageBreak/>
        <w:t>contents property</w:t>
      </w:r>
      <w:bookmarkEnd w:id="1817"/>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1818" w:name="_Toc495412522"/>
      <w:r>
        <w:t>properties property</w:t>
      </w:r>
      <w:bookmarkEnd w:id="1818"/>
    </w:p>
    <w:p w14:paraId="21A387A7" w14:textId="3F215F5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D97E6D">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1819" w:name="_Ref493423194"/>
      <w:bookmarkStart w:id="1820" w:name="_Toc495412523"/>
      <w:r>
        <w:t>hash object</w:t>
      </w:r>
      <w:bookmarkEnd w:id="1819"/>
      <w:bookmarkEnd w:id="1820"/>
    </w:p>
    <w:p w14:paraId="5D6F2309" w14:textId="08453102" w:rsidR="00401BB5" w:rsidRDefault="00401BB5" w:rsidP="00401BB5">
      <w:pPr>
        <w:pStyle w:val="Heading3"/>
      </w:pPr>
      <w:bookmarkStart w:id="1821" w:name="_Toc495412524"/>
      <w:r>
        <w:t>General</w:t>
      </w:r>
      <w:bookmarkEnd w:id="1821"/>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5C9742BD"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D97E6D">
        <w:t>3.16.2</w:t>
      </w:r>
      <w:r>
        <w:fldChar w:fldCharType="end"/>
      </w:r>
    </w:p>
    <w:p w14:paraId="006ED192" w14:textId="3195941F" w:rsidR="0082371F" w:rsidRDefault="0082371F" w:rsidP="0082371F">
      <w:pPr>
        <w:pStyle w:val="Code"/>
      </w:pPr>
      <w:r>
        <w:t xml:space="preserve">    "algorithm":"sha256"                                  # see §</w:t>
      </w:r>
      <w:r>
        <w:fldChar w:fldCharType="begin"/>
      </w:r>
      <w:r>
        <w:instrText xml:space="preserve"> REF _Ref493423568 \r \h </w:instrText>
      </w:r>
      <w:r>
        <w:fldChar w:fldCharType="separate"/>
      </w:r>
      <w:r w:rsidR="00D97E6D">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1822" w:name="_Ref493423561"/>
      <w:bookmarkStart w:id="1823" w:name="_Ref493423701"/>
      <w:bookmarkStart w:id="1824" w:name="_Toc495412525"/>
      <w:r>
        <w:t>value property</w:t>
      </w:r>
      <w:bookmarkEnd w:id="1822"/>
      <w:bookmarkEnd w:id="1823"/>
      <w:bookmarkEnd w:id="1824"/>
    </w:p>
    <w:p w14:paraId="373B1E83" w14:textId="13EB76CA"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(§5.16.3).</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1825" w:name="_Ref493423568"/>
      <w:bookmarkStart w:id="1826" w:name="_Toc495412526"/>
      <w:r>
        <w:t>algorithm property</w:t>
      </w:r>
      <w:bookmarkEnd w:id="1825"/>
      <w:bookmarkEnd w:id="1826"/>
    </w:p>
    <w:p w14:paraId="074EAC1D" w14:textId="519392C6"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fldChar w:fldCharType="begin"/>
      </w:r>
      <w:r>
        <w:instrText xml:space="preserve"> REF _Ref493423701 \r \h </w:instrText>
      </w:r>
      <w:r>
        <w:fldChar w:fldCharType="separate"/>
      </w:r>
      <w:r w:rsidR="00D97E6D">
        <w:t>3.16.2</w:t>
      </w:r>
      <w:r>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lastRenderedPageBreak/>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1827" w:name="_Ref493350984"/>
      <w:bookmarkStart w:id="1828" w:name="_Toc495412527"/>
      <w:r>
        <w:t>result object</w:t>
      </w:r>
      <w:bookmarkEnd w:id="1827"/>
      <w:bookmarkEnd w:id="1828"/>
    </w:p>
    <w:p w14:paraId="74FD90F6" w14:textId="18F2DD20" w:rsidR="00401BB5" w:rsidRDefault="00401BB5" w:rsidP="00401BB5">
      <w:pPr>
        <w:pStyle w:val="Heading3"/>
      </w:pPr>
      <w:bookmarkStart w:id="1829" w:name="_Toc495412528"/>
      <w:r>
        <w:t>General</w:t>
      </w:r>
      <w:bookmarkEnd w:id="1829"/>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1830" w:name="_Ref493408865"/>
      <w:bookmarkStart w:id="1831" w:name="_Toc495412529"/>
      <w:r>
        <w:t>ruleId property</w:t>
      </w:r>
      <w:bookmarkEnd w:id="1830"/>
      <w:bookmarkEnd w:id="1831"/>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45FAE2D" w:rsidR="00244809" w:rsidRDefault="00244809" w:rsidP="00244809">
      <w:r w:rsidRPr="00244809">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1832" w:name="_Ref493408875"/>
      <w:bookmarkStart w:id="1833" w:name="_Toc495412530"/>
      <w:r>
        <w:t>ruleKey property</w:t>
      </w:r>
      <w:bookmarkEnd w:id="1832"/>
      <w:bookmarkEnd w:id="1833"/>
    </w:p>
    <w:p w14:paraId="543A4472" w14:textId="7956634E"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D97E6D">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D97E6D">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D97E6D">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w:t>
      </w:r>
      <w:r w:rsidRPr="00465D52">
        <w:lastRenderedPageBreak/>
        <w:t xml:space="preserve">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6B5FE592"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must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D97E6D">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D97E6D">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1834" w:name="_Ref493511208"/>
      <w:bookmarkStart w:id="1835" w:name="_Toc495412531"/>
      <w:r>
        <w:t>level property</w:t>
      </w:r>
      <w:bookmarkEnd w:id="1834"/>
      <w:bookmarkEnd w:id="183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4F49AC8"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D97E6D">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4D14D4F2" w14:textId="3D9A3E61"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D97E6D">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lastRenderedPageBreak/>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03521283"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D97E6D">
        <w:t>3.27.7</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D97E6D">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D97E6D">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D97E6D">
        <w:t>3.17.3</w:t>
      </w:r>
      <w:r>
        <w:fldChar w:fldCharType="end"/>
      </w:r>
      <w:r w:rsidRPr="00B050AF">
        <w:t>).</w:t>
      </w:r>
    </w:p>
    <w:p w14:paraId="5E554133" w14:textId="54A1DC5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D97E6D">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D97E6D">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1836" w:name="_Ref493426628"/>
      <w:bookmarkStart w:id="1837" w:name="_Toc495412532"/>
      <w:r>
        <w:t>message property</w:t>
      </w:r>
      <w:bookmarkEnd w:id="1836"/>
      <w:bookmarkEnd w:id="1837"/>
    </w:p>
    <w:p w14:paraId="1CDEBD81" w14:textId="61DE392B" w:rsidR="003810C0" w:rsidRDefault="00B10DFC" w:rsidP="003810C0">
      <w:r w:rsidRPr="00B10DFC">
        <w:t xml:space="preserve">A </w:t>
      </w:r>
      <w:r w:rsidRPr="00B10DFC">
        <w:rPr>
          <w:rStyle w:val="CODEtemp"/>
        </w:rPr>
        <w:t>result</w:t>
      </w:r>
      <w:r w:rsidRPr="00B10DFC">
        <w:t xml:space="preserve"> object </w:t>
      </w:r>
      <w:r w:rsidRPr="00B10DFC">
        <w:rPr>
          <w:b/>
        </w:rPr>
        <w:t>SHALL</w:t>
      </w:r>
      <w:r w:rsidRPr="00B10DFC">
        <w:t xml:space="preserve"> contain a property named </w:t>
      </w:r>
      <w:r w:rsidRPr="00B10DFC">
        <w:rPr>
          <w:rStyle w:val="CODEtemp"/>
        </w:rPr>
        <w:t>message</w:t>
      </w:r>
      <w:r w:rsidRPr="00B10DFC">
        <w:t xml:space="preserve"> whose value is a string that describes the result.</w:t>
      </w:r>
    </w:p>
    <w:p w14:paraId="2544155E" w14:textId="222AF58A" w:rsidR="00AD1298" w:rsidRDefault="00AD1298" w:rsidP="003810C0">
      <w:r w:rsidRPr="00AD1298">
        <w:lastRenderedPageBreak/>
        <w:t xml:space="preserve">The </w:t>
      </w:r>
      <w:r w:rsidRPr="00AD1298">
        <w:rPr>
          <w:rStyle w:val="CODEtemp"/>
        </w:rPr>
        <w:t>message</w:t>
      </w:r>
      <w:r w:rsidRPr="00AD1298">
        <w:t xml:space="preserve"> property </w:t>
      </w:r>
      <w:r w:rsidRPr="00AD1298">
        <w:rPr>
          <w:b/>
        </w:rPr>
        <w:t>SHOULD</w:t>
      </w:r>
      <w:r w:rsidRPr="00AD1298">
        <w:t xml:space="preserve"> conform to the guidelines for message properties (§</w:t>
      </w:r>
      <w:r>
        <w:fldChar w:fldCharType="begin"/>
      </w:r>
      <w:r>
        <w:instrText xml:space="preserve"> REF _Ref493426052 \r \h </w:instrText>
      </w:r>
      <w:r>
        <w:fldChar w:fldCharType="separate"/>
      </w:r>
      <w:r w:rsidR="00D97E6D">
        <w:t>3.10</w:t>
      </w:r>
      <w:r>
        <w:fldChar w:fldCharType="end"/>
      </w:r>
      <w:r w:rsidRPr="00AD1298">
        <w:t>)</w:t>
      </w:r>
      <w:ins w:id="1838" w:author="Laurence Golding" w:date="2017-10-10T14:59:00Z">
        <w:r w:rsidR="00B90D7E">
          <w:t xml:space="preserve">, and it </w:t>
        </w:r>
        <w:r w:rsidR="00B90D7E" w:rsidRPr="00B90D7E">
          <w:rPr>
            <w:b/>
            <w:rPrChange w:id="1839" w:author="Laurence Golding" w:date="2017-10-10T15:01:00Z">
              <w:rPr/>
            </w:rPrChange>
          </w:rPr>
          <w:t>MAY</w:t>
        </w:r>
        <w:r w:rsidR="00B90D7E">
          <w:t xml:space="preserve"> either be a plain text message (</w:t>
        </w:r>
        <w:r w:rsidR="00B90D7E" w:rsidRPr="00AD1298">
          <w:t>§</w:t>
        </w:r>
      </w:ins>
      <w:ins w:id="1840" w:author="Laurence Golding" w:date="2017-10-10T15:00:00Z">
        <w:r w:rsidR="00B90D7E">
          <w:fldChar w:fldCharType="begin"/>
        </w:r>
        <w:r w:rsidR="00B90D7E">
          <w:instrText xml:space="preserve"> REF _Ref495407839 \r \h </w:instrText>
        </w:r>
      </w:ins>
      <w:r w:rsidR="00B90D7E">
        <w:fldChar w:fldCharType="separate"/>
      </w:r>
      <w:ins w:id="1841" w:author="Laurence Golding" w:date="2017-10-10T15:25:00Z">
        <w:r w:rsidR="00D97E6D">
          <w:t>3.10.2</w:t>
        </w:r>
      </w:ins>
      <w:ins w:id="1842" w:author="Laurence Golding" w:date="2017-10-10T15:00:00Z">
        <w:r w:rsidR="00B90D7E">
          <w:fldChar w:fldCharType="end"/>
        </w:r>
      </w:ins>
      <w:ins w:id="1843" w:author="Laurence Golding" w:date="2017-10-10T14:59:00Z">
        <w:r w:rsidR="00B90D7E">
          <w:t>) or a message with formatting (</w:t>
        </w:r>
        <w:r w:rsidR="00B90D7E" w:rsidRPr="00AD1298">
          <w:t>§</w:t>
        </w:r>
      </w:ins>
      <w:ins w:id="1844" w:author="Laurence Golding" w:date="2017-10-10T15:00:00Z">
        <w:r w:rsidR="00B90D7E">
          <w:fldChar w:fldCharType="begin"/>
        </w:r>
        <w:r w:rsidR="00B90D7E">
          <w:instrText xml:space="preserve"> REF _Ref495408298 \r \h </w:instrText>
        </w:r>
      </w:ins>
      <w:r w:rsidR="00B90D7E">
        <w:fldChar w:fldCharType="separate"/>
      </w:r>
      <w:ins w:id="1845" w:author="Laurence Golding" w:date="2017-10-10T15:25:00Z">
        <w:r w:rsidR="00D97E6D">
          <w:t>3.10.3</w:t>
        </w:r>
      </w:ins>
      <w:ins w:id="1846" w:author="Laurence Golding" w:date="2017-10-10T15:00:00Z">
        <w:r w:rsidR="00B90D7E">
          <w:fldChar w:fldCharType="end"/>
        </w:r>
      </w:ins>
      <w:ins w:id="1847" w:author="Laurence Golding" w:date="2017-10-10T14:59:00Z">
        <w:r w:rsidR="00B90D7E">
          <w:t>)</w:t>
        </w:r>
      </w:ins>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3EC71345" w14:textId="7AD07724" w:rsidR="00401BB5" w:rsidRDefault="00401BB5" w:rsidP="00401BB5">
      <w:pPr>
        <w:pStyle w:val="Heading3"/>
      </w:pPr>
      <w:bookmarkStart w:id="1848" w:name="_Toc495412533"/>
      <w:r>
        <w:t>formattedRuleMessage property</w:t>
      </w:r>
      <w:bookmarkEnd w:id="1848"/>
    </w:p>
    <w:p w14:paraId="2A77A2FB" w14:textId="44C9585B" w:rsidR="006F467D" w:rsidRDefault="00B31516" w:rsidP="006F467D">
      <w:r w:rsidRPr="00B31516">
        <w:t xml:space="preserve">A </w:t>
      </w:r>
      <w:r w:rsidRPr="00B31516">
        <w:rPr>
          <w:rStyle w:val="CODEtemp"/>
        </w:rPr>
        <w:t>result</w:t>
      </w:r>
      <w:r>
        <w:t xml:space="preserve"> object </w:t>
      </w:r>
      <w:r w:rsidRPr="00B31516">
        <w:rPr>
          <w:b/>
        </w:rPr>
        <w:t>MAY</w:t>
      </w:r>
      <w:r w:rsidRPr="00B31516">
        <w:t xml:space="preserve"> contain a property named </w:t>
      </w:r>
      <w:r w:rsidRPr="00B31516">
        <w:rPr>
          <w:rStyle w:val="CODEtemp"/>
        </w:rPr>
        <w:t>formattedRuleMessage</w:t>
      </w:r>
      <w:r w:rsidRPr="00B31516">
        <w:t xml:space="preserve"> whose value is a </w:t>
      </w:r>
      <w:r w:rsidRPr="00B31516">
        <w:rPr>
          <w:rStyle w:val="CODEtemp"/>
        </w:rPr>
        <w:t>formattedMessage</w:t>
      </w:r>
      <w:r w:rsidRPr="00B31516">
        <w:t xml:space="preserve"> object (§</w:t>
      </w:r>
      <w:r>
        <w:fldChar w:fldCharType="begin"/>
      </w:r>
      <w:r>
        <w:instrText xml:space="preserve"> REF _Ref493426594 \r \h </w:instrText>
      </w:r>
      <w:r>
        <w:fldChar w:fldCharType="separate"/>
      </w:r>
      <w:r w:rsidR="00D97E6D">
        <w:t>3.28</w:t>
      </w:r>
      <w:r>
        <w:fldChar w:fldCharType="end"/>
      </w:r>
      <w:r w:rsidRPr="00B31516">
        <w:t>) that can be used to construct a formatted message that describes the result.</w:t>
      </w:r>
    </w:p>
    <w:p w14:paraId="2186C3EE" w14:textId="3124FA29" w:rsidR="00B31516" w:rsidRPr="006F467D" w:rsidRDefault="00B31516" w:rsidP="006F467D">
      <w:r w:rsidRPr="00B31516">
        <w:t xml:space="preserve">If the </w:t>
      </w:r>
      <w:r w:rsidRPr="00B31516">
        <w:rPr>
          <w:rStyle w:val="CODEtemp"/>
        </w:rPr>
        <w:t>formattedRuleMessage</w:t>
      </w:r>
      <w:r w:rsidRPr="00B31516">
        <w:t xml:space="preserve"> property is present on a </w:t>
      </w:r>
      <w:r w:rsidRPr="00B31516">
        <w:rPr>
          <w:rStyle w:val="CODEtemp"/>
        </w:rPr>
        <w:t>result</w:t>
      </w:r>
      <w:r w:rsidRPr="00B31516">
        <w:t xml:space="preserve">, the </w:t>
      </w:r>
      <w:r w:rsidRPr="00B31516">
        <w:rPr>
          <w:rStyle w:val="CODEtemp"/>
        </w:rPr>
        <w:t>message</w:t>
      </w:r>
      <w:r w:rsidRPr="00B31516">
        <w:t xml:space="preserve"> property (§</w:t>
      </w:r>
      <w:r>
        <w:fldChar w:fldCharType="begin"/>
      </w:r>
      <w:r>
        <w:instrText xml:space="preserve"> REF _Ref493426628 \r \h </w:instrText>
      </w:r>
      <w:r>
        <w:fldChar w:fldCharType="separate"/>
      </w:r>
      <w:r w:rsidR="00D97E6D">
        <w:t>3.17.5</w:t>
      </w:r>
      <w:r>
        <w:fldChar w:fldCharType="end"/>
      </w:r>
      <w:r w:rsidRPr="00B31516">
        <w:t xml:space="preserve">) </w:t>
      </w:r>
      <w:r w:rsidRPr="00B31516">
        <w:rPr>
          <w:b/>
        </w:rPr>
        <w:t>SHALL</w:t>
      </w:r>
      <w:r w:rsidRPr="00B31516">
        <w:t xml:space="preserve"> be absent. If the </w:t>
      </w:r>
      <w:r w:rsidRPr="00B31516">
        <w:rPr>
          <w:rStyle w:val="CODEtemp"/>
        </w:rPr>
        <w:t>message</w:t>
      </w:r>
      <w:r w:rsidRPr="00B31516">
        <w:t xml:space="preserve"> property is present on a </w:t>
      </w:r>
      <w:r w:rsidRPr="00B31516">
        <w:rPr>
          <w:rStyle w:val="CODEtemp"/>
        </w:rPr>
        <w:t>result</w:t>
      </w:r>
      <w:r w:rsidRPr="00B31516">
        <w:t xml:space="preserve">, the </w:t>
      </w:r>
      <w:r w:rsidRPr="00B31516">
        <w:rPr>
          <w:rStyle w:val="CODEtemp"/>
        </w:rPr>
        <w:t>formattedRuleMessage</w:t>
      </w:r>
      <w:r w:rsidRPr="00B31516">
        <w:t xml:space="preserve"> property </w:t>
      </w:r>
      <w:r w:rsidRPr="00B31516">
        <w:rPr>
          <w:b/>
        </w:rPr>
        <w:t>SHALL</w:t>
      </w:r>
      <w:r w:rsidRPr="00B31516">
        <w:t xml:space="preserve"> be absent.</w:t>
      </w:r>
    </w:p>
    <w:p w14:paraId="3AC4EC26" w14:textId="7ED32C83" w:rsidR="00401BB5" w:rsidRDefault="00401BB5" w:rsidP="00401BB5">
      <w:pPr>
        <w:pStyle w:val="Heading3"/>
      </w:pPr>
      <w:bookmarkStart w:id="1849" w:name="_Toc495412534"/>
      <w:r>
        <w:t>locations property</w:t>
      </w:r>
      <w:bookmarkEnd w:id="1849"/>
    </w:p>
    <w:p w14:paraId="065F9E8C" w14:textId="78C4536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D97E6D">
        <w:t>3.9</w:t>
      </w:r>
      <w:r>
        <w:fldChar w:fldCharType="end"/>
      </w:r>
      <w:r w:rsidRPr="00CA5F99">
        <w:t>) location objects (§</w:t>
      </w:r>
      <w:r>
        <w:fldChar w:fldCharType="begin"/>
      </w:r>
      <w:r>
        <w:instrText xml:space="preserve"> REF _Ref493426721 \r \h </w:instrText>
      </w:r>
      <w:r>
        <w:fldChar w:fldCharType="separate"/>
      </w:r>
      <w:r w:rsidR="00D97E6D">
        <w:t>3.18</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1850" w:name="_Toc495412535"/>
      <w:r>
        <w:t>snippet property</w:t>
      </w:r>
      <w:bookmarkEnd w:id="1850"/>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1851" w:name="_Toc495412536"/>
      <w:r>
        <w:t>toolFingerprintContribution property</w:t>
      </w:r>
      <w:bookmarkEnd w:id="1851"/>
    </w:p>
    <w:p w14:paraId="38DB500E" w14:textId="1EC1C5C8"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r w:rsidR="00BA1C8A">
        <w:fldChar w:fldCharType="begin"/>
      </w:r>
      <w:r w:rsidR="00BA1C8A">
        <w:instrText xml:space="preserve"> HYPERLINK \l "AppendixFingerprints" </w:instrText>
      </w:r>
      <w:ins w:id="1852" w:author="Laurence Golding" w:date="2017-10-10T15:25:00Z"/>
      <w:r w:rsidR="00BA1C8A">
        <w:fldChar w:fldCharType="separate"/>
      </w:r>
      <w:r w:rsidRPr="00C6211E">
        <w:rPr>
          <w:rStyle w:val="Hyperlink"/>
        </w:rPr>
        <w:t>Appendix B</w:t>
      </w:r>
      <w:r w:rsidR="00BA1C8A">
        <w:rPr>
          <w:rStyle w:val="Hyperlink"/>
        </w:rPr>
        <w:fldChar w:fldCharType="end"/>
      </w:r>
      <w:r w:rsidRPr="00135BCE">
        <w:t xml:space="preserve"> explains how a result management system can use this value.</w:t>
      </w:r>
    </w:p>
    <w:p w14:paraId="67304210" w14:textId="0BD6D5E5" w:rsidR="00401BB5" w:rsidRDefault="00401BB5" w:rsidP="00401BB5">
      <w:pPr>
        <w:pStyle w:val="Heading3"/>
      </w:pPr>
      <w:bookmarkStart w:id="1853" w:name="_Toc495412537"/>
      <w:r>
        <w:t>codeFlows property</w:t>
      </w:r>
      <w:bookmarkEnd w:id="1853"/>
    </w:p>
    <w:p w14:paraId="4BD8575B" w14:textId="08E166A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D97E6D">
        <w:t>3.9</w:t>
      </w:r>
      <w:r>
        <w:fldChar w:fldCharType="end"/>
      </w:r>
      <w:r w:rsidRPr="00135BCE">
        <w:t>) codeFlow objects (§</w:t>
      </w:r>
      <w:r>
        <w:fldChar w:fldCharType="begin"/>
      </w:r>
      <w:r>
        <w:instrText xml:space="preserve"> REF _Ref493427364 \r \h </w:instrText>
      </w:r>
      <w:r>
        <w:fldChar w:fldCharType="separate"/>
      </w:r>
      <w:r w:rsidR="00D97E6D">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1854" w:name="_Toc495412538"/>
      <w:r>
        <w:t>stacks property</w:t>
      </w:r>
      <w:bookmarkEnd w:id="1854"/>
    </w:p>
    <w:p w14:paraId="5ABDA84F" w14:textId="5DE9359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D97E6D">
        <w:t>3.9</w:t>
      </w:r>
      <w:r>
        <w:fldChar w:fldCharType="end"/>
      </w:r>
      <w:r w:rsidRPr="00135BCE">
        <w:t>) stack objects (§</w:t>
      </w:r>
      <w:r>
        <w:fldChar w:fldCharType="begin"/>
      </w:r>
      <w:r>
        <w:instrText xml:space="preserve"> REF _Ref493427479 \r \h </w:instrText>
      </w:r>
      <w:r>
        <w:fldChar w:fldCharType="separate"/>
      </w:r>
      <w:r w:rsidR="00D97E6D">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855" w:name="_Ref493499246"/>
      <w:bookmarkStart w:id="1856" w:name="_Toc495412539"/>
      <w:r>
        <w:t>relatedLocations property</w:t>
      </w:r>
      <w:bookmarkEnd w:id="1855"/>
      <w:bookmarkEnd w:id="1856"/>
    </w:p>
    <w:p w14:paraId="31F869B5" w14:textId="0946BE4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D97E6D">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D97E6D">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w:t>
      </w:r>
      <w:r w:rsidRPr="00135BCE">
        <w:lastRenderedPageBreak/>
        <w:t>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156B1054"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D97E6D">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1857" w:name="_Toc495412540"/>
      <w:r>
        <w:t>suppressionStates property</w:t>
      </w:r>
      <w:bookmarkEnd w:id="1857"/>
    </w:p>
    <w:p w14:paraId="1AE8DC88" w14:textId="2A54B9A5" w:rsidR="00401BB5" w:rsidRDefault="00401BB5" w:rsidP="00401BB5">
      <w:pPr>
        <w:pStyle w:val="Heading4"/>
      </w:pPr>
      <w:bookmarkStart w:id="1858" w:name="_Toc495412541"/>
      <w:r>
        <w:t>General</w:t>
      </w:r>
      <w:bookmarkEnd w:id="1858"/>
    </w:p>
    <w:p w14:paraId="0F62C5DD" w14:textId="0051745D"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D97E6D">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5A2719E" w:rsidR="0011740D" w:rsidRDefault="0011740D" w:rsidP="0011740D">
      <w:pPr>
        <w:pStyle w:val="ListParagraph"/>
        <w:numPr>
          <w:ilvl w:val="0"/>
          <w:numId w:val="47"/>
        </w:numPr>
      </w:pPr>
      <w:r>
        <w:lastRenderedPageBreak/>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D97E6D">
        <w:t>3.17.13.2</w:t>
      </w:r>
      <w:r w:rsidR="00194A04">
        <w:fldChar w:fldCharType="end"/>
      </w:r>
      <w:r w:rsidR="002A24FE" w:rsidRPr="002A24FE">
        <w:t>)</w:t>
      </w:r>
      <w:r>
        <w:t>.</w:t>
      </w:r>
    </w:p>
    <w:p w14:paraId="1A5BE1CF" w14:textId="5D59AE73"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D97E6D">
        <w:t>3.17.13.3</w:t>
      </w:r>
      <w:r w:rsidR="00194A04">
        <w:fldChar w:fldCharType="end"/>
      </w:r>
      <w:r w:rsidR="002A24FE" w:rsidRPr="002A24FE">
        <w:t>).</w:t>
      </w:r>
    </w:p>
    <w:p w14:paraId="4F013A56" w14:textId="1CD9F500" w:rsidR="00401BB5" w:rsidRDefault="00401BB5" w:rsidP="00401BB5">
      <w:pPr>
        <w:pStyle w:val="Heading4"/>
      </w:pPr>
      <w:bookmarkStart w:id="1859" w:name="_Ref493475240"/>
      <w:bookmarkStart w:id="1860" w:name="_Toc495412542"/>
      <w:r>
        <w:t>suppressedInSource value</w:t>
      </w:r>
      <w:bookmarkEnd w:id="1859"/>
      <w:bookmarkEnd w:id="1860"/>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1861" w:name="_Ref493475253"/>
      <w:bookmarkStart w:id="1862" w:name="_Toc495412543"/>
      <w:r>
        <w:t>suppressedExternally value</w:t>
      </w:r>
      <w:bookmarkEnd w:id="1861"/>
      <w:bookmarkEnd w:id="1862"/>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1863" w:name="_Ref493351360"/>
      <w:bookmarkStart w:id="1864" w:name="_Toc495412544"/>
      <w:r>
        <w:t>baselineState property</w:t>
      </w:r>
      <w:bookmarkEnd w:id="1863"/>
      <w:bookmarkEnd w:id="1864"/>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42235AA3"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D97E6D">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6158E7F8"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r w:rsidR="00BA1C8A">
        <w:fldChar w:fldCharType="begin"/>
      </w:r>
      <w:r w:rsidR="00BA1C8A">
        <w:instrText xml:space="preserve"> HYPERLINK \l "AppendixFingerprints" </w:instrText>
      </w:r>
      <w:ins w:id="1865" w:author="Laurence Golding" w:date="2017-10-10T15:25:00Z"/>
      <w:r w:rsidR="00BA1C8A">
        <w:fldChar w:fldCharType="separate"/>
      </w:r>
      <w:r w:rsidRPr="00C6211E">
        <w:rPr>
          <w:rStyle w:val="Hyperlink"/>
        </w:rPr>
        <w:t>Appendix B</w:t>
      </w:r>
      <w:r w:rsidR="00BA1C8A">
        <w:rPr>
          <w:rStyle w:val="Hyperlink"/>
        </w:rPr>
        <w:fldChar w:fldCharType="end"/>
      </w:r>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656D1948" w14:textId="2C793B0C" w:rsidR="006E546E" w:rsidRDefault="006E546E" w:rsidP="006E546E">
      <w:pPr>
        <w:pStyle w:val="Heading3"/>
      </w:pPr>
      <w:bookmarkStart w:id="1866" w:name="_Toc495412545"/>
      <w:r>
        <w:lastRenderedPageBreak/>
        <w:t>fixes property</w:t>
      </w:r>
      <w:bookmarkEnd w:id="1866"/>
    </w:p>
    <w:p w14:paraId="41DB16FF" w14:textId="77AC74F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D97E6D">
        <w:t>3.9</w:t>
      </w:r>
      <w:r>
        <w:fldChar w:fldCharType="end"/>
      </w:r>
      <w:r w:rsidRPr="00E20F80">
        <w:t>) fix objects (§</w:t>
      </w:r>
      <w:r>
        <w:fldChar w:fldCharType="begin"/>
      </w:r>
      <w:r>
        <w:instrText xml:space="preserve"> REF _Ref493477061 \w \h </w:instrText>
      </w:r>
      <w:r>
        <w:fldChar w:fldCharType="separate"/>
      </w:r>
      <w:r w:rsidR="00D97E6D">
        <w:t>3.29</w:t>
      </w:r>
      <w:r>
        <w:fldChar w:fldCharType="end"/>
      </w:r>
      <w:r w:rsidRPr="00E20F80">
        <w:t>).</w:t>
      </w:r>
    </w:p>
    <w:p w14:paraId="42E1D0DE" w14:textId="54DDCACE" w:rsidR="006E546E" w:rsidRDefault="006E546E" w:rsidP="006E546E">
      <w:pPr>
        <w:pStyle w:val="Heading3"/>
      </w:pPr>
      <w:bookmarkStart w:id="1867" w:name="_Toc495412546"/>
      <w:r>
        <w:t>properties property</w:t>
      </w:r>
      <w:bookmarkEnd w:id="1867"/>
    </w:p>
    <w:p w14:paraId="5BBA1AD3" w14:textId="65A9978B"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D97E6D">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1868" w:name="_Ref493426721"/>
      <w:bookmarkStart w:id="1869" w:name="_Toc495412547"/>
      <w:r>
        <w:t>location object</w:t>
      </w:r>
      <w:bookmarkEnd w:id="1868"/>
      <w:bookmarkEnd w:id="1869"/>
    </w:p>
    <w:p w14:paraId="27ED50C0" w14:textId="23D428DC" w:rsidR="006E546E" w:rsidRDefault="006E546E" w:rsidP="006E546E">
      <w:pPr>
        <w:pStyle w:val="Heading3"/>
      </w:pPr>
      <w:bookmarkStart w:id="1870" w:name="_Ref493479281"/>
      <w:bookmarkStart w:id="1871" w:name="_Toc495412548"/>
      <w:r>
        <w:t>General</w:t>
      </w:r>
      <w:bookmarkEnd w:id="1870"/>
      <w:bookmarkEnd w:id="1871"/>
    </w:p>
    <w:p w14:paraId="1D30489B" w14:textId="446024EB"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D97E6D">
        <w:t>3.19</w:t>
      </w:r>
      <w:r>
        <w:fldChar w:fldCharType="end"/>
      </w:r>
      <w:r w:rsidRPr="00180B28">
        <w:t>) of the result, the logical location (§</w:t>
      </w:r>
      <w:r>
        <w:fldChar w:fldCharType="begin"/>
      </w:r>
      <w:r>
        <w:instrText xml:space="preserve"> REF _Ref493404450 \w \h </w:instrText>
      </w:r>
      <w:r>
        <w:fldChar w:fldCharType="separate"/>
      </w:r>
      <w:r w:rsidR="00D97E6D">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02ED6AF"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r w:rsidR="00BA1C8A">
        <w:fldChar w:fldCharType="begin"/>
      </w:r>
      <w:r w:rsidR="00BA1C8A">
        <w:instrText xml:space="preserve"> HYPERLINK \l "AppendixFingerprints" </w:instrText>
      </w:r>
      <w:ins w:id="1872" w:author="Laurence Golding" w:date="2017-10-10T15:25:00Z"/>
      <w:r w:rsidR="00BA1C8A">
        <w:fldChar w:fldCharType="separate"/>
      </w:r>
      <w:r w:rsidRPr="00180B28">
        <w:rPr>
          <w:rStyle w:val="Hyperlink"/>
        </w:rPr>
        <w:t>Appendix B</w:t>
      </w:r>
      <w:r w:rsidR="00BA1C8A">
        <w:rPr>
          <w:rStyle w:val="Hyperlink"/>
        </w:rPr>
        <w:fldChar w:fldCharType="end"/>
      </w:r>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D97E6D">
        <w:t>3.18.5</w:t>
      </w:r>
      <w:r>
        <w:fldChar w:fldCharType="end"/>
      </w:r>
      <w:r w:rsidRPr="00180B28">
        <w:t>) is particularly convenient for fingerprinting.</w:t>
      </w:r>
    </w:p>
    <w:p w14:paraId="638ED7CC" w14:textId="64BD3AA0" w:rsidR="006E546E" w:rsidRDefault="006E546E" w:rsidP="006E546E">
      <w:pPr>
        <w:pStyle w:val="Heading3"/>
      </w:pPr>
      <w:bookmarkStart w:id="1873" w:name="_Ref493478389"/>
      <w:bookmarkStart w:id="1874" w:name="_Toc495412549"/>
      <w:r>
        <w:t>Constraints</w:t>
      </w:r>
      <w:bookmarkEnd w:id="1873"/>
      <w:bookmarkEnd w:id="1874"/>
    </w:p>
    <w:p w14:paraId="4A7EE9DC" w14:textId="11F56A9A"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D97E6D">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D97E6D">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t>
      </w:r>
      <w:r w:rsidRPr="00180B28">
        <w:lastRenderedPageBreak/>
        <w:t xml:space="preserve">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1, "msg": "Uninitialized</w:t>
      </w:r>
      <w:proofErr w:type="gramStart"/>
      <w:r w:rsidR="00732E87">
        <w:rPr>
          <w:rStyle w:val="CODEtemp"/>
        </w:rPr>
        <w:t xml:space="preserve">" </w:t>
      </w:r>
      <w:r w:rsidR="00732E87" w:rsidRPr="00732E87">
        <w:rPr>
          <w:rStyle w:val="CODEtemp"/>
        </w:rPr>
        <w:t>}</w:t>
      </w:r>
      <w:proofErr w:type="gramEnd"/>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1875" w:name="_Ref493424691"/>
      <w:bookmarkStart w:id="1876" w:name="_Toc495412550"/>
      <w:r>
        <w:t>analysisTarget property</w:t>
      </w:r>
      <w:bookmarkEnd w:id="1875"/>
      <w:bookmarkEnd w:id="1876"/>
    </w:p>
    <w:p w14:paraId="4A174E10" w14:textId="2CC00F8A"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D97E6D">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D97E6D">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1877" w:name="_Ref493477623"/>
      <w:bookmarkStart w:id="1878" w:name="_Ref493478351"/>
      <w:bookmarkStart w:id="1879" w:name="_Toc495412551"/>
      <w:r>
        <w:t>resultFile property</w:t>
      </w:r>
      <w:bookmarkEnd w:id="1877"/>
      <w:bookmarkEnd w:id="1878"/>
      <w:bookmarkEnd w:id="1879"/>
    </w:p>
    <w:p w14:paraId="37D40289" w14:textId="0CFD0393"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D97E6D">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D97E6D">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1880" w:name="_Ref493404450"/>
      <w:bookmarkStart w:id="1881" w:name="_Ref493404690"/>
      <w:bookmarkStart w:id="1882" w:name="_Toc495412552"/>
      <w:r>
        <w:t>fullyQualifiedLogicalName property</w:t>
      </w:r>
      <w:bookmarkEnd w:id="1880"/>
      <w:bookmarkEnd w:id="1881"/>
      <w:bookmarkEnd w:id="1882"/>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3A82A372" w:rsidR="00E66E38" w:rsidRDefault="00E66E38" w:rsidP="00E66E38">
      <w:r w:rsidRPr="00E66E38">
        <w:t xml:space="preserve">If the </w:t>
      </w:r>
      <w:proofErr w:type="gramStart"/>
      <w:r w:rsidRPr="00E66E38">
        <w:rPr>
          <w:rStyle w:val="CODEtemp"/>
        </w:rPr>
        <w:t>run.logicalLocations</w:t>
      </w:r>
      <w:proofErr w:type="gramEnd"/>
      <w:r w:rsidRPr="00E66E38">
        <w:t xml:space="preserve"> property (§</w:t>
      </w:r>
      <w:r>
        <w:fldChar w:fldCharType="begin"/>
      </w:r>
      <w:r>
        <w:instrText xml:space="preserve"> REF _Ref493479000 \w \h </w:instrText>
      </w:r>
      <w:r>
        <w:fldChar w:fldCharType="separate"/>
      </w:r>
      <w:r w:rsidR="00D97E6D">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D97E6D">
        <w:t>3.18.6</w:t>
      </w:r>
      <w:r>
        <w:fldChar w:fldCharType="end"/>
      </w:r>
      <w:r w:rsidRPr="00E66E38">
        <w:t>.</w:t>
      </w:r>
    </w:p>
    <w:p w14:paraId="31FDE147" w14:textId="77777777" w:rsidR="00E66E38" w:rsidRDefault="00E66E38" w:rsidP="00BB78A9">
      <w:pPr>
        <w:pStyle w:val="Note"/>
      </w:pPr>
      <w:r>
        <w:lastRenderedPageBreak/>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677E9018"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D97E6D">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1883" w:name="_Ref493404415"/>
      <w:bookmarkStart w:id="1884" w:name="_Toc495412553"/>
      <w:r>
        <w:t>logicalLocationKey property</w:t>
      </w:r>
      <w:bookmarkEnd w:id="1883"/>
      <w:bookmarkEnd w:id="1884"/>
    </w:p>
    <w:p w14:paraId="5CE2EC28" w14:textId="75EA8360"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proofErr w:type="gramStart"/>
      <w:r w:rsidR="00F249F9" w:rsidRPr="00F249F9">
        <w:rPr>
          <w:rStyle w:val="CODEtemp"/>
        </w:rPr>
        <w:t>run.logicalLocations</w:t>
      </w:r>
      <w:proofErr w:type="gramEnd"/>
      <w:r w:rsidR="00F249F9" w:rsidRPr="00F249F9">
        <w:t xml:space="preserve"> object (§</w:t>
      </w:r>
      <w:r w:rsidR="00F249F9">
        <w:fldChar w:fldCharType="begin"/>
      </w:r>
      <w:r w:rsidR="00F249F9">
        <w:instrText xml:space="preserve"> REF _Ref493479448 \w \h </w:instrText>
      </w:r>
      <w:r w:rsidR="00F249F9">
        <w:fldChar w:fldCharType="separate"/>
      </w:r>
      <w:r w:rsidR="00D97E6D">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D97E6D">
        <w:t>3.18.5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lastRenderedPageBreak/>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1885" w:name="_Toc495412554"/>
      <w:r>
        <w:t>decoratedName property</w:t>
      </w:r>
      <w:bookmarkEnd w:id="1885"/>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7947A61D"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D97E6D">
        <w:t>3.18.5</w:t>
      </w:r>
      <w:r>
        <w:fldChar w:fldCharType="end"/>
      </w:r>
      <w:r w:rsidRPr="00365886">
        <w:t xml:space="preserve">) </w:t>
      </w:r>
      <w:r>
        <w:t>also</w:t>
      </w:r>
      <w:r w:rsidRPr="00365886">
        <w:t xml:space="preserve"> be present.</w:t>
      </w:r>
    </w:p>
    <w:p w14:paraId="00ADF0CA" w14:textId="7556D666" w:rsidR="00365886" w:rsidRDefault="00365886" w:rsidP="00365886">
      <w:pPr>
        <w:pStyle w:val="Note"/>
      </w:pPr>
      <w:r>
        <w:t xml:space="preserve">EXAMPLE   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1886" w:name="_Toc495412555"/>
      <w:r>
        <w:t>properties property</w:t>
      </w:r>
      <w:bookmarkEnd w:id="1886"/>
    </w:p>
    <w:p w14:paraId="2CEAC173" w14:textId="7AE2A329"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D97E6D">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1887" w:name="_Ref493477390"/>
      <w:bookmarkStart w:id="1888" w:name="_Ref493478323"/>
      <w:bookmarkStart w:id="1889" w:name="_Ref493478590"/>
      <w:bookmarkStart w:id="1890" w:name="_Toc495412556"/>
      <w:r>
        <w:t>physicalLocation object</w:t>
      </w:r>
      <w:bookmarkEnd w:id="1887"/>
      <w:bookmarkEnd w:id="1888"/>
      <w:bookmarkEnd w:id="1889"/>
      <w:bookmarkEnd w:id="1890"/>
    </w:p>
    <w:p w14:paraId="0B9181AD" w14:textId="12F902F2" w:rsidR="006E546E" w:rsidRDefault="006E546E" w:rsidP="006E546E">
      <w:pPr>
        <w:pStyle w:val="Heading3"/>
      </w:pPr>
      <w:bookmarkStart w:id="1891" w:name="_Toc495412557"/>
      <w:r>
        <w:t>General</w:t>
      </w:r>
      <w:bookmarkEnd w:id="1891"/>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7CEA478C" w14:textId="6069FF08" w:rsidR="006E546E" w:rsidRDefault="006E546E" w:rsidP="006E546E">
      <w:pPr>
        <w:pStyle w:val="Heading3"/>
      </w:pPr>
      <w:bookmarkStart w:id="1892" w:name="_Ref493343236"/>
      <w:bookmarkStart w:id="1893" w:name="_Toc495412558"/>
      <w:r>
        <w:t>uri property</w:t>
      </w:r>
      <w:bookmarkEnd w:id="1892"/>
      <w:bookmarkEnd w:id="1893"/>
    </w:p>
    <w:p w14:paraId="5D69C82C" w14:textId="34FF8F11"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D97E6D">
        <w:t>3.2</w:t>
      </w:r>
      <w:r>
        <w:fldChar w:fldCharType="end"/>
      </w:r>
      <w:r w:rsidRPr="00365886">
        <w:t>).</w:t>
      </w:r>
    </w:p>
    <w:p w14:paraId="40E0A00A" w14:textId="17FA43D7" w:rsidR="00365886" w:rsidRDefault="00365886" w:rsidP="00365886">
      <w:r w:rsidRPr="00365886">
        <w:t>The exceptions are as follows:</w:t>
      </w:r>
    </w:p>
    <w:p w14:paraId="770956CF" w14:textId="30E339E1"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D97E6D">
        <w:t>3.25.10</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D97E6D">
        <w:t>3.25.10</w:t>
      </w:r>
      <w:r>
        <w:fldChar w:fldCharType="end"/>
      </w:r>
      <w:r w:rsidRPr="00124F1F">
        <w:t>.</w:t>
      </w:r>
    </w:p>
    <w:p w14:paraId="79337148" w14:textId="5242DCEC"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D97E6D">
        <w:t>3.26.3</w:t>
      </w:r>
      <w:r>
        <w:fldChar w:fldCharType="end"/>
      </w:r>
      <w:r w:rsidRPr="00124F1F">
        <w:t xml:space="preserve">) which in turn appears as the value of an </w:t>
      </w:r>
      <w:r w:rsidRPr="00124F1F">
        <w:rPr>
          <w:rStyle w:val="CODEtemp"/>
        </w:rPr>
        <w:lastRenderedPageBreak/>
        <w:t>annotatedCodeLocation.annotations</w:t>
      </w:r>
      <w:r w:rsidRPr="00124F1F">
        <w:t xml:space="preserve"> property (§</w:t>
      </w:r>
      <w:r>
        <w:fldChar w:fldCharType="begin"/>
      </w:r>
      <w:r>
        <w:instrText xml:space="preserve"> REF _Ref493488427 \w \h </w:instrText>
      </w:r>
      <w:r>
        <w:fldChar w:fldCharType="separate"/>
      </w:r>
      <w:r w:rsidR="00D97E6D">
        <w:t>3.25.15</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D97E6D">
        <w:t>3.25.15</w:t>
      </w:r>
      <w:r>
        <w:fldChar w:fldCharType="end"/>
      </w:r>
      <w:r w:rsidRPr="00124F1F">
        <w:t>.</w:t>
      </w:r>
    </w:p>
    <w:p w14:paraId="03500782" w14:textId="3DCF2CA4" w:rsidR="00124F1F" w:rsidRDefault="00124F1F" w:rsidP="00124F1F">
      <w:r w:rsidRPr="00124F1F">
        <w:t xml:space="preserve">If the </w:t>
      </w:r>
      <w:proofErr w:type="gramStart"/>
      <w:r w:rsidRPr="00124F1F">
        <w:rPr>
          <w:rStyle w:val="CODEtemp"/>
        </w:rPr>
        <w:t>run.files</w:t>
      </w:r>
      <w:proofErr w:type="gramEnd"/>
      <w:r w:rsidRPr="00124F1F">
        <w:t xml:space="preserve"> property (§</w:t>
      </w:r>
      <w:r>
        <w:fldChar w:fldCharType="begin"/>
      </w:r>
      <w:r>
        <w:instrText xml:space="preserve"> REF _Ref493345118 \w \h </w:instrText>
      </w:r>
      <w:r>
        <w:fldChar w:fldCharType="separate"/>
      </w:r>
      <w:r w:rsidR="00D97E6D">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1894" w:name="_Ref493343237"/>
      <w:bookmarkStart w:id="1895" w:name="_Toc495412559"/>
      <w:r>
        <w:t>uriBaseId property</w:t>
      </w:r>
      <w:bookmarkEnd w:id="1894"/>
      <w:bookmarkEnd w:id="1895"/>
    </w:p>
    <w:p w14:paraId="5D773B93" w14:textId="2F747476" w:rsidR="0013636C" w:rsidRDefault="0013636C" w:rsidP="0013636C">
      <w:r w:rsidRPr="0013636C">
        <w:t xml:space="preserve">If the </w:t>
      </w:r>
      <w:r w:rsidRPr="0013636C">
        <w:rPr>
          <w:rStyle w:val="CODEtemp"/>
        </w:rPr>
        <w:t>uri</w:t>
      </w:r>
      <w:r w:rsidRPr="0013636C">
        <w:t xml:space="preserve"> property (§</w:t>
      </w:r>
      <w:r>
        <w:fldChar w:fldCharType="begin"/>
      </w:r>
      <w:r>
        <w:instrText xml:space="preserve"> REF _Ref493343236 \w \h </w:instrText>
      </w:r>
      <w:r>
        <w:fldChar w:fldCharType="separate"/>
      </w:r>
      <w:r w:rsidR="00D97E6D">
        <w:t>3.19.2</w:t>
      </w:r>
      <w:r>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D97E6D">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1896" w:name="_Ref493509797"/>
      <w:bookmarkStart w:id="1897" w:name="_Toc495412560"/>
      <w:r>
        <w:t>region property</w:t>
      </w:r>
      <w:bookmarkEnd w:id="1896"/>
      <w:bookmarkEnd w:id="1897"/>
    </w:p>
    <w:p w14:paraId="34CA82A6" w14:textId="42FE8A65"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D97E6D">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1898" w:name="_Ref493490350"/>
      <w:bookmarkStart w:id="1899" w:name="_Toc495412561"/>
      <w:r>
        <w:lastRenderedPageBreak/>
        <w:t>region object</w:t>
      </w:r>
      <w:bookmarkEnd w:id="1898"/>
      <w:bookmarkEnd w:id="1899"/>
    </w:p>
    <w:p w14:paraId="5C4DB1F6" w14:textId="0F642D18" w:rsidR="006E546E" w:rsidRDefault="006E546E" w:rsidP="006E546E">
      <w:pPr>
        <w:pStyle w:val="Heading3"/>
      </w:pPr>
      <w:bookmarkStart w:id="1900" w:name="_Toc495412562"/>
      <w:r>
        <w:t>General</w:t>
      </w:r>
      <w:bookmarkEnd w:id="1900"/>
    </w:p>
    <w:p w14:paraId="1122B9E1" w14:textId="7D796E36"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shall be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2D4CA7CE" w:rsidR="003E62A7" w:rsidRDefault="003E62A7" w:rsidP="008651CE">
      <w:pPr>
        <w:pStyle w:val="ListParagraph"/>
        <w:numPr>
          <w:ilvl w:val="0"/>
          <w:numId w:val="16"/>
        </w:numPr>
      </w:pPr>
      <w:r w:rsidRPr="003E62A7">
        <w:t>A text region represents a contiguous range of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17BAD5B8"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D97E6D">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1901" w:name="_Ref493492556"/>
      <w:bookmarkStart w:id="1902" w:name="_Ref493492604"/>
      <w:bookmarkStart w:id="1903" w:name="_Ref493492671"/>
      <w:bookmarkStart w:id="1904" w:name="_Toc495412563"/>
      <w:r>
        <w:t>Text regions</w:t>
      </w:r>
      <w:bookmarkEnd w:id="1901"/>
      <w:bookmarkEnd w:id="1902"/>
      <w:bookmarkEnd w:id="1903"/>
      <w:bookmarkEnd w:id="1904"/>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75A5AECF"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r w:rsidR="00BA1C8A">
        <w:fldChar w:fldCharType="begin"/>
      </w:r>
      <w:r w:rsidR="00BA1C8A">
        <w:instrText xml:space="preserve"> HYPERLINK \l "UNICODE10" </w:instrText>
      </w:r>
      <w:ins w:id="1905" w:author="Laurence Golding" w:date="2017-10-10T15:25:00Z"/>
      <w:r w:rsidR="00BA1C8A">
        <w:fldChar w:fldCharType="separate"/>
      </w:r>
      <w:r w:rsidRPr="003E62A7">
        <w:rPr>
          <w:rStyle w:val="Hyperlink"/>
        </w:rPr>
        <w:t>UNICODE10</w:t>
      </w:r>
      <w:r w:rsidR="00BA1C8A">
        <w:rPr>
          <w:rStyle w:val="Hyperlink"/>
        </w:rPr>
        <w:fldChar w:fldCharType="end"/>
      </w:r>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0987BB33"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D97E6D">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D97E6D">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1DEFFE9B"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D97E6D">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D97E6D">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D97E6D">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lastRenderedPageBreak/>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1906" w:name="_Toc495412564"/>
      <w:r>
        <w:t>Binary regions</w:t>
      </w:r>
      <w:bookmarkEnd w:id="1906"/>
    </w:p>
    <w:p w14:paraId="645A946E" w14:textId="7F62EBCA"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D97E6D">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47DE1941"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D97E6D">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102C1998"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D97E6D">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D97E6D">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D97E6D">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D97E6D">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1907" w:name="_Ref493490565"/>
      <w:bookmarkStart w:id="1908" w:name="_Ref493491243"/>
      <w:bookmarkStart w:id="1909" w:name="_Ref493492406"/>
      <w:bookmarkStart w:id="1910" w:name="_Toc495412565"/>
      <w:r>
        <w:t>startLine property</w:t>
      </w:r>
      <w:bookmarkEnd w:id="1907"/>
      <w:bookmarkEnd w:id="1908"/>
      <w:bookmarkEnd w:id="1909"/>
      <w:bookmarkEnd w:id="1910"/>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lastRenderedPageBreak/>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1911" w:name="_Ref493491260"/>
      <w:bookmarkStart w:id="1912" w:name="_Ref493492414"/>
      <w:bookmarkStart w:id="1913" w:name="_Toc495412566"/>
      <w:r>
        <w:t>startColumn property</w:t>
      </w:r>
      <w:bookmarkEnd w:id="1911"/>
      <w:bookmarkEnd w:id="1912"/>
      <w:bookmarkEnd w:id="1913"/>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248EA214"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D97E6D">
        <w:t>3.20.2</w:t>
      </w:r>
      <w:r>
        <w:fldChar w:fldCharType="end"/>
      </w:r>
      <w:r>
        <w:t>.</w:t>
      </w:r>
    </w:p>
    <w:p w14:paraId="29DFBDCD" w14:textId="49CB3F3F" w:rsidR="006E546E" w:rsidRDefault="006E546E" w:rsidP="006E546E">
      <w:pPr>
        <w:pStyle w:val="Heading3"/>
      </w:pPr>
      <w:bookmarkStart w:id="1914" w:name="_Ref493491334"/>
      <w:bookmarkStart w:id="1915" w:name="_Ref493492422"/>
      <w:bookmarkStart w:id="1916" w:name="_Toc495412567"/>
      <w:r>
        <w:t>endLine property</w:t>
      </w:r>
      <w:bookmarkEnd w:id="1914"/>
      <w:bookmarkEnd w:id="1915"/>
      <w:bookmarkEnd w:id="1916"/>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25AC1201"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D97E6D">
        <w:t>3.20.2</w:t>
      </w:r>
      <w:r>
        <w:fldChar w:fldCharType="end"/>
      </w:r>
      <w:r>
        <w:t>.</w:t>
      </w:r>
    </w:p>
    <w:p w14:paraId="70DC2A2F" w14:textId="6B14264D" w:rsidR="006E546E" w:rsidRDefault="006E546E" w:rsidP="006E546E">
      <w:pPr>
        <w:pStyle w:val="Heading3"/>
      </w:pPr>
      <w:bookmarkStart w:id="1917" w:name="_Ref493491342"/>
      <w:bookmarkStart w:id="1918" w:name="_Ref493492427"/>
      <w:bookmarkStart w:id="1919" w:name="_Toc495412568"/>
      <w:r>
        <w:t>endColumn property</w:t>
      </w:r>
      <w:bookmarkEnd w:id="1917"/>
      <w:bookmarkEnd w:id="1918"/>
      <w:bookmarkEnd w:id="1919"/>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670C8BC0"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D97E6D">
        <w:t>3.20.2</w:t>
      </w:r>
      <w:r>
        <w:fldChar w:fldCharType="end"/>
      </w:r>
      <w:r>
        <w:t>.</w:t>
      </w:r>
    </w:p>
    <w:p w14:paraId="71768405" w14:textId="2CD24091" w:rsidR="006E546E" w:rsidRDefault="006E546E" w:rsidP="006E546E">
      <w:pPr>
        <w:pStyle w:val="Heading3"/>
      </w:pPr>
      <w:bookmarkStart w:id="1920" w:name="_Ref493492251"/>
      <w:bookmarkStart w:id="1921" w:name="_Ref493492981"/>
      <w:bookmarkStart w:id="1922" w:name="_Toc495412569"/>
      <w:r>
        <w:t>offset property</w:t>
      </w:r>
      <w:bookmarkEnd w:id="1920"/>
      <w:bookmarkEnd w:id="1921"/>
      <w:bookmarkEnd w:id="1922"/>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1923" w:name="_Ref493491350"/>
      <w:bookmarkStart w:id="1924" w:name="_Ref493492312"/>
      <w:bookmarkStart w:id="1925" w:name="_Toc495412570"/>
      <w:r>
        <w:t>length property</w:t>
      </w:r>
      <w:bookmarkEnd w:id="1923"/>
      <w:bookmarkEnd w:id="1924"/>
      <w:bookmarkEnd w:id="1925"/>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0CC399F0"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D97E6D">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1926" w:name="_Ref493404505"/>
      <w:bookmarkStart w:id="1927" w:name="_Toc495412571"/>
      <w:r>
        <w:t>logicalLocation object</w:t>
      </w:r>
      <w:bookmarkEnd w:id="1926"/>
      <w:bookmarkEnd w:id="1927"/>
    </w:p>
    <w:p w14:paraId="479717FF" w14:textId="2760154A" w:rsidR="006E546E" w:rsidRDefault="006E546E" w:rsidP="006E546E">
      <w:pPr>
        <w:pStyle w:val="Heading3"/>
      </w:pPr>
      <w:bookmarkStart w:id="1928" w:name="_Toc495412572"/>
      <w:r>
        <w:t>General</w:t>
      </w:r>
      <w:bookmarkEnd w:id="1928"/>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49926EB0"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D97E6D">
        <w:t>3.12.10</w:t>
      </w:r>
      <w:r>
        <w:fldChar w:fldCharType="end"/>
      </w:r>
      <w:r>
        <w:t>).</w:t>
      </w:r>
    </w:p>
    <w:p w14:paraId="70635E46" w14:textId="168F318C" w:rsidR="006E546E" w:rsidRDefault="006E546E" w:rsidP="006E546E">
      <w:pPr>
        <w:pStyle w:val="Heading3"/>
      </w:pPr>
      <w:bookmarkStart w:id="1929" w:name="_Toc495412573"/>
      <w:r>
        <w:lastRenderedPageBreak/>
        <w:t>name property</w:t>
      </w:r>
      <w:bookmarkEnd w:id="1929"/>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1930" w:name="_Toc495412574"/>
      <w:r>
        <w:t>kind property</w:t>
      </w:r>
      <w:bookmarkEnd w:id="1930"/>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1931" w:name="_Toc495412575"/>
      <w:r>
        <w:lastRenderedPageBreak/>
        <w:t>parentKey property</w:t>
      </w:r>
      <w:bookmarkEnd w:id="1931"/>
    </w:p>
    <w:p w14:paraId="765BBE49" w14:textId="3D39A984"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D97E6D">
        <w:t>3.12.10</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1932" w:name="_Ref493427364"/>
      <w:bookmarkStart w:id="1933" w:name="_Toc495412576"/>
      <w:r>
        <w:t>codeFlow object</w:t>
      </w:r>
      <w:bookmarkEnd w:id="1932"/>
      <w:bookmarkEnd w:id="1933"/>
    </w:p>
    <w:p w14:paraId="68EE36AB" w14:textId="336A5D40" w:rsidR="006E546E" w:rsidRDefault="006E546E" w:rsidP="006E546E">
      <w:pPr>
        <w:pStyle w:val="Heading3"/>
      </w:pPr>
      <w:bookmarkStart w:id="1934" w:name="_Toc495412577"/>
      <w:r>
        <w:t>General</w:t>
      </w:r>
      <w:bookmarkEnd w:id="1934"/>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1935" w:name="_Toc495412578"/>
      <w:r>
        <w:t>message property</w:t>
      </w:r>
      <w:bookmarkEnd w:id="1935"/>
    </w:p>
    <w:p w14:paraId="3994B882" w14:textId="07E83794"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ins w:id="1936" w:author="Laurence Golding" w:date="2017-10-10T15:02:00Z">
        <w:r w:rsidR="00E046AD">
          <w:t xml:space="preserve">plain text </w:t>
        </w:r>
      </w:ins>
      <w:r w:rsidRPr="00AD7FD8">
        <w:t>message</w:t>
      </w:r>
      <w:ins w:id="1937" w:author="Laurence Golding" w:date="2017-10-10T15:02:00Z">
        <w:r w:rsidR="00E046AD">
          <w:t xml:space="preserve"> (</w:t>
        </w:r>
        <w:r w:rsidR="00E046AD" w:rsidRPr="00AD1298">
          <w:t>§</w:t>
        </w:r>
        <w:r w:rsidR="00E046AD">
          <w:fldChar w:fldCharType="begin"/>
        </w:r>
        <w:r w:rsidR="00E046AD">
          <w:instrText xml:space="preserve"> REF _Ref495407839 \r \h </w:instrText>
        </w:r>
        <w:r w:rsidR="00E046AD">
          <w:fldChar w:fldCharType="separate"/>
        </w:r>
      </w:ins>
      <w:ins w:id="1938" w:author="Laurence Golding" w:date="2017-10-10T15:25:00Z">
        <w:r w:rsidR="00D97E6D">
          <w:t>3.10.2</w:t>
        </w:r>
      </w:ins>
      <w:ins w:id="1939" w:author="Laurence Golding" w:date="2017-10-10T15:02:00Z">
        <w:r w:rsidR="00E046AD">
          <w:fldChar w:fldCharType="end"/>
        </w:r>
        <w:r w:rsidR="00E046AD">
          <w:t>)</w:t>
        </w:r>
      </w:ins>
      <w:r w:rsidRPr="00AD7FD8">
        <w:t xml:space="preserve"> relevant to the code flow.</w:t>
      </w:r>
    </w:p>
    <w:p w14:paraId="6B2CF899" w14:textId="686E24E5" w:rsidR="006E546E" w:rsidRDefault="006E546E" w:rsidP="006E546E">
      <w:pPr>
        <w:pStyle w:val="Heading3"/>
      </w:pPr>
      <w:bookmarkStart w:id="1940" w:name="_Toc495412579"/>
      <w:r>
        <w:t>locations property</w:t>
      </w:r>
      <w:bookmarkEnd w:id="1940"/>
    </w:p>
    <w:p w14:paraId="648A48EB" w14:textId="53948281"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D97E6D">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1941" w:name="_Toc495412580"/>
      <w:r>
        <w:t>properties property</w:t>
      </w:r>
      <w:bookmarkEnd w:id="1941"/>
    </w:p>
    <w:p w14:paraId="070BA385" w14:textId="7FC78178"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97E6D">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1942" w:name="_Ref493427479"/>
      <w:bookmarkStart w:id="1943" w:name="_Toc495412581"/>
      <w:r>
        <w:t>stack object</w:t>
      </w:r>
      <w:bookmarkEnd w:id="1942"/>
      <w:bookmarkEnd w:id="1943"/>
    </w:p>
    <w:p w14:paraId="5A2500F3" w14:textId="474DE860" w:rsidR="006E546E" w:rsidRDefault="006E546E" w:rsidP="006E546E">
      <w:pPr>
        <w:pStyle w:val="Heading3"/>
      </w:pPr>
      <w:bookmarkStart w:id="1944" w:name="_Toc495412582"/>
      <w:r>
        <w:t>General</w:t>
      </w:r>
      <w:bookmarkEnd w:id="194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945" w:name="_Toc495412583"/>
      <w:r>
        <w:t>message property</w:t>
      </w:r>
      <w:bookmarkEnd w:id="1945"/>
    </w:p>
    <w:p w14:paraId="2BDF4228" w14:textId="6DBD82C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ins w:id="1946" w:author="Laurence Golding" w:date="2017-10-10T15:04:00Z">
        <w:r w:rsidR="00533C30">
          <w:t xml:space="preserve">plain text </w:t>
        </w:r>
        <w:r w:rsidR="00533C30" w:rsidRPr="00AD7FD8">
          <w:t>message</w:t>
        </w:r>
        <w:r w:rsidR="00533C30">
          <w:t xml:space="preserve"> (</w:t>
        </w:r>
        <w:r w:rsidR="00533C30" w:rsidRPr="00AD1298">
          <w:t>§</w:t>
        </w:r>
        <w:r w:rsidR="00533C30">
          <w:fldChar w:fldCharType="begin"/>
        </w:r>
        <w:r w:rsidR="00533C30">
          <w:instrText xml:space="preserve"> REF _Ref495407839 \r \h </w:instrText>
        </w:r>
        <w:r w:rsidR="00533C30">
          <w:fldChar w:fldCharType="separate"/>
        </w:r>
      </w:ins>
      <w:ins w:id="1947" w:author="Laurence Golding" w:date="2017-10-10T15:25:00Z">
        <w:r w:rsidR="00D97E6D">
          <w:t>3.10.2</w:t>
        </w:r>
      </w:ins>
      <w:ins w:id="1948" w:author="Laurence Golding" w:date="2017-10-10T15:04:00Z">
        <w:r w:rsidR="00533C30">
          <w:fldChar w:fldCharType="end"/>
        </w:r>
        <w:r w:rsidR="00533C30">
          <w:t>)</w:t>
        </w:r>
        <w:r w:rsidR="00533C30" w:rsidRPr="00AD7FD8">
          <w:t xml:space="preserve"> </w:t>
        </w:r>
      </w:ins>
      <w:del w:id="1949" w:author="Laurence Golding" w:date="2017-10-10T15:04:00Z">
        <w:r w:rsidRPr="00F41277" w:rsidDel="00533C30">
          <w:delText xml:space="preserve">message </w:delText>
        </w:r>
      </w:del>
      <w:r w:rsidRPr="00F41277">
        <w:t xml:space="preserve">relevant to </w:t>
      </w:r>
      <w:del w:id="1950" w:author="Laurence Golding" w:date="2017-10-10T15:04:00Z">
        <w:r w:rsidRPr="00F41277" w:rsidDel="00533C30">
          <w:delText xml:space="preserve">this </w:delText>
        </w:r>
      </w:del>
      <w:ins w:id="1951" w:author="Laurence Golding" w:date="2017-10-10T15:04:00Z">
        <w:r w:rsidR="00533C30">
          <w:t>the</w:t>
        </w:r>
        <w:r w:rsidR="00533C30" w:rsidRPr="00F41277">
          <w:t xml:space="preserve"> </w:t>
        </w:r>
      </w:ins>
      <w:r w:rsidRPr="00F41277">
        <w:t>call stack.</w:t>
      </w:r>
    </w:p>
    <w:p w14:paraId="6A64F276" w14:textId="57CA7562" w:rsidR="006E546E" w:rsidRDefault="006E546E" w:rsidP="006E546E">
      <w:pPr>
        <w:pStyle w:val="Heading3"/>
      </w:pPr>
      <w:bookmarkStart w:id="1952" w:name="_Toc495412584"/>
      <w:r>
        <w:t>frames property</w:t>
      </w:r>
      <w:bookmarkEnd w:id="1952"/>
    </w:p>
    <w:p w14:paraId="469B2FA7" w14:textId="508608D0"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D97E6D">
        <w:t>3.24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lastRenderedPageBreak/>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1953" w:name="_Toc495412585"/>
      <w:r>
        <w:t>properties property</w:t>
      </w:r>
      <w:bookmarkEnd w:id="1953"/>
    </w:p>
    <w:p w14:paraId="48B11B8A" w14:textId="2708051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97E6D">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1954" w:name="_Ref493494398"/>
      <w:bookmarkStart w:id="1955" w:name="_Toc495412586"/>
      <w:r>
        <w:t>stackFrame object</w:t>
      </w:r>
      <w:bookmarkEnd w:id="1954"/>
      <w:bookmarkEnd w:id="1955"/>
    </w:p>
    <w:p w14:paraId="440DEBE2" w14:textId="2D9664B2" w:rsidR="006E546E" w:rsidRDefault="006E546E" w:rsidP="006E546E">
      <w:pPr>
        <w:pStyle w:val="Heading3"/>
      </w:pPr>
      <w:bookmarkStart w:id="1956" w:name="_Toc495412587"/>
      <w:r>
        <w:t>General</w:t>
      </w:r>
      <w:bookmarkEnd w:id="1956"/>
    </w:p>
    <w:p w14:paraId="7DA1CA9D" w14:textId="1C74B561"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D97E6D">
        <w:t>3.23</w:t>
      </w:r>
      <w:r>
        <w:fldChar w:fldCharType="end"/>
      </w:r>
      <w:r w:rsidRPr="00F41277">
        <w:t>).</w:t>
      </w:r>
    </w:p>
    <w:p w14:paraId="31AEBDA0" w14:textId="0547366C" w:rsidR="006E546E" w:rsidRDefault="006E546E" w:rsidP="006E546E">
      <w:pPr>
        <w:pStyle w:val="Heading3"/>
      </w:pPr>
      <w:bookmarkStart w:id="1957" w:name="_Toc495412588"/>
      <w:r>
        <w:t>message property</w:t>
      </w:r>
      <w:bookmarkEnd w:id="1957"/>
    </w:p>
    <w:p w14:paraId="17FF8954" w14:textId="0DBC0A30"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ins w:id="1958" w:author="Laurence Golding" w:date="2017-10-10T15:05:00Z">
        <w:r w:rsidR="00BF3F85">
          <w:t xml:space="preserve">plain text </w:t>
        </w:r>
        <w:r w:rsidR="00BF3F85" w:rsidRPr="00AD7FD8">
          <w:t>message</w:t>
        </w:r>
        <w:r w:rsidR="00BF3F85">
          <w:t xml:space="preserve"> (</w:t>
        </w:r>
        <w:r w:rsidR="00BF3F85" w:rsidRPr="00AD1298">
          <w:t>§</w:t>
        </w:r>
        <w:r w:rsidR="00BF3F85">
          <w:fldChar w:fldCharType="begin"/>
        </w:r>
        <w:r w:rsidR="00BF3F85">
          <w:instrText xml:space="preserve"> REF _Ref495407839 \r \h </w:instrText>
        </w:r>
        <w:r w:rsidR="00BF3F85">
          <w:fldChar w:fldCharType="separate"/>
        </w:r>
      </w:ins>
      <w:ins w:id="1959" w:author="Laurence Golding" w:date="2017-10-10T15:25:00Z">
        <w:r w:rsidR="00D97E6D">
          <w:t>3.10.2</w:t>
        </w:r>
      </w:ins>
      <w:ins w:id="1960" w:author="Laurence Golding" w:date="2017-10-10T15:05:00Z">
        <w:r w:rsidR="00BF3F85">
          <w:fldChar w:fldCharType="end"/>
        </w:r>
        <w:r w:rsidR="00BF3F85">
          <w:t>)</w:t>
        </w:r>
        <w:r w:rsidR="00BF3F85" w:rsidRPr="00AD7FD8">
          <w:t xml:space="preserve"> </w:t>
        </w:r>
      </w:ins>
      <w:del w:id="1961" w:author="Laurence Golding" w:date="2017-10-10T15:05:00Z">
        <w:r w:rsidRPr="00F41277" w:rsidDel="00BF3F85">
          <w:delText xml:space="preserve">message </w:delText>
        </w:r>
      </w:del>
      <w:r w:rsidRPr="00F41277">
        <w:t>relevant to th</w:t>
      </w:r>
      <w:ins w:id="1962" w:author="Laurence Golding" w:date="2017-10-10T15:05:00Z">
        <w:r w:rsidR="00BF3F85">
          <w:t>e</w:t>
        </w:r>
      </w:ins>
      <w:del w:id="1963" w:author="Laurence Golding" w:date="2017-10-10T15:05:00Z">
        <w:r w:rsidRPr="00F41277" w:rsidDel="00BF3F85">
          <w:delText>is</w:delText>
        </w:r>
      </w:del>
      <w:r w:rsidRPr="00F41277">
        <w:t xml:space="preserve"> stack frame</w:t>
      </w:r>
      <w:r>
        <w:t>.</w:t>
      </w:r>
    </w:p>
    <w:p w14:paraId="0769FA03" w14:textId="4DF64F2B" w:rsidR="006E546E" w:rsidRDefault="006E546E" w:rsidP="006E546E">
      <w:pPr>
        <w:pStyle w:val="Heading3"/>
      </w:pPr>
      <w:bookmarkStart w:id="1964" w:name="_Ref493494583"/>
      <w:bookmarkStart w:id="1965" w:name="_Ref493494807"/>
      <w:bookmarkStart w:id="1966" w:name="_Toc495412589"/>
      <w:r>
        <w:t>uri property</w:t>
      </w:r>
      <w:bookmarkEnd w:id="1964"/>
      <w:bookmarkEnd w:id="1965"/>
      <w:bookmarkEnd w:id="1966"/>
    </w:p>
    <w:p w14:paraId="7D47F29E" w14:textId="76DA5597"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uri</w:t>
      </w:r>
      <w:r w:rsidRPr="00F41277">
        <w:t xml:space="preserve"> whose value is a string containing </w:t>
      </w:r>
      <w:r>
        <w:t>a valid</w:t>
      </w:r>
      <w:r w:rsidRPr="00F41277">
        <w:t xml:space="preserve"> URI</w:t>
      </w:r>
      <w:r>
        <w:t xml:space="preserve"> (</w:t>
      </w:r>
      <w:r w:rsidRPr="00F41277">
        <w:t>§</w:t>
      </w:r>
      <w:r>
        <w:fldChar w:fldCharType="begin"/>
      </w:r>
      <w:r>
        <w:instrText xml:space="preserve"> REF _Ref493342422 \w \h </w:instrText>
      </w:r>
      <w:r>
        <w:fldChar w:fldCharType="separate"/>
      </w:r>
      <w:r w:rsidR="00D97E6D">
        <w:t>3.2</w:t>
      </w:r>
      <w:r>
        <w:fldChar w:fldCharType="end"/>
      </w:r>
      <w:r>
        <w:t>)</w:t>
      </w:r>
      <w:r w:rsidRPr="00F41277">
        <w:t xml:space="preserve"> of the source code file to which this stack frame refers.</w:t>
      </w:r>
    </w:p>
    <w:p w14:paraId="1E75C571" w14:textId="48222ED5" w:rsidR="006E546E" w:rsidRDefault="006E546E" w:rsidP="006E546E">
      <w:pPr>
        <w:pStyle w:val="Heading3"/>
      </w:pPr>
      <w:bookmarkStart w:id="1967" w:name="_Toc495412590"/>
      <w:r>
        <w:t>uriBaseId property</w:t>
      </w:r>
      <w:bookmarkEnd w:id="1967"/>
    </w:p>
    <w:p w14:paraId="191477D7" w14:textId="2E7BDD78" w:rsidR="00F41277" w:rsidRDefault="00F41277" w:rsidP="00F41277">
      <w:r>
        <w:t xml:space="preserve">If the </w:t>
      </w:r>
      <w:r w:rsidRPr="00F41277">
        <w:rPr>
          <w:rStyle w:val="CODEtemp"/>
        </w:rPr>
        <w:t>uri</w:t>
      </w:r>
      <w:r>
        <w:t xml:space="preserve"> property (§</w:t>
      </w:r>
      <w:r>
        <w:fldChar w:fldCharType="begin"/>
      </w:r>
      <w:r>
        <w:instrText xml:space="preserve"> REF _Ref493494583 \w \h </w:instrText>
      </w:r>
      <w:r>
        <w:fldChar w:fldCharType="separate"/>
      </w:r>
      <w:r w:rsidR="00D97E6D">
        <w:t>3.24.3</w:t>
      </w:r>
      <w:r>
        <w:fldChar w:fldCharType="end"/>
      </w:r>
      <w:r>
        <w:t xml:space="preserve">) is present and contains a relative URI, then the </w:t>
      </w:r>
      <w:r w:rsidRPr="00F41277">
        <w:rPr>
          <w:rStyle w:val="CODEtemp"/>
        </w:rPr>
        <w:t>stackFrame</w:t>
      </w:r>
      <w:r>
        <w:t xml:space="preserve"> object </w:t>
      </w:r>
      <w:r w:rsidRPr="00F41277">
        <w:rPr>
          <w:b/>
        </w:rPr>
        <w:t>MAY</w:t>
      </w:r>
      <w:r>
        <w:t xml:space="preserve"> contain a property named </w:t>
      </w:r>
      <w:r w:rsidRPr="00F41277">
        <w:rPr>
          <w:rStyle w:val="CODEtemp"/>
        </w:rPr>
        <w:t>uriBaseId</w:t>
      </w:r>
      <w:r>
        <w:t xml:space="preserve"> whose value is a string containing a URI base id (§5.3) which indirectly specifies the absolute URI with respect to which </w:t>
      </w:r>
      <w:r w:rsidRPr="00F41277">
        <w:rPr>
          <w:rStyle w:val="CODEtemp"/>
        </w:rPr>
        <w:t>uri</w:t>
      </w:r>
      <w:r>
        <w:t xml:space="preserve"> </w:t>
      </w:r>
      <w:r w:rsidRPr="00F41277">
        <w:rPr>
          <w:b/>
        </w:rPr>
        <w:t>SHALL</w:t>
      </w:r>
      <w:r>
        <w:t xml:space="preserve"> be interpreted.</w:t>
      </w:r>
    </w:p>
    <w:p w14:paraId="4146369E" w14:textId="049F20F8" w:rsidR="00F41277" w:rsidRPr="00F41277" w:rsidRDefault="00F41277" w:rsidP="00F41277">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626B72D3" w14:textId="77777777" w:rsidR="00F41277" w:rsidRPr="00F41277" w:rsidRDefault="00F41277" w:rsidP="00F41277"/>
    <w:p w14:paraId="271B5716" w14:textId="68D59A84" w:rsidR="006E546E" w:rsidRDefault="006E546E" w:rsidP="006E546E">
      <w:pPr>
        <w:pStyle w:val="Heading3"/>
      </w:pPr>
      <w:bookmarkStart w:id="1968" w:name="_Ref493495170"/>
      <w:bookmarkStart w:id="1969" w:name="_Toc495412591"/>
      <w:r>
        <w:t>line property</w:t>
      </w:r>
      <w:bookmarkEnd w:id="1968"/>
      <w:bookmarkEnd w:id="1969"/>
    </w:p>
    <w:p w14:paraId="7831BBB2" w14:textId="5CAEC1A0" w:rsidR="00F41277" w:rsidRDefault="00F41277" w:rsidP="00F41277">
      <w:r>
        <w:t xml:space="preserve">A </w:t>
      </w:r>
      <w:r w:rsidRPr="00F41277">
        <w:rPr>
          <w:rStyle w:val="CODEtemp"/>
        </w:rPr>
        <w:t>stackFrame</w:t>
      </w:r>
      <w:r>
        <w:t xml:space="preserve"> object </w:t>
      </w:r>
      <w:r w:rsidRPr="00F41277">
        <w:rPr>
          <w:b/>
        </w:rPr>
        <w:t>MAY</w:t>
      </w:r>
      <w:r>
        <w:t xml:space="preserve"> contain a property named </w:t>
      </w:r>
      <w:r w:rsidRPr="00F41277">
        <w:rPr>
          <w:rStyle w:val="CODEtemp"/>
        </w:rPr>
        <w:t>line</w:t>
      </w:r>
      <w:r>
        <w:t xml:space="preserve"> whose value is an integer containing the 1-based line number within the file specified by </w:t>
      </w:r>
      <w:r w:rsidRPr="00F41277">
        <w:rPr>
          <w:rStyle w:val="CODEtemp"/>
        </w:rPr>
        <w:t>uri</w:t>
      </w:r>
      <w:r>
        <w:t xml:space="preserve"> (§</w:t>
      </w:r>
      <w:r>
        <w:fldChar w:fldCharType="begin"/>
      </w:r>
      <w:r>
        <w:instrText xml:space="preserve"> REF _Ref493494807 \w \h </w:instrText>
      </w:r>
      <w:r>
        <w:fldChar w:fldCharType="separate"/>
      </w:r>
      <w:r w:rsidR="00D97E6D">
        <w:t>3.24.3</w:t>
      </w:r>
      <w:r>
        <w:fldChar w:fldCharType="end"/>
      </w:r>
      <w:r>
        <w:t>) to which this stack frame refers.</w:t>
      </w:r>
    </w:p>
    <w:p w14:paraId="65959A02" w14:textId="766CFF91" w:rsidR="00F41277" w:rsidRPr="00F41277" w:rsidRDefault="00F41277" w:rsidP="00F41277">
      <w:r>
        <w:t xml:space="preserve">If the </w:t>
      </w:r>
      <w:r w:rsidRPr="00F41277">
        <w:rPr>
          <w:rStyle w:val="CODEtemp"/>
        </w:rPr>
        <w:t>uri</w:t>
      </w:r>
      <w:r>
        <w:t xml:space="preserve"> property is absent, the </w:t>
      </w:r>
      <w:r w:rsidRPr="00F41277">
        <w:rPr>
          <w:rStyle w:val="CODEtemp"/>
        </w:rPr>
        <w:t>line</w:t>
      </w:r>
      <w:r>
        <w:t xml:space="preserve"> property </w:t>
      </w:r>
      <w:r w:rsidRPr="00F41277">
        <w:rPr>
          <w:b/>
        </w:rPr>
        <w:t>SHALL</w:t>
      </w:r>
      <w:r>
        <w:t xml:space="preserve"> be absent.</w:t>
      </w:r>
    </w:p>
    <w:p w14:paraId="1BA0C033" w14:textId="286EC099" w:rsidR="006E546E" w:rsidRDefault="006E546E" w:rsidP="006E546E">
      <w:pPr>
        <w:pStyle w:val="Heading3"/>
      </w:pPr>
      <w:bookmarkStart w:id="1970" w:name="_Toc495412592"/>
      <w:r>
        <w:t>column property</w:t>
      </w:r>
      <w:bookmarkEnd w:id="1970"/>
    </w:p>
    <w:p w14:paraId="43B1E86B" w14:textId="39770FCE" w:rsidR="000514EF" w:rsidRDefault="000514EF" w:rsidP="000514EF">
      <w:r>
        <w:t xml:space="preserve">A </w:t>
      </w:r>
      <w:r w:rsidRPr="00E66BA0">
        <w:rPr>
          <w:rStyle w:val="CODEtemp"/>
        </w:rPr>
        <w:t>stackFrame</w:t>
      </w:r>
      <w:r>
        <w:t xml:space="preserve"> object </w:t>
      </w:r>
      <w:r w:rsidR="00E66BA0" w:rsidRPr="00E66BA0">
        <w:rPr>
          <w:b/>
        </w:rPr>
        <w:t>MAY</w:t>
      </w:r>
      <w:r w:rsidR="00E66BA0">
        <w:t xml:space="preserve"> </w:t>
      </w:r>
      <w:r>
        <w:t xml:space="preserve">contain a property named </w:t>
      </w:r>
      <w:r w:rsidRPr="00E66BA0">
        <w:rPr>
          <w:rStyle w:val="CODEtemp"/>
        </w:rPr>
        <w:t>column</w:t>
      </w:r>
      <w:r>
        <w:t xml:space="preserve"> whose value is an integer representing the 1-based column number within the line specified by </w:t>
      </w:r>
      <w:r w:rsidRPr="00E66BA0">
        <w:rPr>
          <w:rStyle w:val="CODEtemp"/>
        </w:rPr>
        <w:t>line</w:t>
      </w:r>
      <w:r>
        <w:t xml:space="preserve"> (§</w:t>
      </w:r>
      <w:r w:rsidR="00E66BA0">
        <w:fldChar w:fldCharType="begin"/>
      </w:r>
      <w:r w:rsidR="00E66BA0">
        <w:instrText xml:space="preserve"> REF _Ref493495170 \w \h </w:instrText>
      </w:r>
      <w:r w:rsidR="00E66BA0">
        <w:fldChar w:fldCharType="separate"/>
      </w:r>
      <w:r w:rsidR="00D97E6D">
        <w:t>3.24.5</w:t>
      </w:r>
      <w:r w:rsidR="00E66BA0">
        <w:fldChar w:fldCharType="end"/>
      </w:r>
      <w:r>
        <w:t>) to which this stack frame refers.</w:t>
      </w:r>
    </w:p>
    <w:p w14:paraId="3BDF7716" w14:textId="06C6E2FE" w:rsidR="000514EF" w:rsidRPr="000514EF" w:rsidRDefault="000514EF" w:rsidP="000514EF">
      <w:r>
        <w:t xml:space="preserve">If the </w:t>
      </w:r>
      <w:r w:rsidRPr="00E66BA0">
        <w:rPr>
          <w:rStyle w:val="CODEtemp"/>
        </w:rPr>
        <w:t>line</w:t>
      </w:r>
      <w:r>
        <w:t xml:space="preserve"> property is absent, the </w:t>
      </w:r>
      <w:r w:rsidRPr="00E66BA0">
        <w:rPr>
          <w:rStyle w:val="CODEtemp"/>
        </w:rPr>
        <w:t>column</w:t>
      </w:r>
      <w:r>
        <w:t xml:space="preserve"> property </w:t>
      </w:r>
      <w:r w:rsidR="00E66BA0" w:rsidRPr="00E66BA0">
        <w:rPr>
          <w:b/>
        </w:rPr>
        <w:t>SHALL</w:t>
      </w:r>
      <w:r w:rsidR="00E66BA0">
        <w:t xml:space="preserve"> </w:t>
      </w:r>
      <w:r>
        <w:t>be absent.</w:t>
      </w:r>
    </w:p>
    <w:p w14:paraId="4ABAFAEB" w14:textId="3F4745DB" w:rsidR="006E546E" w:rsidRDefault="006E546E" w:rsidP="006E546E">
      <w:pPr>
        <w:pStyle w:val="Heading3"/>
      </w:pPr>
      <w:bookmarkStart w:id="1971" w:name="_Toc495412593"/>
      <w:r>
        <w:t>module property</w:t>
      </w:r>
      <w:bookmarkEnd w:id="197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972" w:name="_Toc495412594"/>
      <w:r>
        <w:lastRenderedPageBreak/>
        <w:t>threadId property</w:t>
      </w:r>
      <w:bookmarkEnd w:id="197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1973" w:name="_Ref493495527"/>
      <w:bookmarkStart w:id="1974" w:name="_Toc495412595"/>
      <w:r>
        <w:t>fullyQualifiedLogicalName property</w:t>
      </w:r>
      <w:bookmarkEnd w:id="1973"/>
      <w:bookmarkEnd w:id="1974"/>
    </w:p>
    <w:p w14:paraId="6E141375" w14:textId="2D2E3A4A"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D97E6D">
        <w:t>3.18.5</w:t>
      </w:r>
      <w:r>
        <w:fldChar w:fldCharType="end"/>
      </w:r>
      <w:r>
        <w:t xml:space="preserve"> for examples.</w:t>
      </w:r>
    </w:p>
    <w:p w14:paraId="68A6E8A8" w14:textId="48D7F8D3" w:rsidR="00E66BA0" w:rsidRPr="00E66BA0" w:rsidRDefault="00E06227" w:rsidP="00E06227">
      <w:r>
        <w:t xml:space="preserve">If the </w:t>
      </w:r>
      <w:proofErr w:type="gramStart"/>
      <w:r w:rsidRPr="00E06227">
        <w:rPr>
          <w:rStyle w:val="CODEtemp"/>
        </w:rPr>
        <w:t>run.logicalLocations</w:t>
      </w:r>
      <w:proofErr w:type="gramEnd"/>
      <w:r>
        <w:t xml:space="preserve"> property (§</w:t>
      </w:r>
      <w:r>
        <w:fldChar w:fldCharType="begin"/>
      </w:r>
      <w:r>
        <w:instrText xml:space="preserve"> REF _Ref493479000 \w \h </w:instrText>
      </w:r>
      <w:r>
        <w:fldChar w:fldCharType="separate"/>
      </w:r>
      <w:r w:rsidR="00D97E6D">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D97E6D">
        <w:t>3.24.10</w:t>
      </w:r>
      <w:r>
        <w:fldChar w:fldCharType="end"/>
      </w:r>
      <w:r>
        <w:t>.</w:t>
      </w:r>
    </w:p>
    <w:p w14:paraId="588EBC73" w14:textId="7961EC10" w:rsidR="006E546E" w:rsidRDefault="006E546E" w:rsidP="006E546E">
      <w:pPr>
        <w:pStyle w:val="Heading3"/>
      </w:pPr>
      <w:bookmarkStart w:id="1975" w:name="_Ref493495433"/>
      <w:bookmarkStart w:id="1976" w:name="_Toc495412596"/>
      <w:r>
        <w:t>logicalLocationKey property</w:t>
      </w:r>
      <w:bookmarkEnd w:id="1975"/>
      <w:bookmarkEnd w:id="1976"/>
    </w:p>
    <w:p w14:paraId="3CAA094A" w14:textId="5BD65808"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proofErr w:type="gramStart"/>
      <w:r w:rsidRPr="00E06227">
        <w:rPr>
          <w:rStyle w:val="CODEtemp"/>
        </w:rPr>
        <w:t>run.logicalLocations</w:t>
      </w:r>
      <w:proofErr w:type="gramEnd"/>
      <w:r w:rsidRPr="00E06227">
        <w:t xml:space="preserve"> object (§</w:t>
      </w:r>
      <w:r>
        <w:fldChar w:fldCharType="begin"/>
      </w:r>
      <w:r>
        <w:instrText xml:space="preserve"> REF _Ref493479000 \w \h </w:instrText>
      </w:r>
      <w:r>
        <w:fldChar w:fldCharType="separate"/>
      </w:r>
      <w:r w:rsidR="00D97E6D">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D97E6D">
        <w:t>3.24.9</w:t>
      </w:r>
      <w:r>
        <w:fldChar w:fldCharType="end"/>
      </w:r>
      <w:r w:rsidR="001A79B6">
        <w:t>).</w:t>
      </w:r>
    </w:p>
    <w:p w14:paraId="35FDA6BB" w14:textId="4C011CD3" w:rsidR="001A79B6" w:rsidRDefault="001A79B6" w:rsidP="001A79B6">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57FAEFB7" w14:textId="77777777" w:rsidR="001A79B6" w:rsidRPr="00E06227" w:rsidRDefault="001A79B6" w:rsidP="00E06227"/>
    <w:p w14:paraId="3B36F26A" w14:textId="2244D251" w:rsidR="006E546E" w:rsidRDefault="006E546E" w:rsidP="006E546E">
      <w:pPr>
        <w:pStyle w:val="Heading3"/>
      </w:pPr>
      <w:bookmarkStart w:id="1977" w:name="_Toc495412597"/>
      <w:r>
        <w:t>address property</w:t>
      </w:r>
      <w:bookmarkEnd w:id="1977"/>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978" w:name="_Toc495412598"/>
      <w:r>
        <w:t>offset property</w:t>
      </w:r>
      <w:bookmarkEnd w:id="1978"/>
    </w:p>
    <w:p w14:paraId="703969C1" w14:textId="71189A4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4D93124A" w14:textId="4D26B690" w:rsidR="006E546E" w:rsidRDefault="006E546E" w:rsidP="006E546E">
      <w:pPr>
        <w:pStyle w:val="Heading3"/>
      </w:pPr>
      <w:bookmarkStart w:id="1979" w:name="_Toc495412599"/>
      <w:r>
        <w:t>parameters property</w:t>
      </w:r>
      <w:bookmarkEnd w:id="1979"/>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1980" w:name="_Toc495412600"/>
      <w:r>
        <w:t>properties property</w:t>
      </w:r>
      <w:bookmarkEnd w:id="1980"/>
    </w:p>
    <w:p w14:paraId="4545F168" w14:textId="0AEF5B4A"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D97E6D">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1981" w:name="_Ref493427581"/>
      <w:bookmarkStart w:id="1982" w:name="_Ref493427754"/>
      <w:bookmarkStart w:id="1983" w:name="_Toc495412601"/>
      <w:r>
        <w:t>annotatedCodeLocation object</w:t>
      </w:r>
      <w:bookmarkEnd w:id="1981"/>
      <w:bookmarkEnd w:id="1982"/>
      <w:bookmarkEnd w:id="1983"/>
    </w:p>
    <w:p w14:paraId="6AFFA125" w14:textId="72CDB951" w:rsidR="006E546E" w:rsidRDefault="006E546E" w:rsidP="006E546E">
      <w:pPr>
        <w:pStyle w:val="Heading3"/>
      </w:pPr>
      <w:bookmarkStart w:id="1984" w:name="_Toc495412602"/>
      <w:r>
        <w:t>General</w:t>
      </w:r>
      <w:bookmarkEnd w:id="1984"/>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1985" w:name="_Toc495412603"/>
      <w:r>
        <w:lastRenderedPageBreak/>
        <w:t>step property</w:t>
      </w:r>
      <w:bookmarkEnd w:id="1985"/>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77777777" w:rsidR="00A91CEB" w:rsidRDefault="00A91CEB" w:rsidP="003D6897">
      <w:pPr>
        <w:pStyle w:val="Note"/>
      </w:pPr>
      <w:r>
        <w:t>NOTE   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1986" w:name="_Ref493497783"/>
      <w:bookmarkStart w:id="1987" w:name="_Ref493499799"/>
      <w:bookmarkStart w:id="1988" w:name="_Toc495412604"/>
      <w:r>
        <w:t>physicalLocation property</w:t>
      </w:r>
      <w:bookmarkEnd w:id="1986"/>
      <w:bookmarkEnd w:id="1987"/>
      <w:bookmarkEnd w:id="1988"/>
    </w:p>
    <w:p w14:paraId="4354E1E2" w14:textId="2D84BCD3"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D97E6D">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475AB03C" w:rsid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D97E6D">
        <w:t>3.22</w:t>
      </w:r>
      <w:r>
        <w:fldChar w:fldCharType="end"/>
      </w:r>
      <w:r>
        <w:t xml:space="preserve">), the value of the </w:t>
      </w:r>
      <w:r w:rsidRPr="003D6897">
        <w:rPr>
          <w:rStyle w:val="CODEtemp"/>
        </w:rPr>
        <w:t>kind</w:t>
      </w:r>
      <w:r>
        <w:t xml:space="preserve"> property (§</w:t>
      </w:r>
      <w:r>
        <w:fldChar w:fldCharType="begin"/>
      </w:r>
      <w:r>
        <w:instrText xml:space="preserve"> REF _Ref493497656 \w \h </w:instrText>
      </w:r>
      <w:r>
        <w:fldChar w:fldCharType="separate"/>
      </w:r>
      <w:r w:rsidR="00D97E6D">
        <w:t>3.25.9</w:t>
      </w:r>
      <w:r>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1989" w:name="_Ref493498084"/>
      <w:bookmarkStart w:id="1990" w:name="_Toc495412605"/>
      <w:r>
        <w:t>fullyQualifiedLogicalName property</w:t>
      </w:r>
      <w:bookmarkEnd w:id="1989"/>
      <w:bookmarkEnd w:id="1990"/>
    </w:p>
    <w:p w14:paraId="628A73C1" w14:textId="1254F962"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D97E6D">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D97E6D">
        <w:t>3.18.5</w:t>
      </w:r>
      <w:r>
        <w:fldChar w:fldCharType="end"/>
      </w:r>
      <w:r>
        <w:t xml:space="preserve"> for examples.</w:t>
      </w:r>
    </w:p>
    <w:p w14:paraId="7A75113A" w14:textId="07B9B223" w:rsidR="003D6897" w:rsidRPr="003D6897" w:rsidRDefault="003D6897" w:rsidP="003D6897">
      <w:r>
        <w:t xml:space="preserve">If the </w:t>
      </w:r>
      <w:proofErr w:type="gramStart"/>
      <w:r w:rsidRPr="003D6897">
        <w:rPr>
          <w:rStyle w:val="CODEtemp"/>
        </w:rPr>
        <w:t>run.logicalLocations</w:t>
      </w:r>
      <w:proofErr w:type="gramEnd"/>
      <w:r>
        <w:t xml:space="preserve"> property (§</w:t>
      </w:r>
      <w:r>
        <w:fldChar w:fldCharType="begin"/>
      </w:r>
      <w:r>
        <w:instrText xml:space="preserve"> REF _Ref493479000 \w \h </w:instrText>
      </w:r>
      <w:r>
        <w:fldChar w:fldCharType="separate"/>
      </w:r>
      <w:r w:rsidR="00D97E6D">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D97E6D">
        <w:t>3.25.5</w:t>
      </w:r>
      <w:r>
        <w:fldChar w:fldCharType="end"/>
      </w:r>
      <w:r>
        <w:t>.</w:t>
      </w:r>
    </w:p>
    <w:p w14:paraId="2908524E" w14:textId="2CB47E17" w:rsidR="006E546E" w:rsidRDefault="006E546E" w:rsidP="006E546E">
      <w:pPr>
        <w:pStyle w:val="Heading3"/>
      </w:pPr>
      <w:bookmarkStart w:id="1991" w:name="_Ref493497988"/>
      <w:bookmarkStart w:id="1992" w:name="_Toc495412606"/>
      <w:r>
        <w:t>logicalLocationKey property</w:t>
      </w:r>
      <w:bookmarkEnd w:id="1991"/>
      <w:bookmarkEnd w:id="1992"/>
    </w:p>
    <w:p w14:paraId="2355FA25" w14:textId="57C93D59"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proofErr w:type="gramStart"/>
      <w:r w:rsidRPr="00132810">
        <w:rPr>
          <w:rStyle w:val="CODEtemp"/>
        </w:rPr>
        <w:t>run.logicalLocations</w:t>
      </w:r>
      <w:proofErr w:type="gramEnd"/>
      <w:r w:rsidRPr="00132810">
        <w:t xml:space="preserve"> object (§</w:t>
      </w:r>
      <w:r>
        <w:fldChar w:fldCharType="begin"/>
      </w:r>
      <w:r>
        <w:instrText xml:space="preserve"> REF _Ref493479000 \w \h </w:instrText>
      </w:r>
      <w:r>
        <w:fldChar w:fldCharType="separate"/>
      </w:r>
      <w:r w:rsidR="00D97E6D">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D97E6D">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lastRenderedPageBreak/>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1993" w:name="_Toc495412607"/>
      <w:r>
        <w:t>module property</w:t>
      </w:r>
      <w:bookmarkEnd w:id="1993"/>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1994" w:name="_Toc495412608"/>
      <w:r>
        <w:t>threadId property</w:t>
      </w:r>
      <w:bookmarkEnd w:id="1994"/>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1995" w:name="_Toc495412609"/>
      <w:r>
        <w:t>message property</w:t>
      </w:r>
      <w:bookmarkEnd w:id="1995"/>
    </w:p>
    <w:p w14:paraId="1776048E" w14:textId="5B16A3C1"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del w:id="1996" w:author="Laurence Golding" w:date="2017-10-10T15:05:00Z">
        <w:r w:rsidRPr="003A630D" w:rsidDel="00592F9D">
          <w:delText xml:space="preserve">that </w:delText>
        </w:r>
      </w:del>
      <w:ins w:id="1997" w:author="Laurence Golding" w:date="2017-10-10T15:05:00Z">
        <w:r w:rsidR="00592F9D">
          <w:t xml:space="preserve">containing a </w:t>
        </w:r>
        <w:r w:rsidR="00592F9D">
          <w:t xml:space="preserve">plain text </w:t>
        </w:r>
        <w:r w:rsidR="00592F9D" w:rsidRPr="00AD7FD8">
          <w:t>message</w:t>
        </w:r>
        <w:r w:rsidR="00592F9D">
          <w:t xml:space="preserve"> (</w:t>
        </w:r>
        <w:r w:rsidR="00592F9D" w:rsidRPr="00AD1298">
          <w:t>§</w:t>
        </w:r>
        <w:r w:rsidR="00592F9D">
          <w:fldChar w:fldCharType="begin"/>
        </w:r>
        <w:r w:rsidR="00592F9D">
          <w:instrText xml:space="preserve"> REF _Ref495407839 \r \h </w:instrText>
        </w:r>
        <w:r w:rsidR="00592F9D">
          <w:fldChar w:fldCharType="separate"/>
        </w:r>
      </w:ins>
      <w:ins w:id="1998" w:author="Laurence Golding" w:date="2017-10-10T15:25:00Z">
        <w:r w:rsidR="00D97E6D">
          <w:t>3.10.2</w:t>
        </w:r>
      </w:ins>
      <w:ins w:id="1999" w:author="Laurence Golding" w:date="2017-10-10T15:05:00Z">
        <w:r w:rsidR="00592F9D">
          <w:fldChar w:fldCharType="end"/>
        </w:r>
        <w:r w:rsidR="00592F9D">
          <w:t>)</w:t>
        </w:r>
        <w:r w:rsidR="00592F9D" w:rsidRPr="00AD7FD8">
          <w:t xml:space="preserve"> </w:t>
        </w:r>
      </w:ins>
      <w:ins w:id="2000" w:author="Laurence Golding" w:date="2017-10-10T15:06:00Z">
        <w:r w:rsidR="00592F9D">
          <w:t>that</w:t>
        </w:r>
      </w:ins>
      <w:ins w:id="2001" w:author="Laurence Golding" w:date="2017-10-10T15:05:00Z">
        <w:r w:rsidR="00592F9D" w:rsidRPr="003A630D">
          <w:t xml:space="preserve"> </w:t>
        </w:r>
      </w:ins>
      <w:r w:rsidRPr="003A630D">
        <w:t>describes the significance of this location within a particular context.</w:t>
      </w:r>
    </w:p>
    <w:p w14:paraId="0269CB61" w14:textId="1F46D9DF" w:rsidR="003A630D" w:rsidRDefault="006E546E" w:rsidP="003A630D">
      <w:pPr>
        <w:pStyle w:val="Heading3"/>
      </w:pPr>
      <w:bookmarkStart w:id="2002" w:name="_Ref493497656"/>
      <w:bookmarkStart w:id="2003" w:name="_Ref493499356"/>
      <w:bookmarkStart w:id="2004" w:name="_Toc495412610"/>
      <w:r>
        <w:t>kind property</w:t>
      </w:r>
      <w:bookmarkEnd w:id="2002"/>
      <w:bookmarkEnd w:id="2003"/>
      <w:bookmarkEnd w:id="2004"/>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w:t>
      </w:r>
      <w:r>
        <w:lastRenderedPageBreak/>
        <w:t xml:space="preserve">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136E82CB" w:rsidR="003A630D" w:rsidRDefault="003A630D" w:rsidP="003A630D">
      <w:pPr>
        <w:pStyle w:val="Note"/>
      </w:pPr>
      <w:r>
        <w:t xml:space="preserve">NOTE 3   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086D83A3"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D97E6D">
        <w:t>3.17.12</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2005" w:name="_Ref493488357"/>
      <w:bookmarkStart w:id="2006" w:name="_Ref493488374"/>
      <w:bookmarkStart w:id="2007" w:name="_Toc495412611"/>
      <w:r>
        <w:t>kind-dependent properties: target, targetLocation, values and state</w:t>
      </w:r>
      <w:bookmarkEnd w:id="2005"/>
      <w:bookmarkEnd w:id="2006"/>
      <w:bookmarkEnd w:id="2007"/>
    </w:p>
    <w:p w14:paraId="24200A3C" w14:textId="32302F48" w:rsidR="003A630D" w:rsidRDefault="003A630D" w:rsidP="003A630D">
      <w:r>
        <w:t xml:space="preserve">Depending on the value of its </w:t>
      </w:r>
      <w:r w:rsidRPr="004A0B66">
        <w:rPr>
          <w:rStyle w:val="CODEtemp"/>
        </w:rPr>
        <w:t>kind</w:t>
      </w:r>
      <w:r>
        <w:t xml:space="preserve"> property (§</w:t>
      </w:r>
      <w:r w:rsidR="004A0B66">
        <w:fldChar w:fldCharType="begin"/>
      </w:r>
      <w:r w:rsidR="004A0B66">
        <w:instrText xml:space="preserve"> REF _Ref493499356 \w \h </w:instrText>
      </w:r>
      <w:r w:rsidR="004A0B66">
        <w:fldChar w:fldCharType="separate"/>
      </w:r>
      <w:r w:rsidR="00D97E6D">
        <w:t>3.25.9</w:t>
      </w:r>
      <w:r w:rsidR="004A0B66">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7CBD51C2"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D97E6D">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5D0B8244"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D97E6D">
        <w:t>3.22</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56CC4858"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D97E6D">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1E614C">
        <w:fldChar w:fldCharType="begin"/>
      </w:r>
      <w:r w:rsidR="001E614C">
        <w:instrText xml:space="preserve"> REF _Ref493343236 \w \h </w:instrText>
      </w:r>
      <w:r w:rsidR="001E614C">
        <w:fldChar w:fldCharType="separate"/>
      </w:r>
      <w:r w:rsidR="00D97E6D">
        <w:t>3.19.2</w:t>
      </w:r>
      <w:r w:rsidR="001E614C">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lastRenderedPageBreak/>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8651CE">
      <w:pPr>
        <w:pStyle w:val="Note"/>
        <w:numPr>
          <w:ilvl w:val="0"/>
          <w:numId w:val="25"/>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lastRenderedPageBreak/>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lastRenderedPageBreak/>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lastRenderedPageBreak/>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lastRenderedPageBreak/>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35BA175F" w:rsidR="003A630D" w:rsidRPr="003A630D" w:rsidRDefault="003A630D" w:rsidP="003A630D">
      <w:r>
        <w:lastRenderedPageBreak/>
        <w:t xml:space="preserve">If the </w:t>
      </w:r>
      <w:proofErr w:type="gramStart"/>
      <w:r w:rsidRPr="000F0B58">
        <w:rPr>
          <w:rStyle w:val="CODEtemp"/>
        </w:rPr>
        <w:t>run.logicalLocations</w:t>
      </w:r>
      <w:proofErr w:type="gramEnd"/>
      <w:r>
        <w:t xml:space="preserve"> property (§</w:t>
      </w:r>
      <w:r w:rsidR="000F0B58">
        <w:fldChar w:fldCharType="begin"/>
      </w:r>
      <w:r w:rsidR="000F0B58">
        <w:instrText xml:space="preserve"> REF _Ref493479000 \w \h </w:instrText>
      </w:r>
      <w:r w:rsidR="000F0B58">
        <w:fldChar w:fldCharType="separate"/>
      </w:r>
      <w:r w:rsidR="00D97E6D">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D97E6D">
        <w:t>3.25.11</w:t>
      </w:r>
      <w:r w:rsidR="000F0B58">
        <w:fldChar w:fldCharType="end"/>
      </w:r>
      <w:r>
        <w:t>.</w:t>
      </w:r>
    </w:p>
    <w:p w14:paraId="0E31A26E" w14:textId="1F2AF4AE" w:rsidR="00B86BC7" w:rsidRDefault="00B86BC7" w:rsidP="00B86BC7">
      <w:pPr>
        <w:pStyle w:val="Heading3"/>
      </w:pPr>
      <w:bookmarkStart w:id="2008" w:name="_Ref493509170"/>
      <w:bookmarkStart w:id="2009" w:name="_Toc495412612"/>
      <w:r>
        <w:t>targetKey property</w:t>
      </w:r>
      <w:bookmarkEnd w:id="2008"/>
      <w:bookmarkEnd w:id="2009"/>
    </w:p>
    <w:p w14:paraId="20366F6F" w14:textId="3EE24191"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proofErr w:type="gramStart"/>
      <w:r w:rsidRPr="000F0B58">
        <w:rPr>
          <w:rStyle w:val="CODEtemp"/>
        </w:rPr>
        <w:t>run.logicalLocations</w:t>
      </w:r>
      <w:proofErr w:type="gramEnd"/>
      <w:r>
        <w:t xml:space="preserve"> object (§</w:t>
      </w:r>
      <w:r>
        <w:fldChar w:fldCharType="begin"/>
      </w:r>
      <w:r>
        <w:instrText xml:space="preserve"> REF _Ref493479000 \w \h </w:instrText>
      </w:r>
      <w:r>
        <w:fldChar w:fldCharType="separate"/>
      </w:r>
      <w:r w:rsidR="00D97E6D">
        <w:t>3.12.10</w:t>
      </w:r>
      <w:r>
        <w:fldChar w:fldCharType="end"/>
      </w:r>
      <w:r>
        <w:t>), which provides additional information about the function specified by target (§</w:t>
      </w:r>
      <w:r>
        <w:fldChar w:fldCharType="begin"/>
      </w:r>
      <w:r>
        <w:instrText xml:space="preserve"> REF _Ref493488357 \w \h </w:instrText>
      </w:r>
      <w:r>
        <w:fldChar w:fldCharType="separate"/>
      </w:r>
      <w:r w:rsidR="00D97E6D">
        <w:t>3.25.10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2010" w:name="_Toc495412613"/>
      <w:r>
        <w:t>importance property</w:t>
      </w:r>
      <w:bookmarkEnd w:id="2010"/>
    </w:p>
    <w:p w14:paraId="12516DE7" w14:textId="7FD7974E"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D97E6D">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2011" w:name="_Toc495412614"/>
      <w:r>
        <w:t>taintKind property</w:t>
      </w:r>
      <w:bookmarkEnd w:id="2011"/>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2012" w:name="_Toc495412615"/>
      <w:r>
        <w:lastRenderedPageBreak/>
        <w:t>snippet property</w:t>
      </w:r>
      <w:bookmarkEnd w:id="2012"/>
    </w:p>
    <w:p w14:paraId="15A1049D" w14:textId="5016E905"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D97E6D">
        <w:t>3.19.4</w:t>
      </w:r>
      <w:r>
        <w:fldChar w:fldCharType="end"/>
      </w:r>
      <w:r>
        <w:t>).</w:t>
      </w:r>
    </w:p>
    <w:p w14:paraId="3B69C0B9" w14:textId="3B42BBEE" w:rsidR="00B86BC7" w:rsidRDefault="00B86BC7" w:rsidP="00B86BC7">
      <w:pPr>
        <w:pStyle w:val="Heading3"/>
      </w:pPr>
      <w:bookmarkStart w:id="2013" w:name="_Ref493488427"/>
      <w:bookmarkStart w:id="2014" w:name="_Ref493488443"/>
      <w:bookmarkStart w:id="2015" w:name="_Toc495412616"/>
      <w:r>
        <w:t>annotations property</w:t>
      </w:r>
      <w:bookmarkEnd w:id="2013"/>
      <w:bookmarkEnd w:id="2014"/>
      <w:bookmarkEnd w:id="2015"/>
    </w:p>
    <w:p w14:paraId="13126C95" w14:textId="5ED7D627"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D97E6D">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D97E6D">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746B391E" w:rsidR="004A77ED" w:rsidRDefault="004A77ED" w:rsidP="004A77ED">
      <w:pPr>
        <w:pStyle w:val="Note"/>
      </w:pPr>
      <w:r>
        <w:t xml:space="preserve">EXAMPLE   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2016" w:name="_Toc495412617"/>
      <w:r>
        <w:t>properties property</w:t>
      </w:r>
      <w:bookmarkEnd w:id="2016"/>
    </w:p>
    <w:p w14:paraId="61AE0053" w14:textId="3398D8CD"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r>
        <w:fldChar w:fldCharType="begin"/>
      </w:r>
      <w:r>
        <w:instrText xml:space="preserve"> REF _Ref493408960 \w \h </w:instrText>
      </w:r>
      <w:r>
        <w:fldChar w:fldCharType="separate"/>
      </w:r>
      <w:r w:rsidR="00D97E6D">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2017" w:name="_Ref493509872"/>
      <w:bookmarkStart w:id="2018" w:name="_Toc495412618"/>
      <w:r>
        <w:lastRenderedPageBreak/>
        <w:t>annotation object</w:t>
      </w:r>
      <w:bookmarkEnd w:id="2017"/>
      <w:bookmarkEnd w:id="2018"/>
    </w:p>
    <w:p w14:paraId="02CBFA23" w14:textId="6673CFB5" w:rsidR="00B86BC7" w:rsidRDefault="00B86BC7" w:rsidP="00B86BC7">
      <w:pPr>
        <w:pStyle w:val="Heading3"/>
      </w:pPr>
      <w:bookmarkStart w:id="2019" w:name="_Toc495412619"/>
      <w:r>
        <w:t>General</w:t>
      </w:r>
      <w:bookmarkEnd w:id="2019"/>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2020" w:name="_Ref493510430"/>
      <w:bookmarkStart w:id="2021" w:name="_Toc495412620"/>
      <w:r>
        <w:t>message property</w:t>
      </w:r>
      <w:bookmarkEnd w:id="2020"/>
      <w:bookmarkEnd w:id="2021"/>
    </w:p>
    <w:p w14:paraId="1B321225" w14:textId="3169C462"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w:t>
      </w:r>
      <w:ins w:id="2022" w:author="Laurence Golding" w:date="2017-10-10T15:06:00Z">
        <w:r w:rsidR="009C213A">
          <w:t xml:space="preserve"> containing a </w:t>
        </w:r>
        <w:r w:rsidR="009C213A">
          <w:t xml:space="preserve">plain text </w:t>
        </w:r>
        <w:r w:rsidR="009C213A" w:rsidRPr="00AD7FD8">
          <w:t>message</w:t>
        </w:r>
        <w:r w:rsidR="009C213A">
          <w:t xml:space="preserve"> (</w:t>
        </w:r>
        <w:r w:rsidR="009C213A" w:rsidRPr="00AD1298">
          <w:t>§</w:t>
        </w:r>
        <w:r w:rsidR="009C213A">
          <w:fldChar w:fldCharType="begin"/>
        </w:r>
        <w:r w:rsidR="009C213A">
          <w:instrText xml:space="preserve"> REF _Ref495407839 \r \h </w:instrText>
        </w:r>
        <w:r w:rsidR="009C213A">
          <w:fldChar w:fldCharType="separate"/>
        </w:r>
      </w:ins>
      <w:ins w:id="2023" w:author="Laurence Golding" w:date="2017-10-10T15:25:00Z">
        <w:r w:rsidR="00D97E6D">
          <w:t>3.10.2</w:t>
        </w:r>
      </w:ins>
      <w:ins w:id="2024" w:author="Laurence Golding" w:date="2017-10-10T15:06:00Z">
        <w:r w:rsidR="009C213A">
          <w:fldChar w:fldCharType="end"/>
        </w:r>
        <w:r w:rsidR="009C213A">
          <w:t>)</w:t>
        </w:r>
        <w:r w:rsidR="009C213A" w:rsidRPr="00AD7FD8">
          <w:t xml:space="preserve"> </w:t>
        </w:r>
      </w:ins>
      <w:del w:id="2025" w:author="Laurence Golding" w:date="2017-10-10T15:07:00Z">
        <w:r w:rsidRPr="004A77ED" w:rsidDel="009C213A">
          <w:delText xml:space="preserve"> </w:delText>
        </w:r>
      </w:del>
      <w:r w:rsidRPr="004A77ED">
        <w:t xml:space="preserve">that describes the physical location or locations specified by the </w:t>
      </w:r>
      <w:r w:rsidRPr="004A77ED">
        <w:rPr>
          <w:rStyle w:val="CODEtemp"/>
        </w:rPr>
        <w:t>locations</w:t>
      </w:r>
      <w:r w:rsidRPr="004A77ED">
        <w:t xml:space="preserve"> property (§</w:t>
      </w:r>
      <w:r>
        <w:fldChar w:fldCharType="begin"/>
      </w:r>
      <w:r>
        <w:instrText xml:space="preserve"> REF _Ref493488409 \w \h </w:instrText>
      </w:r>
      <w:r>
        <w:fldChar w:fldCharType="separate"/>
      </w:r>
      <w:r w:rsidR="00D97E6D">
        <w:t>3.26.3</w:t>
      </w:r>
      <w:r>
        <w:fldChar w:fldCharType="end"/>
      </w:r>
      <w:r w:rsidRPr="004A77ED">
        <w:t>).</w:t>
      </w:r>
    </w:p>
    <w:p w14:paraId="6950A391" w14:textId="2664D65D" w:rsidR="00B86BC7" w:rsidRDefault="00B86BC7" w:rsidP="00B86BC7">
      <w:pPr>
        <w:pStyle w:val="Heading3"/>
      </w:pPr>
      <w:bookmarkStart w:id="2026" w:name="_Ref493488409"/>
      <w:bookmarkStart w:id="2027" w:name="_Toc495412621"/>
      <w:r>
        <w:t>locations property</w:t>
      </w:r>
      <w:bookmarkEnd w:id="2026"/>
      <w:bookmarkEnd w:id="2027"/>
    </w:p>
    <w:p w14:paraId="05806589" w14:textId="1C1035CE"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D97E6D">
        <w:t>3.9</w:t>
      </w:r>
      <w:r>
        <w:fldChar w:fldCharType="end"/>
      </w:r>
      <w:r w:rsidRPr="004A77ED">
        <w:t>) physicalLocation objects (§</w:t>
      </w:r>
      <w:r>
        <w:fldChar w:fldCharType="begin"/>
      </w:r>
      <w:r>
        <w:instrText xml:space="preserve"> REF _Ref493477390 \w \h </w:instrText>
      </w:r>
      <w:r>
        <w:fldChar w:fldCharType="separate"/>
      </w:r>
      <w:r w:rsidR="00D97E6D">
        <w:t>3.19</w:t>
      </w:r>
      <w:r>
        <w:fldChar w:fldCharType="end"/>
      </w:r>
      <w:r w:rsidRPr="004A77ED">
        <w:t>) to which the message (§</w:t>
      </w:r>
      <w:r>
        <w:fldChar w:fldCharType="begin"/>
      </w:r>
      <w:r>
        <w:instrText xml:space="preserve"> REF _Ref493510430 \w \h </w:instrText>
      </w:r>
      <w:r>
        <w:fldChar w:fldCharType="separate"/>
      </w:r>
      <w:r w:rsidR="00D97E6D">
        <w:t>3.26.2</w:t>
      </w:r>
      <w:r>
        <w:fldChar w:fldCharType="end"/>
      </w:r>
      <w:r w:rsidRPr="004A77ED">
        <w:t>) is relevant.</w:t>
      </w:r>
    </w:p>
    <w:p w14:paraId="5EB63AAA" w14:textId="74551B49" w:rsidR="00B86BC7" w:rsidRDefault="00B86BC7" w:rsidP="00B86BC7">
      <w:pPr>
        <w:pStyle w:val="Heading2"/>
      </w:pPr>
      <w:bookmarkStart w:id="2028" w:name="_Ref493407996"/>
      <w:bookmarkStart w:id="2029" w:name="_Toc495412622"/>
      <w:r>
        <w:t>rule object</w:t>
      </w:r>
      <w:bookmarkEnd w:id="2028"/>
      <w:bookmarkEnd w:id="2029"/>
    </w:p>
    <w:p w14:paraId="0004BC6E" w14:textId="658F9ED1" w:rsidR="00B86BC7" w:rsidRDefault="00B86BC7" w:rsidP="00B86BC7">
      <w:pPr>
        <w:pStyle w:val="Heading3"/>
      </w:pPr>
      <w:bookmarkStart w:id="2030" w:name="_Toc495412623"/>
      <w:r>
        <w:t>General</w:t>
      </w:r>
      <w:bookmarkEnd w:id="2030"/>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2031" w:name="_Toc495412624"/>
      <w:r>
        <w:t>Constraints</w:t>
      </w:r>
      <w:bookmarkEnd w:id="2031"/>
    </w:p>
    <w:p w14:paraId="1A1A3719" w14:textId="6C757959"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D97E6D">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D97E6D">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032" w:name="_Ref493408046"/>
      <w:bookmarkStart w:id="2033" w:name="_Toc495412625"/>
      <w:r>
        <w:t>id property</w:t>
      </w:r>
      <w:bookmarkEnd w:id="2032"/>
      <w:bookmarkEnd w:id="2033"/>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2034" w:name="_Toc495412626"/>
      <w:r>
        <w:t>name property</w:t>
      </w:r>
      <w:bookmarkEnd w:id="2034"/>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lastRenderedPageBreak/>
        <w:t xml:space="preserve">EXAMPLE: </w:t>
      </w:r>
      <w:r w:rsidRPr="00517BAE">
        <w:rPr>
          <w:rStyle w:val="CODEtemp"/>
        </w:rPr>
        <w:t>"SpecifyMarshalingForPInvokeStringArguments"</w:t>
      </w:r>
    </w:p>
    <w:p w14:paraId="23ACD4C9" w14:textId="51DFBAE1" w:rsidR="00B86BC7" w:rsidRDefault="00B86BC7" w:rsidP="00B86BC7">
      <w:pPr>
        <w:pStyle w:val="Heading3"/>
      </w:pPr>
      <w:bookmarkStart w:id="2035" w:name="_Ref493510771"/>
      <w:bookmarkStart w:id="2036" w:name="_Toc495412627"/>
      <w:r>
        <w:t>shortDescription property</w:t>
      </w:r>
      <w:bookmarkEnd w:id="2035"/>
      <w:bookmarkEnd w:id="2036"/>
    </w:p>
    <w:p w14:paraId="529813AC" w14:textId="02DCFCF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ins w:id="2037" w:author="Laurence Golding" w:date="2017-10-10T15:12:00Z">
        <w:r w:rsidR="00B076D6">
          <w:t xml:space="preserve">plain text </w:t>
        </w:r>
        <w:r w:rsidR="00B076D6" w:rsidRPr="00AD7FD8">
          <w:t>message</w:t>
        </w:r>
        <w:r w:rsidR="00B076D6">
          <w:t xml:space="preserve"> (</w:t>
        </w:r>
        <w:r w:rsidR="00B076D6" w:rsidRPr="00AD1298">
          <w:t>§</w:t>
        </w:r>
        <w:r w:rsidR="00B076D6">
          <w:fldChar w:fldCharType="begin"/>
        </w:r>
        <w:r w:rsidR="00B076D6">
          <w:instrText xml:space="preserve"> REF _Ref495407839 \r \h </w:instrText>
        </w:r>
        <w:r w:rsidR="00B076D6">
          <w:fldChar w:fldCharType="separate"/>
        </w:r>
      </w:ins>
      <w:ins w:id="2038" w:author="Laurence Golding" w:date="2017-10-10T15:25:00Z">
        <w:r w:rsidR="00D97E6D">
          <w:t>3.10.2</w:t>
        </w:r>
      </w:ins>
      <w:ins w:id="2039" w:author="Laurence Golding" w:date="2017-10-10T15:12:00Z">
        <w:r w:rsidR="00B076D6">
          <w:fldChar w:fldCharType="end"/>
        </w:r>
        <w:r w:rsidR="00B076D6">
          <w:t>)</w:t>
        </w:r>
        <w:r w:rsidR="00B076D6" w:rsidRPr="00AD7FD8">
          <w:t xml:space="preserve"> </w:t>
        </w:r>
        <w:r w:rsidR="00194C79">
          <w:t xml:space="preserve">that provides a </w:t>
        </w:r>
      </w:ins>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2040" w:name="_Ref493510781"/>
      <w:bookmarkStart w:id="2041" w:name="_Toc495412628"/>
      <w:r>
        <w:t>fullDescription property</w:t>
      </w:r>
      <w:bookmarkEnd w:id="2040"/>
      <w:bookmarkEnd w:id="2041"/>
    </w:p>
    <w:p w14:paraId="1D1994A2" w14:textId="17543BDD"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ins w:id="2042" w:author="Laurence Golding" w:date="2017-10-10T15:13:00Z">
        <w:r w:rsidR="009850DF">
          <w:t xml:space="preserve"> containing a message with</w:t>
        </w:r>
      </w:ins>
      <w:r>
        <w:t xml:space="preserve"> that describes the rule.</w:t>
      </w:r>
      <w:ins w:id="2043" w:author="Laurence Golding" w:date="2017-10-10T15:29:00Z">
        <w:r w:rsidR="003B7C06" w:rsidRPr="003B7C06">
          <w:t xml:space="preserve"> </w:t>
        </w:r>
        <w:r w:rsidR="003B7C06">
          <w:t>The message</w:t>
        </w:r>
        <w:bookmarkStart w:id="2044" w:name="_GoBack"/>
        <w:bookmarkEnd w:id="2044"/>
        <w:r w:rsidR="003B7C06">
          <w:t xml:space="preserve"> </w:t>
        </w:r>
        <w:r w:rsidR="003B7C06" w:rsidRPr="000451C0">
          <w:rPr>
            <w:b/>
          </w:rPr>
          <w:t>MAY</w:t>
        </w:r>
        <w:r w:rsidR="003B7C06">
          <w:t xml:space="preserve"> either be a plain text message (</w:t>
        </w:r>
        <w:r w:rsidR="003B7C06" w:rsidRPr="00AD1298">
          <w:t>§</w:t>
        </w:r>
        <w:r w:rsidR="003B7C06">
          <w:fldChar w:fldCharType="begin"/>
        </w:r>
        <w:r w:rsidR="003B7C06">
          <w:instrText xml:space="preserve"> REF _Ref495407839 \r \h </w:instrText>
        </w:r>
        <w:r w:rsidR="003B7C06">
          <w:fldChar w:fldCharType="separate"/>
        </w:r>
        <w:r w:rsidR="003B7C06">
          <w:t>3.10.2</w:t>
        </w:r>
        <w:r w:rsidR="003B7C06">
          <w:fldChar w:fldCharType="end"/>
        </w:r>
        <w:r w:rsidR="003B7C06">
          <w:t>) or a message with formatting (</w:t>
        </w:r>
        <w:r w:rsidR="003B7C06" w:rsidRPr="00AD1298">
          <w:t>§</w:t>
        </w:r>
        <w:r w:rsidR="003B7C06">
          <w:fldChar w:fldCharType="begin"/>
        </w:r>
        <w:r w:rsidR="003B7C06">
          <w:instrText xml:space="preserve"> REF _Ref495408298 \r \h </w:instrText>
        </w:r>
        <w:r w:rsidR="003B7C06">
          <w:fldChar w:fldCharType="separate"/>
        </w:r>
        <w:r w:rsidR="003B7C06">
          <w:t>3.10.3</w:t>
        </w:r>
        <w:r w:rsidR="003B7C06">
          <w:fldChar w:fldCharType="end"/>
        </w:r>
        <w:r w:rsidR="003B7C06">
          <w:t>)</w:t>
        </w:r>
        <w:r w:rsidR="003B7C06" w:rsidRPr="00AD1298">
          <w:t>.</w:t>
        </w:r>
      </w:ins>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19EE4B0A" w:rsidR="00517BAE" w:rsidRP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message properties (§</w:t>
      </w:r>
      <w:r>
        <w:fldChar w:fldCharType="begin"/>
      </w:r>
      <w:r>
        <w:instrText xml:space="preserve"> REF _Ref493426052 \w \h </w:instrText>
      </w:r>
      <w:r>
        <w:fldChar w:fldCharType="separate"/>
      </w:r>
      <w:r w:rsidR="00D97E6D">
        <w:t>3.10</w:t>
      </w:r>
      <w:r>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62A8BCCF" w14:textId="160158D3" w:rsidR="00B86BC7" w:rsidRDefault="00B86BC7" w:rsidP="00B86BC7">
      <w:pPr>
        <w:pStyle w:val="Heading3"/>
      </w:pPr>
      <w:bookmarkStart w:id="2045" w:name="_Ref493425609"/>
      <w:bookmarkStart w:id="2046" w:name="_Toc495412629"/>
      <w:r>
        <w:t>defaultLevel property</w:t>
      </w:r>
      <w:bookmarkEnd w:id="2045"/>
      <w:bookmarkEnd w:id="2046"/>
    </w:p>
    <w:p w14:paraId="78423A7A" w14:textId="489415BB"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proofErr w:type="gramStart"/>
      <w:r w:rsidRPr="00F4291F">
        <w:rPr>
          <w:rStyle w:val="CODEtemp"/>
        </w:rPr>
        <w:t>result.level</w:t>
      </w:r>
      <w:proofErr w:type="gramEnd"/>
      <w:r>
        <w:t xml:space="preserve"> property (§</w:t>
      </w:r>
      <w:r>
        <w:fldChar w:fldCharType="begin"/>
      </w:r>
      <w:r>
        <w:instrText xml:space="preserve"> REF _Ref493511208 \w \h </w:instrText>
      </w:r>
      <w:r>
        <w:fldChar w:fldCharType="separate"/>
      </w:r>
      <w:r w:rsidR="00D97E6D">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0BEC1782"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D97E6D">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D97E6D">
        <w:t>3.17.3</w:t>
      </w:r>
      <w:r>
        <w:fldChar w:fldCharType="end"/>
      </w:r>
      <w:r>
        <w:t xml:space="preserve">), and which does not itself specify a </w:t>
      </w:r>
      <w:r w:rsidRPr="00F4291F">
        <w:rPr>
          <w:rStyle w:val="CODEtemp"/>
        </w:rPr>
        <w:t>level</w:t>
      </w:r>
      <w:r>
        <w:t xml:space="preserve"> property.</w:t>
      </w:r>
    </w:p>
    <w:p w14:paraId="07C08A4C" w14:textId="1916BF05" w:rsidR="00B86BC7" w:rsidRDefault="00B86BC7" w:rsidP="00B86BC7">
      <w:pPr>
        <w:pStyle w:val="Heading3"/>
      </w:pPr>
      <w:bookmarkStart w:id="2047" w:name="_Ref493345139"/>
      <w:bookmarkStart w:id="2048" w:name="_Toc495412630"/>
      <w:r>
        <w:t>messageFormats property</w:t>
      </w:r>
      <w:bookmarkEnd w:id="2047"/>
      <w:bookmarkEnd w:id="2048"/>
    </w:p>
    <w:p w14:paraId="6AA2B3CA" w14:textId="26540F7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messageFormats</w:t>
      </w:r>
      <w:r>
        <w:t xml:space="preserve"> whose value is a JSON object consisting of a set of name/value pairs with arbitrary names.</w:t>
      </w:r>
    </w:p>
    <w:p w14:paraId="4810A9EB" w14:textId="0F954999" w:rsidR="00197743" w:rsidRDefault="00197743" w:rsidP="00197743">
      <w:r>
        <w:t xml:space="preserve">The value within each name/value pair </w:t>
      </w:r>
      <w:r w:rsidR="00AF0D84" w:rsidRPr="00AF0D84">
        <w:rPr>
          <w:b/>
        </w:rPr>
        <w:t>SHALL</w:t>
      </w:r>
      <w:r w:rsidR="00AF0D84">
        <w:t xml:space="preserve"> </w:t>
      </w:r>
      <w:r>
        <w:t>be a string, which we refer to as a “message format,” that can be used to construct a formatted message 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D97E6D">
        <w:t>3.28.3</w:t>
      </w:r>
      <w:r w:rsidR="00AF0D84">
        <w:fldChar w:fldCharType="end"/>
      </w:r>
      <w:r>
        <w:t>).</w:t>
      </w:r>
    </w:p>
    <w:p w14:paraId="1713057B" w14:textId="30F40E35" w:rsidR="00197743" w:rsidRDefault="00197743" w:rsidP="00197743">
      <w:r>
        <w:t xml:space="preserve">A message format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list of arguments. When a viewer or other program displays a </w:t>
      </w:r>
      <w:proofErr w:type="gramStart"/>
      <w:r>
        <w:t>message</w:t>
      </w:r>
      <w:proofErr w:type="gramEnd"/>
      <w:r>
        <w:t xml:space="preserve"> whose format is specified by a message format,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list of arguments. Within a message format,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2E8E3641" w:rsidR="00197743" w:rsidRDefault="00197743" w:rsidP="00197743">
      <w:r>
        <w:t xml:space="preserve">Aside from the presence of the placeholders, a message format </w:t>
      </w:r>
      <w:r w:rsidR="00AF0D84" w:rsidRPr="00AF0D84">
        <w:rPr>
          <w:b/>
        </w:rPr>
        <w:t>SHOULD</w:t>
      </w:r>
      <w:r w:rsidR="00AF0D84">
        <w:t xml:space="preserve"> </w:t>
      </w:r>
      <w:r>
        <w:t>conform to the guidelines for message properties (§</w:t>
      </w:r>
      <w:r w:rsidR="00AF0D84">
        <w:fldChar w:fldCharType="begin"/>
      </w:r>
      <w:r w:rsidR="00AF0D84">
        <w:instrText xml:space="preserve"> REF _Ref493426052 \w \h </w:instrText>
      </w:r>
      <w:r w:rsidR="00AF0D84">
        <w:fldChar w:fldCharType="separate"/>
      </w:r>
      <w:r w:rsidR="00D97E6D">
        <w:t>3.10</w:t>
      </w:r>
      <w:r w:rsidR="00AF0D84">
        <w:fldChar w:fldCharType="end"/>
      </w:r>
      <w:r>
        <w:t>).</w:t>
      </w:r>
    </w:p>
    <w:p w14:paraId="13BBB5C4" w14:textId="6E00A2DA" w:rsidR="00197743" w:rsidRDefault="00197743" w:rsidP="00AF0D84">
      <w:pPr>
        <w:pStyle w:val="Note"/>
      </w:pPr>
      <w:r>
        <w:t>EXAMPLE 1: Given a message format:</w:t>
      </w:r>
    </w:p>
    <w:p w14:paraId="2338D58E" w14:textId="0100C17F" w:rsidR="00197743" w:rsidRDefault="00AF0D84" w:rsidP="00AF0D84">
      <w:pPr>
        <w:pStyle w:val="Code"/>
      </w:pPr>
      <w:r>
        <w:lastRenderedPageBreak/>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56BB9633"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formatted string</w:t>
      </w:r>
    </w:p>
    <w:p w14:paraId="5E872311" w14:textId="77777777" w:rsidR="00197743" w:rsidRDefault="00197743" w:rsidP="00AF0D84">
      <w:pPr>
        <w:pStyle w:val="Code"/>
      </w:pPr>
      <w:r>
        <w:t>The variable "x" defined on line 12 is never used. Consider removing "x".</w:t>
      </w:r>
    </w:p>
    <w:p w14:paraId="54AC3DC0" w14:textId="228871B6" w:rsidR="00197743" w:rsidRDefault="00197743" w:rsidP="00197743">
      <w:r>
        <w:t xml:space="preserve">The set of names appearing in the </w:t>
      </w:r>
      <w:r w:rsidRPr="00AF0D84">
        <w:rPr>
          <w:rStyle w:val="CODEtemp"/>
        </w:rPr>
        <w:t>messageFormats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result.formattedMessage.formatId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D97E6D">
        <w:t>3.28.2</w:t>
      </w:r>
      <w:r w:rsidR="00AF0D84">
        <w:fldChar w:fldCharType="end"/>
      </w:r>
      <w:r w:rsidR="00AF0D84">
        <w:t>)</w:t>
      </w:r>
      <w:r>
        <w:t xml:space="preserve"> in the</w:t>
      </w:r>
      <w:r w:rsidR="00AF0D84">
        <w:t xml:space="preserve"> </w:t>
      </w:r>
      <w:r>
        <w:t>log</w:t>
      </w:r>
      <w:r w:rsidR="00CF2745">
        <w:t xml:space="preserve"> file</w:t>
      </w:r>
      <w:r>
        <w:t xml:space="preserve">. The </w:t>
      </w:r>
      <w:r w:rsidRPr="00AF0D84">
        <w:rPr>
          <w:rStyle w:val="CODEtemp"/>
        </w:rPr>
        <w:t>messageFormats</w:t>
      </w:r>
      <w:r>
        <w:t xml:space="preserve"> property </w:t>
      </w:r>
      <w:r w:rsidR="00AF0D84" w:rsidRPr="00AF0D84">
        <w:rPr>
          <w:b/>
        </w:rPr>
        <w:t>MAY</w:t>
      </w:r>
      <w:r w:rsidR="00AF0D84">
        <w:t xml:space="preserve"> </w:t>
      </w:r>
      <w:r>
        <w:t xml:space="preserve">contain additional name/value pairs whose names do not appear as the value of the </w:t>
      </w:r>
      <w:proofErr w:type="gramStart"/>
      <w:r w:rsidRPr="00AF0D84">
        <w:rPr>
          <w:rStyle w:val="CODEtemp"/>
        </w:rPr>
        <w:t>result.formattedMessage.formatId</w:t>
      </w:r>
      <w:proofErr w:type="gramEnd"/>
      <w:r>
        <w:t xml:space="preserve"> property for any result in the log</w:t>
      </w:r>
      <w:r w:rsidR="00CF2745">
        <w:t xml:space="preserve"> file</w:t>
      </w:r>
      <w:r>
        <w:t>.</w:t>
      </w:r>
    </w:p>
    <w:p w14:paraId="50742B38" w14:textId="25DF3931" w:rsidR="00197743" w:rsidRDefault="0025208C" w:rsidP="0025208C">
      <w:pPr>
        <w:pStyle w:val="Note"/>
      </w:pPr>
      <w:r>
        <w:t xml:space="preserve">NOTE: </w:t>
      </w:r>
      <w:r w:rsidR="00197743">
        <w:t xml:space="preserve">Additional name/value pairs are permitted in the </w:t>
      </w:r>
      <w:r w:rsidR="00197743" w:rsidRPr="0025208C">
        <w:rPr>
          <w:rStyle w:val="CODEtemp"/>
        </w:rPr>
        <w:t>messageFormats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207C80A3" w14:textId="2AFAEB25" w:rsidR="00B86BC7" w:rsidRDefault="00B86BC7" w:rsidP="00B86BC7">
      <w:pPr>
        <w:pStyle w:val="Heading3"/>
      </w:pPr>
      <w:bookmarkStart w:id="2049" w:name="_Toc495412631"/>
      <w:r>
        <w:t>helpUri property</w:t>
      </w:r>
      <w:bookmarkEnd w:id="2049"/>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1124F846" w:rsidR="0025208C" w:rsidRPr="0025208C" w:rsidRDefault="0025208C" w:rsidP="0025208C">
      <w:pPr>
        <w:pStyle w:val="Note"/>
      </w:pPr>
      <w:r>
        <w:t>NOTE   The documentation might include examples, contact information for the rule authors, and links to additional information about the rule.</w:t>
      </w:r>
    </w:p>
    <w:p w14:paraId="69A963A7" w14:textId="2E1AB625" w:rsidR="00B86BC7" w:rsidRDefault="00B86BC7" w:rsidP="00B86BC7">
      <w:pPr>
        <w:pStyle w:val="Heading3"/>
      </w:pPr>
      <w:bookmarkStart w:id="2050" w:name="_Toc495412632"/>
      <w:r>
        <w:t>properties property</w:t>
      </w:r>
      <w:bookmarkEnd w:id="2050"/>
    </w:p>
    <w:p w14:paraId="51CA671B" w14:textId="11886BBC"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D97E6D">
        <w:t>3.7</w:t>
      </w:r>
      <w:r>
        <w:fldChar w:fldCharType="end"/>
      </w:r>
      <w:r w:rsidRPr="0025208C">
        <w:t>). This allows tools to include information about the rule that is not explicitly specified in the SARIF format.</w:t>
      </w:r>
    </w:p>
    <w:p w14:paraId="41F1FB3A" w14:textId="69C040CE" w:rsidR="00B86BC7" w:rsidRDefault="00B86BC7" w:rsidP="00B86BC7">
      <w:pPr>
        <w:pStyle w:val="Heading2"/>
      </w:pPr>
      <w:bookmarkStart w:id="2051" w:name="_Ref493426594"/>
      <w:bookmarkStart w:id="2052" w:name="_Toc495412633"/>
      <w:r>
        <w:t>formattedMessage object</w:t>
      </w:r>
      <w:bookmarkEnd w:id="2051"/>
      <w:bookmarkEnd w:id="2052"/>
    </w:p>
    <w:p w14:paraId="0F830F9B" w14:textId="0C9852C7" w:rsidR="00B86BC7" w:rsidRDefault="00B86BC7" w:rsidP="00B86BC7">
      <w:pPr>
        <w:pStyle w:val="Heading3"/>
      </w:pPr>
      <w:bookmarkStart w:id="2053" w:name="_Toc495412634"/>
      <w:r>
        <w:t>General</w:t>
      </w:r>
      <w:bookmarkEnd w:id="2053"/>
    </w:p>
    <w:p w14:paraId="4AAC5337" w14:textId="7EF468A4" w:rsidR="0025208C" w:rsidRPr="0025208C" w:rsidRDefault="0025208C" w:rsidP="0025208C">
      <w:r w:rsidRPr="0025208C">
        <w:t xml:space="preserve">A </w:t>
      </w:r>
      <w:r w:rsidRPr="0025208C">
        <w:rPr>
          <w:rStyle w:val="CODEtemp"/>
        </w:rPr>
        <w:t>formattedMessage</w:t>
      </w:r>
      <w:r w:rsidRPr="0025208C">
        <w:t xml:space="preserve"> object contains information that can be used to construct a formatted message that describes a result.</w:t>
      </w:r>
    </w:p>
    <w:p w14:paraId="681A633C" w14:textId="420FA699" w:rsidR="00B86BC7" w:rsidRDefault="00B86BC7" w:rsidP="00B86BC7">
      <w:pPr>
        <w:pStyle w:val="Heading3"/>
      </w:pPr>
      <w:bookmarkStart w:id="2054" w:name="_Ref493511707"/>
      <w:bookmarkStart w:id="2055" w:name="_Toc495412635"/>
      <w:r>
        <w:t>formatId property</w:t>
      </w:r>
      <w:bookmarkEnd w:id="2054"/>
      <w:bookmarkEnd w:id="2055"/>
    </w:p>
    <w:p w14:paraId="6D771B73" w14:textId="0E2AFE17" w:rsidR="0025208C" w:rsidRPr="0025208C" w:rsidRDefault="0025208C" w:rsidP="0025208C">
      <w:r w:rsidRPr="0025208C">
        <w:t xml:space="preserve">A </w:t>
      </w:r>
      <w:r w:rsidRPr="0025208C">
        <w:rPr>
          <w:rStyle w:val="CODEtemp"/>
        </w:rPr>
        <w:t>formattedMessage</w:t>
      </w:r>
      <w:r w:rsidRPr="0025208C">
        <w:t xml:space="preserve"> object </w:t>
      </w:r>
      <w:r w:rsidRPr="0025208C">
        <w:rPr>
          <w:b/>
        </w:rPr>
        <w:t>SHALL</w:t>
      </w:r>
      <w:r w:rsidRPr="0025208C">
        <w:t xml:space="preserve"> contain a property named </w:t>
      </w:r>
      <w:r w:rsidRPr="0025208C">
        <w:rPr>
          <w:rStyle w:val="CODEtemp"/>
        </w:rPr>
        <w:t>formatId</w:t>
      </w:r>
      <w:r w:rsidRPr="0025208C">
        <w:t xml:space="preserve"> whose value is a string that identifies the message format used to format the message that describes this result. The value of </w:t>
      </w:r>
      <w:r w:rsidRPr="0025208C">
        <w:rPr>
          <w:rStyle w:val="CODEtemp"/>
        </w:rPr>
        <w:t>formatId</w:t>
      </w:r>
      <w:r w:rsidRPr="0025208C">
        <w:t xml:space="preserve"> </w:t>
      </w:r>
      <w:r w:rsidRPr="0025208C">
        <w:rPr>
          <w:b/>
        </w:rPr>
        <w:t>SHALL</w:t>
      </w:r>
      <w:r w:rsidRPr="0025208C">
        <w:t xml:space="preserve"> correspond to one of the names in the set of name/value pairs contained in the </w:t>
      </w:r>
      <w:r w:rsidRPr="0025208C">
        <w:rPr>
          <w:rStyle w:val="CODEtemp"/>
        </w:rPr>
        <w:t>messageFormats</w:t>
      </w:r>
      <w:r w:rsidRPr="0025208C">
        <w:t xml:space="preserve"> property (§</w:t>
      </w:r>
      <w:r>
        <w:fldChar w:fldCharType="begin"/>
      </w:r>
      <w:r>
        <w:instrText xml:space="preserve"> REF _Ref493345139 \w \h </w:instrText>
      </w:r>
      <w:r>
        <w:fldChar w:fldCharType="separate"/>
      </w:r>
      <w:r w:rsidR="00D97E6D">
        <w:t>3.27.8</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D97E6D">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D97E6D">
        <w:t>3.27.3</w:t>
      </w:r>
      <w:r>
        <w:fldChar w:fldCharType="end"/>
      </w:r>
      <w:r w:rsidRPr="0025208C">
        <w:t xml:space="preserve">) matches the </w:t>
      </w:r>
      <w:r w:rsidRPr="0025208C">
        <w:rPr>
          <w:rStyle w:val="CODEtemp"/>
        </w:rPr>
        <w:t>ruleId</w:t>
      </w:r>
      <w:r w:rsidRPr="0025208C">
        <w:t xml:space="preserve"> property (§</w:t>
      </w:r>
      <w:r>
        <w:fldChar w:fldCharType="begin"/>
      </w:r>
      <w:r>
        <w:instrText xml:space="preserve"> REF _Ref493408865 \w \h </w:instrText>
      </w:r>
      <w:r>
        <w:fldChar w:fldCharType="separate"/>
      </w:r>
      <w:r w:rsidR="00D97E6D">
        <w:t>3.17.2</w:t>
      </w:r>
      <w:r>
        <w:fldChar w:fldCharType="end"/>
      </w:r>
      <w:r w:rsidRPr="0025208C">
        <w:t xml:space="preserve">) of this </w:t>
      </w:r>
      <w:r w:rsidRPr="0025208C">
        <w:rPr>
          <w:rStyle w:val="CODEtemp"/>
        </w:rPr>
        <w:t>result</w:t>
      </w:r>
      <w:r>
        <w:t xml:space="preserve"> object</w:t>
      </w:r>
      <w:r w:rsidRPr="0025208C">
        <w:t>.</w:t>
      </w:r>
    </w:p>
    <w:p w14:paraId="022EC70A" w14:textId="1A2BD3F7" w:rsidR="00B86BC7" w:rsidRDefault="00B86BC7" w:rsidP="00B86BC7">
      <w:pPr>
        <w:pStyle w:val="Heading3"/>
      </w:pPr>
      <w:bookmarkStart w:id="2056" w:name="_Ref493511451"/>
      <w:bookmarkStart w:id="2057" w:name="_Toc495412636"/>
      <w:r>
        <w:lastRenderedPageBreak/>
        <w:t>arguments property</w:t>
      </w:r>
      <w:bookmarkEnd w:id="2056"/>
      <w:bookmarkEnd w:id="2057"/>
    </w:p>
    <w:p w14:paraId="0A180098" w14:textId="14E7D534" w:rsidR="006F21F3" w:rsidRDefault="006F21F3" w:rsidP="006F21F3">
      <w:r>
        <w:t xml:space="preserve">If the message format string specified by </w:t>
      </w:r>
      <w:r w:rsidRPr="006F21F3">
        <w:rPr>
          <w:rStyle w:val="CODEtemp"/>
        </w:rPr>
        <w:t>formatId</w:t>
      </w:r>
      <w:r>
        <w:t xml:space="preserve"> contains any placeholders, the </w:t>
      </w:r>
      <w:r w:rsidRPr="006F21F3">
        <w:rPr>
          <w:rStyle w:val="CODEtemp"/>
        </w:rPr>
        <w:t>formattedMessage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format, to construct a result message. The array </w:t>
      </w:r>
      <w:r w:rsidRPr="006F21F3">
        <w:rPr>
          <w:b/>
        </w:rPr>
        <w:t>SHALL</w:t>
      </w:r>
      <w:r>
        <w:t xml:space="preserve"> have exactly as many elements are there are distinct placeholders in the message format.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format.</w:t>
      </w:r>
    </w:p>
    <w:p w14:paraId="60ED659A" w14:textId="7704F746" w:rsidR="006F21F3" w:rsidRDefault="006F21F3" w:rsidP="006F21F3">
      <w:r>
        <w:t xml:space="preserve">If the message format string specified by </w:t>
      </w:r>
      <w:r w:rsidRPr="006F21F3">
        <w:rPr>
          <w:rStyle w:val="CODEtemp"/>
        </w:rPr>
        <w:t>formatId</w:t>
      </w:r>
      <w:r>
        <w:t xml:space="preserve"> does not contain any placeholders, the arguments property </w:t>
      </w:r>
      <w:r w:rsidRPr="006F21F3">
        <w:rPr>
          <w:b/>
        </w:rPr>
        <w:t>SHALL</w:t>
      </w:r>
      <w:r>
        <w:t xml:space="preserve"> be absent.</w:t>
      </w:r>
    </w:p>
    <w:p w14:paraId="05C5B1E9" w14:textId="5095FE60" w:rsidR="006F21F3" w:rsidRDefault="006F21F3" w:rsidP="006F21F3">
      <w:pPr>
        <w:pStyle w:val="Note"/>
      </w:pPr>
      <w:r>
        <w:t xml:space="preserve">EXAMPLE: Suppose </w:t>
      </w:r>
      <w:r w:rsidRPr="006F21F3">
        <w:rPr>
          <w:rStyle w:val="CODEtemp"/>
        </w:rPr>
        <w:t>formatId</w:t>
      </w:r>
      <w:r>
        <w:t xml:space="preserve"> refers to the following message format: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220F2E87" w:rsidR="006F21F3" w:rsidRP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6FFC00CB" w14:textId="75405BAF" w:rsidR="00B86BC7" w:rsidRDefault="00B86BC7" w:rsidP="00B86BC7">
      <w:pPr>
        <w:pStyle w:val="Heading2"/>
      </w:pPr>
      <w:bookmarkStart w:id="2058" w:name="_Ref493477061"/>
      <w:bookmarkStart w:id="2059" w:name="_Toc495412637"/>
      <w:r>
        <w:t>fix object</w:t>
      </w:r>
      <w:bookmarkEnd w:id="2058"/>
      <w:bookmarkEnd w:id="2059"/>
    </w:p>
    <w:p w14:paraId="410A501F" w14:textId="4C707545" w:rsidR="00B86BC7" w:rsidRDefault="00B86BC7" w:rsidP="00B86BC7">
      <w:pPr>
        <w:pStyle w:val="Heading3"/>
      </w:pPr>
      <w:bookmarkStart w:id="2060" w:name="_Toc495412638"/>
      <w:r>
        <w:t>General</w:t>
      </w:r>
      <w:bookmarkEnd w:id="2060"/>
    </w:p>
    <w:p w14:paraId="493ABF69" w14:textId="3411E496"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D97E6D">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397FBF94" w:rsidR="006F21F3" w:rsidRDefault="006F21F3" w:rsidP="006F21F3">
      <w:pPr>
        <w:pStyle w:val="Note"/>
      </w:pPr>
      <w:r>
        <w:t xml:space="preserve">EXAMPLE   </w:t>
      </w:r>
    </w:p>
    <w:p w14:paraId="4F22AE88" w14:textId="693A1160" w:rsidR="006F21F3" w:rsidRDefault="006F21F3" w:rsidP="006F21F3">
      <w:pPr>
        <w:pStyle w:val="Code"/>
      </w:pPr>
      <w:proofErr w:type="gramStart"/>
      <w:r>
        <w:t xml:space="preserve">{  </w:t>
      </w:r>
      <w:proofErr w:type="gramEnd"/>
      <w:r>
        <w:t xml:space="preserve">                                      # a result object (see §</w:t>
      </w:r>
      <w:r>
        <w:fldChar w:fldCharType="begin"/>
      </w:r>
      <w:r>
        <w:instrText xml:space="preserve"> REF _Ref493350984 \w \h </w:instrText>
      </w:r>
      <w:r>
        <w:fldChar w:fldCharType="separate"/>
      </w:r>
      <w:r w:rsidR="00D97E6D">
        <w:t>3.17</w:t>
      </w:r>
      <w:r>
        <w:fldChar w:fldCharType="end"/>
      </w:r>
      <w:r>
        <w:t>)</w:t>
      </w:r>
    </w:p>
    <w:p w14:paraId="008E6A82" w14:textId="6EB45D66" w:rsidR="006F21F3" w:rsidRDefault="006F21F3" w:rsidP="006F21F3">
      <w:pPr>
        <w:pStyle w:val="Code"/>
      </w:pPr>
      <w:r>
        <w:t xml:space="preserve">    "fix": {</w:t>
      </w:r>
    </w:p>
    <w:p w14:paraId="6386C02E" w14:textId="2F12F55F" w:rsidR="006F21F3" w:rsidRDefault="006F21F3" w:rsidP="006F21F3">
      <w:pPr>
        <w:pStyle w:val="Code"/>
      </w:pPr>
      <w:r>
        <w:t xml:space="preserve">       "description":                    # see §</w:t>
      </w:r>
      <w:r>
        <w:fldChar w:fldCharType="begin"/>
      </w:r>
      <w:r>
        <w:instrText xml:space="preserve"> REF _Ref493512730 \w \h </w:instrText>
      </w:r>
      <w:r>
        <w:fldChar w:fldCharType="separate"/>
      </w:r>
      <w:r w:rsidR="00D97E6D">
        <w:t>3.29.2</w:t>
      </w:r>
      <w:r>
        <w:fldChar w:fldCharType="end"/>
      </w:r>
    </w:p>
    <w:p w14:paraId="43878332" w14:textId="2F27D621" w:rsidR="006F21F3" w:rsidRDefault="006F21F3" w:rsidP="006F21F3">
      <w:pPr>
        <w:pStyle w:val="Code"/>
      </w:pPr>
      <w:r>
        <w:t xml:space="preserve">            "Private member names begin with '_'",</w:t>
      </w:r>
    </w:p>
    <w:p w14:paraId="40C0F0E0" w14:textId="38BF2BF4" w:rsidR="006F21F3" w:rsidRDefault="006F21F3" w:rsidP="006F21F3">
      <w:pPr>
        <w:pStyle w:val="Code"/>
      </w:pPr>
      <w:r>
        <w:t xml:space="preserve">        "fileChanges": [                 # see §</w:t>
      </w:r>
      <w:r>
        <w:fldChar w:fldCharType="begin"/>
      </w:r>
      <w:r>
        <w:instrText xml:space="preserve"> REF _Ref493512752 \w \h </w:instrText>
      </w:r>
      <w:r>
        <w:fldChar w:fldCharType="separate"/>
      </w:r>
      <w:r w:rsidR="00D97E6D">
        <w:t>3.29.3</w:t>
      </w:r>
      <w:r>
        <w:fldChar w:fldCharType="end"/>
      </w:r>
    </w:p>
    <w:p w14:paraId="396348ED" w14:textId="186FBC4E"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D97E6D">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2061" w:name="_Ref493512730"/>
      <w:bookmarkStart w:id="2062" w:name="_Toc495412639"/>
      <w:r>
        <w:t>description property</w:t>
      </w:r>
      <w:bookmarkEnd w:id="2061"/>
      <w:bookmarkEnd w:id="2062"/>
    </w:p>
    <w:p w14:paraId="1893F7D7" w14:textId="05F2713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w:t>
      </w:r>
      <w:ins w:id="2063" w:author="Laurence Golding" w:date="2017-10-10T15:15:00Z">
        <w:r w:rsidR="00442804">
          <w:t xml:space="preserve"> containing a plain text message (</w:t>
        </w:r>
        <w:r w:rsidR="00442804" w:rsidRPr="00AD1298">
          <w:t>§</w:t>
        </w:r>
        <w:r w:rsidR="00442804">
          <w:fldChar w:fldCharType="begin"/>
        </w:r>
        <w:r w:rsidR="00442804">
          <w:instrText xml:space="preserve"> REF _Ref495407839 \r \h </w:instrText>
        </w:r>
      </w:ins>
      <w:r w:rsidR="00442804">
        <w:fldChar w:fldCharType="separate"/>
      </w:r>
      <w:ins w:id="2064" w:author="Laurence Golding" w:date="2017-10-10T15:25:00Z">
        <w:r w:rsidR="00D97E6D">
          <w:t>3.10.2</w:t>
        </w:r>
      </w:ins>
      <w:ins w:id="2065" w:author="Laurence Golding" w:date="2017-10-10T15:15:00Z">
        <w:r w:rsidR="00442804">
          <w:fldChar w:fldCharType="end"/>
        </w:r>
        <w:r w:rsidR="00442804">
          <w:t>)</w:t>
        </w:r>
      </w:ins>
      <w:r>
        <w:t xml:space="preserve"> describing the proposed fix.</w:t>
      </w:r>
    </w:p>
    <w:p w14:paraId="78852C4C" w14:textId="58144B22" w:rsidR="006F21F3" w:rsidRDefault="006F21F3" w:rsidP="006F21F3">
      <w:pPr>
        <w:pStyle w:val="Note"/>
      </w:pPr>
      <w:r>
        <w:t xml:space="preserve">NOTE: The purpose of the </w:t>
      </w:r>
      <w:r w:rsidRPr="006F21F3">
        <w:rPr>
          <w:rStyle w:val="CODEtemp"/>
        </w:rPr>
        <w:t>description</w:t>
      </w:r>
      <w:r>
        <w:t xml:space="preserve"> property is to enable a result log file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2B06E46C" w14:textId="2A99EB61" w:rsidR="00B86BC7" w:rsidRDefault="00B86BC7" w:rsidP="00B86BC7">
      <w:pPr>
        <w:pStyle w:val="Heading3"/>
      </w:pPr>
      <w:bookmarkStart w:id="2066" w:name="_Ref493512752"/>
      <w:bookmarkStart w:id="2067" w:name="_Ref493513084"/>
      <w:bookmarkStart w:id="2068" w:name="_Toc495412640"/>
      <w:r>
        <w:lastRenderedPageBreak/>
        <w:t>fileChanges property</w:t>
      </w:r>
      <w:bookmarkEnd w:id="2066"/>
      <w:bookmarkEnd w:id="2067"/>
      <w:bookmarkEnd w:id="2068"/>
    </w:p>
    <w:p w14:paraId="6DE7B962" w14:textId="6F795B53"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D97E6D">
        <w:t>3.30</w:t>
      </w:r>
      <w:r>
        <w:fldChar w:fldCharType="end"/>
      </w:r>
      <w:r w:rsidRPr="006F21F3">
        <w:t>).</w:t>
      </w:r>
    </w:p>
    <w:p w14:paraId="6AA7DCCF" w14:textId="573A5B94" w:rsidR="00B86BC7" w:rsidRDefault="00B86BC7" w:rsidP="00B86BC7">
      <w:pPr>
        <w:pStyle w:val="Heading2"/>
      </w:pPr>
      <w:bookmarkStart w:id="2069" w:name="_Ref493512744"/>
      <w:bookmarkStart w:id="2070" w:name="_Ref493512991"/>
      <w:bookmarkStart w:id="2071" w:name="_Toc495412641"/>
      <w:r>
        <w:t>fileChange object</w:t>
      </w:r>
      <w:bookmarkEnd w:id="2069"/>
      <w:bookmarkEnd w:id="2070"/>
      <w:bookmarkEnd w:id="2071"/>
    </w:p>
    <w:p w14:paraId="74D8322D" w14:textId="06E505AA" w:rsidR="00B86BC7" w:rsidRDefault="00B86BC7" w:rsidP="00B86BC7">
      <w:pPr>
        <w:pStyle w:val="Heading3"/>
      </w:pPr>
      <w:bookmarkStart w:id="2072" w:name="_Toc495412642"/>
      <w:r>
        <w:t>General</w:t>
      </w:r>
      <w:bookmarkEnd w:id="2072"/>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3B253230"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D97E6D">
        <w:t>3.29</w:t>
      </w:r>
      <w:r>
        <w:fldChar w:fldCharType="end"/>
      </w:r>
      <w:r>
        <w:t>)</w:t>
      </w:r>
    </w:p>
    <w:p w14:paraId="0FF6717D" w14:textId="1F9B50E8" w:rsidR="006F21F3" w:rsidRDefault="006F21F3" w:rsidP="006F21F3">
      <w:pPr>
        <w:pStyle w:val="Code"/>
      </w:pPr>
      <w:r>
        <w:t xml:space="preserve">    "fileChanges":                     # see §</w:t>
      </w:r>
      <w:r>
        <w:fldChar w:fldCharType="begin"/>
      </w:r>
      <w:r>
        <w:instrText xml:space="preserve"> REF _Ref493513084 \w \h </w:instrText>
      </w:r>
      <w:r>
        <w:fldChar w:fldCharType="separate"/>
      </w:r>
      <w:r w:rsidR="00D97E6D">
        <w:t>3.29.3</w:t>
      </w:r>
      <w:r>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343336B5"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D97E6D">
        <w:t>3.30.2</w:t>
      </w:r>
      <w:r>
        <w:fldChar w:fldCharType="end"/>
      </w:r>
    </w:p>
    <w:p w14:paraId="753DE977" w14:textId="7AE3A8B5" w:rsidR="006F21F3" w:rsidRDefault="006F21F3" w:rsidP="006F21F3">
      <w:pPr>
        <w:pStyle w:val="Code"/>
      </w:pPr>
      <w:r>
        <w:t xml:space="preserve">            "replacements":            # see §</w:t>
      </w:r>
      <w:r>
        <w:fldChar w:fldCharType="begin"/>
      </w:r>
      <w:r>
        <w:instrText xml:space="preserve"> REF _Ref493513106 \w \h </w:instrText>
      </w:r>
      <w:r>
        <w:fldChar w:fldCharType="separate"/>
      </w:r>
      <w:r w:rsidR="00D97E6D">
        <w:t>3.30.4</w:t>
      </w:r>
      <w:r>
        <w:fldChar w:fldCharType="end"/>
      </w:r>
    </w:p>
    <w:p w14:paraId="63326740" w14:textId="066FF0DC" w:rsidR="006F21F3" w:rsidRDefault="006F21F3" w:rsidP="006F21F3">
      <w:pPr>
        <w:pStyle w:val="Code"/>
      </w:pPr>
      <w:r>
        <w:t xml:space="preserve">            [</w:t>
      </w:r>
    </w:p>
    <w:p w14:paraId="1FAFE72E" w14:textId="56C680EC"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D97E6D">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2073" w:name="_Ref493513096"/>
      <w:bookmarkStart w:id="2074" w:name="_Ref493513195"/>
      <w:bookmarkStart w:id="2075" w:name="_Ref493513493"/>
      <w:bookmarkStart w:id="2076" w:name="_Toc495412643"/>
      <w:r>
        <w:t>uri property</w:t>
      </w:r>
      <w:bookmarkEnd w:id="2073"/>
      <w:bookmarkEnd w:id="2074"/>
      <w:bookmarkEnd w:id="2075"/>
      <w:bookmarkEnd w:id="2076"/>
    </w:p>
    <w:p w14:paraId="47E2D8A5" w14:textId="5489D8C9"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D97E6D">
        <w:t>3.2</w:t>
      </w:r>
      <w:r>
        <w:fldChar w:fldCharType="end"/>
      </w:r>
      <w:r w:rsidRPr="006F21F3">
        <w:t>).</w:t>
      </w:r>
    </w:p>
    <w:p w14:paraId="2B81995B" w14:textId="358C0451" w:rsidR="00B86BC7" w:rsidRDefault="00B86BC7" w:rsidP="00B86BC7">
      <w:pPr>
        <w:pStyle w:val="Heading3"/>
      </w:pPr>
      <w:bookmarkStart w:id="2077" w:name="_Toc495412644"/>
      <w:r>
        <w:t>uriBaseId property</w:t>
      </w:r>
      <w:bookmarkEnd w:id="2077"/>
    </w:p>
    <w:p w14:paraId="13905628" w14:textId="7865015A"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D97E6D">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D97E6D">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2078" w:name="_Ref493513106"/>
      <w:bookmarkStart w:id="2079" w:name="_Toc495412645"/>
      <w:r>
        <w:t>replacements property</w:t>
      </w:r>
      <w:bookmarkEnd w:id="2078"/>
      <w:bookmarkEnd w:id="2079"/>
    </w:p>
    <w:p w14:paraId="21F0788C" w14:textId="734DC7C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D97E6D">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D97E6D">
        <w:t>3.30.2</w:t>
      </w:r>
      <w:r>
        <w:fldChar w:fldCharType="end"/>
      </w:r>
      <w:r w:rsidRPr="006F21F3">
        <w:t>).</w:t>
      </w:r>
    </w:p>
    <w:p w14:paraId="40D9EA5A" w14:textId="3D521EDE" w:rsidR="00B86BC7" w:rsidRDefault="00B86BC7" w:rsidP="00B86BC7">
      <w:pPr>
        <w:pStyle w:val="Heading2"/>
      </w:pPr>
      <w:bookmarkStart w:id="2080" w:name="_Ref493513114"/>
      <w:bookmarkStart w:id="2081" w:name="_Ref493513476"/>
      <w:bookmarkStart w:id="2082" w:name="_Toc495412646"/>
      <w:r>
        <w:t>replacement object</w:t>
      </w:r>
      <w:bookmarkEnd w:id="2080"/>
      <w:bookmarkEnd w:id="2081"/>
      <w:bookmarkEnd w:id="2082"/>
    </w:p>
    <w:p w14:paraId="1276FD13" w14:textId="540BBC1F" w:rsidR="00B86BC7" w:rsidRDefault="00B86BC7" w:rsidP="00B86BC7">
      <w:pPr>
        <w:pStyle w:val="Heading3"/>
      </w:pPr>
      <w:bookmarkStart w:id="2083" w:name="_Toc495412647"/>
      <w:r>
        <w:t>General</w:t>
      </w:r>
      <w:bookmarkEnd w:id="2083"/>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34EA607F" w:rsidR="003672C8" w:rsidRDefault="003672C8" w:rsidP="003672C8">
      <w:r>
        <w:lastRenderedPageBreak/>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D97E6D">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D97E6D">
        <w:t>3.31.5</w:t>
      </w:r>
      <w:r>
        <w:fldChar w:fldCharType="end"/>
      </w:r>
      <w:r>
        <w:t xml:space="preserve">), then the effect of the replacement </w:t>
      </w:r>
      <w:r w:rsidRPr="003672C8">
        <w:rPr>
          <w:b/>
        </w:rPr>
        <w:t>SHALL</w:t>
      </w:r>
      <w:r>
        <w:t xml:space="preserve"> be as if the removal were performed before the insertion.</w:t>
      </w:r>
    </w:p>
    <w:p w14:paraId="51FA77A0" w14:textId="5D627B60"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D97E6D">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D97E6D">
        <w:t>3.30.4</w:t>
      </w:r>
      <w:r>
        <w:fldChar w:fldCharType="end"/>
      </w:r>
      <w:r>
        <w:t>). The offset property (§</w:t>
      </w:r>
      <w:r>
        <w:fldChar w:fldCharType="begin"/>
      </w:r>
      <w:r>
        <w:instrText xml:space="preserve"> REF _Ref493518438 \w \h </w:instrText>
      </w:r>
      <w:r>
        <w:fldChar w:fldCharType="separate"/>
      </w:r>
      <w:r w:rsidR="00D97E6D">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2084" w:name="_Toc495412648"/>
      <w:r>
        <w:t>Constraints</w:t>
      </w:r>
      <w:bookmarkEnd w:id="2084"/>
    </w:p>
    <w:p w14:paraId="3A62CE11" w14:textId="79A3F5DC"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D97E6D">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D97E6D">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2085" w:name="_Ref493518438"/>
      <w:bookmarkStart w:id="2086" w:name="_Ref493518542"/>
      <w:bookmarkStart w:id="2087" w:name="_Toc495412649"/>
      <w:r>
        <w:t>offset property</w:t>
      </w:r>
      <w:bookmarkEnd w:id="2085"/>
      <w:bookmarkEnd w:id="2086"/>
      <w:bookmarkEnd w:id="2087"/>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2088" w:name="_Ref493518436"/>
      <w:bookmarkStart w:id="2089" w:name="_Ref493518439"/>
      <w:bookmarkStart w:id="2090" w:name="_Ref493518529"/>
      <w:bookmarkStart w:id="2091" w:name="_Toc495412650"/>
      <w:r>
        <w:t>deletedLength property</w:t>
      </w:r>
      <w:bookmarkEnd w:id="2088"/>
      <w:bookmarkEnd w:id="2089"/>
      <w:bookmarkEnd w:id="2090"/>
      <w:bookmarkEnd w:id="2091"/>
    </w:p>
    <w:p w14:paraId="1ECF4AC9" w14:textId="22B8DA69"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offset property (§</w:t>
      </w:r>
      <w:r>
        <w:fldChar w:fldCharType="begin"/>
      </w:r>
      <w:r>
        <w:instrText xml:space="preserve"> REF _Ref493518542 \w \h </w:instrText>
      </w:r>
      <w:r>
        <w:fldChar w:fldCharType="separate"/>
      </w:r>
      <w:r w:rsidR="00D97E6D">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2092" w:name="_Ref493518437"/>
      <w:bookmarkStart w:id="2093" w:name="_Ref493518440"/>
      <w:bookmarkStart w:id="2094" w:name="_Toc495412651"/>
      <w:r>
        <w:lastRenderedPageBreak/>
        <w:t>insertedBytes property</w:t>
      </w:r>
      <w:bookmarkEnd w:id="2092"/>
      <w:bookmarkEnd w:id="2093"/>
      <w:bookmarkEnd w:id="2094"/>
    </w:p>
    <w:p w14:paraId="6E86F82E" w14:textId="404F45C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Pr="003672C8">
        <w:rPr>
          <w:rStyle w:val="CODEtemp"/>
        </w:rPr>
        <w:t>5</w:t>
      </w:r>
      <w:r>
        <w:t>.31.3),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2095" w:name="_Ref493404948"/>
      <w:bookmarkStart w:id="2096" w:name="_Ref493406026"/>
      <w:bookmarkStart w:id="2097" w:name="_Toc495412652"/>
      <w:r>
        <w:t>notification object</w:t>
      </w:r>
      <w:bookmarkEnd w:id="2095"/>
      <w:bookmarkEnd w:id="2096"/>
      <w:bookmarkEnd w:id="2097"/>
    </w:p>
    <w:p w14:paraId="3BD7AF2E" w14:textId="23E07934" w:rsidR="00B86BC7" w:rsidRDefault="00B86BC7" w:rsidP="00B86BC7">
      <w:pPr>
        <w:pStyle w:val="Heading3"/>
      </w:pPr>
      <w:bookmarkStart w:id="2098" w:name="_Toc495412653"/>
      <w:r>
        <w:t>General</w:t>
      </w:r>
      <w:bookmarkEnd w:id="2098"/>
    </w:p>
    <w:p w14:paraId="759675E9" w14:textId="122A1E5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D97E6D">
        <w:t>3.17</w:t>
      </w:r>
      <w:r>
        <w:fldChar w:fldCharType="end"/>
      </w:r>
      <w:r w:rsidRPr="003672C8">
        <w:t>).</w:t>
      </w:r>
    </w:p>
    <w:p w14:paraId="6C08731C" w14:textId="60FD4244" w:rsidR="00B86BC7" w:rsidRDefault="00B86BC7" w:rsidP="00B86BC7">
      <w:pPr>
        <w:pStyle w:val="Heading3"/>
      </w:pPr>
      <w:bookmarkStart w:id="2099" w:name="_Toc495412654"/>
      <w:r>
        <w:t>id property</w:t>
      </w:r>
      <w:bookmarkEnd w:id="209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19C80448"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D97E6D">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2100" w:name="_Ref493518926"/>
      <w:bookmarkStart w:id="2101" w:name="_Toc495412655"/>
      <w:r>
        <w:t>ruleId property</w:t>
      </w:r>
      <w:bookmarkEnd w:id="2100"/>
      <w:bookmarkEnd w:id="2101"/>
    </w:p>
    <w:p w14:paraId="72DC23AB" w14:textId="545D23F8"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D97E6D">
        <w:t>3.27.3</w:t>
      </w:r>
      <w:r>
        <w:fldChar w:fldCharType="end"/>
      </w:r>
      <w:r w:rsidRPr="003672C8">
        <w:t>).</w:t>
      </w:r>
    </w:p>
    <w:p w14:paraId="6EDC8FC8" w14:textId="366C940A" w:rsidR="00B86BC7" w:rsidRDefault="00B86BC7" w:rsidP="00B86BC7">
      <w:pPr>
        <w:pStyle w:val="Heading3"/>
      </w:pPr>
      <w:bookmarkStart w:id="2102" w:name="_Toc495412656"/>
      <w:r>
        <w:t>ruleKey property</w:t>
      </w:r>
      <w:bookmarkEnd w:id="2102"/>
    </w:p>
    <w:p w14:paraId="689839C4" w14:textId="390DC2DC"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D97E6D">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D97E6D">
        <w:t>3.12.14</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09C81690"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D97E6D">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D97E6D">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lastRenderedPageBreak/>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2103" w:name="_Toc495412657"/>
      <w:r>
        <w:t>physicalLocation property</w:t>
      </w:r>
      <w:bookmarkEnd w:id="2103"/>
    </w:p>
    <w:p w14:paraId="23C5F0EF" w14:textId="5B77DF76"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D97E6D">
        <w:t>3.19</w:t>
      </w:r>
      <w:r>
        <w:fldChar w:fldCharType="end"/>
      </w:r>
      <w:r w:rsidRPr="008651CE">
        <w:t>) that identifies the relevant location.</w:t>
      </w:r>
    </w:p>
    <w:p w14:paraId="0BE523CC" w14:textId="11807D96" w:rsidR="00B86BC7" w:rsidRDefault="00B86BC7" w:rsidP="00B86BC7">
      <w:pPr>
        <w:pStyle w:val="Heading3"/>
      </w:pPr>
      <w:bookmarkStart w:id="2104" w:name="_Toc495412658"/>
      <w:r>
        <w:t>message property</w:t>
      </w:r>
      <w:bookmarkEnd w:id="2104"/>
    </w:p>
    <w:p w14:paraId="095EAE33" w14:textId="31ABB3D9" w:rsidR="008651CE" w:rsidRP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ins w:id="2105" w:author="Laurence Golding" w:date="2017-10-10T15:16:00Z">
        <w:r w:rsidR="009648E5">
          <w:t xml:space="preserve"> containing a plain text message (</w:t>
        </w:r>
        <w:r w:rsidR="009648E5" w:rsidRPr="00AD1298">
          <w:t>§</w:t>
        </w:r>
      </w:ins>
      <w:ins w:id="2106" w:author="Laurence Golding" w:date="2017-10-10T15:17:00Z">
        <w:r w:rsidR="009648E5">
          <w:fldChar w:fldCharType="begin"/>
        </w:r>
        <w:r w:rsidR="009648E5">
          <w:instrText xml:space="preserve"> REF _Ref495407839 \r \h </w:instrText>
        </w:r>
      </w:ins>
      <w:r w:rsidR="009648E5">
        <w:fldChar w:fldCharType="separate"/>
      </w:r>
      <w:ins w:id="2107" w:author="Laurence Golding" w:date="2017-10-10T15:25:00Z">
        <w:r w:rsidR="00D97E6D">
          <w:t>3.10.2</w:t>
        </w:r>
      </w:ins>
      <w:ins w:id="2108" w:author="Laurence Golding" w:date="2017-10-10T15:17:00Z">
        <w:r w:rsidR="009648E5">
          <w:fldChar w:fldCharType="end"/>
        </w:r>
      </w:ins>
      <w:ins w:id="2109" w:author="Laurence Golding" w:date="2017-10-10T15:16:00Z">
        <w:r w:rsidR="009648E5">
          <w:t>)</w:t>
        </w:r>
      </w:ins>
      <w:r w:rsidRPr="008651CE">
        <w:t xml:space="preserve"> that describes the condition that was encountered.</w:t>
      </w:r>
    </w:p>
    <w:p w14:paraId="6D46F33C" w14:textId="01495AB4" w:rsidR="00B86BC7" w:rsidRDefault="00B86BC7" w:rsidP="00B86BC7">
      <w:pPr>
        <w:pStyle w:val="Heading3"/>
      </w:pPr>
      <w:bookmarkStart w:id="2110" w:name="_Ref493404972"/>
      <w:bookmarkStart w:id="2111" w:name="_Ref493406037"/>
      <w:bookmarkStart w:id="2112" w:name="_Toc495412659"/>
      <w:r>
        <w:t>level property</w:t>
      </w:r>
      <w:bookmarkEnd w:id="2110"/>
      <w:bookmarkEnd w:id="2111"/>
      <w:bookmarkEnd w:id="211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2113" w:name="_Toc495412660"/>
      <w:r>
        <w:t>threadId property</w:t>
      </w:r>
      <w:bookmarkEnd w:id="211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2114" w:name="_Toc495412661"/>
      <w:r>
        <w:t>time property</w:t>
      </w:r>
      <w:bookmarkEnd w:id="2114"/>
    </w:p>
    <w:p w14:paraId="2D4A5B6B" w14:textId="02399AF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D97E6D">
        <w:t>3.8</w:t>
      </w:r>
      <w:r>
        <w:fldChar w:fldCharType="end"/>
      </w:r>
      <w:r w:rsidRPr="008651CE">
        <w:t>).</w:t>
      </w:r>
    </w:p>
    <w:p w14:paraId="33699F22" w14:textId="56DC8386" w:rsidR="00B86BC7" w:rsidRDefault="00B86BC7" w:rsidP="00B86BC7">
      <w:pPr>
        <w:pStyle w:val="Heading3"/>
      </w:pPr>
      <w:bookmarkStart w:id="2115" w:name="_Toc495412662"/>
      <w:r>
        <w:lastRenderedPageBreak/>
        <w:t>exception property</w:t>
      </w:r>
      <w:bookmarkEnd w:id="2115"/>
    </w:p>
    <w:p w14:paraId="0929118A" w14:textId="7437F9E5"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D97E6D">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2116" w:name="_Toc495412663"/>
      <w:r>
        <w:t>properties property</w:t>
      </w:r>
      <w:bookmarkEnd w:id="2116"/>
    </w:p>
    <w:p w14:paraId="2707E928" w14:textId="58A73EA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D97E6D">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2117" w:name="_Ref493570836"/>
      <w:bookmarkStart w:id="2118" w:name="_Toc495412664"/>
      <w:r>
        <w:t>exception object</w:t>
      </w:r>
      <w:bookmarkEnd w:id="2117"/>
      <w:bookmarkEnd w:id="2118"/>
    </w:p>
    <w:p w14:paraId="1257C9E2" w14:textId="6070509F" w:rsidR="00B86BC7" w:rsidRDefault="00B86BC7" w:rsidP="00B86BC7">
      <w:pPr>
        <w:pStyle w:val="Heading3"/>
      </w:pPr>
      <w:bookmarkStart w:id="2119" w:name="_Toc495412665"/>
      <w:r>
        <w:t>General</w:t>
      </w:r>
      <w:bookmarkEnd w:id="2119"/>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2120" w:name="_Toc495412666"/>
      <w:r>
        <w:t>kind property</w:t>
      </w:r>
      <w:bookmarkEnd w:id="212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7B1B5878" w:rsidR="008651CE" w:rsidRP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2121" w:name="_Toc495412667"/>
      <w:r>
        <w:t>message property</w:t>
      </w:r>
      <w:bookmarkEnd w:id="2121"/>
    </w:p>
    <w:p w14:paraId="0E15DE57" w14:textId="4E1B214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w:t>
      </w:r>
      <w:ins w:id="2122" w:author="Laurence Golding" w:date="2017-10-10T15:17:00Z">
        <w:r w:rsidR="009648E5">
          <w:t xml:space="preserve"> containing a plain text message (</w:t>
        </w:r>
      </w:ins>
      <w:ins w:id="2123" w:author="Laurence Golding" w:date="2017-10-10T15:18:00Z">
        <w:r w:rsidR="009648E5" w:rsidRPr="00AD1298">
          <w:t>§</w:t>
        </w:r>
        <w:r w:rsidR="009648E5">
          <w:fldChar w:fldCharType="begin"/>
        </w:r>
        <w:r w:rsidR="009648E5">
          <w:instrText xml:space="preserve"> REF _Ref495407839 \r \h </w:instrText>
        </w:r>
      </w:ins>
      <w:r w:rsidR="009648E5">
        <w:fldChar w:fldCharType="separate"/>
      </w:r>
      <w:ins w:id="2124" w:author="Laurence Golding" w:date="2017-10-10T15:25:00Z">
        <w:r w:rsidR="00D97E6D">
          <w:t>3.10.2</w:t>
        </w:r>
      </w:ins>
      <w:ins w:id="2125" w:author="Laurence Golding" w:date="2017-10-10T15:18:00Z">
        <w:r w:rsidR="009648E5">
          <w:fldChar w:fldCharType="end"/>
        </w:r>
        <w:r w:rsidR="009648E5">
          <w:t>)</w:t>
        </w:r>
      </w:ins>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2126" w:name="_Toc495412668"/>
      <w:r>
        <w:t>stack property</w:t>
      </w:r>
      <w:bookmarkEnd w:id="2126"/>
    </w:p>
    <w:p w14:paraId="17152AD6" w14:textId="4FE9AA46"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D97E6D">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2127" w:name="_Toc495412669"/>
      <w:r>
        <w:t>innerExceptions property</w:t>
      </w:r>
      <w:bookmarkEnd w:id="2127"/>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2128" w:name="_Toc287332011"/>
      <w:bookmarkStart w:id="2129" w:name="_Toc495412670"/>
      <w:r w:rsidRPr="00FD22AC">
        <w:lastRenderedPageBreak/>
        <w:t>Conformance</w:t>
      </w:r>
      <w:bookmarkEnd w:id="2128"/>
      <w:bookmarkEnd w:id="2129"/>
    </w:p>
    <w:p w14:paraId="36D8D436" w14:textId="52361958"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r w:rsidR="00BA1C8A">
        <w:fldChar w:fldCharType="begin"/>
      </w:r>
      <w:r w:rsidR="00BA1C8A">
        <w:instrText xml:space="preserve"> HYPERLINK "https://www.oasis-open.org/policies-guidelines/tc-process" \l "wpComponentsConfClause" </w:instrText>
      </w:r>
      <w:ins w:id="2130" w:author="Laurence Golding" w:date="2017-10-10T15:25:00Z"/>
      <w:r w:rsidR="00BA1C8A">
        <w:fldChar w:fldCharType="separate"/>
      </w:r>
      <w:r w:rsidRPr="00CF2107">
        <w:rPr>
          <w:rStyle w:val="Hyperlink"/>
          <w:highlight w:val="yellow"/>
        </w:rPr>
        <w:t>OASIS TC Process</w:t>
      </w:r>
      <w:r w:rsidR="00BA1C8A">
        <w:rPr>
          <w:rStyle w:val="Hyperlink"/>
          <w:highlight w:val="yellow"/>
        </w:rPr>
        <w:fldChar w:fldCharType="end"/>
      </w:r>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0077349E" w:rsidR="00EE1E0B" w:rsidRPr="00CF2107" w:rsidRDefault="00EE1E0B" w:rsidP="00EE1E0B">
      <w:pPr>
        <w:rPr>
          <w:highlight w:val="yellow"/>
        </w:rPr>
      </w:pPr>
      <w:r w:rsidRPr="00CF2107">
        <w:rPr>
          <w:highlight w:val="yellow"/>
        </w:rPr>
        <w:t xml:space="preserve">For the definition of ‘conformance clause,’ see </w:t>
      </w:r>
      <w:r w:rsidR="00BA1C8A">
        <w:fldChar w:fldCharType="begin"/>
      </w:r>
      <w:r w:rsidR="00BA1C8A">
        <w:instrText xml:space="preserve"> HYPERLINK "https://www.oasis-open.org/policies-guidelines/oasis-defined-terms-2017-05-26" \l "dConformanceClause" </w:instrText>
      </w:r>
      <w:ins w:id="2131" w:author="Laurence Golding" w:date="2017-10-10T15:25:00Z"/>
      <w:r w:rsidR="00BA1C8A">
        <w:fldChar w:fldCharType="separate"/>
      </w:r>
      <w:r w:rsidRPr="000928F9">
        <w:rPr>
          <w:rStyle w:val="Hyperlink"/>
          <w:highlight w:val="yellow"/>
        </w:rPr>
        <w:t>OASIS Defined Terms</w:t>
      </w:r>
      <w:r w:rsidR="00BA1C8A">
        <w:rPr>
          <w:rStyle w:val="Hyperlink"/>
          <w:highlight w:val="yellow"/>
        </w:rPr>
        <w:fldChar w:fldCharType="end"/>
      </w:r>
      <w:r w:rsidRPr="00CF2107">
        <w:rPr>
          <w:highlight w:val="yellow"/>
        </w:rPr>
        <w:t xml:space="preserve">. </w:t>
      </w:r>
    </w:p>
    <w:p w14:paraId="5CBB6CC3" w14:textId="782A373C" w:rsidR="00EE1E0B" w:rsidRPr="00CF2107" w:rsidRDefault="00EE1E0B" w:rsidP="00EE1E0B">
      <w:pPr>
        <w:rPr>
          <w:highlight w:val="yellow"/>
        </w:rPr>
      </w:pPr>
      <w:r w:rsidRPr="00CF2107">
        <w:rPr>
          <w:highlight w:val="yellow"/>
        </w:rPr>
        <w:t xml:space="preserve">See “Guidelines to Writing Conformance Clauses”: </w:t>
      </w:r>
      <w:r w:rsidRPr="00CF2107">
        <w:rPr>
          <w:highlight w:val="yellow"/>
        </w:rPr>
        <w:br/>
      </w:r>
      <w:r w:rsidR="00BA1C8A">
        <w:fldChar w:fldCharType="begin"/>
      </w:r>
      <w:r w:rsidR="00BA1C8A">
        <w:instrText xml:space="preserve"> HYPERLINK "http://docs.oasis-open.org/templates/TCHandbook/ConformanceGuidelines.html" </w:instrText>
      </w:r>
      <w:ins w:id="2132" w:author="Laurence Golding" w:date="2017-10-10T15:25:00Z"/>
      <w:r w:rsidR="00BA1C8A">
        <w:fldChar w:fldCharType="separate"/>
      </w:r>
      <w:r w:rsidRPr="00CF2107">
        <w:rPr>
          <w:rStyle w:val="Hyperlink"/>
          <w:highlight w:val="yellow"/>
        </w:rPr>
        <w:t>http://docs.oasis-open.org/templates/TCHandbook/ConformanceGuidelines.html</w:t>
      </w:r>
      <w:r w:rsidR="00BA1C8A">
        <w:rPr>
          <w:rStyle w:val="Hyperlink"/>
          <w:highlight w:val="yellow"/>
        </w:rPr>
        <w:fldChar w:fldCharType="end"/>
      </w:r>
      <w:r w:rsidRPr="00CF2107">
        <w:rPr>
          <w:highlight w:val="yellow"/>
        </w:rPr>
        <w:t>.</w:t>
      </w:r>
    </w:p>
    <w:p w14:paraId="1D48659C" w14:textId="77777777" w:rsidR="00EE1E0B" w:rsidRDefault="00EE1E0B" w:rsidP="00EE1E0B">
      <w:r w:rsidRPr="00CF2107">
        <w:rPr>
          <w:highlight w:val="yellow"/>
        </w:rPr>
        <w:t>Remove this note before submitting for publication.)</w:t>
      </w:r>
    </w:p>
    <w:p w14:paraId="35532103" w14:textId="566D36B6" w:rsidR="00AE0702" w:rsidRPr="00AE0702" w:rsidRDefault="00AE0702" w:rsidP="00C93F2E"/>
    <w:p w14:paraId="51263FE3" w14:textId="77777777" w:rsidR="0052099F" w:rsidRDefault="00B80CDB" w:rsidP="00CE1F32">
      <w:pPr>
        <w:pStyle w:val="AppendixHeading1"/>
      </w:pPr>
      <w:bookmarkStart w:id="2133" w:name="AppendixAcknowledgments"/>
      <w:bookmarkStart w:id="2134" w:name="_Toc85472897"/>
      <w:bookmarkStart w:id="2135" w:name="_Toc287332012"/>
      <w:bookmarkStart w:id="2136" w:name="_Toc495412671"/>
      <w:bookmarkEnd w:id="2133"/>
      <w:r>
        <w:lastRenderedPageBreak/>
        <w:t>Acknowl</w:t>
      </w:r>
      <w:r w:rsidR="004D0E5E">
        <w:t>e</w:t>
      </w:r>
      <w:r w:rsidR="008F61FB">
        <w:t>dg</w:t>
      </w:r>
      <w:r w:rsidR="0052099F">
        <w:t>ments</w:t>
      </w:r>
      <w:bookmarkEnd w:id="2134"/>
      <w:bookmarkEnd w:id="2135"/>
      <w:bookmarkEnd w:id="2136"/>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2137" w:name="AppendixFingerprints"/>
      <w:bookmarkStart w:id="2138" w:name="_Toc495412672"/>
      <w:bookmarkEnd w:id="2137"/>
      <w:r>
        <w:lastRenderedPageBreak/>
        <w:t>Use of fingerprints by result management systems</w:t>
      </w:r>
      <w:bookmarkEnd w:id="2138"/>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2139" w:name="AppendixViewers"/>
      <w:bookmarkStart w:id="2140" w:name="_Toc495412673"/>
      <w:bookmarkEnd w:id="2139"/>
      <w:r>
        <w:lastRenderedPageBreak/>
        <w:t xml:space="preserve">Use of SARIF by log </w:t>
      </w:r>
      <w:r w:rsidR="00AF0D84">
        <w:t xml:space="preserve">file </w:t>
      </w:r>
      <w:r>
        <w:t>viewers</w:t>
      </w:r>
      <w:bookmarkEnd w:id="214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2141" w:name="AppendixConverters"/>
      <w:bookmarkStart w:id="2142" w:name="_Toc495412674"/>
      <w:bookmarkEnd w:id="2141"/>
      <w:r>
        <w:lastRenderedPageBreak/>
        <w:t>Production of SARIF by converters</w:t>
      </w:r>
      <w:bookmarkEnd w:id="214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40EEC430"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proofErr w:type="gramStart"/>
      <w:r w:rsidRPr="002A48C0">
        <w:rPr>
          <w:rStyle w:val="CODEtemp"/>
        </w:rPr>
        <w:t>location.resultFile</w:t>
      </w:r>
      <w:proofErr w:type="gramEnd"/>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D97E6D">
        <w:t>3.18.2</w:t>
      </w:r>
      <w:r>
        <w:fldChar w:fldCharType="end"/>
      </w:r>
      <w:r>
        <w:t>).</w:t>
      </w:r>
    </w:p>
    <w:p w14:paraId="14E4D457" w14:textId="688F3F93"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D97E6D">
        <w:t>3.13.4</w:t>
      </w:r>
      <w:r>
        <w:fldChar w:fldCharType="end"/>
      </w:r>
      <w:r>
        <w:t>).</w:t>
      </w:r>
    </w:p>
    <w:p w14:paraId="7B432429" w14:textId="067DCBF3" w:rsidR="00710FE0" w:rsidRDefault="00710FE0" w:rsidP="00710FE0">
      <w:pPr>
        <w:pStyle w:val="AppendixHeading1"/>
      </w:pPr>
      <w:bookmarkStart w:id="2143" w:name="AppendixRuleMetadata"/>
      <w:bookmarkStart w:id="2144" w:name="_Toc495412675"/>
      <w:bookmarkEnd w:id="2143"/>
      <w:r>
        <w:lastRenderedPageBreak/>
        <w:t>Locating rule metadata</w:t>
      </w:r>
      <w:bookmarkEnd w:id="2144"/>
    </w:p>
    <w:p w14:paraId="43EDCF6F" w14:textId="750D4DE1"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D97E6D">
        <w:t>3.12.14</w:t>
      </w:r>
      <w:r>
        <w:fldChar w:fldCharType="end"/>
      </w:r>
      <w:r>
        <w:t xml:space="preserve"> and §</w:t>
      </w:r>
      <w:r>
        <w:fldChar w:fldCharType="begin"/>
      </w:r>
      <w:r>
        <w:instrText xml:space="preserve"> REF _Ref493407996 \w \h </w:instrText>
      </w:r>
      <w:r>
        <w:fldChar w:fldCharType="separate"/>
      </w:r>
      <w:r w:rsidR="00D97E6D">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2145" w:name="AppendixDeterminism"/>
      <w:bookmarkStart w:id="2146" w:name="_Toc495412676"/>
      <w:bookmarkEnd w:id="2145"/>
      <w:r>
        <w:lastRenderedPageBreak/>
        <w:t>Producing deterministic SARIF log files</w:t>
      </w:r>
      <w:bookmarkEnd w:id="2146"/>
    </w:p>
    <w:p w14:paraId="269DCAE0" w14:textId="72CA49C1" w:rsidR="00B62028" w:rsidRDefault="00B62028" w:rsidP="00B62028">
      <w:pPr>
        <w:pStyle w:val="AppendixHeading2"/>
      </w:pPr>
      <w:bookmarkStart w:id="2147" w:name="_Toc495412677"/>
      <w:r>
        <w:t>General</w:t>
      </w:r>
      <w:bookmarkEnd w:id="214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 xml:space="preserve">In the case of SARIF, one could imagine a sequence of build steps where Steps A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2148" w:name="_Toc495412678"/>
      <w:r>
        <w:t>Non-deterministic file format elements</w:t>
      </w:r>
      <w:bookmarkEnd w:id="2148"/>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invocation.startTime</w:t>
      </w:r>
      <w:proofErr w:type="gramEnd"/>
    </w:p>
    <w:p w14:paraId="29D8FDB1"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invocation.endTime</w:t>
      </w:r>
      <w:proofErr w:type="gramEnd"/>
    </w:p>
    <w:p w14:paraId="048942C6"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invocation.processId</w:t>
      </w:r>
      <w:proofErr w:type="gramEnd"/>
    </w:p>
    <w:p w14:paraId="20D366BF"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invocation.machine</w:t>
      </w:r>
      <w:proofErr w:type="gramEnd"/>
    </w:p>
    <w:p w14:paraId="6919656E"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invocation.account</w:t>
      </w:r>
      <w:proofErr w:type="gramEnd"/>
    </w:p>
    <w:p w14:paraId="0E552812" w14:textId="77777777" w:rsidR="00B62028" w:rsidRDefault="00B62028" w:rsidP="008651CE">
      <w:pPr>
        <w:pStyle w:val="ListParagraph"/>
        <w:numPr>
          <w:ilvl w:val="0"/>
          <w:numId w:val="3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invocation.environmentVariables</w:t>
      </w:r>
      <w:proofErr w:type="gramEnd"/>
    </w:p>
    <w:p w14:paraId="7A789FB4" w14:textId="77777777" w:rsidR="00B62028" w:rsidRDefault="00B62028" w:rsidP="008651CE">
      <w:pPr>
        <w:pStyle w:val="ListParagraph"/>
        <w:numPr>
          <w:ilvl w:val="0"/>
          <w:numId w:val="3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notification.threadId</w:t>
      </w:r>
      <w:proofErr w:type="gramEnd"/>
    </w:p>
    <w:p w14:paraId="0771D70D"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notification.time</w:t>
      </w:r>
      <w:proofErr w:type="gramEnd"/>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proofErr w:type="gramStart"/>
      <w:r w:rsidRPr="00B62028">
        <w:rPr>
          <w:rStyle w:val="CODEtemp"/>
        </w:rPr>
        <w:t>run.automationId</w:t>
      </w:r>
      <w:proofErr w:type="gramEnd"/>
    </w:p>
    <w:p w14:paraId="479C0B48" w14:textId="77777777" w:rsidR="00B62028" w:rsidRPr="00B62028" w:rsidRDefault="00B62028" w:rsidP="008651CE">
      <w:pPr>
        <w:pStyle w:val="ListParagraph"/>
        <w:numPr>
          <w:ilvl w:val="0"/>
          <w:numId w:val="37"/>
        </w:numPr>
        <w:rPr>
          <w:rStyle w:val="CODEtemp"/>
        </w:rPr>
      </w:pPr>
      <w:proofErr w:type="gramStart"/>
      <w:r w:rsidRPr="00B62028">
        <w:rPr>
          <w:rStyle w:val="CODEtemp"/>
        </w:rPr>
        <w:t>run.baselineId</w:t>
      </w:r>
      <w:proofErr w:type="gramEnd"/>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2149" w:name="_Toc495412679"/>
      <w:r>
        <w:t>Array and dictionary element ordering</w:t>
      </w:r>
      <w:bookmarkEnd w:id="2149"/>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2150" w:name="_Toc495412680"/>
      <w:r>
        <w:t>Absolute paths</w:t>
      </w:r>
      <w:bookmarkEnd w:id="2150"/>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13BB209D"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D97E6D">
        <w:t>3.3</w:t>
      </w:r>
      <w:r>
        <w:fldChar w:fldCharType="end"/>
      </w:r>
      <w:r>
        <w:t>).</w:t>
      </w:r>
    </w:p>
    <w:p w14:paraId="5416A610" w14:textId="479DBC87" w:rsidR="00B62028" w:rsidRDefault="00B62028" w:rsidP="00B62028">
      <w:pPr>
        <w:pStyle w:val="AppendixHeading2"/>
      </w:pPr>
      <w:bookmarkStart w:id="2151" w:name="_Toc495412681"/>
      <w:r>
        <w:t>Compensating for non-deterministic output</w:t>
      </w:r>
      <w:bookmarkEnd w:id="215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2152" w:name="_Toc495412682"/>
      <w:r>
        <w:lastRenderedPageBreak/>
        <w:t>Interaction between determinism and baselining</w:t>
      </w:r>
      <w:bookmarkEnd w:id="2152"/>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2153" w:name="AppendixFixes"/>
      <w:bookmarkStart w:id="2154" w:name="_Toc495412683"/>
      <w:bookmarkEnd w:id="2153"/>
      <w:r>
        <w:lastRenderedPageBreak/>
        <w:t>Guidance on fixes</w:t>
      </w:r>
      <w:bookmarkEnd w:id="2154"/>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2155" w:name="AppendixExamples"/>
      <w:bookmarkStart w:id="2156" w:name="_Toc495412684"/>
      <w:bookmarkEnd w:id="2155"/>
      <w:r>
        <w:lastRenderedPageBreak/>
        <w:t>Examples</w:t>
      </w:r>
      <w:bookmarkEnd w:id="215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2157" w:name="_Toc495412685"/>
      <w:r>
        <w:t>Minimal valid SARIF file resulting from a scan</w:t>
      </w:r>
      <w:bookmarkEnd w:id="2157"/>
    </w:p>
    <w:p w14:paraId="2DCB587E" w14:textId="5C3547FA"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D97E6D">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47CB0E40"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D97E6D">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D97E6D">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2158" w:name="_Toc495412686"/>
      <w:r w:rsidRPr="00745595">
        <w:t>Minimal recommended SARIF file with source information</w:t>
      </w:r>
      <w:bookmarkEnd w:id="2158"/>
    </w:p>
    <w:p w14:paraId="59A271D1" w14:textId="45B4A13A" w:rsidR="00745595" w:rsidRDefault="00745595" w:rsidP="00745595">
      <w:r w:rsidRPr="00745595">
        <w:t>This is a minimal recommended SARIF file for the case where</w:t>
      </w:r>
    </w:p>
    <w:p w14:paraId="5ADF969E" w14:textId="004E5434"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D97E6D">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17A7D4D"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D97E6D">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D97E6D">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D97E6D">
        <w:t>3.17</w:t>
      </w:r>
      <w:r>
        <w:fldChar w:fldCharType="end"/>
      </w:r>
      <w:r>
        <w:t xml:space="preserve">) so the recommended elements of the </w:t>
      </w:r>
      <w:r w:rsidRPr="00745595">
        <w:rPr>
          <w:rStyle w:val="CODEtemp"/>
        </w:rPr>
        <w:t>result</w:t>
      </w:r>
      <w:r>
        <w:t xml:space="preserve"> object can be shown.</w:t>
      </w:r>
    </w:p>
    <w:p w14:paraId="0A703AC0" w14:textId="3A632DED"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D97E6D">
        <w:t>3.12.9</w:t>
      </w:r>
      <w:r>
        <w:fldChar w:fldCharType="end"/>
      </w:r>
      <w:r>
        <w:t>) specifying only those files in which the tool detected a result.</w:t>
      </w:r>
    </w:p>
    <w:p w14:paraId="71E13AB3" w14:textId="4DAA9B38"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D97E6D">
        <w:t>3.12.10</w:t>
      </w:r>
      <w:r>
        <w:fldChar w:fldCharType="end"/>
      </w:r>
      <w:r>
        <w:t>), because when physical location information is available, that property is optional (it “</w:t>
      </w:r>
      <w:r w:rsidRPr="00745595">
        <w:rPr>
          <w:b/>
        </w:rPr>
        <w:t>MAY</w:t>
      </w:r>
      <w:r>
        <w:t>” be present).</w:t>
      </w:r>
    </w:p>
    <w:p w14:paraId="3D9A1852" w14:textId="2F39808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D97E6D">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2159" w:name="_Toc495412687"/>
      <w:r w:rsidRPr="001D7651">
        <w:t>Minimal recommended SARIF file without source information</w:t>
      </w:r>
      <w:bookmarkEnd w:id="2159"/>
    </w:p>
    <w:p w14:paraId="0C8A9C7D" w14:textId="6794C44A" w:rsidR="001D7651" w:rsidRDefault="001D7651" w:rsidP="001D7651">
      <w:r w:rsidRPr="001D7651">
        <w:t>This is a minimal recommended SARIF file for the case where</w:t>
      </w:r>
    </w:p>
    <w:p w14:paraId="1B15DF0E" w14:textId="747216C5"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D97E6D">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1E3901F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D97E6D">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D97E6D">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D97E6D">
        <w:t>3.17</w:t>
      </w:r>
      <w:r>
        <w:fldChar w:fldCharType="end"/>
      </w:r>
      <w:r>
        <w:t xml:space="preserve">) so the recommended elements of the </w:t>
      </w:r>
      <w:r w:rsidRPr="001D7651">
        <w:rPr>
          <w:rStyle w:val="CODEtemp"/>
        </w:rPr>
        <w:t>result</w:t>
      </w:r>
      <w:r>
        <w:t xml:space="preserve"> object can be shown.</w:t>
      </w:r>
    </w:p>
    <w:p w14:paraId="7469062E" w14:textId="6D628033"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D97E6D">
        <w:t>3.12.9</w:t>
      </w:r>
      <w:r>
        <w:fldChar w:fldCharType="end"/>
      </w:r>
      <w:r>
        <w:t>) specifying only those files in which the tool detected a result.</w:t>
      </w:r>
    </w:p>
    <w:p w14:paraId="76A5A66E" w14:textId="19675342"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D97E6D">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2160" w:name="_Toc495412688"/>
      <w:r w:rsidRPr="001D7651">
        <w:t>SARIF file for exporting rule metadata</w:t>
      </w:r>
      <w:bookmarkEnd w:id="2160"/>
    </w:p>
    <w:p w14:paraId="269DD195" w14:textId="40DB7867"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D97E6D">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D97E6D">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77777777" w:rsidR="001B06D8" w:rsidRDefault="001B06D8" w:rsidP="001B06D8">
      <w:pPr>
        <w:pStyle w:val="Code"/>
      </w:pPr>
      <w:r>
        <w:t xml:space="preserve">          "messageFormats":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2161" w:name="_Toc495412689"/>
      <w:r>
        <w:t>Comprehensive SARIF file</w:t>
      </w:r>
      <w:bookmarkEnd w:id="216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77777777" w:rsidR="006043FF" w:rsidRDefault="006043FF" w:rsidP="006043FF">
      <w:pPr>
        <w:pStyle w:val="Code"/>
      </w:pPr>
      <w:r>
        <w:t xml:space="preserve">          "formattedRuleMessage": {</w:t>
      </w:r>
    </w:p>
    <w:p w14:paraId="2C856EBB" w14:textId="77777777" w:rsidR="006043FF" w:rsidRDefault="006043FF" w:rsidP="006043FF">
      <w:pPr>
        <w:pStyle w:val="Code"/>
      </w:pPr>
      <w:r>
        <w:t xml:space="preserve">            "formatId":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77777777" w:rsidR="006043FF" w:rsidRDefault="006043FF" w:rsidP="006043FF">
      <w:pPr>
        <w:pStyle w:val="Code"/>
      </w:pPr>
      <w:r>
        <w:t xml:space="preserve">              "message": "\"count\" was declared here.",</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lastRenderedPageBreak/>
        <w:t xml:space="preserve">                      "message":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lastRenderedPageBreak/>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lastRenderedPageBreak/>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77777777" w:rsidR="006043FF" w:rsidRDefault="006043FF" w:rsidP="006043FF">
      <w:pPr>
        <w:pStyle w:val="Code"/>
      </w:pPr>
      <w:r>
        <w:t xml:space="preserve">          "messageFormats":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77777777" w:rsidR="006043FF" w:rsidRDefault="006043FF" w:rsidP="006043FF">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2162" w:name="AppendixRevisionHistory"/>
      <w:bookmarkStart w:id="2163" w:name="_Toc85472898"/>
      <w:bookmarkStart w:id="2164" w:name="_Toc287332014"/>
      <w:bookmarkStart w:id="2165" w:name="_Toc495412690"/>
      <w:bookmarkEnd w:id="2162"/>
      <w:r>
        <w:lastRenderedPageBreak/>
        <w:t>Revision History</w:t>
      </w:r>
      <w:bookmarkEnd w:id="2163"/>
      <w:bookmarkEnd w:id="2164"/>
      <w:bookmarkEnd w:id="21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434E3" w14:textId="77777777" w:rsidR="00C80D78" w:rsidRDefault="00C80D78" w:rsidP="008C100C">
      <w:r>
        <w:separator/>
      </w:r>
    </w:p>
    <w:p w14:paraId="494DC54D" w14:textId="77777777" w:rsidR="00C80D78" w:rsidRDefault="00C80D78" w:rsidP="008C100C"/>
    <w:p w14:paraId="4796F6D6" w14:textId="77777777" w:rsidR="00C80D78" w:rsidRDefault="00C80D78" w:rsidP="008C100C"/>
    <w:p w14:paraId="05883DBF" w14:textId="77777777" w:rsidR="00C80D78" w:rsidRDefault="00C80D78" w:rsidP="008C100C"/>
    <w:p w14:paraId="56B57F3C" w14:textId="77777777" w:rsidR="00C80D78" w:rsidRDefault="00C80D78" w:rsidP="008C100C"/>
    <w:p w14:paraId="0BDEF924" w14:textId="77777777" w:rsidR="00C80D78" w:rsidRDefault="00C80D78" w:rsidP="008C100C"/>
    <w:p w14:paraId="0408937A" w14:textId="77777777" w:rsidR="00C80D78" w:rsidRDefault="00C80D78" w:rsidP="008C100C"/>
  </w:endnote>
  <w:endnote w:type="continuationSeparator" w:id="0">
    <w:p w14:paraId="3BBA34BB" w14:textId="77777777" w:rsidR="00C80D78" w:rsidRDefault="00C80D78" w:rsidP="008C100C">
      <w:r>
        <w:continuationSeparator/>
      </w:r>
    </w:p>
    <w:p w14:paraId="7185AF64" w14:textId="77777777" w:rsidR="00C80D78" w:rsidRDefault="00C80D78" w:rsidP="008C100C"/>
    <w:p w14:paraId="30A677C8" w14:textId="77777777" w:rsidR="00C80D78" w:rsidRDefault="00C80D78" w:rsidP="008C100C"/>
    <w:p w14:paraId="7D4DEF39" w14:textId="77777777" w:rsidR="00C80D78" w:rsidRDefault="00C80D78" w:rsidP="008C100C"/>
    <w:p w14:paraId="31DF470F" w14:textId="77777777" w:rsidR="00C80D78" w:rsidRDefault="00C80D78" w:rsidP="008C100C"/>
    <w:p w14:paraId="5DB5CCE9" w14:textId="77777777" w:rsidR="00C80D78" w:rsidRDefault="00C80D78" w:rsidP="008C100C"/>
    <w:p w14:paraId="2282E4E8" w14:textId="77777777" w:rsidR="00C80D78" w:rsidRDefault="00C80D78"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1C6737E3" w:rsidR="00BA1C8A" w:rsidRPr="00195F88" w:rsidRDefault="00BA1C8A"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sarif-v1.0-wd0</w:t>
    </w:r>
    <w:ins w:id="1503" w:author="Laurence Golding" w:date="2017-10-10T12:05:00Z">
      <w:r>
        <w:rPr>
          <w:sz w:val="16"/>
          <w:szCs w:val="16"/>
          <w:lang w:val="en-US"/>
        </w:rPr>
        <w:t>2</w:t>
      </w:r>
    </w:ins>
    <w:del w:id="1504" w:author="Laurence Golding" w:date="2017-10-10T12:05:00Z">
      <w:r w:rsidDel="00D4234B">
        <w:rPr>
          <w:sz w:val="16"/>
          <w:szCs w:val="16"/>
          <w:lang w:val="en-US"/>
        </w:rPr>
        <w:delText>1</w:delText>
      </w:r>
    </w:del>
    <w:r>
      <w:rPr>
        <w:sz w:val="16"/>
        <w:szCs w:val="16"/>
      </w:rPr>
      <w:tab/>
      <w:t>Working Draft 0</w:t>
    </w:r>
    <w:ins w:id="1505" w:author="Laurence Golding" w:date="2017-10-10T12:05:00Z">
      <w:r>
        <w:rPr>
          <w:sz w:val="16"/>
          <w:szCs w:val="16"/>
          <w:lang w:val="en-US"/>
        </w:rPr>
        <w:t>2</w:t>
      </w:r>
    </w:ins>
    <w:del w:id="1506" w:author="Laurence Golding" w:date="2017-10-10T12:05:00Z">
      <w:r w:rsidDel="00D4234B">
        <w:rPr>
          <w:sz w:val="16"/>
          <w:szCs w:val="16"/>
        </w:rPr>
        <w:delText>1</w:delText>
      </w:r>
    </w:del>
    <w:r>
      <w:rPr>
        <w:sz w:val="16"/>
        <w:szCs w:val="16"/>
      </w:rPr>
      <w:tab/>
    </w:r>
    <w:r>
      <w:rPr>
        <w:sz w:val="16"/>
        <w:szCs w:val="16"/>
        <w:lang w:val="en-US"/>
      </w:rPr>
      <w:t>15 September</w:t>
    </w:r>
    <w:r>
      <w:rPr>
        <w:sz w:val="16"/>
        <w:szCs w:val="16"/>
      </w:rPr>
      <w:t xml:space="preserve"> </w:t>
    </w:r>
    <w:r>
      <w:rPr>
        <w:sz w:val="16"/>
        <w:szCs w:val="16"/>
        <w:lang w:val="en-US"/>
      </w:rPr>
      <w:t>2017</w:t>
    </w:r>
  </w:p>
  <w:p w14:paraId="2081D924" w14:textId="6CA80F8E" w:rsidR="00BA1C8A" w:rsidRPr="00195F88" w:rsidRDefault="00BA1C8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B7C06">
      <w:rPr>
        <w:rStyle w:val="PageNumber"/>
        <w:noProof/>
        <w:sz w:val="16"/>
        <w:szCs w:val="16"/>
      </w:rPr>
      <w:t>75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B7C06">
      <w:rPr>
        <w:rStyle w:val="PageNumber"/>
        <w:noProof/>
        <w:sz w:val="16"/>
        <w:szCs w:val="16"/>
      </w:rPr>
      <w:t>93</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E45E0" w14:textId="77777777" w:rsidR="00C80D78" w:rsidRDefault="00C80D78" w:rsidP="008C100C">
      <w:r>
        <w:separator/>
      </w:r>
    </w:p>
    <w:p w14:paraId="3C3B81E9" w14:textId="77777777" w:rsidR="00C80D78" w:rsidRDefault="00C80D78" w:rsidP="008C100C"/>
  </w:footnote>
  <w:footnote w:type="continuationSeparator" w:id="0">
    <w:p w14:paraId="082E1EC0" w14:textId="77777777" w:rsidR="00C80D78" w:rsidRDefault="00C80D78" w:rsidP="008C100C">
      <w:r>
        <w:continuationSeparator/>
      </w:r>
    </w:p>
    <w:p w14:paraId="6C5E7015" w14:textId="77777777" w:rsidR="00C80D78" w:rsidRDefault="00C80D78"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B66BF7"/>
    <w:multiLevelType w:val="hybridMultilevel"/>
    <w:tmpl w:val="D0B89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647154"/>
    <w:multiLevelType w:val="hybridMultilevel"/>
    <w:tmpl w:val="FD820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5"/>
  </w:num>
  <w:num w:numId="3">
    <w:abstractNumId w:val="35"/>
  </w:num>
  <w:num w:numId="4">
    <w:abstractNumId w:val="0"/>
  </w:num>
  <w:num w:numId="5">
    <w:abstractNumId w:val="43"/>
  </w:num>
  <w:num w:numId="6">
    <w:abstractNumId w:val="18"/>
  </w:num>
  <w:num w:numId="7">
    <w:abstractNumId w:val="33"/>
  </w:num>
  <w:num w:numId="8">
    <w:abstractNumId w:val="26"/>
  </w:num>
  <w:num w:numId="9">
    <w:abstractNumId w:val="27"/>
  </w:num>
  <w:num w:numId="10">
    <w:abstractNumId w:val="2"/>
  </w:num>
  <w:num w:numId="11">
    <w:abstractNumId w:val="41"/>
  </w:num>
  <w:num w:numId="12">
    <w:abstractNumId w:val="32"/>
  </w:num>
  <w:num w:numId="13">
    <w:abstractNumId w:val="14"/>
  </w:num>
  <w:num w:numId="14">
    <w:abstractNumId w:val="10"/>
  </w:num>
  <w:num w:numId="15">
    <w:abstractNumId w:val="11"/>
  </w:num>
  <w:num w:numId="16">
    <w:abstractNumId w:val="44"/>
  </w:num>
  <w:num w:numId="17">
    <w:abstractNumId w:val="31"/>
  </w:num>
  <w:num w:numId="18">
    <w:abstractNumId w:val="46"/>
  </w:num>
  <w:num w:numId="19">
    <w:abstractNumId w:val="34"/>
  </w:num>
  <w:num w:numId="20">
    <w:abstractNumId w:val="47"/>
  </w:num>
  <w:num w:numId="21">
    <w:abstractNumId w:val="38"/>
  </w:num>
  <w:num w:numId="22">
    <w:abstractNumId w:val="19"/>
  </w:num>
  <w:num w:numId="23">
    <w:abstractNumId w:val="36"/>
  </w:num>
  <w:num w:numId="24">
    <w:abstractNumId w:val="40"/>
  </w:num>
  <w:num w:numId="25">
    <w:abstractNumId w:val="30"/>
  </w:num>
  <w:num w:numId="26">
    <w:abstractNumId w:val="29"/>
  </w:num>
  <w:num w:numId="27">
    <w:abstractNumId w:val="25"/>
  </w:num>
  <w:num w:numId="28">
    <w:abstractNumId w:val="3"/>
  </w:num>
  <w:num w:numId="29">
    <w:abstractNumId w:val="23"/>
  </w:num>
  <w:num w:numId="30">
    <w:abstractNumId w:val="12"/>
  </w:num>
  <w:num w:numId="31">
    <w:abstractNumId w:val="42"/>
  </w:num>
  <w:num w:numId="32">
    <w:abstractNumId w:val="21"/>
  </w:num>
  <w:num w:numId="33">
    <w:abstractNumId w:val="7"/>
  </w:num>
  <w:num w:numId="34">
    <w:abstractNumId w:val="28"/>
  </w:num>
  <w:num w:numId="35">
    <w:abstractNumId w:val="15"/>
  </w:num>
  <w:num w:numId="36">
    <w:abstractNumId w:val="9"/>
  </w:num>
  <w:num w:numId="37">
    <w:abstractNumId w:val="5"/>
  </w:num>
  <w:num w:numId="38">
    <w:abstractNumId w:val="22"/>
  </w:num>
  <w:num w:numId="39">
    <w:abstractNumId w:val="17"/>
  </w:num>
  <w:num w:numId="40">
    <w:abstractNumId w:val="45"/>
  </w:num>
  <w:num w:numId="41">
    <w:abstractNumId w:val="6"/>
  </w:num>
  <w:num w:numId="42">
    <w:abstractNumId w:val="37"/>
  </w:num>
  <w:num w:numId="43">
    <w:abstractNumId w:val="20"/>
  </w:num>
  <w:num w:numId="44">
    <w:abstractNumId w:val="16"/>
  </w:num>
  <w:num w:numId="45">
    <w:abstractNumId w:val="8"/>
  </w:num>
  <w:num w:numId="46">
    <w:abstractNumId w:val="48"/>
  </w:num>
  <w:num w:numId="47">
    <w:abstractNumId w:val="24"/>
  </w:num>
  <w:num w:numId="48">
    <w:abstractNumId w:val="4"/>
  </w:num>
  <w:num w:numId="49">
    <w:abstractNumId w:val="39"/>
  </w:num>
  <w:num w:numId="50">
    <w:abstractNumId w:val="13"/>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2DA1"/>
    <w:rsid w:val="00005F1F"/>
    <w:rsid w:val="00006B3A"/>
    <w:rsid w:val="00022C2B"/>
    <w:rsid w:val="00024C43"/>
    <w:rsid w:val="00025117"/>
    <w:rsid w:val="0003129F"/>
    <w:rsid w:val="00035E41"/>
    <w:rsid w:val="0004318A"/>
    <w:rsid w:val="00050DE8"/>
    <w:rsid w:val="000514EF"/>
    <w:rsid w:val="0007362C"/>
    <w:rsid w:val="00075DEE"/>
    <w:rsid w:val="00076EFC"/>
    <w:rsid w:val="0008346E"/>
    <w:rsid w:val="000928F9"/>
    <w:rsid w:val="00096E2D"/>
    <w:rsid w:val="000A7DA8"/>
    <w:rsid w:val="000B071A"/>
    <w:rsid w:val="000B1B0C"/>
    <w:rsid w:val="000B428A"/>
    <w:rsid w:val="000C304E"/>
    <w:rsid w:val="000C471B"/>
    <w:rsid w:val="000C66BB"/>
    <w:rsid w:val="000D32C1"/>
    <w:rsid w:val="000D4DB2"/>
    <w:rsid w:val="000E28CA"/>
    <w:rsid w:val="000E714F"/>
    <w:rsid w:val="000F0B58"/>
    <w:rsid w:val="000F36D1"/>
    <w:rsid w:val="000F3A82"/>
    <w:rsid w:val="00101FF7"/>
    <w:rsid w:val="00103406"/>
    <w:rsid w:val="001037D4"/>
    <w:rsid w:val="001057D2"/>
    <w:rsid w:val="00111DDA"/>
    <w:rsid w:val="0011740D"/>
    <w:rsid w:val="0012387E"/>
    <w:rsid w:val="00123F2F"/>
    <w:rsid w:val="00124F1F"/>
    <w:rsid w:val="00125EA7"/>
    <w:rsid w:val="00126D77"/>
    <w:rsid w:val="00132810"/>
    <w:rsid w:val="00135BCE"/>
    <w:rsid w:val="0013636C"/>
    <w:rsid w:val="00147F63"/>
    <w:rsid w:val="00155251"/>
    <w:rsid w:val="00161D0D"/>
    <w:rsid w:val="00165F54"/>
    <w:rsid w:val="00174363"/>
    <w:rsid w:val="00176B0C"/>
    <w:rsid w:val="00177DED"/>
    <w:rsid w:val="00180B28"/>
    <w:rsid w:val="001847BD"/>
    <w:rsid w:val="00185B10"/>
    <w:rsid w:val="001945A5"/>
    <w:rsid w:val="00194A04"/>
    <w:rsid w:val="00194C79"/>
    <w:rsid w:val="00195F88"/>
    <w:rsid w:val="00197743"/>
    <w:rsid w:val="001A344F"/>
    <w:rsid w:val="001A52C9"/>
    <w:rsid w:val="001A7143"/>
    <w:rsid w:val="001A79B6"/>
    <w:rsid w:val="001B06D8"/>
    <w:rsid w:val="001B103C"/>
    <w:rsid w:val="001B1838"/>
    <w:rsid w:val="001B7ED2"/>
    <w:rsid w:val="001C3E3E"/>
    <w:rsid w:val="001C78A6"/>
    <w:rsid w:val="001D155C"/>
    <w:rsid w:val="001D1D6C"/>
    <w:rsid w:val="001D7651"/>
    <w:rsid w:val="001E392A"/>
    <w:rsid w:val="001E46CF"/>
    <w:rsid w:val="001E614C"/>
    <w:rsid w:val="001F03CC"/>
    <w:rsid w:val="001F05E0"/>
    <w:rsid w:val="001F2095"/>
    <w:rsid w:val="001F52B5"/>
    <w:rsid w:val="001F591E"/>
    <w:rsid w:val="002017D5"/>
    <w:rsid w:val="0020630E"/>
    <w:rsid w:val="00213A75"/>
    <w:rsid w:val="00225C3B"/>
    <w:rsid w:val="0023482D"/>
    <w:rsid w:val="00244809"/>
    <w:rsid w:val="0025208C"/>
    <w:rsid w:val="002644D0"/>
    <w:rsid w:val="00272FB9"/>
    <w:rsid w:val="00273E05"/>
    <w:rsid w:val="00275FD8"/>
    <w:rsid w:val="00285F85"/>
    <w:rsid w:val="00286B5F"/>
    <w:rsid w:val="00286EC7"/>
    <w:rsid w:val="00294FB3"/>
    <w:rsid w:val="00295C45"/>
    <w:rsid w:val="0029702B"/>
    <w:rsid w:val="002973F0"/>
    <w:rsid w:val="002A24FE"/>
    <w:rsid w:val="002A48C0"/>
    <w:rsid w:val="002A5CA9"/>
    <w:rsid w:val="002B197B"/>
    <w:rsid w:val="002B7E99"/>
    <w:rsid w:val="002C0868"/>
    <w:rsid w:val="002C4966"/>
    <w:rsid w:val="002C5B97"/>
    <w:rsid w:val="002D0FAE"/>
    <w:rsid w:val="002E25E7"/>
    <w:rsid w:val="002F18F3"/>
    <w:rsid w:val="002F793A"/>
    <w:rsid w:val="00301208"/>
    <w:rsid w:val="00310E8A"/>
    <w:rsid w:val="003129C6"/>
    <w:rsid w:val="00321264"/>
    <w:rsid w:val="00324D23"/>
    <w:rsid w:val="003374BB"/>
    <w:rsid w:val="003423A1"/>
    <w:rsid w:val="003426DD"/>
    <w:rsid w:val="003476C1"/>
    <w:rsid w:val="00353739"/>
    <w:rsid w:val="00353EC5"/>
    <w:rsid w:val="00361885"/>
    <w:rsid w:val="0036486E"/>
    <w:rsid w:val="00365886"/>
    <w:rsid w:val="003672C8"/>
    <w:rsid w:val="00367564"/>
    <w:rsid w:val="00367B83"/>
    <w:rsid w:val="0037313D"/>
    <w:rsid w:val="003810C0"/>
    <w:rsid w:val="003817AC"/>
    <w:rsid w:val="0038356E"/>
    <w:rsid w:val="003A433A"/>
    <w:rsid w:val="003A630D"/>
    <w:rsid w:val="003B0E37"/>
    <w:rsid w:val="003B37EF"/>
    <w:rsid w:val="003B5868"/>
    <w:rsid w:val="003B60FC"/>
    <w:rsid w:val="003B7C06"/>
    <w:rsid w:val="003C18EF"/>
    <w:rsid w:val="003C50C5"/>
    <w:rsid w:val="003C61EA"/>
    <w:rsid w:val="003C6CE7"/>
    <w:rsid w:val="003C7D94"/>
    <w:rsid w:val="003D1945"/>
    <w:rsid w:val="003D3627"/>
    <w:rsid w:val="003D6897"/>
    <w:rsid w:val="003E1E75"/>
    <w:rsid w:val="003E62A7"/>
    <w:rsid w:val="003F487C"/>
    <w:rsid w:val="004008DF"/>
    <w:rsid w:val="00401B55"/>
    <w:rsid w:val="00401BB5"/>
    <w:rsid w:val="00402451"/>
    <w:rsid w:val="0040694F"/>
    <w:rsid w:val="00412A4B"/>
    <w:rsid w:val="00413D45"/>
    <w:rsid w:val="00413EB8"/>
    <w:rsid w:val="00417AFA"/>
    <w:rsid w:val="004226B7"/>
    <w:rsid w:val="004258D4"/>
    <w:rsid w:val="0043737C"/>
    <w:rsid w:val="00442804"/>
    <w:rsid w:val="0045634D"/>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F390D"/>
    <w:rsid w:val="005126F2"/>
    <w:rsid w:val="00513AC5"/>
    <w:rsid w:val="0051443F"/>
    <w:rsid w:val="00514964"/>
    <w:rsid w:val="0051640A"/>
    <w:rsid w:val="005174D1"/>
    <w:rsid w:val="00517BAE"/>
    <w:rsid w:val="0052099F"/>
    <w:rsid w:val="00522CDF"/>
    <w:rsid w:val="00522E14"/>
    <w:rsid w:val="0052312C"/>
    <w:rsid w:val="00533C30"/>
    <w:rsid w:val="00540CA6"/>
    <w:rsid w:val="00542191"/>
    <w:rsid w:val="00544386"/>
    <w:rsid w:val="0054489F"/>
    <w:rsid w:val="00547D8B"/>
    <w:rsid w:val="005504E1"/>
    <w:rsid w:val="00552A4F"/>
    <w:rsid w:val="00565A0A"/>
    <w:rsid w:val="005672EA"/>
    <w:rsid w:val="00572E88"/>
    <w:rsid w:val="005739AF"/>
    <w:rsid w:val="00576770"/>
    <w:rsid w:val="00584D35"/>
    <w:rsid w:val="00590B1D"/>
    <w:rsid w:val="00590FE3"/>
    <w:rsid w:val="00592BE0"/>
    <w:rsid w:val="00592F9D"/>
    <w:rsid w:val="005A293B"/>
    <w:rsid w:val="005A5E41"/>
    <w:rsid w:val="005D1F70"/>
    <w:rsid w:val="005D2EE1"/>
    <w:rsid w:val="005E587C"/>
    <w:rsid w:val="005E5FAD"/>
    <w:rsid w:val="005F48D5"/>
    <w:rsid w:val="006041EE"/>
    <w:rsid w:val="006043FF"/>
    <w:rsid w:val="006047D8"/>
    <w:rsid w:val="00604E9A"/>
    <w:rsid w:val="006066AC"/>
    <w:rsid w:val="006107FC"/>
    <w:rsid w:val="00616C1A"/>
    <w:rsid w:val="0063202C"/>
    <w:rsid w:val="0063361A"/>
    <w:rsid w:val="00633D82"/>
    <w:rsid w:val="00642FA1"/>
    <w:rsid w:val="00643397"/>
    <w:rsid w:val="00652AA9"/>
    <w:rsid w:val="00652B5C"/>
    <w:rsid w:val="00653B8E"/>
    <w:rsid w:val="006570BF"/>
    <w:rsid w:val="006640DD"/>
    <w:rsid w:val="00666BE5"/>
    <w:rsid w:val="00675B49"/>
    <w:rsid w:val="0068398A"/>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3C85"/>
    <w:rsid w:val="006E4329"/>
    <w:rsid w:val="006E546E"/>
    <w:rsid w:val="006E7B53"/>
    <w:rsid w:val="006F21F3"/>
    <w:rsid w:val="006F2371"/>
    <w:rsid w:val="006F467D"/>
    <w:rsid w:val="006F7350"/>
    <w:rsid w:val="007054DD"/>
    <w:rsid w:val="00706D59"/>
    <w:rsid w:val="00710FE0"/>
    <w:rsid w:val="0071217C"/>
    <w:rsid w:val="007165BD"/>
    <w:rsid w:val="00727F08"/>
    <w:rsid w:val="00731830"/>
    <w:rsid w:val="00732E87"/>
    <w:rsid w:val="00735E3A"/>
    <w:rsid w:val="00741FE3"/>
    <w:rsid w:val="0074463C"/>
    <w:rsid w:val="00745446"/>
    <w:rsid w:val="00745595"/>
    <w:rsid w:val="00750BBC"/>
    <w:rsid w:val="00754545"/>
    <w:rsid w:val="00755676"/>
    <w:rsid w:val="0076113A"/>
    <w:rsid w:val="007611CD"/>
    <w:rsid w:val="0077347A"/>
    <w:rsid w:val="00780AD1"/>
    <w:rsid w:val="00780EC3"/>
    <w:rsid w:val="007816D7"/>
    <w:rsid w:val="007A4110"/>
    <w:rsid w:val="007A53E1"/>
    <w:rsid w:val="007C2C52"/>
    <w:rsid w:val="007C64F1"/>
    <w:rsid w:val="007D079E"/>
    <w:rsid w:val="007E3373"/>
    <w:rsid w:val="007E42D5"/>
    <w:rsid w:val="007F5126"/>
    <w:rsid w:val="00801EC5"/>
    <w:rsid w:val="00806D7D"/>
    <w:rsid w:val="00813A9A"/>
    <w:rsid w:val="00815787"/>
    <w:rsid w:val="00821A6C"/>
    <w:rsid w:val="0082371F"/>
    <w:rsid w:val="008341CC"/>
    <w:rsid w:val="008354A2"/>
    <w:rsid w:val="0083739E"/>
    <w:rsid w:val="00844B2F"/>
    <w:rsid w:val="00847950"/>
    <w:rsid w:val="00847EA1"/>
    <w:rsid w:val="00850F1B"/>
    <w:rsid w:val="00851329"/>
    <w:rsid w:val="00852E10"/>
    <w:rsid w:val="008546B3"/>
    <w:rsid w:val="00854B1E"/>
    <w:rsid w:val="00860008"/>
    <w:rsid w:val="008651CE"/>
    <w:rsid w:val="008677C6"/>
    <w:rsid w:val="00881AF1"/>
    <w:rsid w:val="00882021"/>
    <w:rsid w:val="00882FC4"/>
    <w:rsid w:val="0088732F"/>
    <w:rsid w:val="00890065"/>
    <w:rsid w:val="008A6250"/>
    <w:rsid w:val="008B35FC"/>
    <w:rsid w:val="008B3FB3"/>
    <w:rsid w:val="008C100C"/>
    <w:rsid w:val="008C7396"/>
    <w:rsid w:val="008D23C9"/>
    <w:rsid w:val="008D464F"/>
    <w:rsid w:val="008E1CE1"/>
    <w:rsid w:val="008F022E"/>
    <w:rsid w:val="008F0C80"/>
    <w:rsid w:val="008F38CE"/>
    <w:rsid w:val="008F5087"/>
    <w:rsid w:val="008F61FB"/>
    <w:rsid w:val="00903557"/>
    <w:rsid w:val="00903BE1"/>
    <w:rsid w:val="00903C7C"/>
    <w:rsid w:val="00903F25"/>
    <w:rsid w:val="009158FC"/>
    <w:rsid w:val="009225E1"/>
    <w:rsid w:val="0092395F"/>
    <w:rsid w:val="00933ED8"/>
    <w:rsid w:val="00944AF4"/>
    <w:rsid w:val="00944CF4"/>
    <w:rsid w:val="00951C02"/>
    <w:rsid w:val="009523EF"/>
    <w:rsid w:val="009558EF"/>
    <w:rsid w:val="00957AE3"/>
    <w:rsid w:val="00960D49"/>
    <w:rsid w:val="009648E5"/>
    <w:rsid w:val="009738A4"/>
    <w:rsid w:val="009850DF"/>
    <w:rsid w:val="009853E2"/>
    <w:rsid w:val="00995224"/>
    <w:rsid w:val="00996B9D"/>
    <w:rsid w:val="009A1CFF"/>
    <w:rsid w:val="009A44D0"/>
    <w:rsid w:val="009A4C1B"/>
    <w:rsid w:val="009B1274"/>
    <w:rsid w:val="009B44BF"/>
    <w:rsid w:val="009C213A"/>
    <w:rsid w:val="009C2B7C"/>
    <w:rsid w:val="009C7DCE"/>
    <w:rsid w:val="009D1D26"/>
    <w:rsid w:val="009E5ACB"/>
    <w:rsid w:val="009F03D2"/>
    <w:rsid w:val="009F3D61"/>
    <w:rsid w:val="009F6A4E"/>
    <w:rsid w:val="00A001B9"/>
    <w:rsid w:val="00A046ED"/>
    <w:rsid w:val="00A05FDF"/>
    <w:rsid w:val="00A0789C"/>
    <w:rsid w:val="00A12CC2"/>
    <w:rsid w:val="00A14F9A"/>
    <w:rsid w:val="00A320F8"/>
    <w:rsid w:val="00A355DC"/>
    <w:rsid w:val="00A36268"/>
    <w:rsid w:val="00A403F5"/>
    <w:rsid w:val="00A43E5D"/>
    <w:rsid w:val="00A44E81"/>
    <w:rsid w:val="00A471E7"/>
    <w:rsid w:val="00A50716"/>
    <w:rsid w:val="00A620C3"/>
    <w:rsid w:val="00A710C8"/>
    <w:rsid w:val="00A74192"/>
    <w:rsid w:val="00A83CAA"/>
    <w:rsid w:val="00A9135E"/>
    <w:rsid w:val="00A91CEB"/>
    <w:rsid w:val="00A92A05"/>
    <w:rsid w:val="00AA1F70"/>
    <w:rsid w:val="00AA7BD8"/>
    <w:rsid w:val="00AB66A4"/>
    <w:rsid w:val="00AC1887"/>
    <w:rsid w:val="00AC5012"/>
    <w:rsid w:val="00AD0665"/>
    <w:rsid w:val="00AD0F45"/>
    <w:rsid w:val="00AD1298"/>
    <w:rsid w:val="00AD4704"/>
    <w:rsid w:val="00AD6C00"/>
    <w:rsid w:val="00AD7FD8"/>
    <w:rsid w:val="00AE0702"/>
    <w:rsid w:val="00AF0908"/>
    <w:rsid w:val="00AF0D84"/>
    <w:rsid w:val="00AF1133"/>
    <w:rsid w:val="00AF5EEC"/>
    <w:rsid w:val="00B01B8E"/>
    <w:rsid w:val="00B050AF"/>
    <w:rsid w:val="00B07128"/>
    <w:rsid w:val="00B076D6"/>
    <w:rsid w:val="00B103B8"/>
    <w:rsid w:val="00B10DFC"/>
    <w:rsid w:val="00B13AF7"/>
    <w:rsid w:val="00B2415D"/>
    <w:rsid w:val="00B26B4C"/>
    <w:rsid w:val="00B31516"/>
    <w:rsid w:val="00B350A1"/>
    <w:rsid w:val="00B356DD"/>
    <w:rsid w:val="00B36720"/>
    <w:rsid w:val="00B5002D"/>
    <w:rsid w:val="00B53807"/>
    <w:rsid w:val="00B56878"/>
    <w:rsid w:val="00B569DB"/>
    <w:rsid w:val="00B62028"/>
    <w:rsid w:val="00B62E2E"/>
    <w:rsid w:val="00B641A5"/>
    <w:rsid w:val="00B641AA"/>
    <w:rsid w:val="00B73A86"/>
    <w:rsid w:val="00B75681"/>
    <w:rsid w:val="00B80CDB"/>
    <w:rsid w:val="00B81AB9"/>
    <w:rsid w:val="00B84D7B"/>
    <w:rsid w:val="00B86BC7"/>
    <w:rsid w:val="00B90D7E"/>
    <w:rsid w:val="00B93485"/>
    <w:rsid w:val="00BA0919"/>
    <w:rsid w:val="00BA1C8A"/>
    <w:rsid w:val="00BA2083"/>
    <w:rsid w:val="00BA3A45"/>
    <w:rsid w:val="00BB78A9"/>
    <w:rsid w:val="00BC439B"/>
    <w:rsid w:val="00BC7D72"/>
    <w:rsid w:val="00BD0C18"/>
    <w:rsid w:val="00BD5C4F"/>
    <w:rsid w:val="00BD74E8"/>
    <w:rsid w:val="00BE00AC"/>
    <w:rsid w:val="00BE0637"/>
    <w:rsid w:val="00BE1CE0"/>
    <w:rsid w:val="00BF3F85"/>
    <w:rsid w:val="00C02DEC"/>
    <w:rsid w:val="00C130CD"/>
    <w:rsid w:val="00C20C97"/>
    <w:rsid w:val="00C23558"/>
    <w:rsid w:val="00C254A7"/>
    <w:rsid w:val="00C30BBD"/>
    <w:rsid w:val="00C32606"/>
    <w:rsid w:val="00C404FC"/>
    <w:rsid w:val="00C45F5B"/>
    <w:rsid w:val="00C52EFC"/>
    <w:rsid w:val="00C56762"/>
    <w:rsid w:val="00C56949"/>
    <w:rsid w:val="00C6111F"/>
    <w:rsid w:val="00C6211E"/>
    <w:rsid w:val="00C66549"/>
    <w:rsid w:val="00C71349"/>
    <w:rsid w:val="00C7242E"/>
    <w:rsid w:val="00C7321D"/>
    <w:rsid w:val="00C7613B"/>
    <w:rsid w:val="00C76CAA"/>
    <w:rsid w:val="00C77916"/>
    <w:rsid w:val="00C80D78"/>
    <w:rsid w:val="00C83566"/>
    <w:rsid w:val="00C9139F"/>
    <w:rsid w:val="00C93F2E"/>
    <w:rsid w:val="00CA025D"/>
    <w:rsid w:val="00CA144C"/>
    <w:rsid w:val="00CA2698"/>
    <w:rsid w:val="00CA5EC9"/>
    <w:rsid w:val="00CA5F99"/>
    <w:rsid w:val="00CC59E5"/>
    <w:rsid w:val="00CC5EC1"/>
    <w:rsid w:val="00CD2928"/>
    <w:rsid w:val="00CE0648"/>
    <w:rsid w:val="00CE06CB"/>
    <w:rsid w:val="00CE1F32"/>
    <w:rsid w:val="00CF18D3"/>
    <w:rsid w:val="00CF2745"/>
    <w:rsid w:val="00D027BA"/>
    <w:rsid w:val="00D06421"/>
    <w:rsid w:val="00D122C5"/>
    <w:rsid w:val="00D142A8"/>
    <w:rsid w:val="00D17F06"/>
    <w:rsid w:val="00D24DAF"/>
    <w:rsid w:val="00D27F14"/>
    <w:rsid w:val="00D27F62"/>
    <w:rsid w:val="00D336F4"/>
    <w:rsid w:val="00D34E24"/>
    <w:rsid w:val="00D4234B"/>
    <w:rsid w:val="00D43CB9"/>
    <w:rsid w:val="00D44AFA"/>
    <w:rsid w:val="00D5207A"/>
    <w:rsid w:val="00D54431"/>
    <w:rsid w:val="00D56563"/>
    <w:rsid w:val="00D57FAD"/>
    <w:rsid w:val="00D67BB0"/>
    <w:rsid w:val="00D763BC"/>
    <w:rsid w:val="00D8216B"/>
    <w:rsid w:val="00D852A1"/>
    <w:rsid w:val="00D97E6D"/>
    <w:rsid w:val="00DA5475"/>
    <w:rsid w:val="00DB7C1F"/>
    <w:rsid w:val="00DC75C8"/>
    <w:rsid w:val="00DD0478"/>
    <w:rsid w:val="00DD45F4"/>
    <w:rsid w:val="00DD73AA"/>
    <w:rsid w:val="00DE0F9F"/>
    <w:rsid w:val="00DE46EE"/>
    <w:rsid w:val="00DE6F0E"/>
    <w:rsid w:val="00DF1F29"/>
    <w:rsid w:val="00DF5EAF"/>
    <w:rsid w:val="00DF71DF"/>
    <w:rsid w:val="00E01912"/>
    <w:rsid w:val="00E046AD"/>
    <w:rsid w:val="00E06227"/>
    <w:rsid w:val="00E06A9A"/>
    <w:rsid w:val="00E1429C"/>
    <w:rsid w:val="00E17630"/>
    <w:rsid w:val="00E20F80"/>
    <w:rsid w:val="00E21636"/>
    <w:rsid w:val="00E230BA"/>
    <w:rsid w:val="00E31A55"/>
    <w:rsid w:val="00E35020"/>
    <w:rsid w:val="00E36FE1"/>
    <w:rsid w:val="00E4299F"/>
    <w:rsid w:val="00E43C11"/>
    <w:rsid w:val="00E5541D"/>
    <w:rsid w:val="00E57DB7"/>
    <w:rsid w:val="00E66BA0"/>
    <w:rsid w:val="00E66E38"/>
    <w:rsid w:val="00E72306"/>
    <w:rsid w:val="00E7674F"/>
    <w:rsid w:val="00E9034C"/>
    <w:rsid w:val="00E90717"/>
    <w:rsid w:val="00E947B6"/>
    <w:rsid w:val="00EB7C69"/>
    <w:rsid w:val="00EC1016"/>
    <w:rsid w:val="00EC4D9D"/>
    <w:rsid w:val="00EC6397"/>
    <w:rsid w:val="00ED540D"/>
    <w:rsid w:val="00EE1E0B"/>
    <w:rsid w:val="00EE32B1"/>
    <w:rsid w:val="00EE3C80"/>
    <w:rsid w:val="00EE7D13"/>
    <w:rsid w:val="00EF4226"/>
    <w:rsid w:val="00EF4882"/>
    <w:rsid w:val="00EF545E"/>
    <w:rsid w:val="00EF5B8E"/>
    <w:rsid w:val="00F003C0"/>
    <w:rsid w:val="00F07E6A"/>
    <w:rsid w:val="00F10B93"/>
    <w:rsid w:val="00F24170"/>
    <w:rsid w:val="00F249F9"/>
    <w:rsid w:val="00F3260A"/>
    <w:rsid w:val="00F41277"/>
    <w:rsid w:val="00F4291F"/>
    <w:rsid w:val="00F45E0E"/>
    <w:rsid w:val="00F5125F"/>
    <w:rsid w:val="00F51AF1"/>
    <w:rsid w:val="00F5240A"/>
    <w:rsid w:val="00F535A1"/>
    <w:rsid w:val="00F53893"/>
    <w:rsid w:val="00F552C7"/>
    <w:rsid w:val="00F633FA"/>
    <w:rsid w:val="00F636FC"/>
    <w:rsid w:val="00F66C85"/>
    <w:rsid w:val="00F719DB"/>
    <w:rsid w:val="00F71A67"/>
    <w:rsid w:val="00F81243"/>
    <w:rsid w:val="00F85576"/>
    <w:rsid w:val="00F90F0E"/>
    <w:rsid w:val="00F94152"/>
    <w:rsid w:val="00FA2059"/>
    <w:rsid w:val="00FA361D"/>
    <w:rsid w:val="00FB1E02"/>
    <w:rsid w:val="00FB384A"/>
    <w:rsid w:val="00FB3A75"/>
    <w:rsid w:val="00FB5300"/>
    <w:rsid w:val="00FC1320"/>
    <w:rsid w:val="00FC5615"/>
    <w:rsid w:val="00FC566D"/>
    <w:rsid w:val="00FD012A"/>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19A24-C41D-42FE-B890-A35891C95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6075</TotalTime>
  <Pages>93</Pages>
  <Words>36880</Words>
  <Characters>210222</Characters>
  <Application>Microsoft Office Word</Application>
  <DocSecurity>0</DocSecurity>
  <Lines>1751</Lines>
  <Paragraphs>493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246609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199</cp:revision>
  <cp:lastPrinted>2011-08-05T16:21:00Z</cp:lastPrinted>
  <dcterms:created xsi:type="dcterms:W3CDTF">2017-08-01T19:18:00Z</dcterms:created>
  <dcterms:modified xsi:type="dcterms:W3CDTF">2017-10-10T22:29:00Z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