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6E3D7DED"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ins w:id="0" w:author="Laurence Golding" w:date="2017-10-10T12:05:00Z">
        <w:r w:rsidR="00D4234B">
          <w:rPr>
            <w:sz w:val="24"/>
            <w:szCs w:val="24"/>
          </w:rPr>
          <w:t>2</w:t>
        </w:r>
      </w:ins>
      <w:del w:id="1" w:author="Laurence Golding" w:date="2017-10-10T12:05:00Z">
        <w:r w:rsidR="001847BD" w:rsidRPr="003817AC" w:rsidDel="00D4234B">
          <w:rPr>
            <w:sz w:val="24"/>
            <w:szCs w:val="24"/>
          </w:rPr>
          <w:delText>1</w:delText>
        </w:r>
      </w:del>
    </w:p>
    <w:p w14:paraId="3EEE4F23" w14:textId="1813C26E" w:rsidR="00E01912" w:rsidRDefault="00C56949" w:rsidP="00E01912">
      <w:pPr>
        <w:pStyle w:val="Subtitle"/>
        <w:rPr>
          <w:sz w:val="24"/>
          <w:szCs w:val="24"/>
        </w:rPr>
      </w:pPr>
      <w:bookmarkStart w:id="2"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33C5456A" w:rsidR="00D17F06" w:rsidRDefault="00F11AF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04B7F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53799E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36EFF3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440F01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3" w:name="AdditionalArtifacts"/>
      <w:r>
        <w:t>Additional artifacts</w:t>
      </w:r>
      <w:bookmarkEnd w:id="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4" w:name="RelatedWork"/>
      <w:r>
        <w:t>Related work</w:t>
      </w:r>
      <w:bookmarkEnd w:id="4"/>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BD82D0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3CEA4A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98FDE9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5BB9C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853995C" w14:textId="0056A499" w:rsidR="00A160D7" w:rsidRDefault="000C66BB">
      <w:pPr>
        <w:pStyle w:val="TOC1"/>
        <w:rPr>
          <w:ins w:id="5" w:author="Laurence Golding" w:date="2017-10-24T17:23: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6" w:author="Laurence Golding" w:date="2017-10-24T17:23:00Z">
        <w:r w:rsidR="00A160D7" w:rsidRPr="003978B7">
          <w:rPr>
            <w:rStyle w:val="Hyperlink"/>
            <w:noProof/>
          </w:rPr>
          <w:fldChar w:fldCharType="begin"/>
        </w:r>
        <w:r w:rsidR="00A160D7" w:rsidRPr="003978B7">
          <w:rPr>
            <w:rStyle w:val="Hyperlink"/>
            <w:noProof/>
          </w:rPr>
          <w:instrText xml:space="preserve"> </w:instrText>
        </w:r>
        <w:r w:rsidR="00A160D7">
          <w:rPr>
            <w:noProof/>
          </w:rPr>
          <w:instrText>HYPERLINK \l "_Toc496629152"</w:instrText>
        </w:r>
        <w:r w:rsidR="00A160D7" w:rsidRPr="003978B7">
          <w:rPr>
            <w:rStyle w:val="Hyperlink"/>
            <w:noProof/>
          </w:rPr>
          <w:instrText xml:space="preserve"> </w:instrText>
        </w:r>
        <w:r w:rsidR="00A160D7" w:rsidRPr="003978B7">
          <w:rPr>
            <w:rStyle w:val="Hyperlink"/>
            <w:noProof/>
          </w:rPr>
          <w:fldChar w:fldCharType="separate"/>
        </w:r>
        <w:r w:rsidR="00A160D7" w:rsidRPr="003978B7">
          <w:rPr>
            <w:rStyle w:val="Hyperlink"/>
            <w:noProof/>
          </w:rPr>
          <w:t>1</w:t>
        </w:r>
        <w:r w:rsidR="00A160D7">
          <w:rPr>
            <w:rFonts w:asciiTheme="minorHAnsi" w:eastAsiaTheme="minorEastAsia" w:hAnsiTheme="minorHAnsi" w:cstheme="minorBidi"/>
            <w:noProof/>
            <w:sz w:val="22"/>
            <w:szCs w:val="22"/>
          </w:rPr>
          <w:tab/>
        </w:r>
        <w:r w:rsidR="00A160D7" w:rsidRPr="003978B7">
          <w:rPr>
            <w:rStyle w:val="Hyperlink"/>
            <w:noProof/>
          </w:rPr>
          <w:t>Introduction</w:t>
        </w:r>
        <w:r w:rsidR="00A160D7">
          <w:rPr>
            <w:noProof/>
            <w:webHidden/>
          </w:rPr>
          <w:tab/>
        </w:r>
        <w:r w:rsidR="00A160D7">
          <w:rPr>
            <w:noProof/>
            <w:webHidden/>
          </w:rPr>
          <w:fldChar w:fldCharType="begin"/>
        </w:r>
        <w:r w:rsidR="00A160D7">
          <w:rPr>
            <w:noProof/>
            <w:webHidden/>
          </w:rPr>
          <w:instrText xml:space="preserve"> PAGEREF _Toc496629152 \h </w:instrText>
        </w:r>
      </w:ins>
      <w:r w:rsidR="00A160D7">
        <w:rPr>
          <w:noProof/>
          <w:webHidden/>
        </w:rPr>
      </w:r>
      <w:r w:rsidR="00A160D7">
        <w:rPr>
          <w:noProof/>
          <w:webHidden/>
        </w:rPr>
        <w:fldChar w:fldCharType="separate"/>
      </w:r>
      <w:ins w:id="7" w:author="Laurence Golding" w:date="2017-10-24T17:23:00Z">
        <w:r w:rsidR="00A160D7">
          <w:rPr>
            <w:noProof/>
            <w:webHidden/>
          </w:rPr>
          <w:t>9</w:t>
        </w:r>
        <w:r w:rsidR="00A160D7">
          <w:rPr>
            <w:noProof/>
            <w:webHidden/>
          </w:rPr>
          <w:fldChar w:fldCharType="end"/>
        </w:r>
        <w:r w:rsidR="00A160D7" w:rsidRPr="003978B7">
          <w:rPr>
            <w:rStyle w:val="Hyperlink"/>
            <w:noProof/>
          </w:rPr>
          <w:fldChar w:fldCharType="end"/>
        </w:r>
      </w:ins>
    </w:p>
    <w:p w14:paraId="2A2F290D" w14:textId="4AAD2CB7" w:rsidR="00A160D7" w:rsidRDefault="00A160D7">
      <w:pPr>
        <w:pStyle w:val="TOC2"/>
        <w:tabs>
          <w:tab w:val="right" w:leader="dot" w:pos="9350"/>
        </w:tabs>
        <w:rPr>
          <w:ins w:id="8" w:author="Laurence Golding" w:date="2017-10-24T17:23:00Z"/>
          <w:rFonts w:asciiTheme="minorHAnsi" w:eastAsiaTheme="minorEastAsia" w:hAnsiTheme="minorHAnsi" w:cstheme="minorBidi"/>
          <w:noProof/>
          <w:sz w:val="22"/>
          <w:szCs w:val="22"/>
        </w:rPr>
      </w:pPr>
      <w:ins w:id="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"_Toc496629153"</w:instrText>
        </w:r>
        <w:r w:rsidRPr="003978B7">
          <w:rPr>
            <w:rStyle w:val="Hyperlink"/>
            <w:noProof/>
          </w:rPr>
          <w:instrText xml:space="preserve"> </w:instrText>
        </w:r>
        <w:r w:rsidRPr="003978B7">
          <w:rPr>
            <w:rStyle w:val="Hyperlink"/>
            <w:noProof/>
          </w:rPr>
          <w:fldChar w:fldCharType="separate"/>
        </w:r>
        <w:r w:rsidRPr="003978B7">
          <w:rPr>
            <w:rStyle w:val="Hyperlink"/>
            <w:noProof/>
          </w:rPr>
          <w:t>1.1 IPR Policy</w:t>
        </w:r>
        <w:r>
          <w:rPr>
            <w:noProof/>
            <w:webHidden/>
          </w:rPr>
          <w:tab/>
        </w:r>
        <w:r>
          <w:rPr>
            <w:noProof/>
            <w:webHidden/>
          </w:rPr>
          <w:fldChar w:fldCharType="begin"/>
        </w:r>
        <w:r>
          <w:rPr>
            <w:noProof/>
            <w:webHidden/>
          </w:rPr>
          <w:instrText xml:space="preserve"> PAGEREF _Toc496629153 \h </w:instrText>
        </w:r>
      </w:ins>
      <w:r>
        <w:rPr>
          <w:noProof/>
          <w:webHidden/>
        </w:rPr>
      </w:r>
      <w:r>
        <w:rPr>
          <w:noProof/>
          <w:webHidden/>
        </w:rPr>
        <w:fldChar w:fldCharType="separate"/>
      </w:r>
      <w:ins w:id="10" w:author="Laurence Golding" w:date="2017-10-24T17:23:00Z">
        <w:r>
          <w:rPr>
            <w:noProof/>
            <w:webHidden/>
          </w:rPr>
          <w:t>9</w:t>
        </w:r>
        <w:r>
          <w:rPr>
            <w:noProof/>
            <w:webHidden/>
          </w:rPr>
          <w:fldChar w:fldCharType="end"/>
        </w:r>
        <w:r w:rsidRPr="003978B7">
          <w:rPr>
            <w:rStyle w:val="Hyperlink"/>
            <w:noProof/>
          </w:rPr>
          <w:fldChar w:fldCharType="end"/>
        </w:r>
      </w:ins>
    </w:p>
    <w:p w14:paraId="6E46AE43" w14:textId="0D0C523A" w:rsidR="00A160D7" w:rsidRDefault="00A160D7">
      <w:pPr>
        <w:pStyle w:val="TOC2"/>
        <w:tabs>
          <w:tab w:val="right" w:leader="dot" w:pos="9350"/>
        </w:tabs>
        <w:rPr>
          <w:ins w:id="11" w:author="Laurence Golding" w:date="2017-10-24T17:23:00Z"/>
          <w:rFonts w:asciiTheme="minorHAnsi" w:eastAsiaTheme="minorEastAsia" w:hAnsiTheme="minorHAnsi" w:cstheme="minorBidi"/>
          <w:noProof/>
          <w:sz w:val="22"/>
          <w:szCs w:val="22"/>
        </w:rPr>
      </w:pPr>
      <w:ins w:id="1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"_Toc496629154"</w:instrText>
        </w:r>
        <w:r w:rsidRPr="003978B7">
          <w:rPr>
            <w:rStyle w:val="Hyperlink"/>
            <w:noProof/>
          </w:rPr>
          <w:instrText xml:space="preserve"> </w:instrText>
        </w:r>
        <w:r w:rsidRPr="003978B7">
          <w:rPr>
            <w:rStyle w:val="Hyperlink"/>
            <w:noProof/>
          </w:rPr>
          <w:fldChar w:fldCharType="separate"/>
        </w:r>
        <w:r w:rsidRPr="003978B7">
          <w:rPr>
            <w:rStyle w:val="Hyperlink"/>
            <w:noProof/>
          </w:rPr>
          <w:t>1.2 Terminology</w:t>
        </w:r>
        <w:r>
          <w:rPr>
            <w:noProof/>
            <w:webHidden/>
          </w:rPr>
          <w:tab/>
        </w:r>
        <w:r>
          <w:rPr>
            <w:noProof/>
            <w:webHidden/>
          </w:rPr>
          <w:fldChar w:fldCharType="begin"/>
        </w:r>
        <w:r>
          <w:rPr>
            <w:noProof/>
            <w:webHidden/>
          </w:rPr>
          <w:instrText xml:space="preserve"> PAGEREF _Toc496629154 \h </w:instrText>
        </w:r>
      </w:ins>
      <w:r>
        <w:rPr>
          <w:noProof/>
          <w:webHidden/>
        </w:rPr>
      </w:r>
      <w:r>
        <w:rPr>
          <w:noProof/>
          <w:webHidden/>
        </w:rPr>
        <w:fldChar w:fldCharType="separate"/>
      </w:r>
      <w:ins w:id="13" w:author="Laurence Golding" w:date="2017-10-24T17:23:00Z">
        <w:r>
          <w:rPr>
            <w:noProof/>
            <w:webHidden/>
          </w:rPr>
          <w:t>9</w:t>
        </w:r>
        <w:r>
          <w:rPr>
            <w:noProof/>
            <w:webHidden/>
          </w:rPr>
          <w:fldChar w:fldCharType="end"/>
        </w:r>
        <w:r w:rsidRPr="003978B7">
          <w:rPr>
            <w:rStyle w:val="Hyperlink"/>
            <w:noProof/>
          </w:rPr>
          <w:fldChar w:fldCharType="end"/>
        </w:r>
      </w:ins>
    </w:p>
    <w:p w14:paraId="289838AD" w14:textId="720A72E0" w:rsidR="00A160D7" w:rsidRDefault="00A160D7">
      <w:pPr>
        <w:pStyle w:val="TOC2"/>
        <w:tabs>
          <w:tab w:val="right" w:leader="dot" w:pos="9350"/>
        </w:tabs>
        <w:rPr>
          <w:ins w:id="14" w:author="Laurence Golding" w:date="2017-10-24T17:23:00Z"/>
          <w:rFonts w:asciiTheme="minorHAnsi" w:eastAsiaTheme="minorEastAsia" w:hAnsiTheme="minorHAnsi" w:cstheme="minorBidi"/>
          <w:noProof/>
          <w:sz w:val="22"/>
          <w:szCs w:val="22"/>
        </w:rPr>
      </w:pPr>
      <w:ins w:id="1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"_Toc496629155"</w:instrText>
        </w:r>
        <w:r w:rsidRPr="003978B7">
          <w:rPr>
            <w:rStyle w:val="Hyperlink"/>
            <w:noProof/>
          </w:rPr>
          <w:instrText xml:space="preserve"> </w:instrText>
        </w:r>
        <w:r w:rsidRPr="003978B7">
          <w:rPr>
            <w:rStyle w:val="Hyperlink"/>
            <w:noProof/>
          </w:rPr>
          <w:fldChar w:fldCharType="separate"/>
        </w:r>
        <w:r w:rsidRPr="003978B7">
          <w:rPr>
            <w:rStyle w:val="Hyperlink"/>
            <w:noProof/>
          </w:rPr>
          <w:t>1.3 Normative References</w:t>
        </w:r>
        <w:r>
          <w:rPr>
            <w:noProof/>
            <w:webHidden/>
          </w:rPr>
          <w:tab/>
        </w:r>
        <w:r>
          <w:rPr>
            <w:noProof/>
            <w:webHidden/>
          </w:rPr>
          <w:fldChar w:fldCharType="begin"/>
        </w:r>
        <w:r>
          <w:rPr>
            <w:noProof/>
            <w:webHidden/>
          </w:rPr>
          <w:instrText xml:space="preserve"> PAGEREF _Toc496629155 \h </w:instrText>
        </w:r>
      </w:ins>
      <w:r>
        <w:rPr>
          <w:noProof/>
          <w:webHidden/>
        </w:rPr>
      </w:r>
      <w:r>
        <w:rPr>
          <w:noProof/>
          <w:webHidden/>
        </w:rPr>
        <w:fldChar w:fldCharType="separate"/>
      </w:r>
      <w:ins w:id="16" w:author="Laurence Golding" w:date="2017-10-24T17:23:00Z">
        <w:r>
          <w:rPr>
            <w:noProof/>
            <w:webHidden/>
          </w:rPr>
          <w:t>13</w:t>
        </w:r>
        <w:r>
          <w:rPr>
            <w:noProof/>
            <w:webHidden/>
          </w:rPr>
          <w:fldChar w:fldCharType="end"/>
        </w:r>
        <w:r w:rsidRPr="003978B7">
          <w:rPr>
            <w:rStyle w:val="Hyperlink"/>
            <w:noProof/>
          </w:rPr>
          <w:fldChar w:fldCharType="end"/>
        </w:r>
      </w:ins>
    </w:p>
    <w:p w14:paraId="72C313E5" w14:textId="5E2249AE" w:rsidR="00A160D7" w:rsidRDefault="00A160D7">
      <w:pPr>
        <w:pStyle w:val="TOC2"/>
        <w:tabs>
          <w:tab w:val="right" w:leader="dot" w:pos="9350"/>
        </w:tabs>
        <w:rPr>
          <w:ins w:id="17" w:author="Laurence Golding" w:date="2017-10-24T17:23:00Z"/>
          <w:rFonts w:asciiTheme="minorHAnsi" w:eastAsiaTheme="minorEastAsia" w:hAnsiTheme="minorHAnsi" w:cstheme="minorBidi"/>
          <w:noProof/>
          <w:sz w:val="22"/>
          <w:szCs w:val="22"/>
        </w:rPr>
      </w:pPr>
      <w:ins w:id="1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"_Toc496629156"</w:instrText>
        </w:r>
        <w:r w:rsidRPr="003978B7">
          <w:rPr>
            <w:rStyle w:val="Hyperlink"/>
            <w:noProof/>
          </w:rPr>
          <w:instrText xml:space="preserve"> </w:instrText>
        </w:r>
        <w:r w:rsidRPr="003978B7">
          <w:rPr>
            <w:rStyle w:val="Hyperlink"/>
            <w:noProof/>
          </w:rPr>
          <w:fldChar w:fldCharType="separate"/>
        </w:r>
        <w:r w:rsidRPr="003978B7">
          <w:rPr>
            <w:rStyle w:val="Hyperlink"/>
            <w:noProof/>
          </w:rPr>
          <w:t>1.4 Non-Normative References</w:t>
        </w:r>
        <w:r>
          <w:rPr>
            <w:noProof/>
            <w:webHidden/>
          </w:rPr>
          <w:tab/>
        </w:r>
        <w:r>
          <w:rPr>
            <w:noProof/>
            <w:webHidden/>
          </w:rPr>
          <w:fldChar w:fldCharType="begin"/>
        </w:r>
        <w:r>
          <w:rPr>
            <w:noProof/>
            <w:webHidden/>
          </w:rPr>
          <w:instrText xml:space="preserve"> PAGEREF _Toc496629156 \h </w:instrText>
        </w:r>
      </w:ins>
      <w:r>
        <w:rPr>
          <w:noProof/>
          <w:webHidden/>
        </w:rPr>
      </w:r>
      <w:r>
        <w:rPr>
          <w:noProof/>
          <w:webHidden/>
        </w:rPr>
        <w:fldChar w:fldCharType="separate"/>
      </w:r>
      <w:ins w:id="19" w:author="Laurence Golding" w:date="2017-10-24T17:23:00Z">
        <w:r>
          <w:rPr>
            <w:noProof/>
            <w:webHidden/>
          </w:rPr>
          <w:t>13</w:t>
        </w:r>
        <w:r>
          <w:rPr>
            <w:noProof/>
            <w:webHidden/>
          </w:rPr>
          <w:fldChar w:fldCharType="end"/>
        </w:r>
        <w:r w:rsidRPr="003978B7">
          <w:rPr>
            <w:rStyle w:val="Hyperlink"/>
            <w:noProof/>
          </w:rPr>
          <w:fldChar w:fldCharType="end"/>
        </w:r>
      </w:ins>
    </w:p>
    <w:p w14:paraId="40DF2A3C" w14:textId="1664357E" w:rsidR="00A160D7" w:rsidRDefault="00A160D7">
      <w:pPr>
        <w:pStyle w:val="TOC1"/>
        <w:rPr>
          <w:ins w:id="20" w:author="Laurence Golding" w:date="2017-10-24T17:23:00Z"/>
          <w:rFonts w:asciiTheme="minorHAnsi" w:eastAsiaTheme="minorEastAsia" w:hAnsiTheme="minorHAnsi" w:cstheme="minorBidi"/>
          <w:noProof/>
          <w:sz w:val="22"/>
          <w:szCs w:val="22"/>
        </w:rPr>
      </w:pPr>
      <w:ins w:id="2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"_Toc496629157"</w:instrText>
        </w:r>
        <w:r w:rsidRPr="003978B7">
          <w:rPr>
            <w:rStyle w:val="Hyperlink"/>
            <w:noProof/>
          </w:rPr>
          <w:instrText xml:space="preserve"> </w:instrText>
        </w:r>
        <w:r w:rsidRPr="003978B7">
          <w:rPr>
            <w:rStyle w:val="Hyperlink"/>
            <w:noProof/>
          </w:rPr>
          <w:fldChar w:fldCharType="separate"/>
        </w:r>
        <w:r w:rsidRPr="003978B7">
          <w:rPr>
            <w:rStyle w:val="Hyperlink"/>
            <w:noProof/>
          </w:rPr>
          <w:t>2</w:t>
        </w:r>
        <w:r>
          <w:rPr>
            <w:rFonts w:asciiTheme="minorHAnsi" w:eastAsiaTheme="minorEastAsia" w:hAnsiTheme="minorHAnsi" w:cstheme="minorBidi"/>
            <w:noProof/>
            <w:sz w:val="22"/>
            <w:szCs w:val="22"/>
          </w:rPr>
          <w:tab/>
        </w:r>
        <w:r w:rsidRPr="003978B7">
          <w:rPr>
            <w:rStyle w:val="Hyperlink"/>
            <w:noProof/>
          </w:rPr>
          <w:t>Conventions</w:t>
        </w:r>
        <w:r>
          <w:rPr>
            <w:noProof/>
            <w:webHidden/>
          </w:rPr>
          <w:tab/>
        </w:r>
        <w:r>
          <w:rPr>
            <w:noProof/>
            <w:webHidden/>
          </w:rPr>
          <w:fldChar w:fldCharType="begin"/>
        </w:r>
        <w:r>
          <w:rPr>
            <w:noProof/>
            <w:webHidden/>
          </w:rPr>
          <w:instrText xml:space="preserve"> PAGEREF _Toc496629157 \h </w:instrText>
        </w:r>
      </w:ins>
      <w:r>
        <w:rPr>
          <w:noProof/>
          <w:webHidden/>
        </w:rPr>
      </w:r>
      <w:r>
        <w:rPr>
          <w:noProof/>
          <w:webHidden/>
        </w:rPr>
        <w:fldChar w:fldCharType="separate"/>
      </w:r>
      <w:ins w:id="22" w:author="Laurence Golding" w:date="2017-10-24T17:23:00Z">
        <w:r>
          <w:rPr>
            <w:noProof/>
            <w:webHidden/>
          </w:rPr>
          <w:t>14</w:t>
        </w:r>
        <w:r>
          <w:rPr>
            <w:noProof/>
            <w:webHidden/>
          </w:rPr>
          <w:fldChar w:fldCharType="end"/>
        </w:r>
        <w:r w:rsidRPr="003978B7">
          <w:rPr>
            <w:rStyle w:val="Hyperlink"/>
            <w:noProof/>
          </w:rPr>
          <w:fldChar w:fldCharType="end"/>
        </w:r>
      </w:ins>
    </w:p>
    <w:p w14:paraId="4C6404F5" w14:textId="1BEAFCF0" w:rsidR="00A160D7" w:rsidRDefault="00A160D7">
      <w:pPr>
        <w:pStyle w:val="TOC2"/>
        <w:tabs>
          <w:tab w:val="right" w:leader="dot" w:pos="9350"/>
        </w:tabs>
        <w:rPr>
          <w:ins w:id="23" w:author="Laurence Golding" w:date="2017-10-24T17:23:00Z"/>
          <w:rFonts w:asciiTheme="minorHAnsi" w:eastAsiaTheme="minorEastAsia" w:hAnsiTheme="minorHAnsi" w:cstheme="minorBidi"/>
          <w:noProof/>
          <w:sz w:val="22"/>
          <w:szCs w:val="22"/>
        </w:rPr>
      </w:pPr>
      <w:ins w:id="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"_Toc496629158"</w:instrText>
        </w:r>
        <w:r w:rsidRPr="003978B7">
          <w:rPr>
            <w:rStyle w:val="Hyperlink"/>
            <w:noProof/>
          </w:rPr>
          <w:instrText xml:space="preserve"> </w:instrText>
        </w:r>
        <w:r w:rsidRPr="003978B7">
          <w:rPr>
            <w:rStyle w:val="Hyperlink"/>
            <w:noProof/>
          </w:rPr>
          <w:fldChar w:fldCharType="separate"/>
        </w:r>
        <w:r w:rsidRPr="003978B7">
          <w:rPr>
            <w:rStyle w:val="Hyperlink"/>
            <w:noProof/>
          </w:rPr>
          <w:t>2.1 General</w:t>
        </w:r>
        <w:r>
          <w:rPr>
            <w:noProof/>
            <w:webHidden/>
          </w:rPr>
          <w:tab/>
        </w:r>
        <w:r>
          <w:rPr>
            <w:noProof/>
            <w:webHidden/>
          </w:rPr>
          <w:fldChar w:fldCharType="begin"/>
        </w:r>
        <w:r>
          <w:rPr>
            <w:noProof/>
            <w:webHidden/>
          </w:rPr>
          <w:instrText xml:space="preserve"> PAGEREF _Toc496629158 \h </w:instrText>
        </w:r>
      </w:ins>
      <w:r>
        <w:rPr>
          <w:noProof/>
          <w:webHidden/>
        </w:rPr>
      </w:r>
      <w:r>
        <w:rPr>
          <w:noProof/>
          <w:webHidden/>
        </w:rPr>
        <w:fldChar w:fldCharType="separate"/>
      </w:r>
      <w:ins w:id="25" w:author="Laurence Golding" w:date="2017-10-24T17:23:00Z">
        <w:r>
          <w:rPr>
            <w:noProof/>
            <w:webHidden/>
          </w:rPr>
          <w:t>14</w:t>
        </w:r>
        <w:r>
          <w:rPr>
            <w:noProof/>
            <w:webHidden/>
          </w:rPr>
          <w:fldChar w:fldCharType="end"/>
        </w:r>
        <w:r w:rsidRPr="003978B7">
          <w:rPr>
            <w:rStyle w:val="Hyperlink"/>
            <w:noProof/>
          </w:rPr>
          <w:fldChar w:fldCharType="end"/>
        </w:r>
      </w:ins>
    </w:p>
    <w:p w14:paraId="341EF795" w14:textId="6300C4E4" w:rsidR="00A160D7" w:rsidRDefault="00A160D7">
      <w:pPr>
        <w:pStyle w:val="TOC2"/>
        <w:tabs>
          <w:tab w:val="right" w:leader="dot" w:pos="9350"/>
        </w:tabs>
        <w:rPr>
          <w:ins w:id="26" w:author="Laurence Golding" w:date="2017-10-24T17:23:00Z"/>
          <w:rFonts w:asciiTheme="minorHAnsi" w:eastAsiaTheme="minorEastAsia" w:hAnsiTheme="minorHAnsi" w:cstheme="minorBidi"/>
          <w:noProof/>
          <w:sz w:val="22"/>
          <w:szCs w:val="22"/>
        </w:rPr>
      </w:pPr>
      <w:ins w:id="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"_Toc496629159"</w:instrText>
        </w:r>
        <w:r w:rsidRPr="003978B7">
          <w:rPr>
            <w:rStyle w:val="Hyperlink"/>
            <w:noProof/>
          </w:rPr>
          <w:instrText xml:space="preserve"> </w:instrText>
        </w:r>
        <w:r w:rsidRPr="003978B7">
          <w:rPr>
            <w:rStyle w:val="Hyperlink"/>
            <w:noProof/>
          </w:rPr>
          <w:fldChar w:fldCharType="separate"/>
        </w:r>
        <w:r w:rsidRPr="003978B7">
          <w:rPr>
            <w:rStyle w:val="Hyperlink"/>
            <w:noProof/>
          </w:rPr>
          <w:t>2.2 Format examples</w:t>
        </w:r>
        <w:r>
          <w:rPr>
            <w:noProof/>
            <w:webHidden/>
          </w:rPr>
          <w:tab/>
        </w:r>
        <w:r>
          <w:rPr>
            <w:noProof/>
            <w:webHidden/>
          </w:rPr>
          <w:fldChar w:fldCharType="begin"/>
        </w:r>
        <w:r>
          <w:rPr>
            <w:noProof/>
            <w:webHidden/>
          </w:rPr>
          <w:instrText xml:space="preserve"> PAGEREF _Toc496629159 \h </w:instrText>
        </w:r>
      </w:ins>
      <w:r>
        <w:rPr>
          <w:noProof/>
          <w:webHidden/>
        </w:rPr>
      </w:r>
      <w:r>
        <w:rPr>
          <w:noProof/>
          <w:webHidden/>
        </w:rPr>
        <w:fldChar w:fldCharType="separate"/>
      </w:r>
      <w:ins w:id="28" w:author="Laurence Golding" w:date="2017-10-24T17:23:00Z">
        <w:r>
          <w:rPr>
            <w:noProof/>
            <w:webHidden/>
          </w:rPr>
          <w:t>14</w:t>
        </w:r>
        <w:r>
          <w:rPr>
            <w:noProof/>
            <w:webHidden/>
          </w:rPr>
          <w:fldChar w:fldCharType="end"/>
        </w:r>
        <w:r w:rsidRPr="003978B7">
          <w:rPr>
            <w:rStyle w:val="Hyperlink"/>
            <w:noProof/>
          </w:rPr>
          <w:fldChar w:fldCharType="end"/>
        </w:r>
      </w:ins>
    </w:p>
    <w:p w14:paraId="230CDB09" w14:textId="3323E5EF" w:rsidR="00A160D7" w:rsidRDefault="00A160D7">
      <w:pPr>
        <w:pStyle w:val="TOC2"/>
        <w:tabs>
          <w:tab w:val="right" w:leader="dot" w:pos="9350"/>
        </w:tabs>
        <w:rPr>
          <w:ins w:id="29" w:author="Laurence Golding" w:date="2017-10-24T17:23:00Z"/>
          <w:rFonts w:asciiTheme="minorHAnsi" w:eastAsiaTheme="minorEastAsia" w:hAnsiTheme="minorHAnsi" w:cstheme="minorBidi"/>
          <w:noProof/>
          <w:sz w:val="22"/>
          <w:szCs w:val="22"/>
        </w:rPr>
      </w:pPr>
      <w:ins w:id="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"_Toc496629160"</w:instrText>
        </w:r>
        <w:r w:rsidRPr="003978B7">
          <w:rPr>
            <w:rStyle w:val="Hyperlink"/>
            <w:noProof/>
          </w:rPr>
          <w:instrText xml:space="preserve"> </w:instrText>
        </w:r>
        <w:r w:rsidRPr="003978B7">
          <w:rPr>
            <w:rStyle w:val="Hyperlink"/>
            <w:noProof/>
          </w:rPr>
          <w:fldChar w:fldCharType="separate"/>
        </w:r>
        <w:r w:rsidRPr="003978B7">
          <w:rPr>
            <w:rStyle w:val="Hyperlink"/>
            <w:noProof/>
          </w:rPr>
          <w:t>2.3 Property notation</w:t>
        </w:r>
        <w:r>
          <w:rPr>
            <w:noProof/>
            <w:webHidden/>
          </w:rPr>
          <w:tab/>
        </w:r>
        <w:r>
          <w:rPr>
            <w:noProof/>
            <w:webHidden/>
          </w:rPr>
          <w:fldChar w:fldCharType="begin"/>
        </w:r>
        <w:r>
          <w:rPr>
            <w:noProof/>
            <w:webHidden/>
          </w:rPr>
          <w:instrText xml:space="preserve"> PAGEREF _Toc496629160 \h </w:instrText>
        </w:r>
      </w:ins>
      <w:r>
        <w:rPr>
          <w:noProof/>
          <w:webHidden/>
        </w:rPr>
      </w:r>
      <w:r>
        <w:rPr>
          <w:noProof/>
          <w:webHidden/>
        </w:rPr>
        <w:fldChar w:fldCharType="separate"/>
      </w:r>
      <w:ins w:id="31" w:author="Laurence Golding" w:date="2017-10-24T17:23:00Z">
        <w:r>
          <w:rPr>
            <w:noProof/>
            <w:webHidden/>
          </w:rPr>
          <w:t>14</w:t>
        </w:r>
        <w:r>
          <w:rPr>
            <w:noProof/>
            <w:webHidden/>
          </w:rPr>
          <w:fldChar w:fldCharType="end"/>
        </w:r>
        <w:r w:rsidRPr="003978B7">
          <w:rPr>
            <w:rStyle w:val="Hyperlink"/>
            <w:noProof/>
          </w:rPr>
          <w:fldChar w:fldCharType="end"/>
        </w:r>
      </w:ins>
    </w:p>
    <w:p w14:paraId="3F3B9BD2" w14:textId="7B7352EF" w:rsidR="00A160D7" w:rsidRDefault="00A160D7">
      <w:pPr>
        <w:pStyle w:val="TOC1"/>
        <w:rPr>
          <w:ins w:id="32" w:author="Laurence Golding" w:date="2017-10-24T17:23:00Z"/>
          <w:rFonts w:asciiTheme="minorHAnsi" w:eastAsiaTheme="minorEastAsia" w:hAnsiTheme="minorHAnsi" w:cstheme="minorBidi"/>
          <w:noProof/>
          <w:sz w:val="22"/>
          <w:szCs w:val="22"/>
        </w:rPr>
      </w:pPr>
      <w:ins w:id="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"_Toc496629161"</w:instrText>
        </w:r>
        <w:r w:rsidRPr="003978B7">
          <w:rPr>
            <w:rStyle w:val="Hyperlink"/>
            <w:noProof/>
          </w:rPr>
          <w:instrText xml:space="preserve"> </w:instrText>
        </w:r>
        <w:r w:rsidRPr="003978B7">
          <w:rPr>
            <w:rStyle w:val="Hyperlink"/>
            <w:noProof/>
          </w:rPr>
          <w:fldChar w:fldCharType="separate"/>
        </w:r>
        <w:r w:rsidRPr="003978B7">
          <w:rPr>
            <w:rStyle w:val="Hyperlink"/>
            <w:noProof/>
          </w:rPr>
          <w:t>3</w:t>
        </w:r>
        <w:r>
          <w:rPr>
            <w:rFonts w:asciiTheme="minorHAnsi" w:eastAsiaTheme="minorEastAsia" w:hAnsiTheme="minorHAnsi" w:cstheme="minorBidi"/>
            <w:noProof/>
            <w:sz w:val="22"/>
            <w:szCs w:val="22"/>
          </w:rPr>
          <w:tab/>
        </w:r>
        <w:r w:rsidRPr="003978B7">
          <w:rPr>
            <w:rStyle w:val="Hyperlink"/>
            <w:noProof/>
          </w:rPr>
          <w:t>File format</w:t>
        </w:r>
        <w:r>
          <w:rPr>
            <w:noProof/>
            <w:webHidden/>
          </w:rPr>
          <w:tab/>
        </w:r>
        <w:r>
          <w:rPr>
            <w:noProof/>
            <w:webHidden/>
          </w:rPr>
          <w:fldChar w:fldCharType="begin"/>
        </w:r>
        <w:r>
          <w:rPr>
            <w:noProof/>
            <w:webHidden/>
          </w:rPr>
          <w:instrText xml:space="preserve"> PAGEREF _Toc496629161 \h </w:instrText>
        </w:r>
      </w:ins>
      <w:r>
        <w:rPr>
          <w:noProof/>
          <w:webHidden/>
        </w:rPr>
      </w:r>
      <w:r>
        <w:rPr>
          <w:noProof/>
          <w:webHidden/>
        </w:rPr>
        <w:fldChar w:fldCharType="separate"/>
      </w:r>
      <w:ins w:id="34" w:author="Laurence Golding" w:date="2017-10-24T17:23:00Z">
        <w:r>
          <w:rPr>
            <w:noProof/>
            <w:webHidden/>
          </w:rPr>
          <w:t>15</w:t>
        </w:r>
        <w:r>
          <w:rPr>
            <w:noProof/>
            <w:webHidden/>
          </w:rPr>
          <w:fldChar w:fldCharType="end"/>
        </w:r>
        <w:r w:rsidRPr="003978B7">
          <w:rPr>
            <w:rStyle w:val="Hyperlink"/>
            <w:noProof/>
          </w:rPr>
          <w:fldChar w:fldCharType="end"/>
        </w:r>
      </w:ins>
    </w:p>
    <w:p w14:paraId="6CD59FED" w14:textId="734D3847" w:rsidR="00A160D7" w:rsidRDefault="00A160D7">
      <w:pPr>
        <w:pStyle w:val="TOC2"/>
        <w:tabs>
          <w:tab w:val="right" w:leader="dot" w:pos="9350"/>
        </w:tabs>
        <w:rPr>
          <w:ins w:id="35" w:author="Laurence Golding" w:date="2017-10-24T17:23:00Z"/>
          <w:rFonts w:asciiTheme="minorHAnsi" w:eastAsiaTheme="minorEastAsia" w:hAnsiTheme="minorHAnsi" w:cstheme="minorBidi"/>
          <w:noProof/>
          <w:sz w:val="22"/>
          <w:szCs w:val="22"/>
        </w:rPr>
      </w:pPr>
      <w:ins w:id="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"_Toc496629162"</w:instrText>
        </w:r>
        <w:r w:rsidRPr="003978B7">
          <w:rPr>
            <w:rStyle w:val="Hyperlink"/>
            <w:noProof/>
          </w:rPr>
          <w:instrText xml:space="preserve"> </w:instrText>
        </w:r>
        <w:r w:rsidRPr="003978B7">
          <w:rPr>
            <w:rStyle w:val="Hyperlink"/>
            <w:noProof/>
          </w:rPr>
          <w:fldChar w:fldCharType="separate"/>
        </w:r>
        <w:r w:rsidRPr="003978B7">
          <w:rPr>
            <w:rStyle w:val="Hyperlink"/>
            <w:noProof/>
          </w:rPr>
          <w:t>3.1 General</w:t>
        </w:r>
        <w:r>
          <w:rPr>
            <w:noProof/>
            <w:webHidden/>
          </w:rPr>
          <w:tab/>
        </w:r>
        <w:r>
          <w:rPr>
            <w:noProof/>
            <w:webHidden/>
          </w:rPr>
          <w:fldChar w:fldCharType="begin"/>
        </w:r>
        <w:r>
          <w:rPr>
            <w:noProof/>
            <w:webHidden/>
          </w:rPr>
          <w:instrText xml:space="preserve"> PAGEREF _Toc496629162 \h </w:instrText>
        </w:r>
      </w:ins>
      <w:r>
        <w:rPr>
          <w:noProof/>
          <w:webHidden/>
        </w:rPr>
      </w:r>
      <w:r>
        <w:rPr>
          <w:noProof/>
          <w:webHidden/>
        </w:rPr>
        <w:fldChar w:fldCharType="separate"/>
      </w:r>
      <w:ins w:id="37" w:author="Laurence Golding" w:date="2017-10-24T17:23:00Z">
        <w:r>
          <w:rPr>
            <w:noProof/>
            <w:webHidden/>
          </w:rPr>
          <w:t>15</w:t>
        </w:r>
        <w:r>
          <w:rPr>
            <w:noProof/>
            <w:webHidden/>
          </w:rPr>
          <w:fldChar w:fldCharType="end"/>
        </w:r>
        <w:r w:rsidRPr="003978B7">
          <w:rPr>
            <w:rStyle w:val="Hyperlink"/>
            <w:noProof/>
          </w:rPr>
          <w:fldChar w:fldCharType="end"/>
        </w:r>
      </w:ins>
    </w:p>
    <w:p w14:paraId="5A6542BA" w14:textId="7DAFB3EB" w:rsidR="00A160D7" w:rsidRDefault="00A160D7">
      <w:pPr>
        <w:pStyle w:val="TOC2"/>
        <w:tabs>
          <w:tab w:val="right" w:leader="dot" w:pos="9350"/>
        </w:tabs>
        <w:rPr>
          <w:ins w:id="38" w:author="Laurence Golding" w:date="2017-10-24T17:23:00Z"/>
          <w:rFonts w:asciiTheme="minorHAnsi" w:eastAsiaTheme="minorEastAsia" w:hAnsiTheme="minorHAnsi" w:cstheme="minorBidi"/>
          <w:noProof/>
          <w:sz w:val="22"/>
          <w:szCs w:val="22"/>
        </w:rPr>
      </w:pPr>
      <w:ins w:id="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"_Toc496629163"</w:instrText>
        </w:r>
        <w:r w:rsidRPr="003978B7">
          <w:rPr>
            <w:rStyle w:val="Hyperlink"/>
            <w:noProof/>
          </w:rPr>
          <w:instrText xml:space="preserve"> </w:instrText>
        </w:r>
        <w:r w:rsidRPr="003978B7">
          <w:rPr>
            <w:rStyle w:val="Hyperlink"/>
            <w:noProof/>
          </w:rPr>
          <w:fldChar w:fldCharType="separate"/>
        </w:r>
        <w:r w:rsidRPr="003978B7">
          <w:rPr>
            <w:rStyle w:val="Hyperlink"/>
            <w:noProof/>
          </w:rPr>
          <w:t>3.2 URI-valued properties</w:t>
        </w:r>
        <w:r>
          <w:rPr>
            <w:noProof/>
            <w:webHidden/>
          </w:rPr>
          <w:tab/>
        </w:r>
        <w:r>
          <w:rPr>
            <w:noProof/>
            <w:webHidden/>
          </w:rPr>
          <w:fldChar w:fldCharType="begin"/>
        </w:r>
        <w:r>
          <w:rPr>
            <w:noProof/>
            <w:webHidden/>
          </w:rPr>
          <w:instrText xml:space="preserve"> PAGEREF _Toc496629163 \h </w:instrText>
        </w:r>
      </w:ins>
      <w:r>
        <w:rPr>
          <w:noProof/>
          <w:webHidden/>
        </w:rPr>
      </w:r>
      <w:r>
        <w:rPr>
          <w:noProof/>
          <w:webHidden/>
        </w:rPr>
        <w:fldChar w:fldCharType="separate"/>
      </w:r>
      <w:ins w:id="40" w:author="Laurence Golding" w:date="2017-10-24T17:23:00Z">
        <w:r>
          <w:rPr>
            <w:noProof/>
            <w:webHidden/>
          </w:rPr>
          <w:t>15</w:t>
        </w:r>
        <w:r>
          <w:rPr>
            <w:noProof/>
            <w:webHidden/>
          </w:rPr>
          <w:fldChar w:fldCharType="end"/>
        </w:r>
        <w:r w:rsidRPr="003978B7">
          <w:rPr>
            <w:rStyle w:val="Hyperlink"/>
            <w:noProof/>
          </w:rPr>
          <w:fldChar w:fldCharType="end"/>
        </w:r>
      </w:ins>
    </w:p>
    <w:p w14:paraId="79BDCEAE" w14:textId="2EB37476" w:rsidR="00A160D7" w:rsidRDefault="00A160D7">
      <w:pPr>
        <w:pStyle w:val="TOC2"/>
        <w:tabs>
          <w:tab w:val="right" w:leader="dot" w:pos="9350"/>
        </w:tabs>
        <w:rPr>
          <w:ins w:id="41" w:author="Laurence Golding" w:date="2017-10-24T17:23:00Z"/>
          <w:rFonts w:asciiTheme="minorHAnsi" w:eastAsiaTheme="minorEastAsia" w:hAnsiTheme="minorHAnsi" w:cstheme="minorBidi"/>
          <w:noProof/>
          <w:sz w:val="22"/>
          <w:szCs w:val="22"/>
        </w:rPr>
      </w:pPr>
      <w:ins w:id="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"_Toc496629164"</w:instrText>
        </w:r>
        <w:r w:rsidRPr="003978B7">
          <w:rPr>
            <w:rStyle w:val="Hyperlink"/>
            <w:noProof/>
          </w:rPr>
          <w:instrText xml:space="preserve"> </w:instrText>
        </w:r>
        <w:r w:rsidRPr="003978B7">
          <w:rPr>
            <w:rStyle w:val="Hyperlink"/>
            <w:noProof/>
          </w:rPr>
          <w:fldChar w:fldCharType="separate"/>
        </w:r>
        <w:r w:rsidRPr="003978B7">
          <w:rPr>
            <w:rStyle w:val="Hyperlink"/>
            <w:noProof/>
          </w:rPr>
          <w:t>3.3 URI base id properties</w:t>
        </w:r>
        <w:r>
          <w:rPr>
            <w:noProof/>
            <w:webHidden/>
          </w:rPr>
          <w:tab/>
        </w:r>
        <w:r>
          <w:rPr>
            <w:noProof/>
            <w:webHidden/>
          </w:rPr>
          <w:fldChar w:fldCharType="begin"/>
        </w:r>
        <w:r>
          <w:rPr>
            <w:noProof/>
            <w:webHidden/>
          </w:rPr>
          <w:instrText xml:space="preserve"> PAGEREF _Toc496629164 \h </w:instrText>
        </w:r>
      </w:ins>
      <w:r>
        <w:rPr>
          <w:noProof/>
          <w:webHidden/>
        </w:rPr>
      </w:r>
      <w:r>
        <w:rPr>
          <w:noProof/>
          <w:webHidden/>
        </w:rPr>
        <w:fldChar w:fldCharType="separate"/>
      </w:r>
      <w:ins w:id="43" w:author="Laurence Golding" w:date="2017-10-24T17:23:00Z">
        <w:r>
          <w:rPr>
            <w:noProof/>
            <w:webHidden/>
          </w:rPr>
          <w:t>15</w:t>
        </w:r>
        <w:r>
          <w:rPr>
            <w:noProof/>
            <w:webHidden/>
          </w:rPr>
          <w:fldChar w:fldCharType="end"/>
        </w:r>
        <w:r w:rsidRPr="003978B7">
          <w:rPr>
            <w:rStyle w:val="Hyperlink"/>
            <w:noProof/>
          </w:rPr>
          <w:fldChar w:fldCharType="end"/>
        </w:r>
      </w:ins>
    </w:p>
    <w:p w14:paraId="01AEE5BF" w14:textId="59C1386A" w:rsidR="00A160D7" w:rsidRDefault="00A160D7">
      <w:pPr>
        <w:pStyle w:val="TOC2"/>
        <w:tabs>
          <w:tab w:val="right" w:leader="dot" w:pos="9350"/>
        </w:tabs>
        <w:rPr>
          <w:ins w:id="44" w:author="Laurence Golding" w:date="2017-10-24T17:23:00Z"/>
          <w:rFonts w:asciiTheme="minorHAnsi" w:eastAsiaTheme="minorEastAsia" w:hAnsiTheme="minorHAnsi" w:cstheme="minorBidi"/>
          <w:noProof/>
          <w:sz w:val="22"/>
          <w:szCs w:val="22"/>
        </w:rPr>
      </w:pPr>
      <w:ins w:id="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"_Toc496629165"</w:instrText>
        </w:r>
        <w:r w:rsidRPr="003978B7">
          <w:rPr>
            <w:rStyle w:val="Hyperlink"/>
            <w:noProof/>
          </w:rPr>
          <w:instrText xml:space="preserve"> </w:instrText>
        </w:r>
        <w:r w:rsidRPr="003978B7">
          <w:rPr>
            <w:rStyle w:val="Hyperlink"/>
            <w:noProof/>
          </w:rPr>
          <w:fldChar w:fldCharType="separate"/>
        </w:r>
        <w:r w:rsidRPr="003978B7">
          <w:rPr>
            <w:rStyle w:val="Hyperlink"/>
            <w:noProof/>
          </w:rPr>
          <w:t>3.4 String properties</w:t>
        </w:r>
        <w:r>
          <w:rPr>
            <w:noProof/>
            <w:webHidden/>
          </w:rPr>
          <w:tab/>
        </w:r>
        <w:r>
          <w:rPr>
            <w:noProof/>
            <w:webHidden/>
          </w:rPr>
          <w:fldChar w:fldCharType="begin"/>
        </w:r>
        <w:r>
          <w:rPr>
            <w:noProof/>
            <w:webHidden/>
          </w:rPr>
          <w:instrText xml:space="preserve"> PAGEREF _Toc496629165 \h </w:instrText>
        </w:r>
      </w:ins>
      <w:r>
        <w:rPr>
          <w:noProof/>
          <w:webHidden/>
        </w:rPr>
      </w:r>
      <w:r>
        <w:rPr>
          <w:noProof/>
          <w:webHidden/>
        </w:rPr>
        <w:fldChar w:fldCharType="separate"/>
      </w:r>
      <w:ins w:id="46" w:author="Laurence Golding" w:date="2017-10-24T17:23:00Z">
        <w:r>
          <w:rPr>
            <w:noProof/>
            <w:webHidden/>
          </w:rPr>
          <w:t>17</w:t>
        </w:r>
        <w:r>
          <w:rPr>
            <w:noProof/>
            <w:webHidden/>
          </w:rPr>
          <w:fldChar w:fldCharType="end"/>
        </w:r>
        <w:r w:rsidRPr="003978B7">
          <w:rPr>
            <w:rStyle w:val="Hyperlink"/>
            <w:noProof/>
          </w:rPr>
          <w:fldChar w:fldCharType="end"/>
        </w:r>
      </w:ins>
    </w:p>
    <w:p w14:paraId="2DB07FAB" w14:textId="62D2A26C" w:rsidR="00A160D7" w:rsidRDefault="00A160D7">
      <w:pPr>
        <w:pStyle w:val="TOC2"/>
        <w:tabs>
          <w:tab w:val="right" w:leader="dot" w:pos="9350"/>
        </w:tabs>
        <w:rPr>
          <w:ins w:id="47" w:author="Laurence Golding" w:date="2017-10-24T17:23:00Z"/>
          <w:rFonts w:asciiTheme="minorHAnsi" w:eastAsiaTheme="minorEastAsia" w:hAnsiTheme="minorHAnsi" w:cstheme="minorBidi"/>
          <w:noProof/>
          <w:sz w:val="22"/>
          <w:szCs w:val="22"/>
        </w:rPr>
      </w:pPr>
      <w:ins w:id="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"_Toc496629166"</w:instrText>
        </w:r>
        <w:r w:rsidRPr="003978B7">
          <w:rPr>
            <w:rStyle w:val="Hyperlink"/>
            <w:noProof/>
          </w:rPr>
          <w:instrText xml:space="preserve"> </w:instrText>
        </w:r>
        <w:r w:rsidRPr="003978B7">
          <w:rPr>
            <w:rStyle w:val="Hyperlink"/>
            <w:noProof/>
          </w:rPr>
          <w:fldChar w:fldCharType="separate"/>
        </w:r>
        <w:r w:rsidRPr="003978B7">
          <w:rPr>
            <w:rStyle w:val="Hyperlink"/>
            <w:noProof/>
          </w:rPr>
          <w:t>3.5 Object properties</w:t>
        </w:r>
        <w:r>
          <w:rPr>
            <w:noProof/>
            <w:webHidden/>
          </w:rPr>
          <w:tab/>
        </w:r>
        <w:r>
          <w:rPr>
            <w:noProof/>
            <w:webHidden/>
          </w:rPr>
          <w:fldChar w:fldCharType="begin"/>
        </w:r>
        <w:r>
          <w:rPr>
            <w:noProof/>
            <w:webHidden/>
          </w:rPr>
          <w:instrText xml:space="preserve"> PAGEREF _Toc496629166 \h </w:instrText>
        </w:r>
      </w:ins>
      <w:r>
        <w:rPr>
          <w:noProof/>
          <w:webHidden/>
        </w:rPr>
      </w:r>
      <w:r>
        <w:rPr>
          <w:noProof/>
          <w:webHidden/>
        </w:rPr>
        <w:fldChar w:fldCharType="separate"/>
      </w:r>
      <w:ins w:id="49" w:author="Laurence Golding" w:date="2017-10-24T17:23:00Z">
        <w:r>
          <w:rPr>
            <w:noProof/>
            <w:webHidden/>
          </w:rPr>
          <w:t>17</w:t>
        </w:r>
        <w:r>
          <w:rPr>
            <w:noProof/>
            <w:webHidden/>
          </w:rPr>
          <w:fldChar w:fldCharType="end"/>
        </w:r>
        <w:r w:rsidRPr="003978B7">
          <w:rPr>
            <w:rStyle w:val="Hyperlink"/>
            <w:noProof/>
          </w:rPr>
          <w:fldChar w:fldCharType="end"/>
        </w:r>
      </w:ins>
    </w:p>
    <w:p w14:paraId="671E8E33" w14:textId="16D72A55" w:rsidR="00A160D7" w:rsidRDefault="00A160D7">
      <w:pPr>
        <w:pStyle w:val="TOC2"/>
        <w:tabs>
          <w:tab w:val="right" w:leader="dot" w:pos="9350"/>
        </w:tabs>
        <w:rPr>
          <w:ins w:id="50" w:author="Laurence Golding" w:date="2017-10-24T17:23:00Z"/>
          <w:rFonts w:asciiTheme="minorHAnsi" w:eastAsiaTheme="minorEastAsia" w:hAnsiTheme="minorHAnsi" w:cstheme="minorBidi"/>
          <w:noProof/>
          <w:sz w:val="22"/>
          <w:szCs w:val="22"/>
        </w:rPr>
      </w:pPr>
      <w:ins w:id="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"_Toc496629167"</w:instrText>
        </w:r>
        <w:r w:rsidRPr="003978B7">
          <w:rPr>
            <w:rStyle w:val="Hyperlink"/>
            <w:noProof/>
          </w:rPr>
          <w:instrText xml:space="preserve"> </w:instrText>
        </w:r>
        <w:r w:rsidRPr="003978B7">
          <w:rPr>
            <w:rStyle w:val="Hyperlink"/>
            <w:noProof/>
          </w:rPr>
          <w:fldChar w:fldCharType="separate"/>
        </w:r>
        <w:r w:rsidRPr="003978B7">
          <w:rPr>
            <w:rStyle w:val="Hyperlink"/>
            <w:noProof/>
          </w:rPr>
          <w:t>3.6 Array properties</w:t>
        </w:r>
        <w:r>
          <w:rPr>
            <w:noProof/>
            <w:webHidden/>
          </w:rPr>
          <w:tab/>
        </w:r>
        <w:r>
          <w:rPr>
            <w:noProof/>
            <w:webHidden/>
          </w:rPr>
          <w:fldChar w:fldCharType="begin"/>
        </w:r>
        <w:r>
          <w:rPr>
            <w:noProof/>
            <w:webHidden/>
          </w:rPr>
          <w:instrText xml:space="preserve"> PAGEREF _Toc496629167 \h </w:instrText>
        </w:r>
      </w:ins>
      <w:r>
        <w:rPr>
          <w:noProof/>
          <w:webHidden/>
        </w:rPr>
      </w:r>
      <w:r>
        <w:rPr>
          <w:noProof/>
          <w:webHidden/>
        </w:rPr>
        <w:fldChar w:fldCharType="separate"/>
      </w:r>
      <w:ins w:id="52" w:author="Laurence Golding" w:date="2017-10-24T17:23:00Z">
        <w:r>
          <w:rPr>
            <w:noProof/>
            <w:webHidden/>
          </w:rPr>
          <w:t>17</w:t>
        </w:r>
        <w:r>
          <w:rPr>
            <w:noProof/>
            <w:webHidden/>
          </w:rPr>
          <w:fldChar w:fldCharType="end"/>
        </w:r>
        <w:r w:rsidRPr="003978B7">
          <w:rPr>
            <w:rStyle w:val="Hyperlink"/>
            <w:noProof/>
          </w:rPr>
          <w:fldChar w:fldCharType="end"/>
        </w:r>
      </w:ins>
    </w:p>
    <w:p w14:paraId="1A422B86" w14:textId="045C6C51" w:rsidR="00A160D7" w:rsidRDefault="00A160D7">
      <w:pPr>
        <w:pStyle w:val="TOC2"/>
        <w:tabs>
          <w:tab w:val="right" w:leader="dot" w:pos="9350"/>
        </w:tabs>
        <w:rPr>
          <w:ins w:id="53" w:author="Laurence Golding" w:date="2017-10-24T17:23:00Z"/>
          <w:rFonts w:asciiTheme="minorHAnsi" w:eastAsiaTheme="minorEastAsia" w:hAnsiTheme="minorHAnsi" w:cstheme="minorBidi"/>
          <w:noProof/>
          <w:sz w:val="22"/>
          <w:szCs w:val="22"/>
        </w:rPr>
      </w:pPr>
      <w:ins w:id="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"_Toc496629168"</w:instrText>
        </w:r>
        <w:r w:rsidRPr="003978B7">
          <w:rPr>
            <w:rStyle w:val="Hyperlink"/>
            <w:noProof/>
          </w:rPr>
          <w:instrText xml:space="preserve"> </w:instrText>
        </w:r>
        <w:r w:rsidRPr="003978B7">
          <w:rPr>
            <w:rStyle w:val="Hyperlink"/>
            <w:noProof/>
          </w:rPr>
          <w:fldChar w:fldCharType="separate"/>
        </w:r>
        <w:r w:rsidRPr="003978B7">
          <w:rPr>
            <w:rStyle w:val="Hyperlink"/>
            <w:noProof/>
          </w:rPr>
          <w:t>3.7 Property bags</w:t>
        </w:r>
        <w:r>
          <w:rPr>
            <w:noProof/>
            <w:webHidden/>
          </w:rPr>
          <w:tab/>
        </w:r>
        <w:r>
          <w:rPr>
            <w:noProof/>
            <w:webHidden/>
          </w:rPr>
          <w:fldChar w:fldCharType="begin"/>
        </w:r>
        <w:r>
          <w:rPr>
            <w:noProof/>
            <w:webHidden/>
          </w:rPr>
          <w:instrText xml:space="preserve"> PAGEREF _Toc496629168 \h </w:instrText>
        </w:r>
      </w:ins>
      <w:r>
        <w:rPr>
          <w:noProof/>
          <w:webHidden/>
        </w:rPr>
      </w:r>
      <w:r>
        <w:rPr>
          <w:noProof/>
          <w:webHidden/>
        </w:rPr>
        <w:fldChar w:fldCharType="separate"/>
      </w:r>
      <w:ins w:id="55" w:author="Laurence Golding" w:date="2017-10-24T17:23:00Z">
        <w:r>
          <w:rPr>
            <w:noProof/>
            <w:webHidden/>
          </w:rPr>
          <w:t>17</w:t>
        </w:r>
        <w:r>
          <w:rPr>
            <w:noProof/>
            <w:webHidden/>
          </w:rPr>
          <w:fldChar w:fldCharType="end"/>
        </w:r>
        <w:r w:rsidRPr="003978B7">
          <w:rPr>
            <w:rStyle w:val="Hyperlink"/>
            <w:noProof/>
          </w:rPr>
          <w:fldChar w:fldCharType="end"/>
        </w:r>
      </w:ins>
    </w:p>
    <w:p w14:paraId="778C63DB" w14:textId="5ED0004A" w:rsidR="00A160D7" w:rsidRDefault="00A160D7">
      <w:pPr>
        <w:pStyle w:val="TOC3"/>
        <w:tabs>
          <w:tab w:val="right" w:leader="dot" w:pos="9350"/>
        </w:tabs>
        <w:rPr>
          <w:ins w:id="56" w:author="Laurence Golding" w:date="2017-10-24T17:23:00Z"/>
          <w:rFonts w:asciiTheme="minorHAnsi" w:eastAsiaTheme="minorEastAsia" w:hAnsiTheme="minorHAnsi" w:cstheme="minorBidi"/>
          <w:noProof/>
          <w:sz w:val="22"/>
          <w:szCs w:val="22"/>
        </w:rPr>
      </w:pPr>
      <w:ins w:id="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"_Toc496629169"</w:instrText>
        </w:r>
        <w:r w:rsidRPr="003978B7">
          <w:rPr>
            <w:rStyle w:val="Hyperlink"/>
            <w:noProof/>
          </w:rPr>
          <w:instrText xml:space="preserve"> </w:instrText>
        </w:r>
        <w:r w:rsidRPr="003978B7">
          <w:rPr>
            <w:rStyle w:val="Hyperlink"/>
            <w:noProof/>
          </w:rPr>
          <w:fldChar w:fldCharType="separate"/>
        </w:r>
        <w:r w:rsidRPr="003978B7">
          <w:rPr>
            <w:rStyle w:val="Hyperlink"/>
            <w:noProof/>
          </w:rPr>
          <w:t>3.7.1 General</w:t>
        </w:r>
        <w:r>
          <w:rPr>
            <w:noProof/>
            <w:webHidden/>
          </w:rPr>
          <w:tab/>
        </w:r>
        <w:r>
          <w:rPr>
            <w:noProof/>
            <w:webHidden/>
          </w:rPr>
          <w:fldChar w:fldCharType="begin"/>
        </w:r>
        <w:r>
          <w:rPr>
            <w:noProof/>
            <w:webHidden/>
          </w:rPr>
          <w:instrText xml:space="preserve"> PAGEREF _Toc496629169 \h </w:instrText>
        </w:r>
      </w:ins>
      <w:r>
        <w:rPr>
          <w:noProof/>
          <w:webHidden/>
        </w:rPr>
      </w:r>
      <w:r>
        <w:rPr>
          <w:noProof/>
          <w:webHidden/>
        </w:rPr>
        <w:fldChar w:fldCharType="separate"/>
      </w:r>
      <w:ins w:id="58" w:author="Laurence Golding" w:date="2017-10-24T17:23:00Z">
        <w:r>
          <w:rPr>
            <w:noProof/>
            <w:webHidden/>
          </w:rPr>
          <w:t>17</w:t>
        </w:r>
        <w:r>
          <w:rPr>
            <w:noProof/>
            <w:webHidden/>
          </w:rPr>
          <w:fldChar w:fldCharType="end"/>
        </w:r>
        <w:r w:rsidRPr="003978B7">
          <w:rPr>
            <w:rStyle w:val="Hyperlink"/>
            <w:noProof/>
          </w:rPr>
          <w:fldChar w:fldCharType="end"/>
        </w:r>
      </w:ins>
    </w:p>
    <w:p w14:paraId="5FDFC0E4" w14:textId="57002B5F" w:rsidR="00A160D7" w:rsidRDefault="00A160D7">
      <w:pPr>
        <w:pStyle w:val="TOC3"/>
        <w:tabs>
          <w:tab w:val="right" w:leader="dot" w:pos="9350"/>
        </w:tabs>
        <w:rPr>
          <w:ins w:id="59" w:author="Laurence Golding" w:date="2017-10-24T17:23:00Z"/>
          <w:rFonts w:asciiTheme="minorHAnsi" w:eastAsiaTheme="minorEastAsia" w:hAnsiTheme="minorHAnsi" w:cstheme="minorBidi"/>
          <w:noProof/>
          <w:sz w:val="22"/>
          <w:szCs w:val="22"/>
        </w:rPr>
      </w:pPr>
      <w:ins w:id="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"_Toc496629170"</w:instrText>
        </w:r>
        <w:r w:rsidRPr="003978B7">
          <w:rPr>
            <w:rStyle w:val="Hyperlink"/>
            <w:noProof/>
          </w:rPr>
          <w:instrText xml:space="preserve"> </w:instrText>
        </w:r>
        <w:r w:rsidRPr="003978B7">
          <w:rPr>
            <w:rStyle w:val="Hyperlink"/>
            <w:noProof/>
          </w:rPr>
          <w:fldChar w:fldCharType="separate"/>
        </w:r>
        <w:r w:rsidRPr="003978B7">
          <w:rPr>
            <w:rStyle w:val="Hyperlink"/>
            <w:noProof/>
          </w:rPr>
          <w:t>3.7.2 Tags</w:t>
        </w:r>
        <w:r>
          <w:rPr>
            <w:noProof/>
            <w:webHidden/>
          </w:rPr>
          <w:tab/>
        </w:r>
        <w:r>
          <w:rPr>
            <w:noProof/>
            <w:webHidden/>
          </w:rPr>
          <w:fldChar w:fldCharType="begin"/>
        </w:r>
        <w:r>
          <w:rPr>
            <w:noProof/>
            <w:webHidden/>
          </w:rPr>
          <w:instrText xml:space="preserve"> PAGEREF _Toc496629170 \h </w:instrText>
        </w:r>
      </w:ins>
      <w:r>
        <w:rPr>
          <w:noProof/>
          <w:webHidden/>
        </w:rPr>
      </w:r>
      <w:r>
        <w:rPr>
          <w:noProof/>
          <w:webHidden/>
        </w:rPr>
        <w:fldChar w:fldCharType="separate"/>
      </w:r>
      <w:ins w:id="61" w:author="Laurence Golding" w:date="2017-10-24T17:23:00Z">
        <w:r>
          <w:rPr>
            <w:noProof/>
            <w:webHidden/>
          </w:rPr>
          <w:t>17</w:t>
        </w:r>
        <w:r>
          <w:rPr>
            <w:noProof/>
            <w:webHidden/>
          </w:rPr>
          <w:fldChar w:fldCharType="end"/>
        </w:r>
        <w:r w:rsidRPr="003978B7">
          <w:rPr>
            <w:rStyle w:val="Hyperlink"/>
            <w:noProof/>
          </w:rPr>
          <w:fldChar w:fldCharType="end"/>
        </w:r>
      </w:ins>
    </w:p>
    <w:p w14:paraId="25F7E03E" w14:textId="22F57751" w:rsidR="00A160D7" w:rsidRDefault="00A160D7">
      <w:pPr>
        <w:pStyle w:val="TOC2"/>
        <w:tabs>
          <w:tab w:val="right" w:leader="dot" w:pos="9350"/>
        </w:tabs>
        <w:rPr>
          <w:ins w:id="62" w:author="Laurence Golding" w:date="2017-10-24T17:23:00Z"/>
          <w:rFonts w:asciiTheme="minorHAnsi" w:eastAsiaTheme="minorEastAsia" w:hAnsiTheme="minorHAnsi" w:cstheme="minorBidi"/>
          <w:noProof/>
          <w:sz w:val="22"/>
          <w:szCs w:val="22"/>
        </w:rPr>
      </w:pPr>
      <w:ins w:id="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"_Toc496629171"</w:instrText>
        </w:r>
        <w:r w:rsidRPr="003978B7">
          <w:rPr>
            <w:rStyle w:val="Hyperlink"/>
            <w:noProof/>
          </w:rPr>
          <w:instrText xml:space="preserve"> </w:instrText>
        </w:r>
        <w:r w:rsidRPr="003978B7">
          <w:rPr>
            <w:rStyle w:val="Hyperlink"/>
            <w:noProof/>
          </w:rPr>
          <w:fldChar w:fldCharType="separate"/>
        </w:r>
        <w:r w:rsidRPr="003978B7">
          <w:rPr>
            <w:rStyle w:val="Hyperlink"/>
            <w:noProof/>
          </w:rPr>
          <w:t>3.8 Date/time properties</w:t>
        </w:r>
        <w:r>
          <w:rPr>
            <w:noProof/>
            <w:webHidden/>
          </w:rPr>
          <w:tab/>
        </w:r>
        <w:r>
          <w:rPr>
            <w:noProof/>
            <w:webHidden/>
          </w:rPr>
          <w:fldChar w:fldCharType="begin"/>
        </w:r>
        <w:r>
          <w:rPr>
            <w:noProof/>
            <w:webHidden/>
          </w:rPr>
          <w:instrText xml:space="preserve"> PAGEREF _Toc496629171 \h </w:instrText>
        </w:r>
      </w:ins>
      <w:r>
        <w:rPr>
          <w:noProof/>
          <w:webHidden/>
        </w:rPr>
      </w:r>
      <w:r>
        <w:rPr>
          <w:noProof/>
          <w:webHidden/>
        </w:rPr>
        <w:fldChar w:fldCharType="separate"/>
      </w:r>
      <w:ins w:id="64" w:author="Laurence Golding" w:date="2017-10-24T17:23:00Z">
        <w:r>
          <w:rPr>
            <w:noProof/>
            <w:webHidden/>
          </w:rPr>
          <w:t>17</w:t>
        </w:r>
        <w:r>
          <w:rPr>
            <w:noProof/>
            <w:webHidden/>
          </w:rPr>
          <w:fldChar w:fldCharType="end"/>
        </w:r>
        <w:r w:rsidRPr="003978B7">
          <w:rPr>
            <w:rStyle w:val="Hyperlink"/>
            <w:noProof/>
          </w:rPr>
          <w:fldChar w:fldCharType="end"/>
        </w:r>
      </w:ins>
    </w:p>
    <w:p w14:paraId="31627634" w14:textId="73B2F784" w:rsidR="00A160D7" w:rsidRDefault="00A160D7">
      <w:pPr>
        <w:pStyle w:val="TOC2"/>
        <w:tabs>
          <w:tab w:val="right" w:leader="dot" w:pos="9350"/>
        </w:tabs>
        <w:rPr>
          <w:ins w:id="65" w:author="Laurence Golding" w:date="2017-10-24T17:23:00Z"/>
          <w:rFonts w:asciiTheme="minorHAnsi" w:eastAsiaTheme="minorEastAsia" w:hAnsiTheme="minorHAnsi" w:cstheme="minorBidi"/>
          <w:noProof/>
          <w:sz w:val="22"/>
          <w:szCs w:val="22"/>
        </w:rPr>
      </w:pPr>
      <w:ins w:id="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"_Toc496629172"</w:instrText>
        </w:r>
        <w:r w:rsidRPr="003978B7">
          <w:rPr>
            <w:rStyle w:val="Hyperlink"/>
            <w:noProof/>
          </w:rPr>
          <w:instrText xml:space="preserve"> </w:instrText>
        </w:r>
        <w:r w:rsidRPr="003978B7">
          <w:rPr>
            <w:rStyle w:val="Hyperlink"/>
            <w:noProof/>
          </w:rPr>
          <w:fldChar w:fldCharType="separate"/>
        </w:r>
        <w:r w:rsidRPr="003978B7">
          <w:rPr>
            <w:rStyle w:val="Hyperlink"/>
            <w:noProof/>
          </w:rPr>
          <w:t>3.9 Array properties with unique values</w:t>
        </w:r>
        <w:r>
          <w:rPr>
            <w:noProof/>
            <w:webHidden/>
          </w:rPr>
          <w:tab/>
        </w:r>
        <w:r>
          <w:rPr>
            <w:noProof/>
            <w:webHidden/>
          </w:rPr>
          <w:fldChar w:fldCharType="begin"/>
        </w:r>
        <w:r>
          <w:rPr>
            <w:noProof/>
            <w:webHidden/>
          </w:rPr>
          <w:instrText xml:space="preserve"> PAGEREF _Toc496629172 \h </w:instrText>
        </w:r>
      </w:ins>
      <w:r>
        <w:rPr>
          <w:noProof/>
          <w:webHidden/>
        </w:rPr>
      </w:r>
      <w:r>
        <w:rPr>
          <w:noProof/>
          <w:webHidden/>
        </w:rPr>
        <w:fldChar w:fldCharType="separate"/>
      </w:r>
      <w:ins w:id="67" w:author="Laurence Golding" w:date="2017-10-24T17:23:00Z">
        <w:r>
          <w:rPr>
            <w:noProof/>
            <w:webHidden/>
          </w:rPr>
          <w:t>18</w:t>
        </w:r>
        <w:r>
          <w:rPr>
            <w:noProof/>
            <w:webHidden/>
          </w:rPr>
          <w:fldChar w:fldCharType="end"/>
        </w:r>
        <w:r w:rsidRPr="003978B7">
          <w:rPr>
            <w:rStyle w:val="Hyperlink"/>
            <w:noProof/>
          </w:rPr>
          <w:fldChar w:fldCharType="end"/>
        </w:r>
      </w:ins>
    </w:p>
    <w:p w14:paraId="295D6DE7" w14:textId="3BFF50D0" w:rsidR="00A160D7" w:rsidRDefault="00A160D7">
      <w:pPr>
        <w:pStyle w:val="TOC2"/>
        <w:tabs>
          <w:tab w:val="right" w:leader="dot" w:pos="9350"/>
        </w:tabs>
        <w:rPr>
          <w:ins w:id="68" w:author="Laurence Golding" w:date="2017-10-24T17:23:00Z"/>
          <w:rFonts w:asciiTheme="minorHAnsi" w:eastAsiaTheme="minorEastAsia" w:hAnsiTheme="minorHAnsi" w:cstheme="minorBidi"/>
          <w:noProof/>
          <w:sz w:val="22"/>
          <w:szCs w:val="22"/>
        </w:rPr>
      </w:pPr>
      <w:ins w:id="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"_Toc496629173"</w:instrText>
        </w:r>
        <w:r w:rsidRPr="003978B7">
          <w:rPr>
            <w:rStyle w:val="Hyperlink"/>
            <w:noProof/>
          </w:rPr>
          <w:instrText xml:space="preserve"> </w:instrText>
        </w:r>
        <w:r w:rsidRPr="003978B7">
          <w:rPr>
            <w:rStyle w:val="Hyperlink"/>
            <w:noProof/>
          </w:rPr>
          <w:fldChar w:fldCharType="separate"/>
        </w:r>
        <w:r w:rsidRPr="003978B7">
          <w:rPr>
            <w:rStyle w:val="Hyperlink"/>
            <w:noProof/>
          </w:rPr>
          <w:t>3.10 Message properties</w:t>
        </w:r>
        <w:r>
          <w:rPr>
            <w:noProof/>
            <w:webHidden/>
          </w:rPr>
          <w:tab/>
        </w:r>
        <w:r>
          <w:rPr>
            <w:noProof/>
            <w:webHidden/>
          </w:rPr>
          <w:fldChar w:fldCharType="begin"/>
        </w:r>
        <w:r>
          <w:rPr>
            <w:noProof/>
            <w:webHidden/>
          </w:rPr>
          <w:instrText xml:space="preserve"> PAGEREF _Toc496629173 \h </w:instrText>
        </w:r>
      </w:ins>
      <w:r>
        <w:rPr>
          <w:noProof/>
          <w:webHidden/>
        </w:rPr>
      </w:r>
      <w:r>
        <w:rPr>
          <w:noProof/>
          <w:webHidden/>
        </w:rPr>
        <w:fldChar w:fldCharType="separate"/>
      </w:r>
      <w:ins w:id="70" w:author="Laurence Golding" w:date="2017-10-24T17:23:00Z">
        <w:r>
          <w:rPr>
            <w:noProof/>
            <w:webHidden/>
          </w:rPr>
          <w:t>18</w:t>
        </w:r>
        <w:r>
          <w:rPr>
            <w:noProof/>
            <w:webHidden/>
          </w:rPr>
          <w:fldChar w:fldCharType="end"/>
        </w:r>
        <w:r w:rsidRPr="003978B7">
          <w:rPr>
            <w:rStyle w:val="Hyperlink"/>
            <w:noProof/>
          </w:rPr>
          <w:fldChar w:fldCharType="end"/>
        </w:r>
      </w:ins>
    </w:p>
    <w:p w14:paraId="004DF590" w14:textId="2711BE28" w:rsidR="00A160D7" w:rsidRDefault="00A160D7">
      <w:pPr>
        <w:pStyle w:val="TOC3"/>
        <w:tabs>
          <w:tab w:val="right" w:leader="dot" w:pos="9350"/>
        </w:tabs>
        <w:rPr>
          <w:ins w:id="71" w:author="Laurence Golding" w:date="2017-10-24T17:23:00Z"/>
          <w:rFonts w:asciiTheme="minorHAnsi" w:eastAsiaTheme="minorEastAsia" w:hAnsiTheme="minorHAnsi" w:cstheme="minorBidi"/>
          <w:noProof/>
          <w:sz w:val="22"/>
          <w:szCs w:val="22"/>
        </w:rPr>
      </w:pPr>
      <w:ins w:id="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"_Toc496629174"</w:instrText>
        </w:r>
        <w:r w:rsidRPr="003978B7">
          <w:rPr>
            <w:rStyle w:val="Hyperlink"/>
            <w:noProof/>
          </w:rPr>
          <w:instrText xml:space="preserve"> </w:instrText>
        </w:r>
        <w:r w:rsidRPr="003978B7">
          <w:rPr>
            <w:rStyle w:val="Hyperlink"/>
            <w:noProof/>
          </w:rPr>
          <w:fldChar w:fldCharType="separate"/>
        </w:r>
        <w:r w:rsidRPr="003978B7">
          <w:rPr>
            <w:rStyle w:val="Hyperlink"/>
            <w:noProof/>
          </w:rPr>
          <w:t>3.10.1 General</w:t>
        </w:r>
        <w:r>
          <w:rPr>
            <w:noProof/>
            <w:webHidden/>
          </w:rPr>
          <w:tab/>
        </w:r>
        <w:r>
          <w:rPr>
            <w:noProof/>
            <w:webHidden/>
          </w:rPr>
          <w:fldChar w:fldCharType="begin"/>
        </w:r>
        <w:r>
          <w:rPr>
            <w:noProof/>
            <w:webHidden/>
          </w:rPr>
          <w:instrText xml:space="preserve"> PAGEREF _Toc496629174 \h </w:instrText>
        </w:r>
      </w:ins>
      <w:r>
        <w:rPr>
          <w:noProof/>
          <w:webHidden/>
        </w:rPr>
      </w:r>
      <w:r>
        <w:rPr>
          <w:noProof/>
          <w:webHidden/>
        </w:rPr>
        <w:fldChar w:fldCharType="separate"/>
      </w:r>
      <w:ins w:id="73" w:author="Laurence Golding" w:date="2017-10-24T17:23:00Z">
        <w:r>
          <w:rPr>
            <w:noProof/>
            <w:webHidden/>
          </w:rPr>
          <w:t>18</w:t>
        </w:r>
        <w:r>
          <w:rPr>
            <w:noProof/>
            <w:webHidden/>
          </w:rPr>
          <w:fldChar w:fldCharType="end"/>
        </w:r>
        <w:r w:rsidRPr="003978B7">
          <w:rPr>
            <w:rStyle w:val="Hyperlink"/>
            <w:noProof/>
          </w:rPr>
          <w:fldChar w:fldCharType="end"/>
        </w:r>
      </w:ins>
    </w:p>
    <w:p w14:paraId="49D24318" w14:textId="22BAC96F" w:rsidR="00A160D7" w:rsidRDefault="00A160D7">
      <w:pPr>
        <w:pStyle w:val="TOC3"/>
        <w:tabs>
          <w:tab w:val="right" w:leader="dot" w:pos="9350"/>
        </w:tabs>
        <w:rPr>
          <w:ins w:id="74" w:author="Laurence Golding" w:date="2017-10-24T17:23:00Z"/>
          <w:rFonts w:asciiTheme="minorHAnsi" w:eastAsiaTheme="minorEastAsia" w:hAnsiTheme="minorHAnsi" w:cstheme="minorBidi"/>
          <w:noProof/>
          <w:sz w:val="22"/>
          <w:szCs w:val="22"/>
        </w:rPr>
      </w:pPr>
      <w:ins w:id="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"_Toc496629175"</w:instrText>
        </w:r>
        <w:r w:rsidRPr="003978B7">
          <w:rPr>
            <w:rStyle w:val="Hyperlink"/>
            <w:noProof/>
          </w:rPr>
          <w:instrText xml:space="preserve"> </w:instrText>
        </w:r>
        <w:r w:rsidRPr="003978B7">
          <w:rPr>
            <w:rStyle w:val="Hyperlink"/>
            <w:noProof/>
          </w:rPr>
          <w:fldChar w:fldCharType="separate"/>
        </w:r>
        <w:r w:rsidRPr="003978B7">
          <w:rPr>
            <w:rStyle w:val="Hyperlink"/>
            <w:noProof/>
          </w:rPr>
          <w:t>3.10.2 Embedded links</w:t>
        </w:r>
        <w:r>
          <w:rPr>
            <w:noProof/>
            <w:webHidden/>
          </w:rPr>
          <w:tab/>
        </w:r>
        <w:r>
          <w:rPr>
            <w:noProof/>
            <w:webHidden/>
          </w:rPr>
          <w:fldChar w:fldCharType="begin"/>
        </w:r>
        <w:r>
          <w:rPr>
            <w:noProof/>
            <w:webHidden/>
          </w:rPr>
          <w:instrText xml:space="preserve"> PAGEREF _Toc496629175 \h </w:instrText>
        </w:r>
      </w:ins>
      <w:r>
        <w:rPr>
          <w:noProof/>
          <w:webHidden/>
        </w:rPr>
      </w:r>
      <w:r>
        <w:rPr>
          <w:noProof/>
          <w:webHidden/>
        </w:rPr>
        <w:fldChar w:fldCharType="separate"/>
      </w:r>
      <w:ins w:id="76" w:author="Laurence Golding" w:date="2017-10-24T17:23:00Z">
        <w:r>
          <w:rPr>
            <w:noProof/>
            <w:webHidden/>
          </w:rPr>
          <w:t>18</w:t>
        </w:r>
        <w:r>
          <w:rPr>
            <w:noProof/>
            <w:webHidden/>
          </w:rPr>
          <w:fldChar w:fldCharType="end"/>
        </w:r>
        <w:r w:rsidRPr="003978B7">
          <w:rPr>
            <w:rStyle w:val="Hyperlink"/>
            <w:noProof/>
          </w:rPr>
          <w:fldChar w:fldCharType="end"/>
        </w:r>
      </w:ins>
    </w:p>
    <w:p w14:paraId="2264C8E3" w14:textId="4D549406" w:rsidR="00A160D7" w:rsidRDefault="00A160D7">
      <w:pPr>
        <w:pStyle w:val="TOC3"/>
        <w:tabs>
          <w:tab w:val="right" w:leader="dot" w:pos="9350"/>
        </w:tabs>
        <w:rPr>
          <w:ins w:id="77" w:author="Laurence Golding" w:date="2017-10-24T17:23:00Z"/>
          <w:rFonts w:asciiTheme="minorHAnsi" w:eastAsiaTheme="minorEastAsia" w:hAnsiTheme="minorHAnsi" w:cstheme="minorBidi"/>
          <w:noProof/>
          <w:sz w:val="22"/>
          <w:szCs w:val="22"/>
        </w:rPr>
      </w:pPr>
      <w:ins w:id="7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"_Toc496629176"</w:instrText>
        </w:r>
        <w:r w:rsidRPr="003978B7">
          <w:rPr>
            <w:rStyle w:val="Hyperlink"/>
            <w:noProof/>
          </w:rPr>
          <w:instrText xml:space="preserve"> </w:instrText>
        </w:r>
        <w:r w:rsidRPr="003978B7">
          <w:rPr>
            <w:rStyle w:val="Hyperlink"/>
            <w:noProof/>
          </w:rPr>
          <w:fldChar w:fldCharType="separate"/>
        </w:r>
        <w:r w:rsidRPr="003978B7">
          <w:rPr>
            <w:rStyle w:val="Hyperlink"/>
            <w:noProof/>
          </w:rPr>
          <w:t>3.10.3 Target format</w:t>
        </w:r>
        <w:r>
          <w:rPr>
            <w:noProof/>
            <w:webHidden/>
          </w:rPr>
          <w:tab/>
        </w:r>
        <w:r>
          <w:rPr>
            <w:noProof/>
            <w:webHidden/>
          </w:rPr>
          <w:fldChar w:fldCharType="begin"/>
        </w:r>
        <w:r>
          <w:rPr>
            <w:noProof/>
            <w:webHidden/>
          </w:rPr>
          <w:instrText xml:space="preserve"> PAGEREF _Toc496629176 \h </w:instrText>
        </w:r>
      </w:ins>
      <w:r>
        <w:rPr>
          <w:noProof/>
          <w:webHidden/>
        </w:rPr>
      </w:r>
      <w:r>
        <w:rPr>
          <w:noProof/>
          <w:webHidden/>
        </w:rPr>
        <w:fldChar w:fldCharType="separate"/>
      </w:r>
      <w:ins w:id="79" w:author="Laurence Golding" w:date="2017-10-24T17:23:00Z">
        <w:r>
          <w:rPr>
            <w:noProof/>
            <w:webHidden/>
          </w:rPr>
          <w:t>18</w:t>
        </w:r>
        <w:r>
          <w:rPr>
            <w:noProof/>
            <w:webHidden/>
          </w:rPr>
          <w:fldChar w:fldCharType="end"/>
        </w:r>
        <w:r w:rsidRPr="003978B7">
          <w:rPr>
            <w:rStyle w:val="Hyperlink"/>
            <w:noProof/>
          </w:rPr>
          <w:fldChar w:fldCharType="end"/>
        </w:r>
      </w:ins>
    </w:p>
    <w:p w14:paraId="0F7B742D" w14:textId="10D1EE26" w:rsidR="00A160D7" w:rsidRDefault="00A160D7">
      <w:pPr>
        <w:pStyle w:val="TOC3"/>
        <w:tabs>
          <w:tab w:val="right" w:leader="dot" w:pos="9350"/>
        </w:tabs>
        <w:rPr>
          <w:ins w:id="80" w:author="Laurence Golding" w:date="2017-10-24T17:23:00Z"/>
          <w:rFonts w:asciiTheme="minorHAnsi" w:eastAsiaTheme="minorEastAsia" w:hAnsiTheme="minorHAnsi" w:cstheme="minorBidi"/>
          <w:noProof/>
          <w:sz w:val="22"/>
          <w:szCs w:val="22"/>
        </w:rPr>
      </w:pPr>
      <w:ins w:id="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"_Toc496629177"</w:instrText>
        </w:r>
        <w:r w:rsidRPr="003978B7">
          <w:rPr>
            <w:rStyle w:val="Hyperlink"/>
            <w:noProof/>
          </w:rPr>
          <w:instrText xml:space="preserve"> </w:instrText>
        </w:r>
        <w:r w:rsidRPr="003978B7">
          <w:rPr>
            <w:rStyle w:val="Hyperlink"/>
            <w:noProof/>
          </w:rPr>
          <w:fldChar w:fldCharType="separate"/>
        </w:r>
        <w:r w:rsidRPr="003978B7">
          <w:rPr>
            <w:rStyle w:val="Hyperlink"/>
            <w:noProof/>
          </w:rPr>
          <w:t>3.10.4 Region specifier format</w:t>
        </w:r>
        <w:r>
          <w:rPr>
            <w:noProof/>
            <w:webHidden/>
          </w:rPr>
          <w:tab/>
        </w:r>
        <w:r>
          <w:rPr>
            <w:noProof/>
            <w:webHidden/>
          </w:rPr>
          <w:fldChar w:fldCharType="begin"/>
        </w:r>
        <w:r>
          <w:rPr>
            <w:noProof/>
            <w:webHidden/>
          </w:rPr>
          <w:instrText xml:space="preserve"> PAGEREF _Toc496629177 \h </w:instrText>
        </w:r>
      </w:ins>
      <w:r>
        <w:rPr>
          <w:noProof/>
          <w:webHidden/>
        </w:rPr>
      </w:r>
      <w:r>
        <w:rPr>
          <w:noProof/>
          <w:webHidden/>
        </w:rPr>
        <w:fldChar w:fldCharType="separate"/>
      </w:r>
      <w:ins w:id="82" w:author="Laurence Golding" w:date="2017-10-24T17:23:00Z">
        <w:r>
          <w:rPr>
            <w:noProof/>
            <w:webHidden/>
          </w:rPr>
          <w:t>19</w:t>
        </w:r>
        <w:r>
          <w:rPr>
            <w:noProof/>
            <w:webHidden/>
          </w:rPr>
          <w:fldChar w:fldCharType="end"/>
        </w:r>
        <w:r w:rsidRPr="003978B7">
          <w:rPr>
            <w:rStyle w:val="Hyperlink"/>
            <w:noProof/>
          </w:rPr>
          <w:fldChar w:fldCharType="end"/>
        </w:r>
      </w:ins>
    </w:p>
    <w:p w14:paraId="0E248F4F" w14:textId="6885046D" w:rsidR="00A160D7" w:rsidRDefault="00A160D7">
      <w:pPr>
        <w:pStyle w:val="TOC2"/>
        <w:tabs>
          <w:tab w:val="right" w:leader="dot" w:pos="9350"/>
        </w:tabs>
        <w:rPr>
          <w:ins w:id="83" w:author="Laurence Golding" w:date="2017-10-24T17:23:00Z"/>
          <w:rFonts w:asciiTheme="minorHAnsi" w:eastAsiaTheme="minorEastAsia" w:hAnsiTheme="minorHAnsi" w:cstheme="minorBidi"/>
          <w:noProof/>
          <w:sz w:val="22"/>
          <w:szCs w:val="22"/>
        </w:rPr>
      </w:pPr>
      <w:ins w:id="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"_Toc496629178"</w:instrText>
        </w:r>
        <w:r w:rsidRPr="003978B7">
          <w:rPr>
            <w:rStyle w:val="Hyperlink"/>
            <w:noProof/>
          </w:rPr>
          <w:instrText xml:space="preserve"> </w:instrText>
        </w:r>
        <w:r w:rsidRPr="003978B7">
          <w:rPr>
            <w:rStyle w:val="Hyperlink"/>
            <w:noProof/>
          </w:rPr>
          <w:fldChar w:fldCharType="separate"/>
        </w:r>
        <w:r w:rsidRPr="003978B7">
          <w:rPr>
            <w:rStyle w:val="Hyperlink"/>
            <w:noProof/>
          </w:rPr>
          <w:t>3.11 sarifLog object</w:t>
        </w:r>
        <w:r>
          <w:rPr>
            <w:noProof/>
            <w:webHidden/>
          </w:rPr>
          <w:tab/>
        </w:r>
        <w:r>
          <w:rPr>
            <w:noProof/>
            <w:webHidden/>
          </w:rPr>
          <w:fldChar w:fldCharType="begin"/>
        </w:r>
        <w:r>
          <w:rPr>
            <w:noProof/>
            <w:webHidden/>
          </w:rPr>
          <w:instrText xml:space="preserve"> PAGEREF _Toc496629178 \h </w:instrText>
        </w:r>
      </w:ins>
      <w:r>
        <w:rPr>
          <w:noProof/>
          <w:webHidden/>
        </w:rPr>
      </w:r>
      <w:r>
        <w:rPr>
          <w:noProof/>
          <w:webHidden/>
        </w:rPr>
        <w:fldChar w:fldCharType="separate"/>
      </w:r>
      <w:ins w:id="85" w:author="Laurence Golding" w:date="2017-10-24T17:23:00Z">
        <w:r>
          <w:rPr>
            <w:noProof/>
            <w:webHidden/>
          </w:rPr>
          <w:t>19</w:t>
        </w:r>
        <w:r>
          <w:rPr>
            <w:noProof/>
            <w:webHidden/>
          </w:rPr>
          <w:fldChar w:fldCharType="end"/>
        </w:r>
        <w:r w:rsidRPr="003978B7">
          <w:rPr>
            <w:rStyle w:val="Hyperlink"/>
            <w:noProof/>
          </w:rPr>
          <w:fldChar w:fldCharType="end"/>
        </w:r>
      </w:ins>
    </w:p>
    <w:p w14:paraId="2B9A7C94" w14:textId="39E4FF79" w:rsidR="00A160D7" w:rsidRDefault="00A160D7">
      <w:pPr>
        <w:pStyle w:val="TOC3"/>
        <w:tabs>
          <w:tab w:val="right" w:leader="dot" w:pos="9350"/>
        </w:tabs>
        <w:rPr>
          <w:ins w:id="86" w:author="Laurence Golding" w:date="2017-10-24T17:23:00Z"/>
          <w:rFonts w:asciiTheme="minorHAnsi" w:eastAsiaTheme="minorEastAsia" w:hAnsiTheme="minorHAnsi" w:cstheme="minorBidi"/>
          <w:noProof/>
          <w:sz w:val="22"/>
          <w:szCs w:val="22"/>
        </w:rPr>
      </w:pPr>
      <w:ins w:id="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"_Toc496629179"</w:instrText>
        </w:r>
        <w:r w:rsidRPr="003978B7">
          <w:rPr>
            <w:rStyle w:val="Hyperlink"/>
            <w:noProof/>
          </w:rPr>
          <w:instrText xml:space="preserve"> </w:instrText>
        </w:r>
        <w:r w:rsidRPr="003978B7">
          <w:rPr>
            <w:rStyle w:val="Hyperlink"/>
            <w:noProof/>
          </w:rPr>
          <w:fldChar w:fldCharType="separate"/>
        </w:r>
        <w:r w:rsidRPr="003978B7">
          <w:rPr>
            <w:rStyle w:val="Hyperlink"/>
            <w:noProof/>
          </w:rPr>
          <w:t>3.11.1 General</w:t>
        </w:r>
        <w:r>
          <w:rPr>
            <w:noProof/>
            <w:webHidden/>
          </w:rPr>
          <w:tab/>
        </w:r>
        <w:r>
          <w:rPr>
            <w:noProof/>
            <w:webHidden/>
          </w:rPr>
          <w:fldChar w:fldCharType="begin"/>
        </w:r>
        <w:r>
          <w:rPr>
            <w:noProof/>
            <w:webHidden/>
          </w:rPr>
          <w:instrText xml:space="preserve"> PAGEREF _Toc496629179 \h </w:instrText>
        </w:r>
      </w:ins>
      <w:r>
        <w:rPr>
          <w:noProof/>
          <w:webHidden/>
        </w:rPr>
      </w:r>
      <w:r>
        <w:rPr>
          <w:noProof/>
          <w:webHidden/>
        </w:rPr>
        <w:fldChar w:fldCharType="separate"/>
      </w:r>
      <w:ins w:id="88" w:author="Laurence Golding" w:date="2017-10-24T17:23:00Z">
        <w:r>
          <w:rPr>
            <w:noProof/>
            <w:webHidden/>
          </w:rPr>
          <w:t>19</w:t>
        </w:r>
        <w:r>
          <w:rPr>
            <w:noProof/>
            <w:webHidden/>
          </w:rPr>
          <w:fldChar w:fldCharType="end"/>
        </w:r>
        <w:r w:rsidRPr="003978B7">
          <w:rPr>
            <w:rStyle w:val="Hyperlink"/>
            <w:noProof/>
          </w:rPr>
          <w:fldChar w:fldCharType="end"/>
        </w:r>
      </w:ins>
    </w:p>
    <w:p w14:paraId="60A9FA0D" w14:textId="1DDAB98E" w:rsidR="00A160D7" w:rsidRDefault="00A160D7">
      <w:pPr>
        <w:pStyle w:val="TOC3"/>
        <w:tabs>
          <w:tab w:val="right" w:leader="dot" w:pos="9350"/>
        </w:tabs>
        <w:rPr>
          <w:ins w:id="89" w:author="Laurence Golding" w:date="2017-10-24T17:23:00Z"/>
          <w:rFonts w:asciiTheme="minorHAnsi" w:eastAsiaTheme="minorEastAsia" w:hAnsiTheme="minorHAnsi" w:cstheme="minorBidi"/>
          <w:noProof/>
          <w:sz w:val="22"/>
          <w:szCs w:val="22"/>
        </w:rPr>
      </w:pPr>
      <w:ins w:id="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"_Toc496629180"</w:instrText>
        </w:r>
        <w:r w:rsidRPr="003978B7">
          <w:rPr>
            <w:rStyle w:val="Hyperlink"/>
            <w:noProof/>
          </w:rPr>
          <w:instrText xml:space="preserve"> </w:instrText>
        </w:r>
        <w:r w:rsidRPr="003978B7">
          <w:rPr>
            <w:rStyle w:val="Hyperlink"/>
            <w:noProof/>
          </w:rPr>
          <w:fldChar w:fldCharType="separate"/>
        </w:r>
        <w:r w:rsidRPr="003978B7">
          <w:rPr>
            <w:rStyle w:val="Hyperlink"/>
            <w:noProof/>
          </w:rPr>
          <w:t>3.11.2 version property</w:t>
        </w:r>
        <w:r>
          <w:rPr>
            <w:noProof/>
            <w:webHidden/>
          </w:rPr>
          <w:tab/>
        </w:r>
        <w:r>
          <w:rPr>
            <w:noProof/>
            <w:webHidden/>
          </w:rPr>
          <w:fldChar w:fldCharType="begin"/>
        </w:r>
        <w:r>
          <w:rPr>
            <w:noProof/>
            <w:webHidden/>
          </w:rPr>
          <w:instrText xml:space="preserve"> PAGEREF _Toc496629180 \h </w:instrText>
        </w:r>
      </w:ins>
      <w:r>
        <w:rPr>
          <w:noProof/>
          <w:webHidden/>
        </w:rPr>
      </w:r>
      <w:r>
        <w:rPr>
          <w:noProof/>
          <w:webHidden/>
        </w:rPr>
        <w:fldChar w:fldCharType="separate"/>
      </w:r>
      <w:ins w:id="91" w:author="Laurence Golding" w:date="2017-10-24T17:23:00Z">
        <w:r>
          <w:rPr>
            <w:noProof/>
            <w:webHidden/>
          </w:rPr>
          <w:t>19</w:t>
        </w:r>
        <w:r>
          <w:rPr>
            <w:noProof/>
            <w:webHidden/>
          </w:rPr>
          <w:fldChar w:fldCharType="end"/>
        </w:r>
        <w:r w:rsidRPr="003978B7">
          <w:rPr>
            <w:rStyle w:val="Hyperlink"/>
            <w:noProof/>
          </w:rPr>
          <w:fldChar w:fldCharType="end"/>
        </w:r>
      </w:ins>
    </w:p>
    <w:p w14:paraId="73EABF14" w14:textId="1C6652F9" w:rsidR="00A160D7" w:rsidRDefault="00A160D7">
      <w:pPr>
        <w:pStyle w:val="TOC3"/>
        <w:tabs>
          <w:tab w:val="right" w:leader="dot" w:pos="9350"/>
        </w:tabs>
        <w:rPr>
          <w:ins w:id="92" w:author="Laurence Golding" w:date="2017-10-24T17:23:00Z"/>
          <w:rFonts w:asciiTheme="minorHAnsi" w:eastAsiaTheme="minorEastAsia" w:hAnsiTheme="minorHAnsi" w:cstheme="minorBidi"/>
          <w:noProof/>
          <w:sz w:val="22"/>
          <w:szCs w:val="22"/>
        </w:rPr>
      </w:pPr>
      <w:ins w:id="9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"_Toc496629181"</w:instrText>
        </w:r>
        <w:r w:rsidRPr="003978B7">
          <w:rPr>
            <w:rStyle w:val="Hyperlink"/>
            <w:noProof/>
          </w:rPr>
          <w:instrText xml:space="preserve"> </w:instrText>
        </w:r>
        <w:r w:rsidRPr="003978B7">
          <w:rPr>
            <w:rStyle w:val="Hyperlink"/>
            <w:noProof/>
          </w:rPr>
          <w:fldChar w:fldCharType="separate"/>
        </w:r>
        <w:r w:rsidRPr="003978B7">
          <w:rPr>
            <w:rStyle w:val="Hyperlink"/>
            <w:noProof/>
          </w:rPr>
          <w:t>3.11.3 $schema property</w:t>
        </w:r>
        <w:r>
          <w:rPr>
            <w:noProof/>
            <w:webHidden/>
          </w:rPr>
          <w:tab/>
        </w:r>
        <w:r>
          <w:rPr>
            <w:noProof/>
            <w:webHidden/>
          </w:rPr>
          <w:fldChar w:fldCharType="begin"/>
        </w:r>
        <w:r>
          <w:rPr>
            <w:noProof/>
            <w:webHidden/>
          </w:rPr>
          <w:instrText xml:space="preserve"> PAGEREF _Toc496629181 \h </w:instrText>
        </w:r>
      </w:ins>
      <w:r>
        <w:rPr>
          <w:noProof/>
          <w:webHidden/>
        </w:rPr>
      </w:r>
      <w:r>
        <w:rPr>
          <w:noProof/>
          <w:webHidden/>
        </w:rPr>
        <w:fldChar w:fldCharType="separate"/>
      </w:r>
      <w:ins w:id="94" w:author="Laurence Golding" w:date="2017-10-24T17:23:00Z">
        <w:r>
          <w:rPr>
            <w:noProof/>
            <w:webHidden/>
          </w:rPr>
          <w:t>20</w:t>
        </w:r>
        <w:r>
          <w:rPr>
            <w:noProof/>
            <w:webHidden/>
          </w:rPr>
          <w:fldChar w:fldCharType="end"/>
        </w:r>
        <w:r w:rsidRPr="003978B7">
          <w:rPr>
            <w:rStyle w:val="Hyperlink"/>
            <w:noProof/>
          </w:rPr>
          <w:fldChar w:fldCharType="end"/>
        </w:r>
      </w:ins>
    </w:p>
    <w:p w14:paraId="0FB153DC" w14:textId="318AFE0B" w:rsidR="00A160D7" w:rsidRDefault="00A160D7">
      <w:pPr>
        <w:pStyle w:val="TOC3"/>
        <w:tabs>
          <w:tab w:val="right" w:leader="dot" w:pos="9350"/>
        </w:tabs>
        <w:rPr>
          <w:ins w:id="95" w:author="Laurence Golding" w:date="2017-10-24T17:23:00Z"/>
          <w:rFonts w:asciiTheme="minorHAnsi" w:eastAsiaTheme="minorEastAsia" w:hAnsiTheme="minorHAnsi" w:cstheme="minorBidi"/>
          <w:noProof/>
          <w:sz w:val="22"/>
          <w:szCs w:val="22"/>
        </w:rPr>
      </w:pPr>
      <w:ins w:id="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"_Toc496629182"</w:instrText>
        </w:r>
        <w:r w:rsidRPr="003978B7">
          <w:rPr>
            <w:rStyle w:val="Hyperlink"/>
            <w:noProof/>
          </w:rPr>
          <w:instrText xml:space="preserve"> </w:instrText>
        </w:r>
        <w:r w:rsidRPr="003978B7">
          <w:rPr>
            <w:rStyle w:val="Hyperlink"/>
            <w:noProof/>
          </w:rPr>
          <w:fldChar w:fldCharType="separate"/>
        </w:r>
        <w:r w:rsidRPr="003978B7">
          <w:rPr>
            <w:rStyle w:val="Hyperlink"/>
            <w:noProof/>
          </w:rPr>
          <w:t>3.11.4 runs property</w:t>
        </w:r>
        <w:r>
          <w:rPr>
            <w:noProof/>
            <w:webHidden/>
          </w:rPr>
          <w:tab/>
        </w:r>
        <w:r>
          <w:rPr>
            <w:noProof/>
            <w:webHidden/>
          </w:rPr>
          <w:fldChar w:fldCharType="begin"/>
        </w:r>
        <w:r>
          <w:rPr>
            <w:noProof/>
            <w:webHidden/>
          </w:rPr>
          <w:instrText xml:space="preserve"> PAGEREF _Toc496629182 \h </w:instrText>
        </w:r>
      </w:ins>
      <w:r>
        <w:rPr>
          <w:noProof/>
          <w:webHidden/>
        </w:rPr>
      </w:r>
      <w:r>
        <w:rPr>
          <w:noProof/>
          <w:webHidden/>
        </w:rPr>
        <w:fldChar w:fldCharType="separate"/>
      </w:r>
      <w:ins w:id="97" w:author="Laurence Golding" w:date="2017-10-24T17:23:00Z">
        <w:r>
          <w:rPr>
            <w:noProof/>
            <w:webHidden/>
          </w:rPr>
          <w:t>20</w:t>
        </w:r>
        <w:r>
          <w:rPr>
            <w:noProof/>
            <w:webHidden/>
          </w:rPr>
          <w:fldChar w:fldCharType="end"/>
        </w:r>
        <w:r w:rsidRPr="003978B7">
          <w:rPr>
            <w:rStyle w:val="Hyperlink"/>
            <w:noProof/>
          </w:rPr>
          <w:fldChar w:fldCharType="end"/>
        </w:r>
      </w:ins>
    </w:p>
    <w:p w14:paraId="20EAE07D" w14:textId="2CF241E8" w:rsidR="00A160D7" w:rsidRDefault="00A160D7">
      <w:pPr>
        <w:pStyle w:val="TOC2"/>
        <w:tabs>
          <w:tab w:val="right" w:leader="dot" w:pos="9350"/>
        </w:tabs>
        <w:rPr>
          <w:ins w:id="98" w:author="Laurence Golding" w:date="2017-10-24T17:23:00Z"/>
          <w:rFonts w:asciiTheme="minorHAnsi" w:eastAsiaTheme="minorEastAsia" w:hAnsiTheme="minorHAnsi" w:cstheme="minorBidi"/>
          <w:noProof/>
          <w:sz w:val="22"/>
          <w:szCs w:val="22"/>
        </w:rPr>
      </w:pPr>
      <w:ins w:id="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"_Toc496629183"</w:instrText>
        </w:r>
        <w:r w:rsidRPr="003978B7">
          <w:rPr>
            <w:rStyle w:val="Hyperlink"/>
            <w:noProof/>
          </w:rPr>
          <w:instrText xml:space="preserve"> </w:instrText>
        </w:r>
        <w:r w:rsidRPr="003978B7">
          <w:rPr>
            <w:rStyle w:val="Hyperlink"/>
            <w:noProof/>
          </w:rPr>
          <w:fldChar w:fldCharType="separate"/>
        </w:r>
        <w:r w:rsidRPr="003978B7">
          <w:rPr>
            <w:rStyle w:val="Hyperlink"/>
            <w:noProof/>
          </w:rPr>
          <w:t>3.12 run object</w:t>
        </w:r>
        <w:r>
          <w:rPr>
            <w:noProof/>
            <w:webHidden/>
          </w:rPr>
          <w:tab/>
        </w:r>
        <w:r>
          <w:rPr>
            <w:noProof/>
            <w:webHidden/>
          </w:rPr>
          <w:fldChar w:fldCharType="begin"/>
        </w:r>
        <w:r>
          <w:rPr>
            <w:noProof/>
            <w:webHidden/>
          </w:rPr>
          <w:instrText xml:space="preserve"> PAGEREF _Toc496629183 \h </w:instrText>
        </w:r>
      </w:ins>
      <w:r>
        <w:rPr>
          <w:noProof/>
          <w:webHidden/>
        </w:rPr>
      </w:r>
      <w:r>
        <w:rPr>
          <w:noProof/>
          <w:webHidden/>
        </w:rPr>
        <w:fldChar w:fldCharType="separate"/>
      </w:r>
      <w:ins w:id="100" w:author="Laurence Golding" w:date="2017-10-24T17:23:00Z">
        <w:r>
          <w:rPr>
            <w:noProof/>
            <w:webHidden/>
          </w:rPr>
          <w:t>20</w:t>
        </w:r>
        <w:r>
          <w:rPr>
            <w:noProof/>
            <w:webHidden/>
          </w:rPr>
          <w:fldChar w:fldCharType="end"/>
        </w:r>
        <w:r w:rsidRPr="003978B7">
          <w:rPr>
            <w:rStyle w:val="Hyperlink"/>
            <w:noProof/>
          </w:rPr>
          <w:fldChar w:fldCharType="end"/>
        </w:r>
      </w:ins>
    </w:p>
    <w:p w14:paraId="6DB2CC69" w14:textId="77F78A22" w:rsidR="00A160D7" w:rsidRDefault="00A160D7">
      <w:pPr>
        <w:pStyle w:val="TOC3"/>
        <w:tabs>
          <w:tab w:val="right" w:leader="dot" w:pos="9350"/>
        </w:tabs>
        <w:rPr>
          <w:ins w:id="101" w:author="Laurence Golding" w:date="2017-10-24T17:23:00Z"/>
          <w:rFonts w:asciiTheme="minorHAnsi" w:eastAsiaTheme="minorEastAsia" w:hAnsiTheme="minorHAnsi" w:cstheme="minorBidi"/>
          <w:noProof/>
          <w:sz w:val="22"/>
          <w:szCs w:val="22"/>
        </w:rPr>
      </w:pPr>
      <w:ins w:id="1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"_Toc496629184"</w:instrText>
        </w:r>
        <w:r w:rsidRPr="003978B7">
          <w:rPr>
            <w:rStyle w:val="Hyperlink"/>
            <w:noProof/>
          </w:rPr>
          <w:instrText xml:space="preserve"> </w:instrText>
        </w:r>
        <w:r w:rsidRPr="003978B7">
          <w:rPr>
            <w:rStyle w:val="Hyperlink"/>
            <w:noProof/>
          </w:rPr>
          <w:fldChar w:fldCharType="separate"/>
        </w:r>
        <w:r w:rsidRPr="003978B7">
          <w:rPr>
            <w:rStyle w:val="Hyperlink"/>
            <w:noProof/>
          </w:rPr>
          <w:t>3.12.1 General</w:t>
        </w:r>
        <w:r>
          <w:rPr>
            <w:noProof/>
            <w:webHidden/>
          </w:rPr>
          <w:tab/>
        </w:r>
        <w:r>
          <w:rPr>
            <w:noProof/>
            <w:webHidden/>
          </w:rPr>
          <w:fldChar w:fldCharType="begin"/>
        </w:r>
        <w:r>
          <w:rPr>
            <w:noProof/>
            <w:webHidden/>
          </w:rPr>
          <w:instrText xml:space="preserve"> PAGEREF _Toc496629184 \h </w:instrText>
        </w:r>
      </w:ins>
      <w:r>
        <w:rPr>
          <w:noProof/>
          <w:webHidden/>
        </w:rPr>
      </w:r>
      <w:r>
        <w:rPr>
          <w:noProof/>
          <w:webHidden/>
        </w:rPr>
        <w:fldChar w:fldCharType="separate"/>
      </w:r>
      <w:ins w:id="103" w:author="Laurence Golding" w:date="2017-10-24T17:23:00Z">
        <w:r>
          <w:rPr>
            <w:noProof/>
            <w:webHidden/>
          </w:rPr>
          <w:t>20</w:t>
        </w:r>
        <w:r>
          <w:rPr>
            <w:noProof/>
            <w:webHidden/>
          </w:rPr>
          <w:fldChar w:fldCharType="end"/>
        </w:r>
        <w:r w:rsidRPr="003978B7">
          <w:rPr>
            <w:rStyle w:val="Hyperlink"/>
            <w:noProof/>
          </w:rPr>
          <w:fldChar w:fldCharType="end"/>
        </w:r>
      </w:ins>
    </w:p>
    <w:p w14:paraId="7F58D067" w14:textId="2EAC1466" w:rsidR="00A160D7" w:rsidRDefault="00A160D7">
      <w:pPr>
        <w:pStyle w:val="TOC3"/>
        <w:tabs>
          <w:tab w:val="right" w:leader="dot" w:pos="9350"/>
        </w:tabs>
        <w:rPr>
          <w:ins w:id="104" w:author="Laurence Golding" w:date="2017-10-24T17:23:00Z"/>
          <w:rFonts w:asciiTheme="minorHAnsi" w:eastAsiaTheme="minorEastAsia" w:hAnsiTheme="minorHAnsi" w:cstheme="minorBidi"/>
          <w:noProof/>
          <w:sz w:val="22"/>
          <w:szCs w:val="22"/>
        </w:rPr>
      </w:pPr>
      <w:ins w:id="1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"_Toc496629185"</w:instrText>
        </w:r>
        <w:r w:rsidRPr="003978B7">
          <w:rPr>
            <w:rStyle w:val="Hyperlink"/>
            <w:noProof/>
          </w:rPr>
          <w:instrText xml:space="preserve"> </w:instrText>
        </w:r>
        <w:r w:rsidRPr="003978B7">
          <w:rPr>
            <w:rStyle w:val="Hyperlink"/>
            <w:noProof/>
          </w:rPr>
          <w:fldChar w:fldCharType="separate"/>
        </w:r>
        <w:r w:rsidRPr="003978B7">
          <w:rPr>
            <w:rStyle w:val="Hyperlink"/>
            <w:noProof/>
          </w:rPr>
          <w:t>3.12.2 id property</w:t>
        </w:r>
        <w:r>
          <w:rPr>
            <w:noProof/>
            <w:webHidden/>
          </w:rPr>
          <w:tab/>
        </w:r>
        <w:r>
          <w:rPr>
            <w:noProof/>
            <w:webHidden/>
          </w:rPr>
          <w:fldChar w:fldCharType="begin"/>
        </w:r>
        <w:r>
          <w:rPr>
            <w:noProof/>
            <w:webHidden/>
          </w:rPr>
          <w:instrText xml:space="preserve"> PAGEREF _Toc496629185 \h </w:instrText>
        </w:r>
      </w:ins>
      <w:r>
        <w:rPr>
          <w:noProof/>
          <w:webHidden/>
        </w:rPr>
      </w:r>
      <w:r>
        <w:rPr>
          <w:noProof/>
          <w:webHidden/>
        </w:rPr>
        <w:fldChar w:fldCharType="separate"/>
      </w:r>
      <w:ins w:id="106" w:author="Laurence Golding" w:date="2017-10-24T17:23:00Z">
        <w:r>
          <w:rPr>
            <w:noProof/>
            <w:webHidden/>
          </w:rPr>
          <w:t>20</w:t>
        </w:r>
        <w:r>
          <w:rPr>
            <w:noProof/>
            <w:webHidden/>
          </w:rPr>
          <w:fldChar w:fldCharType="end"/>
        </w:r>
        <w:r w:rsidRPr="003978B7">
          <w:rPr>
            <w:rStyle w:val="Hyperlink"/>
            <w:noProof/>
          </w:rPr>
          <w:fldChar w:fldCharType="end"/>
        </w:r>
      </w:ins>
    </w:p>
    <w:p w14:paraId="0D3FEDCA" w14:textId="46CC418D" w:rsidR="00A160D7" w:rsidRDefault="00A160D7">
      <w:pPr>
        <w:pStyle w:val="TOC3"/>
        <w:tabs>
          <w:tab w:val="right" w:leader="dot" w:pos="9350"/>
        </w:tabs>
        <w:rPr>
          <w:ins w:id="107" w:author="Laurence Golding" w:date="2017-10-24T17:23:00Z"/>
          <w:rFonts w:asciiTheme="minorHAnsi" w:eastAsiaTheme="minorEastAsia" w:hAnsiTheme="minorHAnsi" w:cstheme="minorBidi"/>
          <w:noProof/>
          <w:sz w:val="22"/>
          <w:szCs w:val="22"/>
        </w:rPr>
      </w:pPr>
      <w:ins w:id="10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"_Toc496629186"</w:instrText>
        </w:r>
        <w:r w:rsidRPr="003978B7">
          <w:rPr>
            <w:rStyle w:val="Hyperlink"/>
            <w:noProof/>
          </w:rPr>
          <w:instrText xml:space="preserve"> </w:instrText>
        </w:r>
        <w:r w:rsidRPr="003978B7">
          <w:rPr>
            <w:rStyle w:val="Hyperlink"/>
            <w:noProof/>
          </w:rPr>
          <w:fldChar w:fldCharType="separate"/>
        </w:r>
        <w:r w:rsidRPr="003978B7">
          <w:rPr>
            <w:rStyle w:val="Hyperlink"/>
            <w:noProof/>
          </w:rPr>
          <w:t>3.12.3 stableId property</w:t>
        </w:r>
        <w:r>
          <w:rPr>
            <w:noProof/>
            <w:webHidden/>
          </w:rPr>
          <w:tab/>
        </w:r>
        <w:r>
          <w:rPr>
            <w:noProof/>
            <w:webHidden/>
          </w:rPr>
          <w:fldChar w:fldCharType="begin"/>
        </w:r>
        <w:r>
          <w:rPr>
            <w:noProof/>
            <w:webHidden/>
          </w:rPr>
          <w:instrText xml:space="preserve"> PAGEREF _Toc496629186 \h </w:instrText>
        </w:r>
      </w:ins>
      <w:r>
        <w:rPr>
          <w:noProof/>
          <w:webHidden/>
        </w:rPr>
      </w:r>
      <w:r>
        <w:rPr>
          <w:noProof/>
          <w:webHidden/>
        </w:rPr>
        <w:fldChar w:fldCharType="separate"/>
      </w:r>
      <w:ins w:id="109" w:author="Laurence Golding" w:date="2017-10-24T17:23:00Z">
        <w:r>
          <w:rPr>
            <w:noProof/>
            <w:webHidden/>
          </w:rPr>
          <w:t>20</w:t>
        </w:r>
        <w:r>
          <w:rPr>
            <w:noProof/>
            <w:webHidden/>
          </w:rPr>
          <w:fldChar w:fldCharType="end"/>
        </w:r>
        <w:r w:rsidRPr="003978B7">
          <w:rPr>
            <w:rStyle w:val="Hyperlink"/>
            <w:noProof/>
          </w:rPr>
          <w:fldChar w:fldCharType="end"/>
        </w:r>
      </w:ins>
    </w:p>
    <w:p w14:paraId="68922749" w14:textId="74080D21" w:rsidR="00A160D7" w:rsidRDefault="00A160D7">
      <w:pPr>
        <w:pStyle w:val="TOC3"/>
        <w:tabs>
          <w:tab w:val="right" w:leader="dot" w:pos="9350"/>
        </w:tabs>
        <w:rPr>
          <w:ins w:id="110" w:author="Laurence Golding" w:date="2017-10-24T17:23:00Z"/>
          <w:rFonts w:asciiTheme="minorHAnsi" w:eastAsiaTheme="minorEastAsia" w:hAnsiTheme="minorHAnsi" w:cstheme="minorBidi"/>
          <w:noProof/>
          <w:sz w:val="22"/>
          <w:szCs w:val="22"/>
        </w:rPr>
      </w:pPr>
      <w:ins w:id="1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"_Toc496629187"</w:instrText>
        </w:r>
        <w:r w:rsidRPr="003978B7">
          <w:rPr>
            <w:rStyle w:val="Hyperlink"/>
            <w:noProof/>
          </w:rPr>
          <w:instrText xml:space="preserve"> </w:instrText>
        </w:r>
        <w:r w:rsidRPr="003978B7">
          <w:rPr>
            <w:rStyle w:val="Hyperlink"/>
            <w:noProof/>
          </w:rPr>
          <w:fldChar w:fldCharType="separate"/>
        </w:r>
        <w:r w:rsidRPr="003978B7">
          <w:rPr>
            <w:rStyle w:val="Hyperlink"/>
            <w:noProof/>
          </w:rPr>
          <w:t>3.12.4 baselineId property</w:t>
        </w:r>
        <w:r>
          <w:rPr>
            <w:noProof/>
            <w:webHidden/>
          </w:rPr>
          <w:tab/>
        </w:r>
        <w:r>
          <w:rPr>
            <w:noProof/>
            <w:webHidden/>
          </w:rPr>
          <w:fldChar w:fldCharType="begin"/>
        </w:r>
        <w:r>
          <w:rPr>
            <w:noProof/>
            <w:webHidden/>
          </w:rPr>
          <w:instrText xml:space="preserve"> PAGEREF _Toc496629187 \h </w:instrText>
        </w:r>
      </w:ins>
      <w:r>
        <w:rPr>
          <w:noProof/>
          <w:webHidden/>
        </w:rPr>
      </w:r>
      <w:r>
        <w:rPr>
          <w:noProof/>
          <w:webHidden/>
        </w:rPr>
        <w:fldChar w:fldCharType="separate"/>
      </w:r>
      <w:ins w:id="112" w:author="Laurence Golding" w:date="2017-10-24T17:23:00Z">
        <w:r>
          <w:rPr>
            <w:noProof/>
            <w:webHidden/>
          </w:rPr>
          <w:t>21</w:t>
        </w:r>
        <w:r>
          <w:rPr>
            <w:noProof/>
            <w:webHidden/>
          </w:rPr>
          <w:fldChar w:fldCharType="end"/>
        </w:r>
        <w:r w:rsidRPr="003978B7">
          <w:rPr>
            <w:rStyle w:val="Hyperlink"/>
            <w:noProof/>
          </w:rPr>
          <w:fldChar w:fldCharType="end"/>
        </w:r>
      </w:ins>
    </w:p>
    <w:p w14:paraId="49FA119B" w14:textId="0E3A482A" w:rsidR="00A160D7" w:rsidRDefault="00A160D7">
      <w:pPr>
        <w:pStyle w:val="TOC3"/>
        <w:tabs>
          <w:tab w:val="right" w:leader="dot" w:pos="9350"/>
        </w:tabs>
        <w:rPr>
          <w:ins w:id="113" w:author="Laurence Golding" w:date="2017-10-24T17:23:00Z"/>
          <w:rFonts w:asciiTheme="minorHAnsi" w:eastAsiaTheme="minorEastAsia" w:hAnsiTheme="minorHAnsi" w:cstheme="minorBidi"/>
          <w:noProof/>
          <w:sz w:val="22"/>
          <w:szCs w:val="22"/>
        </w:rPr>
      </w:pPr>
      <w:ins w:id="1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"_Toc496629188"</w:instrText>
        </w:r>
        <w:r w:rsidRPr="003978B7">
          <w:rPr>
            <w:rStyle w:val="Hyperlink"/>
            <w:noProof/>
          </w:rPr>
          <w:instrText xml:space="preserve"> </w:instrText>
        </w:r>
        <w:r w:rsidRPr="003978B7">
          <w:rPr>
            <w:rStyle w:val="Hyperlink"/>
            <w:noProof/>
          </w:rPr>
          <w:fldChar w:fldCharType="separate"/>
        </w:r>
        <w:r w:rsidRPr="003978B7">
          <w:rPr>
            <w:rStyle w:val="Hyperlink"/>
            <w:noProof/>
          </w:rPr>
          <w:t>3.12.5 automationId property</w:t>
        </w:r>
        <w:r>
          <w:rPr>
            <w:noProof/>
            <w:webHidden/>
          </w:rPr>
          <w:tab/>
        </w:r>
        <w:r>
          <w:rPr>
            <w:noProof/>
            <w:webHidden/>
          </w:rPr>
          <w:fldChar w:fldCharType="begin"/>
        </w:r>
        <w:r>
          <w:rPr>
            <w:noProof/>
            <w:webHidden/>
          </w:rPr>
          <w:instrText xml:space="preserve"> PAGEREF _Toc496629188 \h </w:instrText>
        </w:r>
      </w:ins>
      <w:r>
        <w:rPr>
          <w:noProof/>
          <w:webHidden/>
        </w:rPr>
      </w:r>
      <w:r>
        <w:rPr>
          <w:noProof/>
          <w:webHidden/>
        </w:rPr>
        <w:fldChar w:fldCharType="separate"/>
      </w:r>
      <w:ins w:id="115" w:author="Laurence Golding" w:date="2017-10-24T17:23:00Z">
        <w:r>
          <w:rPr>
            <w:noProof/>
            <w:webHidden/>
          </w:rPr>
          <w:t>21</w:t>
        </w:r>
        <w:r>
          <w:rPr>
            <w:noProof/>
            <w:webHidden/>
          </w:rPr>
          <w:fldChar w:fldCharType="end"/>
        </w:r>
        <w:r w:rsidRPr="003978B7">
          <w:rPr>
            <w:rStyle w:val="Hyperlink"/>
            <w:noProof/>
          </w:rPr>
          <w:fldChar w:fldCharType="end"/>
        </w:r>
      </w:ins>
    </w:p>
    <w:p w14:paraId="19824B57" w14:textId="25B4B7C4" w:rsidR="00A160D7" w:rsidRDefault="00A160D7">
      <w:pPr>
        <w:pStyle w:val="TOC3"/>
        <w:tabs>
          <w:tab w:val="right" w:leader="dot" w:pos="9350"/>
        </w:tabs>
        <w:rPr>
          <w:ins w:id="116" w:author="Laurence Golding" w:date="2017-10-24T17:23:00Z"/>
          <w:rFonts w:asciiTheme="minorHAnsi" w:eastAsiaTheme="minorEastAsia" w:hAnsiTheme="minorHAnsi" w:cstheme="minorBidi"/>
          <w:noProof/>
          <w:sz w:val="22"/>
          <w:szCs w:val="22"/>
        </w:rPr>
      </w:pPr>
      <w:ins w:id="1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"_Toc496629189"</w:instrText>
        </w:r>
        <w:r w:rsidRPr="003978B7">
          <w:rPr>
            <w:rStyle w:val="Hyperlink"/>
            <w:noProof/>
          </w:rPr>
          <w:instrText xml:space="preserve"> </w:instrText>
        </w:r>
        <w:r w:rsidRPr="003978B7">
          <w:rPr>
            <w:rStyle w:val="Hyperlink"/>
            <w:noProof/>
          </w:rPr>
          <w:fldChar w:fldCharType="separate"/>
        </w:r>
        <w:r w:rsidRPr="003978B7">
          <w:rPr>
            <w:rStyle w:val="Hyperlink"/>
            <w:noProof/>
          </w:rPr>
          <w:t>3.12.6 architecture property</w:t>
        </w:r>
        <w:r>
          <w:rPr>
            <w:noProof/>
            <w:webHidden/>
          </w:rPr>
          <w:tab/>
        </w:r>
        <w:r>
          <w:rPr>
            <w:noProof/>
            <w:webHidden/>
          </w:rPr>
          <w:fldChar w:fldCharType="begin"/>
        </w:r>
        <w:r>
          <w:rPr>
            <w:noProof/>
            <w:webHidden/>
          </w:rPr>
          <w:instrText xml:space="preserve"> PAGEREF _Toc496629189 \h </w:instrText>
        </w:r>
      </w:ins>
      <w:r>
        <w:rPr>
          <w:noProof/>
          <w:webHidden/>
        </w:rPr>
      </w:r>
      <w:r>
        <w:rPr>
          <w:noProof/>
          <w:webHidden/>
        </w:rPr>
        <w:fldChar w:fldCharType="separate"/>
      </w:r>
      <w:ins w:id="118" w:author="Laurence Golding" w:date="2017-10-24T17:23:00Z">
        <w:r>
          <w:rPr>
            <w:noProof/>
            <w:webHidden/>
          </w:rPr>
          <w:t>21</w:t>
        </w:r>
        <w:r>
          <w:rPr>
            <w:noProof/>
            <w:webHidden/>
          </w:rPr>
          <w:fldChar w:fldCharType="end"/>
        </w:r>
        <w:r w:rsidRPr="003978B7">
          <w:rPr>
            <w:rStyle w:val="Hyperlink"/>
            <w:noProof/>
          </w:rPr>
          <w:fldChar w:fldCharType="end"/>
        </w:r>
      </w:ins>
    </w:p>
    <w:p w14:paraId="36910EE4" w14:textId="542BE50D" w:rsidR="00A160D7" w:rsidRDefault="00A160D7">
      <w:pPr>
        <w:pStyle w:val="TOC3"/>
        <w:tabs>
          <w:tab w:val="right" w:leader="dot" w:pos="9350"/>
        </w:tabs>
        <w:rPr>
          <w:ins w:id="119" w:author="Laurence Golding" w:date="2017-10-24T17:23:00Z"/>
          <w:rFonts w:asciiTheme="minorHAnsi" w:eastAsiaTheme="minorEastAsia" w:hAnsiTheme="minorHAnsi" w:cstheme="minorBidi"/>
          <w:noProof/>
          <w:sz w:val="22"/>
          <w:szCs w:val="22"/>
        </w:rPr>
      </w:pPr>
      <w:ins w:id="1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"_Toc496629190"</w:instrText>
        </w:r>
        <w:r w:rsidRPr="003978B7">
          <w:rPr>
            <w:rStyle w:val="Hyperlink"/>
            <w:noProof/>
          </w:rPr>
          <w:instrText xml:space="preserve"> </w:instrText>
        </w:r>
        <w:r w:rsidRPr="003978B7">
          <w:rPr>
            <w:rStyle w:val="Hyperlink"/>
            <w:noProof/>
          </w:rPr>
          <w:fldChar w:fldCharType="separate"/>
        </w:r>
        <w:r w:rsidRPr="003978B7">
          <w:rPr>
            <w:rStyle w:val="Hyperlink"/>
            <w:noProof/>
          </w:rPr>
          <w:t>3.12.7 tool property</w:t>
        </w:r>
        <w:r>
          <w:rPr>
            <w:noProof/>
            <w:webHidden/>
          </w:rPr>
          <w:tab/>
        </w:r>
        <w:r>
          <w:rPr>
            <w:noProof/>
            <w:webHidden/>
          </w:rPr>
          <w:fldChar w:fldCharType="begin"/>
        </w:r>
        <w:r>
          <w:rPr>
            <w:noProof/>
            <w:webHidden/>
          </w:rPr>
          <w:instrText xml:space="preserve"> PAGEREF _Toc496629190 \h </w:instrText>
        </w:r>
      </w:ins>
      <w:r>
        <w:rPr>
          <w:noProof/>
          <w:webHidden/>
        </w:rPr>
      </w:r>
      <w:r>
        <w:rPr>
          <w:noProof/>
          <w:webHidden/>
        </w:rPr>
        <w:fldChar w:fldCharType="separate"/>
      </w:r>
      <w:ins w:id="121" w:author="Laurence Golding" w:date="2017-10-24T17:23:00Z">
        <w:r>
          <w:rPr>
            <w:noProof/>
            <w:webHidden/>
          </w:rPr>
          <w:t>21</w:t>
        </w:r>
        <w:r>
          <w:rPr>
            <w:noProof/>
            <w:webHidden/>
          </w:rPr>
          <w:fldChar w:fldCharType="end"/>
        </w:r>
        <w:r w:rsidRPr="003978B7">
          <w:rPr>
            <w:rStyle w:val="Hyperlink"/>
            <w:noProof/>
          </w:rPr>
          <w:fldChar w:fldCharType="end"/>
        </w:r>
      </w:ins>
    </w:p>
    <w:p w14:paraId="75F502D6" w14:textId="3AE75A76" w:rsidR="00A160D7" w:rsidRDefault="00A160D7">
      <w:pPr>
        <w:pStyle w:val="TOC3"/>
        <w:tabs>
          <w:tab w:val="right" w:leader="dot" w:pos="9350"/>
        </w:tabs>
        <w:rPr>
          <w:ins w:id="122" w:author="Laurence Golding" w:date="2017-10-24T17:23:00Z"/>
          <w:rFonts w:asciiTheme="minorHAnsi" w:eastAsiaTheme="minorEastAsia" w:hAnsiTheme="minorHAnsi" w:cstheme="minorBidi"/>
          <w:noProof/>
          <w:sz w:val="22"/>
          <w:szCs w:val="22"/>
        </w:rPr>
      </w:pPr>
      <w:ins w:id="12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"_Toc496629191"</w:instrText>
        </w:r>
        <w:r w:rsidRPr="003978B7">
          <w:rPr>
            <w:rStyle w:val="Hyperlink"/>
            <w:noProof/>
          </w:rPr>
          <w:instrText xml:space="preserve"> </w:instrText>
        </w:r>
        <w:r w:rsidRPr="003978B7">
          <w:rPr>
            <w:rStyle w:val="Hyperlink"/>
            <w:noProof/>
          </w:rPr>
          <w:fldChar w:fldCharType="separate"/>
        </w:r>
        <w:r w:rsidRPr="003978B7">
          <w:rPr>
            <w:rStyle w:val="Hyperlink"/>
            <w:noProof/>
          </w:rPr>
          <w:t>3.12.8 invocation property</w:t>
        </w:r>
        <w:r>
          <w:rPr>
            <w:noProof/>
            <w:webHidden/>
          </w:rPr>
          <w:tab/>
        </w:r>
        <w:r>
          <w:rPr>
            <w:noProof/>
            <w:webHidden/>
          </w:rPr>
          <w:fldChar w:fldCharType="begin"/>
        </w:r>
        <w:r>
          <w:rPr>
            <w:noProof/>
            <w:webHidden/>
          </w:rPr>
          <w:instrText xml:space="preserve"> PAGEREF _Toc496629191 \h </w:instrText>
        </w:r>
      </w:ins>
      <w:r>
        <w:rPr>
          <w:noProof/>
          <w:webHidden/>
        </w:rPr>
      </w:r>
      <w:r>
        <w:rPr>
          <w:noProof/>
          <w:webHidden/>
        </w:rPr>
        <w:fldChar w:fldCharType="separate"/>
      </w:r>
      <w:ins w:id="124" w:author="Laurence Golding" w:date="2017-10-24T17:23:00Z">
        <w:r>
          <w:rPr>
            <w:noProof/>
            <w:webHidden/>
          </w:rPr>
          <w:t>21</w:t>
        </w:r>
        <w:r>
          <w:rPr>
            <w:noProof/>
            <w:webHidden/>
          </w:rPr>
          <w:fldChar w:fldCharType="end"/>
        </w:r>
        <w:r w:rsidRPr="003978B7">
          <w:rPr>
            <w:rStyle w:val="Hyperlink"/>
            <w:noProof/>
          </w:rPr>
          <w:fldChar w:fldCharType="end"/>
        </w:r>
      </w:ins>
    </w:p>
    <w:p w14:paraId="537ACCEB" w14:textId="479BD963" w:rsidR="00A160D7" w:rsidRDefault="00A160D7">
      <w:pPr>
        <w:pStyle w:val="TOC3"/>
        <w:tabs>
          <w:tab w:val="right" w:leader="dot" w:pos="9350"/>
        </w:tabs>
        <w:rPr>
          <w:ins w:id="125" w:author="Laurence Golding" w:date="2017-10-24T17:23:00Z"/>
          <w:rFonts w:asciiTheme="minorHAnsi" w:eastAsiaTheme="minorEastAsia" w:hAnsiTheme="minorHAnsi" w:cstheme="minorBidi"/>
          <w:noProof/>
          <w:sz w:val="22"/>
          <w:szCs w:val="22"/>
        </w:rPr>
      </w:pPr>
      <w:ins w:id="1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"_Toc496629192"</w:instrText>
        </w:r>
        <w:r w:rsidRPr="003978B7">
          <w:rPr>
            <w:rStyle w:val="Hyperlink"/>
            <w:noProof/>
          </w:rPr>
          <w:instrText xml:space="preserve"> </w:instrText>
        </w:r>
        <w:r w:rsidRPr="003978B7">
          <w:rPr>
            <w:rStyle w:val="Hyperlink"/>
            <w:noProof/>
          </w:rPr>
          <w:fldChar w:fldCharType="separate"/>
        </w:r>
        <w:r w:rsidRPr="003978B7">
          <w:rPr>
            <w:rStyle w:val="Hyperlink"/>
            <w:noProof/>
          </w:rPr>
          <w:t>3.12.9 files property</w:t>
        </w:r>
        <w:r>
          <w:rPr>
            <w:noProof/>
            <w:webHidden/>
          </w:rPr>
          <w:tab/>
        </w:r>
        <w:r>
          <w:rPr>
            <w:noProof/>
            <w:webHidden/>
          </w:rPr>
          <w:fldChar w:fldCharType="begin"/>
        </w:r>
        <w:r>
          <w:rPr>
            <w:noProof/>
            <w:webHidden/>
          </w:rPr>
          <w:instrText xml:space="preserve"> PAGEREF _Toc496629192 \h </w:instrText>
        </w:r>
      </w:ins>
      <w:r>
        <w:rPr>
          <w:noProof/>
          <w:webHidden/>
        </w:rPr>
      </w:r>
      <w:r>
        <w:rPr>
          <w:noProof/>
          <w:webHidden/>
        </w:rPr>
        <w:fldChar w:fldCharType="separate"/>
      </w:r>
      <w:ins w:id="127" w:author="Laurence Golding" w:date="2017-10-24T17:23:00Z">
        <w:r>
          <w:rPr>
            <w:noProof/>
            <w:webHidden/>
          </w:rPr>
          <w:t>22</w:t>
        </w:r>
        <w:r>
          <w:rPr>
            <w:noProof/>
            <w:webHidden/>
          </w:rPr>
          <w:fldChar w:fldCharType="end"/>
        </w:r>
        <w:r w:rsidRPr="003978B7">
          <w:rPr>
            <w:rStyle w:val="Hyperlink"/>
            <w:noProof/>
          </w:rPr>
          <w:fldChar w:fldCharType="end"/>
        </w:r>
      </w:ins>
    </w:p>
    <w:p w14:paraId="291432E8" w14:textId="224BDEED" w:rsidR="00A160D7" w:rsidRDefault="00A160D7">
      <w:pPr>
        <w:pStyle w:val="TOC3"/>
        <w:tabs>
          <w:tab w:val="right" w:leader="dot" w:pos="9350"/>
        </w:tabs>
        <w:rPr>
          <w:ins w:id="128" w:author="Laurence Golding" w:date="2017-10-24T17:23:00Z"/>
          <w:rFonts w:asciiTheme="minorHAnsi" w:eastAsiaTheme="minorEastAsia" w:hAnsiTheme="minorHAnsi" w:cstheme="minorBidi"/>
          <w:noProof/>
          <w:sz w:val="22"/>
          <w:szCs w:val="22"/>
        </w:rPr>
      </w:pPr>
      <w:ins w:id="1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"_Toc496629193"</w:instrText>
        </w:r>
        <w:r w:rsidRPr="003978B7">
          <w:rPr>
            <w:rStyle w:val="Hyperlink"/>
            <w:noProof/>
          </w:rPr>
          <w:instrText xml:space="preserve"> </w:instrText>
        </w:r>
        <w:r w:rsidRPr="003978B7">
          <w:rPr>
            <w:rStyle w:val="Hyperlink"/>
            <w:noProof/>
          </w:rPr>
          <w:fldChar w:fldCharType="separate"/>
        </w:r>
        <w:r w:rsidRPr="003978B7">
          <w:rPr>
            <w:rStyle w:val="Hyperlink"/>
            <w:noProof/>
          </w:rPr>
          <w:t>3.12.10 logicalLocations property</w:t>
        </w:r>
        <w:r>
          <w:rPr>
            <w:noProof/>
            <w:webHidden/>
          </w:rPr>
          <w:tab/>
        </w:r>
        <w:r>
          <w:rPr>
            <w:noProof/>
            <w:webHidden/>
          </w:rPr>
          <w:fldChar w:fldCharType="begin"/>
        </w:r>
        <w:r>
          <w:rPr>
            <w:noProof/>
            <w:webHidden/>
          </w:rPr>
          <w:instrText xml:space="preserve"> PAGEREF _Toc496629193 \h </w:instrText>
        </w:r>
      </w:ins>
      <w:r>
        <w:rPr>
          <w:noProof/>
          <w:webHidden/>
        </w:rPr>
      </w:r>
      <w:r>
        <w:rPr>
          <w:noProof/>
          <w:webHidden/>
        </w:rPr>
        <w:fldChar w:fldCharType="separate"/>
      </w:r>
      <w:ins w:id="130" w:author="Laurence Golding" w:date="2017-10-24T17:23:00Z">
        <w:r>
          <w:rPr>
            <w:noProof/>
            <w:webHidden/>
          </w:rPr>
          <w:t>23</w:t>
        </w:r>
        <w:r>
          <w:rPr>
            <w:noProof/>
            <w:webHidden/>
          </w:rPr>
          <w:fldChar w:fldCharType="end"/>
        </w:r>
        <w:r w:rsidRPr="003978B7">
          <w:rPr>
            <w:rStyle w:val="Hyperlink"/>
            <w:noProof/>
          </w:rPr>
          <w:fldChar w:fldCharType="end"/>
        </w:r>
      </w:ins>
    </w:p>
    <w:p w14:paraId="06F1B877" w14:textId="1E158E4C" w:rsidR="00A160D7" w:rsidRDefault="00A160D7">
      <w:pPr>
        <w:pStyle w:val="TOC3"/>
        <w:tabs>
          <w:tab w:val="right" w:leader="dot" w:pos="9350"/>
        </w:tabs>
        <w:rPr>
          <w:ins w:id="131" w:author="Laurence Golding" w:date="2017-10-24T17:23:00Z"/>
          <w:rFonts w:asciiTheme="minorHAnsi" w:eastAsiaTheme="minorEastAsia" w:hAnsiTheme="minorHAnsi" w:cstheme="minorBidi"/>
          <w:noProof/>
          <w:sz w:val="22"/>
          <w:szCs w:val="22"/>
        </w:rPr>
      </w:pPr>
      <w:ins w:id="1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"_Toc496629194"</w:instrText>
        </w:r>
        <w:r w:rsidRPr="003978B7">
          <w:rPr>
            <w:rStyle w:val="Hyperlink"/>
            <w:noProof/>
          </w:rPr>
          <w:instrText xml:space="preserve"> </w:instrText>
        </w:r>
        <w:r w:rsidRPr="003978B7">
          <w:rPr>
            <w:rStyle w:val="Hyperlink"/>
            <w:noProof/>
          </w:rPr>
          <w:fldChar w:fldCharType="separate"/>
        </w:r>
        <w:r w:rsidRPr="003978B7">
          <w:rPr>
            <w:rStyle w:val="Hyperlink"/>
            <w:noProof/>
          </w:rPr>
          <w:t>3.12.11 results property</w:t>
        </w:r>
        <w:r>
          <w:rPr>
            <w:noProof/>
            <w:webHidden/>
          </w:rPr>
          <w:tab/>
        </w:r>
        <w:r>
          <w:rPr>
            <w:noProof/>
            <w:webHidden/>
          </w:rPr>
          <w:fldChar w:fldCharType="begin"/>
        </w:r>
        <w:r>
          <w:rPr>
            <w:noProof/>
            <w:webHidden/>
          </w:rPr>
          <w:instrText xml:space="preserve"> PAGEREF _Toc496629194 \h </w:instrText>
        </w:r>
      </w:ins>
      <w:r>
        <w:rPr>
          <w:noProof/>
          <w:webHidden/>
        </w:rPr>
      </w:r>
      <w:r>
        <w:rPr>
          <w:noProof/>
          <w:webHidden/>
        </w:rPr>
        <w:fldChar w:fldCharType="separate"/>
      </w:r>
      <w:ins w:id="133" w:author="Laurence Golding" w:date="2017-10-24T17:23:00Z">
        <w:r>
          <w:rPr>
            <w:noProof/>
            <w:webHidden/>
          </w:rPr>
          <w:t>24</w:t>
        </w:r>
        <w:r>
          <w:rPr>
            <w:noProof/>
            <w:webHidden/>
          </w:rPr>
          <w:fldChar w:fldCharType="end"/>
        </w:r>
        <w:r w:rsidRPr="003978B7">
          <w:rPr>
            <w:rStyle w:val="Hyperlink"/>
            <w:noProof/>
          </w:rPr>
          <w:fldChar w:fldCharType="end"/>
        </w:r>
      </w:ins>
    </w:p>
    <w:p w14:paraId="023E59F7" w14:textId="6826EFEE" w:rsidR="00A160D7" w:rsidRDefault="00A160D7">
      <w:pPr>
        <w:pStyle w:val="TOC3"/>
        <w:tabs>
          <w:tab w:val="right" w:leader="dot" w:pos="9350"/>
        </w:tabs>
        <w:rPr>
          <w:ins w:id="134" w:author="Laurence Golding" w:date="2017-10-24T17:23:00Z"/>
          <w:rFonts w:asciiTheme="minorHAnsi" w:eastAsiaTheme="minorEastAsia" w:hAnsiTheme="minorHAnsi" w:cstheme="minorBidi"/>
          <w:noProof/>
          <w:sz w:val="22"/>
          <w:szCs w:val="22"/>
        </w:rPr>
      </w:pPr>
      <w:ins w:id="135"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"_Toc496629195"</w:instrText>
        </w:r>
        <w:r w:rsidRPr="003978B7">
          <w:rPr>
            <w:rStyle w:val="Hyperlink"/>
            <w:noProof/>
          </w:rPr>
          <w:instrText xml:space="preserve"> </w:instrText>
        </w:r>
        <w:r w:rsidRPr="003978B7">
          <w:rPr>
            <w:rStyle w:val="Hyperlink"/>
            <w:noProof/>
          </w:rPr>
          <w:fldChar w:fldCharType="separate"/>
        </w:r>
        <w:r w:rsidRPr="003978B7">
          <w:rPr>
            <w:rStyle w:val="Hyperlink"/>
            <w:noProof/>
          </w:rPr>
          <w:t>3.12.12 toolNotifications property</w:t>
        </w:r>
        <w:r>
          <w:rPr>
            <w:noProof/>
            <w:webHidden/>
          </w:rPr>
          <w:tab/>
        </w:r>
        <w:r>
          <w:rPr>
            <w:noProof/>
            <w:webHidden/>
          </w:rPr>
          <w:fldChar w:fldCharType="begin"/>
        </w:r>
        <w:r>
          <w:rPr>
            <w:noProof/>
            <w:webHidden/>
          </w:rPr>
          <w:instrText xml:space="preserve"> PAGEREF _Toc496629195 \h </w:instrText>
        </w:r>
      </w:ins>
      <w:r>
        <w:rPr>
          <w:noProof/>
          <w:webHidden/>
        </w:rPr>
      </w:r>
      <w:r>
        <w:rPr>
          <w:noProof/>
          <w:webHidden/>
        </w:rPr>
        <w:fldChar w:fldCharType="separate"/>
      </w:r>
      <w:ins w:id="136" w:author="Laurence Golding" w:date="2017-10-24T17:23:00Z">
        <w:r>
          <w:rPr>
            <w:noProof/>
            <w:webHidden/>
          </w:rPr>
          <w:t>24</w:t>
        </w:r>
        <w:r>
          <w:rPr>
            <w:noProof/>
            <w:webHidden/>
          </w:rPr>
          <w:fldChar w:fldCharType="end"/>
        </w:r>
        <w:r w:rsidRPr="003978B7">
          <w:rPr>
            <w:rStyle w:val="Hyperlink"/>
            <w:noProof/>
          </w:rPr>
          <w:fldChar w:fldCharType="end"/>
        </w:r>
      </w:ins>
    </w:p>
    <w:p w14:paraId="2D0E1D11" w14:textId="43403352" w:rsidR="00A160D7" w:rsidRDefault="00A160D7">
      <w:pPr>
        <w:pStyle w:val="TOC3"/>
        <w:tabs>
          <w:tab w:val="right" w:leader="dot" w:pos="9350"/>
        </w:tabs>
        <w:rPr>
          <w:ins w:id="137" w:author="Laurence Golding" w:date="2017-10-24T17:23:00Z"/>
          <w:rFonts w:asciiTheme="minorHAnsi" w:eastAsiaTheme="minorEastAsia" w:hAnsiTheme="minorHAnsi" w:cstheme="minorBidi"/>
          <w:noProof/>
          <w:sz w:val="22"/>
          <w:szCs w:val="22"/>
        </w:rPr>
      </w:pPr>
      <w:ins w:id="1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"_Toc496629196"</w:instrText>
        </w:r>
        <w:r w:rsidRPr="003978B7">
          <w:rPr>
            <w:rStyle w:val="Hyperlink"/>
            <w:noProof/>
          </w:rPr>
          <w:instrText xml:space="preserve"> </w:instrText>
        </w:r>
        <w:r w:rsidRPr="003978B7">
          <w:rPr>
            <w:rStyle w:val="Hyperlink"/>
            <w:noProof/>
          </w:rPr>
          <w:fldChar w:fldCharType="separate"/>
        </w:r>
        <w:r w:rsidRPr="003978B7">
          <w:rPr>
            <w:rStyle w:val="Hyperlink"/>
            <w:noProof/>
          </w:rPr>
          <w:t>3.12.13 configurationNotifications property</w:t>
        </w:r>
        <w:r>
          <w:rPr>
            <w:noProof/>
            <w:webHidden/>
          </w:rPr>
          <w:tab/>
        </w:r>
        <w:r>
          <w:rPr>
            <w:noProof/>
            <w:webHidden/>
          </w:rPr>
          <w:fldChar w:fldCharType="begin"/>
        </w:r>
        <w:r>
          <w:rPr>
            <w:noProof/>
            <w:webHidden/>
          </w:rPr>
          <w:instrText xml:space="preserve"> PAGEREF _Toc496629196 \h </w:instrText>
        </w:r>
      </w:ins>
      <w:r>
        <w:rPr>
          <w:noProof/>
          <w:webHidden/>
        </w:rPr>
      </w:r>
      <w:r>
        <w:rPr>
          <w:noProof/>
          <w:webHidden/>
        </w:rPr>
        <w:fldChar w:fldCharType="separate"/>
      </w:r>
      <w:ins w:id="139" w:author="Laurence Golding" w:date="2017-10-24T17:23:00Z">
        <w:r>
          <w:rPr>
            <w:noProof/>
            <w:webHidden/>
          </w:rPr>
          <w:t>25</w:t>
        </w:r>
        <w:r>
          <w:rPr>
            <w:noProof/>
            <w:webHidden/>
          </w:rPr>
          <w:fldChar w:fldCharType="end"/>
        </w:r>
        <w:r w:rsidRPr="003978B7">
          <w:rPr>
            <w:rStyle w:val="Hyperlink"/>
            <w:noProof/>
          </w:rPr>
          <w:fldChar w:fldCharType="end"/>
        </w:r>
      </w:ins>
    </w:p>
    <w:p w14:paraId="117DE1D5" w14:textId="6EE20426" w:rsidR="00A160D7" w:rsidRDefault="00A160D7">
      <w:pPr>
        <w:pStyle w:val="TOC3"/>
        <w:tabs>
          <w:tab w:val="right" w:leader="dot" w:pos="9350"/>
        </w:tabs>
        <w:rPr>
          <w:ins w:id="140" w:author="Laurence Golding" w:date="2017-10-24T17:23:00Z"/>
          <w:rFonts w:asciiTheme="minorHAnsi" w:eastAsiaTheme="minorEastAsia" w:hAnsiTheme="minorHAnsi" w:cstheme="minorBidi"/>
          <w:noProof/>
          <w:sz w:val="22"/>
          <w:szCs w:val="22"/>
        </w:rPr>
      </w:pPr>
      <w:ins w:id="1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"_Toc496629197"</w:instrText>
        </w:r>
        <w:r w:rsidRPr="003978B7">
          <w:rPr>
            <w:rStyle w:val="Hyperlink"/>
            <w:noProof/>
          </w:rPr>
          <w:instrText xml:space="preserve"> </w:instrText>
        </w:r>
        <w:r w:rsidRPr="003978B7">
          <w:rPr>
            <w:rStyle w:val="Hyperlink"/>
            <w:noProof/>
          </w:rPr>
          <w:fldChar w:fldCharType="separate"/>
        </w:r>
        <w:r w:rsidRPr="003978B7">
          <w:rPr>
            <w:rStyle w:val="Hyperlink"/>
            <w:noProof/>
          </w:rPr>
          <w:t>3.12.14 rules property</w:t>
        </w:r>
        <w:r>
          <w:rPr>
            <w:noProof/>
            <w:webHidden/>
          </w:rPr>
          <w:tab/>
        </w:r>
        <w:r>
          <w:rPr>
            <w:noProof/>
            <w:webHidden/>
          </w:rPr>
          <w:fldChar w:fldCharType="begin"/>
        </w:r>
        <w:r>
          <w:rPr>
            <w:noProof/>
            <w:webHidden/>
          </w:rPr>
          <w:instrText xml:space="preserve"> PAGEREF _Toc496629197 \h </w:instrText>
        </w:r>
      </w:ins>
      <w:r>
        <w:rPr>
          <w:noProof/>
          <w:webHidden/>
        </w:rPr>
      </w:r>
      <w:r>
        <w:rPr>
          <w:noProof/>
          <w:webHidden/>
        </w:rPr>
        <w:fldChar w:fldCharType="separate"/>
      </w:r>
      <w:ins w:id="142" w:author="Laurence Golding" w:date="2017-10-24T17:23:00Z">
        <w:r>
          <w:rPr>
            <w:noProof/>
            <w:webHidden/>
          </w:rPr>
          <w:t>26</w:t>
        </w:r>
        <w:r>
          <w:rPr>
            <w:noProof/>
            <w:webHidden/>
          </w:rPr>
          <w:fldChar w:fldCharType="end"/>
        </w:r>
        <w:r w:rsidRPr="003978B7">
          <w:rPr>
            <w:rStyle w:val="Hyperlink"/>
            <w:noProof/>
          </w:rPr>
          <w:fldChar w:fldCharType="end"/>
        </w:r>
      </w:ins>
    </w:p>
    <w:p w14:paraId="254D6BE4" w14:textId="642EC484" w:rsidR="00A160D7" w:rsidRDefault="00A160D7">
      <w:pPr>
        <w:pStyle w:val="TOC3"/>
        <w:tabs>
          <w:tab w:val="right" w:leader="dot" w:pos="9350"/>
        </w:tabs>
        <w:rPr>
          <w:ins w:id="143" w:author="Laurence Golding" w:date="2017-10-24T17:23:00Z"/>
          <w:rFonts w:asciiTheme="minorHAnsi" w:eastAsiaTheme="minorEastAsia" w:hAnsiTheme="minorHAnsi" w:cstheme="minorBidi"/>
          <w:noProof/>
          <w:sz w:val="22"/>
          <w:szCs w:val="22"/>
        </w:rPr>
      </w:pPr>
      <w:ins w:id="1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"_Toc496629198"</w:instrText>
        </w:r>
        <w:r w:rsidRPr="003978B7">
          <w:rPr>
            <w:rStyle w:val="Hyperlink"/>
            <w:noProof/>
          </w:rPr>
          <w:instrText xml:space="preserve"> </w:instrText>
        </w:r>
        <w:r w:rsidRPr="003978B7">
          <w:rPr>
            <w:rStyle w:val="Hyperlink"/>
            <w:noProof/>
          </w:rPr>
          <w:fldChar w:fldCharType="separate"/>
        </w:r>
        <w:r w:rsidRPr="003978B7">
          <w:rPr>
            <w:rStyle w:val="Hyperlink"/>
            <w:noProof/>
          </w:rPr>
          <w:t>3.12.15 properties property</w:t>
        </w:r>
        <w:r>
          <w:rPr>
            <w:noProof/>
            <w:webHidden/>
          </w:rPr>
          <w:tab/>
        </w:r>
        <w:r>
          <w:rPr>
            <w:noProof/>
            <w:webHidden/>
          </w:rPr>
          <w:fldChar w:fldCharType="begin"/>
        </w:r>
        <w:r>
          <w:rPr>
            <w:noProof/>
            <w:webHidden/>
          </w:rPr>
          <w:instrText xml:space="preserve"> PAGEREF _Toc496629198 \h </w:instrText>
        </w:r>
      </w:ins>
      <w:r>
        <w:rPr>
          <w:noProof/>
          <w:webHidden/>
        </w:rPr>
      </w:r>
      <w:r>
        <w:rPr>
          <w:noProof/>
          <w:webHidden/>
        </w:rPr>
        <w:fldChar w:fldCharType="separate"/>
      </w:r>
      <w:ins w:id="145" w:author="Laurence Golding" w:date="2017-10-24T17:23:00Z">
        <w:r>
          <w:rPr>
            <w:noProof/>
            <w:webHidden/>
          </w:rPr>
          <w:t>27</w:t>
        </w:r>
        <w:r>
          <w:rPr>
            <w:noProof/>
            <w:webHidden/>
          </w:rPr>
          <w:fldChar w:fldCharType="end"/>
        </w:r>
        <w:r w:rsidRPr="003978B7">
          <w:rPr>
            <w:rStyle w:val="Hyperlink"/>
            <w:noProof/>
          </w:rPr>
          <w:fldChar w:fldCharType="end"/>
        </w:r>
      </w:ins>
    </w:p>
    <w:p w14:paraId="2630D68E" w14:textId="2EDF8EDB" w:rsidR="00A160D7" w:rsidRDefault="00A160D7">
      <w:pPr>
        <w:pStyle w:val="TOC2"/>
        <w:tabs>
          <w:tab w:val="right" w:leader="dot" w:pos="9350"/>
        </w:tabs>
        <w:rPr>
          <w:ins w:id="146" w:author="Laurence Golding" w:date="2017-10-24T17:23:00Z"/>
          <w:rFonts w:asciiTheme="minorHAnsi" w:eastAsiaTheme="minorEastAsia" w:hAnsiTheme="minorHAnsi" w:cstheme="minorBidi"/>
          <w:noProof/>
          <w:sz w:val="22"/>
          <w:szCs w:val="22"/>
        </w:rPr>
      </w:pPr>
      <w:ins w:id="1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"_Toc496629199"</w:instrText>
        </w:r>
        <w:r w:rsidRPr="003978B7">
          <w:rPr>
            <w:rStyle w:val="Hyperlink"/>
            <w:noProof/>
          </w:rPr>
          <w:instrText xml:space="preserve"> </w:instrText>
        </w:r>
        <w:r w:rsidRPr="003978B7">
          <w:rPr>
            <w:rStyle w:val="Hyperlink"/>
            <w:noProof/>
          </w:rPr>
          <w:fldChar w:fldCharType="separate"/>
        </w:r>
        <w:r w:rsidRPr="003978B7">
          <w:rPr>
            <w:rStyle w:val="Hyperlink"/>
            <w:noProof/>
          </w:rPr>
          <w:t>3.13 tool object</w:t>
        </w:r>
        <w:r>
          <w:rPr>
            <w:noProof/>
            <w:webHidden/>
          </w:rPr>
          <w:tab/>
        </w:r>
        <w:r>
          <w:rPr>
            <w:noProof/>
            <w:webHidden/>
          </w:rPr>
          <w:fldChar w:fldCharType="begin"/>
        </w:r>
        <w:r>
          <w:rPr>
            <w:noProof/>
            <w:webHidden/>
          </w:rPr>
          <w:instrText xml:space="preserve"> PAGEREF _Toc496629199 \h </w:instrText>
        </w:r>
      </w:ins>
      <w:r>
        <w:rPr>
          <w:noProof/>
          <w:webHidden/>
        </w:rPr>
      </w:r>
      <w:r>
        <w:rPr>
          <w:noProof/>
          <w:webHidden/>
        </w:rPr>
        <w:fldChar w:fldCharType="separate"/>
      </w:r>
      <w:ins w:id="148" w:author="Laurence Golding" w:date="2017-10-24T17:23:00Z">
        <w:r>
          <w:rPr>
            <w:noProof/>
            <w:webHidden/>
          </w:rPr>
          <w:t>27</w:t>
        </w:r>
        <w:r>
          <w:rPr>
            <w:noProof/>
            <w:webHidden/>
          </w:rPr>
          <w:fldChar w:fldCharType="end"/>
        </w:r>
        <w:r w:rsidRPr="003978B7">
          <w:rPr>
            <w:rStyle w:val="Hyperlink"/>
            <w:noProof/>
          </w:rPr>
          <w:fldChar w:fldCharType="end"/>
        </w:r>
      </w:ins>
    </w:p>
    <w:p w14:paraId="3AA3DF6D" w14:textId="0C41E8DB" w:rsidR="00A160D7" w:rsidRDefault="00A160D7">
      <w:pPr>
        <w:pStyle w:val="TOC3"/>
        <w:tabs>
          <w:tab w:val="right" w:leader="dot" w:pos="9350"/>
        </w:tabs>
        <w:rPr>
          <w:ins w:id="149" w:author="Laurence Golding" w:date="2017-10-24T17:23:00Z"/>
          <w:rFonts w:asciiTheme="minorHAnsi" w:eastAsiaTheme="minorEastAsia" w:hAnsiTheme="minorHAnsi" w:cstheme="minorBidi"/>
          <w:noProof/>
          <w:sz w:val="22"/>
          <w:szCs w:val="22"/>
        </w:rPr>
      </w:pPr>
      <w:ins w:id="15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"_Toc496629200"</w:instrText>
        </w:r>
        <w:r w:rsidRPr="003978B7">
          <w:rPr>
            <w:rStyle w:val="Hyperlink"/>
            <w:noProof/>
          </w:rPr>
          <w:instrText xml:space="preserve"> </w:instrText>
        </w:r>
        <w:r w:rsidRPr="003978B7">
          <w:rPr>
            <w:rStyle w:val="Hyperlink"/>
            <w:noProof/>
          </w:rPr>
          <w:fldChar w:fldCharType="separate"/>
        </w:r>
        <w:r w:rsidRPr="003978B7">
          <w:rPr>
            <w:rStyle w:val="Hyperlink"/>
            <w:noProof/>
          </w:rPr>
          <w:t>3.13.1 General</w:t>
        </w:r>
        <w:r>
          <w:rPr>
            <w:noProof/>
            <w:webHidden/>
          </w:rPr>
          <w:tab/>
        </w:r>
        <w:r>
          <w:rPr>
            <w:noProof/>
            <w:webHidden/>
          </w:rPr>
          <w:fldChar w:fldCharType="begin"/>
        </w:r>
        <w:r>
          <w:rPr>
            <w:noProof/>
            <w:webHidden/>
          </w:rPr>
          <w:instrText xml:space="preserve"> PAGEREF _Toc496629200 \h </w:instrText>
        </w:r>
      </w:ins>
      <w:r>
        <w:rPr>
          <w:noProof/>
          <w:webHidden/>
        </w:rPr>
      </w:r>
      <w:r>
        <w:rPr>
          <w:noProof/>
          <w:webHidden/>
        </w:rPr>
        <w:fldChar w:fldCharType="separate"/>
      </w:r>
      <w:ins w:id="151" w:author="Laurence Golding" w:date="2017-10-24T17:23:00Z">
        <w:r>
          <w:rPr>
            <w:noProof/>
            <w:webHidden/>
          </w:rPr>
          <w:t>27</w:t>
        </w:r>
        <w:r>
          <w:rPr>
            <w:noProof/>
            <w:webHidden/>
          </w:rPr>
          <w:fldChar w:fldCharType="end"/>
        </w:r>
        <w:r w:rsidRPr="003978B7">
          <w:rPr>
            <w:rStyle w:val="Hyperlink"/>
            <w:noProof/>
          </w:rPr>
          <w:fldChar w:fldCharType="end"/>
        </w:r>
      </w:ins>
    </w:p>
    <w:p w14:paraId="3BBF2A45" w14:textId="281AE41F" w:rsidR="00A160D7" w:rsidRDefault="00A160D7">
      <w:pPr>
        <w:pStyle w:val="TOC3"/>
        <w:tabs>
          <w:tab w:val="right" w:leader="dot" w:pos="9350"/>
        </w:tabs>
        <w:rPr>
          <w:ins w:id="152" w:author="Laurence Golding" w:date="2017-10-24T17:23:00Z"/>
          <w:rFonts w:asciiTheme="minorHAnsi" w:eastAsiaTheme="minorEastAsia" w:hAnsiTheme="minorHAnsi" w:cstheme="minorBidi"/>
          <w:noProof/>
          <w:sz w:val="22"/>
          <w:szCs w:val="22"/>
        </w:rPr>
      </w:pPr>
      <w:ins w:id="15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"_Toc496629201"</w:instrText>
        </w:r>
        <w:r w:rsidRPr="003978B7">
          <w:rPr>
            <w:rStyle w:val="Hyperlink"/>
            <w:noProof/>
          </w:rPr>
          <w:instrText xml:space="preserve"> </w:instrText>
        </w:r>
        <w:r w:rsidRPr="003978B7">
          <w:rPr>
            <w:rStyle w:val="Hyperlink"/>
            <w:noProof/>
          </w:rPr>
          <w:fldChar w:fldCharType="separate"/>
        </w:r>
        <w:r w:rsidRPr="003978B7">
          <w:rPr>
            <w:rStyle w:val="Hyperlink"/>
            <w:noProof/>
          </w:rPr>
          <w:t>3.13.2 name property</w:t>
        </w:r>
        <w:r>
          <w:rPr>
            <w:noProof/>
            <w:webHidden/>
          </w:rPr>
          <w:tab/>
        </w:r>
        <w:r>
          <w:rPr>
            <w:noProof/>
            <w:webHidden/>
          </w:rPr>
          <w:fldChar w:fldCharType="begin"/>
        </w:r>
        <w:r>
          <w:rPr>
            <w:noProof/>
            <w:webHidden/>
          </w:rPr>
          <w:instrText xml:space="preserve"> PAGEREF _Toc496629201 \h </w:instrText>
        </w:r>
      </w:ins>
      <w:r>
        <w:rPr>
          <w:noProof/>
          <w:webHidden/>
        </w:rPr>
      </w:r>
      <w:r>
        <w:rPr>
          <w:noProof/>
          <w:webHidden/>
        </w:rPr>
        <w:fldChar w:fldCharType="separate"/>
      </w:r>
      <w:ins w:id="154" w:author="Laurence Golding" w:date="2017-10-24T17:23:00Z">
        <w:r>
          <w:rPr>
            <w:noProof/>
            <w:webHidden/>
          </w:rPr>
          <w:t>27</w:t>
        </w:r>
        <w:r>
          <w:rPr>
            <w:noProof/>
            <w:webHidden/>
          </w:rPr>
          <w:fldChar w:fldCharType="end"/>
        </w:r>
        <w:r w:rsidRPr="003978B7">
          <w:rPr>
            <w:rStyle w:val="Hyperlink"/>
            <w:noProof/>
          </w:rPr>
          <w:fldChar w:fldCharType="end"/>
        </w:r>
      </w:ins>
    </w:p>
    <w:p w14:paraId="2FC57275" w14:textId="3F616824" w:rsidR="00A160D7" w:rsidRDefault="00A160D7">
      <w:pPr>
        <w:pStyle w:val="TOC3"/>
        <w:tabs>
          <w:tab w:val="right" w:leader="dot" w:pos="9350"/>
        </w:tabs>
        <w:rPr>
          <w:ins w:id="155" w:author="Laurence Golding" w:date="2017-10-24T17:23:00Z"/>
          <w:rFonts w:asciiTheme="minorHAnsi" w:eastAsiaTheme="minorEastAsia" w:hAnsiTheme="minorHAnsi" w:cstheme="minorBidi"/>
          <w:noProof/>
          <w:sz w:val="22"/>
          <w:szCs w:val="22"/>
        </w:rPr>
      </w:pPr>
      <w:ins w:id="15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"_Toc496629202"</w:instrText>
        </w:r>
        <w:r w:rsidRPr="003978B7">
          <w:rPr>
            <w:rStyle w:val="Hyperlink"/>
            <w:noProof/>
          </w:rPr>
          <w:instrText xml:space="preserve"> </w:instrText>
        </w:r>
        <w:r w:rsidRPr="003978B7">
          <w:rPr>
            <w:rStyle w:val="Hyperlink"/>
            <w:noProof/>
          </w:rPr>
          <w:fldChar w:fldCharType="separate"/>
        </w:r>
        <w:r w:rsidRPr="003978B7">
          <w:rPr>
            <w:rStyle w:val="Hyperlink"/>
            <w:noProof/>
          </w:rPr>
          <w:t>3.13.3 fullName property</w:t>
        </w:r>
        <w:r>
          <w:rPr>
            <w:noProof/>
            <w:webHidden/>
          </w:rPr>
          <w:tab/>
        </w:r>
        <w:r>
          <w:rPr>
            <w:noProof/>
            <w:webHidden/>
          </w:rPr>
          <w:fldChar w:fldCharType="begin"/>
        </w:r>
        <w:r>
          <w:rPr>
            <w:noProof/>
            <w:webHidden/>
          </w:rPr>
          <w:instrText xml:space="preserve"> PAGEREF _Toc496629202 \h </w:instrText>
        </w:r>
      </w:ins>
      <w:r>
        <w:rPr>
          <w:noProof/>
          <w:webHidden/>
        </w:rPr>
      </w:r>
      <w:r>
        <w:rPr>
          <w:noProof/>
          <w:webHidden/>
        </w:rPr>
        <w:fldChar w:fldCharType="separate"/>
      </w:r>
      <w:ins w:id="157" w:author="Laurence Golding" w:date="2017-10-24T17:23:00Z">
        <w:r>
          <w:rPr>
            <w:noProof/>
            <w:webHidden/>
          </w:rPr>
          <w:t>27</w:t>
        </w:r>
        <w:r>
          <w:rPr>
            <w:noProof/>
            <w:webHidden/>
          </w:rPr>
          <w:fldChar w:fldCharType="end"/>
        </w:r>
        <w:r w:rsidRPr="003978B7">
          <w:rPr>
            <w:rStyle w:val="Hyperlink"/>
            <w:noProof/>
          </w:rPr>
          <w:fldChar w:fldCharType="end"/>
        </w:r>
      </w:ins>
    </w:p>
    <w:p w14:paraId="44C4C0BB" w14:textId="0A3CADAF" w:rsidR="00A160D7" w:rsidRDefault="00A160D7">
      <w:pPr>
        <w:pStyle w:val="TOC3"/>
        <w:tabs>
          <w:tab w:val="right" w:leader="dot" w:pos="9350"/>
        </w:tabs>
        <w:rPr>
          <w:ins w:id="158" w:author="Laurence Golding" w:date="2017-10-24T17:23:00Z"/>
          <w:rFonts w:asciiTheme="minorHAnsi" w:eastAsiaTheme="minorEastAsia" w:hAnsiTheme="minorHAnsi" w:cstheme="minorBidi"/>
          <w:noProof/>
          <w:sz w:val="22"/>
          <w:szCs w:val="22"/>
        </w:rPr>
      </w:pPr>
      <w:ins w:id="15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"_Toc496629203"</w:instrText>
        </w:r>
        <w:r w:rsidRPr="003978B7">
          <w:rPr>
            <w:rStyle w:val="Hyperlink"/>
            <w:noProof/>
          </w:rPr>
          <w:instrText xml:space="preserve"> </w:instrText>
        </w:r>
        <w:r w:rsidRPr="003978B7">
          <w:rPr>
            <w:rStyle w:val="Hyperlink"/>
            <w:noProof/>
          </w:rPr>
          <w:fldChar w:fldCharType="separate"/>
        </w:r>
        <w:r w:rsidRPr="003978B7">
          <w:rPr>
            <w:rStyle w:val="Hyperlink"/>
            <w:noProof/>
          </w:rPr>
          <w:t>3.13.4 semanticVersion property</w:t>
        </w:r>
        <w:r>
          <w:rPr>
            <w:noProof/>
            <w:webHidden/>
          </w:rPr>
          <w:tab/>
        </w:r>
        <w:r>
          <w:rPr>
            <w:noProof/>
            <w:webHidden/>
          </w:rPr>
          <w:fldChar w:fldCharType="begin"/>
        </w:r>
        <w:r>
          <w:rPr>
            <w:noProof/>
            <w:webHidden/>
          </w:rPr>
          <w:instrText xml:space="preserve"> PAGEREF _Toc496629203 \h </w:instrText>
        </w:r>
      </w:ins>
      <w:r>
        <w:rPr>
          <w:noProof/>
          <w:webHidden/>
        </w:rPr>
      </w:r>
      <w:r>
        <w:rPr>
          <w:noProof/>
          <w:webHidden/>
        </w:rPr>
        <w:fldChar w:fldCharType="separate"/>
      </w:r>
      <w:ins w:id="160" w:author="Laurence Golding" w:date="2017-10-24T17:23:00Z">
        <w:r>
          <w:rPr>
            <w:noProof/>
            <w:webHidden/>
          </w:rPr>
          <w:t>27</w:t>
        </w:r>
        <w:r>
          <w:rPr>
            <w:noProof/>
            <w:webHidden/>
          </w:rPr>
          <w:fldChar w:fldCharType="end"/>
        </w:r>
        <w:r w:rsidRPr="003978B7">
          <w:rPr>
            <w:rStyle w:val="Hyperlink"/>
            <w:noProof/>
          </w:rPr>
          <w:fldChar w:fldCharType="end"/>
        </w:r>
      </w:ins>
    </w:p>
    <w:p w14:paraId="4B2291B0" w14:textId="340CA003" w:rsidR="00A160D7" w:rsidRDefault="00A160D7">
      <w:pPr>
        <w:pStyle w:val="TOC3"/>
        <w:tabs>
          <w:tab w:val="right" w:leader="dot" w:pos="9350"/>
        </w:tabs>
        <w:rPr>
          <w:ins w:id="161" w:author="Laurence Golding" w:date="2017-10-24T17:23:00Z"/>
          <w:rFonts w:asciiTheme="minorHAnsi" w:eastAsiaTheme="minorEastAsia" w:hAnsiTheme="minorHAnsi" w:cstheme="minorBidi"/>
          <w:noProof/>
          <w:sz w:val="22"/>
          <w:szCs w:val="22"/>
        </w:rPr>
      </w:pPr>
      <w:ins w:id="16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"_Toc496629204"</w:instrText>
        </w:r>
        <w:r w:rsidRPr="003978B7">
          <w:rPr>
            <w:rStyle w:val="Hyperlink"/>
            <w:noProof/>
          </w:rPr>
          <w:instrText xml:space="preserve"> </w:instrText>
        </w:r>
        <w:r w:rsidRPr="003978B7">
          <w:rPr>
            <w:rStyle w:val="Hyperlink"/>
            <w:noProof/>
          </w:rPr>
          <w:fldChar w:fldCharType="separate"/>
        </w:r>
        <w:r w:rsidRPr="003978B7">
          <w:rPr>
            <w:rStyle w:val="Hyperlink"/>
            <w:noProof/>
          </w:rPr>
          <w:t>3.13.5 version property</w:t>
        </w:r>
        <w:r>
          <w:rPr>
            <w:noProof/>
            <w:webHidden/>
          </w:rPr>
          <w:tab/>
        </w:r>
        <w:r>
          <w:rPr>
            <w:noProof/>
            <w:webHidden/>
          </w:rPr>
          <w:fldChar w:fldCharType="begin"/>
        </w:r>
        <w:r>
          <w:rPr>
            <w:noProof/>
            <w:webHidden/>
          </w:rPr>
          <w:instrText xml:space="preserve"> PAGEREF _Toc496629204 \h </w:instrText>
        </w:r>
      </w:ins>
      <w:r>
        <w:rPr>
          <w:noProof/>
          <w:webHidden/>
        </w:rPr>
      </w:r>
      <w:r>
        <w:rPr>
          <w:noProof/>
          <w:webHidden/>
        </w:rPr>
        <w:fldChar w:fldCharType="separate"/>
      </w:r>
      <w:ins w:id="163" w:author="Laurence Golding" w:date="2017-10-24T17:23:00Z">
        <w:r>
          <w:rPr>
            <w:noProof/>
            <w:webHidden/>
          </w:rPr>
          <w:t>28</w:t>
        </w:r>
        <w:r>
          <w:rPr>
            <w:noProof/>
            <w:webHidden/>
          </w:rPr>
          <w:fldChar w:fldCharType="end"/>
        </w:r>
        <w:r w:rsidRPr="003978B7">
          <w:rPr>
            <w:rStyle w:val="Hyperlink"/>
            <w:noProof/>
          </w:rPr>
          <w:fldChar w:fldCharType="end"/>
        </w:r>
      </w:ins>
    </w:p>
    <w:p w14:paraId="083BD8EB" w14:textId="7E31CAC1" w:rsidR="00A160D7" w:rsidRDefault="00A160D7">
      <w:pPr>
        <w:pStyle w:val="TOC3"/>
        <w:tabs>
          <w:tab w:val="right" w:leader="dot" w:pos="9350"/>
        </w:tabs>
        <w:rPr>
          <w:ins w:id="164" w:author="Laurence Golding" w:date="2017-10-24T17:23:00Z"/>
          <w:rFonts w:asciiTheme="minorHAnsi" w:eastAsiaTheme="minorEastAsia" w:hAnsiTheme="minorHAnsi" w:cstheme="minorBidi"/>
          <w:noProof/>
          <w:sz w:val="22"/>
          <w:szCs w:val="22"/>
        </w:rPr>
      </w:pPr>
      <w:ins w:id="16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"_Toc496629205"</w:instrText>
        </w:r>
        <w:r w:rsidRPr="003978B7">
          <w:rPr>
            <w:rStyle w:val="Hyperlink"/>
            <w:noProof/>
          </w:rPr>
          <w:instrText xml:space="preserve"> </w:instrText>
        </w:r>
        <w:r w:rsidRPr="003978B7">
          <w:rPr>
            <w:rStyle w:val="Hyperlink"/>
            <w:noProof/>
          </w:rPr>
          <w:fldChar w:fldCharType="separate"/>
        </w:r>
        <w:r w:rsidRPr="003978B7">
          <w:rPr>
            <w:rStyle w:val="Hyperlink"/>
            <w:noProof/>
          </w:rPr>
          <w:t>3.13.6 fileVersion property</w:t>
        </w:r>
        <w:r>
          <w:rPr>
            <w:noProof/>
            <w:webHidden/>
          </w:rPr>
          <w:tab/>
        </w:r>
        <w:r>
          <w:rPr>
            <w:noProof/>
            <w:webHidden/>
          </w:rPr>
          <w:fldChar w:fldCharType="begin"/>
        </w:r>
        <w:r>
          <w:rPr>
            <w:noProof/>
            <w:webHidden/>
          </w:rPr>
          <w:instrText xml:space="preserve"> PAGEREF _Toc496629205 \h </w:instrText>
        </w:r>
      </w:ins>
      <w:r>
        <w:rPr>
          <w:noProof/>
          <w:webHidden/>
        </w:rPr>
      </w:r>
      <w:r>
        <w:rPr>
          <w:noProof/>
          <w:webHidden/>
        </w:rPr>
        <w:fldChar w:fldCharType="separate"/>
      </w:r>
      <w:ins w:id="166" w:author="Laurence Golding" w:date="2017-10-24T17:23:00Z">
        <w:r>
          <w:rPr>
            <w:noProof/>
            <w:webHidden/>
          </w:rPr>
          <w:t>28</w:t>
        </w:r>
        <w:r>
          <w:rPr>
            <w:noProof/>
            <w:webHidden/>
          </w:rPr>
          <w:fldChar w:fldCharType="end"/>
        </w:r>
        <w:r w:rsidRPr="003978B7">
          <w:rPr>
            <w:rStyle w:val="Hyperlink"/>
            <w:noProof/>
          </w:rPr>
          <w:fldChar w:fldCharType="end"/>
        </w:r>
      </w:ins>
    </w:p>
    <w:p w14:paraId="7AFD69E3" w14:textId="5C066729" w:rsidR="00A160D7" w:rsidRDefault="00A160D7">
      <w:pPr>
        <w:pStyle w:val="TOC3"/>
        <w:tabs>
          <w:tab w:val="right" w:leader="dot" w:pos="9350"/>
        </w:tabs>
        <w:rPr>
          <w:ins w:id="167" w:author="Laurence Golding" w:date="2017-10-24T17:23:00Z"/>
          <w:rFonts w:asciiTheme="minorHAnsi" w:eastAsiaTheme="minorEastAsia" w:hAnsiTheme="minorHAnsi" w:cstheme="minorBidi"/>
          <w:noProof/>
          <w:sz w:val="22"/>
          <w:szCs w:val="22"/>
        </w:rPr>
      </w:pPr>
      <w:ins w:id="16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"_Toc496629206"</w:instrText>
        </w:r>
        <w:r w:rsidRPr="003978B7">
          <w:rPr>
            <w:rStyle w:val="Hyperlink"/>
            <w:noProof/>
          </w:rPr>
          <w:instrText xml:space="preserve"> </w:instrText>
        </w:r>
        <w:r w:rsidRPr="003978B7">
          <w:rPr>
            <w:rStyle w:val="Hyperlink"/>
            <w:noProof/>
          </w:rPr>
          <w:fldChar w:fldCharType="separate"/>
        </w:r>
        <w:r w:rsidRPr="003978B7">
          <w:rPr>
            <w:rStyle w:val="Hyperlink"/>
            <w:noProof/>
          </w:rPr>
          <w:t>3.13.7 language property</w:t>
        </w:r>
        <w:r>
          <w:rPr>
            <w:noProof/>
            <w:webHidden/>
          </w:rPr>
          <w:tab/>
        </w:r>
        <w:r>
          <w:rPr>
            <w:noProof/>
            <w:webHidden/>
          </w:rPr>
          <w:fldChar w:fldCharType="begin"/>
        </w:r>
        <w:r>
          <w:rPr>
            <w:noProof/>
            <w:webHidden/>
          </w:rPr>
          <w:instrText xml:space="preserve"> PAGEREF _Toc496629206 \h </w:instrText>
        </w:r>
      </w:ins>
      <w:r>
        <w:rPr>
          <w:noProof/>
          <w:webHidden/>
        </w:rPr>
      </w:r>
      <w:r>
        <w:rPr>
          <w:noProof/>
          <w:webHidden/>
        </w:rPr>
        <w:fldChar w:fldCharType="separate"/>
      </w:r>
      <w:ins w:id="169" w:author="Laurence Golding" w:date="2017-10-24T17:23:00Z">
        <w:r>
          <w:rPr>
            <w:noProof/>
            <w:webHidden/>
          </w:rPr>
          <w:t>28</w:t>
        </w:r>
        <w:r>
          <w:rPr>
            <w:noProof/>
            <w:webHidden/>
          </w:rPr>
          <w:fldChar w:fldCharType="end"/>
        </w:r>
        <w:r w:rsidRPr="003978B7">
          <w:rPr>
            <w:rStyle w:val="Hyperlink"/>
            <w:noProof/>
          </w:rPr>
          <w:fldChar w:fldCharType="end"/>
        </w:r>
      </w:ins>
    </w:p>
    <w:p w14:paraId="66D42458" w14:textId="0B3566A3" w:rsidR="00A160D7" w:rsidRDefault="00A160D7">
      <w:pPr>
        <w:pStyle w:val="TOC3"/>
        <w:tabs>
          <w:tab w:val="right" w:leader="dot" w:pos="9350"/>
        </w:tabs>
        <w:rPr>
          <w:ins w:id="170" w:author="Laurence Golding" w:date="2017-10-24T17:23:00Z"/>
          <w:rFonts w:asciiTheme="minorHAnsi" w:eastAsiaTheme="minorEastAsia" w:hAnsiTheme="minorHAnsi" w:cstheme="minorBidi"/>
          <w:noProof/>
          <w:sz w:val="22"/>
          <w:szCs w:val="22"/>
        </w:rPr>
      </w:pPr>
      <w:ins w:id="17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"_Toc496629207"</w:instrText>
        </w:r>
        <w:r w:rsidRPr="003978B7">
          <w:rPr>
            <w:rStyle w:val="Hyperlink"/>
            <w:noProof/>
          </w:rPr>
          <w:instrText xml:space="preserve"> </w:instrText>
        </w:r>
        <w:r w:rsidRPr="003978B7">
          <w:rPr>
            <w:rStyle w:val="Hyperlink"/>
            <w:noProof/>
          </w:rPr>
          <w:fldChar w:fldCharType="separate"/>
        </w:r>
        <w:r w:rsidRPr="003978B7">
          <w:rPr>
            <w:rStyle w:val="Hyperlink"/>
            <w:noProof/>
          </w:rPr>
          <w:t>3.13.8 sarifLoggerVersion property</w:t>
        </w:r>
        <w:r>
          <w:rPr>
            <w:noProof/>
            <w:webHidden/>
          </w:rPr>
          <w:tab/>
        </w:r>
        <w:r>
          <w:rPr>
            <w:noProof/>
            <w:webHidden/>
          </w:rPr>
          <w:fldChar w:fldCharType="begin"/>
        </w:r>
        <w:r>
          <w:rPr>
            <w:noProof/>
            <w:webHidden/>
          </w:rPr>
          <w:instrText xml:space="preserve"> PAGEREF _Toc496629207 \h </w:instrText>
        </w:r>
      </w:ins>
      <w:r>
        <w:rPr>
          <w:noProof/>
          <w:webHidden/>
        </w:rPr>
      </w:r>
      <w:r>
        <w:rPr>
          <w:noProof/>
          <w:webHidden/>
        </w:rPr>
        <w:fldChar w:fldCharType="separate"/>
      </w:r>
      <w:ins w:id="172" w:author="Laurence Golding" w:date="2017-10-24T17:23:00Z">
        <w:r>
          <w:rPr>
            <w:noProof/>
            <w:webHidden/>
          </w:rPr>
          <w:t>28</w:t>
        </w:r>
        <w:r>
          <w:rPr>
            <w:noProof/>
            <w:webHidden/>
          </w:rPr>
          <w:fldChar w:fldCharType="end"/>
        </w:r>
        <w:r w:rsidRPr="003978B7">
          <w:rPr>
            <w:rStyle w:val="Hyperlink"/>
            <w:noProof/>
          </w:rPr>
          <w:fldChar w:fldCharType="end"/>
        </w:r>
      </w:ins>
    </w:p>
    <w:p w14:paraId="73833FF9" w14:textId="5EB95B2A" w:rsidR="00A160D7" w:rsidRDefault="00A160D7">
      <w:pPr>
        <w:pStyle w:val="TOC3"/>
        <w:tabs>
          <w:tab w:val="right" w:leader="dot" w:pos="9350"/>
        </w:tabs>
        <w:rPr>
          <w:ins w:id="173" w:author="Laurence Golding" w:date="2017-10-24T17:23:00Z"/>
          <w:rFonts w:asciiTheme="minorHAnsi" w:eastAsiaTheme="minorEastAsia" w:hAnsiTheme="minorHAnsi" w:cstheme="minorBidi"/>
          <w:noProof/>
          <w:sz w:val="22"/>
          <w:szCs w:val="22"/>
        </w:rPr>
      </w:pPr>
      <w:ins w:id="17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"_Toc496629208"</w:instrText>
        </w:r>
        <w:r w:rsidRPr="003978B7">
          <w:rPr>
            <w:rStyle w:val="Hyperlink"/>
            <w:noProof/>
          </w:rPr>
          <w:instrText xml:space="preserve"> </w:instrText>
        </w:r>
        <w:r w:rsidRPr="003978B7">
          <w:rPr>
            <w:rStyle w:val="Hyperlink"/>
            <w:noProof/>
          </w:rPr>
          <w:fldChar w:fldCharType="separate"/>
        </w:r>
        <w:r w:rsidRPr="003978B7">
          <w:rPr>
            <w:rStyle w:val="Hyperlink"/>
            <w:noProof/>
          </w:rPr>
          <w:t>3.13.9 properties property</w:t>
        </w:r>
        <w:r>
          <w:rPr>
            <w:noProof/>
            <w:webHidden/>
          </w:rPr>
          <w:tab/>
        </w:r>
        <w:r>
          <w:rPr>
            <w:noProof/>
            <w:webHidden/>
          </w:rPr>
          <w:fldChar w:fldCharType="begin"/>
        </w:r>
        <w:r>
          <w:rPr>
            <w:noProof/>
            <w:webHidden/>
          </w:rPr>
          <w:instrText xml:space="preserve"> PAGEREF _Toc496629208 \h </w:instrText>
        </w:r>
      </w:ins>
      <w:r>
        <w:rPr>
          <w:noProof/>
          <w:webHidden/>
        </w:rPr>
      </w:r>
      <w:r>
        <w:rPr>
          <w:noProof/>
          <w:webHidden/>
        </w:rPr>
        <w:fldChar w:fldCharType="separate"/>
      </w:r>
      <w:ins w:id="175" w:author="Laurence Golding" w:date="2017-10-24T17:23:00Z">
        <w:r>
          <w:rPr>
            <w:noProof/>
            <w:webHidden/>
          </w:rPr>
          <w:t>29</w:t>
        </w:r>
        <w:r>
          <w:rPr>
            <w:noProof/>
            <w:webHidden/>
          </w:rPr>
          <w:fldChar w:fldCharType="end"/>
        </w:r>
        <w:r w:rsidRPr="003978B7">
          <w:rPr>
            <w:rStyle w:val="Hyperlink"/>
            <w:noProof/>
          </w:rPr>
          <w:fldChar w:fldCharType="end"/>
        </w:r>
      </w:ins>
    </w:p>
    <w:p w14:paraId="0D3A24E7" w14:textId="70EAC9EF" w:rsidR="00A160D7" w:rsidRDefault="00A160D7">
      <w:pPr>
        <w:pStyle w:val="TOC2"/>
        <w:tabs>
          <w:tab w:val="right" w:leader="dot" w:pos="9350"/>
        </w:tabs>
        <w:rPr>
          <w:ins w:id="176" w:author="Laurence Golding" w:date="2017-10-24T17:23:00Z"/>
          <w:rFonts w:asciiTheme="minorHAnsi" w:eastAsiaTheme="minorEastAsia" w:hAnsiTheme="minorHAnsi" w:cstheme="minorBidi"/>
          <w:noProof/>
          <w:sz w:val="22"/>
          <w:szCs w:val="22"/>
        </w:rPr>
      </w:pPr>
      <w:ins w:id="17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"_Toc496629209"</w:instrText>
        </w:r>
        <w:r w:rsidRPr="003978B7">
          <w:rPr>
            <w:rStyle w:val="Hyperlink"/>
            <w:noProof/>
          </w:rPr>
          <w:instrText xml:space="preserve"> </w:instrText>
        </w:r>
        <w:r w:rsidRPr="003978B7">
          <w:rPr>
            <w:rStyle w:val="Hyperlink"/>
            <w:noProof/>
          </w:rPr>
          <w:fldChar w:fldCharType="separate"/>
        </w:r>
        <w:r w:rsidRPr="003978B7">
          <w:rPr>
            <w:rStyle w:val="Hyperlink"/>
            <w:noProof/>
          </w:rPr>
          <w:t>3.14 invocation object</w:t>
        </w:r>
        <w:r>
          <w:rPr>
            <w:noProof/>
            <w:webHidden/>
          </w:rPr>
          <w:tab/>
        </w:r>
        <w:r>
          <w:rPr>
            <w:noProof/>
            <w:webHidden/>
          </w:rPr>
          <w:fldChar w:fldCharType="begin"/>
        </w:r>
        <w:r>
          <w:rPr>
            <w:noProof/>
            <w:webHidden/>
          </w:rPr>
          <w:instrText xml:space="preserve"> PAGEREF _Toc496629209 \h </w:instrText>
        </w:r>
      </w:ins>
      <w:r>
        <w:rPr>
          <w:noProof/>
          <w:webHidden/>
        </w:rPr>
      </w:r>
      <w:r>
        <w:rPr>
          <w:noProof/>
          <w:webHidden/>
        </w:rPr>
        <w:fldChar w:fldCharType="separate"/>
      </w:r>
      <w:ins w:id="178" w:author="Laurence Golding" w:date="2017-10-24T17:23:00Z">
        <w:r>
          <w:rPr>
            <w:noProof/>
            <w:webHidden/>
          </w:rPr>
          <w:t>29</w:t>
        </w:r>
        <w:r>
          <w:rPr>
            <w:noProof/>
            <w:webHidden/>
          </w:rPr>
          <w:fldChar w:fldCharType="end"/>
        </w:r>
        <w:r w:rsidRPr="003978B7">
          <w:rPr>
            <w:rStyle w:val="Hyperlink"/>
            <w:noProof/>
          </w:rPr>
          <w:fldChar w:fldCharType="end"/>
        </w:r>
      </w:ins>
    </w:p>
    <w:p w14:paraId="0AA665B2" w14:textId="5018F00D" w:rsidR="00A160D7" w:rsidRDefault="00A160D7">
      <w:pPr>
        <w:pStyle w:val="TOC3"/>
        <w:tabs>
          <w:tab w:val="right" w:leader="dot" w:pos="9350"/>
        </w:tabs>
        <w:rPr>
          <w:ins w:id="179" w:author="Laurence Golding" w:date="2017-10-24T17:23:00Z"/>
          <w:rFonts w:asciiTheme="minorHAnsi" w:eastAsiaTheme="minorEastAsia" w:hAnsiTheme="minorHAnsi" w:cstheme="minorBidi"/>
          <w:noProof/>
          <w:sz w:val="22"/>
          <w:szCs w:val="22"/>
        </w:rPr>
      </w:pPr>
      <w:ins w:id="18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"_Toc496629210"</w:instrText>
        </w:r>
        <w:r w:rsidRPr="003978B7">
          <w:rPr>
            <w:rStyle w:val="Hyperlink"/>
            <w:noProof/>
          </w:rPr>
          <w:instrText xml:space="preserve"> </w:instrText>
        </w:r>
        <w:r w:rsidRPr="003978B7">
          <w:rPr>
            <w:rStyle w:val="Hyperlink"/>
            <w:noProof/>
          </w:rPr>
          <w:fldChar w:fldCharType="separate"/>
        </w:r>
        <w:r w:rsidRPr="003978B7">
          <w:rPr>
            <w:rStyle w:val="Hyperlink"/>
            <w:noProof/>
          </w:rPr>
          <w:t>3.14.1 General</w:t>
        </w:r>
        <w:r>
          <w:rPr>
            <w:noProof/>
            <w:webHidden/>
          </w:rPr>
          <w:tab/>
        </w:r>
        <w:r>
          <w:rPr>
            <w:noProof/>
            <w:webHidden/>
          </w:rPr>
          <w:fldChar w:fldCharType="begin"/>
        </w:r>
        <w:r>
          <w:rPr>
            <w:noProof/>
            <w:webHidden/>
          </w:rPr>
          <w:instrText xml:space="preserve"> PAGEREF _Toc496629210 \h </w:instrText>
        </w:r>
      </w:ins>
      <w:r>
        <w:rPr>
          <w:noProof/>
          <w:webHidden/>
        </w:rPr>
      </w:r>
      <w:r>
        <w:rPr>
          <w:noProof/>
          <w:webHidden/>
        </w:rPr>
        <w:fldChar w:fldCharType="separate"/>
      </w:r>
      <w:ins w:id="181" w:author="Laurence Golding" w:date="2017-10-24T17:23:00Z">
        <w:r>
          <w:rPr>
            <w:noProof/>
            <w:webHidden/>
          </w:rPr>
          <w:t>29</w:t>
        </w:r>
        <w:r>
          <w:rPr>
            <w:noProof/>
            <w:webHidden/>
          </w:rPr>
          <w:fldChar w:fldCharType="end"/>
        </w:r>
        <w:r w:rsidRPr="003978B7">
          <w:rPr>
            <w:rStyle w:val="Hyperlink"/>
            <w:noProof/>
          </w:rPr>
          <w:fldChar w:fldCharType="end"/>
        </w:r>
      </w:ins>
    </w:p>
    <w:p w14:paraId="2C9824D9" w14:textId="01CC7C78" w:rsidR="00A160D7" w:rsidRDefault="00A160D7">
      <w:pPr>
        <w:pStyle w:val="TOC3"/>
        <w:tabs>
          <w:tab w:val="right" w:leader="dot" w:pos="9350"/>
        </w:tabs>
        <w:rPr>
          <w:ins w:id="182" w:author="Laurence Golding" w:date="2017-10-24T17:23:00Z"/>
          <w:rFonts w:asciiTheme="minorHAnsi" w:eastAsiaTheme="minorEastAsia" w:hAnsiTheme="minorHAnsi" w:cstheme="minorBidi"/>
          <w:noProof/>
          <w:sz w:val="22"/>
          <w:szCs w:val="22"/>
        </w:rPr>
      </w:pPr>
      <w:ins w:id="18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"_Toc496629211"</w:instrText>
        </w:r>
        <w:r w:rsidRPr="003978B7">
          <w:rPr>
            <w:rStyle w:val="Hyperlink"/>
            <w:noProof/>
          </w:rPr>
          <w:instrText xml:space="preserve"> </w:instrText>
        </w:r>
        <w:r w:rsidRPr="003978B7">
          <w:rPr>
            <w:rStyle w:val="Hyperlink"/>
            <w:noProof/>
          </w:rPr>
          <w:fldChar w:fldCharType="separate"/>
        </w:r>
        <w:r w:rsidRPr="003978B7">
          <w:rPr>
            <w:rStyle w:val="Hyperlink"/>
            <w:noProof/>
          </w:rPr>
          <w:t>3.14.2 commandLine property</w:t>
        </w:r>
        <w:r>
          <w:rPr>
            <w:noProof/>
            <w:webHidden/>
          </w:rPr>
          <w:tab/>
        </w:r>
        <w:r>
          <w:rPr>
            <w:noProof/>
            <w:webHidden/>
          </w:rPr>
          <w:fldChar w:fldCharType="begin"/>
        </w:r>
        <w:r>
          <w:rPr>
            <w:noProof/>
            <w:webHidden/>
          </w:rPr>
          <w:instrText xml:space="preserve"> PAGEREF _Toc496629211 \h </w:instrText>
        </w:r>
      </w:ins>
      <w:r>
        <w:rPr>
          <w:noProof/>
          <w:webHidden/>
        </w:rPr>
      </w:r>
      <w:r>
        <w:rPr>
          <w:noProof/>
          <w:webHidden/>
        </w:rPr>
        <w:fldChar w:fldCharType="separate"/>
      </w:r>
      <w:ins w:id="184" w:author="Laurence Golding" w:date="2017-10-24T17:23:00Z">
        <w:r>
          <w:rPr>
            <w:noProof/>
            <w:webHidden/>
          </w:rPr>
          <w:t>29</w:t>
        </w:r>
        <w:r>
          <w:rPr>
            <w:noProof/>
            <w:webHidden/>
          </w:rPr>
          <w:fldChar w:fldCharType="end"/>
        </w:r>
        <w:r w:rsidRPr="003978B7">
          <w:rPr>
            <w:rStyle w:val="Hyperlink"/>
            <w:noProof/>
          </w:rPr>
          <w:fldChar w:fldCharType="end"/>
        </w:r>
      </w:ins>
    </w:p>
    <w:p w14:paraId="63CA61BC" w14:textId="76DD15F5" w:rsidR="00A160D7" w:rsidRDefault="00A160D7">
      <w:pPr>
        <w:pStyle w:val="TOC3"/>
        <w:tabs>
          <w:tab w:val="right" w:leader="dot" w:pos="9350"/>
        </w:tabs>
        <w:rPr>
          <w:ins w:id="185" w:author="Laurence Golding" w:date="2017-10-24T17:23:00Z"/>
          <w:rFonts w:asciiTheme="minorHAnsi" w:eastAsiaTheme="minorEastAsia" w:hAnsiTheme="minorHAnsi" w:cstheme="minorBidi"/>
          <w:noProof/>
          <w:sz w:val="22"/>
          <w:szCs w:val="22"/>
        </w:rPr>
      </w:pPr>
      <w:ins w:id="18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"_Toc496629212"</w:instrText>
        </w:r>
        <w:r w:rsidRPr="003978B7">
          <w:rPr>
            <w:rStyle w:val="Hyperlink"/>
            <w:noProof/>
          </w:rPr>
          <w:instrText xml:space="preserve"> </w:instrText>
        </w:r>
        <w:r w:rsidRPr="003978B7">
          <w:rPr>
            <w:rStyle w:val="Hyperlink"/>
            <w:noProof/>
          </w:rPr>
          <w:fldChar w:fldCharType="separate"/>
        </w:r>
        <w:r w:rsidRPr="003978B7">
          <w:rPr>
            <w:rStyle w:val="Hyperlink"/>
            <w:noProof/>
          </w:rPr>
          <w:t>3.14.3 responseFiles property</w:t>
        </w:r>
        <w:r>
          <w:rPr>
            <w:noProof/>
            <w:webHidden/>
          </w:rPr>
          <w:tab/>
        </w:r>
        <w:r>
          <w:rPr>
            <w:noProof/>
            <w:webHidden/>
          </w:rPr>
          <w:fldChar w:fldCharType="begin"/>
        </w:r>
        <w:r>
          <w:rPr>
            <w:noProof/>
            <w:webHidden/>
          </w:rPr>
          <w:instrText xml:space="preserve"> PAGEREF _Toc496629212 \h </w:instrText>
        </w:r>
      </w:ins>
      <w:r>
        <w:rPr>
          <w:noProof/>
          <w:webHidden/>
        </w:rPr>
      </w:r>
      <w:r>
        <w:rPr>
          <w:noProof/>
          <w:webHidden/>
        </w:rPr>
        <w:fldChar w:fldCharType="separate"/>
      </w:r>
      <w:ins w:id="187" w:author="Laurence Golding" w:date="2017-10-24T17:23:00Z">
        <w:r>
          <w:rPr>
            <w:noProof/>
            <w:webHidden/>
          </w:rPr>
          <w:t>30</w:t>
        </w:r>
        <w:r>
          <w:rPr>
            <w:noProof/>
            <w:webHidden/>
          </w:rPr>
          <w:fldChar w:fldCharType="end"/>
        </w:r>
        <w:r w:rsidRPr="003978B7">
          <w:rPr>
            <w:rStyle w:val="Hyperlink"/>
            <w:noProof/>
          </w:rPr>
          <w:fldChar w:fldCharType="end"/>
        </w:r>
      </w:ins>
    </w:p>
    <w:p w14:paraId="66145F62" w14:textId="745F03E4" w:rsidR="00A160D7" w:rsidRDefault="00A160D7">
      <w:pPr>
        <w:pStyle w:val="TOC3"/>
        <w:tabs>
          <w:tab w:val="right" w:leader="dot" w:pos="9350"/>
        </w:tabs>
        <w:rPr>
          <w:ins w:id="188" w:author="Laurence Golding" w:date="2017-10-24T17:23:00Z"/>
          <w:rFonts w:asciiTheme="minorHAnsi" w:eastAsiaTheme="minorEastAsia" w:hAnsiTheme="minorHAnsi" w:cstheme="minorBidi"/>
          <w:noProof/>
          <w:sz w:val="22"/>
          <w:szCs w:val="22"/>
        </w:rPr>
      </w:pPr>
      <w:ins w:id="18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"_Toc496629213"</w:instrText>
        </w:r>
        <w:r w:rsidRPr="003978B7">
          <w:rPr>
            <w:rStyle w:val="Hyperlink"/>
            <w:noProof/>
          </w:rPr>
          <w:instrText xml:space="preserve"> </w:instrText>
        </w:r>
        <w:r w:rsidRPr="003978B7">
          <w:rPr>
            <w:rStyle w:val="Hyperlink"/>
            <w:noProof/>
          </w:rPr>
          <w:fldChar w:fldCharType="separate"/>
        </w:r>
        <w:r w:rsidRPr="003978B7">
          <w:rPr>
            <w:rStyle w:val="Hyperlink"/>
            <w:noProof/>
          </w:rPr>
          <w:t>3.14.4 startTime property</w:t>
        </w:r>
        <w:r>
          <w:rPr>
            <w:noProof/>
            <w:webHidden/>
          </w:rPr>
          <w:tab/>
        </w:r>
        <w:r>
          <w:rPr>
            <w:noProof/>
            <w:webHidden/>
          </w:rPr>
          <w:fldChar w:fldCharType="begin"/>
        </w:r>
        <w:r>
          <w:rPr>
            <w:noProof/>
            <w:webHidden/>
          </w:rPr>
          <w:instrText xml:space="preserve"> PAGEREF _Toc496629213 \h </w:instrText>
        </w:r>
      </w:ins>
      <w:r>
        <w:rPr>
          <w:noProof/>
          <w:webHidden/>
        </w:rPr>
      </w:r>
      <w:r>
        <w:rPr>
          <w:noProof/>
          <w:webHidden/>
        </w:rPr>
        <w:fldChar w:fldCharType="separate"/>
      </w:r>
      <w:ins w:id="190" w:author="Laurence Golding" w:date="2017-10-24T17:23:00Z">
        <w:r>
          <w:rPr>
            <w:noProof/>
            <w:webHidden/>
          </w:rPr>
          <w:t>30</w:t>
        </w:r>
        <w:r>
          <w:rPr>
            <w:noProof/>
            <w:webHidden/>
          </w:rPr>
          <w:fldChar w:fldCharType="end"/>
        </w:r>
        <w:r w:rsidRPr="003978B7">
          <w:rPr>
            <w:rStyle w:val="Hyperlink"/>
            <w:noProof/>
          </w:rPr>
          <w:fldChar w:fldCharType="end"/>
        </w:r>
      </w:ins>
    </w:p>
    <w:p w14:paraId="369C16A2" w14:textId="5895E9D1" w:rsidR="00A160D7" w:rsidRDefault="00A160D7">
      <w:pPr>
        <w:pStyle w:val="TOC3"/>
        <w:tabs>
          <w:tab w:val="right" w:leader="dot" w:pos="9350"/>
        </w:tabs>
        <w:rPr>
          <w:ins w:id="191" w:author="Laurence Golding" w:date="2017-10-24T17:23:00Z"/>
          <w:rFonts w:asciiTheme="minorHAnsi" w:eastAsiaTheme="minorEastAsia" w:hAnsiTheme="minorHAnsi" w:cstheme="minorBidi"/>
          <w:noProof/>
          <w:sz w:val="22"/>
          <w:szCs w:val="22"/>
        </w:rPr>
      </w:pPr>
      <w:ins w:id="19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"_Toc496629214"</w:instrText>
        </w:r>
        <w:r w:rsidRPr="003978B7">
          <w:rPr>
            <w:rStyle w:val="Hyperlink"/>
            <w:noProof/>
          </w:rPr>
          <w:instrText xml:space="preserve"> </w:instrText>
        </w:r>
        <w:r w:rsidRPr="003978B7">
          <w:rPr>
            <w:rStyle w:val="Hyperlink"/>
            <w:noProof/>
          </w:rPr>
          <w:fldChar w:fldCharType="separate"/>
        </w:r>
        <w:r w:rsidRPr="003978B7">
          <w:rPr>
            <w:rStyle w:val="Hyperlink"/>
            <w:noProof/>
          </w:rPr>
          <w:t>3.14.5 endTime property</w:t>
        </w:r>
        <w:r>
          <w:rPr>
            <w:noProof/>
            <w:webHidden/>
          </w:rPr>
          <w:tab/>
        </w:r>
        <w:r>
          <w:rPr>
            <w:noProof/>
            <w:webHidden/>
          </w:rPr>
          <w:fldChar w:fldCharType="begin"/>
        </w:r>
        <w:r>
          <w:rPr>
            <w:noProof/>
            <w:webHidden/>
          </w:rPr>
          <w:instrText xml:space="preserve"> PAGEREF _Toc496629214 \h </w:instrText>
        </w:r>
      </w:ins>
      <w:r>
        <w:rPr>
          <w:noProof/>
          <w:webHidden/>
        </w:rPr>
      </w:r>
      <w:r>
        <w:rPr>
          <w:noProof/>
          <w:webHidden/>
        </w:rPr>
        <w:fldChar w:fldCharType="separate"/>
      </w:r>
      <w:ins w:id="193" w:author="Laurence Golding" w:date="2017-10-24T17:23:00Z">
        <w:r>
          <w:rPr>
            <w:noProof/>
            <w:webHidden/>
          </w:rPr>
          <w:t>30</w:t>
        </w:r>
        <w:r>
          <w:rPr>
            <w:noProof/>
            <w:webHidden/>
          </w:rPr>
          <w:fldChar w:fldCharType="end"/>
        </w:r>
        <w:r w:rsidRPr="003978B7">
          <w:rPr>
            <w:rStyle w:val="Hyperlink"/>
            <w:noProof/>
          </w:rPr>
          <w:fldChar w:fldCharType="end"/>
        </w:r>
      </w:ins>
    </w:p>
    <w:p w14:paraId="1D1D0B23" w14:textId="2EF1413A" w:rsidR="00A160D7" w:rsidRDefault="00A160D7">
      <w:pPr>
        <w:pStyle w:val="TOC3"/>
        <w:tabs>
          <w:tab w:val="right" w:leader="dot" w:pos="9350"/>
        </w:tabs>
        <w:rPr>
          <w:ins w:id="194" w:author="Laurence Golding" w:date="2017-10-24T17:23:00Z"/>
          <w:rFonts w:asciiTheme="minorHAnsi" w:eastAsiaTheme="minorEastAsia" w:hAnsiTheme="minorHAnsi" w:cstheme="minorBidi"/>
          <w:noProof/>
          <w:sz w:val="22"/>
          <w:szCs w:val="22"/>
        </w:rPr>
      </w:pPr>
      <w:ins w:id="19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"_Toc496629215"</w:instrText>
        </w:r>
        <w:r w:rsidRPr="003978B7">
          <w:rPr>
            <w:rStyle w:val="Hyperlink"/>
            <w:noProof/>
          </w:rPr>
          <w:instrText xml:space="preserve"> </w:instrText>
        </w:r>
        <w:r w:rsidRPr="003978B7">
          <w:rPr>
            <w:rStyle w:val="Hyperlink"/>
            <w:noProof/>
          </w:rPr>
          <w:fldChar w:fldCharType="separate"/>
        </w:r>
        <w:r w:rsidRPr="003978B7">
          <w:rPr>
            <w:rStyle w:val="Hyperlink"/>
            <w:noProof/>
          </w:rPr>
          <w:t>3.14.6 machine property</w:t>
        </w:r>
        <w:r>
          <w:rPr>
            <w:noProof/>
            <w:webHidden/>
          </w:rPr>
          <w:tab/>
        </w:r>
        <w:r>
          <w:rPr>
            <w:noProof/>
            <w:webHidden/>
          </w:rPr>
          <w:fldChar w:fldCharType="begin"/>
        </w:r>
        <w:r>
          <w:rPr>
            <w:noProof/>
            <w:webHidden/>
          </w:rPr>
          <w:instrText xml:space="preserve"> PAGEREF _Toc496629215 \h </w:instrText>
        </w:r>
      </w:ins>
      <w:r>
        <w:rPr>
          <w:noProof/>
          <w:webHidden/>
        </w:rPr>
      </w:r>
      <w:r>
        <w:rPr>
          <w:noProof/>
          <w:webHidden/>
        </w:rPr>
        <w:fldChar w:fldCharType="separate"/>
      </w:r>
      <w:ins w:id="196" w:author="Laurence Golding" w:date="2017-10-24T17:23:00Z">
        <w:r>
          <w:rPr>
            <w:noProof/>
            <w:webHidden/>
          </w:rPr>
          <w:t>30</w:t>
        </w:r>
        <w:r>
          <w:rPr>
            <w:noProof/>
            <w:webHidden/>
          </w:rPr>
          <w:fldChar w:fldCharType="end"/>
        </w:r>
        <w:r w:rsidRPr="003978B7">
          <w:rPr>
            <w:rStyle w:val="Hyperlink"/>
            <w:noProof/>
          </w:rPr>
          <w:fldChar w:fldCharType="end"/>
        </w:r>
      </w:ins>
    </w:p>
    <w:p w14:paraId="7E40FFB9" w14:textId="228D1961" w:rsidR="00A160D7" w:rsidRDefault="00A160D7">
      <w:pPr>
        <w:pStyle w:val="TOC3"/>
        <w:tabs>
          <w:tab w:val="right" w:leader="dot" w:pos="9350"/>
        </w:tabs>
        <w:rPr>
          <w:ins w:id="197" w:author="Laurence Golding" w:date="2017-10-24T17:23:00Z"/>
          <w:rFonts w:asciiTheme="minorHAnsi" w:eastAsiaTheme="minorEastAsia" w:hAnsiTheme="minorHAnsi" w:cstheme="minorBidi"/>
          <w:noProof/>
          <w:sz w:val="22"/>
          <w:szCs w:val="22"/>
        </w:rPr>
      </w:pPr>
      <w:ins w:id="19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"_Toc496629216"</w:instrText>
        </w:r>
        <w:r w:rsidRPr="003978B7">
          <w:rPr>
            <w:rStyle w:val="Hyperlink"/>
            <w:noProof/>
          </w:rPr>
          <w:instrText xml:space="preserve"> </w:instrText>
        </w:r>
        <w:r w:rsidRPr="003978B7">
          <w:rPr>
            <w:rStyle w:val="Hyperlink"/>
            <w:noProof/>
          </w:rPr>
          <w:fldChar w:fldCharType="separate"/>
        </w:r>
        <w:r w:rsidRPr="003978B7">
          <w:rPr>
            <w:rStyle w:val="Hyperlink"/>
            <w:noProof/>
          </w:rPr>
          <w:t>3.14.7 account property</w:t>
        </w:r>
        <w:r>
          <w:rPr>
            <w:noProof/>
            <w:webHidden/>
          </w:rPr>
          <w:tab/>
        </w:r>
        <w:r>
          <w:rPr>
            <w:noProof/>
            <w:webHidden/>
          </w:rPr>
          <w:fldChar w:fldCharType="begin"/>
        </w:r>
        <w:r>
          <w:rPr>
            <w:noProof/>
            <w:webHidden/>
          </w:rPr>
          <w:instrText xml:space="preserve"> PAGEREF _Toc496629216 \h </w:instrText>
        </w:r>
      </w:ins>
      <w:r>
        <w:rPr>
          <w:noProof/>
          <w:webHidden/>
        </w:rPr>
      </w:r>
      <w:r>
        <w:rPr>
          <w:noProof/>
          <w:webHidden/>
        </w:rPr>
        <w:fldChar w:fldCharType="separate"/>
      </w:r>
      <w:ins w:id="199" w:author="Laurence Golding" w:date="2017-10-24T17:23:00Z">
        <w:r>
          <w:rPr>
            <w:noProof/>
            <w:webHidden/>
          </w:rPr>
          <w:t>30</w:t>
        </w:r>
        <w:r>
          <w:rPr>
            <w:noProof/>
            <w:webHidden/>
          </w:rPr>
          <w:fldChar w:fldCharType="end"/>
        </w:r>
        <w:r w:rsidRPr="003978B7">
          <w:rPr>
            <w:rStyle w:val="Hyperlink"/>
            <w:noProof/>
          </w:rPr>
          <w:fldChar w:fldCharType="end"/>
        </w:r>
      </w:ins>
    </w:p>
    <w:p w14:paraId="1E9F5D63" w14:textId="2B03D734" w:rsidR="00A160D7" w:rsidRDefault="00A160D7">
      <w:pPr>
        <w:pStyle w:val="TOC3"/>
        <w:tabs>
          <w:tab w:val="right" w:leader="dot" w:pos="9350"/>
        </w:tabs>
        <w:rPr>
          <w:ins w:id="200" w:author="Laurence Golding" w:date="2017-10-24T17:23:00Z"/>
          <w:rFonts w:asciiTheme="minorHAnsi" w:eastAsiaTheme="minorEastAsia" w:hAnsiTheme="minorHAnsi" w:cstheme="minorBidi"/>
          <w:noProof/>
          <w:sz w:val="22"/>
          <w:szCs w:val="22"/>
        </w:rPr>
      </w:pPr>
      <w:ins w:id="20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"_Toc496629217"</w:instrText>
        </w:r>
        <w:r w:rsidRPr="003978B7">
          <w:rPr>
            <w:rStyle w:val="Hyperlink"/>
            <w:noProof/>
          </w:rPr>
          <w:instrText xml:space="preserve"> </w:instrText>
        </w:r>
        <w:r w:rsidRPr="003978B7">
          <w:rPr>
            <w:rStyle w:val="Hyperlink"/>
            <w:noProof/>
          </w:rPr>
          <w:fldChar w:fldCharType="separate"/>
        </w:r>
        <w:r w:rsidRPr="003978B7">
          <w:rPr>
            <w:rStyle w:val="Hyperlink"/>
            <w:noProof/>
          </w:rPr>
          <w:t>3.14.8 processId property</w:t>
        </w:r>
        <w:r>
          <w:rPr>
            <w:noProof/>
            <w:webHidden/>
          </w:rPr>
          <w:tab/>
        </w:r>
        <w:r>
          <w:rPr>
            <w:noProof/>
            <w:webHidden/>
          </w:rPr>
          <w:fldChar w:fldCharType="begin"/>
        </w:r>
        <w:r>
          <w:rPr>
            <w:noProof/>
            <w:webHidden/>
          </w:rPr>
          <w:instrText xml:space="preserve"> PAGEREF _Toc496629217 \h </w:instrText>
        </w:r>
      </w:ins>
      <w:r>
        <w:rPr>
          <w:noProof/>
          <w:webHidden/>
        </w:rPr>
      </w:r>
      <w:r>
        <w:rPr>
          <w:noProof/>
          <w:webHidden/>
        </w:rPr>
        <w:fldChar w:fldCharType="separate"/>
      </w:r>
      <w:ins w:id="202" w:author="Laurence Golding" w:date="2017-10-24T17:23:00Z">
        <w:r>
          <w:rPr>
            <w:noProof/>
            <w:webHidden/>
          </w:rPr>
          <w:t>30</w:t>
        </w:r>
        <w:r>
          <w:rPr>
            <w:noProof/>
            <w:webHidden/>
          </w:rPr>
          <w:fldChar w:fldCharType="end"/>
        </w:r>
        <w:r w:rsidRPr="003978B7">
          <w:rPr>
            <w:rStyle w:val="Hyperlink"/>
            <w:noProof/>
          </w:rPr>
          <w:fldChar w:fldCharType="end"/>
        </w:r>
      </w:ins>
    </w:p>
    <w:p w14:paraId="62CE5822" w14:textId="2A230F22" w:rsidR="00A160D7" w:rsidRDefault="00A160D7">
      <w:pPr>
        <w:pStyle w:val="TOC3"/>
        <w:tabs>
          <w:tab w:val="right" w:leader="dot" w:pos="9350"/>
        </w:tabs>
        <w:rPr>
          <w:ins w:id="203" w:author="Laurence Golding" w:date="2017-10-24T17:23:00Z"/>
          <w:rFonts w:asciiTheme="minorHAnsi" w:eastAsiaTheme="minorEastAsia" w:hAnsiTheme="minorHAnsi" w:cstheme="minorBidi"/>
          <w:noProof/>
          <w:sz w:val="22"/>
          <w:szCs w:val="22"/>
        </w:rPr>
      </w:pPr>
      <w:ins w:id="20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"_Toc496629218"</w:instrText>
        </w:r>
        <w:r w:rsidRPr="003978B7">
          <w:rPr>
            <w:rStyle w:val="Hyperlink"/>
            <w:noProof/>
          </w:rPr>
          <w:instrText xml:space="preserve"> </w:instrText>
        </w:r>
        <w:r w:rsidRPr="003978B7">
          <w:rPr>
            <w:rStyle w:val="Hyperlink"/>
            <w:noProof/>
          </w:rPr>
          <w:fldChar w:fldCharType="separate"/>
        </w:r>
        <w:r w:rsidRPr="003978B7">
          <w:rPr>
            <w:rStyle w:val="Hyperlink"/>
            <w:noProof/>
          </w:rPr>
          <w:t>3.14.9 fileName property</w:t>
        </w:r>
        <w:r>
          <w:rPr>
            <w:noProof/>
            <w:webHidden/>
          </w:rPr>
          <w:tab/>
        </w:r>
        <w:r>
          <w:rPr>
            <w:noProof/>
            <w:webHidden/>
          </w:rPr>
          <w:fldChar w:fldCharType="begin"/>
        </w:r>
        <w:r>
          <w:rPr>
            <w:noProof/>
            <w:webHidden/>
          </w:rPr>
          <w:instrText xml:space="preserve"> PAGEREF _Toc496629218 \h </w:instrText>
        </w:r>
      </w:ins>
      <w:r>
        <w:rPr>
          <w:noProof/>
          <w:webHidden/>
        </w:rPr>
      </w:r>
      <w:r>
        <w:rPr>
          <w:noProof/>
          <w:webHidden/>
        </w:rPr>
        <w:fldChar w:fldCharType="separate"/>
      </w:r>
      <w:ins w:id="205" w:author="Laurence Golding" w:date="2017-10-24T17:23:00Z">
        <w:r>
          <w:rPr>
            <w:noProof/>
            <w:webHidden/>
          </w:rPr>
          <w:t>30</w:t>
        </w:r>
        <w:r>
          <w:rPr>
            <w:noProof/>
            <w:webHidden/>
          </w:rPr>
          <w:fldChar w:fldCharType="end"/>
        </w:r>
        <w:r w:rsidRPr="003978B7">
          <w:rPr>
            <w:rStyle w:val="Hyperlink"/>
            <w:noProof/>
          </w:rPr>
          <w:fldChar w:fldCharType="end"/>
        </w:r>
      </w:ins>
    </w:p>
    <w:p w14:paraId="211800E5" w14:textId="6E6C7D41" w:rsidR="00A160D7" w:rsidRDefault="00A160D7">
      <w:pPr>
        <w:pStyle w:val="TOC3"/>
        <w:tabs>
          <w:tab w:val="right" w:leader="dot" w:pos="9350"/>
        </w:tabs>
        <w:rPr>
          <w:ins w:id="206" w:author="Laurence Golding" w:date="2017-10-24T17:23:00Z"/>
          <w:rFonts w:asciiTheme="minorHAnsi" w:eastAsiaTheme="minorEastAsia" w:hAnsiTheme="minorHAnsi" w:cstheme="minorBidi"/>
          <w:noProof/>
          <w:sz w:val="22"/>
          <w:szCs w:val="22"/>
        </w:rPr>
      </w:pPr>
      <w:ins w:id="20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"_Toc496629219"</w:instrText>
        </w:r>
        <w:r w:rsidRPr="003978B7">
          <w:rPr>
            <w:rStyle w:val="Hyperlink"/>
            <w:noProof/>
          </w:rPr>
          <w:instrText xml:space="preserve"> </w:instrText>
        </w:r>
        <w:r w:rsidRPr="003978B7">
          <w:rPr>
            <w:rStyle w:val="Hyperlink"/>
            <w:noProof/>
          </w:rPr>
          <w:fldChar w:fldCharType="separate"/>
        </w:r>
        <w:r w:rsidRPr="003978B7">
          <w:rPr>
            <w:rStyle w:val="Hyperlink"/>
            <w:noProof/>
          </w:rPr>
          <w:t>3.14.10 workingDirectory property</w:t>
        </w:r>
        <w:r>
          <w:rPr>
            <w:noProof/>
            <w:webHidden/>
          </w:rPr>
          <w:tab/>
        </w:r>
        <w:r>
          <w:rPr>
            <w:noProof/>
            <w:webHidden/>
          </w:rPr>
          <w:fldChar w:fldCharType="begin"/>
        </w:r>
        <w:r>
          <w:rPr>
            <w:noProof/>
            <w:webHidden/>
          </w:rPr>
          <w:instrText xml:space="preserve"> PAGEREF _Toc496629219 \h </w:instrText>
        </w:r>
      </w:ins>
      <w:r>
        <w:rPr>
          <w:noProof/>
          <w:webHidden/>
        </w:rPr>
      </w:r>
      <w:r>
        <w:rPr>
          <w:noProof/>
          <w:webHidden/>
        </w:rPr>
        <w:fldChar w:fldCharType="separate"/>
      </w:r>
      <w:ins w:id="208" w:author="Laurence Golding" w:date="2017-10-24T17:23:00Z">
        <w:r>
          <w:rPr>
            <w:noProof/>
            <w:webHidden/>
          </w:rPr>
          <w:t>31</w:t>
        </w:r>
        <w:r>
          <w:rPr>
            <w:noProof/>
            <w:webHidden/>
          </w:rPr>
          <w:fldChar w:fldCharType="end"/>
        </w:r>
        <w:r w:rsidRPr="003978B7">
          <w:rPr>
            <w:rStyle w:val="Hyperlink"/>
            <w:noProof/>
          </w:rPr>
          <w:fldChar w:fldCharType="end"/>
        </w:r>
      </w:ins>
    </w:p>
    <w:p w14:paraId="30E7244A" w14:textId="23FD79BD" w:rsidR="00A160D7" w:rsidRDefault="00A160D7">
      <w:pPr>
        <w:pStyle w:val="TOC3"/>
        <w:tabs>
          <w:tab w:val="right" w:leader="dot" w:pos="9350"/>
        </w:tabs>
        <w:rPr>
          <w:ins w:id="209" w:author="Laurence Golding" w:date="2017-10-24T17:23:00Z"/>
          <w:rFonts w:asciiTheme="minorHAnsi" w:eastAsiaTheme="minorEastAsia" w:hAnsiTheme="minorHAnsi" w:cstheme="minorBidi"/>
          <w:noProof/>
          <w:sz w:val="22"/>
          <w:szCs w:val="22"/>
        </w:rPr>
      </w:pPr>
      <w:ins w:id="21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"_Toc496629220"</w:instrText>
        </w:r>
        <w:r w:rsidRPr="003978B7">
          <w:rPr>
            <w:rStyle w:val="Hyperlink"/>
            <w:noProof/>
          </w:rPr>
          <w:instrText xml:space="preserve"> </w:instrText>
        </w:r>
        <w:r w:rsidRPr="003978B7">
          <w:rPr>
            <w:rStyle w:val="Hyperlink"/>
            <w:noProof/>
          </w:rPr>
          <w:fldChar w:fldCharType="separate"/>
        </w:r>
        <w:r w:rsidRPr="003978B7">
          <w:rPr>
            <w:rStyle w:val="Hyperlink"/>
            <w:noProof/>
          </w:rPr>
          <w:t>3.14.11 environmentVariables property</w:t>
        </w:r>
        <w:r>
          <w:rPr>
            <w:noProof/>
            <w:webHidden/>
          </w:rPr>
          <w:tab/>
        </w:r>
        <w:r>
          <w:rPr>
            <w:noProof/>
            <w:webHidden/>
          </w:rPr>
          <w:fldChar w:fldCharType="begin"/>
        </w:r>
        <w:r>
          <w:rPr>
            <w:noProof/>
            <w:webHidden/>
          </w:rPr>
          <w:instrText xml:space="preserve"> PAGEREF _Toc496629220 \h </w:instrText>
        </w:r>
      </w:ins>
      <w:r>
        <w:rPr>
          <w:noProof/>
          <w:webHidden/>
        </w:rPr>
      </w:r>
      <w:r>
        <w:rPr>
          <w:noProof/>
          <w:webHidden/>
        </w:rPr>
        <w:fldChar w:fldCharType="separate"/>
      </w:r>
      <w:ins w:id="211" w:author="Laurence Golding" w:date="2017-10-24T17:23:00Z">
        <w:r>
          <w:rPr>
            <w:noProof/>
            <w:webHidden/>
          </w:rPr>
          <w:t>31</w:t>
        </w:r>
        <w:r>
          <w:rPr>
            <w:noProof/>
            <w:webHidden/>
          </w:rPr>
          <w:fldChar w:fldCharType="end"/>
        </w:r>
        <w:r w:rsidRPr="003978B7">
          <w:rPr>
            <w:rStyle w:val="Hyperlink"/>
            <w:noProof/>
          </w:rPr>
          <w:fldChar w:fldCharType="end"/>
        </w:r>
      </w:ins>
    </w:p>
    <w:p w14:paraId="2E67EF38" w14:textId="44546F82" w:rsidR="00A160D7" w:rsidRDefault="00A160D7">
      <w:pPr>
        <w:pStyle w:val="TOC3"/>
        <w:tabs>
          <w:tab w:val="right" w:leader="dot" w:pos="9350"/>
        </w:tabs>
        <w:rPr>
          <w:ins w:id="212" w:author="Laurence Golding" w:date="2017-10-24T17:23:00Z"/>
          <w:rFonts w:asciiTheme="minorHAnsi" w:eastAsiaTheme="minorEastAsia" w:hAnsiTheme="minorHAnsi" w:cstheme="minorBidi"/>
          <w:noProof/>
          <w:sz w:val="22"/>
          <w:szCs w:val="22"/>
        </w:rPr>
      </w:pPr>
      <w:ins w:id="21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"_Toc496629221"</w:instrText>
        </w:r>
        <w:r w:rsidRPr="003978B7">
          <w:rPr>
            <w:rStyle w:val="Hyperlink"/>
            <w:noProof/>
          </w:rPr>
          <w:instrText xml:space="preserve"> </w:instrText>
        </w:r>
        <w:r w:rsidRPr="003978B7">
          <w:rPr>
            <w:rStyle w:val="Hyperlink"/>
            <w:noProof/>
          </w:rPr>
          <w:fldChar w:fldCharType="separate"/>
        </w:r>
        <w:r w:rsidRPr="003978B7">
          <w:rPr>
            <w:rStyle w:val="Hyperlink"/>
            <w:noProof/>
          </w:rPr>
          <w:t>3.14.12 properties property</w:t>
        </w:r>
        <w:r>
          <w:rPr>
            <w:noProof/>
            <w:webHidden/>
          </w:rPr>
          <w:tab/>
        </w:r>
        <w:r>
          <w:rPr>
            <w:noProof/>
            <w:webHidden/>
          </w:rPr>
          <w:fldChar w:fldCharType="begin"/>
        </w:r>
        <w:r>
          <w:rPr>
            <w:noProof/>
            <w:webHidden/>
          </w:rPr>
          <w:instrText xml:space="preserve"> PAGEREF _Toc496629221 \h </w:instrText>
        </w:r>
      </w:ins>
      <w:r>
        <w:rPr>
          <w:noProof/>
          <w:webHidden/>
        </w:rPr>
      </w:r>
      <w:r>
        <w:rPr>
          <w:noProof/>
          <w:webHidden/>
        </w:rPr>
        <w:fldChar w:fldCharType="separate"/>
      </w:r>
      <w:ins w:id="214" w:author="Laurence Golding" w:date="2017-10-24T17:23:00Z">
        <w:r>
          <w:rPr>
            <w:noProof/>
            <w:webHidden/>
          </w:rPr>
          <w:t>31</w:t>
        </w:r>
        <w:r>
          <w:rPr>
            <w:noProof/>
            <w:webHidden/>
          </w:rPr>
          <w:fldChar w:fldCharType="end"/>
        </w:r>
        <w:r w:rsidRPr="003978B7">
          <w:rPr>
            <w:rStyle w:val="Hyperlink"/>
            <w:noProof/>
          </w:rPr>
          <w:fldChar w:fldCharType="end"/>
        </w:r>
      </w:ins>
    </w:p>
    <w:p w14:paraId="645103FE" w14:textId="426B4B93" w:rsidR="00A160D7" w:rsidRDefault="00A160D7">
      <w:pPr>
        <w:pStyle w:val="TOC2"/>
        <w:tabs>
          <w:tab w:val="right" w:leader="dot" w:pos="9350"/>
        </w:tabs>
        <w:rPr>
          <w:ins w:id="215" w:author="Laurence Golding" w:date="2017-10-24T17:23:00Z"/>
          <w:rFonts w:asciiTheme="minorHAnsi" w:eastAsiaTheme="minorEastAsia" w:hAnsiTheme="minorHAnsi" w:cstheme="minorBidi"/>
          <w:noProof/>
          <w:sz w:val="22"/>
          <w:szCs w:val="22"/>
        </w:rPr>
      </w:pPr>
      <w:ins w:id="21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"_Toc496629222"</w:instrText>
        </w:r>
        <w:r w:rsidRPr="003978B7">
          <w:rPr>
            <w:rStyle w:val="Hyperlink"/>
            <w:noProof/>
          </w:rPr>
          <w:instrText xml:space="preserve"> </w:instrText>
        </w:r>
        <w:r w:rsidRPr="003978B7">
          <w:rPr>
            <w:rStyle w:val="Hyperlink"/>
            <w:noProof/>
          </w:rPr>
          <w:fldChar w:fldCharType="separate"/>
        </w:r>
        <w:r w:rsidRPr="003978B7">
          <w:rPr>
            <w:rStyle w:val="Hyperlink"/>
            <w:noProof/>
          </w:rPr>
          <w:t>3.15 file object</w:t>
        </w:r>
        <w:r>
          <w:rPr>
            <w:noProof/>
            <w:webHidden/>
          </w:rPr>
          <w:tab/>
        </w:r>
        <w:r>
          <w:rPr>
            <w:noProof/>
            <w:webHidden/>
          </w:rPr>
          <w:fldChar w:fldCharType="begin"/>
        </w:r>
        <w:r>
          <w:rPr>
            <w:noProof/>
            <w:webHidden/>
          </w:rPr>
          <w:instrText xml:space="preserve"> PAGEREF _Toc496629222 \h </w:instrText>
        </w:r>
      </w:ins>
      <w:r>
        <w:rPr>
          <w:noProof/>
          <w:webHidden/>
        </w:rPr>
      </w:r>
      <w:r>
        <w:rPr>
          <w:noProof/>
          <w:webHidden/>
        </w:rPr>
        <w:fldChar w:fldCharType="separate"/>
      </w:r>
      <w:ins w:id="217" w:author="Laurence Golding" w:date="2017-10-24T17:23:00Z">
        <w:r>
          <w:rPr>
            <w:noProof/>
            <w:webHidden/>
          </w:rPr>
          <w:t>31</w:t>
        </w:r>
        <w:r>
          <w:rPr>
            <w:noProof/>
            <w:webHidden/>
          </w:rPr>
          <w:fldChar w:fldCharType="end"/>
        </w:r>
        <w:r w:rsidRPr="003978B7">
          <w:rPr>
            <w:rStyle w:val="Hyperlink"/>
            <w:noProof/>
          </w:rPr>
          <w:fldChar w:fldCharType="end"/>
        </w:r>
      </w:ins>
    </w:p>
    <w:p w14:paraId="13132083" w14:textId="27868F54" w:rsidR="00A160D7" w:rsidRDefault="00A160D7">
      <w:pPr>
        <w:pStyle w:val="TOC3"/>
        <w:tabs>
          <w:tab w:val="right" w:leader="dot" w:pos="9350"/>
        </w:tabs>
        <w:rPr>
          <w:ins w:id="218" w:author="Laurence Golding" w:date="2017-10-24T17:23:00Z"/>
          <w:rFonts w:asciiTheme="minorHAnsi" w:eastAsiaTheme="minorEastAsia" w:hAnsiTheme="minorHAnsi" w:cstheme="minorBidi"/>
          <w:noProof/>
          <w:sz w:val="22"/>
          <w:szCs w:val="22"/>
        </w:rPr>
      </w:pPr>
      <w:ins w:id="21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"_Toc496629223"</w:instrText>
        </w:r>
        <w:r w:rsidRPr="003978B7">
          <w:rPr>
            <w:rStyle w:val="Hyperlink"/>
            <w:noProof/>
          </w:rPr>
          <w:instrText xml:space="preserve"> </w:instrText>
        </w:r>
        <w:r w:rsidRPr="003978B7">
          <w:rPr>
            <w:rStyle w:val="Hyperlink"/>
            <w:noProof/>
          </w:rPr>
          <w:fldChar w:fldCharType="separate"/>
        </w:r>
        <w:r w:rsidRPr="003978B7">
          <w:rPr>
            <w:rStyle w:val="Hyperlink"/>
            <w:noProof/>
          </w:rPr>
          <w:t>3.15.1 General</w:t>
        </w:r>
        <w:r>
          <w:rPr>
            <w:noProof/>
            <w:webHidden/>
          </w:rPr>
          <w:tab/>
        </w:r>
        <w:r>
          <w:rPr>
            <w:noProof/>
            <w:webHidden/>
          </w:rPr>
          <w:fldChar w:fldCharType="begin"/>
        </w:r>
        <w:r>
          <w:rPr>
            <w:noProof/>
            <w:webHidden/>
          </w:rPr>
          <w:instrText xml:space="preserve"> PAGEREF _Toc496629223 \h </w:instrText>
        </w:r>
      </w:ins>
      <w:r>
        <w:rPr>
          <w:noProof/>
          <w:webHidden/>
        </w:rPr>
      </w:r>
      <w:r>
        <w:rPr>
          <w:noProof/>
          <w:webHidden/>
        </w:rPr>
        <w:fldChar w:fldCharType="separate"/>
      </w:r>
      <w:ins w:id="220" w:author="Laurence Golding" w:date="2017-10-24T17:23:00Z">
        <w:r>
          <w:rPr>
            <w:noProof/>
            <w:webHidden/>
          </w:rPr>
          <w:t>31</w:t>
        </w:r>
        <w:r>
          <w:rPr>
            <w:noProof/>
            <w:webHidden/>
          </w:rPr>
          <w:fldChar w:fldCharType="end"/>
        </w:r>
        <w:r w:rsidRPr="003978B7">
          <w:rPr>
            <w:rStyle w:val="Hyperlink"/>
            <w:noProof/>
          </w:rPr>
          <w:fldChar w:fldCharType="end"/>
        </w:r>
      </w:ins>
    </w:p>
    <w:p w14:paraId="5FD2F105" w14:textId="55900FFB" w:rsidR="00A160D7" w:rsidRDefault="00A160D7">
      <w:pPr>
        <w:pStyle w:val="TOC3"/>
        <w:tabs>
          <w:tab w:val="right" w:leader="dot" w:pos="9350"/>
        </w:tabs>
        <w:rPr>
          <w:ins w:id="221" w:author="Laurence Golding" w:date="2017-10-24T17:23:00Z"/>
          <w:rFonts w:asciiTheme="minorHAnsi" w:eastAsiaTheme="minorEastAsia" w:hAnsiTheme="minorHAnsi" w:cstheme="minorBidi"/>
          <w:noProof/>
          <w:sz w:val="22"/>
          <w:szCs w:val="22"/>
        </w:rPr>
      </w:pPr>
      <w:ins w:id="22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"_Toc496629224"</w:instrText>
        </w:r>
        <w:r w:rsidRPr="003978B7">
          <w:rPr>
            <w:rStyle w:val="Hyperlink"/>
            <w:noProof/>
          </w:rPr>
          <w:instrText xml:space="preserve"> </w:instrText>
        </w:r>
        <w:r w:rsidRPr="003978B7">
          <w:rPr>
            <w:rStyle w:val="Hyperlink"/>
            <w:noProof/>
          </w:rPr>
          <w:fldChar w:fldCharType="separate"/>
        </w:r>
        <w:r w:rsidRPr="003978B7">
          <w:rPr>
            <w:rStyle w:val="Hyperlink"/>
            <w:noProof/>
          </w:rPr>
          <w:t>3.15.2 uri property</w:t>
        </w:r>
        <w:r>
          <w:rPr>
            <w:noProof/>
            <w:webHidden/>
          </w:rPr>
          <w:tab/>
        </w:r>
        <w:r>
          <w:rPr>
            <w:noProof/>
            <w:webHidden/>
          </w:rPr>
          <w:fldChar w:fldCharType="begin"/>
        </w:r>
        <w:r>
          <w:rPr>
            <w:noProof/>
            <w:webHidden/>
          </w:rPr>
          <w:instrText xml:space="preserve"> PAGEREF _Toc496629224 \h </w:instrText>
        </w:r>
      </w:ins>
      <w:r>
        <w:rPr>
          <w:noProof/>
          <w:webHidden/>
        </w:rPr>
      </w:r>
      <w:r>
        <w:rPr>
          <w:noProof/>
          <w:webHidden/>
        </w:rPr>
        <w:fldChar w:fldCharType="separate"/>
      </w:r>
      <w:ins w:id="223" w:author="Laurence Golding" w:date="2017-10-24T17:23:00Z">
        <w:r>
          <w:rPr>
            <w:noProof/>
            <w:webHidden/>
          </w:rPr>
          <w:t>31</w:t>
        </w:r>
        <w:r>
          <w:rPr>
            <w:noProof/>
            <w:webHidden/>
          </w:rPr>
          <w:fldChar w:fldCharType="end"/>
        </w:r>
        <w:r w:rsidRPr="003978B7">
          <w:rPr>
            <w:rStyle w:val="Hyperlink"/>
            <w:noProof/>
          </w:rPr>
          <w:fldChar w:fldCharType="end"/>
        </w:r>
      </w:ins>
    </w:p>
    <w:p w14:paraId="3A7525D5" w14:textId="18593E3E" w:rsidR="00A160D7" w:rsidRDefault="00A160D7">
      <w:pPr>
        <w:pStyle w:val="TOC3"/>
        <w:tabs>
          <w:tab w:val="right" w:leader="dot" w:pos="9350"/>
        </w:tabs>
        <w:rPr>
          <w:ins w:id="224" w:author="Laurence Golding" w:date="2017-10-24T17:23:00Z"/>
          <w:rFonts w:asciiTheme="minorHAnsi" w:eastAsiaTheme="minorEastAsia" w:hAnsiTheme="minorHAnsi" w:cstheme="minorBidi"/>
          <w:noProof/>
          <w:sz w:val="22"/>
          <w:szCs w:val="22"/>
        </w:rPr>
      </w:pPr>
      <w:ins w:id="22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"_Toc496629225"</w:instrText>
        </w:r>
        <w:r w:rsidRPr="003978B7">
          <w:rPr>
            <w:rStyle w:val="Hyperlink"/>
            <w:noProof/>
          </w:rPr>
          <w:instrText xml:space="preserve"> </w:instrText>
        </w:r>
        <w:r w:rsidRPr="003978B7">
          <w:rPr>
            <w:rStyle w:val="Hyperlink"/>
            <w:noProof/>
          </w:rPr>
          <w:fldChar w:fldCharType="separate"/>
        </w:r>
        <w:r w:rsidRPr="003978B7">
          <w:rPr>
            <w:rStyle w:val="Hyperlink"/>
            <w:noProof/>
          </w:rPr>
          <w:t>3.15.3 uriBaseId property</w:t>
        </w:r>
        <w:r>
          <w:rPr>
            <w:noProof/>
            <w:webHidden/>
          </w:rPr>
          <w:tab/>
        </w:r>
        <w:r>
          <w:rPr>
            <w:noProof/>
            <w:webHidden/>
          </w:rPr>
          <w:fldChar w:fldCharType="begin"/>
        </w:r>
        <w:r>
          <w:rPr>
            <w:noProof/>
            <w:webHidden/>
          </w:rPr>
          <w:instrText xml:space="preserve"> PAGEREF _Toc496629225 \h </w:instrText>
        </w:r>
      </w:ins>
      <w:r>
        <w:rPr>
          <w:noProof/>
          <w:webHidden/>
        </w:rPr>
      </w:r>
      <w:r>
        <w:rPr>
          <w:noProof/>
          <w:webHidden/>
        </w:rPr>
        <w:fldChar w:fldCharType="separate"/>
      </w:r>
      <w:ins w:id="226" w:author="Laurence Golding" w:date="2017-10-24T17:23:00Z">
        <w:r>
          <w:rPr>
            <w:noProof/>
            <w:webHidden/>
          </w:rPr>
          <w:t>32</w:t>
        </w:r>
        <w:r>
          <w:rPr>
            <w:noProof/>
            <w:webHidden/>
          </w:rPr>
          <w:fldChar w:fldCharType="end"/>
        </w:r>
        <w:r w:rsidRPr="003978B7">
          <w:rPr>
            <w:rStyle w:val="Hyperlink"/>
            <w:noProof/>
          </w:rPr>
          <w:fldChar w:fldCharType="end"/>
        </w:r>
      </w:ins>
    </w:p>
    <w:p w14:paraId="3B392E20" w14:textId="0E0A1551" w:rsidR="00A160D7" w:rsidRDefault="00A160D7">
      <w:pPr>
        <w:pStyle w:val="TOC3"/>
        <w:tabs>
          <w:tab w:val="right" w:leader="dot" w:pos="9350"/>
        </w:tabs>
        <w:rPr>
          <w:ins w:id="227" w:author="Laurence Golding" w:date="2017-10-24T17:23:00Z"/>
          <w:rFonts w:asciiTheme="minorHAnsi" w:eastAsiaTheme="minorEastAsia" w:hAnsiTheme="minorHAnsi" w:cstheme="minorBidi"/>
          <w:noProof/>
          <w:sz w:val="22"/>
          <w:szCs w:val="22"/>
        </w:rPr>
      </w:pPr>
      <w:ins w:id="22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"_Toc496629226"</w:instrText>
        </w:r>
        <w:r w:rsidRPr="003978B7">
          <w:rPr>
            <w:rStyle w:val="Hyperlink"/>
            <w:noProof/>
          </w:rPr>
          <w:instrText xml:space="preserve"> </w:instrText>
        </w:r>
        <w:r w:rsidRPr="003978B7">
          <w:rPr>
            <w:rStyle w:val="Hyperlink"/>
            <w:noProof/>
          </w:rPr>
          <w:fldChar w:fldCharType="separate"/>
        </w:r>
        <w:r w:rsidRPr="003978B7">
          <w:rPr>
            <w:rStyle w:val="Hyperlink"/>
            <w:noProof/>
          </w:rPr>
          <w:t>3.15.4 parentKey property</w:t>
        </w:r>
        <w:r>
          <w:rPr>
            <w:noProof/>
            <w:webHidden/>
          </w:rPr>
          <w:tab/>
        </w:r>
        <w:r>
          <w:rPr>
            <w:noProof/>
            <w:webHidden/>
          </w:rPr>
          <w:fldChar w:fldCharType="begin"/>
        </w:r>
        <w:r>
          <w:rPr>
            <w:noProof/>
            <w:webHidden/>
          </w:rPr>
          <w:instrText xml:space="preserve"> PAGEREF _Toc496629226 \h </w:instrText>
        </w:r>
      </w:ins>
      <w:r>
        <w:rPr>
          <w:noProof/>
          <w:webHidden/>
        </w:rPr>
      </w:r>
      <w:r>
        <w:rPr>
          <w:noProof/>
          <w:webHidden/>
        </w:rPr>
        <w:fldChar w:fldCharType="separate"/>
      </w:r>
      <w:ins w:id="229" w:author="Laurence Golding" w:date="2017-10-24T17:23:00Z">
        <w:r>
          <w:rPr>
            <w:noProof/>
            <w:webHidden/>
          </w:rPr>
          <w:t>33</w:t>
        </w:r>
        <w:r>
          <w:rPr>
            <w:noProof/>
            <w:webHidden/>
          </w:rPr>
          <w:fldChar w:fldCharType="end"/>
        </w:r>
        <w:r w:rsidRPr="003978B7">
          <w:rPr>
            <w:rStyle w:val="Hyperlink"/>
            <w:noProof/>
          </w:rPr>
          <w:fldChar w:fldCharType="end"/>
        </w:r>
      </w:ins>
    </w:p>
    <w:p w14:paraId="1BAB61FC" w14:textId="34109DEC" w:rsidR="00A160D7" w:rsidRDefault="00A160D7">
      <w:pPr>
        <w:pStyle w:val="TOC3"/>
        <w:tabs>
          <w:tab w:val="right" w:leader="dot" w:pos="9350"/>
        </w:tabs>
        <w:rPr>
          <w:ins w:id="230" w:author="Laurence Golding" w:date="2017-10-24T17:23:00Z"/>
          <w:rFonts w:asciiTheme="minorHAnsi" w:eastAsiaTheme="minorEastAsia" w:hAnsiTheme="minorHAnsi" w:cstheme="minorBidi"/>
          <w:noProof/>
          <w:sz w:val="22"/>
          <w:szCs w:val="22"/>
        </w:rPr>
      </w:pPr>
      <w:ins w:id="23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"_Toc496629227"</w:instrText>
        </w:r>
        <w:r w:rsidRPr="003978B7">
          <w:rPr>
            <w:rStyle w:val="Hyperlink"/>
            <w:noProof/>
          </w:rPr>
          <w:instrText xml:space="preserve"> </w:instrText>
        </w:r>
        <w:r w:rsidRPr="003978B7">
          <w:rPr>
            <w:rStyle w:val="Hyperlink"/>
            <w:noProof/>
          </w:rPr>
          <w:fldChar w:fldCharType="separate"/>
        </w:r>
        <w:r w:rsidRPr="003978B7">
          <w:rPr>
            <w:rStyle w:val="Hyperlink"/>
            <w:noProof/>
          </w:rPr>
          <w:t>3.15.5 offset property</w:t>
        </w:r>
        <w:r>
          <w:rPr>
            <w:noProof/>
            <w:webHidden/>
          </w:rPr>
          <w:tab/>
        </w:r>
        <w:r>
          <w:rPr>
            <w:noProof/>
            <w:webHidden/>
          </w:rPr>
          <w:fldChar w:fldCharType="begin"/>
        </w:r>
        <w:r>
          <w:rPr>
            <w:noProof/>
            <w:webHidden/>
          </w:rPr>
          <w:instrText xml:space="preserve"> PAGEREF _Toc496629227 \h </w:instrText>
        </w:r>
      </w:ins>
      <w:r>
        <w:rPr>
          <w:noProof/>
          <w:webHidden/>
        </w:rPr>
      </w:r>
      <w:r>
        <w:rPr>
          <w:noProof/>
          <w:webHidden/>
        </w:rPr>
        <w:fldChar w:fldCharType="separate"/>
      </w:r>
      <w:ins w:id="232" w:author="Laurence Golding" w:date="2017-10-24T17:23:00Z">
        <w:r>
          <w:rPr>
            <w:noProof/>
            <w:webHidden/>
          </w:rPr>
          <w:t>33</w:t>
        </w:r>
        <w:r>
          <w:rPr>
            <w:noProof/>
            <w:webHidden/>
          </w:rPr>
          <w:fldChar w:fldCharType="end"/>
        </w:r>
        <w:r w:rsidRPr="003978B7">
          <w:rPr>
            <w:rStyle w:val="Hyperlink"/>
            <w:noProof/>
          </w:rPr>
          <w:fldChar w:fldCharType="end"/>
        </w:r>
      </w:ins>
    </w:p>
    <w:p w14:paraId="18DACAA7" w14:textId="491002C9" w:rsidR="00A160D7" w:rsidRDefault="00A160D7">
      <w:pPr>
        <w:pStyle w:val="TOC3"/>
        <w:tabs>
          <w:tab w:val="right" w:leader="dot" w:pos="9350"/>
        </w:tabs>
        <w:rPr>
          <w:ins w:id="233" w:author="Laurence Golding" w:date="2017-10-24T17:23:00Z"/>
          <w:rFonts w:asciiTheme="minorHAnsi" w:eastAsiaTheme="minorEastAsia" w:hAnsiTheme="minorHAnsi" w:cstheme="minorBidi"/>
          <w:noProof/>
          <w:sz w:val="22"/>
          <w:szCs w:val="22"/>
        </w:rPr>
      </w:pPr>
      <w:ins w:id="23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"_Toc496629228"</w:instrText>
        </w:r>
        <w:r w:rsidRPr="003978B7">
          <w:rPr>
            <w:rStyle w:val="Hyperlink"/>
            <w:noProof/>
          </w:rPr>
          <w:instrText xml:space="preserve"> </w:instrText>
        </w:r>
        <w:r w:rsidRPr="003978B7">
          <w:rPr>
            <w:rStyle w:val="Hyperlink"/>
            <w:noProof/>
          </w:rPr>
          <w:fldChar w:fldCharType="separate"/>
        </w:r>
        <w:r w:rsidRPr="003978B7">
          <w:rPr>
            <w:rStyle w:val="Hyperlink"/>
            <w:noProof/>
          </w:rPr>
          <w:t>3.15.6 length property</w:t>
        </w:r>
        <w:r>
          <w:rPr>
            <w:noProof/>
            <w:webHidden/>
          </w:rPr>
          <w:tab/>
        </w:r>
        <w:r>
          <w:rPr>
            <w:noProof/>
            <w:webHidden/>
          </w:rPr>
          <w:fldChar w:fldCharType="begin"/>
        </w:r>
        <w:r>
          <w:rPr>
            <w:noProof/>
            <w:webHidden/>
          </w:rPr>
          <w:instrText xml:space="preserve"> PAGEREF _Toc496629228 \h </w:instrText>
        </w:r>
      </w:ins>
      <w:r>
        <w:rPr>
          <w:noProof/>
          <w:webHidden/>
        </w:rPr>
      </w:r>
      <w:r>
        <w:rPr>
          <w:noProof/>
          <w:webHidden/>
        </w:rPr>
        <w:fldChar w:fldCharType="separate"/>
      </w:r>
      <w:ins w:id="235" w:author="Laurence Golding" w:date="2017-10-24T17:23:00Z">
        <w:r>
          <w:rPr>
            <w:noProof/>
            <w:webHidden/>
          </w:rPr>
          <w:t>33</w:t>
        </w:r>
        <w:r>
          <w:rPr>
            <w:noProof/>
            <w:webHidden/>
          </w:rPr>
          <w:fldChar w:fldCharType="end"/>
        </w:r>
        <w:r w:rsidRPr="003978B7">
          <w:rPr>
            <w:rStyle w:val="Hyperlink"/>
            <w:noProof/>
          </w:rPr>
          <w:fldChar w:fldCharType="end"/>
        </w:r>
      </w:ins>
    </w:p>
    <w:p w14:paraId="1C9D34CC" w14:textId="1C37FD33" w:rsidR="00A160D7" w:rsidRDefault="00A160D7">
      <w:pPr>
        <w:pStyle w:val="TOC3"/>
        <w:tabs>
          <w:tab w:val="right" w:leader="dot" w:pos="9350"/>
        </w:tabs>
        <w:rPr>
          <w:ins w:id="236" w:author="Laurence Golding" w:date="2017-10-24T17:23:00Z"/>
          <w:rFonts w:asciiTheme="minorHAnsi" w:eastAsiaTheme="minorEastAsia" w:hAnsiTheme="minorHAnsi" w:cstheme="minorBidi"/>
          <w:noProof/>
          <w:sz w:val="22"/>
          <w:szCs w:val="22"/>
        </w:rPr>
      </w:pPr>
      <w:ins w:id="23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"_Toc496629229"</w:instrText>
        </w:r>
        <w:r w:rsidRPr="003978B7">
          <w:rPr>
            <w:rStyle w:val="Hyperlink"/>
            <w:noProof/>
          </w:rPr>
          <w:instrText xml:space="preserve"> </w:instrText>
        </w:r>
        <w:r w:rsidRPr="003978B7">
          <w:rPr>
            <w:rStyle w:val="Hyperlink"/>
            <w:noProof/>
          </w:rPr>
          <w:fldChar w:fldCharType="separate"/>
        </w:r>
        <w:r w:rsidRPr="003978B7">
          <w:rPr>
            <w:rStyle w:val="Hyperlink"/>
            <w:noProof/>
          </w:rPr>
          <w:t>3.15.7 mimeType property</w:t>
        </w:r>
        <w:r>
          <w:rPr>
            <w:noProof/>
            <w:webHidden/>
          </w:rPr>
          <w:tab/>
        </w:r>
        <w:r>
          <w:rPr>
            <w:noProof/>
            <w:webHidden/>
          </w:rPr>
          <w:fldChar w:fldCharType="begin"/>
        </w:r>
        <w:r>
          <w:rPr>
            <w:noProof/>
            <w:webHidden/>
          </w:rPr>
          <w:instrText xml:space="preserve"> PAGEREF _Toc496629229 \h </w:instrText>
        </w:r>
      </w:ins>
      <w:r>
        <w:rPr>
          <w:noProof/>
          <w:webHidden/>
        </w:rPr>
      </w:r>
      <w:r>
        <w:rPr>
          <w:noProof/>
          <w:webHidden/>
        </w:rPr>
        <w:fldChar w:fldCharType="separate"/>
      </w:r>
      <w:ins w:id="238" w:author="Laurence Golding" w:date="2017-10-24T17:23:00Z">
        <w:r>
          <w:rPr>
            <w:noProof/>
            <w:webHidden/>
          </w:rPr>
          <w:t>33</w:t>
        </w:r>
        <w:r>
          <w:rPr>
            <w:noProof/>
            <w:webHidden/>
          </w:rPr>
          <w:fldChar w:fldCharType="end"/>
        </w:r>
        <w:r w:rsidRPr="003978B7">
          <w:rPr>
            <w:rStyle w:val="Hyperlink"/>
            <w:noProof/>
          </w:rPr>
          <w:fldChar w:fldCharType="end"/>
        </w:r>
      </w:ins>
    </w:p>
    <w:p w14:paraId="55FF3E90" w14:textId="7A52FC9A" w:rsidR="00A160D7" w:rsidRDefault="00A160D7">
      <w:pPr>
        <w:pStyle w:val="TOC3"/>
        <w:tabs>
          <w:tab w:val="right" w:leader="dot" w:pos="9350"/>
        </w:tabs>
        <w:rPr>
          <w:ins w:id="239" w:author="Laurence Golding" w:date="2017-10-24T17:23:00Z"/>
          <w:rFonts w:asciiTheme="minorHAnsi" w:eastAsiaTheme="minorEastAsia" w:hAnsiTheme="minorHAnsi" w:cstheme="minorBidi"/>
          <w:noProof/>
          <w:sz w:val="22"/>
          <w:szCs w:val="22"/>
        </w:rPr>
      </w:pPr>
      <w:ins w:id="24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"_Toc496629230"</w:instrText>
        </w:r>
        <w:r w:rsidRPr="003978B7">
          <w:rPr>
            <w:rStyle w:val="Hyperlink"/>
            <w:noProof/>
          </w:rPr>
          <w:instrText xml:space="preserve"> </w:instrText>
        </w:r>
        <w:r w:rsidRPr="003978B7">
          <w:rPr>
            <w:rStyle w:val="Hyperlink"/>
            <w:noProof/>
          </w:rPr>
          <w:fldChar w:fldCharType="separate"/>
        </w:r>
        <w:r w:rsidRPr="003978B7">
          <w:rPr>
            <w:rStyle w:val="Hyperlink"/>
            <w:noProof/>
          </w:rPr>
          <w:t>3.15.8 hashes property</w:t>
        </w:r>
        <w:r>
          <w:rPr>
            <w:noProof/>
            <w:webHidden/>
          </w:rPr>
          <w:tab/>
        </w:r>
        <w:r>
          <w:rPr>
            <w:noProof/>
            <w:webHidden/>
          </w:rPr>
          <w:fldChar w:fldCharType="begin"/>
        </w:r>
        <w:r>
          <w:rPr>
            <w:noProof/>
            <w:webHidden/>
          </w:rPr>
          <w:instrText xml:space="preserve"> PAGEREF _Toc496629230 \h </w:instrText>
        </w:r>
      </w:ins>
      <w:r>
        <w:rPr>
          <w:noProof/>
          <w:webHidden/>
        </w:rPr>
      </w:r>
      <w:r>
        <w:rPr>
          <w:noProof/>
          <w:webHidden/>
        </w:rPr>
        <w:fldChar w:fldCharType="separate"/>
      </w:r>
      <w:ins w:id="241" w:author="Laurence Golding" w:date="2017-10-24T17:23:00Z">
        <w:r>
          <w:rPr>
            <w:noProof/>
            <w:webHidden/>
          </w:rPr>
          <w:t>33</w:t>
        </w:r>
        <w:r>
          <w:rPr>
            <w:noProof/>
            <w:webHidden/>
          </w:rPr>
          <w:fldChar w:fldCharType="end"/>
        </w:r>
        <w:r w:rsidRPr="003978B7">
          <w:rPr>
            <w:rStyle w:val="Hyperlink"/>
            <w:noProof/>
          </w:rPr>
          <w:fldChar w:fldCharType="end"/>
        </w:r>
      </w:ins>
    </w:p>
    <w:p w14:paraId="3C100CF4" w14:textId="7A319AE5" w:rsidR="00A160D7" w:rsidRDefault="00A160D7">
      <w:pPr>
        <w:pStyle w:val="TOC3"/>
        <w:tabs>
          <w:tab w:val="right" w:leader="dot" w:pos="9350"/>
        </w:tabs>
        <w:rPr>
          <w:ins w:id="242" w:author="Laurence Golding" w:date="2017-10-24T17:23:00Z"/>
          <w:rFonts w:asciiTheme="minorHAnsi" w:eastAsiaTheme="minorEastAsia" w:hAnsiTheme="minorHAnsi" w:cstheme="minorBidi"/>
          <w:noProof/>
          <w:sz w:val="22"/>
          <w:szCs w:val="22"/>
        </w:rPr>
      </w:pPr>
      <w:ins w:id="24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"_Toc496629231"</w:instrText>
        </w:r>
        <w:r w:rsidRPr="003978B7">
          <w:rPr>
            <w:rStyle w:val="Hyperlink"/>
            <w:noProof/>
          </w:rPr>
          <w:instrText xml:space="preserve"> </w:instrText>
        </w:r>
        <w:r w:rsidRPr="003978B7">
          <w:rPr>
            <w:rStyle w:val="Hyperlink"/>
            <w:noProof/>
          </w:rPr>
          <w:fldChar w:fldCharType="separate"/>
        </w:r>
        <w:r w:rsidRPr="003978B7">
          <w:rPr>
            <w:rStyle w:val="Hyperlink"/>
            <w:noProof/>
          </w:rPr>
          <w:t>3.15.9 contents property</w:t>
        </w:r>
        <w:r>
          <w:rPr>
            <w:noProof/>
            <w:webHidden/>
          </w:rPr>
          <w:tab/>
        </w:r>
        <w:r>
          <w:rPr>
            <w:noProof/>
            <w:webHidden/>
          </w:rPr>
          <w:fldChar w:fldCharType="begin"/>
        </w:r>
        <w:r>
          <w:rPr>
            <w:noProof/>
            <w:webHidden/>
          </w:rPr>
          <w:instrText xml:space="preserve"> PAGEREF _Toc496629231 \h </w:instrText>
        </w:r>
      </w:ins>
      <w:r>
        <w:rPr>
          <w:noProof/>
          <w:webHidden/>
        </w:rPr>
      </w:r>
      <w:r>
        <w:rPr>
          <w:noProof/>
          <w:webHidden/>
        </w:rPr>
        <w:fldChar w:fldCharType="separate"/>
      </w:r>
      <w:ins w:id="244" w:author="Laurence Golding" w:date="2017-10-24T17:23:00Z">
        <w:r>
          <w:rPr>
            <w:noProof/>
            <w:webHidden/>
          </w:rPr>
          <w:t>34</w:t>
        </w:r>
        <w:r>
          <w:rPr>
            <w:noProof/>
            <w:webHidden/>
          </w:rPr>
          <w:fldChar w:fldCharType="end"/>
        </w:r>
        <w:r w:rsidRPr="003978B7">
          <w:rPr>
            <w:rStyle w:val="Hyperlink"/>
            <w:noProof/>
          </w:rPr>
          <w:fldChar w:fldCharType="end"/>
        </w:r>
      </w:ins>
    </w:p>
    <w:p w14:paraId="4ECDC308" w14:textId="53C612D2" w:rsidR="00A160D7" w:rsidRDefault="00A160D7">
      <w:pPr>
        <w:pStyle w:val="TOC3"/>
        <w:tabs>
          <w:tab w:val="right" w:leader="dot" w:pos="9350"/>
        </w:tabs>
        <w:rPr>
          <w:ins w:id="245" w:author="Laurence Golding" w:date="2017-10-24T17:23:00Z"/>
          <w:rFonts w:asciiTheme="minorHAnsi" w:eastAsiaTheme="minorEastAsia" w:hAnsiTheme="minorHAnsi" w:cstheme="minorBidi"/>
          <w:noProof/>
          <w:sz w:val="22"/>
          <w:szCs w:val="22"/>
        </w:rPr>
      </w:pPr>
      <w:ins w:id="24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"_Toc496629232"</w:instrText>
        </w:r>
        <w:r w:rsidRPr="003978B7">
          <w:rPr>
            <w:rStyle w:val="Hyperlink"/>
            <w:noProof/>
          </w:rPr>
          <w:instrText xml:space="preserve"> </w:instrText>
        </w:r>
        <w:r w:rsidRPr="003978B7">
          <w:rPr>
            <w:rStyle w:val="Hyperlink"/>
            <w:noProof/>
          </w:rPr>
          <w:fldChar w:fldCharType="separate"/>
        </w:r>
        <w:r w:rsidRPr="003978B7">
          <w:rPr>
            <w:rStyle w:val="Hyperlink"/>
            <w:noProof/>
          </w:rPr>
          <w:t>3.15.10 properties property</w:t>
        </w:r>
        <w:r>
          <w:rPr>
            <w:noProof/>
            <w:webHidden/>
          </w:rPr>
          <w:tab/>
        </w:r>
        <w:r>
          <w:rPr>
            <w:noProof/>
            <w:webHidden/>
          </w:rPr>
          <w:fldChar w:fldCharType="begin"/>
        </w:r>
        <w:r>
          <w:rPr>
            <w:noProof/>
            <w:webHidden/>
          </w:rPr>
          <w:instrText xml:space="preserve"> PAGEREF _Toc496629232 \h </w:instrText>
        </w:r>
      </w:ins>
      <w:r>
        <w:rPr>
          <w:noProof/>
          <w:webHidden/>
        </w:rPr>
      </w:r>
      <w:r>
        <w:rPr>
          <w:noProof/>
          <w:webHidden/>
        </w:rPr>
        <w:fldChar w:fldCharType="separate"/>
      </w:r>
      <w:ins w:id="247" w:author="Laurence Golding" w:date="2017-10-24T17:23:00Z">
        <w:r>
          <w:rPr>
            <w:noProof/>
            <w:webHidden/>
          </w:rPr>
          <w:t>34</w:t>
        </w:r>
        <w:r>
          <w:rPr>
            <w:noProof/>
            <w:webHidden/>
          </w:rPr>
          <w:fldChar w:fldCharType="end"/>
        </w:r>
        <w:r w:rsidRPr="003978B7">
          <w:rPr>
            <w:rStyle w:val="Hyperlink"/>
            <w:noProof/>
          </w:rPr>
          <w:fldChar w:fldCharType="end"/>
        </w:r>
      </w:ins>
    </w:p>
    <w:p w14:paraId="46BFF44E" w14:textId="5A763A0F" w:rsidR="00A160D7" w:rsidRDefault="00A160D7">
      <w:pPr>
        <w:pStyle w:val="TOC2"/>
        <w:tabs>
          <w:tab w:val="right" w:leader="dot" w:pos="9350"/>
        </w:tabs>
        <w:rPr>
          <w:ins w:id="248" w:author="Laurence Golding" w:date="2017-10-24T17:23:00Z"/>
          <w:rFonts w:asciiTheme="minorHAnsi" w:eastAsiaTheme="minorEastAsia" w:hAnsiTheme="minorHAnsi" w:cstheme="minorBidi"/>
          <w:noProof/>
          <w:sz w:val="22"/>
          <w:szCs w:val="22"/>
        </w:rPr>
      </w:pPr>
      <w:ins w:id="24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"_Toc496629233"</w:instrText>
        </w:r>
        <w:r w:rsidRPr="003978B7">
          <w:rPr>
            <w:rStyle w:val="Hyperlink"/>
            <w:noProof/>
          </w:rPr>
          <w:instrText xml:space="preserve"> </w:instrText>
        </w:r>
        <w:r w:rsidRPr="003978B7">
          <w:rPr>
            <w:rStyle w:val="Hyperlink"/>
            <w:noProof/>
          </w:rPr>
          <w:fldChar w:fldCharType="separate"/>
        </w:r>
        <w:r w:rsidRPr="003978B7">
          <w:rPr>
            <w:rStyle w:val="Hyperlink"/>
            <w:noProof/>
          </w:rPr>
          <w:t>3.16 hash object</w:t>
        </w:r>
        <w:r>
          <w:rPr>
            <w:noProof/>
            <w:webHidden/>
          </w:rPr>
          <w:tab/>
        </w:r>
        <w:r>
          <w:rPr>
            <w:noProof/>
            <w:webHidden/>
          </w:rPr>
          <w:fldChar w:fldCharType="begin"/>
        </w:r>
        <w:r>
          <w:rPr>
            <w:noProof/>
            <w:webHidden/>
          </w:rPr>
          <w:instrText xml:space="preserve"> PAGEREF _Toc496629233 \h </w:instrText>
        </w:r>
      </w:ins>
      <w:r>
        <w:rPr>
          <w:noProof/>
          <w:webHidden/>
        </w:rPr>
      </w:r>
      <w:r>
        <w:rPr>
          <w:noProof/>
          <w:webHidden/>
        </w:rPr>
        <w:fldChar w:fldCharType="separate"/>
      </w:r>
      <w:ins w:id="250" w:author="Laurence Golding" w:date="2017-10-24T17:23:00Z">
        <w:r>
          <w:rPr>
            <w:noProof/>
            <w:webHidden/>
          </w:rPr>
          <w:t>34</w:t>
        </w:r>
        <w:r>
          <w:rPr>
            <w:noProof/>
            <w:webHidden/>
          </w:rPr>
          <w:fldChar w:fldCharType="end"/>
        </w:r>
        <w:r w:rsidRPr="003978B7">
          <w:rPr>
            <w:rStyle w:val="Hyperlink"/>
            <w:noProof/>
          </w:rPr>
          <w:fldChar w:fldCharType="end"/>
        </w:r>
      </w:ins>
    </w:p>
    <w:p w14:paraId="4D0C2B7A" w14:textId="611E8D81" w:rsidR="00A160D7" w:rsidRDefault="00A160D7">
      <w:pPr>
        <w:pStyle w:val="TOC3"/>
        <w:tabs>
          <w:tab w:val="right" w:leader="dot" w:pos="9350"/>
        </w:tabs>
        <w:rPr>
          <w:ins w:id="251" w:author="Laurence Golding" w:date="2017-10-24T17:23:00Z"/>
          <w:rFonts w:asciiTheme="minorHAnsi" w:eastAsiaTheme="minorEastAsia" w:hAnsiTheme="minorHAnsi" w:cstheme="minorBidi"/>
          <w:noProof/>
          <w:sz w:val="22"/>
          <w:szCs w:val="22"/>
        </w:rPr>
      </w:pPr>
      <w:ins w:id="25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"_Toc496629234"</w:instrText>
        </w:r>
        <w:r w:rsidRPr="003978B7">
          <w:rPr>
            <w:rStyle w:val="Hyperlink"/>
            <w:noProof/>
          </w:rPr>
          <w:instrText xml:space="preserve"> </w:instrText>
        </w:r>
        <w:r w:rsidRPr="003978B7">
          <w:rPr>
            <w:rStyle w:val="Hyperlink"/>
            <w:noProof/>
          </w:rPr>
          <w:fldChar w:fldCharType="separate"/>
        </w:r>
        <w:r w:rsidRPr="003978B7">
          <w:rPr>
            <w:rStyle w:val="Hyperlink"/>
            <w:noProof/>
          </w:rPr>
          <w:t>3.16.1 General</w:t>
        </w:r>
        <w:r>
          <w:rPr>
            <w:noProof/>
            <w:webHidden/>
          </w:rPr>
          <w:tab/>
        </w:r>
        <w:r>
          <w:rPr>
            <w:noProof/>
            <w:webHidden/>
          </w:rPr>
          <w:fldChar w:fldCharType="begin"/>
        </w:r>
        <w:r>
          <w:rPr>
            <w:noProof/>
            <w:webHidden/>
          </w:rPr>
          <w:instrText xml:space="preserve"> PAGEREF _Toc496629234 \h </w:instrText>
        </w:r>
      </w:ins>
      <w:r>
        <w:rPr>
          <w:noProof/>
          <w:webHidden/>
        </w:rPr>
      </w:r>
      <w:r>
        <w:rPr>
          <w:noProof/>
          <w:webHidden/>
        </w:rPr>
        <w:fldChar w:fldCharType="separate"/>
      </w:r>
      <w:ins w:id="253" w:author="Laurence Golding" w:date="2017-10-24T17:23:00Z">
        <w:r>
          <w:rPr>
            <w:noProof/>
            <w:webHidden/>
          </w:rPr>
          <w:t>34</w:t>
        </w:r>
        <w:r>
          <w:rPr>
            <w:noProof/>
            <w:webHidden/>
          </w:rPr>
          <w:fldChar w:fldCharType="end"/>
        </w:r>
        <w:r w:rsidRPr="003978B7">
          <w:rPr>
            <w:rStyle w:val="Hyperlink"/>
            <w:noProof/>
          </w:rPr>
          <w:fldChar w:fldCharType="end"/>
        </w:r>
      </w:ins>
    </w:p>
    <w:p w14:paraId="66ECCAAC" w14:textId="3D0C5524" w:rsidR="00A160D7" w:rsidRDefault="00A160D7">
      <w:pPr>
        <w:pStyle w:val="TOC3"/>
        <w:tabs>
          <w:tab w:val="right" w:leader="dot" w:pos="9350"/>
        </w:tabs>
        <w:rPr>
          <w:ins w:id="254" w:author="Laurence Golding" w:date="2017-10-24T17:23:00Z"/>
          <w:rFonts w:asciiTheme="minorHAnsi" w:eastAsiaTheme="minorEastAsia" w:hAnsiTheme="minorHAnsi" w:cstheme="minorBidi"/>
          <w:noProof/>
          <w:sz w:val="22"/>
          <w:szCs w:val="22"/>
        </w:rPr>
      </w:pPr>
      <w:ins w:id="25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"_Toc496629235"</w:instrText>
        </w:r>
        <w:r w:rsidRPr="003978B7">
          <w:rPr>
            <w:rStyle w:val="Hyperlink"/>
            <w:noProof/>
          </w:rPr>
          <w:instrText xml:space="preserve"> </w:instrText>
        </w:r>
        <w:r w:rsidRPr="003978B7">
          <w:rPr>
            <w:rStyle w:val="Hyperlink"/>
            <w:noProof/>
          </w:rPr>
          <w:fldChar w:fldCharType="separate"/>
        </w:r>
        <w:r w:rsidRPr="003978B7">
          <w:rPr>
            <w:rStyle w:val="Hyperlink"/>
            <w:noProof/>
          </w:rPr>
          <w:t>3.16.2 value property</w:t>
        </w:r>
        <w:r>
          <w:rPr>
            <w:noProof/>
            <w:webHidden/>
          </w:rPr>
          <w:tab/>
        </w:r>
        <w:r>
          <w:rPr>
            <w:noProof/>
            <w:webHidden/>
          </w:rPr>
          <w:fldChar w:fldCharType="begin"/>
        </w:r>
        <w:r>
          <w:rPr>
            <w:noProof/>
            <w:webHidden/>
          </w:rPr>
          <w:instrText xml:space="preserve"> PAGEREF _Toc496629235 \h </w:instrText>
        </w:r>
      </w:ins>
      <w:r>
        <w:rPr>
          <w:noProof/>
          <w:webHidden/>
        </w:rPr>
      </w:r>
      <w:r>
        <w:rPr>
          <w:noProof/>
          <w:webHidden/>
        </w:rPr>
        <w:fldChar w:fldCharType="separate"/>
      </w:r>
      <w:ins w:id="256" w:author="Laurence Golding" w:date="2017-10-24T17:23:00Z">
        <w:r>
          <w:rPr>
            <w:noProof/>
            <w:webHidden/>
          </w:rPr>
          <w:t>34</w:t>
        </w:r>
        <w:r>
          <w:rPr>
            <w:noProof/>
            <w:webHidden/>
          </w:rPr>
          <w:fldChar w:fldCharType="end"/>
        </w:r>
        <w:r w:rsidRPr="003978B7">
          <w:rPr>
            <w:rStyle w:val="Hyperlink"/>
            <w:noProof/>
          </w:rPr>
          <w:fldChar w:fldCharType="end"/>
        </w:r>
      </w:ins>
    </w:p>
    <w:p w14:paraId="25282325" w14:textId="0F7C8DD2" w:rsidR="00A160D7" w:rsidRDefault="00A160D7">
      <w:pPr>
        <w:pStyle w:val="TOC3"/>
        <w:tabs>
          <w:tab w:val="right" w:leader="dot" w:pos="9350"/>
        </w:tabs>
        <w:rPr>
          <w:ins w:id="257" w:author="Laurence Golding" w:date="2017-10-24T17:23:00Z"/>
          <w:rFonts w:asciiTheme="minorHAnsi" w:eastAsiaTheme="minorEastAsia" w:hAnsiTheme="minorHAnsi" w:cstheme="minorBidi"/>
          <w:noProof/>
          <w:sz w:val="22"/>
          <w:szCs w:val="22"/>
        </w:rPr>
      </w:pPr>
      <w:ins w:id="25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"_Toc496629236"</w:instrText>
        </w:r>
        <w:r w:rsidRPr="003978B7">
          <w:rPr>
            <w:rStyle w:val="Hyperlink"/>
            <w:noProof/>
          </w:rPr>
          <w:instrText xml:space="preserve"> </w:instrText>
        </w:r>
        <w:r w:rsidRPr="003978B7">
          <w:rPr>
            <w:rStyle w:val="Hyperlink"/>
            <w:noProof/>
          </w:rPr>
          <w:fldChar w:fldCharType="separate"/>
        </w:r>
        <w:r w:rsidRPr="003978B7">
          <w:rPr>
            <w:rStyle w:val="Hyperlink"/>
            <w:noProof/>
          </w:rPr>
          <w:t>3.16.3 algorithm property</w:t>
        </w:r>
        <w:r>
          <w:rPr>
            <w:noProof/>
            <w:webHidden/>
          </w:rPr>
          <w:tab/>
        </w:r>
        <w:r>
          <w:rPr>
            <w:noProof/>
            <w:webHidden/>
          </w:rPr>
          <w:fldChar w:fldCharType="begin"/>
        </w:r>
        <w:r>
          <w:rPr>
            <w:noProof/>
            <w:webHidden/>
          </w:rPr>
          <w:instrText xml:space="preserve"> PAGEREF _Toc496629236 \h </w:instrText>
        </w:r>
      </w:ins>
      <w:r>
        <w:rPr>
          <w:noProof/>
          <w:webHidden/>
        </w:rPr>
      </w:r>
      <w:r>
        <w:rPr>
          <w:noProof/>
          <w:webHidden/>
        </w:rPr>
        <w:fldChar w:fldCharType="separate"/>
      </w:r>
      <w:ins w:id="259" w:author="Laurence Golding" w:date="2017-10-24T17:23:00Z">
        <w:r>
          <w:rPr>
            <w:noProof/>
            <w:webHidden/>
          </w:rPr>
          <w:t>35</w:t>
        </w:r>
        <w:r>
          <w:rPr>
            <w:noProof/>
            <w:webHidden/>
          </w:rPr>
          <w:fldChar w:fldCharType="end"/>
        </w:r>
        <w:r w:rsidRPr="003978B7">
          <w:rPr>
            <w:rStyle w:val="Hyperlink"/>
            <w:noProof/>
          </w:rPr>
          <w:fldChar w:fldCharType="end"/>
        </w:r>
      </w:ins>
    </w:p>
    <w:p w14:paraId="0FD9032F" w14:textId="13503660" w:rsidR="00A160D7" w:rsidRDefault="00A160D7">
      <w:pPr>
        <w:pStyle w:val="TOC2"/>
        <w:tabs>
          <w:tab w:val="right" w:leader="dot" w:pos="9350"/>
        </w:tabs>
        <w:rPr>
          <w:ins w:id="260" w:author="Laurence Golding" w:date="2017-10-24T17:23:00Z"/>
          <w:rFonts w:asciiTheme="minorHAnsi" w:eastAsiaTheme="minorEastAsia" w:hAnsiTheme="minorHAnsi" w:cstheme="minorBidi"/>
          <w:noProof/>
          <w:sz w:val="22"/>
          <w:szCs w:val="22"/>
        </w:rPr>
      </w:pPr>
      <w:ins w:id="26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"_Toc496629237"</w:instrText>
        </w:r>
        <w:r w:rsidRPr="003978B7">
          <w:rPr>
            <w:rStyle w:val="Hyperlink"/>
            <w:noProof/>
          </w:rPr>
          <w:instrText xml:space="preserve"> </w:instrText>
        </w:r>
        <w:r w:rsidRPr="003978B7">
          <w:rPr>
            <w:rStyle w:val="Hyperlink"/>
            <w:noProof/>
          </w:rPr>
          <w:fldChar w:fldCharType="separate"/>
        </w:r>
        <w:r w:rsidRPr="003978B7">
          <w:rPr>
            <w:rStyle w:val="Hyperlink"/>
            <w:noProof/>
          </w:rPr>
          <w:t>3.17 result object</w:t>
        </w:r>
        <w:r>
          <w:rPr>
            <w:noProof/>
            <w:webHidden/>
          </w:rPr>
          <w:tab/>
        </w:r>
        <w:r>
          <w:rPr>
            <w:noProof/>
            <w:webHidden/>
          </w:rPr>
          <w:fldChar w:fldCharType="begin"/>
        </w:r>
        <w:r>
          <w:rPr>
            <w:noProof/>
            <w:webHidden/>
          </w:rPr>
          <w:instrText xml:space="preserve"> PAGEREF _Toc496629237 \h </w:instrText>
        </w:r>
      </w:ins>
      <w:r>
        <w:rPr>
          <w:noProof/>
          <w:webHidden/>
        </w:rPr>
      </w:r>
      <w:r>
        <w:rPr>
          <w:noProof/>
          <w:webHidden/>
        </w:rPr>
        <w:fldChar w:fldCharType="separate"/>
      </w:r>
      <w:ins w:id="262" w:author="Laurence Golding" w:date="2017-10-24T17:23:00Z">
        <w:r>
          <w:rPr>
            <w:noProof/>
            <w:webHidden/>
          </w:rPr>
          <w:t>35</w:t>
        </w:r>
        <w:r>
          <w:rPr>
            <w:noProof/>
            <w:webHidden/>
          </w:rPr>
          <w:fldChar w:fldCharType="end"/>
        </w:r>
        <w:r w:rsidRPr="003978B7">
          <w:rPr>
            <w:rStyle w:val="Hyperlink"/>
            <w:noProof/>
          </w:rPr>
          <w:fldChar w:fldCharType="end"/>
        </w:r>
      </w:ins>
    </w:p>
    <w:p w14:paraId="135BD328" w14:textId="6D38BAEF" w:rsidR="00A160D7" w:rsidRDefault="00A160D7">
      <w:pPr>
        <w:pStyle w:val="TOC3"/>
        <w:tabs>
          <w:tab w:val="right" w:leader="dot" w:pos="9350"/>
        </w:tabs>
        <w:rPr>
          <w:ins w:id="263" w:author="Laurence Golding" w:date="2017-10-24T17:23:00Z"/>
          <w:rFonts w:asciiTheme="minorHAnsi" w:eastAsiaTheme="minorEastAsia" w:hAnsiTheme="minorHAnsi" w:cstheme="minorBidi"/>
          <w:noProof/>
          <w:sz w:val="22"/>
          <w:szCs w:val="22"/>
        </w:rPr>
      </w:pPr>
      <w:ins w:id="26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"_Toc496629238"</w:instrText>
        </w:r>
        <w:r w:rsidRPr="003978B7">
          <w:rPr>
            <w:rStyle w:val="Hyperlink"/>
            <w:noProof/>
          </w:rPr>
          <w:instrText xml:space="preserve"> </w:instrText>
        </w:r>
        <w:r w:rsidRPr="003978B7">
          <w:rPr>
            <w:rStyle w:val="Hyperlink"/>
            <w:noProof/>
          </w:rPr>
          <w:fldChar w:fldCharType="separate"/>
        </w:r>
        <w:r w:rsidRPr="003978B7">
          <w:rPr>
            <w:rStyle w:val="Hyperlink"/>
            <w:noProof/>
          </w:rPr>
          <w:t>3.17.1 General</w:t>
        </w:r>
        <w:r>
          <w:rPr>
            <w:noProof/>
            <w:webHidden/>
          </w:rPr>
          <w:tab/>
        </w:r>
        <w:r>
          <w:rPr>
            <w:noProof/>
            <w:webHidden/>
          </w:rPr>
          <w:fldChar w:fldCharType="begin"/>
        </w:r>
        <w:r>
          <w:rPr>
            <w:noProof/>
            <w:webHidden/>
          </w:rPr>
          <w:instrText xml:space="preserve"> PAGEREF _Toc496629238 \h </w:instrText>
        </w:r>
      </w:ins>
      <w:r>
        <w:rPr>
          <w:noProof/>
          <w:webHidden/>
        </w:rPr>
      </w:r>
      <w:r>
        <w:rPr>
          <w:noProof/>
          <w:webHidden/>
        </w:rPr>
        <w:fldChar w:fldCharType="separate"/>
      </w:r>
      <w:ins w:id="265" w:author="Laurence Golding" w:date="2017-10-24T17:23:00Z">
        <w:r>
          <w:rPr>
            <w:noProof/>
            <w:webHidden/>
          </w:rPr>
          <w:t>35</w:t>
        </w:r>
        <w:r>
          <w:rPr>
            <w:noProof/>
            <w:webHidden/>
          </w:rPr>
          <w:fldChar w:fldCharType="end"/>
        </w:r>
        <w:r w:rsidRPr="003978B7">
          <w:rPr>
            <w:rStyle w:val="Hyperlink"/>
            <w:noProof/>
          </w:rPr>
          <w:fldChar w:fldCharType="end"/>
        </w:r>
      </w:ins>
    </w:p>
    <w:p w14:paraId="44C05808" w14:textId="315674BE" w:rsidR="00A160D7" w:rsidRDefault="00A160D7">
      <w:pPr>
        <w:pStyle w:val="TOC3"/>
        <w:tabs>
          <w:tab w:val="right" w:leader="dot" w:pos="9350"/>
        </w:tabs>
        <w:rPr>
          <w:ins w:id="266" w:author="Laurence Golding" w:date="2017-10-24T17:23:00Z"/>
          <w:rFonts w:asciiTheme="minorHAnsi" w:eastAsiaTheme="minorEastAsia" w:hAnsiTheme="minorHAnsi" w:cstheme="minorBidi"/>
          <w:noProof/>
          <w:sz w:val="22"/>
          <w:szCs w:val="22"/>
        </w:rPr>
      </w:pPr>
      <w:ins w:id="26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"_Toc496629239"</w:instrText>
        </w:r>
        <w:r w:rsidRPr="003978B7">
          <w:rPr>
            <w:rStyle w:val="Hyperlink"/>
            <w:noProof/>
          </w:rPr>
          <w:instrText xml:space="preserve"> </w:instrText>
        </w:r>
        <w:r w:rsidRPr="003978B7">
          <w:rPr>
            <w:rStyle w:val="Hyperlink"/>
            <w:noProof/>
          </w:rPr>
          <w:fldChar w:fldCharType="separate"/>
        </w:r>
        <w:r w:rsidRPr="003978B7">
          <w:rPr>
            <w:rStyle w:val="Hyperlink"/>
            <w:noProof/>
          </w:rPr>
          <w:t>3.17.2 ruleId property</w:t>
        </w:r>
        <w:r>
          <w:rPr>
            <w:noProof/>
            <w:webHidden/>
          </w:rPr>
          <w:tab/>
        </w:r>
        <w:r>
          <w:rPr>
            <w:noProof/>
            <w:webHidden/>
          </w:rPr>
          <w:fldChar w:fldCharType="begin"/>
        </w:r>
        <w:r>
          <w:rPr>
            <w:noProof/>
            <w:webHidden/>
          </w:rPr>
          <w:instrText xml:space="preserve"> PAGEREF _Toc496629239 \h </w:instrText>
        </w:r>
      </w:ins>
      <w:r>
        <w:rPr>
          <w:noProof/>
          <w:webHidden/>
        </w:rPr>
      </w:r>
      <w:r>
        <w:rPr>
          <w:noProof/>
          <w:webHidden/>
        </w:rPr>
        <w:fldChar w:fldCharType="separate"/>
      </w:r>
      <w:ins w:id="268" w:author="Laurence Golding" w:date="2017-10-24T17:23:00Z">
        <w:r>
          <w:rPr>
            <w:noProof/>
            <w:webHidden/>
          </w:rPr>
          <w:t>35</w:t>
        </w:r>
        <w:r>
          <w:rPr>
            <w:noProof/>
            <w:webHidden/>
          </w:rPr>
          <w:fldChar w:fldCharType="end"/>
        </w:r>
        <w:r w:rsidRPr="003978B7">
          <w:rPr>
            <w:rStyle w:val="Hyperlink"/>
            <w:noProof/>
          </w:rPr>
          <w:fldChar w:fldCharType="end"/>
        </w:r>
      </w:ins>
    </w:p>
    <w:p w14:paraId="21FE1515" w14:textId="7A721F7A" w:rsidR="00A160D7" w:rsidRDefault="00A160D7">
      <w:pPr>
        <w:pStyle w:val="TOC3"/>
        <w:tabs>
          <w:tab w:val="right" w:leader="dot" w:pos="9350"/>
        </w:tabs>
        <w:rPr>
          <w:ins w:id="269" w:author="Laurence Golding" w:date="2017-10-24T17:23:00Z"/>
          <w:rFonts w:asciiTheme="minorHAnsi" w:eastAsiaTheme="minorEastAsia" w:hAnsiTheme="minorHAnsi" w:cstheme="minorBidi"/>
          <w:noProof/>
          <w:sz w:val="22"/>
          <w:szCs w:val="22"/>
        </w:rPr>
      </w:pPr>
      <w:ins w:id="270"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"_Toc496629240"</w:instrText>
        </w:r>
        <w:r w:rsidRPr="003978B7">
          <w:rPr>
            <w:rStyle w:val="Hyperlink"/>
            <w:noProof/>
          </w:rPr>
          <w:instrText xml:space="preserve"> </w:instrText>
        </w:r>
        <w:r w:rsidRPr="003978B7">
          <w:rPr>
            <w:rStyle w:val="Hyperlink"/>
            <w:noProof/>
          </w:rPr>
          <w:fldChar w:fldCharType="separate"/>
        </w:r>
        <w:r w:rsidRPr="003978B7">
          <w:rPr>
            <w:rStyle w:val="Hyperlink"/>
            <w:noProof/>
          </w:rPr>
          <w:t>3.17.3 ruleKey property</w:t>
        </w:r>
        <w:r>
          <w:rPr>
            <w:noProof/>
            <w:webHidden/>
          </w:rPr>
          <w:tab/>
        </w:r>
        <w:r>
          <w:rPr>
            <w:noProof/>
            <w:webHidden/>
          </w:rPr>
          <w:fldChar w:fldCharType="begin"/>
        </w:r>
        <w:r>
          <w:rPr>
            <w:noProof/>
            <w:webHidden/>
          </w:rPr>
          <w:instrText xml:space="preserve"> PAGEREF _Toc496629240 \h </w:instrText>
        </w:r>
      </w:ins>
      <w:r>
        <w:rPr>
          <w:noProof/>
          <w:webHidden/>
        </w:rPr>
      </w:r>
      <w:r>
        <w:rPr>
          <w:noProof/>
          <w:webHidden/>
        </w:rPr>
        <w:fldChar w:fldCharType="separate"/>
      </w:r>
      <w:ins w:id="271" w:author="Laurence Golding" w:date="2017-10-24T17:23:00Z">
        <w:r>
          <w:rPr>
            <w:noProof/>
            <w:webHidden/>
          </w:rPr>
          <w:t>36</w:t>
        </w:r>
        <w:r>
          <w:rPr>
            <w:noProof/>
            <w:webHidden/>
          </w:rPr>
          <w:fldChar w:fldCharType="end"/>
        </w:r>
        <w:r w:rsidRPr="003978B7">
          <w:rPr>
            <w:rStyle w:val="Hyperlink"/>
            <w:noProof/>
          </w:rPr>
          <w:fldChar w:fldCharType="end"/>
        </w:r>
      </w:ins>
    </w:p>
    <w:p w14:paraId="2B7B88DE" w14:textId="0BDB3608" w:rsidR="00A160D7" w:rsidRDefault="00A160D7">
      <w:pPr>
        <w:pStyle w:val="TOC3"/>
        <w:tabs>
          <w:tab w:val="right" w:leader="dot" w:pos="9350"/>
        </w:tabs>
        <w:rPr>
          <w:ins w:id="272" w:author="Laurence Golding" w:date="2017-10-24T17:23:00Z"/>
          <w:rFonts w:asciiTheme="minorHAnsi" w:eastAsiaTheme="minorEastAsia" w:hAnsiTheme="minorHAnsi" w:cstheme="minorBidi"/>
          <w:noProof/>
          <w:sz w:val="22"/>
          <w:szCs w:val="22"/>
        </w:rPr>
      </w:pPr>
      <w:ins w:id="27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"_Toc496629241"</w:instrText>
        </w:r>
        <w:r w:rsidRPr="003978B7">
          <w:rPr>
            <w:rStyle w:val="Hyperlink"/>
            <w:noProof/>
          </w:rPr>
          <w:instrText xml:space="preserve"> </w:instrText>
        </w:r>
        <w:r w:rsidRPr="003978B7">
          <w:rPr>
            <w:rStyle w:val="Hyperlink"/>
            <w:noProof/>
          </w:rPr>
          <w:fldChar w:fldCharType="separate"/>
        </w:r>
        <w:r w:rsidRPr="003978B7">
          <w:rPr>
            <w:rStyle w:val="Hyperlink"/>
            <w:noProof/>
          </w:rPr>
          <w:t>3.17.4 level property</w:t>
        </w:r>
        <w:r>
          <w:rPr>
            <w:noProof/>
            <w:webHidden/>
          </w:rPr>
          <w:tab/>
        </w:r>
        <w:r>
          <w:rPr>
            <w:noProof/>
            <w:webHidden/>
          </w:rPr>
          <w:fldChar w:fldCharType="begin"/>
        </w:r>
        <w:r>
          <w:rPr>
            <w:noProof/>
            <w:webHidden/>
          </w:rPr>
          <w:instrText xml:space="preserve"> PAGEREF _Toc496629241 \h </w:instrText>
        </w:r>
      </w:ins>
      <w:r>
        <w:rPr>
          <w:noProof/>
          <w:webHidden/>
        </w:rPr>
      </w:r>
      <w:r>
        <w:rPr>
          <w:noProof/>
          <w:webHidden/>
        </w:rPr>
        <w:fldChar w:fldCharType="separate"/>
      </w:r>
      <w:ins w:id="274" w:author="Laurence Golding" w:date="2017-10-24T17:23:00Z">
        <w:r>
          <w:rPr>
            <w:noProof/>
            <w:webHidden/>
          </w:rPr>
          <w:t>36</w:t>
        </w:r>
        <w:r>
          <w:rPr>
            <w:noProof/>
            <w:webHidden/>
          </w:rPr>
          <w:fldChar w:fldCharType="end"/>
        </w:r>
        <w:r w:rsidRPr="003978B7">
          <w:rPr>
            <w:rStyle w:val="Hyperlink"/>
            <w:noProof/>
          </w:rPr>
          <w:fldChar w:fldCharType="end"/>
        </w:r>
      </w:ins>
    </w:p>
    <w:p w14:paraId="3D3E7601" w14:textId="264E1F66" w:rsidR="00A160D7" w:rsidRDefault="00A160D7">
      <w:pPr>
        <w:pStyle w:val="TOC3"/>
        <w:tabs>
          <w:tab w:val="right" w:leader="dot" w:pos="9350"/>
        </w:tabs>
        <w:rPr>
          <w:ins w:id="275" w:author="Laurence Golding" w:date="2017-10-24T17:23:00Z"/>
          <w:rFonts w:asciiTheme="minorHAnsi" w:eastAsiaTheme="minorEastAsia" w:hAnsiTheme="minorHAnsi" w:cstheme="minorBidi"/>
          <w:noProof/>
          <w:sz w:val="22"/>
          <w:szCs w:val="22"/>
        </w:rPr>
      </w:pPr>
      <w:ins w:id="27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"_Toc496629242"</w:instrText>
        </w:r>
        <w:r w:rsidRPr="003978B7">
          <w:rPr>
            <w:rStyle w:val="Hyperlink"/>
            <w:noProof/>
          </w:rPr>
          <w:instrText xml:space="preserve"> </w:instrText>
        </w:r>
        <w:r w:rsidRPr="003978B7">
          <w:rPr>
            <w:rStyle w:val="Hyperlink"/>
            <w:noProof/>
          </w:rPr>
          <w:fldChar w:fldCharType="separate"/>
        </w:r>
        <w:r w:rsidRPr="003978B7">
          <w:rPr>
            <w:rStyle w:val="Hyperlink"/>
            <w:noProof/>
          </w:rPr>
          <w:t>3.17.5 message property</w:t>
        </w:r>
        <w:r>
          <w:rPr>
            <w:noProof/>
            <w:webHidden/>
          </w:rPr>
          <w:tab/>
        </w:r>
        <w:r>
          <w:rPr>
            <w:noProof/>
            <w:webHidden/>
          </w:rPr>
          <w:fldChar w:fldCharType="begin"/>
        </w:r>
        <w:r>
          <w:rPr>
            <w:noProof/>
            <w:webHidden/>
          </w:rPr>
          <w:instrText xml:space="preserve"> PAGEREF _Toc496629242 \h </w:instrText>
        </w:r>
      </w:ins>
      <w:r>
        <w:rPr>
          <w:noProof/>
          <w:webHidden/>
        </w:rPr>
      </w:r>
      <w:r>
        <w:rPr>
          <w:noProof/>
          <w:webHidden/>
        </w:rPr>
        <w:fldChar w:fldCharType="separate"/>
      </w:r>
      <w:ins w:id="277" w:author="Laurence Golding" w:date="2017-10-24T17:23:00Z">
        <w:r>
          <w:rPr>
            <w:noProof/>
            <w:webHidden/>
          </w:rPr>
          <w:t>38</w:t>
        </w:r>
        <w:r>
          <w:rPr>
            <w:noProof/>
            <w:webHidden/>
          </w:rPr>
          <w:fldChar w:fldCharType="end"/>
        </w:r>
        <w:r w:rsidRPr="003978B7">
          <w:rPr>
            <w:rStyle w:val="Hyperlink"/>
            <w:noProof/>
          </w:rPr>
          <w:fldChar w:fldCharType="end"/>
        </w:r>
      </w:ins>
    </w:p>
    <w:p w14:paraId="2041D789" w14:textId="22271A23" w:rsidR="00A160D7" w:rsidRDefault="00A160D7">
      <w:pPr>
        <w:pStyle w:val="TOC3"/>
        <w:tabs>
          <w:tab w:val="right" w:leader="dot" w:pos="9350"/>
        </w:tabs>
        <w:rPr>
          <w:ins w:id="278" w:author="Laurence Golding" w:date="2017-10-24T17:23:00Z"/>
          <w:rFonts w:asciiTheme="minorHAnsi" w:eastAsiaTheme="minorEastAsia" w:hAnsiTheme="minorHAnsi" w:cstheme="minorBidi"/>
          <w:noProof/>
          <w:sz w:val="22"/>
          <w:szCs w:val="22"/>
        </w:rPr>
      </w:pPr>
      <w:ins w:id="27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"_Toc496629243"</w:instrText>
        </w:r>
        <w:r w:rsidRPr="003978B7">
          <w:rPr>
            <w:rStyle w:val="Hyperlink"/>
            <w:noProof/>
          </w:rPr>
          <w:instrText xml:space="preserve"> </w:instrText>
        </w:r>
        <w:r w:rsidRPr="003978B7">
          <w:rPr>
            <w:rStyle w:val="Hyperlink"/>
            <w:noProof/>
          </w:rPr>
          <w:fldChar w:fldCharType="separate"/>
        </w:r>
        <w:r w:rsidRPr="003978B7">
          <w:rPr>
            <w:rStyle w:val="Hyperlink"/>
            <w:noProof/>
          </w:rPr>
          <w:t>3.17.6 formattedRuleMessage property</w:t>
        </w:r>
        <w:r>
          <w:rPr>
            <w:noProof/>
            <w:webHidden/>
          </w:rPr>
          <w:tab/>
        </w:r>
        <w:r>
          <w:rPr>
            <w:noProof/>
            <w:webHidden/>
          </w:rPr>
          <w:fldChar w:fldCharType="begin"/>
        </w:r>
        <w:r>
          <w:rPr>
            <w:noProof/>
            <w:webHidden/>
          </w:rPr>
          <w:instrText xml:space="preserve"> PAGEREF _Toc496629243 \h </w:instrText>
        </w:r>
      </w:ins>
      <w:r>
        <w:rPr>
          <w:noProof/>
          <w:webHidden/>
        </w:rPr>
      </w:r>
      <w:r>
        <w:rPr>
          <w:noProof/>
          <w:webHidden/>
        </w:rPr>
        <w:fldChar w:fldCharType="separate"/>
      </w:r>
      <w:ins w:id="280" w:author="Laurence Golding" w:date="2017-10-24T17:23:00Z">
        <w:r>
          <w:rPr>
            <w:noProof/>
            <w:webHidden/>
          </w:rPr>
          <w:t>38</w:t>
        </w:r>
        <w:r>
          <w:rPr>
            <w:noProof/>
            <w:webHidden/>
          </w:rPr>
          <w:fldChar w:fldCharType="end"/>
        </w:r>
        <w:r w:rsidRPr="003978B7">
          <w:rPr>
            <w:rStyle w:val="Hyperlink"/>
            <w:noProof/>
          </w:rPr>
          <w:fldChar w:fldCharType="end"/>
        </w:r>
      </w:ins>
    </w:p>
    <w:p w14:paraId="18F66E13" w14:textId="5F2626F4" w:rsidR="00A160D7" w:rsidRDefault="00A160D7">
      <w:pPr>
        <w:pStyle w:val="TOC3"/>
        <w:tabs>
          <w:tab w:val="right" w:leader="dot" w:pos="9350"/>
        </w:tabs>
        <w:rPr>
          <w:ins w:id="281" w:author="Laurence Golding" w:date="2017-10-24T17:23:00Z"/>
          <w:rFonts w:asciiTheme="minorHAnsi" w:eastAsiaTheme="minorEastAsia" w:hAnsiTheme="minorHAnsi" w:cstheme="minorBidi"/>
          <w:noProof/>
          <w:sz w:val="22"/>
          <w:szCs w:val="22"/>
        </w:rPr>
      </w:pPr>
      <w:ins w:id="28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"_Toc496629244"</w:instrText>
        </w:r>
        <w:r w:rsidRPr="003978B7">
          <w:rPr>
            <w:rStyle w:val="Hyperlink"/>
            <w:noProof/>
          </w:rPr>
          <w:instrText xml:space="preserve"> </w:instrText>
        </w:r>
        <w:r w:rsidRPr="003978B7">
          <w:rPr>
            <w:rStyle w:val="Hyperlink"/>
            <w:noProof/>
          </w:rPr>
          <w:fldChar w:fldCharType="separate"/>
        </w:r>
        <w:r w:rsidRPr="003978B7">
          <w:rPr>
            <w:rStyle w:val="Hyperlink"/>
            <w:noProof/>
          </w:rPr>
          <w:t>3.17.7 locations property</w:t>
        </w:r>
        <w:r>
          <w:rPr>
            <w:noProof/>
            <w:webHidden/>
          </w:rPr>
          <w:tab/>
        </w:r>
        <w:r>
          <w:rPr>
            <w:noProof/>
            <w:webHidden/>
          </w:rPr>
          <w:fldChar w:fldCharType="begin"/>
        </w:r>
        <w:r>
          <w:rPr>
            <w:noProof/>
            <w:webHidden/>
          </w:rPr>
          <w:instrText xml:space="preserve"> PAGEREF _Toc496629244 \h </w:instrText>
        </w:r>
      </w:ins>
      <w:r>
        <w:rPr>
          <w:noProof/>
          <w:webHidden/>
        </w:rPr>
      </w:r>
      <w:r>
        <w:rPr>
          <w:noProof/>
          <w:webHidden/>
        </w:rPr>
        <w:fldChar w:fldCharType="separate"/>
      </w:r>
      <w:ins w:id="283" w:author="Laurence Golding" w:date="2017-10-24T17:23:00Z">
        <w:r>
          <w:rPr>
            <w:noProof/>
            <w:webHidden/>
          </w:rPr>
          <w:t>39</w:t>
        </w:r>
        <w:r>
          <w:rPr>
            <w:noProof/>
            <w:webHidden/>
          </w:rPr>
          <w:fldChar w:fldCharType="end"/>
        </w:r>
        <w:r w:rsidRPr="003978B7">
          <w:rPr>
            <w:rStyle w:val="Hyperlink"/>
            <w:noProof/>
          </w:rPr>
          <w:fldChar w:fldCharType="end"/>
        </w:r>
      </w:ins>
    </w:p>
    <w:p w14:paraId="40E9976F" w14:textId="2239929F" w:rsidR="00A160D7" w:rsidRDefault="00A160D7">
      <w:pPr>
        <w:pStyle w:val="TOC3"/>
        <w:tabs>
          <w:tab w:val="right" w:leader="dot" w:pos="9350"/>
        </w:tabs>
        <w:rPr>
          <w:ins w:id="284" w:author="Laurence Golding" w:date="2017-10-24T17:23:00Z"/>
          <w:rFonts w:asciiTheme="minorHAnsi" w:eastAsiaTheme="minorEastAsia" w:hAnsiTheme="minorHAnsi" w:cstheme="minorBidi"/>
          <w:noProof/>
          <w:sz w:val="22"/>
          <w:szCs w:val="22"/>
        </w:rPr>
      </w:pPr>
      <w:ins w:id="28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"_Toc496629245"</w:instrText>
        </w:r>
        <w:r w:rsidRPr="003978B7">
          <w:rPr>
            <w:rStyle w:val="Hyperlink"/>
            <w:noProof/>
          </w:rPr>
          <w:instrText xml:space="preserve"> </w:instrText>
        </w:r>
        <w:r w:rsidRPr="003978B7">
          <w:rPr>
            <w:rStyle w:val="Hyperlink"/>
            <w:noProof/>
          </w:rPr>
          <w:fldChar w:fldCharType="separate"/>
        </w:r>
        <w:r w:rsidRPr="003978B7">
          <w:rPr>
            <w:rStyle w:val="Hyperlink"/>
            <w:noProof/>
          </w:rPr>
          <w:t>3.17.8 snippet property</w:t>
        </w:r>
        <w:r>
          <w:rPr>
            <w:noProof/>
            <w:webHidden/>
          </w:rPr>
          <w:tab/>
        </w:r>
        <w:r>
          <w:rPr>
            <w:noProof/>
            <w:webHidden/>
          </w:rPr>
          <w:fldChar w:fldCharType="begin"/>
        </w:r>
        <w:r>
          <w:rPr>
            <w:noProof/>
            <w:webHidden/>
          </w:rPr>
          <w:instrText xml:space="preserve"> PAGEREF _Toc496629245 \h </w:instrText>
        </w:r>
      </w:ins>
      <w:r>
        <w:rPr>
          <w:noProof/>
          <w:webHidden/>
        </w:rPr>
      </w:r>
      <w:r>
        <w:rPr>
          <w:noProof/>
          <w:webHidden/>
        </w:rPr>
        <w:fldChar w:fldCharType="separate"/>
      </w:r>
      <w:ins w:id="286" w:author="Laurence Golding" w:date="2017-10-24T17:23:00Z">
        <w:r>
          <w:rPr>
            <w:noProof/>
            <w:webHidden/>
          </w:rPr>
          <w:t>39</w:t>
        </w:r>
        <w:r>
          <w:rPr>
            <w:noProof/>
            <w:webHidden/>
          </w:rPr>
          <w:fldChar w:fldCharType="end"/>
        </w:r>
        <w:r w:rsidRPr="003978B7">
          <w:rPr>
            <w:rStyle w:val="Hyperlink"/>
            <w:noProof/>
          </w:rPr>
          <w:fldChar w:fldCharType="end"/>
        </w:r>
      </w:ins>
    </w:p>
    <w:p w14:paraId="5C635091" w14:textId="09A964C5" w:rsidR="00A160D7" w:rsidRDefault="00A160D7">
      <w:pPr>
        <w:pStyle w:val="TOC3"/>
        <w:tabs>
          <w:tab w:val="right" w:leader="dot" w:pos="9350"/>
        </w:tabs>
        <w:rPr>
          <w:ins w:id="287" w:author="Laurence Golding" w:date="2017-10-24T17:23:00Z"/>
          <w:rFonts w:asciiTheme="minorHAnsi" w:eastAsiaTheme="minorEastAsia" w:hAnsiTheme="minorHAnsi" w:cstheme="minorBidi"/>
          <w:noProof/>
          <w:sz w:val="22"/>
          <w:szCs w:val="22"/>
        </w:rPr>
      </w:pPr>
      <w:ins w:id="28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"_Toc496629246"</w:instrText>
        </w:r>
        <w:r w:rsidRPr="003978B7">
          <w:rPr>
            <w:rStyle w:val="Hyperlink"/>
            <w:noProof/>
          </w:rPr>
          <w:instrText xml:space="preserve"> </w:instrText>
        </w:r>
        <w:r w:rsidRPr="003978B7">
          <w:rPr>
            <w:rStyle w:val="Hyperlink"/>
            <w:noProof/>
          </w:rPr>
          <w:fldChar w:fldCharType="separate"/>
        </w:r>
        <w:r w:rsidRPr="003978B7">
          <w:rPr>
            <w:rStyle w:val="Hyperlink"/>
            <w:noProof/>
          </w:rPr>
          <w:t>3.17.9 toolFingerprintContribution property</w:t>
        </w:r>
        <w:r>
          <w:rPr>
            <w:noProof/>
            <w:webHidden/>
          </w:rPr>
          <w:tab/>
        </w:r>
        <w:r>
          <w:rPr>
            <w:noProof/>
            <w:webHidden/>
          </w:rPr>
          <w:fldChar w:fldCharType="begin"/>
        </w:r>
        <w:r>
          <w:rPr>
            <w:noProof/>
            <w:webHidden/>
          </w:rPr>
          <w:instrText xml:space="preserve"> PAGEREF _Toc496629246 \h </w:instrText>
        </w:r>
      </w:ins>
      <w:r>
        <w:rPr>
          <w:noProof/>
          <w:webHidden/>
        </w:rPr>
      </w:r>
      <w:r>
        <w:rPr>
          <w:noProof/>
          <w:webHidden/>
        </w:rPr>
        <w:fldChar w:fldCharType="separate"/>
      </w:r>
      <w:ins w:id="289" w:author="Laurence Golding" w:date="2017-10-24T17:23:00Z">
        <w:r>
          <w:rPr>
            <w:noProof/>
            <w:webHidden/>
          </w:rPr>
          <w:t>39</w:t>
        </w:r>
        <w:r>
          <w:rPr>
            <w:noProof/>
            <w:webHidden/>
          </w:rPr>
          <w:fldChar w:fldCharType="end"/>
        </w:r>
        <w:r w:rsidRPr="003978B7">
          <w:rPr>
            <w:rStyle w:val="Hyperlink"/>
            <w:noProof/>
          </w:rPr>
          <w:fldChar w:fldCharType="end"/>
        </w:r>
      </w:ins>
    </w:p>
    <w:p w14:paraId="6916C34F" w14:textId="768A2EF0" w:rsidR="00A160D7" w:rsidRDefault="00A160D7">
      <w:pPr>
        <w:pStyle w:val="TOC3"/>
        <w:tabs>
          <w:tab w:val="right" w:leader="dot" w:pos="9350"/>
        </w:tabs>
        <w:rPr>
          <w:ins w:id="290" w:author="Laurence Golding" w:date="2017-10-24T17:23:00Z"/>
          <w:rFonts w:asciiTheme="minorHAnsi" w:eastAsiaTheme="minorEastAsia" w:hAnsiTheme="minorHAnsi" w:cstheme="minorBidi"/>
          <w:noProof/>
          <w:sz w:val="22"/>
          <w:szCs w:val="22"/>
        </w:rPr>
      </w:pPr>
      <w:ins w:id="29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"_Toc496629247"</w:instrText>
        </w:r>
        <w:r w:rsidRPr="003978B7">
          <w:rPr>
            <w:rStyle w:val="Hyperlink"/>
            <w:noProof/>
          </w:rPr>
          <w:instrText xml:space="preserve"> </w:instrText>
        </w:r>
        <w:r w:rsidRPr="003978B7">
          <w:rPr>
            <w:rStyle w:val="Hyperlink"/>
            <w:noProof/>
          </w:rPr>
          <w:fldChar w:fldCharType="separate"/>
        </w:r>
        <w:r w:rsidRPr="003978B7">
          <w:rPr>
            <w:rStyle w:val="Hyperlink"/>
            <w:noProof/>
          </w:rPr>
          <w:t>3.17.10 codeFlows property</w:t>
        </w:r>
        <w:r>
          <w:rPr>
            <w:noProof/>
            <w:webHidden/>
          </w:rPr>
          <w:tab/>
        </w:r>
        <w:r>
          <w:rPr>
            <w:noProof/>
            <w:webHidden/>
          </w:rPr>
          <w:fldChar w:fldCharType="begin"/>
        </w:r>
        <w:r>
          <w:rPr>
            <w:noProof/>
            <w:webHidden/>
          </w:rPr>
          <w:instrText xml:space="preserve"> PAGEREF _Toc496629247 \h </w:instrText>
        </w:r>
      </w:ins>
      <w:r>
        <w:rPr>
          <w:noProof/>
          <w:webHidden/>
        </w:rPr>
      </w:r>
      <w:r>
        <w:rPr>
          <w:noProof/>
          <w:webHidden/>
        </w:rPr>
        <w:fldChar w:fldCharType="separate"/>
      </w:r>
      <w:ins w:id="292" w:author="Laurence Golding" w:date="2017-10-24T17:23:00Z">
        <w:r>
          <w:rPr>
            <w:noProof/>
            <w:webHidden/>
          </w:rPr>
          <w:t>39</w:t>
        </w:r>
        <w:r>
          <w:rPr>
            <w:noProof/>
            <w:webHidden/>
          </w:rPr>
          <w:fldChar w:fldCharType="end"/>
        </w:r>
        <w:r w:rsidRPr="003978B7">
          <w:rPr>
            <w:rStyle w:val="Hyperlink"/>
            <w:noProof/>
          </w:rPr>
          <w:fldChar w:fldCharType="end"/>
        </w:r>
      </w:ins>
    </w:p>
    <w:p w14:paraId="294F9879" w14:textId="1AC4063F" w:rsidR="00A160D7" w:rsidRDefault="00A160D7">
      <w:pPr>
        <w:pStyle w:val="TOC3"/>
        <w:tabs>
          <w:tab w:val="right" w:leader="dot" w:pos="9350"/>
        </w:tabs>
        <w:rPr>
          <w:ins w:id="293" w:author="Laurence Golding" w:date="2017-10-24T17:23:00Z"/>
          <w:rFonts w:asciiTheme="minorHAnsi" w:eastAsiaTheme="minorEastAsia" w:hAnsiTheme="minorHAnsi" w:cstheme="minorBidi"/>
          <w:noProof/>
          <w:sz w:val="22"/>
          <w:szCs w:val="22"/>
        </w:rPr>
      </w:pPr>
      <w:ins w:id="29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"_Toc496629248"</w:instrText>
        </w:r>
        <w:r w:rsidRPr="003978B7">
          <w:rPr>
            <w:rStyle w:val="Hyperlink"/>
            <w:noProof/>
          </w:rPr>
          <w:instrText xml:space="preserve"> </w:instrText>
        </w:r>
        <w:r w:rsidRPr="003978B7">
          <w:rPr>
            <w:rStyle w:val="Hyperlink"/>
            <w:noProof/>
          </w:rPr>
          <w:fldChar w:fldCharType="separate"/>
        </w:r>
        <w:r w:rsidRPr="003978B7">
          <w:rPr>
            <w:rStyle w:val="Hyperlink"/>
            <w:noProof/>
          </w:rPr>
          <w:t>3.17.11 stacks property</w:t>
        </w:r>
        <w:r>
          <w:rPr>
            <w:noProof/>
            <w:webHidden/>
          </w:rPr>
          <w:tab/>
        </w:r>
        <w:r>
          <w:rPr>
            <w:noProof/>
            <w:webHidden/>
          </w:rPr>
          <w:fldChar w:fldCharType="begin"/>
        </w:r>
        <w:r>
          <w:rPr>
            <w:noProof/>
            <w:webHidden/>
          </w:rPr>
          <w:instrText xml:space="preserve"> PAGEREF _Toc496629248 \h </w:instrText>
        </w:r>
      </w:ins>
      <w:r>
        <w:rPr>
          <w:noProof/>
          <w:webHidden/>
        </w:rPr>
      </w:r>
      <w:r>
        <w:rPr>
          <w:noProof/>
          <w:webHidden/>
        </w:rPr>
        <w:fldChar w:fldCharType="separate"/>
      </w:r>
      <w:ins w:id="295" w:author="Laurence Golding" w:date="2017-10-24T17:23:00Z">
        <w:r>
          <w:rPr>
            <w:noProof/>
            <w:webHidden/>
          </w:rPr>
          <w:t>40</w:t>
        </w:r>
        <w:r>
          <w:rPr>
            <w:noProof/>
            <w:webHidden/>
          </w:rPr>
          <w:fldChar w:fldCharType="end"/>
        </w:r>
        <w:r w:rsidRPr="003978B7">
          <w:rPr>
            <w:rStyle w:val="Hyperlink"/>
            <w:noProof/>
          </w:rPr>
          <w:fldChar w:fldCharType="end"/>
        </w:r>
      </w:ins>
    </w:p>
    <w:p w14:paraId="6D992D93" w14:textId="603E92F0" w:rsidR="00A160D7" w:rsidRDefault="00A160D7">
      <w:pPr>
        <w:pStyle w:val="TOC3"/>
        <w:tabs>
          <w:tab w:val="right" w:leader="dot" w:pos="9350"/>
        </w:tabs>
        <w:rPr>
          <w:ins w:id="296" w:author="Laurence Golding" w:date="2017-10-24T17:23:00Z"/>
          <w:rFonts w:asciiTheme="minorHAnsi" w:eastAsiaTheme="minorEastAsia" w:hAnsiTheme="minorHAnsi" w:cstheme="minorBidi"/>
          <w:noProof/>
          <w:sz w:val="22"/>
          <w:szCs w:val="22"/>
        </w:rPr>
      </w:pPr>
      <w:ins w:id="29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"_Toc496629249"</w:instrText>
        </w:r>
        <w:r w:rsidRPr="003978B7">
          <w:rPr>
            <w:rStyle w:val="Hyperlink"/>
            <w:noProof/>
          </w:rPr>
          <w:instrText xml:space="preserve"> </w:instrText>
        </w:r>
        <w:r w:rsidRPr="003978B7">
          <w:rPr>
            <w:rStyle w:val="Hyperlink"/>
            <w:noProof/>
          </w:rPr>
          <w:fldChar w:fldCharType="separate"/>
        </w:r>
        <w:r w:rsidRPr="003978B7">
          <w:rPr>
            <w:rStyle w:val="Hyperlink"/>
            <w:noProof/>
          </w:rPr>
          <w:t>3.17.12 relatedLocations property</w:t>
        </w:r>
        <w:r>
          <w:rPr>
            <w:noProof/>
            <w:webHidden/>
          </w:rPr>
          <w:tab/>
        </w:r>
        <w:r>
          <w:rPr>
            <w:noProof/>
            <w:webHidden/>
          </w:rPr>
          <w:fldChar w:fldCharType="begin"/>
        </w:r>
        <w:r>
          <w:rPr>
            <w:noProof/>
            <w:webHidden/>
          </w:rPr>
          <w:instrText xml:space="preserve"> PAGEREF _Toc496629249 \h </w:instrText>
        </w:r>
      </w:ins>
      <w:r>
        <w:rPr>
          <w:noProof/>
          <w:webHidden/>
        </w:rPr>
      </w:r>
      <w:r>
        <w:rPr>
          <w:noProof/>
          <w:webHidden/>
        </w:rPr>
        <w:fldChar w:fldCharType="separate"/>
      </w:r>
      <w:ins w:id="298" w:author="Laurence Golding" w:date="2017-10-24T17:23:00Z">
        <w:r>
          <w:rPr>
            <w:noProof/>
            <w:webHidden/>
          </w:rPr>
          <w:t>40</w:t>
        </w:r>
        <w:r>
          <w:rPr>
            <w:noProof/>
            <w:webHidden/>
          </w:rPr>
          <w:fldChar w:fldCharType="end"/>
        </w:r>
        <w:r w:rsidRPr="003978B7">
          <w:rPr>
            <w:rStyle w:val="Hyperlink"/>
            <w:noProof/>
          </w:rPr>
          <w:fldChar w:fldCharType="end"/>
        </w:r>
      </w:ins>
    </w:p>
    <w:p w14:paraId="28765584" w14:textId="74816BD0" w:rsidR="00A160D7" w:rsidRDefault="00A160D7">
      <w:pPr>
        <w:pStyle w:val="TOC3"/>
        <w:tabs>
          <w:tab w:val="right" w:leader="dot" w:pos="9350"/>
        </w:tabs>
        <w:rPr>
          <w:ins w:id="299" w:author="Laurence Golding" w:date="2017-10-24T17:23:00Z"/>
          <w:rFonts w:asciiTheme="minorHAnsi" w:eastAsiaTheme="minorEastAsia" w:hAnsiTheme="minorHAnsi" w:cstheme="minorBidi"/>
          <w:noProof/>
          <w:sz w:val="22"/>
          <w:szCs w:val="22"/>
        </w:rPr>
      </w:pPr>
      <w:ins w:id="30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"_Toc496629250"</w:instrText>
        </w:r>
        <w:r w:rsidRPr="003978B7">
          <w:rPr>
            <w:rStyle w:val="Hyperlink"/>
            <w:noProof/>
          </w:rPr>
          <w:instrText xml:space="preserve"> </w:instrText>
        </w:r>
        <w:r w:rsidRPr="003978B7">
          <w:rPr>
            <w:rStyle w:val="Hyperlink"/>
            <w:noProof/>
          </w:rPr>
          <w:fldChar w:fldCharType="separate"/>
        </w:r>
        <w:r w:rsidRPr="003978B7">
          <w:rPr>
            <w:rStyle w:val="Hyperlink"/>
            <w:noProof/>
          </w:rPr>
          <w:t>3.17.13 suppressionStates property</w:t>
        </w:r>
        <w:r>
          <w:rPr>
            <w:noProof/>
            <w:webHidden/>
          </w:rPr>
          <w:tab/>
        </w:r>
        <w:r>
          <w:rPr>
            <w:noProof/>
            <w:webHidden/>
          </w:rPr>
          <w:fldChar w:fldCharType="begin"/>
        </w:r>
        <w:r>
          <w:rPr>
            <w:noProof/>
            <w:webHidden/>
          </w:rPr>
          <w:instrText xml:space="preserve"> PAGEREF _Toc496629250 \h </w:instrText>
        </w:r>
      </w:ins>
      <w:r>
        <w:rPr>
          <w:noProof/>
          <w:webHidden/>
        </w:rPr>
      </w:r>
      <w:r>
        <w:rPr>
          <w:noProof/>
          <w:webHidden/>
        </w:rPr>
        <w:fldChar w:fldCharType="separate"/>
      </w:r>
      <w:ins w:id="301" w:author="Laurence Golding" w:date="2017-10-24T17:23:00Z">
        <w:r>
          <w:rPr>
            <w:noProof/>
            <w:webHidden/>
          </w:rPr>
          <w:t>41</w:t>
        </w:r>
        <w:r>
          <w:rPr>
            <w:noProof/>
            <w:webHidden/>
          </w:rPr>
          <w:fldChar w:fldCharType="end"/>
        </w:r>
        <w:r w:rsidRPr="003978B7">
          <w:rPr>
            <w:rStyle w:val="Hyperlink"/>
            <w:noProof/>
          </w:rPr>
          <w:fldChar w:fldCharType="end"/>
        </w:r>
      </w:ins>
    </w:p>
    <w:p w14:paraId="5EBB7F32" w14:textId="5CCCEF6B" w:rsidR="00A160D7" w:rsidRDefault="00A160D7">
      <w:pPr>
        <w:pStyle w:val="TOC4"/>
        <w:tabs>
          <w:tab w:val="right" w:leader="dot" w:pos="9350"/>
        </w:tabs>
        <w:rPr>
          <w:ins w:id="302" w:author="Laurence Golding" w:date="2017-10-24T17:23:00Z"/>
          <w:rFonts w:asciiTheme="minorHAnsi" w:eastAsiaTheme="minorEastAsia" w:hAnsiTheme="minorHAnsi" w:cstheme="minorBidi"/>
          <w:noProof/>
          <w:sz w:val="22"/>
          <w:szCs w:val="22"/>
        </w:rPr>
      </w:pPr>
      <w:ins w:id="30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"_Toc496629251"</w:instrText>
        </w:r>
        <w:r w:rsidRPr="003978B7">
          <w:rPr>
            <w:rStyle w:val="Hyperlink"/>
            <w:noProof/>
          </w:rPr>
          <w:instrText xml:space="preserve"> </w:instrText>
        </w:r>
        <w:r w:rsidRPr="003978B7">
          <w:rPr>
            <w:rStyle w:val="Hyperlink"/>
            <w:noProof/>
          </w:rPr>
          <w:fldChar w:fldCharType="separate"/>
        </w:r>
        <w:r w:rsidRPr="003978B7">
          <w:rPr>
            <w:rStyle w:val="Hyperlink"/>
            <w:noProof/>
          </w:rPr>
          <w:t>3.17.13.1 General</w:t>
        </w:r>
        <w:r>
          <w:rPr>
            <w:noProof/>
            <w:webHidden/>
          </w:rPr>
          <w:tab/>
        </w:r>
        <w:r>
          <w:rPr>
            <w:noProof/>
            <w:webHidden/>
          </w:rPr>
          <w:fldChar w:fldCharType="begin"/>
        </w:r>
        <w:r>
          <w:rPr>
            <w:noProof/>
            <w:webHidden/>
          </w:rPr>
          <w:instrText xml:space="preserve"> PAGEREF _Toc496629251 \h </w:instrText>
        </w:r>
      </w:ins>
      <w:r>
        <w:rPr>
          <w:noProof/>
          <w:webHidden/>
        </w:rPr>
      </w:r>
      <w:r>
        <w:rPr>
          <w:noProof/>
          <w:webHidden/>
        </w:rPr>
        <w:fldChar w:fldCharType="separate"/>
      </w:r>
      <w:ins w:id="304" w:author="Laurence Golding" w:date="2017-10-24T17:23:00Z">
        <w:r>
          <w:rPr>
            <w:noProof/>
            <w:webHidden/>
          </w:rPr>
          <w:t>41</w:t>
        </w:r>
        <w:r>
          <w:rPr>
            <w:noProof/>
            <w:webHidden/>
          </w:rPr>
          <w:fldChar w:fldCharType="end"/>
        </w:r>
        <w:r w:rsidRPr="003978B7">
          <w:rPr>
            <w:rStyle w:val="Hyperlink"/>
            <w:noProof/>
          </w:rPr>
          <w:fldChar w:fldCharType="end"/>
        </w:r>
      </w:ins>
    </w:p>
    <w:p w14:paraId="5A0B7DA0" w14:textId="650B5035" w:rsidR="00A160D7" w:rsidRDefault="00A160D7">
      <w:pPr>
        <w:pStyle w:val="TOC4"/>
        <w:tabs>
          <w:tab w:val="right" w:leader="dot" w:pos="9350"/>
        </w:tabs>
        <w:rPr>
          <w:ins w:id="305" w:author="Laurence Golding" w:date="2017-10-24T17:23:00Z"/>
          <w:rFonts w:asciiTheme="minorHAnsi" w:eastAsiaTheme="minorEastAsia" w:hAnsiTheme="minorHAnsi" w:cstheme="minorBidi"/>
          <w:noProof/>
          <w:sz w:val="22"/>
          <w:szCs w:val="22"/>
        </w:rPr>
      </w:pPr>
      <w:ins w:id="30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"_Toc496629252"</w:instrText>
        </w:r>
        <w:r w:rsidRPr="003978B7">
          <w:rPr>
            <w:rStyle w:val="Hyperlink"/>
            <w:noProof/>
          </w:rPr>
          <w:instrText xml:space="preserve"> </w:instrText>
        </w:r>
        <w:r w:rsidRPr="003978B7">
          <w:rPr>
            <w:rStyle w:val="Hyperlink"/>
            <w:noProof/>
          </w:rPr>
          <w:fldChar w:fldCharType="separate"/>
        </w:r>
        <w:r w:rsidRPr="003978B7">
          <w:rPr>
            <w:rStyle w:val="Hyperlink"/>
            <w:noProof/>
          </w:rPr>
          <w:t>3.17.13.2 suppressedInSource value</w:t>
        </w:r>
        <w:r>
          <w:rPr>
            <w:noProof/>
            <w:webHidden/>
          </w:rPr>
          <w:tab/>
        </w:r>
        <w:r>
          <w:rPr>
            <w:noProof/>
            <w:webHidden/>
          </w:rPr>
          <w:fldChar w:fldCharType="begin"/>
        </w:r>
        <w:r>
          <w:rPr>
            <w:noProof/>
            <w:webHidden/>
          </w:rPr>
          <w:instrText xml:space="preserve"> PAGEREF _Toc496629252 \h </w:instrText>
        </w:r>
      </w:ins>
      <w:r>
        <w:rPr>
          <w:noProof/>
          <w:webHidden/>
        </w:rPr>
      </w:r>
      <w:r>
        <w:rPr>
          <w:noProof/>
          <w:webHidden/>
        </w:rPr>
        <w:fldChar w:fldCharType="separate"/>
      </w:r>
      <w:ins w:id="307" w:author="Laurence Golding" w:date="2017-10-24T17:23:00Z">
        <w:r>
          <w:rPr>
            <w:noProof/>
            <w:webHidden/>
          </w:rPr>
          <w:t>41</w:t>
        </w:r>
        <w:r>
          <w:rPr>
            <w:noProof/>
            <w:webHidden/>
          </w:rPr>
          <w:fldChar w:fldCharType="end"/>
        </w:r>
        <w:r w:rsidRPr="003978B7">
          <w:rPr>
            <w:rStyle w:val="Hyperlink"/>
            <w:noProof/>
          </w:rPr>
          <w:fldChar w:fldCharType="end"/>
        </w:r>
      </w:ins>
    </w:p>
    <w:p w14:paraId="05DF4283" w14:textId="5BB889FA" w:rsidR="00A160D7" w:rsidRDefault="00A160D7">
      <w:pPr>
        <w:pStyle w:val="TOC4"/>
        <w:tabs>
          <w:tab w:val="right" w:leader="dot" w:pos="9350"/>
        </w:tabs>
        <w:rPr>
          <w:ins w:id="308" w:author="Laurence Golding" w:date="2017-10-24T17:23:00Z"/>
          <w:rFonts w:asciiTheme="minorHAnsi" w:eastAsiaTheme="minorEastAsia" w:hAnsiTheme="minorHAnsi" w:cstheme="minorBidi"/>
          <w:noProof/>
          <w:sz w:val="22"/>
          <w:szCs w:val="22"/>
        </w:rPr>
      </w:pPr>
      <w:ins w:id="30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"_Toc496629253"</w:instrText>
        </w:r>
        <w:r w:rsidRPr="003978B7">
          <w:rPr>
            <w:rStyle w:val="Hyperlink"/>
            <w:noProof/>
          </w:rPr>
          <w:instrText xml:space="preserve"> </w:instrText>
        </w:r>
        <w:r w:rsidRPr="003978B7">
          <w:rPr>
            <w:rStyle w:val="Hyperlink"/>
            <w:noProof/>
          </w:rPr>
          <w:fldChar w:fldCharType="separate"/>
        </w:r>
        <w:r w:rsidRPr="003978B7">
          <w:rPr>
            <w:rStyle w:val="Hyperlink"/>
            <w:noProof/>
          </w:rPr>
          <w:t>3.17.13.3 suppressedExternally value</w:t>
        </w:r>
        <w:r>
          <w:rPr>
            <w:noProof/>
            <w:webHidden/>
          </w:rPr>
          <w:tab/>
        </w:r>
        <w:r>
          <w:rPr>
            <w:noProof/>
            <w:webHidden/>
          </w:rPr>
          <w:fldChar w:fldCharType="begin"/>
        </w:r>
        <w:r>
          <w:rPr>
            <w:noProof/>
            <w:webHidden/>
          </w:rPr>
          <w:instrText xml:space="preserve"> PAGEREF _Toc496629253 \h </w:instrText>
        </w:r>
      </w:ins>
      <w:r>
        <w:rPr>
          <w:noProof/>
          <w:webHidden/>
        </w:rPr>
      </w:r>
      <w:r>
        <w:rPr>
          <w:noProof/>
          <w:webHidden/>
        </w:rPr>
        <w:fldChar w:fldCharType="separate"/>
      </w:r>
      <w:ins w:id="310" w:author="Laurence Golding" w:date="2017-10-24T17:23:00Z">
        <w:r>
          <w:rPr>
            <w:noProof/>
            <w:webHidden/>
          </w:rPr>
          <w:t>41</w:t>
        </w:r>
        <w:r>
          <w:rPr>
            <w:noProof/>
            <w:webHidden/>
          </w:rPr>
          <w:fldChar w:fldCharType="end"/>
        </w:r>
        <w:r w:rsidRPr="003978B7">
          <w:rPr>
            <w:rStyle w:val="Hyperlink"/>
            <w:noProof/>
          </w:rPr>
          <w:fldChar w:fldCharType="end"/>
        </w:r>
      </w:ins>
    </w:p>
    <w:p w14:paraId="610757D5" w14:textId="1EA972DB" w:rsidR="00A160D7" w:rsidRDefault="00A160D7">
      <w:pPr>
        <w:pStyle w:val="TOC3"/>
        <w:tabs>
          <w:tab w:val="right" w:leader="dot" w:pos="9350"/>
        </w:tabs>
        <w:rPr>
          <w:ins w:id="311" w:author="Laurence Golding" w:date="2017-10-24T17:23:00Z"/>
          <w:rFonts w:asciiTheme="minorHAnsi" w:eastAsiaTheme="minorEastAsia" w:hAnsiTheme="minorHAnsi" w:cstheme="minorBidi"/>
          <w:noProof/>
          <w:sz w:val="22"/>
          <w:szCs w:val="22"/>
        </w:rPr>
      </w:pPr>
      <w:ins w:id="31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"_Toc496629254"</w:instrText>
        </w:r>
        <w:r w:rsidRPr="003978B7">
          <w:rPr>
            <w:rStyle w:val="Hyperlink"/>
            <w:noProof/>
          </w:rPr>
          <w:instrText xml:space="preserve"> </w:instrText>
        </w:r>
        <w:r w:rsidRPr="003978B7">
          <w:rPr>
            <w:rStyle w:val="Hyperlink"/>
            <w:noProof/>
          </w:rPr>
          <w:fldChar w:fldCharType="separate"/>
        </w:r>
        <w:r w:rsidRPr="003978B7">
          <w:rPr>
            <w:rStyle w:val="Hyperlink"/>
            <w:noProof/>
          </w:rPr>
          <w:t>3.17.14 baselineState property</w:t>
        </w:r>
        <w:r>
          <w:rPr>
            <w:noProof/>
            <w:webHidden/>
          </w:rPr>
          <w:tab/>
        </w:r>
        <w:r>
          <w:rPr>
            <w:noProof/>
            <w:webHidden/>
          </w:rPr>
          <w:fldChar w:fldCharType="begin"/>
        </w:r>
        <w:r>
          <w:rPr>
            <w:noProof/>
            <w:webHidden/>
          </w:rPr>
          <w:instrText xml:space="preserve"> PAGEREF _Toc496629254 \h </w:instrText>
        </w:r>
      </w:ins>
      <w:r>
        <w:rPr>
          <w:noProof/>
          <w:webHidden/>
        </w:rPr>
      </w:r>
      <w:r>
        <w:rPr>
          <w:noProof/>
          <w:webHidden/>
        </w:rPr>
        <w:fldChar w:fldCharType="separate"/>
      </w:r>
      <w:ins w:id="313" w:author="Laurence Golding" w:date="2017-10-24T17:23:00Z">
        <w:r>
          <w:rPr>
            <w:noProof/>
            <w:webHidden/>
          </w:rPr>
          <w:t>41</w:t>
        </w:r>
        <w:r>
          <w:rPr>
            <w:noProof/>
            <w:webHidden/>
          </w:rPr>
          <w:fldChar w:fldCharType="end"/>
        </w:r>
        <w:r w:rsidRPr="003978B7">
          <w:rPr>
            <w:rStyle w:val="Hyperlink"/>
            <w:noProof/>
          </w:rPr>
          <w:fldChar w:fldCharType="end"/>
        </w:r>
      </w:ins>
    </w:p>
    <w:p w14:paraId="71C161B7" w14:textId="21D3E378" w:rsidR="00A160D7" w:rsidRDefault="00A160D7">
      <w:pPr>
        <w:pStyle w:val="TOC3"/>
        <w:tabs>
          <w:tab w:val="right" w:leader="dot" w:pos="9350"/>
        </w:tabs>
        <w:rPr>
          <w:ins w:id="314" w:author="Laurence Golding" w:date="2017-10-24T17:23:00Z"/>
          <w:rFonts w:asciiTheme="minorHAnsi" w:eastAsiaTheme="minorEastAsia" w:hAnsiTheme="minorHAnsi" w:cstheme="minorBidi"/>
          <w:noProof/>
          <w:sz w:val="22"/>
          <w:szCs w:val="22"/>
        </w:rPr>
      </w:pPr>
      <w:ins w:id="31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"_Toc496629255"</w:instrText>
        </w:r>
        <w:r w:rsidRPr="003978B7">
          <w:rPr>
            <w:rStyle w:val="Hyperlink"/>
            <w:noProof/>
          </w:rPr>
          <w:instrText xml:space="preserve"> </w:instrText>
        </w:r>
        <w:r w:rsidRPr="003978B7">
          <w:rPr>
            <w:rStyle w:val="Hyperlink"/>
            <w:noProof/>
          </w:rPr>
          <w:fldChar w:fldCharType="separate"/>
        </w:r>
        <w:r w:rsidRPr="003978B7">
          <w:rPr>
            <w:rStyle w:val="Hyperlink"/>
            <w:noProof/>
          </w:rPr>
          <w:t>3.17.15 fixes property</w:t>
        </w:r>
        <w:r>
          <w:rPr>
            <w:noProof/>
            <w:webHidden/>
          </w:rPr>
          <w:tab/>
        </w:r>
        <w:r>
          <w:rPr>
            <w:noProof/>
            <w:webHidden/>
          </w:rPr>
          <w:fldChar w:fldCharType="begin"/>
        </w:r>
        <w:r>
          <w:rPr>
            <w:noProof/>
            <w:webHidden/>
          </w:rPr>
          <w:instrText xml:space="preserve"> PAGEREF _Toc496629255 \h </w:instrText>
        </w:r>
      </w:ins>
      <w:r>
        <w:rPr>
          <w:noProof/>
          <w:webHidden/>
        </w:rPr>
      </w:r>
      <w:r>
        <w:rPr>
          <w:noProof/>
          <w:webHidden/>
        </w:rPr>
        <w:fldChar w:fldCharType="separate"/>
      </w:r>
      <w:ins w:id="316" w:author="Laurence Golding" w:date="2017-10-24T17:23:00Z">
        <w:r>
          <w:rPr>
            <w:noProof/>
            <w:webHidden/>
          </w:rPr>
          <w:t>42</w:t>
        </w:r>
        <w:r>
          <w:rPr>
            <w:noProof/>
            <w:webHidden/>
          </w:rPr>
          <w:fldChar w:fldCharType="end"/>
        </w:r>
        <w:r w:rsidRPr="003978B7">
          <w:rPr>
            <w:rStyle w:val="Hyperlink"/>
            <w:noProof/>
          </w:rPr>
          <w:fldChar w:fldCharType="end"/>
        </w:r>
      </w:ins>
    </w:p>
    <w:p w14:paraId="22CE936E" w14:textId="0E553475" w:rsidR="00A160D7" w:rsidRDefault="00A160D7">
      <w:pPr>
        <w:pStyle w:val="TOC3"/>
        <w:tabs>
          <w:tab w:val="right" w:leader="dot" w:pos="9350"/>
        </w:tabs>
        <w:rPr>
          <w:ins w:id="317" w:author="Laurence Golding" w:date="2017-10-24T17:23:00Z"/>
          <w:rFonts w:asciiTheme="minorHAnsi" w:eastAsiaTheme="minorEastAsia" w:hAnsiTheme="minorHAnsi" w:cstheme="minorBidi"/>
          <w:noProof/>
          <w:sz w:val="22"/>
          <w:szCs w:val="22"/>
        </w:rPr>
      </w:pPr>
      <w:ins w:id="31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"_Toc496629256"</w:instrText>
        </w:r>
        <w:r w:rsidRPr="003978B7">
          <w:rPr>
            <w:rStyle w:val="Hyperlink"/>
            <w:noProof/>
          </w:rPr>
          <w:instrText xml:space="preserve"> </w:instrText>
        </w:r>
        <w:r w:rsidRPr="003978B7">
          <w:rPr>
            <w:rStyle w:val="Hyperlink"/>
            <w:noProof/>
          </w:rPr>
          <w:fldChar w:fldCharType="separate"/>
        </w:r>
        <w:r w:rsidRPr="003978B7">
          <w:rPr>
            <w:rStyle w:val="Hyperlink"/>
            <w:noProof/>
          </w:rPr>
          <w:t>3.17.16 properties property</w:t>
        </w:r>
        <w:r>
          <w:rPr>
            <w:noProof/>
            <w:webHidden/>
          </w:rPr>
          <w:tab/>
        </w:r>
        <w:r>
          <w:rPr>
            <w:noProof/>
            <w:webHidden/>
          </w:rPr>
          <w:fldChar w:fldCharType="begin"/>
        </w:r>
        <w:r>
          <w:rPr>
            <w:noProof/>
            <w:webHidden/>
          </w:rPr>
          <w:instrText xml:space="preserve"> PAGEREF _Toc496629256 \h </w:instrText>
        </w:r>
      </w:ins>
      <w:r>
        <w:rPr>
          <w:noProof/>
          <w:webHidden/>
        </w:rPr>
      </w:r>
      <w:r>
        <w:rPr>
          <w:noProof/>
          <w:webHidden/>
        </w:rPr>
        <w:fldChar w:fldCharType="separate"/>
      </w:r>
      <w:ins w:id="319" w:author="Laurence Golding" w:date="2017-10-24T17:23:00Z">
        <w:r>
          <w:rPr>
            <w:noProof/>
            <w:webHidden/>
          </w:rPr>
          <w:t>42</w:t>
        </w:r>
        <w:r>
          <w:rPr>
            <w:noProof/>
            <w:webHidden/>
          </w:rPr>
          <w:fldChar w:fldCharType="end"/>
        </w:r>
        <w:r w:rsidRPr="003978B7">
          <w:rPr>
            <w:rStyle w:val="Hyperlink"/>
            <w:noProof/>
          </w:rPr>
          <w:fldChar w:fldCharType="end"/>
        </w:r>
      </w:ins>
    </w:p>
    <w:p w14:paraId="69FAB6CE" w14:textId="6BFA2BA2" w:rsidR="00A160D7" w:rsidRDefault="00A160D7">
      <w:pPr>
        <w:pStyle w:val="TOC2"/>
        <w:tabs>
          <w:tab w:val="right" w:leader="dot" w:pos="9350"/>
        </w:tabs>
        <w:rPr>
          <w:ins w:id="320" w:author="Laurence Golding" w:date="2017-10-24T17:23:00Z"/>
          <w:rFonts w:asciiTheme="minorHAnsi" w:eastAsiaTheme="minorEastAsia" w:hAnsiTheme="minorHAnsi" w:cstheme="minorBidi"/>
          <w:noProof/>
          <w:sz w:val="22"/>
          <w:szCs w:val="22"/>
        </w:rPr>
      </w:pPr>
      <w:ins w:id="32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"_Toc496629257"</w:instrText>
        </w:r>
        <w:r w:rsidRPr="003978B7">
          <w:rPr>
            <w:rStyle w:val="Hyperlink"/>
            <w:noProof/>
          </w:rPr>
          <w:instrText xml:space="preserve"> </w:instrText>
        </w:r>
        <w:r w:rsidRPr="003978B7">
          <w:rPr>
            <w:rStyle w:val="Hyperlink"/>
            <w:noProof/>
          </w:rPr>
          <w:fldChar w:fldCharType="separate"/>
        </w:r>
        <w:r w:rsidRPr="003978B7">
          <w:rPr>
            <w:rStyle w:val="Hyperlink"/>
            <w:noProof/>
          </w:rPr>
          <w:t>3.18 location object</w:t>
        </w:r>
        <w:r>
          <w:rPr>
            <w:noProof/>
            <w:webHidden/>
          </w:rPr>
          <w:tab/>
        </w:r>
        <w:r>
          <w:rPr>
            <w:noProof/>
            <w:webHidden/>
          </w:rPr>
          <w:fldChar w:fldCharType="begin"/>
        </w:r>
        <w:r>
          <w:rPr>
            <w:noProof/>
            <w:webHidden/>
          </w:rPr>
          <w:instrText xml:space="preserve"> PAGEREF _Toc496629257 \h </w:instrText>
        </w:r>
      </w:ins>
      <w:r>
        <w:rPr>
          <w:noProof/>
          <w:webHidden/>
        </w:rPr>
      </w:r>
      <w:r>
        <w:rPr>
          <w:noProof/>
          <w:webHidden/>
        </w:rPr>
        <w:fldChar w:fldCharType="separate"/>
      </w:r>
      <w:ins w:id="322" w:author="Laurence Golding" w:date="2017-10-24T17:23:00Z">
        <w:r>
          <w:rPr>
            <w:noProof/>
            <w:webHidden/>
          </w:rPr>
          <w:t>42</w:t>
        </w:r>
        <w:r>
          <w:rPr>
            <w:noProof/>
            <w:webHidden/>
          </w:rPr>
          <w:fldChar w:fldCharType="end"/>
        </w:r>
        <w:r w:rsidRPr="003978B7">
          <w:rPr>
            <w:rStyle w:val="Hyperlink"/>
            <w:noProof/>
          </w:rPr>
          <w:fldChar w:fldCharType="end"/>
        </w:r>
      </w:ins>
    </w:p>
    <w:p w14:paraId="5243E07D" w14:textId="237F3A1B" w:rsidR="00A160D7" w:rsidRDefault="00A160D7">
      <w:pPr>
        <w:pStyle w:val="TOC3"/>
        <w:tabs>
          <w:tab w:val="right" w:leader="dot" w:pos="9350"/>
        </w:tabs>
        <w:rPr>
          <w:ins w:id="323" w:author="Laurence Golding" w:date="2017-10-24T17:23:00Z"/>
          <w:rFonts w:asciiTheme="minorHAnsi" w:eastAsiaTheme="minorEastAsia" w:hAnsiTheme="minorHAnsi" w:cstheme="minorBidi"/>
          <w:noProof/>
          <w:sz w:val="22"/>
          <w:szCs w:val="22"/>
        </w:rPr>
      </w:pPr>
      <w:ins w:id="3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"_Toc496629258"</w:instrText>
        </w:r>
        <w:r w:rsidRPr="003978B7">
          <w:rPr>
            <w:rStyle w:val="Hyperlink"/>
            <w:noProof/>
          </w:rPr>
          <w:instrText xml:space="preserve"> </w:instrText>
        </w:r>
        <w:r w:rsidRPr="003978B7">
          <w:rPr>
            <w:rStyle w:val="Hyperlink"/>
            <w:noProof/>
          </w:rPr>
          <w:fldChar w:fldCharType="separate"/>
        </w:r>
        <w:r w:rsidRPr="003978B7">
          <w:rPr>
            <w:rStyle w:val="Hyperlink"/>
            <w:noProof/>
          </w:rPr>
          <w:t>3.18.1 General</w:t>
        </w:r>
        <w:r>
          <w:rPr>
            <w:noProof/>
            <w:webHidden/>
          </w:rPr>
          <w:tab/>
        </w:r>
        <w:r>
          <w:rPr>
            <w:noProof/>
            <w:webHidden/>
          </w:rPr>
          <w:fldChar w:fldCharType="begin"/>
        </w:r>
        <w:r>
          <w:rPr>
            <w:noProof/>
            <w:webHidden/>
          </w:rPr>
          <w:instrText xml:space="preserve"> PAGEREF _Toc496629258 \h </w:instrText>
        </w:r>
      </w:ins>
      <w:r>
        <w:rPr>
          <w:noProof/>
          <w:webHidden/>
        </w:rPr>
      </w:r>
      <w:r>
        <w:rPr>
          <w:noProof/>
          <w:webHidden/>
        </w:rPr>
        <w:fldChar w:fldCharType="separate"/>
      </w:r>
      <w:ins w:id="325" w:author="Laurence Golding" w:date="2017-10-24T17:23:00Z">
        <w:r>
          <w:rPr>
            <w:noProof/>
            <w:webHidden/>
          </w:rPr>
          <w:t>42</w:t>
        </w:r>
        <w:r>
          <w:rPr>
            <w:noProof/>
            <w:webHidden/>
          </w:rPr>
          <w:fldChar w:fldCharType="end"/>
        </w:r>
        <w:r w:rsidRPr="003978B7">
          <w:rPr>
            <w:rStyle w:val="Hyperlink"/>
            <w:noProof/>
          </w:rPr>
          <w:fldChar w:fldCharType="end"/>
        </w:r>
      </w:ins>
    </w:p>
    <w:p w14:paraId="11080B95" w14:textId="09184D38" w:rsidR="00A160D7" w:rsidRDefault="00A160D7">
      <w:pPr>
        <w:pStyle w:val="TOC3"/>
        <w:tabs>
          <w:tab w:val="right" w:leader="dot" w:pos="9350"/>
        </w:tabs>
        <w:rPr>
          <w:ins w:id="326" w:author="Laurence Golding" w:date="2017-10-24T17:23:00Z"/>
          <w:rFonts w:asciiTheme="minorHAnsi" w:eastAsiaTheme="minorEastAsia" w:hAnsiTheme="minorHAnsi" w:cstheme="minorBidi"/>
          <w:noProof/>
          <w:sz w:val="22"/>
          <w:szCs w:val="22"/>
        </w:rPr>
      </w:pPr>
      <w:ins w:id="3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"_Toc496629259"</w:instrText>
        </w:r>
        <w:r w:rsidRPr="003978B7">
          <w:rPr>
            <w:rStyle w:val="Hyperlink"/>
            <w:noProof/>
          </w:rPr>
          <w:instrText xml:space="preserve"> </w:instrText>
        </w:r>
        <w:r w:rsidRPr="003978B7">
          <w:rPr>
            <w:rStyle w:val="Hyperlink"/>
            <w:noProof/>
          </w:rPr>
          <w:fldChar w:fldCharType="separate"/>
        </w:r>
        <w:r w:rsidRPr="003978B7">
          <w:rPr>
            <w:rStyle w:val="Hyperlink"/>
            <w:noProof/>
          </w:rPr>
          <w:t>3.18.2 Constraints</w:t>
        </w:r>
        <w:r>
          <w:rPr>
            <w:noProof/>
            <w:webHidden/>
          </w:rPr>
          <w:tab/>
        </w:r>
        <w:r>
          <w:rPr>
            <w:noProof/>
            <w:webHidden/>
          </w:rPr>
          <w:fldChar w:fldCharType="begin"/>
        </w:r>
        <w:r>
          <w:rPr>
            <w:noProof/>
            <w:webHidden/>
          </w:rPr>
          <w:instrText xml:space="preserve"> PAGEREF _Toc496629259 \h </w:instrText>
        </w:r>
      </w:ins>
      <w:r>
        <w:rPr>
          <w:noProof/>
          <w:webHidden/>
        </w:rPr>
      </w:r>
      <w:r>
        <w:rPr>
          <w:noProof/>
          <w:webHidden/>
        </w:rPr>
        <w:fldChar w:fldCharType="separate"/>
      </w:r>
      <w:ins w:id="328" w:author="Laurence Golding" w:date="2017-10-24T17:23:00Z">
        <w:r>
          <w:rPr>
            <w:noProof/>
            <w:webHidden/>
          </w:rPr>
          <w:t>42</w:t>
        </w:r>
        <w:r>
          <w:rPr>
            <w:noProof/>
            <w:webHidden/>
          </w:rPr>
          <w:fldChar w:fldCharType="end"/>
        </w:r>
        <w:r w:rsidRPr="003978B7">
          <w:rPr>
            <w:rStyle w:val="Hyperlink"/>
            <w:noProof/>
          </w:rPr>
          <w:fldChar w:fldCharType="end"/>
        </w:r>
      </w:ins>
    </w:p>
    <w:p w14:paraId="7CB10361" w14:textId="441AE61D" w:rsidR="00A160D7" w:rsidRDefault="00A160D7">
      <w:pPr>
        <w:pStyle w:val="TOC3"/>
        <w:tabs>
          <w:tab w:val="right" w:leader="dot" w:pos="9350"/>
        </w:tabs>
        <w:rPr>
          <w:ins w:id="329" w:author="Laurence Golding" w:date="2017-10-24T17:23:00Z"/>
          <w:rFonts w:asciiTheme="minorHAnsi" w:eastAsiaTheme="minorEastAsia" w:hAnsiTheme="minorHAnsi" w:cstheme="minorBidi"/>
          <w:noProof/>
          <w:sz w:val="22"/>
          <w:szCs w:val="22"/>
        </w:rPr>
      </w:pPr>
      <w:ins w:id="3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"_Toc496629260"</w:instrText>
        </w:r>
        <w:r w:rsidRPr="003978B7">
          <w:rPr>
            <w:rStyle w:val="Hyperlink"/>
            <w:noProof/>
          </w:rPr>
          <w:instrText xml:space="preserve"> </w:instrText>
        </w:r>
        <w:r w:rsidRPr="003978B7">
          <w:rPr>
            <w:rStyle w:val="Hyperlink"/>
            <w:noProof/>
          </w:rPr>
          <w:fldChar w:fldCharType="separate"/>
        </w:r>
        <w:r w:rsidRPr="003978B7">
          <w:rPr>
            <w:rStyle w:val="Hyperlink"/>
            <w:noProof/>
          </w:rPr>
          <w:t>3.18.3 analysisTarget property</w:t>
        </w:r>
        <w:r>
          <w:rPr>
            <w:noProof/>
            <w:webHidden/>
          </w:rPr>
          <w:tab/>
        </w:r>
        <w:r>
          <w:rPr>
            <w:noProof/>
            <w:webHidden/>
          </w:rPr>
          <w:fldChar w:fldCharType="begin"/>
        </w:r>
        <w:r>
          <w:rPr>
            <w:noProof/>
            <w:webHidden/>
          </w:rPr>
          <w:instrText xml:space="preserve"> PAGEREF _Toc496629260 \h </w:instrText>
        </w:r>
      </w:ins>
      <w:r>
        <w:rPr>
          <w:noProof/>
          <w:webHidden/>
        </w:rPr>
      </w:r>
      <w:r>
        <w:rPr>
          <w:noProof/>
          <w:webHidden/>
        </w:rPr>
        <w:fldChar w:fldCharType="separate"/>
      </w:r>
      <w:ins w:id="331" w:author="Laurence Golding" w:date="2017-10-24T17:23:00Z">
        <w:r>
          <w:rPr>
            <w:noProof/>
            <w:webHidden/>
          </w:rPr>
          <w:t>43</w:t>
        </w:r>
        <w:r>
          <w:rPr>
            <w:noProof/>
            <w:webHidden/>
          </w:rPr>
          <w:fldChar w:fldCharType="end"/>
        </w:r>
        <w:r w:rsidRPr="003978B7">
          <w:rPr>
            <w:rStyle w:val="Hyperlink"/>
            <w:noProof/>
          </w:rPr>
          <w:fldChar w:fldCharType="end"/>
        </w:r>
      </w:ins>
    </w:p>
    <w:p w14:paraId="2DDB9F8B" w14:textId="4CC7D0C2" w:rsidR="00A160D7" w:rsidRDefault="00A160D7">
      <w:pPr>
        <w:pStyle w:val="TOC3"/>
        <w:tabs>
          <w:tab w:val="right" w:leader="dot" w:pos="9350"/>
        </w:tabs>
        <w:rPr>
          <w:ins w:id="332" w:author="Laurence Golding" w:date="2017-10-24T17:23:00Z"/>
          <w:rFonts w:asciiTheme="minorHAnsi" w:eastAsiaTheme="minorEastAsia" w:hAnsiTheme="minorHAnsi" w:cstheme="minorBidi"/>
          <w:noProof/>
          <w:sz w:val="22"/>
          <w:szCs w:val="22"/>
        </w:rPr>
      </w:pPr>
      <w:ins w:id="3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"_Toc496629261"</w:instrText>
        </w:r>
        <w:r w:rsidRPr="003978B7">
          <w:rPr>
            <w:rStyle w:val="Hyperlink"/>
            <w:noProof/>
          </w:rPr>
          <w:instrText xml:space="preserve"> </w:instrText>
        </w:r>
        <w:r w:rsidRPr="003978B7">
          <w:rPr>
            <w:rStyle w:val="Hyperlink"/>
            <w:noProof/>
          </w:rPr>
          <w:fldChar w:fldCharType="separate"/>
        </w:r>
        <w:r w:rsidRPr="003978B7">
          <w:rPr>
            <w:rStyle w:val="Hyperlink"/>
            <w:noProof/>
          </w:rPr>
          <w:t>3.18.4 resultFile property</w:t>
        </w:r>
        <w:r>
          <w:rPr>
            <w:noProof/>
            <w:webHidden/>
          </w:rPr>
          <w:tab/>
        </w:r>
        <w:r>
          <w:rPr>
            <w:noProof/>
            <w:webHidden/>
          </w:rPr>
          <w:fldChar w:fldCharType="begin"/>
        </w:r>
        <w:r>
          <w:rPr>
            <w:noProof/>
            <w:webHidden/>
          </w:rPr>
          <w:instrText xml:space="preserve"> PAGEREF _Toc496629261 \h </w:instrText>
        </w:r>
      </w:ins>
      <w:r>
        <w:rPr>
          <w:noProof/>
          <w:webHidden/>
        </w:rPr>
      </w:r>
      <w:r>
        <w:rPr>
          <w:noProof/>
          <w:webHidden/>
        </w:rPr>
        <w:fldChar w:fldCharType="separate"/>
      </w:r>
      <w:ins w:id="334" w:author="Laurence Golding" w:date="2017-10-24T17:23:00Z">
        <w:r>
          <w:rPr>
            <w:noProof/>
            <w:webHidden/>
          </w:rPr>
          <w:t>43</w:t>
        </w:r>
        <w:r>
          <w:rPr>
            <w:noProof/>
            <w:webHidden/>
          </w:rPr>
          <w:fldChar w:fldCharType="end"/>
        </w:r>
        <w:r w:rsidRPr="003978B7">
          <w:rPr>
            <w:rStyle w:val="Hyperlink"/>
            <w:noProof/>
          </w:rPr>
          <w:fldChar w:fldCharType="end"/>
        </w:r>
      </w:ins>
    </w:p>
    <w:p w14:paraId="5D846259" w14:textId="1C7FE2B3" w:rsidR="00A160D7" w:rsidRDefault="00A160D7">
      <w:pPr>
        <w:pStyle w:val="TOC3"/>
        <w:tabs>
          <w:tab w:val="right" w:leader="dot" w:pos="9350"/>
        </w:tabs>
        <w:rPr>
          <w:ins w:id="335" w:author="Laurence Golding" w:date="2017-10-24T17:23:00Z"/>
          <w:rFonts w:asciiTheme="minorHAnsi" w:eastAsiaTheme="minorEastAsia" w:hAnsiTheme="minorHAnsi" w:cstheme="minorBidi"/>
          <w:noProof/>
          <w:sz w:val="22"/>
          <w:szCs w:val="22"/>
        </w:rPr>
      </w:pPr>
      <w:ins w:id="3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"_Toc496629262"</w:instrText>
        </w:r>
        <w:r w:rsidRPr="003978B7">
          <w:rPr>
            <w:rStyle w:val="Hyperlink"/>
            <w:noProof/>
          </w:rPr>
          <w:instrText xml:space="preserve"> </w:instrText>
        </w:r>
        <w:r w:rsidRPr="003978B7">
          <w:rPr>
            <w:rStyle w:val="Hyperlink"/>
            <w:noProof/>
          </w:rPr>
          <w:fldChar w:fldCharType="separate"/>
        </w:r>
        <w:r w:rsidRPr="003978B7">
          <w:rPr>
            <w:rStyle w:val="Hyperlink"/>
            <w:noProof/>
          </w:rPr>
          <w:t>3.18.5 fullyQualifiedLogicalName property</w:t>
        </w:r>
        <w:r>
          <w:rPr>
            <w:noProof/>
            <w:webHidden/>
          </w:rPr>
          <w:tab/>
        </w:r>
        <w:r>
          <w:rPr>
            <w:noProof/>
            <w:webHidden/>
          </w:rPr>
          <w:fldChar w:fldCharType="begin"/>
        </w:r>
        <w:r>
          <w:rPr>
            <w:noProof/>
            <w:webHidden/>
          </w:rPr>
          <w:instrText xml:space="preserve"> PAGEREF _Toc496629262 \h </w:instrText>
        </w:r>
      </w:ins>
      <w:r>
        <w:rPr>
          <w:noProof/>
          <w:webHidden/>
        </w:rPr>
      </w:r>
      <w:r>
        <w:rPr>
          <w:noProof/>
          <w:webHidden/>
        </w:rPr>
        <w:fldChar w:fldCharType="separate"/>
      </w:r>
      <w:ins w:id="337" w:author="Laurence Golding" w:date="2017-10-24T17:23:00Z">
        <w:r>
          <w:rPr>
            <w:noProof/>
            <w:webHidden/>
          </w:rPr>
          <w:t>44</w:t>
        </w:r>
        <w:r>
          <w:rPr>
            <w:noProof/>
            <w:webHidden/>
          </w:rPr>
          <w:fldChar w:fldCharType="end"/>
        </w:r>
        <w:r w:rsidRPr="003978B7">
          <w:rPr>
            <w:rStyle w:val="Hyperlink"/>
            <w:noProof/>
          </w:rPr>
          <w:fldChar w:fldCharType="end"/>
        </w:r>
      </w:ins>
    </w:p>
    <w:p w14:paraId="3ABDDBC8" w14:textId="11463F77" w:rsidR="00A160D7" w:rsidRDefault="00A160D7">
      <w:pPr>
        <w:pStyle w:val="TOC3"/>
        <w:tabs>
          <w:tab w:val="right" w:leader="dot" w:pos="9350"/>
        </w:tabs>
        <w:rPr>
          <w:ins w:id="338" w:author="Laurence Golding" w:date="2017-10-24T17:23:00Z"/>
          <w:rFonts w:asciiTheme="minorHAnsi" w:eastAsiaTheme="minorEastAsia" w:hAnsiTheme="minorHAnsi" w:cstheme="minorBidi"/>
          <w:noProof/>
          <w:sz w:val="22"/>
          <w:szCs w:val="22"/>
        </w:rPr>
      </w:pPr>
      <w:ins w:id="3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"_Toc496629263"</w:instrText>
        </w:r>
        <w:r w:rsidRPr="003978B7">
          <w:rPr>
            <w:rStyle w:val="Hyperlink"/>
            <w:noProof/>
          </w:rPr>
          <w:instrText xml:space="preserve"> </w:instrText>
        </w:r>
        <w:r w:rsidRPr="003978B7">
          <w:rPr>
            <w:rStyle w:val="Hyperlink"/>
            <w:noProof/>
          </w:rPr>
          <w:fldChar w:fldCharType="separate"/>
        </w:r>
        <w:r w:rsidRPr="003978B7">
          <w:rPr>
            <w:rStyle w:val="Hyperlink"/>
            <w:noProof/>
          </w:rPr>
          <w:t>3.18.6 logicalLocationKey property</w:t>
        </w:r>
        <w:r>
          <w:rPr>
            <w:noProof/>
            <w:webHidden/>
          </w:rPr>
          <w:tab/>
        </w:r>
        <w:r>
          <w:rPr>
            <w:noProof/>
            <w:webHidden/>
          </w:rPr>
          <w:fldChar w:fldCharType="begin"/>
        </w:r>
        <w:r>
          <w:rPr>
            <w:noProof/>
            <w:webHidden/>
          </w:rPr>
          <w:instrText xml:space="preserve"> PAGEREF _Toc496629263 \h </w:instrText>
        </w:r>
      </w:ins>
      <w:r>
        <w:rPr>
          <w:noProof/>
          <w:webHidden/>
        </w:rPr>
      </w:r>
      <w:r>
        <w:rPr>
          <w:noProof/>
          <w:webHidden/>
        </w:rPr>
        <w:fldChar w:fldCharType="separate"/>
      </w:r>
      <w:ins w:id="340" w:author="Laurence Golding" w:date="2017-10-24T17:23:00Z">
        <w:r>
          <w:rPr>
            <w:noProof/>
            <w:webHidden/>
          </w:rPr>
          <w:t>44</w:t>
        </w:r>
        <w:r>
          <w:rPr>
            <w:noProof/>
            <w:webHidden/>
          </w:rPr>
          <w:fldChar w:fldCharType="end"/>
        </w:r>
        <w:r w:rsidRPr="003978B7">
          <w:rPr>
            <w:rStyle w:val="Hyperlink"/>
            <w:noProof/>
          </w:rPr>
          <w:fldChar w:fldCharType="end"/>
        </w:r>
      </w:ins>
    </w:p>
    <w:p w14:paraId="20A54D44" w14:textId="45230D86" w:rsidR="00A160D7" w:rsidRDefault="00A160D7">
      <w:pPr>
        <w:pStyle w:val="TOC3"/>
        <w:tabs>
          <w:tab w:val="right" w:leader="dot" w:pos="9350"/>
        </w:tabs>
        <w:rPr>
          <w:ins w:id="341" w:author="Laurence Golding" w:date="2017-10-24T17:23:00Z"/>
          <w:rFonts w:asciiTheme="minorHAnsi" w:eastAsiaTheme="minorEastAsia" w:hAnsiTheme="minorHAnsi" w:cstheme="minorBidi"/>
          <w:noProof/>
          <w:sz w:val="22"/>
          <w:szCs w:val="22"/>
        </w:rPr>
      </w:pPr>
      <w:ins w:id="3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"_Toc496629264"</w:instrText>
        </w:r>
        <w:r w:rsidRPr="003978B7">
          <w:rPr>
            <w:rStyle w:val="Hyperlink"/>
            <w:noProof/>
          </w:rPr>
          <w:instrText xml:space="preserve"> </w:instrText>
        </w:r>
        <w:r w:rsidRPr="003978B7">
          <w:rPr>
            <w:rStyle w:val="Hyperlink"/>
            <w:noProof/>
          </w:rPr>
          <w:fldChar w:fldCharType="separate"/>
        </w:r>
        <w:r w:rsidRPr="003978B7">
          <w:rPr>
            <w:rStyle w:val="Hyperlink"/>
            <w:noProof/>
          </w:rPr>
          <w:t>3.18.7 decoratedName property</w:t>
        </w:r>
        <w:r>
          <w:rPr>
            <w:noProof/>
            <w:webHidden/>
          </w:rPr>
          <w:tab/>
        </w:r>
        <w:r>
          <w:rPr>
            <w:noProof/>
            <w:webHidden/>
          </w:rPr>
          <w:fldChar w:fldCharType="begin"/>
        </w:r>
        <w:r>
          <w:rPr>
            <w:noProof/>
            <w:webHidden/>
          </w:rPr>
          <w:instrText xml:space="preserve"> PAGEREF _Toc496629264 \h </w:instrText>
        </w:r>
      </w:ins>
      <w:r>
        <w:rPr>
          <w:noProof/>
          <w:webHidden/>
        </w:rPr>
      </w:r>
      <w:r>
        <w:rPr>
          <w:noProof/>
          <w:webHidden/>
        </w:rPr>
        <w:fldChar w:fldCharType="separate"/>
      </w:r>
      <w:ins w:id="343" w:author="Laurence Golding" w:date="2017-10-24T17:23:00Z">
        <w:r>
          <w:rPr>
            <w:noProof/>
            <w:webHidden/>
          </w:rPr>
          <w:t>45</w:t>
        </w:r>
        <w:r>
          <w:rPr>
            <w:noProof/>
            <w:webHidden/>
          </w:rPr>
          <w:fldChar w:fldCharType="end"/>
        </w:r>
        <w:r w:rsidRPr="003978B7">
          <w:rPr>
            <w:rStyle w:val="Hyperlink"/>
            <w:noProof/>
          </w:rPr>
          <w:fldChar w:fldCharType="end"/>
        </w:r>
      </w:ins>
    </w:p>
    <w:p w14:paraId="0091F9BB" w14:textId="6A592C93" w:rsidR="00A160D7" w:rsidRDefault="00A160D7">
      <w:pPr>
        <w:pStyle w:val="TOC3"/>
        <w:tabs>
          <w:tab w:val="right" w:leader="dot" w:pos="9350"/>
        </w:tabs>
        <w:rPr>
          <w:ins w:id="344" w:author="Laurence Golding" w:date="2017-10-24T17:23:00Z"/>
          <w:rFonts w:asciiTheme="minorHAnsi" w:eastAsiaTheme="minorEastAsia" w:hAnsiTheme="minorHAnsi" w:cstheme="minorBidi"/>
          <w:noProof/>
          <w:sz w:val="22"/>
          <w:szCs w:val="22"/>
        </w:rPr>
      </w:pPr>
      <w:ins w:id="3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"_Toc496629265"</w:instrText>
        </w:r>
        <w:r w:rsidRPr="003978B7">
          <w:rPr>
            <w:rStyle w:val="Hyperlink"/>
            <w:noProof/>
          </w:rPr>
          <w:instrText xml:space="preserve"> </w:instrText>
        </w:r>
        <w:r w:rsidRPr="003978B7">
          <w:rPr>
            <w:rStyle w:val="Hyperlink"/>
            <w:noProof/>
          </w:rPr>
          <w:fldChar w:fldCharType="separate"/>
        </w:r>
        <w:r w:rsidRPr="003978B7">
          <w:rPr>
            <w:rStyle w:val="Hyperlink"/>
            <w:noProof/>
          </w:rPr>
          <w:t>3.18.8 properties property</w:t>
        </w:r>
        <w:r>
          <w:rPr>
            <w:noProof/>
            <w:webHidden/>
          </w:rPr>
          <w:tab/>
        </w:r>
        <w:r>
          <w:rPr>
            <w:noProof/>
            <w:webHidden/>
          </w:rPr>
          <w:fldChar w:fldCharType="begin"/>
        </w:r>
        <w:r>
          <w:rPr>
            <w:noProof/>
            <w:webHidden/>
          </w:rPr>
          <w:instrText xml:space="preserve"> PAGEREF _Toc496629265 \h </w:instrText>
        </w:r>
      </w:ins>
      <w:r>
        <w:rPr>
          <w:noProof/>
          <w:webHidden/>
        </w:rPr>
      </w:r>
      <w:r>
        <w:rPr>
          <w:noProof/>
          <w:webHidden/>
        </w:rPr>
        <w:fldChar w:fldCharType="separate"/>
      </w:r>
      <w:ins w:id="346" w:author="Laurence Golding" w:date="2017-10-24T17:23:00Z">
        <w:r>
          <w:rPr>
            <w:noProof/>
            <w:webHidden/>
          </w:rPr>
          <w:t>45</w:t>
        </w:r>
        <w:r>
          <w:rPr>
            <w:noProof/>
            <w:webHidden/>
          </w:rPr>
          <w:fldChar w:fldCharType="end"/>
        </w:r>
        <w:r w:rsidRPr="003978B7">
          <w:rPr>
            <w:rStyle w:val="Hyperlink"/>
            <w:noProof/>
          </w:rPr>
          <w:fldChar w:fldCharType="end"/>
        </w:r>
      </w:ins>
    </w:p>
    <w:p w14:paraId="7B262E1B" w14:textId="680DCD8E" w:rsidR="00A160D7" w:rsidRDefault="00A160D7">
      <w:pPr>
        <w:pStyle w:val="TOC2"/>
        <w:tabs>
          <w:tab w:val="right" w:leader="dot" w:pos="9350"/>
        </w:tabs>
        <w:rPr>
          <w:ins w:id="347" w:author="Laurence Golding" w:date="2017-10-24T17:23:00Z"/>
          <w:rFonts w:asciiTheme="minorHAnsi" w:eastAsiaTheme="minorEastAsia" w:hAnsiTheme="minorHAnsi" w:cstheme="minorBidi"/>
          <w:noProof/>
          <w:sz w:val="22"/>
          <w:szCs w:val="22"/>
        </w:rPr>
      </w:pPr>
      <w:ins w:id="3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"_Toc496629266"</w:instrText>
        </w:r>
        <w:r w:rsidRPr="003978B7">
          <w:rPr>
            <w:rStyle w:val="Hyperlink"/>
            <w:noProof/>
          </w:rPr>
          <w:instrText xml:space="preserve"> </w:instrText>
        </w:r>
        <w:r w:rsidRPr="003978B7">
          <w:rPr>
            <w:rStyle w:val="Hyperlink"/>
            <w:noProof/>
          </w:rPr>
          <w:fldChar w:fldCharType="separate"/>
        </w:r>
        <w:r w:rsidRPr="003978B7">
          <w:rPr>
            <w:rStyle w:val="Hyperlink"/>
            <w:noProof/>
          </w:rPr>
          <w:t>3.19 physicalLocation object</w:t>
        </w:r>
        <w:r>
          <w:rPr>
            <w:noProof/>
            <w:webHidden/>
          </w:rPr>
          <w:tab/>
        </w:r>
        <w:r>
          <w:rPr>
            <w:noProof/>
            <w:webHidden/>
          </w:rPr>
          <w:fldChar w:fldCharType="begin"/>
        </w:r>
        <w:r>
          <w:rPr>
            <w:noProof/>
            <w:webHidden/>
          </w:rPr>
          <w:instrText xml:space="preserve"> PAGEREF _Toc496629266 \h </w:instrText>
        </w:r>
      </w:ins>
      <w:r>
        <w:rPr>
          <w:noProof/>
          <w:webHidden/>
        </w:rPr>
      </w:r>
      <w:r>
        <w:rPr>
          <w:noProof/>
          <w:webHidden/>
        </w:rPr>
        <w:fldChar w:fldCharType="separate"/>
      </w:r>
      <w:ins w:id="349" w:author="Laurence Golding" w:date="2017-10-24T17:23:00Z">
        <w:r>
          <w:rPr>
            <w:noProof/>
            <w:webHidden/>
          </w:rPr>
          <w:t>46</w:t>
        </w:r>
        <w:r>
          <w:rPr>
            <w:noProof/>
            <w:webHidden/>
          </w:rPr>
          <w:fldChar w:fldCharType="end"/>
        </w:r>
        <w:r w:rsidRPr="003978B7">
          <w:rPr>
            <w:rStyle w:val="Hyperlink"/>
            <w:noProof/>
          </w:rPr>
          <w:fldChar w:fldCharType="end"/>
        </w:r>
      </w:ins>
    </w:p>
    <w:p w14:paraId="02C3C457" w14:textId="5F126EFA" w:rsidR="00A160D7" w:rsidRDefault="00A160D7">
      <w:pPr>
        <w:pStyle w:val="TOC3"/>
        <w:tabs>
          <w:tab w:val="right" w:leader="dot" w:pos="9350"/>
        </w:tabs>
        <w:rPr>
          <w:ins w:id="350" w:author="Laurence Golding" w:date="2017-10-24T17:23:00Z"/>
          <w:rFonts w:asciiTheme="minorHAnsi" w:eastAsiaTheme="minorEastAsia" w:hAnsiTheme="minorHAnsi" w:cstheme="minorBidi"/>
          <w:noProof/>
          <w:sz w:val="22"/>
          <w:szCs w:val="22"/>
        </w:rPr>
      </w:pPr>
      <w:ins w:id="3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"_Toc496629267"</w:instrText>
        </w:r>
        <w:r w:rsidRPr="003978B7">
          <w:rPr>
            <w:rStyle w:val="Hyperlink"/>
            <w:noProof/>
          </w:rPr>
          <w:instrText xml:space="preserve"> </w:instrText>
        </w:r>
        <w:r w:rsidRPr="003978B7">
          <w:rPr>
            <w:rStyle w:val="Hyperlink"/>
            <w:noProof/>
          </w:rPr>
          <w:fldChar w:fldCharType="separate"/>
        </w:r>
        <w:r w:rsidRPr="003978B7">
          <w:rPr>
            <w:rStyle w:val="Hyperlink"/>
            <w:noProof/>
          </w:rPr>
          <w:t>3.19.1 General</w:t>
        </w:r>
        <w:r>
          <w:rPr>
            <w:noProof/>
            <w:webHidden/>
          </w:rPr>
          <w:tab/>
        </w:r>
        <w:r>
          <w:rPr>
            <w:noProof/>
            <w:webHidden/>
          </w:rPr>
          <w:fldChar w:fldCharType="begin"/>
        </w:r>
        <w:r>
          <w:rPr>
            <w:noProof/>
            <w:webHidden/>
          </w:rPr>
          <w:instrText xml:space="preserve"> PAGEREF _Toc496629267 \h </w:instrText>
        </w:r>
      </w:ins>
      <w:r>
        <w:rPr>
          <w:noProof/>
          <w:webHidden/>
        </w:rPr>
      </w:r>
      <w:r>
        <w:rPr>
          <w:noProof/>
          <w:webHidden/>
        </w:rPr>
        <w:fldChar w:fldCharType="separate"/>
      </w:r>
      <w:ins w:id="352" w:author="Laurence Golding" w:date="2017-10-24T17:23:00Z">
        <w:r>
          <w:rPr>
            <w:noProof/>
            <w:webHidden/>
          </w:rPr>
          <w:t>46</w:t>
        </w:r>
        <w:r>
          <w:rPr>
            <w:noProof/>
            <w:webHidden/>
          </w:rPr>
          <w:fldChar w:fldCharType="end"/>
        </w:r>
        <w:r w:rsidRPr="003978B7">
          <w:rPr>
            <w:rStyle w:val="Hyperlink"/>
            <w:noProof/>
          </w:rPr>
          <w:fldChar w:fldCharType="end"/>
        </w:r>
      </w:ins>
    </w:p>
    <w:p w14:paraId="2B4FE64B" w14:textId="57D9E93B" w:rsidR="00A160D7" w:rsidRDefault="00A160D7">
      <w:pPr>
        <w:pStyle w:val="TOC3"/>
        <w:tabs>
          <w:tab w:val="right" w:leader="dot" w:pos="9350"/>
        </w:tabs>
        <w:rPr>
          <w:ins w:id="353" w:author="Laurence Golding" w:date="2017-10-24T17:23:00Z"/>
          <w:rFonts w:asciiTheme="minorHAnsi" w:eastAsiaTheme="minorEastAsia" w:hAnsiTheme="minorHAnsi" w:cstheme="minorBidi"/>
          <w:noProof/>
          <w:sz w:val="22"/>
          <w:szCs w:val="22"/>
        </w:rPr>
      </w:pPr>
      <w:ins w:id="3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"_Toc496629268"</w:instrText>
        </w:r>
        <w:r w:rsidRPr="003978B7">
          <w:rPr>
            <w:rStyle w:val="Hyperlink"/>
            <w:noProof/>
          </w:rPr>
          <w:instrText xml:space="preserve"> </w:instrText>
        </w:r>
        <w:r w:rsidRPr="003978B7">
          <w:rPr>
            <w:rStyle w:val="Hyperlink"/>
            <w:noProof/>
          </w:rPr>
          <w:fldChar w:fldCharType="separate"/>
        </w:r>
        <w:r w:rsidRPr="003978B7">
          <w:rPr>
            <w:rStyle w:val="Hyperlink"/>
            <w:noProof/>
          </w:rPr>
          <w:t>3.19.2 uri property</w:t>
        </w:r>
        <w:r>
          <w:rPr>
            <w:noProof/>
            <w:webHidden/>
          </w:rPr>
          <w:tab/>
        </w:r>
        <w:r>
          <w:rPr>
            <w:noProof/>
            <w:webHidden/>
          </w:rPr>
          <w:fldChar w:fldCharType="begin"/>
        </w:r>
        <w:r>
          <w:rPr>
            <w:noProof/>
            <w:webHidden/>
          </w:rPr>
          <w:instrText xml:space="preserve"> PAGEREF _Toc496629268 \h </w:instrText>
        </w:r>
      </w:ins>
      <w:r>
        <w:rPr>
          <w:noProof/>
          <w:webHidden/>
        </w:rPr>
      </w:r>
      <w:r>
        <w:rPr>
          <w:noProof/>
          <w:webHidden/>
        </w:rPr>
        <w:fldChar w:fldCharType="separate"/>
      </w:r>
      <w:ins w:id="355" w:author="Laurence Golding" w:date="2017-10-24T17:23:00Z">
        <w:r>
          <w:rPr>
            <w:noProof/>
            <w:webHidden/>
          </w:rPr>
          <w:t>46</w:t>
        </w:r>
        <w:r>
          <w:rPr>
            <w:noProof/>
            <w:webHidden/>
          </w:rPr>
          <w:fldChar w:fldCharType="end"/>
        </w:r>
        <w:r w:rsidRPr="003978B7">
          <w:rPr>
            <w:rStyle w:val="Hyperlink"/>
            <w:noProof/>
          </w:rPr>
          <w:fldChar w:fldCharType="end"/>
        </w:r>
      </w:ins>
    </w:p>
    <w:p w14:paraId="334296ED" w14:textId="61F26A75" w:rsidR="00A160D7" w:rsidRDefault="00A160D7">
      <w:pPr>
        <w:pStyle w:val="TOC3"/>
        <w:tabs>
          <w:tab w:val="right" w:leader="dot" w:pos="9350"/>
        </w:tabs>
        <w:rPr>
          <w:ins w:id="356" w:author="Laurence Golding" w:date="2017-10-24T17:23:00Z"/>
          <w:rFonts w:asciiTheme="minorHAnsi" w:eastAsiaTheme="minorEastAsia" w:hAnsiTheme="minorHAnsi" w:cstheme="minorBidi"/>
          <w:noProof/>
          <w:sz w:val="22"/>
          <w:szCs w:val="22"/>
        </w:rPr>
      </w:pPr>
      <w:ins w:id="3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"_Toc496629269"</w:instrText>
        </w:r>
        <w:r w:rsidRPr="003978B7">
          <w:rPr>
            <w:rStyle w:val="Hyperlink"/>
            <w:noProof/>
          </w:rPr>
          <w:instrText xml:space="preserve"> </w:instrText>
        </w:r>
        <w:r w:rsidRPr="003978B7">
          <w:rPr>
            <w:rStyle w:val="Hyperlink"/>
            <w:noProof/>
          </w:rPr>
          <w:fldChar w:fldCharType="separate"/>
        </w:r>
        <w:r w:rsidRPr="003978B7">
          <w:rPr>
            <w:rStyle w:val="Hyperlink"/>
            <w:noProof/>
          </w:rPr>
          <w:t>3.19.3 uriBaseId property</w:t>
        </w:r>
        <w:r>
          <w:rPr>
            <w:noProof/>
            <w:webHidden/>
          </w:rPr>
          <w:tab/>
        </w:r>
        <w:r>
          <w:rPr>
            <w:noProof/>
            <w:webHidden/>
          </w:rPr>
          <w:fldChar w:fldCharType="begin"/>
        </w:r>
        <w:r>
          <w:rPr>
            <w:noProof/>
            <w:webHidden/>
          </w:rPr>
          <w:instrText xml:space="preserve"> PAGEREF _Toc496629269 \h </w:instrText>
        </w:r>
      </w:ins>
      <w:r>
        <w:rPr>
          <w:noProof/>
          <w:webHidden/>
        </w:rPr>
      </w:r>
      <w:r>
        <w:rPr>
          <w:noProof/>
          <w:webHidden/>
        </w:rPr>
        <w:fldChar w:fldCharType="separate"/>
      </w:r>
      <w:ins w:id="358" w:author="Laurence Golding" w:date="2017-10-24T17:23:00Z">
        <w:r>
          <w:rPr>
            <w:noProof/>
            <w:webHidden/>
          </w:rPr>
          <w:t>47</w:t>
        </w:r>
        <w:r>
          <w:rPr>
            <w:noProof/>
            <w:webHidden/>
          </w:rPr>
          <w:fldChar w:fldCharType="end"/>
        </w:r>
        <w:r w:rsidRPr="003978B7">
          <w:rPr>
            <w:rStyle w:val="Hyperlink"/>
            <w:noProof/>
          </w:rPr>
          <w:fldChar w:fldCharType="end"/>
        </w:r>
      </w:ins>
    </w:p>
    <w:p w14:paraId="1CA4DE1D" w14:textId="65173B37" w:rsidR="00A160D7" w:rsidRDefault="00A160D7">
      <w:pPr>
        <w:pStyle w:val="TOC3"/>
        <w:tabs>
          <w:tab w:val="right" w:leader="dot" w:pos="9350"/>
        </w:tabs>
        <w:rPr>
          <w:ins w:id="359" w:author="Laurence Golding" w:date="2017-10-24T17:23:00Z"/>
          <w:rFonts w:asciiTheme="minorHAnsi" w:eastAsiaTheme="minorEastAsia" w:hAnsiTheme="minorHAnsi" w:cstheme="minorBidi"/>
          <w:noProof/>
          <w:sz w:val="22"/>
          <w:szCs w:val="22"/>
        </w:rPr>
      </w:pPr>
      <w:ins w:id="3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"_Toc496629270"</w:instrText>
        </w:r>
        <w:r w:rsidRPr="003978B7">
          <w:rPr>
            <w:rStyle w:val="Hyperlink"/>
            <w:noProof/>
          </w:rPr>
          <w:instrText xml:space="preserve"> </w:instrText>
        </w:r>
        <w:r w:rsidRPr="003978B7">
          <w:rPr>
            <w:rStyle w:val="Hyperlink"/>
            <w:noProof/>
          </w:rPr>
          <w:fldChar w:fldCharType="separate"/>
        </w:r>
        <w:r w:rsidRPr="003978B7">
          <w:rPr>
            <w:rStyle w:val="Hyperlink"/>
            <w:noProof/>
          </w:rPr>
          <w:t>3.19.4 region property</w:t>
        </w:r>
        <w:r>
          <w:rPr>
            <w:noProof/>
            <w:webHidden/>
          </w:rPr>
          <w:tab/>
        </w:r>
        <w:r>
          <w:rPr>
            <w:noProof/>
            <w:webHidden/>
          </w:rPr>
          <w:fldChar w:fldCharType="begin"/>
        </w:r>
        <w:r>
          <w:rPr>
            <w:noProof/>
            <w:webHidden/>
          </w:rPr>
          <w:instrText xml:space="preserve"> PAGEREF _Toc496629270 \h </w:instrText>
        </w:r>
      </w:ins>
      <w:r>
        <w:rPr>
          <w:noProof/>
          <w:webHidden/>
        </w:rPr>
      </w:r>
      <w:r>
        <w:rPr>
          <w:noProof/>
          <w:webHidden/>
        </w:rPr>
        <w:fldChar w:fldCharType="separate"/>
      </w:r>
      <w:ins w:id="361" w:author="Laurence Golding" w:date="2017-10-24T17:23:00Z">
        <w:r>
          <w:rPr>
            <w:noProof/>
            <w:webHidden/>
          </w:rPr>
          <w:t>47</w:t>
        </w:r>
        <w:r>
          <w:rPr>
            <w:noProof/>
            <w:webHidden/>
          </w:rPr>
          <w:fldChar w:fldCharType="end"/>
        </w:r>
        <w:r w:rsidRPr="003978B7">
          <w:rPr>
            <w:rStyle w:val="Hyperlink"/>
            <w:noProof/>
          </w:rPr>
          <w:fldChar w:fldCharType="end"/>
        </w:r>
      </w:ins>
    </w:p>
    <w:p w14:paraId="7BE9B41B" w14:textId="1AD20035" w:rsidR="00A160D7" w:rsidRDefault="00A160D7">
      <w:pPr>
        <w:pStyle w:val="TOC2"/>
        <w:tabs>
          <w:tab w:val="right" w:leader="dot" w:pos="9350"/>
        </w:tabs>
        <w:rPr>
          <w:ins w:id="362" w:author="Laurence Golding" w:date="2017-10-24T17:23:00Z"/>
          <w:rFonts w:asciiTheme="minorHAnsi" w:eastAsiaTheme="minorEastAsia" w:hAnsiTheme="minorHAnsi" w:cstheme="minorBidi"/>
          <w:noProof/>
          <w:sz w:val="22"/>
          <w:szCs w:val="22"/>
        </w:rPr>
      </w:pPr>
      <w:ins w:id="3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"_Toc496629271"</w:instrText>
        </w:r>
        <w:r w:rsidRPr="003978B7">
          <w:rPr>
            <w:rStyle w:val="Hyperlink"/>
            <w:noProof/>
          </w:rPr>
          <w:instrText xml:space="preserve"> </w:instrText>
        </w:r>
        <w:r w:rsidRPr="003978B7">
          <w:rPr>
            <w:rStyle w:val="Hyperlink"/>
            <w:noProof/>
          </w:rPr>
          <w:fldChar w:fldCharType="separate"/>
        </w:r>
        <w:r w:rsidRPr="003978B7">
          <w:rPr>
            <w:rStyle w:val="Hyperlink"/>
            <w:noProof/>
          </w:rPr>
          <w:t>3.20 region object</w:t>
        </w:r>
        <w:r>
          <w:rPr>
            <w:noProof/>
            <w:webHidden/>
          </w:rPr>
          <w:tab/>
        </w:r>
        <w:r>
          <w:rPr>
            <w:noProof/>
            <w:webHidden/>
          </w:rPr>
          <w:fldChar w:fldCharType="begin"/>
        </w:r>
        <w:r>
          <w:rPr>
            <w:noProof/>
            <w:webHidden/>
          </w:rPr>
          <w:instrText xml:space="preserve"> PAGEREF _Toc496629271 \h </w:instrText>
        </w:r>
      </w:ins>
      <w:r>
        <w:rPr>
          <w:noProof/>
          <w:webHidden/>
        </w:rPr>
      </w:r>
      <w:r>
        <w:rPr>
          <w:noProof/>
          <w:webHidden/>
        </w:rPr>
        <w:fldChar w:fldCharType="separate"/>
      </w:r>
      <w:ins w:id="364" w:author="Laurence Golding" w:date="2017-10-24T17:23:00Z">
        <w:r>
          <w:rPr>
            <w:noProof/>
            <w:webHidden/>
          </w:rPr>
          <w:t>47</w:t>
        </w:r>
        <w:r>
          <w:rPr>
            <w:noProof/>
            <w:webHidden/>
          </w:rPr>
          <w:fldChar w:fldCharType="end"/>
        </w:r>
        <w:r w:rsidRPr="003978B7">
          <w:rPr>
            <w:rStyle w:val="Hyperlink"/>
            <w:noProof/>
          </w:rPr>
          <w:fldChar w:fldCharType="end"/>
        </w:r>
      </w:ins>
    </w:p>
    <w:p w14:paraId="4FAF6B24" w14:textId="6EEC96F1" w:rsidR="00A160D7" w:rsidRDefault="00A160D7">
      <w:pPr>
        <w:pStyle w:val="TOC3"/>
        <w:tabs>
          <w:tab w:val="right" w:leader="dot" w:pos="9350"/>
        </w:tabs>
        <w:rPr>
          <w:ins w:id="365" w:author="Laurence Golding" w:date="2017-10-24T17:23:00Z"/>
          <w:rFonts w:asciiTheme="minorHAnsi" w:eastAsiaTheme="minorEastAsia" w:hAnsiTheme="minorHAnsi" w:cstheme="minorBidi"/>
          <w:noProof/>
          <w:sz w:val="22"/>
          <w:szCs w:val="22"/>
        </w:rPr>
      </w:pPr>
      <w:ins w:id="3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"_Toc496629272"</w:instrText>
        </w:r>
        <w:r w:rsidRPr="003978B7">
          <w:rPr>
            <w:rStyle w:val="Hyperlink"/>
            <w:noProof/>
          </w:rPr>
          <w:instrText xml:space="preserve"> </w:instrText>
        </w:r>
        <w:r w:rsidRPr="003978B7">
          <w:rPr>
            <w:rStyle w:val="Hyperlink"/>
            <w:noProof/>
          </w:rPr>
          <w:fldChar w:fldCharType="separate"/>
        </w:r>
        <w:r w:rsidRPr="003978B7">
          <w:rPr>
            <w:rStyle w:val="Hyperlink"/>
            <w:noProof/>
          </w:rPr>
          <w:t>3.20.1 General</w:t>
        </w:r>
        <w:r>
          <w:rPr>
            <w:noProof/>
            <w:webHidden/>
          </w:rPr>
          <w:tab/>
        </w:r>
        <w:r>
          <w:rPr>
            <w:noProof/>
            <w:webHidden/>
          </w:rPr>
          <w:fldChar w:fldCharType="begin"/>
        </w:r>
        <w:r>
          <w:rPr>
            <w:noProof/>
            <w:webHidden/>
          </w:rPr>
          <w:instrText xml:space="preserve"> PAGEREF _Toc496629272 \h </w:instrText>
        </w:r>
      </w:ins>
      <w:r>
        <w:rPr>
          <w:noProof/>
          <w:webHidden/>
        </w:rPr>
      </w:r>
      <w:r>
        <w:rPr>
          <w:noProof/>
          <w:webHidden/>
        </w:rPr>
        <w:fldChar w:fldCharType="separate"/>
      </w:r>
      <w:ins w:id="367" w:author="Laurence Golding" w:date="2017-10-24T17:23:00Z">
        <w:r>
          <w:rPr>
            <w:noProof/>
            <w:webHidden/>
          </w:rPr>
          <w:t>47</w:t>
        </w:r>
        <w:r>
          <w:rPr>
            <w:noProof/>
            <w:webHidden/>
          </w:rPr>
          <w:fldChar w:fldCharType="end"/>
        </w:r>
        <w:r w:rsidRPr="003978B7">
          <w:rPr>
            <w:rStyle w:val="Hyperlink"/>
            <w:noProof/>
          </w:rPr>
          <w:fldChar w:fldCharType="end"/>
        </w:r>
      </w:ins>
    </w:p>
    <w:p w14:paraId="17AE1D52" w14:textId="04DACB87" w:rsidR="00A160D7" w:rsidRDefault="00A160D7">
      <w:pPr>
        <w:pStyle w:val="TOC3"/>
        <w:tabs>
          <w:tab w:val="right" w:leader="dot" w:pos="9350"/>
        </w:tabs>
        <w:rPr>
          <w:ins w:id="368" w:author="Laurence Golding" w:date="2017-10-24T17:23:00Z"/>
          <w:rFonts w:asciiTheme="minorHAnsi" w:eastAsiaTheme="minorEastAsia" w:hAnsiTheme="minorHAnsi" w:cstheme="minorBidi"/>
          <w:noProof/>
          <w:sz w:val="22"/>
          <w:szCs w:val="22"/>
        </w:rPr>
      </w:pPr>
      <w:ins w:id="3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"_Toc496629273"</w:instrText>
        </w:r>
        <w:r w:rsidRPr="003978B7">
          <w:rPr>
            <w:rStyle w:val="Hyperlink"/>
            <w:noProof/>
          </w:rPr>
          <w:instrText xml:space="preserve"> </w:instrText>
        </w:r>
        <w:r w:rsidRPr="003978B7">
          <w:rPr>
            <w:rStyle w:val="Hyperlink"/>
            <w:noProof/>
          </w:rPr>
          <w:fldChar w:fldCharType="separate"/>
        </w:r>
        <w:r w:rsidRPr="003978B7">
          <w:rPr>
            <w:rStyle w:val="Hyperlink"/>
            <w:noProof/>
          </w:rPr>
          <w:t>3.20.2 Text regions</w:t>
        </w:r>
        <w:r>
          <w:rPr>
            <w:noProof/>
            <w:webHidden/>
          </w:rPr>
          <w:tab/>
        </w:r>
        <w:r>
          <w:rPr>
            <w:noProof/>
            <w:webHidden/>
          </w:rPr>
          <w:fldChar w:fldCharType="begin"/>
        </w:r>
        <w:r>
          <w:rPr>
            <w:noProof/>
            <w:webHidden/>
          </w:rPr>
          <w:instrText xml:space="preserve"> PAGEREF _Toc496629273 \h </w:instrText>
        </w:r>
      </w:ins>
      <w:r>
        <w:rPr>
          <w:noProof/>
          <w:webHidden/>
        </w:rPr>
      </w:r>
      <w:r>
        <w:rPr>
          <w:noProof/>
          <w:webHidden/>
        </w:rPr>
        <w:fldChar w:fldCharType="separate"/>
      </w:r>
      <w:ins w:id="370" w:author="Laurence Golding" w:date="2017-10-24T17:23:00Z">
        <w:r>
          <w:rPr>
            <w:noProof/>
            <w:webHidden/>
          </w:rPr>
          <w:t>47</w:t>
        </w:r>
        <w:r>
          <w:rPr>
            <w:noProof/>
            <w:webHidden/>
          </w:rPr>
          <w:fldChar w:fldCharType="end"/>
        </w:r>
        <w:r w:rsidRPr="003978B7">
          <w:rPr>
            <w:rStyle w:val="Hyperlink"/>
            <w:noProof/>
          </w:rPr>
          <w:fldChar w:fldCharType="end"/>
        </w:r>
      </w:ins>
    </w:p>
    <w:p w14:paraId="0DA79315" w14:textId="1B3EB09F" w:rsidR="00A160D7" w:rsidRDefault="00A160D7">
      <w:pPr>
        <w:pStyle w:val="TOC3"/>
        <w:tabs>
          <w:tab w:val="right" w:leader="dot" w:pos="9350"/>
        </w:tabs>
        <w:rPr>
          <w:ins w:id="371" w:author="Laurence Golding" w:date="2017-10-24T17:23:00Z"/>
          <w:rFonts w:asciiTheme="minorHAnsi" w:eastAsiaTheme="minorEastAsia" w:hAnsiTheme="minorHAnsi" w:cstheme="minorBidi"/>
          <w:noProof/>
          <w:sz w:val="22"/>
          <w:szCs w:val="22"/>
        </w:rPr>
      </w:pPr>
      <w:ins w:id="3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"_Toc496629274"</w:instrText>
        </w:r>
        <w:r w:rsidRPr="003978B7">
          <w:rPr>
            <w:rStyle w:val="Hyperlink"/>
            <w:noProof/>
          </w:rPr>
          <w:instrText xml:space="preserve"> </w:instrText>
        </w:r>
        <w:r w:rsidRPr="003978B7">
          <w:rPr>
            <w:rStyle w:val="Hyperlink"/>
            <w:noProof/>
          </w:rPr>
          <w:fldChar w:fldCharType="separate"/>
        </w:r>
        <w:r w:rsidRPr="003978B7">
          <w:rPr>
            <w:rStyle w:val="Hyperlink"/>
            <w:noProof/>
          </w:rPr>
          <w:t>3.20.3 Binary regions</w:t>
        </w:r>
        <w:r>
          <w:rPr>
            <w:noProof/>
            <w:webHidden/>
          </w:rPr>
          <w:tab/>
        </w:r>
        <w:r>
          <w:rPr>
            <w:noProof/>
            <w:webHidden/>
          </w:rPr>
          <w:fldChar w:fldCharType="begin"/>
        </w:r>
        <w:r>
          <w:rPr>
            <w:noProof/>
            <w:webHidden/>
          </w:rPr>
          <w:instrText xml:space="preserve"> PAGEREF _Toc496629274 \h </w:instrText>
        </w:r>
      </w:ins>
      <w:r>
        <w:rPr>
          <w:noProof/>
          <w:webHidden/>
        </w:rPr>
      </w:r>
      <w:r>
        <w:rPr>
          <w:noProof/>
          <w:webHidden/>
        </w:rPr>
        <w:fldChar w:fldCharType="separate"/>
      </w:r>
      <w:ins w:id="373" w:author="Laurence Golding" w:date="2017-10-24T17:23:00Z">
        <w:r>
          <w:rPr>
            <w:noProof/>
            <w:webHidden/>
          </w:rPr>
          <w:t>49</w:t>
        </w:r>
        <w:r>
          <w:rPr>
            <w:noProof/>
            <w:webHidden/>
          </w:rPr>
          <w:fldChar w:fldCharType="end"/>
        </w:r>
        <w:r w:rsidRPr="003978B7">
          <w:rPr>
            <w:rStyle w:val="Hyperlink"/>
            <w:noProof/>
          </w:rPr>
          <w:fldChar w:fldCharType="end"/>
        </w:r>
      </w:ins>
    </w:p>
    <w:p w14:paraId="70C23A42" w14:textId="567257A2" w:rsidR="00A160D7" w:rsidRDefault="00A160D7">
      <w:pPr>
        <w:pStyle w:val="TOC3"/>
        <w:tabs>
          <w:tab w:val="right" w:leader="dot" w:pos="9350"/>
        </w:tabs>
        <w:rPr>
          <w:ins w:id="374" w:author="Laurence Golding" w:date="2017-10-24T17:23:00Z"/>
          <w:rFonts w:asciiTheme="minorHAnsi" w:eastAsiaTheme="minorEastAsia" w:hAnsiTheme="minorHAnsi" w:cstheme="minorBidi"/>
          <w:noProof/>
          <w:sz w:val="22"/>
          <w:szCs w:val="22"/>
        </w:rPr>
      </w:pPr>
      <w:ins w:id="3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"_Toc496629275"</w:instrText>
        </w:r>
        <w:r w:rsidRPr="003978B7">
          <w:rPr>
            <w:rStyle w:val="Hyperlink"/>
            <w:noProof/>
          </w:rPr>
          <w:instrText xml:space="preserve"> </w:instrText>
        </w:r>
        <w:r w:rsidRPr="003978B7">
          <w:rPr>
            <w:rStyle w:val="Hyperlink"/>
            <w:noProof/>
          </w:rPr>
          <w:fldChar w:fldCharType="separate"/>
        </w:r>
        <w:r w:rsidRPr="003978B7">
          <w:rPr>
            <w:rStyle w:val="Hyperlink"/>
            <w:noProof/>
          </w:rPr>
          <w:t>3.20.4 startLine property</w:t>
        </w:r>
        <w:r>
          <w:rPr>
            <w:noProof/>
            <w:webHidden/>
          </w:rPr>
          <w:tab/>
        </w:r>
        <w:r>
          <w:rPr>
            <w:noProof/>
            <w:webHidden/>
          </w:rPr>
          <w:fldChar w:fldCharType="begin"/>
        </w:r>
        <w:r>
          <w:rPr>
            <w:noProof/>
            <w:webHidden/>
          </w:rPr>
          <w:instrText xml:space="preserve"> PAGEREF _Toc496629275 \h </w:instrText>
        </w:r>
      </w:ins>
      <w:r>
        <w:rPr>
          <w:noProof/>
          <w:webHidden/>
        </w:rPr>
      </w:r>
      <w:r>
        <w:rPr>
          <w:noProof/>
          <w:webHidden/>
        </w:rPr>
        <w:fldChar w:fldCharType="separate"/>
      </w:r>
      <w:ins w:id="376" w:author="Laurence Golding" w:date="2017-10-24T17:23:00Z">
        <w:r>
          <w:rPr>
            <w:noProof/>
            <w:webHidden/>
          </w:rPr>
          <w:t>49</w:t>
        </w:r>
        <w:r>
          <w:rPr>
            <w:noProof/>
            <w:webHidden/>
          </w:rPr>
          <w:fldChar w:fldCharType="end"/>
        </w:r>
        <w:r w:rsidRPr="003978B7">
          <w:rPr>
            <w:rStyle w:val="Hyperlink"/>
            <w:noProof/>
          </w:rPr>
          <w:fldChar w:fldCharType="end"/>
        </w:r>
      </w:ins>
    </w:p>
    <w:p w14:paraId="6641E791" w14:textId="394F33D0" w:rsidR="00A160D7" w:rsidRDefault="00A160D7">
      <w:pPr>
        <w:pStyle w:val="TOC3"/>
        <w:tabs>
          <w:tab w:val="right" w:leader="dot" w:pos="9350"/>
        </w:tabs>
        <w:rPr>
          <w:ins w:id="377" w:author="Laurence Golding" w:date="2017-10-24T17:23:00Z"/>
          <w:rFonts w:asciiTheme="minorHAnsi" w:eastAsiaTheme="minorEastAsia" w:hAnsiTheme="minorHAnsi" w:cstheme="minorBidi"/>
          <w:noProof/>
          <w:sz w:val="22"/>
          <w:szCs w:val="22"/>
        </w:rPr>
      </w:pPr>
      <w:ins w:id="37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"_Toc496629276"</w:instrText>
        </w:r>
        <w:r w:rsidRPr="003978B7">
          <w:rPr>
            <w:rStyle w:val="Hyperlink"/>
            <w:noProof/>
          </w:rPr>
          <w:instrText xml:space="preserve"> </w:instrText>
        </w:r>
        <w:r w:rsidRPr="003978B7">
          <w:rPr>
            <w:rStyle w:val="Hyperlink"/>
            <w:noProof/>
          </w:rPr>
          <w:fldChar w:fldCharType="separate"/>
        </w:r>
        <w:r w:rsidRPr="003978B7">
          <w:rPr>
            <w:rStyle w:val="Hyperlink"/>
            <w:noProof/>
          </w:rPr>
          <w:t>3.20.5 startColumn property</w:t>
        </w:r>
        <w:r>
          <w:rPr>
            <w:noProof/>
            <w:webHidden/>
          </w:rPr>
          <w:tab/>
        </w:r>
        <w:r>
          <w:rPr>
            <w:noProof/>
            <w:webHidden/>
          </w:rPr>
          <w:fldChar w:fldCharType="begin"/>
        </w:r>
        <w:r>
          <w:rPr>
            <w:noProof/>
            <w:webHidden/>
          </w:rPr>
          <w:instrText xml:space="preserve"> PAGEREF _Toc496629276 \h </w:instrText>
        </w:r>
      </w:ins>
      <w:r>
        <w:rPr>
          <w:noProof/>
          <w:webHidden/>
        </w:rPr>
      </w:r>
      <w:r>
        <w:rPr>
          <w:noProof/>
          <w:webHidden/>
        </w:rPr>
        <w:fldChar w:fldCharType="separate"/>
      </w:r>
      <w:ins w:id="379" w:author="Laurence Golding" w:date="2017-10-24T17:23:00Z">
        <w:r>
          <w:rPr>
            <w:noProof/>
            <w:webHidden/>
          </w:rPr>
          <w:t>49</w:t>
        </w:r>
        <w:r>
          <w:rPr>
            <w:noProof/>
            <w:webHidden/>
          </w:rPr>
          <w:fldChar w:fldCharType="end"/>
        </w:r>
        <w:r w:rsidRPr="003978B7">
          <w:rPr>
            <w:rStyle w:val="Hyperlink"/>
            <w:noProof/>
          </w:rPr>
          <w:fldChar w:fldCharType="end"/>
        </w:r>
      </w:ins>
    </w:p>
    <w:p w14:paraId="095D8D9B" w14:textId="67335ACF" w:rsidR="00A160D7" w:rsidRDefault="00A160D7">
      <w:pPr>
        <w:pStyle w:val="TOC3"/>
        <w:tabs>
          <w:tab w:val="right" w:leader="dot" w:pos="9350"/>
        </w:tabs>
        <w:rPr>
          <w:ins w:id="380" w:author="Laurence Golding" w:date="2017-10-24T17:23:00Z"/>
          <w:rFonts w:asciiTheme="minorHAnsi" w:eastAsiaTheme="minorEastAsia" w:hAnsiTheme="minorHAnsi" w:cstheme="minorBidi"/>
          <w:noProof/>
          <w:sz w:val="22"/>
          <w:szCs w:val="22"/>
        </w:rPr>
      </w:pPr>
      <w:ins w:id="3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"_Toc496629277"</w:instrText>
        </w:r>
        <w:r w:rsidRPr="003978B7">
          <w:rPr>
            <w:rStyle w:val="Hyperlink"/>
            <w:noProof/>
          </w:rPr>
          <w:instrText xml:space="preserve"> </w:instrText>
        </w:r>
        <w:r w:rsidRPr="003978B7">
          <w:rPr>
            <w:rStyle w:val="Hyperlink"/>
            <w:noProof/>
          </w:rPr>
          <w:fldChar w:fldCharType="separate"/>
        </w:r>
        <w:r w:rsidRPr="003978B7">
          <w:rPr>
            <w:rStyle w:val="Hyperlink"/>
            <w:noProof/>
          </w:rPr>
          <w:t>3.20.6 endLine property</w:t>
        </w:r>
        <w:r>
          <w:rPr>
            <w:noProof/>
            <w:webHidden/>
          </w:rPr>
          <w:tab/>
        </w:r>
        <w:r>
          <w:rPr>
            <w:noProof/>
            <w:webHidden/>
          </w:rPr>
          <w:fldChar w:fldCharType="begin"/>
        </w:r>
        <w:r>
          <w:rPr>
            <w:noProof/>
            <w:webHidden/>
          </w:rPr>
          <w:instrText xml:space="preserve"> PAGEREF _Toc496629277 \h </w:instrText>
        </w:r>
      </w:ins>
      <w:r>
        <w:rPr>
          <w:noProof/>
          <w:webHidden/>
        </w:rPr>
      </w:r>
      <w:r>
        <w:rPr>
          <w:noProof/>
          <w:webHidden/>
        </w:rPr>
        <w:fldChar w:fldCharType="separate"/>
      </w:r>
      <w:ins w:id="382" w:author="Laurence Golding" w:date="2017-10-24T17:23:00Z">
        <w:r>
          <w:rPr>
            <w:noProof/>
            <w:webHidden/>
          </w:rPr>
          <w:t>49</w:t>
        </w:r>
        <w:r>
          <w:rPr>
            <w:noProof/>
            <w:webHidden/>
          </w:rPr>
          <w:fldChar w:fldCharType="end"/>
        </w:r>
        <w:r w:rsidRPr="003978B7">
          <w:rPr>
            <w:rStyle w:val="Hyperlink"/>
            <w:noProof/>
          </w:rPr>
          <w:fldChar w:fldCharType="end"/>
        </w:r>
      </w:ins>
    </w:p>
    <w:p w14:paraId="650E244F" w14:textId="2156F033" w:rsidR="00A160D7" w:rsidRDefault="00A160D7">
      <w:pPr>
        <w:pStyle w:val="TOC3"/>
        <w:tabs>
          <w:tab w:val="right" w:leader="dot" w:pos="9350"/>
        </w:tabs>
        <w:rPr>
          <w:ins w:id="383" w:author="Laurence Golding" w:date="2017-10-24T17:23:00Z"/>
          <w:rFonts w:asciiTheme="minorHAnsi" w:eastAsiaTheme="minorEastAsia" w:hAnsiTheme="minorHAnsi" w:cstheme="minorBidi"/>
          <w:noProof/>
          <w:sz w:val="22"/>
          <w:szCs w:val="22"/>
        </w:rPr>
      </w:pPr>
      <w:ins w:id="3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"_Toc496629278"</w:instrText>
        </w:r>
        <w:r w:rsidRPr="003978B7">
          <w:rPr>
            <w:rStyle w:val="Hyperlink"/>
            <w:noProof/>
          </w:rPr>
          <w:instrText xml:space="preserve"> </w:instrText>
        </w:r>
        <w:r w:rsidRPr="003978B7">
          <w:rPr>
            <w:rStyle w:val="Hyperlink"/>
            <w:noProof/>
          </w:rPr>
          <w:fldChar w:fldCharType="separate"/>
        </w:r>
        <w:r w:rsidRPr="003978B7">
          <w:rPr>
            <w:rStyle w:val="Hyperlink"/>
            <w:noProof/>
          </w:rPr>
          <w:t>3.20.7 endColumn property</w:t>
        </w:r>
        <w:r>
          <w:rPr>
            <w:noProof/>
            <w:webHidden/>
          </w:rPr>
          <w:tab/>
        </w:r>
        <w:r>
          <w:rPr>
            <w:noProof/>
            <w:webHidden/>
          </w:rPr>
          <w:fldChar w:fldCharType="begin"/>
        </w:r>
        <w:r>
          <w:rPr>
            <w:noProof/>
            <w:webHidden/>
          </w:rPr>
          <w:instrText xml:space="preserve"> PAGEREF _Toc496629278 \h </w:instrText>
        </w:r>
      </w:ins>
      <w:r>
        <w:rPr>
          <w:noProof/>
          <w:webHidden/>
        </w:rPr>
      </w:r>
      <w:r>
        <w:rPr>
          <w:noProof/>
          <w:webHidden/>
        </w:rPr>
        <w:fldChar w:fldCharType="separate"/>
      </w:r>
      <w:ins w:id="385" w:author="Laurence Golding" w:date="2017-10-24T17:23:00Z">
        <w:r>
          <w:rPr>
            <w:noProof/>
            <w:webHidden/>
          </w:rPr>
          <w:t>49</w:t>
        </w:r>
        <w:r>
          <w:rPr>
            <w:noProof/>
            <w:webHidden/>
          </w:rPr>
          <w:fldChar w:fldCharType="end"/>
        </w:r>
        <w:r w:rsidRPr="003978B7">
          <w:rPr>
            <w:rStyle w:val="Hyperlink"/>
            <w:noProof/>
          </w:rPr>
          <w:fldChar w:fldCharType="end"/>
        </w:r>
      </w:ins>
    </w:p>
    <w:p w14:paraId="6A93E2F5" w14:textId="678B2DAC" w:rsidR="00A160D7" w:rsidRDefault="00A160D7">
      <w:pPr>
        <w:pStyle w:val="TOC3"/>
        <w:tabs>
          <w:tab w:val="right" w:leader="dot" w:pos="9350"/>
        </w:tabs>
        <w:rPr>
          <w:ins w:id="386" w:author="Laurence Golding" w:date="2017-10-24T17:23:00Z"/>
          <w:rFonts w:asciiTheme="minorHAnsi" w:eastAsiaTheme="minorEastAsia" w:hAnsiTheme="minorHAnsi" w:cstheme="minorBidi"/>
          <w:noProof/>
          <w:sz w:val="22"/>
          <w:szCs w:val="22"/>
        </w:rPr>
      </w:pPr>
      <w:ins w:id="3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"_Toc496629279"</w:instrText>
        </w:r>
        <w:r w:rsidRPr="003978B7">
          <w:rPr>
            <w:rStyle w:val="Hyperlink"/>
            <w:noProof/>
          </w:rPr>
          <w:instrText xml:space="preserve"> </w:instrText>
        </w:r>
        <w:r w:rsidRPr="003978B7">
          <w:rPr>
            <w:rStyle w:val="Hyperlink"/>
            <w:noProof/>
          </w:rPr>
          <w:fldChar w:fldCharType="separate"/>
        </w:r>
        <w:r w:rsidRPr="003978B7">
          <w:rPr>
            <w:rStyle w:val="Hyperlink"/>
            <w:noProof/>
          </w:rPr>
          <w:t>3.20.8 offset property</w:t>
        </w:r>
        <w:r>
          <w:rPr>
            <w:noProof/>
            <w:webHidden/>
          </w:rPr>
          <w:tab/>
        </w:r>
        <w:r>
          <w:rPr>
            <w:noProof/>
            <w:webHidden/>
          </w:rPr>
          <w:fldChar w:fldCharType="begin"/>
        </w:r>
        <w:r>
          <w:rPr>
            <w:noProof/>
            <w:webHidden/>
          </w:rPr>
          <w:instrText xml:space="preserve"> PAGEREF _Toc496629279 \h </w:instrText>
        </w:r>
      </w:ins>
      <w:r>
        <w:rPr>
          <w:noProof/>
          <w:webHidden/>
        </w:rPr>
      </w:r>
      <w:r>
        <w:rPr>
          <w:noProof/>
          <w:webHidden/>
        </w:rPr>
        <w:fldChar w:fldCharType="separate"/>
      </w:r>
      <w:ins w:id="388" w:author="Laurence Golding" w:date="2017-10-24T17:23:00Z">
        <w:r>
          <w:rPr>
            <w:noProof/>
            <w:webHidden/>
          </w:rPr>
          <w:t>49</w:t>
        </w:r>
        <w:r>
          <w:rPr>
            <w:noProof/>
            <w:webHidden/>
          </w:rPr>
          <w:fldChar w:fldCharType="end"/>
        </w:r>
        <w:r w:rsidRPr="003978B7">
          <w:rPr>
            <w:rStyle w:val="Hyperlink"/>
            <w:noProof/>
          </w:rPr>
          <w:fldChar w:fldCharType="end"/>
        </w:r>
      </w:ins>
    </w:p>
    <w:p w14:paraId="4676BF4C" w14:textId="5F631097" w:rsidR="00A160D7" w:rsidRDefault="00A160D7">
      <w:pPr>
        <w:pStyle w:val="TOC3"/>
        <w:tabs>
          <w:tab w:val="right" w:leader="dot" w:pos="9350"/>
        </w:tabs>
        <w:rPr>
          <w:ins w:id="389" w:author="Laurence Golding" w:date="2017-10-24T17:23:00Z"/>
          <w:rFonts w:asciiTheme="minorHAnsi" w:eastAsiaTheme="minorEastAsia" w:hAnsiTheme="minorHAnsi" w:cstheme="minorBidi"/>
          <w:noProof/>
          <w:sz w:val="22"/>
          <w:szCs w:val="22"/>
        </w:rPr>
      </w:pPr>
      <w:ins w:id="3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"_Toc496629280"</w:instrText>
        </w:r>
        <w:r w:rsidRPr="003978B7">
          <w:rPr>
            <w:rStyle w:val="Hyperlink"/>
            <w:noProof/>
          </w:rPr>
          <w:instrText xml:space="preserve"> </w:instrText>
        </w:r>
        <w:r w:rsidRPr="003978B7">
          <w:rPr>
            <w:rStyle w:val="Hyperlink"/>
            <w:noProof/>
          </w:rPr>
          <w:fldChar w:fldCharType="separate"/>
        </w:r>
        <w:r w:rsidRPr="003978B7">
          <w:rPr>
            <w:rStyle w:val="Hyperlink"/>
            <w:noProof/>
          </w:rPr>
          <w:t>3.20.9 length property</w:t>
        </w:r>
        <w:r>
          <w:rPr>
            <w:noProof/>
            <w:webHidden/>
          </w:rPr>
          <w:tab/>
        </w:r>
        <w:r>
          <w:rPr>
            <w:noProof/>
            <w:webHidden/>
          </w:rPr>
          <w:fldChar w:fldCharType="begin"/>
        </w:r>
        <w:r>
          <w:rPr>
            <w:noProof/>
            <w:webHidden/>
          </w:rPr>
          <w:instrText xml:space="preserve"> PAGEREF _Toc496629280 \h </w:instrText>
        </w:r>
      </w:ins>
      <w:r>
        <w:rPr>
          <w:noProof/>
          <w:webHidden/>
        </w:rPr>
      </w:r>
      <w:r>
        <w:rPr>
          <w:noProof/>
          <w:webHidden/>
        </w:rPr>
        <w:fldChar w:fldCharType="separate"/>
      </w:r>
      <w:ins w:id="391" w:author="Laurence Golding" w:date="2017-10-24T17:23:00Z">
        <w:r>
          <w:rPr>
            <w:noProof/>
            <w:webHidden/>
          </w:rPr>
          <w:t>49</w:t>
        </w:r>
        <w:r>
          <w:rPr>
            <w:noProof/>
            <w:webHidden/>
          </w:rPr>
          <w:fldChar w:fldCharType="end"/>
        </w:r>
        <w:r w:rsidRPr="003978B7">
          <w:rPr>
            <w:rStyle w:val="Hyperlink"/>
            <w:noProof/>
          </w:rPr>
          <w:fldChar w:fldCharType="end"/>
        </w:r>
      </w:ins>
    </w:p>
    <w:p w14:paraId="5495AED5" w14:textId="25D1E07D" w:rsidR="00A160D7" w:rsidRDefault="00A160D7">
      <w:pPr>
        <w:pStyle w:val="TOC2"/>
        <w:tabs>
          <w:tab w:val="right" w:leader="dot" w:pos="9350"/>
        </w:tabs>
        <w:rPr>
          <w:ins w:id="392" w:author="Laurence Golding" w:date="2017-10-24T17:23:00Z"/>
          <w:rFonts w:asciiTheme="minorHAnsi" w:eastAsiaTheme="minorEastAsia" w:hAnsiTheme="minorHAnsi" w:cstheme="minorBidi"/>
          <w:noProof/>
          <w:sz w:val="22"/>
          <w:szCs w:val="22"/>
        </w:rPr>
      </w:pPr>
      <w:ins w:id="39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"_Toc496629281"</w:instrText>
        </w:r>
        <w:r w:rsidRPr="003978B7">
          <w:rPr>
            <w:rStyle w:val="Hyperlink"/>
            <w:noProof/>
          </w:rPr>
          <w:instrText xml:space="preserve"> </w:instrText>
        </w:r>
        <w:r w:rsidRPr="003978B7">
          <w:rPr>
            <w:rStyle w:val="Hyperlink"/>
            <w:noProof/>
          </w:rPr>
          <w:fldChar w:fldCharType="separate"/>
        </w:r>
        <w:r w:rsidRPr="003978B7">
          <w:rPr>
            <w:rStyle w:val="Hyperlink"/>
            <w:noProof/>
          </w:rPr>
          <w:t>3.21 logicalLocation object</w:t>
        </w:r>
        <w:r>
          <w:rPr>
            <w:noProof/>
            <w:webHidden/>
          </w:rPr>
          <w:tab/>
        </w:r>
        <w:r>
          <w:rPr>
            <w:noProof/>
            <w:webHidden/>
          </w:rPr>
          <w:fldChar w:fldCharType="begin"/>
        </w:r>
        <w:r>
          <w:rPr>
            <w:noProof/>
            <w:webHidden/>
          </w:rPr>
          <w:instrText xml:space="preserve"> PAGEREF _Toc496629281 \h </w:instrText>
        </w:r>
      </w:ins>
      <w:r>
        <w:rPr>
          <w:noProof/>
          <w:webHidden/>
        </w:rPr>
      </w:r>
      <w:r>
        <w:rPr>
          <w:noProof/>
          <w:webHidden/>
        </w:rPr>
        <w:fldChar w:fldCharType="separate"/>
      </w:r>
      <w:ins w:id="394" w:author="Laurence Golding" w:date="2017-10-24T17:23:00Z">
        <w:r>
          <w:rPr>
            <w:noProof/>
            <w:webHidden/>
          </w:rPr>
          <w:t>50</w:t>
        </w:r>
        <w:r>
          <w:rPr>
            <w:noProof/>
            <w:webHidden/>
          </w:rPr>
          <w:fldChar w:fldCharType="end"/>
        </w:r>
        <w:r w:rsidRPr="003978B7">
          <w:rPr>
            <w:rStyle w:val="Hyperlink"/>
            <w:noProof/>
          </w:rPr>
          <w:fldChar w:fldCharType="end"/>
        </w:r>
      </w:ins>
    </w:p>
    <w:p w14:paraId="0D61149F" w14:textId="01A184EE" w:rsidR="00A160D7" w:rsidRDefault="00A160D7">
      <w:pPr>
        <w:pStyle w:val="TOC3"/>
        <w:tabs>
          <w:tab w:val="right" w:leader="dot" w:pos="9350"/>
        </w:tabs>
        <w:rPr>
          <w:ins w:id="395" w:author="Laurence Golding" w:date="2017-10-24T17:23:00Z"/>
          <w:rFonts w:asciiTheme="minorHAnsi" w:eastAsiaTheme="minorEastAsia" w:hAnsiTheme="minorHAnsi" w:cstheme="minorBidi"/>
          <w:noProof/>
          <w:sz w:val="22"/>
          <w:szCs w:val="22"/>
        </w:rPr>
      </w:pPr>
      <w:ins w:id="3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"_Toc496629282"</w:instrText>
        </w:r>
        <w:r w:rsidRPr="003978B7">
          <w:rPr>
            <w:rStyle w:val="Hyperlink"/>
            <w:noProof/>
          </w:rPr>
          <w:instrText xml:space="preserve"> </w:instrText>
        </w:r>
        <w:r w:rsidRPr="003978B7">
          <w:rPr>
            <w:rStyle w:val="Hyperlink"/>
            <w:noProof/>
          </w:rPr>
          <w:fldChar w:fldCharType="separate"/>
        </w:r>
        <w:r w:rsidRPr="003978B7">
          <w:rPr>
            <w:rStyle w:val="Hyperlink"/>
            <w:noProof/>
          </w:rPr>
          <w:t>3.21.1 General</w:t>
        </w:r>
        <w:r>
          <w:rPr>
            <w:noProof/>
            <w:webHidden/>
          </w:rPr>
          <w:tab/>
        </w:r>
        <w:r>
          <w:rPr>
            <w:noProof/>
            <w:webHidden/>
          </w:rPr>
          <w:fldChar w:fldCharType="begin"/>
        </w:r>
        <w:r>
          <w:rPr>
            <w:noProof/>
            <w:webHidden/>
          </w:rPr>
          <w:instrText xml:space="preserve"> PAGEREF _Toc496629282 \h </w:instrText>
        </w:r>
      </w:ins>
      <w:r>
        <w:rPr>
          <w:noProof/>
          <w:webHidden/>
        </w:rPr>
      </w:r>
      <w:r>
        <w:rPr>
          <w:noProof/>
          <w:webHidden/>
        </w:rPr>
        <w:fldChar w:fldCharType="separate"/>
      </w:r>
      <w:ins w:id="397" w:author="Laurence Golding" w:date="2017-10-24T17:23:00Z">
        <w:r>
          <w:rPr>
            <w:noProof/>
            <w:webHidden/>
          </w:rPr>
          <w:t>50</w:t>
        </w:r>
        <w:r>
          <w:rPr>
            <w:noProof/>
            <w:webHidden/>
          </w:rPr>
          <w:fldChar w:fldCharType="end"/>
        </w:r>
        <w:r w:rsidRPr="003978B7">
          <w:rPr>
            <w:rStyle w:val="Hyperlink"/>
            <w:noProof/>
          </w:rPr>
          <w:fldChar w:fldCharType="end"/>
        </w:r>
      </w:ins>
    </w:p>
    <w:p w14:paraId="6060D92C" w14:textId="775C45F3" w:rsidR="00A160D7" w:rsidRDefault="00A160D7">
      <w:pPr>
        <w:pStyle w:val="TOC3"/>
        <w:tabs>
          <w:tab w:val="right" w:leader="dot" w:pos="9350"/>
        </w:tabs>
        <w:rPr>
          <w:ins w:id="398" w:author="Laurence Golding" w:date="2017-10-24T17:23:00Z"/>
          <w:rFonts w:asciiTheme="minorHAnsi" w:eastAsiaTheme="minorEastAsia" w:hAnsiTheme="minorHAnsi" w:cstheme="minorBidi"/>
          <w:noProof/>
          <w:sz w:val="22"/>
          <w:szCs w:val="22"/>
        </w:rPr>
      </w:pPr>
      <w:ins w:id="3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"_Toc496629283"</w:instrText>
        </w:r>
        <w:r w:rsidRPr="003978B7">
          <w:rPr>
            <w:rStyle w:val="Hyperlink"/>
            <w:noProof/>
          </w:rPr>
          <w:instrText xml:space="preserve"> </w:instrText>
        </w:r>
        <w:r w:rsidRPr="003978B7">
          <w:rPr>
            <w:rStyle w:val="Hyperlink"/>
            <w:noProof/>
          </w:rPr>
          <w:fldChar w:fldCharType="separate"/>
        </w:r>
        <w:r w:rsidRPr="003978B7">
          <w:rPr>
            <w:rStyle w:val="Hyperlink"/>
            <w:noProof/>
          </w:rPr>
          <w:t>3.21.2 name property</w:t>
        </w:r>
        <w:r>
          <w:rPr>
            <w:noProof/>
            <w:webHidden/>
          </w:rPr>
          <w:tab/>
        </w:r>
        <w:r>
          <w:rPr>
            <w:noProof/>
            <w:webHidden/>
          </w:rPr>
          <w:fldChar w:fldCharType="begin"/>
        </w:r>
        <w:r>
          <w:rPr>
            <w:noProof/>
            <w:webHidden/>
          </w:rPr>
          <w:instrText xml:space="preserve"> PAGEREF _Toc496629283 \h </w:instrText>
        </w:r>
      </w:ins>
      <w:r>
        <w:rPr>
          <w:noProof/>
          <w:webHidden/>
        </w:rPr>
      </w:r>
      <w:r>
        <w:rPr>
          <w:noProof/>
          <w:webHidden/>
        </w:rPr>
        <w:fldChar w:fldCharType="separate"/>
      </w:r>
      <w:ins w:id="400" w:author="Laurence Golding" w:date="2017-10-24T17:23:00Z">
        <w:r>
          <w:rPr>
            <w:noProof/>
            <w:webHidden/>
          </w:rPr>
          <w:t>50</w:t>
        </w:r>
        <w:r>
          <w:rPr>
            <w:noProof/>
            <w:webHidden/>
          </w:rPr>
          <w:fldChar w:fldCharType="end"/>
        </w:r>
        <w:r w:rsidRPr="003978B7">
          <w:rPr>
            <w:rStyle w:val="Hyperlink"/>
            <w:noProof/>
          </w:rPr>
          <w:fldChar w:fldCharType="end"/>
        </w:r>
      </w:ins>
    </w:p>
    <w:p w14:paraId="7E785CC6" w14:textId="0125DE4C" w:rsidR="00A160D7" w:rsidRDefault="00A160D7">
      <w:pPr>
        <w:pStyle w:val="TOC3"/>
        <w:tabs>
          <w:tab w:val="right" w:leader="dot" w:pos="9350"/>
        </w:tabs>
        <w:rPr>
          <w:ins w:id="401" w:author="Laurence Golding" w:date="2017-10-24T17:23:00Z"/>
          <w:rFonts w:asciiTheme="minorHAnsi" w:eastAsiaTheme="minorEastAsia" w:hAnsiTheme="minorHAnsi" w:cstheme="minorBidi"/>
          <w:noProof/>
          <w:sz w:val="22"/>
          <w:szCs w:val="22"/>
        </w:rPr>
      </w:pPr>
      <w:ins w:id="4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"_Toc496629284"</w:instrText>
        </w:r>
        <w:r w:rsidRPr="003978B7">
          <w:rPr>
            <w:rStyle w:val="Hyperlink"/>
            <w:noProof/>
          </w:rPr>
          <w:instrText xml:space="preserve"> </w:instrText>
        </w:r>
        <w:r w:rsidRPr="003978B7">
          <w:rPr>
            <w:rStyle w:val="Hyperlink"/>
            <w:noProof/>
          </w:rPr>
          <w:fldChar w:fldCharType="separate"/>
        </w:r>
        <w:r w:rsidRPr="003978B7">
          <w:rPr>
            <w:rStyle w:val="Hyperlink"/>
            <w:noProof/>
          </w:rPr>
          <w:t>3.21.3 kind property</w:t>
        </w:r>
        <w:r>
          <w:rPr>
            <w:noProof/>
            <w:webHidden/>
          </w:rPr>
          <w:tab/>
        </w:r>
        <w:r>
          <w:rPr>
            <w:noProof/>
            <w:webHidden/>
          </w:rPr>
          <w:fldChar w:fldCharType="begin"/>
        </w:r>
        <w:r>
          <w:rPr>
            <w:noProof/>
            <w:webHidden/>
          </w:rPr>
          <w:instrText xml:space="preserve"> PAGEREF _Toc496629284 \h </w:instrText>
        </w:r>
      </w:ins>
      <w:r>
        <w:rPr>
          <w:noProof/>
          <w:webHidden/>
        </w:rPr>
      </w:r>
      <w:r>
        <w:rPr>
          <w:noProof/>
          <w:webHidden/>
        </w:rPr>
        <w:fldChar w:fldCharType="separate"/>
      </w:r>
      <w:ins w:id="403" w:author="Laurence Golding" w:date="2017-10-24T17:23:00Z">
        <w:r>
          <w:rPr>
            <w:noProof/>
            <w:webHidden/>
          </w:rPr>
          <w:t>51</w:t>
        </w:r>
        <w:r>
          <w:rPr>
            <w:noProof/>
            <w:webHidden/>
          </w:rPr>
          <w:fldChar w:fldCharType="end"/>
        </w:r>
        <w:r w:rsidRPr="003978B7">
          <w:rPr>
            <w:rStyle w:val="Hyperlink"/>
            <w:noProof/>
          </w:rPr>
          <w:fldChar w:fldCharType="end"/>
        </w:r>
      </w:ins>
    </w:p>
    <w:p w14:paraId="6A8C186E" w14:textId="34F328B6" w:rsidR="00A160D7" w:rsidRDefault="00A160D7">
      <w:pPr>
        <w:pStyle w:val="TOC3"/>
        <w:tabs>
          <w:tab w:val="right" w:leader="dot" w:pos="9350"/>
        </w:tabs>
        <w:rPr>
          <w:ins w:id="404" w:author="Laurence Golding" w:date="2017-10-24T17:23:00Z"/>
          <w:rFonts w:asciiTheme="minorHAnsi" w:eastAsiaTheme="minorEastAsia" w:hAnsiTheme="minorHAnsi" w:cstheme="minorBidi"/>
          <w:noProof/>
          <w:sz w:val="22"/>
          <w:szCs w:val="22"/>
        </w:rPr>
      </w:pPr>
      <w:ins w:id="4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"_Toc496629285"</w:instrText>
        </w:r>
        <w:r w:rsidRPr="003978B7">
          <w:rPr>
            <w:rStyle w:val="Hyperlink"/>
            <w:noProof/>
          </w:rPr>
          <w:instrText xml:space="preserve"> </w:instrText>
        </w:r>
        <w:r w:rsidRPr="003978B7">
          <w:rPr>
            <w:rStyle w:val="Hyperlink"/>
            <w:noProof/>
          </w:rPr>
          <w:fldChar w:fldCharType="separate"/>
        </w:r>
        <w:r w:rsidRPr="003978B7">
          <w:rPr>
            <w:rStyle w:val="Hyperlink"/>
            <w:noProof/>
          </w:rPr>
          <w:t>3.21.4 parentKey property</w:t>
        </w:r>
        <w:r>
          <w:rPr>
            <w:noProof/>
            <w:webHidden/>
          </w:rPr>
          <w:tab/>
        </w:r>
        <w:r>
          <w:rPr>
            <w:noProof/>
            <w:webHidden/>
          </w:rPr>
          <w:fldChar w:fldCharType="begin"/>
        </w:r>
        <w:r>
          <w:rPr>
            <w:noProof/>
            <w:webHidden/>
          </w:rPr>
          <w:instrText xml:space="preserve"> PAGEREF _Toc496629285 \h </w:instrText>
        </w:r>
      </w:ins>
      <w:r>
        <w:rPr>
          <w:noProof/>
          <w:webHidden/>
        </w:rPr>
      </w:r>
      <w:r>
        <w:rPr>
          <w:noProof/>
          <w:webHidden/>
        </w:rPr>
        <w:fldChar w:fldCharType="separate"/>
      </w:r>
      <w:ins w:id="406" w:author="Laurence Golding" w:date="2017-10-24T17:23:00Z">
        <w:r>
          <w:rPr>
            <w:noProof/>
            <w:webHidden/>
          </w:rPr>
          <w:t>51</w:t>
        </w:r>
        <w:r>
          <w:rPr>
            <w:noProof/>
            <w:webHidden/>
          </w:rPr>
          <w:fldChar w:fldCharType="end"/>
        </w:r>
        <w:r w:rsidRPr="003978B7">
          <w:rPr>
            <w:rStyle w:val="Hyperlink"/>
            <w:noProof/>
          </w:rPr>
          <w:fldChar w:fldCharType="end"/>
        </w:r>
      </w:ins>
    </w:p>
    <w:p w14:paraId="1B922195" w14:textId="45AB1998" w:rsidR="00A160D7" w:rsidRDefault="00A160D7">
      <w:pPr>
        <w:pStyle w:val="TOC2"/>
        <w:tabs>
          <w:tab w:val="right" w:leader="dot" w:pos="9350"/>
        </w:tabs>
        <w:rPr>
          <w:ins w:id="407" w:author="Laurence Golding" w:date="2017-10-24T17:23:00Z"/>
          <w:rFonts w:asciiTheme="minorHAnsi" w:eastAsiaTheme="minorEastAsia" w:hAnsiTheme="minorHAnsi" w:cstheme="minorBidi"/>
          <w:noProof/>
          <w:sz w:val="22"/>
          <w:szCs w:val="22"/>
        </w:rPr>
      </w:pPr>
      <w:ins w:id="408"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"_Toc496629286"</w:instrText>
        </w:r>
        <w:r w:rsidRPr="003978B7">
          <w:rPr>
            <w:rStyle w:val="Hyperlink"/>
            <w:noProof/>
          </w:rPr>
          <w:instrText xml:space="preserve"> </w:instrText>
        </w:r>
        <w:r w:rsidRPr="003978B7">
          <w:rPr>
            <w:rStyle w:val="Hyperlink"/>
            <w:noProof/>
          </w:rPr>
          <w:fldChar w:fldCharType="separate"/>
        </w:r>
        <w:r w:rsidRPr="003978B7">
          <w:rPr>
            <w:rStyle w:val="Hyperlink"/>
            <w:noProof/>
          </w:rPr>
          <w:t>3.22 codeFlow object</w:t>
        </w:r>
        <w:r>
          <w:rPr>
            <w:noProof/>
            <w:webHidden/>
          </w:rPr>
          <w:tab/>
        </w:r>
        <w:r>
          <w:rPr>
            <w:noProof/>
            <w:webHidden/>
          </w:rPr>
          <w:fldChar w:fldCharType="begin"/>
        </w:r>
        <w:r>
          <w:rPr>
            <w:noProof/>
            <w:webHidden/>
          </w:rPr>
          <w:instrText xml:space="preserve"> PAGEREF _Toc496629286 \h </w:instrText>
        </w:r>
      </w:ins>
      <w:r>
        <w:rPr>
          <w:noProof/>
          <w:webHidden/>
        </w:rPr>
      </w:r>
      <w:r>
        <w:rPr>
          <w:noProof/>
          <w:webHidden/>
        </w:rPr>
        <w:fldChar w:fldCharType="separate"/>
      </w:r>
      <w:ins w:id="409" w:author="Laurence Golding" w:date="2017-10-24T17:23:00Z">
        <w:r>
          <w:rPr>
            <w:noProof/>
            <w:webHidden/>
          </w:rPr>
          <w:t>51</w:t>
        </w:r>
        <w:r>
          <w:rPr>
            <w:noProof/>
            <w:webHidden/>
          </w:rPr>
          <w:fldChar w:fldCharType="end"/>
        </w:r>
        <w:r w:rsidRPr="003978B7">
          <w:rPr>
            <w:rStyle w:val="Hyperlink"/>
            <w:noProof/>
          </w:rPr>
          <w:fldChar w:fldCharType="end"/>
        </w:r>
      </w:ins>
    </w:p>
    <w:p w14:paraId="501F2100" w14:textId="5B2C1E5E" w:rsidR="00A160D7" w:rsidRDefault="00A160D7">
      <w:pPr>
        <w:pStyle w:val="TOC3"/>
        <w:tabs>
          <w:tab w:val="right" w:leader="dot" w:pos="9350"/>
        </w:tabs>
        <w:rPr>
          <w:ins w:id="410" w:author="Laurence Golding" w:date="2017-10-24T17:23:00Z"/>
          <w:rFonts w:asciiTheme="minorHAnsi" w:eastAsiaTheme="minorEastAsia" w:hAnsiTheme="minorHAnsi" w:cstheme="minorBidi"/>
          <w:noProof/>
          <w:sz w:val="22"/>
          <w:szCs w:val="22"/>
        </w:rPr>
      </w:pPr>
      <w:ins w:id="4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"_Toc496629287"</w:instrText>
        </w:r>
        <w:r w:rsidRPr="003978B7">
          <w:rPr>
            <w:rStyle w:val="Hyperlink"/>
            <w:noProof/>
          </w:rPr>
          <w:instrText xml:space="preserve"> </w:instrText>
        </w:r>
        <w:r w:rsidRPr="003978B7">
          <w:rPr>
            <w:rStyle w:val="Hyperlink"/>
            <w:noProof/>
          </w:rPr>
          <w:fldChar w:fldCharType="separate"/>
        </w:r>
        <w:r w:rsidRPr="003978B7">
          <w:rPr>
            <w:rStyle w:val="Hyperlink"/>
            <w:noProof/>
          </w:rPr>
          <w:t>3.22.1 General</w:t>
        </w:r>
        <w:r>
          <w:rPr>
            <w:noProof/>
            <w:webHidden/>
          </w:rPr>
          <w:tab/>
        </w:r>
        <w:r>
          <w:rPr>
            <w:noProof/>
            <w:webHidden/>
          </w:rPr>
          <w:fldChar w:fldCharType="begin"/>
        </w:r>
        <w:r>
          <w:rPr>
            <w:noProof/>
            <w:webHidden/>
          </w:rPr>
          <w:instrText xml:space="preserve"> PAGEREF _Toc496629287 \h </w:instrText>
        </w:r>
      </w:ins>
      <w:r>
        <w:rPr>
          <w:noProof/>
          <w:webHidden/>
        </w:rPr>
      </w:r>
      <w:r>
        <w:rPr>
          <w:noProof/>
          <w:webHidden/>
        </w:rPr>
        <w:fldChar w:fldCharType="separate"/>
      </w:r>
      <w:ins w:id="412" w:author="Laurence Golding" w:date="2017-10-24T17:23:00Z">
        <w:r>
          <w:rPr>
            <w:noProof/>
            <w:webHidden/>
          </w:rPr>
          <w:t>51</w:t>
        </w:r>
        <w:r>
          <w:rPr>
            <w:noProof/>
            <w:webHidden/>
          </w:rPr>
          <w:fldChar w:fldCharType="end"/>
        </w:r>
        <w:r w:rsidRPr="003978B7">
          <w:rPr>
            <w:rStyle w:val="Hyperlink"/>
            <w:noProof/>
          </w:rPr>
          <w:fldChar w:fldCharType="end"/>
        </w:r>
      </w:ins>
    </w:p>
    <w:p w14:paraId="5541EEF7" w14:textId="2DF9E8D6" w:rsidR="00A160D7" w:rsidRDefault="00A160D7">
      <w:pPr>
        <w:pStyle w:val="TOC3"/>
        <w:tabs>
          <w:tab w:val="right" w:leader="dot" w:pos="9350"/>
        </w:tabs>
        <w:rPr>
          <w:ins w:id="413" w:author="Laurence Golding" w:date="2017-10-24T17:23:00Z"/>
          <w:rFonts w:asciiTheme="minorHAnsi" w:eastAsiaTheme="minorEastAsia" w:hAnsiTheme="minorHAnsi" w:cstheme="minorBidi"/>
          <w:noProof/>
          <w:sz w:val="22"/>
          <w:szCs w:val="22"/>
        </w:rPr>
      </w:pPr>
      <w:ins w:id="4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"_Toc496629288"</w:instrText>
        </w:r>
        <w:r w:rsidRPr="003978B7">
          <w:rPr>
            <w:rStyle w:val="Hyperlink"/>
            <w:noProof/>
          </w:rPr>
          <w:instrText xml:space="preserve"> </w:instrText>
        </w:r>
        <w:r w:rsidRPr="003978B7">
          <w:rPr>
            <w:rStyle w:val="Hyperlink"/>
            <w:noProof/>
          </w:rPr>
          <w:fldChar w:fldCharType="separate"/>
        </w:r>
        <w:r w:rsidRPr="003978B7">
          <w:rPr>
            <w:rStyle w:val="Hyperlink"/>
            <w:noProof/>
          </w:rPr>
          <w:t>3.22.2 message property</w:t>
        </w:r>
        <w:r>
          <w:rPr>
            <w:noProof/>
            <w:webHidden/>
          </w:rPr>
          <w:tab/>
        </w:r>
        <w:r>
          <w:rPr>
            <w:noProof/>
            <w:webHidden/>
          </w:rPr>
          <w:fldChar w:fldCharType="begin"/>
        </w:r>
        <w:r>
          <w:rPr>
            <w:noProof/>
            <w:webHidden/>
          </w:rPr>
          <w:instrText xml:space="preserve"> PAGEREF _Toc496629288 \h </w:instrText>
        </w:r>
      </w:ins>
      <w:r>
        <w:rPr>
          <w:noProof/>
          <w:webHidden/>
        </w:rPr>
      </w:r>
      <w:r>
        <w:rPr>
          <w:noProof/>
          <w:webHidden/>
        </w:rPr>
        <w:fldChar w:fldCharType="separate"/>
      </w:r>
      <w:ins w:id="415" w:author="Laurence Golding" w:date="2017-10-24T17:23:00Z">
        <w:r>
          <w:rPr>
            <w:noProof/>
            <w:webHidden/>
          </w:rPr>
          <w:t>51</w:t>
        </w:r>
        <w:r>
          <w:rPr>
            <w:noProof/>
            <w:webHidden/>
          </w:rPr>
          <w:fldChar w:fldCharType="end"/>
        </w:r>
        <w:r w:rsidRPr="003978B7">
          <w:rPr>
            <w:rStyle w:val="Hyperlink"/>
            <w:noProof/>
          </w:rPr>
          <w:fldChar w:fldCharType="end"/>
        </w:r>
      </w:ins>
    </w:p>
    <w:p w14:paraId="5D795E22" w14:textId="112B49E8" w:rsidR="00A160D7" w:rsidRDefault="00A160D7">
      <w:pPr>
        <w:pStyle w:val="TOC3"/>
        <w:tabs>
          <w:tab w:val="right" w:leader="dot" w:pos="9350"/>
        </w:tabs>
        <w:rPr>
          <w:ins w:id="416" w:author="Laurence Golding" w:date="2017-10-24T17:23:00Z"/>
          <w:rFonts w:asciiTheme="minorHAnsi" w:eastAsiaTheme="minorEastAsia" w:hAnsiTheme="minorHAnsi" w:cstheme="minorBidi"/>
          <w:noProof/>
          <w:sz w:val="22"/>
          <w:szCs w:val="22"/>
        </w:rPr>
      </w:pPr>
      <w:ins w:id="4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"_Toc496629289"</w:instrText>
        </w:r>
        <w:r w:rsidRPr="003978B7">
          <w:rPr>
            <w:rStyle w:val="Hyperlink"/>
            <w:noProof/>
          </w:rPr>
          <w:instrText xml:space="preserve"> </w:instrText>
        </w:r>
        <w:r w:rsidRPr="003978B7">
          <w:rPr>
            <w:rStyle w:val="Hyperlink"/>
            <w:noProof/>
          </w:rPr>
          <w:fldChar w:fldCharType="separate"/>
        </w:r>
        <w:r w:rsidRPr="003978B7">
          <w:rPr>
            <w:rStyle w:val="Hyperlink"/>
            <w:noProof/>
          </w:rPr>
          <w:t>3.22.3 locations property</w:t>
        </w:r>
        <w:r>
          <w:rPr>
            <w:noProof/>
            <w:webHidden/>
          </w:rPr>
          <w:tab/>
        </w:r>
        <w:r>
          <w:rPr>
            <w:noProof/>
            <w:webHidden/>
          </w:rPr>
          <w:fldChar w:fldCharType="begin"/>
        </w:r>
        <w:r>
          <w:rPr>
            <w:noProof/>
            <w:webHidden/>
          </w:rPr>
          <w:instrText xml:space="preserve"> PAGEREF _Toc496629289 \h </w:instrText>
        </w:r>
      </w:ins>
      <w:r>
        <w:rPr>
          <w:noProof/>
          <w:webHidden/>
        </w:rPr>
      </w:r>
      <w:r>
        <w:rPr>
          <w:noProof/>
          <w:webHidden/>
        </w:rPr>
        <w:fldChar w:fldCharType="separate"/>
      </w:r>
      <w:ins w:id="418" w:author="Laurence Golding" w:date="2017-10-24T17:23:00Z">
        <w:r>
          <w:rPr>
            <w:noProof/>
            <w:webHidden/>
          </w:rPr>
          <w:t>51</w:t>
        </w:r>
        <w:r>
          <w:rPr>
            <w:noProof/>
            <w:webHidden/>
          </w:rPr>
          <w:fldChar w:fldCharType="end"/>
        </w:r>
        <w:r w:rsidRPr="003978B7">
          <w:rPr>
            <w:rStyle w:val="Hyperlink"/>
            <w:noProof/>
          </w:rPr>
          <w:fldChar w:fldCharType="end"/>
        </w:r>
      </w:ins>
    </w:p>
    <w:p w14:paraId="141D277B" w14:textId="163219A4" w:rsidR="00A160D7" w:rsidRDefault="00A160D7">
      <w:pPr>
        <w:pStyle w:val="TOC3"/>
        <w:tabs>
          <w:tab w:val="right" w:leader="dot" w:pos="9350"/>
        </w:tabs>
        <w:rPr>
          <w:ins w:id="419" w:author="Laurence Golding" w:date="2017-10-24T17:23:00Z"/>
          <w:rFonts w:asciiTheme="minorHAnsi" w:eastAsiaTheme="minorEastAsia" w:hAnsiTheme="minorHAnsi" w:cstheme="minorBidi"/>
          <w:noProof/>
          <w:sz w:val="22"/>
          <w:szCs w:val="22"/>
        </w:rPr>
      </w:pPr>
      <w:ins w:id="4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"_Toc496629290"</w:instrText>
        </w:r>
        <w:r w:rsidRPr="003978B7">
          <w:rPr>
            <w:rStyle w:val="Hyperlink"/>
            <w:noProof/>
          </w:rPr>
          <w:instrText xml:space="preserve"> </w:instrText>
        </w:r>
        <w:r w:rsidRPr="003978B7">
          <w:rPr>
            <w:rStyle w:val="Hyperlink"/>
            <w:noProof/>
          </w:rPr>
          <w:fldChar w:fldCharType="separate"/>
        </w:r>
        <w:r w:rsidRPr="003978B7">
          <w:rPr>
            <w:rStyle w:val="Hyperlink"/>
            <w:noProof/>
          </w:rPr>
          <w:t>3.22.4 properties property</w:t>
        </w:r>
        <w:r>
          <w:rPr>
            <w:noProof/>
            <w:webHidden/>
          </w:rPr>
          <w:tab/>
        </w:r>
        <w:r>
          <w:rPr>
            <w:noProof/>
            <w:webHidden/>
          </w:rPr>
          <w:fldChar w:fldCharType="begin"/>
        </w:r>
        <w:r>
          <w:rPr>
            <w:noProof/>
            <w:webHidden/>
          </w:rPr>
          <w:instrText xml:space="preserve"> PAGEREF _Toc496629290 \h </w:instrText>
        </w:r>
      </w:ins>
      <w:r>
        <w:rPr>
          <w:noProof/>
          <w:webHidden/>
        </w:rPr>
      </w:r>
      <w:r>
        <w:rPr>
          <w:noProof/>
          <w:webHidden/>
        </w:rPr>
        <w:fldChar w:fldCharType="separate"/>
      </w:r>
      <w:ins w:id="421" w:author="Laurence Golding" w:date="2017-10-24T17:23:00Z">
        <w:r>
          <w:rPr>
            <w:noProof/>
            <w:webHidden/>
          </w:rPr>
          <w:t>52</w:t>
        </w:r>
        <w:r>
          <w:rPr>
            <w:noProof/>
            <w:webHidden/>
          </w:rPr>
          <w:fldChar w:fldCharType="end"/>
        </w:r>
        <w:r w:rsidRPr="003978B7">
          <w:rPr>
            <w:rStyle w:val="Hyperlink"/>
            <w:noProof/>
          </w:rPr>
          <w:fldChar w:fldCharType="end"/>
        </w:r>
      </w:ins>
    </w:p>
    <w:p w14:paraId="3D804717" w14:textId="43D628D3" w:rsidR="00A160D7" w:rsidRDefault="00A160D7">
      <w:pPr>
        <w:pStyle w:val="TOC2"/>
        <w:tabs>
          <w:tab w:val="right" w:leader="dot" w:pos="9350"/>
        </w:tabs>
        <w:rPr>
          <w:ins w:id="422" w:author="Laurence Golding" w:date="2017-10-24T17:23:00Z"/>
          <w:rFonts w:asciiTheme="minorHAnsi" w:eastAsiaTheme="minorEastAsia" w:hAnsiTheme="minorHAnsi" w:cstheme="minorBidi"/>
          <w:noProof/>
          <w:sz w:val="22"/>
          <w:szCs w:val="22"/>
        </w:rPr>
      </w:pPr>
      <w:ins w:id="42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"_Toc496629291"</w:instrText>
        </w:r>
        <w:r w:rsidRPr="003978B7">
          <w:rPr>
            <w:rStyle w:val="Hyperlink"/>
            <w:noProof/>
          </w:rPr>
          <w:instrText xml:space="preserve"> </w:instrText>
        </w:r>
        <w:r w:rsidRPr="003978B7">
          <w:rPr>
            <w:rStyle w:val="Hyperlink"/>
            <w:noProof/>
          </w:rPr>
          <w:fldChar w:fldCharType="separate"/>
        </w:r>
        <w:r w:rsidRPr="003978B7">
          <w:rPr>
            <w:rStyle w:val="Hyperlink"/>
            <w:noProof/>
          </w:rPr>
          <w:t>3.23 stack object</w:t>
        </w:r>
        <w:r>
          <w:rPr>
            <w:noProof/>
            <w:webHidden/>
          </w:rPr>
          <w:tab/>
        </w:r>
        <w:r>
          <w:rPr>
            <w:noProof/>
            <w:webHidden/>
          </w:rPr>
          <w:fldChar w:fldCharType="begin"/>
        </w:r>
        <w:r>
          <w:rPr>
            <w:noProof/>
            <w:webHidden/>
          </w:rPr>
          <w:instrText xml:space="preserve"> PAGEREF _Toc496629291 \h </w:instrText>
        </w:r>
      </w:ins>
      <w:r>
        <w:rPr>
          <w:noProof/>
          <w:webHidden/>
        </w:rPr>
      </w:r>
      <w:r>
        <w:rPr>
          <w:noProof/>
          <w:webHidden/>
        </w:rPr>
        <w:fldChar w:fldCharType="separate"/>
      </w:r>
      <w:ins w:id="424" w:author="Laurence Golding" w:date="2017-10-24T17:23:00Z">
        <w:r>
          <w:rPr>
            <w:noProof/>
            <w:webHidden/>
          </w:rPr>
          <w:t>52</w:t>
        </w:r>
        <w:r>
          <w:rPr>
            <w:noProof/>
            <w:webHidden/>
          </w:rPr>
          <w:fldChar w:fldCharType="end"/>
        </w:r>
        <w:r w:rsidRPr="003978B7">
          <w:rPr>
            <w:rStyle w:val="Hyperlink"/>
            <w:noProof/>
          </w:rPr>
          <w:fldChar w:fldCharType="end"/>
        </w:r>
      </w:ins>
    </w:p>
    <w:p w14:paraId="7D341A0A" w14:textId="5BE8D93B" w:rsidR="00A160D7" w:rsidRDefault="00A160D7">
      <w:pPr>
        <w:pStyle w:val="TOC3"/>
        <w:tabs>
          <w:tab w:val="right" w:leader="dot" w:pos="9350"/>
        </w:tabs>
        <w:rPr>
          <w:ins w:id="425" w:author="Laurence Golding" w:date="2017-10-24T17:23:00Z"/>
          <w:rFonts w:asciiTheme="minorHAnsi" w:eastAsiaTheme="minorEastAsia" w:hAnsiTheme="minorHAnsi" w:cstheme="minorBidi"/>
          <w:noProof/>
          <w:sz w:val="22"/>
          <w:szCs w:val="22"/>
        </w:rPr>
      </w:pPr>
      <w:ins w:id="4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"_Toc496629292"</w:instrText>
        </w:r>
        <w:r w:rsidRPr="003978B7">
          <w:rPr>
            <w:rStyle w:val="Hyperlink"/>
            <w:noProof/>
          </w:rPr>
          <w:instrText xml:space="preserve"> </w:instrText>
        </w:r>
        <w:r w:rsidRPr="003978B7">
          <w:rPr>
            <w:rStyle w:val="Hyperlink"/>
            <w:noProof/>
          </w:rPr>
          <w:fldChar w:fldCharType="separate"/>
        </w:r>
        <w:r w:rsidRPr="003978B7">
          <w:rPr>
            <w:rStyle w:val="Hyperlink"/>
            <w:noProof/>
          </w:rPr>
          <w:t>3.23.1 General</w:t>
        </w:r>
        <w:r>
          <w:rPr>
            <w:noProof/>
            <w:webHidden/>
          </w:rPr>
          <w:tab/>
        </w:r>
        <w:r>
          <w:rPr>
            <w:noProof/>
            <w:webHidden/>
          </w:rPr>
          <w:fldChar w:fldCharType="begin"/>
        </w:r>
        <w:r>
          <w:rPr>
            <w:noProof/>
            <w:webHidden/>
          </w:rPr>
          <w:instrText xml:space="preserve"> PAGEREF _Toc496629292 \h </w:instrText>
        </w:r>
      </w:ins>
      <w:r>
        <w:rPr>
          <w:noProof/>
          <w:webHidden/>
        </w:rPr>
      </w:r>
      <w:r>
        <w:rPr>
          <w:noProof/>
          <w:webHidden/>
        </w:rPr>
        <w:fldChar w:fldCharType="separate"/>
      </w:r>
      <w:ins w:id="427" w:author="Laurence Golding" w:date="2017-10-24T17:23:00Z">
        <w:r>
          <w:rPr>
            <w:noProof/>
            <w:webHidden/>
          </w:rPr>
          <w:t>52</w:t>
        </w:r>
        <w:r>
          <w:rPr>
            <w:noProof/>
            <w:webHidden/>
          </w:rPr>
          <w:fldChar w:fldCharType="end"/>
        </w:r>
        <w:r w:rsidRPr="003978B7">
          <w:rPr>
            <w:rStyle w:val="Hyperlink"/>
            <w:noProof/>
          </w:rPr>
          <w:fldChar w:fldCharType="end"/>
        </w:r>
      </w:ins>
    </w:p>
    <w:p w14:paraId="52D7E5EC" w14:textId="630E04E3" w:rsidR="00A160D7" w:rsidRDefault="00A160D7">
      <w:pPr>
        <w:pStyle w:val="TOC3"/>
        <w:tabs>
          <w:tab w:val="right" w:leader="dot" w:pos="9350"/>
        </w:tabs>
        <w:rPr>
          <w:ins w:id="428" w:author="Laurence Golding" w:date="2017-10-24T17:23:00Z"/>
          <w:rFonts w:asciiTheme="minorHAnsi" w:eastAsiaTheme="minorEastAsia" w:hAnsiTheme="minorHAnsi" w:cstheme="minorBidi"/>
          <w:noProof/>
          <w:sz w:val="22"/>
          <w:szCs w:val="22"/>
        </w:rPr>
      </w:pPr>
      <w:ins w:id="4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"_Toc496629293"</w:instrText>
        </w:r>
        <w:r w:rsidRPr="003978B7">
          <w:rPr>
            <w:rStyle w:val="Hyperlink"/>
            <w:noProof/>
          </w:rPr>
          <w:instrText xml:space="preserve"> </w:instrText>
        </w:r>
        <w:r w:rsidRPr="003978B7">
          <w:rPr>
            <w:rStyle w:val="Hyperlink"/>
            <w:noProof/>
          </w:rPr>
          <w:fldChar w:fldCharType="separate"/>
        </w:r>
        <w:r w:rsidRPr="003978B7">
          <w:rPr>
            <w:rStyle w:val="Hyperlink"/>
            <w:noProof/>
          </w:rPr>
          <w:t>3.23.2 message property</w:t>
        </w:r>
        <w:r>
          <w:rPr>
            <w:noProof/>
            <w:webHidden/>
          </w:rPr>
          <w:tab/>
        </w:r>
        <w:r>
          <w:rPr>
            <w:noProof/>
            <w:webHidden/>
          </w:rPr>
          <w:fldChar w:fldCharType="begin"/>
        </w:r>
        <w:r>
          <w:rPr>
            <w:noProof/>
            <w:webHidden/>
          </w:rPr>
          <w:instrText xml:space="preserve"> PAGEREF _Toc496629293 \h </w:instrText>
        </w:r>
      </w:ins>
      <w:r>
        <w:rPr>
          <w:noProof/>
          <w:webHidden/>
        </w:rPr>
      </w:r>
      <w:r>
        <w:rPr>
          <w:noProof/>
          <w:webHidden/>
        </w:rPr>
        <w:fldChar w:fldCharType="separate"/>
      </w:r>
      <w:ins w:id="430" w:author="Laurence Golding" w:date="2017-10-24T17:23:00Z">
        <w:r>
          <w:rPr>
            <w:noProof/>
            <w:webHidden/>
          </w:rPr>
          <w:t>52</w:t>
        </w:r>
        <w:r>
          <w:rPr>
            <w:noProof/>
            <w:webHidden/>
          </w:rPr>
          <w:fldChar w:fldCharType="end"/>
        </w:r>
        <w:r w:rsidRPr="003978B7">
          <w:rPr>
            <w:rStyle w:val="Hyperlink"/>
            <w:noProof/>
          </w:rPr>
          <w:fldChar w:fldCharType="end"/>
        </w:r>
      </w:ins>
    </w:p>
    <w:p w14:paraId="3F9C64FA" w14:textId="1CE39DD3" w:rsidR="00A160D7" w:rsidRDefault="00A160D7">
      <w:pPr>
        <w:pStyle w:val="TOC3"/>
        <w:tabs>
          <w:tab w:val="right" w:leader="dot" w:pos="9350"/>
        </w:tabs>
        <w:rPr>
          <w:ins w:id="431" w:author="Laurence Golding" w:date="2017-10-24T17:23:00Z"/>
          <w:rFonts w:asciiTheme="minorHAnsi" w:eastAsiaTheme="minorEastAsia" w:hAnsiTheme="minorHAnsi" w:cstheme="minorBidi"/>
          <w:noProof/>
          <w:sz w:val="22"/>
          <w:szCs w:val="22"/>
        </w:rPr>
      </w:pPr>
      <w:ins w:id="4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"_Toc496629294"</w:instrText>
        </w:r>
        <w:r w:rsidRPr="003978B7">
          <w:rPr>
            <w:rStyle w:val="Hyperlink"/>
            <w:noProof/>
          </w:rPr>
          <w:instrText xml:space="preserve"> </w:instrText>
        </w:r>
        <w:r w:rsidRPr="003978B7">
          <w:rPr>
            <w:rStyle w:val="Hyperlink"/>
            <w:noProof/>
          </w:rPr>
          <w:fldChar w:fldCharType="separate"/>
        </w:r>
        <w:r w:rsidRPr="003978B7">
          <w:rPr>
            <w:rStyle w:val="Hyperlink"/>
            <w:noProof/>
          </w:rPr>
          <w:t>3.23.3 frames property</w:t>
        </w:r>
        <w:r>
          <w:rPr>
            <w:noProof/>
            <w:webHidden/>
          </w:rPr>
          <w:tab/>
        </w:r>
        <w:r>
          <w:rPr>
            <w:noProof/>
            <w:webHidden/>
          </w:rPr>
          <w:fldChar w:fldCharType="begin"/>
        </w:r>
        <w:r>
          <w:rPr>
            <w:noProof/>
            <w:webHidden/>
          </w:rPr>
          <w:instrText xml:space="preserve"> PAGEREF _Toc496629294 \h </w:instrText>
        </w:r>
      </w:ins>
      <w:r>
        <w:rPr>
          <w:noProof/>
          <w:webHidden/>
        </w:rPr>
      </w:r>
      <w:r>
        <w:rPr>
          <w:noProof/>
          <w:webHidden/>
        </w:rPr>
        <w:fldChar w:fldCharType="separate"/>
      </w:r>
      <w:ins w:id="433" w:author="Laurence Golding" w:date="2017-10-24T17:23:00Z">
        <w:r>
          <w:rPr>
            <w:noProof/>
            <w:webHidden/>
          </w:rPr>
          <w:t>52</w:t>
        </w:r>
        <w:r>
          <w:rPr>
            <w:noProof/>
            <w:webHidden/>
          </w:rPr>
          <w:fldChar w:fldCharType="end"/>
        </w:r>
        <w:r w:rsidRPr="003978B7">
          <w:rPr>
            <w:rStyle w:val="Hyperlink"/>
            <w:noProof/>
          </w:rPr>
          <w:fldChar w:fldCharType="end"/>
        </w:r>
      </w:ins>
    </w:p>
    <w:p w14:paraId="6DDAA748" w14:textId="01779C4A" w:rsidR="00A160D7" w:rsidRDefault="00A160D7">
      <w:pPr>
        <w:pStyle w:val="TOC3"/>
        <w:tabs>
          <w:tab w:val="right" w:leader="dot" w:pos="9350"/>
        </w:tabs>
        <w:rPr>
          <w:ins w:id="434" w:author="Laurence Golding" w:date="2017-10-24T17:23:00Z"/>
          <w:rFonts w:asciiTheme="minorHAnsi" w:eastAsiaTheme="minorEastAsia" w:hAnsiTheme="minorHAnsi" w:cstheme="minorBidi"/>
          <w:noProof/>
          <w:sz w:val="22"/>
          <w:szCs w:val="22"/>
        </w:rPr>
      </w:pPr>
      <w:ins w:id="43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"_Toc496629295"</w:instrText>
        </w:r>
        <w:r w:rsidRPr="003978B7">
          <w:rPr>
            <w:rStyle w:val="Hyperlink"/>
            <w:noProof/>
          </w:rPr>
          <w:instrText xml:space="preserve"> </w:instrText>
        </w:r>
        <w:r w:rsidRPr="003978B7">
          <w:rPr>
            <w:rStyle w:val="Hyperlink"/>
            <w:noProof/>
          </w:rPr>
          <w:fldChar w:fldCharType="separate"/>
        </w:r>
        <w:r w:rsidRPr="003978B7">
          <w:rPr>
            <w:rStyle w:val="Hyperlink"/>
            <w:noProof/>
          </w:rPr>
          <w:t>3.23.4 properties property</w:t>
        </w:r>
        <w:r>
          <w:rPr>
            <w:noProof/>
            <w:webHidden/>
          </w:rPr>
          <w:tab/>
        </w:r>
        <w:r>
          <w:rPr>
            <w:noProof/>
            <w:webHidden/>
          </w:rPr>
          <w:fldChar w:fldCharType="begin"/>
        </w:r>
        <w:r>
          <w:rPr>
            <w:noProof/>
            <w:webHidden/>
          </w:rPr>
          <w:instrText xml:space="preserve"> PAGEREF _Toc496629295 \h </w:instrText>
        </w:r>
      </w:ins>
      <w:r>
        <w:rPr>
          <w:noProof/>
          <w:webHidden/>
        </w:rPr>
      </w:r>
      <w:r>
        <w:rPr>
          <w:noProof/>
          <w:webHidden/>
        </w:rPr>
        <w:fldChar w:fldCharType="separate"/>
      </w:r>
      <w:ins w:id="436" w:author="Laurence Golding" w:date="2017-10-24T17:23:00Z">
        <w:r>
          <w:rPr>
            <w:noProof/>
            <w:webHidden/>
          </w:rPr>
          <w:t>52</w:t>
        </w:r>
        <w:r>
          <w:rPr>
            <w:noProof/>
            <w:webHidden/>
          </w:rPr>
          <w:fldChar w:fldCharType="end"/>
        </w:r>
        <w:r w:rsidRPr="003978B7">
          <w:rPr>
            <w:rStyle w:val="Hyperlink"/>
            <w:noProof/>
          </w:rPr>
          <w:fldChar w:fldCharType="end"/>
        </w:r>
      </w:ins>
    </w:p>
    <w:p w14:paraId="78505489" w14:textId="467FD664" w:rsidR="00A160D7" w:rsidRDefault="00A160D7">
      <w:pPr>
        <w:pStyle w:val="TOC2"/>
        <w:tabs>
          <w:tab w:val="right" w:leader="dot" w:pos="9350"/>
        </w:tabs>
        <w:rPr>
          <w:ins w:id="437" w:author="Laurence Golding" w:date="2017-10-24T17:23:00Z"/>
          <w:rFonts w:asciiTheme="minorHAnsi" w:eastAsiaTheme="minorEastAsia" w:hAnsiTheme="minorHAnsi" w:cstheme="minorBidi"/>
          <w:noProof/>
          <w:sz w:val="22"/>
          <w:szCs w:val="22"/>
        </w:rPr>
      </w:pPr>
      <w:ins w:id="4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"_Toc496629296"</w:instrText>
        </w:r>
        <w:r w:rsidRPr="003978B7">
          <w:rPr>
            <w:rStyle w:val="Hyperlink"/>
            <w:noProof/>
          </w:rPr>
          <w:instrText xml:space="preserve"> </w:instrText>
        </w:r>
        <w:r w:rsidRPr="003978B7">
          <w:rPr>
            <w:rStyle w:val="Hyperlink"/>
            <w:noProof/>
          </w:rPr>
          <w:fldChar w:fldCharType="separate"/>
        </w:r>
        <w:r w:rsidRPr="003978B7">
          <w:rPr>
            <w:rStyle w:val="Hyperlink"/>
            <w:noProof/>
          </w:rPr>
          <w:t>3.24 stackFrame object</w:t>
        </w:r>
        <w:r>
          <w:rPr>
            <w:noProof/>
            <w:webHidden/>
          </w:rPr>
          <w:tab/>
        </w:r>
        <w:r>
          <w:rPr>
            <w:noProof/>
            <w:webHidden/>
          </w:rPr>
          <w:fldChar w:fldCharType="begin"/>
        </w:r>
        <w:r>
          <w:rPr>
            <w:noProof/>
            <w:webHidden/>
          </w:rPr>
          <w:instrText xml:space="preserve"> PAGEREF _Toc496629296 \h </w:instrText>
        </w:r>
      </w:ins>
      <w:r>
        <w:rPr>
          <w:noProof/>
          <w:webHidden/>
        </w:rPr>
      </w:r>
      <w:r>
        <w:rPr>
          <w:noProof/>
          <w:webHidden/>
        </w:rPr>
        <w:fldChar w:fldCharType="separate"/>
      </w:r>
      <w:ins w:id="439" w:author="Laurence Golding" w:date="2017-10-24T17:23:00Z">
        <w:r>
          <w:rPr>
            <w:noProof/>
            <w:webHidden/>
          </w:rPr>
          <w:t>52</w:t>
        </w:r>
        <w:r>
          <w:rPr>
            <w:noProof/>
            <w:webHidden/>
          </w:rPr>
          <w:fldChar w:fldCharType="end"/>
        </w:r>
        <w:r w:rsidRPr="003978B7">
          <w:rPr>
            <w:rStyle w:val="Hyperlink"/>
            <w:noProof/>
          </w:rPr>
          <w:fldChar w:fldCharType="end"/>
        </w:r>
      </w:ins>
    </w:p>
    <w:p w14:paraId="3CC814D0" w14:textId="3F14A73E" w:rsidR="00A160D7" w:rsidRDefault="00A160D7">
      <w:pPr>
        <w:pStyle w:val="TOC3"/>
        <w:tabs>
          <w:tab w:val="right" w:leader="dot" w:pos="9350"/>
        </w:tabs>
        <w:rPr>
          <w:ins w:id="440" w:author="Laurence Golding" w:date="2017-10-24T17:23:00Z"/>
          <w:rFonts w:asciiTheme="minorHAnsi" w:eastAsiaTheme="minorEastAsia" w:hAnsiTheme="minorHAnsi" w:cstheme="minorBidi"/>
          <w:noProof/>
          <w:sz w:val="22"/>
          <w:szCs w:val="22"/>
        </w:rPr>
      </w:pPr>
      <w:ins w:id="4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"_Toc496629297"</w:instrText>
        </w:r>
        <w:r w:rsidRPr="003978B7">
          <w:rPr>
            <w:rStyle w:val="Hyperlink"/>
            <w:noProof/>
          </w:rPr>
          <w:instrText xml:space="preserve"> </w:instrText>
        </w:r>
        <w:r w:rsidRPr="003978B7">
          <w:rPr>
            <w:rStyle w:val="Hyperlink"/>
            <w:noProof/>
          </w:rPr>
          <w:fldChar w:fldCharType="separate"/>
        </w:r>
        <w:r w:rsidRPr="003978B7">
          <w:rPr>
            <w:rStyle w:val="Hyperlink"/>
            <w:noProof/>
          </w:rPr>
          <w:t>3.24.1 General</w:t>
        </w:r>
        <w:r>
          <w:rPr>
            <w:noProof/>
            <w:webHidden/>
          </w:rPr>
          <w:tab/>
        </w:r>
        <w:r>
          <w:rPr>
            <w:noProof/>
            <w:webHidden/>
          </w:rPr>
          <w:fldChar w:fldCharType="begin"/>
        </w:r>
        <w:r>
          <w:rPr>
            <w:noProof/>
            <w:webHidden/>
          </w:rPr>
          <w:instrText xml:space="preserve"> PAGEREF _Toc496629297 \h </w:instrText>
        </w:r>
      </w:ins>
      <w:r>
        <w:rPr>
          <w:noProof/>
          <w:webHidden/>
        </w:rPr>
      </w:r>
      <w:r>
        <w:rPr>
          <w:noProof/>
          <w:webHidden/>
        </w:rPr>
        <w:fldChar w:fldCharType="separate"/>
      </w:r>
      <w:ins w:id="442" w:author="Laurence Golding" w:date="2017-10-24T17:23:00Z">
        <w:r>
          <w:rPr>
            <w:noProof/>
            <w:webHidden/>
          </w:rPr>
          <w:t>52</w:t>
        </w:r>
        <w:r>
          <w:rPr>
            <w:noProof/>
            <w:webHidden/>
          </w:rPr>
          <w:fldChar w:fldCharType="end"/>
        </w:r>
        <w:r w:rsidRPr="003978B7">
          <w:rPr>
            <w:rStyle w:val="Hyperlink"/>
            <w:noProof/>
          </w:rPr>
          <w:fldChar w:fldCharType="end"/>
        </w:r>
      </w:ins>
    </w:p>
    <w:p w14:paraId="62D351F1" w14:textId="0326F86A" w:rsidR="00A160D7" w:rsidRDefault="00A160D7">
      <w:pPr>
        <w:pStyle w:val="TOC3"/>
        <w:tabs>
          <w:tab w:val="right" w:leader="dot" w:pos="9350"/>
        </w:tabs>
        <w:rPr>
          <w:ins w:id="443" w:author="Laurence Golding" w:date="2017-10-24T17:23:00Z"/>
          <w:rFonts w:asciiTheme="minorHAnsi" w:eastAsiaTheme="minorEastAsia" w:hAnsiTheme="minorHAnsi" w:cstheme="minorBidi"/>
          <w:noProof/>
          <w:sz w:val="22"/>
          <w:szCs w:val="22"/>
        </w:rPr>
      </w:pPr>
      <w:ins w:id="4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"_Toc496629298"</w:instrText>
        </w:r>
        <w:r w:rsidRPr="003978B7">
          <w:rPr>
            <w:rStyle w:val="Hyperlink"/>
            <w:noProof/>
          </w:rPr>
          <w:instrText xml:space="preserve"> </w:instrText>
        </w:r>
        <w:r w:rsidRPr="003978B7">
          <w:rPr>
            <w:rStyle w:val="Hyperlink"/>
            <w:noProof/>
          </w:rPr>
          <w:fldChar w:fldCharType="separate"/>
        </w:r>
        <w:r w:rsidRPr="003978B7">
          <w:rPr>
            <w:rStyle w:val="Hyperlink"/>
            <w:noProof/>
          </w:rPr>
          <w:t>3.24.2 message property</w:t>
        </w:r>
        <w:r>
          <w:rPr>
            <w:noProof/>
            <w:webHidden/>
          </w:rPr>
          <w:tab/>
        </w:r>
        <w:r>
          <w:rPr>
            <w:noProof/>
            <w:webHidden/>
          </w:rPr>
          <w:fldChar w:fldCharType="begin"/>
        </w:r>
        <w:r>
          <w:rPr>
            <w:noProof/>
            <w:webHidden/>
          </w:rPr>
          <w:instrText xml:space="preserve"> PAGEREF _Toc496629298 \h </w:instrText>
        </w:r>
      </w:ins>
      <w:r>
        <w:rPr>
          <w:noProof/>
          <w:webHidden/>
        </w:rPr>
      </w:r>
      <w:r>
        <w:rPr>
          <w:noProof/>
          <w:webHidden/>
        </w:rPr>
        <w:fldChar w:fldCharType="separate"/>
      </w:r>
      <w:ins w:id="445" w:author="Laurence Golding" w:date="2017-10-24T17:23:00Z">
        <w:r>
          <w:rPr>
            <w:noProof/>
            <w:webHidden/>
          </w:rPr>
          <w:t>52</w:t>
        </w:r>
        <w:r>
          <w:rPr>
            <w:noProof/>
            <w:webHidden/>
          </w:rPr>
          <w:fldChar w:fldCharType="end"/>
        </w:r>
        <w:r w:rsidRPr="003978B7">
          <w:rPr>
            <w:rStyle w:val="Hyperlink"/>
            <w:noProof/>
          </w:rPr>
          <w:fldChar w:fldCharType="end"/>
        </w:r>
      </w:ins>
    </w:p>
    <w:p w14:paraId="5FFB7758" w14:textId="13C4FD5A" w:rsidR="00A160D7" w:rsidRDefault="00A160D7">
      <w:pPr>
        <w:pStyle w:val="TOC3"/>
        <w:tabs>
          <w:tab w:val="right" w:leader="dot" w:pos="9350"/>
        </w:tabs>
        <w:rPr>
          <w:ins w:id="446" w:author="Laurence Golding" w:date="2017-10-24T17:23:00Z"/>
          <w:rFonts w:asciiTheme="minorHAnsi" w:eastAsiaTheme="minorEastAsia" w:hAnsiTheme="minorHAnsi" w:cstheme="minorBidi"/>
          <w:noProof/>
          <w:sz w:val="22"/>
          <w:szCs w:val="22"/>
        </w:rPr>
      </w:pPr>
      <w:ins w:id="4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"_Toc496629299"</w:instrText>
        </w:r>
        <w:r w:rsidRPr="003978B7">
          <w:rPr>
            <w:rStyle w:val="Hyperlink"/>
            <w:noProof/>
          </w:rPr>
          <w:instrText xml:space="preserve"> </w:instrText>
        </w:r>
        <w:r w:rsidRPr="003978B7">
          <w:rPr>
            <w:rStyle w:val="Hyperlink"/>
            <w:noProof/>
          </w:rPr>
          <w:fldChar w:fldCharType="separate"/>
        </w:r>
        <w:r w:rsidRPr="003978B7">
          <w:rPr>
            <w:rStyle w:val="Hyperlink"/>
            <w:noProof/>
          </w:rPr>
          <w:t>3.24.3 uri property</w:t>
        </w:r>
        <w:r>
          <w:rPr>
            <w:noProof/>
            <w:webHidden/>
          </w:rPr>
          <w:tab/>
        </w:r>
        <w:r>
          <w:rPr>
            <w:noProof/>
            <w:webHidden/>
          </w:rPr>
          <w:fldChar w:fldCharType="begin"/>
        </w:r>
        <w:r>
          <w:rPr>
            <w:noProof/>
            <w:webHidden/>
          </w:rPr>
          <w:instrText xml:space="preserve"> PAGEREF _Toc496629299 \h </w:instrText>
        </w:r>
      </w:ins>
      <w:r>
        <w:rPr>
          <w:noProof/>
          <w:webHidden/>
        </w:rPr>
      </w:r>
      <w:r>
        <w:rPr>
          <w:noProof/>
          <w:webHidden/>
        </w:rPr>
        <w:fldChar w:fldCharType="separate"/>
      </w:r>
      <w:ins w:id="448" w:author="Laurence Golding" w:date="2017-10-24T17:23:00Z">
        <w:r>
          <w:rPr>
            <w:noProof/>
            <w:webHidden/>
          </w:rPr>
          <w:t>52</w:t>
        </w:r>
        <w:r>
          <w:rPr>
            <w:noProof/>
            <w:webHidden/>
          </w:rPr>
          <w:fldChar w:fldCharType="end"/>
        </w:r>
        <w:r w:rsidRPr="003978B7">
          <w:rPr>
            <w:rStyle w:val="Hyperlink"/>
            <w:noProof/>
          </w:rPr>
          <w:fldChar w:fldCharType="end"/>
        </w:r>
      </w:ins>
    </w:p>
    <w:p w14:paraId="4D1E6148" w14:textId="1CBA94D8" w:rsidR="00A160D7" w:rsidRDefault="00A160D7">
      <w:pPr>
        <w:pStyle w:val="TOC3"/>
        <w:tabs>
          <w:tab w:val="right" w:leader="dot" w:pos="9350"/>
        </w:tabs>
        <w:rPr>
          <w:ins w:id="449" w:author="Laurence Golding" w:date="2017-10-24T17:23:00Z"/>
          <w:rFonts w:asciiTheme="minorHAnsi" w:eastAsiaTheme="minorEastAsia" w:hAnsiTheme="minorHAnsi" w:cstheme="minorBidi"/>
          <w:noProof/>
          <w:sz w:val="22"/>
          <w:szCs w:val="22"/>
        </w:rPr>
      </w:pPr>
      <w:ins w:id="45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"_Toc496629300"</w:instrText>
        </w:r>
        <w:r w:rsidRPr="003978B7">
          <w:rPr>
            <w:rStyle w:val="Hyperlink"/>
            <w:noProof/>
          </w:rPr>
          <w:instrText xml:space="preserve"> </w:instrText>
        </w:r>
        <w:r w:rsidRPr="003978B7">
          <w:rPr>
            <w:rStyle w:val="Hyperlink"/>
            <w:noProof/>
          </w:rPr>
          <w:fldChar w:fldCharType="separate"/>
        </w:r>
        <w:r w:rsidRPr="003978B7">
          <w:rPr>
            <w:rStyle w:val="Hyperlink"/>
            <w:noProof/>
          </w:rPr>
          <w:t>3.24.4 uriBaseId property</w:t>
        </w:r>
        <w:r>
          <w:rPr>
            <w:noProof/>
            <w:webHidden/>
          </w:rPr>
          <w:tab/>
        </w:r>
        <w:r>
          <w:rPr>
            <w:noProof/>
            <w:webHidden/>
          </w:rPr>
          <w:fldChar w:fldCharType="begin"/>
        </w:r>
        <w:r>
          <w:rPr>
            <w:noProof/>
            <w:webHidden/>
          </w:rPr>
          <w:instrText xml:space="preserve"> PAGEREF _Toc496629300 \h </w:instrText>
        </w:r>
      </w:ins>
      <w:r>
        <w:rPr>
          <w:noProof/>
          <w:webHidden/>
        </w:rPr>
      </w:r>
      <w:r>
        <w:rPr>
          <w:noProof/>
          <w:webHidden/>
        </w:rPr>
        <w:fldChar w:fldCharType="separate"/>
      </w:r>
      <w:ins w:id="451" w:author="Laurence Golding" w:date="2017-10-24T17:23:00Z">
        <w:r>
          <w:rPr>
            <w:noProof/>
            <w:webHidden/>
          </w:rPr>
          <w:t>53</w:t>
        </w:r>
        <w:r>
          <w:rPr>
            <w:noProof/>
            <w:webHidden/>
          </w:rPr>
          <w:fldChar w:fldCharType="end"/>
        </w:r>
        <w:r w:rsidRPr="003978B7">
          <w:rPr>
            <w:rStyle w:val="Hyperlink"/>
            <w:noProof/>
          </w:rPr>
          <w:fldChar w:fldCharType="end"/>
        </w:r>
      </w:ins>
    </w:p>
    <w:p w14:paraId="2186D9BB" w14:textId="421E0340" w:rsidR="00A160D7" w:rsidRDefault="00A160D7">
      <w:pPr>
        <w:pStyle w:val="TOC3"/>
        <w:tabs>
          <w:tab w:val="right" w:leader="dot" w:pos="9350"/>
        </w:tabs>
        <w:rPr>
          <w:ins w:id="452" w:author="Laurence Golding" w:date="2017-10-24T17:23:00Z"/>
          <w:rFonts w:asciiTheme="minorHAnsi" w:eastAsiaTheme="minorEastAsia" w:hAnsiTheme="minorHAnsi" w:cstheme="minorBidi"/>
          <w:noProof/>
          <w:sz w:val="22"/>
          <w:szCs w:val="22"/>
        </w:rPr>
      </w:pPr>
      <w:ins w:id="45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"_Toc496629301"</w:instrText>
        </w:r>
        <w:r w:rsidRPr="003978B7">
          <w:rPr>
            <w:rStyle w:val="Hyperlink"/>
            <w:noProof/>
          </w:rPr>
          <w:instrText xml:space="preserve"> </w:instrText>
        </w:r>
        <w:r w:rsidRPr="003978B7">
          <w:rPr>
            <w:rStyle w:val="Hyperlink"/>
            <w:noProof/>
          </w:rPr>
          <w:fldChar w:fldCharType="separate"/>
        </w:r>
        <w:r w:rsidRPr="003978B7">
          <w:rPr>
            <w:rStyle w:val="Hyperlink"/>
            <w:noProof/>
          </w:rPr>
          <w:t>3.24.5 line property</w:t>
        </w:r>
        <w:r>
          <w:rPr>
            <w:noProof/>
            <w:webHidden/>
          </w:rPr>
          <w:tab/>
        </w:r>
        <w:r>
          <w:rPr>
            <w:noProof/>
            <w:webHidden/>
          </w:rPr>
          <w:fldChar w:fldCharType="begin"/>
        </w:r>
        <w:r>
          <w:rPr>
            <w:noProof/>
            <w:webHidden/>
          </w:rPr>
          <w:instrText xml:space="preserve"> PAGEREF _Toc496629301 \h </w:instrText>
        </w:r>
      </w:ins>
      <w:r>
        <w:rPr>
          <w:noProof/>
          <w:webHidden/>
        </w:rPr>
      </w:r>
      <w:r>
        <w:rPr>
          <w:noProof/>
          <w:webHidden/>
        </w:rPr>
        <w:fldChar w:fldCharType="separate"/>
      </w:r>
      <w:ins w:id="454" w:author="Laurence Golding" w:date="2017-10-24T17:23:00Z">
        <w:r>
          <w:rPr>
            <w:noProof/>
            <w:webHidden/>
          </w:rPr>
          <w:t>53</w:t>
        </w:r>
        <w:r>
          <w:rPr>
            <w:noProof/>
            <w:webHidden/>
          </w:rPr>
          <w:fldChar w:fldCharType="end"/>
        </w:r>
        <w:r w:rsidRPr="003978B7">
          <w:rPr>
            <w:rStyle w:val="Hyperlink"/>
            <w:noProof/>
          </w:rPr>
          <w:fldChar w:fldCharType="end"/>
        </w:r>
      </w:ins>
    </w:p>
    <w:p w14:paraId="4D5B94DA" w14:textId="262CDB94" w:rsidR="00A160D7" w:rsidRDefault="00A160D7">
      <w:pPr>
        <w:pStyle w:val="TOC3"/>
        <w:tabs>
          <w:tab w:val="right" w:leader="dot" w:pos="9350"/>
        </w:tabs>
        <w:rPr>
          <w:ins w:id="455" w:author="Laurence Golding" w:date="2017-10-24T17:23:00Z"/>
          <w:rFonts w:asciiTheme="minorHAnsi" w:eastAsiaTheme="minorEastAsia" w:hAnsiTheme="minorHAnsi" w:cstheme="minorBidi"/>
          <w:noProof/>
          <w:sz w:val="22"/>
          <w:szCs w:val="22"/>
        </w:rPr>
      </w:pPr>
      <w:ins w:id="45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"_Toc496629302"</w:instrText>
        </w:r>
        <w:r w:rsidRPr="003978B7">
          <w:rPr>
            <w:rStyle w:val="Hyperlink"/>
            <w:noProof/>
          </w:rPr>
          <w:instrText xml:space="preserve"> </w:instrText>
        </w:r>
        <w:r w:rsidRPr="003978B7">
          <w:rPr>
            <w:rStyle w:val="Hyperlink"/>
            <w:noProof/>
          </w:rPr>
          <w:fldChar w:fldCharType="separate"/>
        </w:r>
        <w:r w:rsidRPr="003978B7">
          <w:rPr>
            <w:rStyle w:val="Hyperlink"/>
            <w:noProof/>
          </w:rPr>
          <w:t>3.24.6 column property</w:t>
        </w:r>
        <w:r>
          <w:rPr>
            <w:noProof/>
            <w:webHidden/>
          </w:rPr>
          <w:tab/>
        </w:r>
        <w:r>
          <w:rPr>
            <w:noProof/>
            <w:webHidden/>
          </w:rPr>
          <w:fldChar w:fldCharType="begin"/>
        </w:r>
        <w:r>
          <w:rPr>
            <w:noProof/>
            <w:webHidden/>
          </w:rPr>
          <w:instrText xml:space="preserve"> PAGEREF _Toc496629302 \h </w:instrText>
        </w:r>
      </w:ins>
      <w:r>
        <w:rPr>
          <w:noProof/>
          <w:webHidden/>
        </w:rPr>
      </w:r>
      <w:r>
        <w:rPr>
          <w:noProof/>
          <w:webHidden/>
        </w:rPr>
        <w:fldChar w:fldCharType="separate"/>
      </w:r>
      <w:ins w:id="457" w:author="Laurence Golding" w:date="2017-10-24T17:23:00Z">
        <w:r>
          <w:rPr>
            <w:noProof/>
            <w:webHidden/>
          </w:rPr>
          <w:t>53</w:t>
        </w:r>
        <w:r>
          <w:rPr>
            <w:noProof/>
            <w:webHidden/>
          </w:rPr>
          <w:fldChar w:fldCharType="end"/>
        </w:r>
        <w:r w:rsidRPr="003978B7">
          <w:rPr>
            <w:rStyle w:val="Hyperlink"/>
            <w:noProof/>
          </w:rPr>
          <w:fldChar w:fldCharType="end"/>
        </w:r>
      </w:ins>
    </w:p>
    <w:p w14:paraId="4D6A58B2" w14:textId="1A50ED45" w:rsidR="00A160D7" w:rsidRDefault="00A160D7">
      <w:pPr>
        <w:pStyle w:val="TOC3"/>
        <w:tabs>
          <w:tab w:val="right" w:leader="dot" w:pos="9350"/>
        </w:tabs>
        <w:rPr>
          <w:ins w:id="458" w:author="Laurence Golding" w:date="2017-10-24T17:23:00Z"/>
          <w:rFonts w:asciiTheme="minorHAnsi" w:eastAsiaTheme="minorEastAsia" w:hAnsiTheme="minorHAnsi" w:cstheme="minorBidi"/>
          <w:noProof/>
          <w:sz w:val="22"/>
          <w:szCs w:val="22"/>
        </w:rPr>
      </w:pPr>
      <w:ins w:id="45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"_Toc496629303"</w:instrText>
        </w:r>
        <w:r w:rsidRPr="003978B7">
          <w:rPr>
            <w:rStyle w:val="Hyperlink"/>
            <w:noProof/>
          </w:rPr>
          <w:instrText xml:space="preserve"> </w:instrText>
        </w:r>
        <w:r w:rsidRPr="003978B7">
          <w:rPr>
            <w:rStyle w:val="Hyperlink"/>
            <w:noProof/>
          </w:rPr>
          <w:fldChar w:fldCharType="separate"/>
        </w:r>
        <w:r w:rsidRPr="003978B7">
          <w:rPr>
            <w:rStyle w:val="Hyperlink"/>
            <w:noProof/>
          </w:rPr>
          <w:t>3.24.7 module property</w:t>
        </w:r>
        <w:r>
          <w:rPr>
            <w:noProof/>
            <w:webHidden/>
          </w:rPr>
          <w:tab/>
        </w:r>
        <w:r>
          <w:rPr>
            <w:noProof/>
            <w:webHidden/>
          </w:rPr>
          <w:fldChar w:fldCharType="begin"/>
        </w:r>
        <w:r>
          <w:rPr>
            <w:noProof/>
            <w:webHidden/>
          </w:rPr>
          <w:instrText xml:space="preserve"> PAGEREF _Toc496629303 \h </w:instrText>
        </w:r>
      </w:ins>
      <w:r>
        <w:rPr>
          <w:noProof/>
          <w:webHidden/>
        </w:rPr>
      </w:r>
      <w:r>
        <w:rPr>
          <w:noProof/>
          <w:webHidden/>
        </w:rPr>
        <w:fldChar w:fldCharType="separate"/>
      </w:r>
      <w:ins w:id="460" w:author="Laurence Golding" w:date="2017-10-24T17:23:00Z">
        <w:r>
          <w:rPr>
            <w:noProof/>
            <w:webHidden/>
          </w:rPr>
          <w:t>53</w:t>
        </w:r>
        <w:r>
          <w:rPr>
            <w:noProof/>
            <w:webHidden/>
          </w:rPr>
          <w:fldChar w:fldCharType="end"/>
        </w:r>
        <w:r w:rsidRPr="003978B7">
          <w:rPr>
            <w:rStyle w:val="Hyperlink"/>
            <w:noProof/>
          </w:rPr>
          <w:fldChar w:fldCharType="end"/>
        </w:r>
      </w:ins>
    </w:p>
    <w:p w14:paraId="03D974EB" w14:textId="186E287E" w:rsidR="00A160D7" w:rsidRDefault="00A160D7">
      <w:pPr>
        <w:pStyle w:val="TOC3"/>
        <w:tabs>
          <w:tab w:val="right" w:leader="dot" w:pos="9350"/>
        </w:tabs>
        <w:rPr>
          <w:ins w:id="461" w:author="Laurence Golding" w:date="2017-10-24T17:23:00Z"/>
          <w:rFonts w:asciiTheme="minorHAnsi" w:eastAsiaTheme="minorEastAsia" w:hAnsiTheme="minorHAnsi" w:cstheme="minorBidi"/>
          <w:noProof/>
          <w:sz w:val="22"/>
          <w:szCs w:val="22"/>
        </w:rPr>
      </w:pPr>
      <w:ins w:id="46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"_Toc496629304"</w:instrText>
        </w:r>
        <w:r w:rsidRPr="003978B7">
          <w:rPr>
            <w:rStyle w:val="Hyperlink"/>
            <w:noProof/>
          </w:rPr>
          <w:instrText xml:space="preserve"> </w:instrText>
        </w:r>
        <w:r w:rsidRPr="003978B7">
          <w:rPr>
            <w:rStyle w:val="Hyperlink"/>
            <w:noProof/>
          </w:rPr>
          <w:fldChar w:fldCharType="separate"/>
        </w:r>
        <w:r w:rsidRPr="003978B7">
          <w:rPr>
            <w:rStyle w:val="Hyperlink"/>
            <w:noProof/>
          </w:rPr>
          <w:t>3.24.8 threadId property</w:t>
        </w:r>
        <w:r>
          <w:rPr>
            <w:noProof/>
            <w:webHidden/>
          </w:rPr>
          <w:tab/>
        </w:r>
        <w:r>
          <w:rPr>
            <w:noProof/>
            <w:webHidden/>
          </w:rPr>
          <w:fldChar w:fldCharType="begin"/>
        </w:r>
        <w:r>
          <w:rPr>
            <w:noProof/>
            <w:webHidden/>
          </w:rPr>
          <w:instrText xml:space="preserve"> PAGEREF _Toc496629304 \h </w:instrText>
        </w:r>
      </w:ins>
      <w:r>
        <w:rPr>
          <w:noProof/>
          <w:webHidden/>
        </w:rPr>
      </w:r>
      <w:r>
        <w:rPr>
          <w:noProof/>
          <w:webHidden/>
        </w:rPr>
        <w:fldChar w:fldCharType="separate"/>
      </w:r>
      <w:ins w:id="463" w:author="Laurence Golding" w:date="2017-10-24T17:23:00Z">
        <w:r>
          <w:rPr>
            <w:noProof/>
            <w:webHidden/>
          </w:rPr>
          <w:t>53</w:t>
        </w:r>
        <w:r>
          <w:rPr>
            <w:noProof/>
            <w:webHidden/>
          </w:rPr>
          <w:fldChar w:fldCharType="end"/>
        </w:r>
        <w:r w:rsidRPr="003978B7">
          <w:rPr>
            <w:rStyle w:val="Hyperlink"/>
            <w:noProof/>
          </w:rPr>
          <w:fldChar w:fldCharType="end"/>
        </w:r>
      </w:ins>
    </w:p>
    <w:p w14:paraId="4866FD17" w14:textId="04FAAEB4" w:rsidR="00A160D7" w:rsidRDefault="00A160D7">
      <w:pPr>
        <w:pStyle w:val="TOC3"/>
        <w:tabs>
          <w:tab w:val="right" w:leader="dot" w:pos="9350"/>
        </w:tabs>
        <w:rPr>
          <w:ins w:id="464" w:author="Laurence Golding" w:date="2017-10-24T17:23:00Z"/>
          <w:rFonts w:asciiTheme="minorHAnsi" w:eastAsiaTheme="minorEastAsia" w:hAnsiTheme="minorHAnsi" w:cstheme="minorBidi"/>
          <w:noProof/>
          <w:sz w:val="22"/>
          <w:szCs w:val="22"/>
        </w:rPr>
      </w:pPr>
      <w:ins w:id="46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"_Toc496629305"</w:instrText>
        </w:r>
        <w:r w:rsidRPr="003978B7">
          <w:rPr>
            <w:rStyle w:val="Hyperlink"/>
            <w:noProof/>
          </w:rPr>
          <w:instrText xml:space="preserve"> </w:instrText>
        </w:r>
        <w:r w:rsidRPr="003978B7">
          <w:rPr>
            <w:rStyle w:val="Hyperlink"/>
            <w:noProof/>
          </w:rPr>
          <w:fldChar w:fldCharType="separate"/>
        </w:r>
        <w:r w:rsidRPr="003978B7">
          <w:rPr>
            <w:rStyle w:val="Hyperlink"/>
            <w:noProof/>
          </w:rPr>
          <w:t>3.24.9 fullyQualifiedLogicalName property</w:t>
        </w:r>
        <w:r>
          <w:rPr>
            <w:noProof/>
            <w:webHidden/>
          </w:rPr>
          <w:tab/>
        </w:r>
        <w:r>
          <w:rPr>
            <w:noProof/>
            <w:webHidden/>
          </w:rPr>
          <w:fldChar w:fldCharType="begin"/>
        </w:r>
        <w:r>
          <w:rPr>
            <w:noProof/>
            <w:webHidden/>
          </w:rPr>
          <w:instrText xml:space="preserve"> PAGEREF _Toc496629305 \h </w:instrText>
        </w:r>
      </w:ins>
      <w:r>
        <w:rPr>
          <w:noProof/>
          <w:webHidden/>
        </w:rPr>
      </w:r>
      <w:r>
        <w:rPr>
          <w:noProof/>
          <w:webHidden/>
        </w:rPr>
        <w:fldChar w:fldCharType="separate"/>
      </w:r>
      <w:ins w:id="466" w:author="Laurence Golding" w:date="2017-10-24T17:23:00Z">
        <w:r>
          <w:rPr>
            <w:noProof/>
            <w:webHidden/>
          </w:rPr>
          <w:t>53</w:t>
        </w:r>
        <w:r>
          <w:rPr>
            <w:noProof/>
            <w:webHidden/>
          </w:rPr>
          <w:fldChar w:fldCharType="end"/>
        </w:r>
        <w:r w:rsidRPr="003978B7">
          <w:rPr>
            <w:rStyle w:val="Hyperlink"/>
            <w:noProof/>
          </w:rPr>
          <w:fldChar w:fldCharType="end"/>
        </w:r>
      </w:ins>
    </w:p>
    <w:p w14:paraId="32082B28" w14:textId="5566142C" w:rsidR="00A160D7" w:rsidRDefault="00A160D7">
      <w:pPr>
        <w:pStyle w:val="TOC3"/>
        <w:tabs>
          <w:tab w:val="right" w:leader="dot" w:pos="9350"/>
        </w:tabs>
        <w:rPr>
          <w:ins w:id="467" w:author="Laurence Golding" w:date="2017-10-24T17:23:00Z"/>
          <w:rFonts w:asciiTheme="minorHAnsi" w:eastAsiaTheme="minorEastAsia" w:hAnsiTheme="minorHAnsi" w:cstheme="minorBidi"/>
          <w:noProof/>
          <w:sz w:val="22"/>
          <w:szCs w:val="22"/>
        </w:rPr>
      </w:pPr>
      <w:ins w:id="46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"_Toc496629306"</w:instrText>
        </w:r>
        <w:r w:rsidRPr="003978B7">
          <w:rPr>
            <w:rStyle w:val="Hyperlink"/>
            <w:noProof/>
          </w:rPr>
          <w:instrText xml:space="preserve"> </w:instrText>
        </w:r>
        <w:r w:rsidRPr="003978B7">
          <w:rPr>
            <w:rStyle w:val="Hyperlink"/>
            <w:noProof/>
          </w:rPr>
          <w:fldChar w:fldCharType="separate"/>
        </w:r>
        <w:r w:rsidRPr="003978B7">
          <w:rPr>
            <w:rStyle w:val="Hyperlink"/>
            <w:noProof/>
          </w:rPr>
          <w:t>3.24.10 logicalLocationKey property</w:t>
        </w:r>
        <w:r>
          <w:rPr>
            <w:noProof/>
            <w:webHidden/>
          </w:rPr>
          <w:tab/>
        </w:r>
        <w:r>
          <w:rPr>
            <w:noProof/>
            <w:webHidden/>
          </w:rPr>
          <w:fldChar w:fldCharType="begin"/>
        </w:r>
        <w:r>
          <w:rPr>
            <w:noProof/>
            <w:webHidden/>
          </w:rPr>
          <w:instrText xml:space="preserve"> PAGEREF _Toc496629306 \h </w:instrText>
        </w:r>
      </w:ins>
      <w:r>
        <w:rPr>
          <w:noProof/>
          <w:webHidden/>
        </w:rPr>
      </w:r>
      <w:r>
        <w:rPr>
          <w:noProof/>
          <w:webHidden/>
        </w:rPr>
        <w:fldChar w:fldCharType="separate"/>
      </w:r>
      <w:ins w:id="469" w:author="Laurence Golding" w:date="2017-10-24T17:23:00Z">
        <w:r>
          <w:rPr>
            <w:noProof/>
            <w:webHidden/>
          </w:rPr>
          <w:t>53</w:t>
        </w:r>
        <w:r>
          <w:rPr>
            <w:noProof/>
            <w:webHidden/>
          </w:rPr>
          <w:fldChar w:fldCharType="end"/>
        </w:r>
        <w:r w:rsidRPr="003978B7">
          <w:rPr>
            <w:rStyle w:val="Hyperlink"/>
            <w:noProof/>
          </w:rPr>
          <w:fldChar w:fldCharType="end"/>
        </w:r>
      </w:ins>
    </w:p>
    <w:p w14:paraId="7E6C6229" w14:textId="47581F59" w:rsidR="00A160D7" w:rsidRDefault="00A160D7">
      <w:pPr>
        <w:pStyle w:val="TOC3"/>
        <w:tabs>
          <w:tab w:val="right" w:leader="dot" w:pos="9350"/>
        </w:tabs>
        <w:rPr>
          <w:ins w:id="470" w:author="Laurence Golding" w:date="2017-10-24T17:23:00Z"/>
          <w:rFonts w:asciiTheme="minorHAnsi" w:eastAsiaTheme="minorEastAsia" w:hAnsiTheme="minorHAnsi" w:cstheme="minorBidi"/>
          <w:noProof/>
          <w:sz w:val="22"/>
          <w:szCs w:val="22"/>
        </w:rPr>
      </w:pPr>
      <w:ins w:id="47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"_Toc496629307"</w:instrText>
        </w:r>
        <w:r w:rsidRPr="003978B7">
          <w:rPr>
            <w:rStyle w:val="Hyperlink"/>
            <w:noProof/>
          </w:rPr>
          <w:instrText xml:space="preserve"> </w:instrText>
        </w:r>
        <w:r w:rsidRPr="003978B7">
          <w:rPr>
            <w:rStyle w:val="Hyperlink"/>
            <w:noProof/>
          </w:rPr>
          <w:fldChar w:fldCharType="separate"/>
        </w:r>
        <w:r w:rsidRPr="003978B7">
          <w:rPr>
            <w:rStyle w:val="Hyperlink"/>
            <w:noProof/>
          </w:rPr>
          <w:t>3.24.11 address property</w:t>
        </w:r>
        <w:r>
          <w:rPr>
            <w:noProof/>
            <w:webHidden/>
          </w:rPr>
          <w:tab/>
        </w:r>
        <w:r>
          <w:rPr>
            <w:noProof/>
            <w:webHidden/>
          </w:rPr>
          <w:fldChar w:fldCharType="begin"/>
        </w:r>
        <w:r>
          <w:rPr>
            <w:noProof/>
            <w:webHidden/>
          </w:rPr>
          <w:instrText xml:space="preserve"> PAGEREF _Toc496629307 \h </w:instrText>
        </w:r>
      </w:ins>
      <w:r>
        <w:rPr>
          <w:noProof/>
          <w:webHidden/>
        </w:rPr>
      </w:r>
      <w:r>
        <w:rPr>
          <w:noProof/>
          <w:webHidden/>
        </w:rPr>
        <w:fldChar w:fldCharType="separate"/>
      </w:r>
      <w:ins w:id="472" w:author="Laurence Golding" w:date="2017-10-24T17:23:00Z">
        <w:r>
          <w:rPr>
            <w:noProof/>
            <w:webHidden/>
          </w:rPr>
          <w:t>54</w:t>
        </w:r>
        <w:r>
          <w:rPr>
            <w:noProof/>
            <w:webHidden/>
          </w:rPr>
          <w:fldChar w:fldCharType="end"/>
        </w:r>
        <w:r w:rsidRPr="003978B7">
          <w:rPr>
            <w:rStyle w:val="Hyperlink"/>
            <w:noProof/>
          </w:rPr>
          <w:fldChar w:fldCharType="end"/>
        </w:r>
      </w:ins>
    </w:p>
    <w:p w14:paraId="1EFECDC9" w14:textId="35F8A32E" w:rsidR="00A160D7" w:rsidRDefault="00A160D7">
      <w:pPr>
        <w:pStyle w:val="TOC3"/>
        <w:tabs>
          <w:tab w:val="right" w:leader="dot" w:pos="9350"/>
        </w:tabs>
        <w:rPr>
          <w:ins w:id="473" w:author="Laurence Golding" w:date="2017-10-24T17:23:00Z"/>
          <w:rFonts w:asciiTheme="minorHAnsi" w:eastAsiaTheme="minorEastAsia" w:hAnsiTheme="minorHAnsi" w:cstheme="minorBidi"/>
          <w:noProof/>
          <w:sz w:val="22"/>
          <w:szCs w:val="22"/>
        </w:rPr>
      </w:pPr>
      <w:ins w:id="47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"_Toc496629308"</w:instrText>
        </w:r>
        <w:r w:rsidRPr="003978B7">
          <w:rPr>
            <w:rStyle w:val="Hyperlink"/>
            <w:noProof/>
          </w:rPr>
          <w:instrText xml:space="preserve"> </w:instrText>
        </w:r>
        <w:r w:rsidRPr="003978B7">
          <w:rPr>
            <w:rStyle w:val="Hyperlink"/>
            <w:noProof/>
          </w:rPr>
          <w:fldChar w:fldCharType="separate"/>
        </w:r>
        <w:r w:rsidRPr="003978B7">
          <w:rPr>
            <w:rStyle w:val="Hyperlink"/>
            <w:noProof/>
          </w:rPr>
          <w:t>3.24.12 offset property</w:t>
        </w:r>
        <w:r>
          <w:rPr>
            <w:noProof/>
            <w:webHidden/>
          </w:rPr>
          <w:tab/>
        </w:r>
        <w:r>
          <w:rPr>
            <w:noProof/>
            <w:webHidden/>
          </w:rPr>
          <w:fldChar w:fldCharType="begin"/>
        </w:r>
        <w:r>
          <w:rPr>
            <w:noProof/>
            <w:webHidden/>
          </w:rPr>
          <w:instrText xml:space="preserve"> PAGEREF _Toc496629308 \h </w:instrText>
        </w:r>
      </w:ins>
      <w:r>
        <w:rPr>
          <w:noProof/>
          <w:webHidden/>
        </w:rPr>
      </w:r>
      <w:r>
        <w:rPr>
          <w:noProof/>
          <w:webHidden/>
        </w:rPr>
        <w:fldChar w:fldCharType="separate"/>
      </w:r>
      <w:ins w:id="475" w:author="Laurence Golding" w:date="2017-10-24T17:23:00Z">
        <w:r>
          <w:rPr>
            <w:noProof/>
            <w:webHidden/>
          </w:rPr>
          <w:t>54</w:t>
        </w:r>
        <w:r>
          <w:rPr>
            <w:noProof/>
            <w:webHidden/>
          </w:rPr>
          <w:fldChar w:fldCharType="end"/>
        </w:r>
        <w:r w:rsidRPr="003978B7">
          <w:rPr>
            <w:rStyle w:val="Hyperlink"/>
            <w:noProof/>
          </w:rPr>
          <w:fldChar w:fldCharType="end"/>
        </w:r>
      </w:ins>
    </w:p>
    <w:p w14:paraId="30295A7B" w14:textId="3CD15143" w:rsidR="00A160D7" w:rsidRDefault="00A160D7">
      <w:pPr>
        <w:pStyle w:val="TOC3"/>
        <w:tabs>
          <w:tab w:val="right" w:leader="dot" w:pos="9350"/>
        </w:tabs>
        <w:rPr>
          <w:ins w:id="476" w:author="Laurence Golding" w:date="2017-10-24T17:23:00Z"/>
          <w:rFonts w:asciiTheme="minorHAnsi" w:eastAsiaTheme="minorEastAsia" w:hAnsiTheme="minorHAnsi" w:cstheme="minorBidi"/>
          <w:noProof/>
          <w:sz w:val="22"/>
          <w:szCs w:val="22"/>
        </w:rPr>
      </w:pPr>
      <w:ins w:id="47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"_Toc496629309"</w:instrText>
        </w:r>
        <w:r w:rsidRPr="003978B7">
          <w:rPr>
            <w:rStyle w:val="Hyperlink"/>
            <w:noProof/>
          </w:rPr>
          <w:instrText xml:space="preserve"> </w:instrText>
        </w:r>
        <w:r w:rsidRPr="003978B7">
          <w:rPr>
            <w:rStyle w:val="Hyperlink"/>
            <w:noProof/>
          </w:rPr>
          <w:fldChar w:fldCharType="separate"/>
        </w:r>
        <w:r w:rsidRPr="003978B7">
          <w:rPr>
            <w:rStyle w:val="Hyperlink"/>
            <w:noProof/>
          </w:rPr>
          <w:t>3.24.13 parameters property</w:t>
        </w:r>
        <w:r>
          <w:rPr>
            <w:noProof/>
            <w:webHidden/>
          </w:rPr>
          <w:tab/>
        </w:r>
        <w:r>
          <w:rPr>
            <w:noProof/>
            <w:webHidden/>
          </w:rPr>
          <w:fldChar w:fldCharType="begin"/>
        </w:r>
        <w:r>
          <w:rPr>
            <w:noProof/>
            <w:webHidden/>
          </w:rPr>
          <w:instrText xml:space="preserve"> PAGEREF _Toc496629309 \h </w:instrText>
        </w:r>
      </w:ins>
      <w:r>
        <w:rPr>
          <w:noProof/>
          <w:webHidden/>
        </w:rPr>
      </w:r>
      <w:r>
        <w:rPr>
          <w:noProof/>
          <w:webHidden/>
        </w:rPr>
        <w:fldChar w:fldCharType="separate"/>
      </w:r>
      <w:ins w:id="478" w:author="Laurence Golding" w:date="2017-10-24T17:23:00Z">
        <w:r>
          <w:rPr>
            <w:noProof/>
            <w:webHidden/>
          </w:rPr>
          <w:t>54</w:t>
        </w:r>
        <w:r>
          <w:rPr>
            <w:noProof/>
            <w:webHidden/>
          </w:rPr>
          <w:fldChar w:fldCharType="end"/>
        </w:r>
        <w:r w:rsidRPr="003978B7">
          <w:rPr>
            <w:rStyle w:val="Hyperlink"/>
            <w:noProof/>
          </w:rPr>
          <w:fldChar w:fldCharType="end"/>
        </w:r>
      </w:ins>
    </w:p>
    <w:p w14:paraId="3D80FEF2" w14:textId="0A3A6CC1" w:rsidR="00A160D7" w:rsidRDefault="00A160D7">
      <w:pPr>
        <w:pStyle w:val="TOC3"/>
        <w:tabs>
          <w:tab w:val="right" w:leader="dot" w:pos="9350"/>
        </w:tabs>
        <w:rPr>
          <w:ins w:id="479" w:author="Laurence Golding" w:date="2017-10-24T17:23:00Z"/>
          <w:rFonts w:asciiTheme="minorHAnsi" w:eastAsiaTheme="minorEastAsia" w:hAnsiTheme="minorHAnsi" w:cstheme="minorBidi"/>
          <w:noProof/>
          <w:sz w:val="22"/>
          <w:szCs w:val="22"/>
        </w:rPr>
      </w:pPr>
      <w:ins w:id="48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"_Toc496629310"</w:instrText>
        </w:r>
        <w:r w:rsidRPr="003978B7">
          <w:rPr>
            <w:rStyle w:val="Hyperlink"/>
            <w:noProof/>
          </w:rPr>
          <w:instrText xml:space="preserve"> </w:instrText>
        </w:r>
        <w:r w:rsidRPr="003978B7">
          <w:rPr>
            <w:rStyle w:val="Hyperlink"/>
            <w:noProof/>
          </w:rPr>
          <w:fldChar w:fldCharType="separate"/>
        </w:r>
        <w:r w:rsidRPr="003978B7">
          <w:rPr>
            <w:rStyle w:val="Hyperlink"/>
            <w:noProof/>
          </w:rPr>
          <w:t>3.24.14 properties property</w:t>
        </w:r>
        <w:r>
          <w:rPr>
            <w:noProof/>
            <w:webHidden/>
          </w:rPr>
          <w:tab/>
        </w:r>
        <w:r>
          <w:rPr>
            <w:noProof/>
            <w:webHidden/>
          </w:rPr>
          <w:fldChar w:fldCharType="begin"/>
        </w:r>
        <w:r>
          <w:rPr>
            <w:noProof/>
            <w:webHidden/>
          </w:rPr>
          <w:instrText xml:space="preserve"> PAGEREF _Toc496629310 \h </w:instrText>
        </w:r>
      </w:ins>
      <w:r>
        <w:rPr>
          <w:noProof/>
          <w:webHidden/>
        </w:rPr>
      </w:r>
      <w:r>
        <w:rPr>
          <w:noProof/>
          <w:webHidden/>
        </w:rPr>
        <w:fldChar w:fldCharType="separate"/>
      </w:r>
      <w:ins w:id="481" w:author="Laurence Golding" w:date="2017-10-24T17:23:00Z">
        <w:r>
          <w:rPr>
            <w:noProof/>
            <w:webHidden/>
          </w:rPr>
          <w:t>54</w:t>
        </w:r>
        <w:r>
          <w:rPr>
            <w:noProof/>
            <w:webHidden/>
          </w:rPr>
          <w:fldChar w:fldCharType="end"/>
        </w:r>
        <w:r w:rsidRPr="003978B7">
          <w:rPr>
            <w:rStyle w:val="Hyperlink"/>
            <w:noProof/>
          </w:rPr>
          <w:fldChar w:fldCharType="end"/>
        </w:r>
      </w:ins>
    </w:p>
    <w:p w14:paraId="18C150B9" w14:textId="215AE48D" w:rsidR="00A160D7" w:rsidRDefault="00A160D7">
      <w:pPr>
        <w:pStyle w:val="TOC2"/>
        <w:tabs>
          <w:tab w:val="right" w:leader="dot" w:pos="9350"/>
        </w:tabs>
        <w:rPr>
          <w:ins w:id="482" w:author="Laurence Golding" w:date="2017-10-24T17:23:00Z"/>
          <w:rFonts w:asciiTheme="minorHAnsi" w:eastAsiaTheme="minorEastAsia" w:hAnsiTheme="minorHAnsi" w:cstheme="minorBidi"/>
          <w:noProof/>
          <w:sz w:val="22"/>
          <w:szCs w:val="22"/>
        </w:rPr>
      </w:pPr>
      <w:ins w:id="48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"_Toc496629311"</w:instrText>
        </w:r>
        <w:r w:rsidRPr="003978B7">
          <w:rPr>
            <w:rStyle w:val="Hyperlink"/>
            <w:noProof/>
          </w:rPr>
          <w:instrText xml:space="preserve"> </w:instrText>
        </w:r>
        <w:r w:rsidRPr="003978B7">
          <w:rPr>
            <w:rStyle w:val="Hyperlink"/>
            <w:noProof/>
          </w:rPr>
          <w:fldChar w:fldCharType="separate"/>
        </w:r>
        <w:r w:rsidRPr="003978B7">
          <w:rPr>
            <w:rStyle w:val="Hyperlink"/>
            <w:noProof/>
          </w:rPr>
          <w:t>3.25 annotatedCodeLocation object</w:t>
        </w:r>
        <w:r>
          <w:rPr>
            <w:noProof/>
            <w:webHidden/>
          </w:rPr>
          <w:tab/>
        </w:r>
        <w:r>
          <w:rPr>
            <w:noProof/>
            <w:webHidden/>
          </w:rPr>
          <w:fldChar w:fldCharType="begin"/>
        </w:r>
        <w:r>
          <w:rPr>
            <w:noProof/>
            <w:webHidden/>
          </w:rPr>
          <w:instrText xml:space="preserve"> PAGEREF _Toc496629311 \h </w:instrText>
        </w:r>
      </w:ins>
      <w:r>
        <w:rPr>
          <w:noProof/>
          <w:webHidden/>
        </w:rPr>
      </w:r>
      <w:r>
        <w:rPr>
          <w:noProof/>
          <w:webHidden/>
        </w:rPr>
        <w:fldChar w:fldCharType="separate"/>
      </w:r>
      <w:ins w:id="484" w:author="Laurence Golding" w:date="2017-10-24T17:23:00Z">
        <w:r>
          <w:rPr>
            <w:noProof/>
            <w:webHidden/>
          </w:rPr>
          <w:t>54</w:t>
        </w:r>
        <w:r>
          <w:rPr>
            <w:noProof/>
            <w:webHidden/>
          </w:rPr>
          <w:fldChar w:fldCharType="end"/>
        </w:r>
        <w:r w:rsidRPr="003978B7">
          <w:rPr>
            <w:rStyle w:val="Hyperlink"/>
            <w:noProof/>
          </w:rPr>
          <w:fldChar w:fldCharType="end"/>
        </w:r>
      </w:ins>
    </w:p>
    <w:p w14:paraId="4B4295A2" w14:textId="27BFEAEC" w:rsidR="00A160D7" w:rsidRDefault="00A160D7">
      <w:pPr>
        <w:pStyle w:val="TOC3"/>
        <w:tabs>
          <w:tab w:val="right" w:leader="dot" w:pos="9350"/>
        </w:tabs>
        <w:rPr>
          <w:ins w:id="485" w:author="Laurence Golding" w:date="2017-10-24T17:23:00Z"/>
          <w:rFonts w:asciiTheme="minorHAnsi" w:eastAsiaTheme="minorEastAsia" w:hAnsiTheme="minorHAnsi" w:cstheme="minorBidi"/>
          <w:noProof/>
          <w:sz w:val="22"/>
          <w:szCs w:val="22"/>
        </w:rPr>
      </w:pPr>
      <w:ins w:id="48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"_Toc496629312"</w:instrText>
        </w:r>
        <w:r w:rsidRPr="003978B7">
          <w:rPr>
            <w:rStyle w:val="Hyperlink"/>
            <w:noProof/>
          </w:rPr>
          <w:instrText xml:space="preserve"> </w:instrText>
        </w:r>
        <w:r w:rsidRPr="003978B7">
          <w:rPr>
            <w:rStyle w:val="Hyperlink"/>
            <w:noProof/>
          </w:rPr>
          <w:fldChar w:fldCharType="separate"/>
        </w:r>
        <w:r w:rsidRPr="003978B7">
          <w:rPr>
            <w:rStyle w:val="Hyperlink"/>
            <w:noProof/>
          </w:rPr>
          <w:t>3.25.1 General</w:t>
        </w:r>
        <w:r>
          <w:rPr>
            <w:noProof/>
            <w:webHidden/>
          </w:rPr>
          <w:tab/>
        </w:r>
        <w:r>
          <w:rPr>
            <w:noProof/>
            <w:webHidden/>
          </w:rPr>
          <w:fldChar w:fldCharType="begin"/>
        </w:r>
        <w:r>
          <w:rPr>
            <w:noProof/>
            <w:webHidden/>
          </w:rPr>
          <w:instrText xml:space="preserve"> PAGEREF _Toc496629312 \h </w:instrText>
        </w:r>
      </w:ins>
      <w:r>
        <w:rPr>
          <w:noProof/>
          <w:webHidden/>
        </w:rPr>
      </w:r>
      <w:r>
        <w:rPr>
          <w:noProof/>
          <w:webHidden/>
        </w:rPr>
        <w:fldChar w:fldCharType="separate"/>
      </w:r>
      <w:ins w:id="487" w:author="Laurence Golding" w:date="2017-10-24T17:23:00Z">
        <w:r>
          <w:rPr>
            <w:noProof/>
            <w:webHidden/>
          </w:rPr>
          <w:t>54</w:t>
        </w:r>
        <w:r>
          <w:rPr>
            <w:noProof/>
            <w:webHidden/>
          </w:rPr>
          <w:fldChar w:fldCharType="end"/>
        </w:r>
        <w:r w:rsidRPr="003978B7">
          <w:rPr>
            <w:rStyle w:val="Hyperlink"/>
            <w:noProof/>
          </w:rPr>
          <w:fldChar w:fldCharType="end"/>
        </w:r>
      </w:ins>
    </w:p>
    <w:p w14:paraId="54734C2E" w14:textId="1DC0D954" w:rsidR="00A160D7" w:rsidRDefault="00A160D7">
      <w:pPr>
        <w:pStyle w:val="TOC3"/>
        <w:tabs>
          <w:tab w:val="right" w:leader="dot" w:pos="9350"/>
        </w:tabs>
        <w:rPr>
          <w:ins w:id="488" w:author="Laurence Golding" w:date="2017-10-24T17:23:00Z"/>
          <w:rFonts w:asciiTheme="minorHAnsi" w:eastAsiaTheme="minorEastAsia" w:hAnsiTheme="minorHAnsi" w:cstheme="minorBidi"/>
          <w:noProof/>
          <w:sz w:val="22"/>
          <w:szCs w:val="22"/>
        </w:rPr>
      </w:pPr>
      <w:ins w:id="48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"_Toc496629313"</w:instrText>
        </w:r>
        <w:r w:rsidRPr="003978B7">
          <w:rPr>
            <w:rStyle w:val="Hyperlink"/>
            <w:noProof/>
          </w:rPr>
          <w:instrText xml:space="preserve"> </w:instrText>
        </w:r>
        <w:r w:rsidRPr="003978B7">
          <w:rPr>
            <w:rStyle w:val="Hyperlink"/>
            <w:noProof/>
          </w:rPr>
          <w:fldChar w:fldCharType="separate"/>
        </w:r>
        <w:r w:rsidRPr="003978B7">
          <w:rPr>
            <w:rStyle w:val="Hyperlink"/>
            <w:noProof/>
          </w:rPr>
          <w:t>3.25.2 step property</w:t>
        </w:r>
        <w:r>
          <w:rPr>
            <w:noProof/>
            <w:webHidden/>
          </w:rPr>
          <w:tab/>
        </w:r>
        <w:r>
          <w:rPr>
            <w:noProof/>
            <w:webHidden/>
          </w:rPr>
          <w:fldChar w:fldCharType="begin"/>
        </w:r>
        <w:r>
          <w:rPr>
            <w:noProof/>
            <w:webHidden/>
          </w:rPr>
          <w:instrText xml:space="preserve"> PAGEREF _Toc496629313 \h </w:instrText>
        </w:r>
      </w:ins>
      <w:r>
        <w:rPr>
          <w:noProof/>
          <w:webHidden/>
        </w:rPr>
      </w:r>
      <w:r>
        <w:rPr>
          <w:noProof/>
          <w:webHidden/>
        </w:rPr>
        <w:fldChar w:fldCharType="separate"/>
      </w:r>
      <w:ins w:id="490" w:author="Laurence Golding" w:date="2017-10-24T17:23:00Z">
        <w:r>
          <w:rPr>
            <w:noProof/>
            <w:webHidden/>
          </w:rPr>
          <w:t>54</w:t>
        </w:r>
        <w:r>
          <w:rPr>
            <w:noProof/>
            <w:webHidden/>
          </w:rPr>
          <w:fldChar w:fldCharType="end"/>
        </w:r>
        <w:r w:rsidRPr="003978B7">
          <w:rPr>
            <w:rStyle w:val="Hyperlink"/>
            <w:noProof/>
          </w:rPr>
          <w:fldChar w:fldCharType="end"/>
        </w:r>
      </w:ins>
    </w:p>
    <w:p w14:paraId="663E62DD" w14:textId="52EDA6AB" w:rsidR="00A160D7" w:rsidRDefault="00A160D7">
      <w:pPr>
        <w:pStyle w:val="TOC3"/>
        <w:tabs>
          <w:tab w:val="right" w:leader="dot" w:pos="9350"/>
        </w:tabs>
        <w:rPr>
          <w:ins w:id="491" w:author="Laurence Golding" w:date="2017-10-24T17:23:00Z"/>
          <w:rFonts w:asciiTheme="minorHAnsi" w:eastAsiaTheme="minorEastAsia" w:hAnsiTheme="minorHAnsi" w:cstheme="minorBidi"/>
          <w:noProof/>
          <w:sz w:val="22"/>
          <w:szCs w:val="22"/>
        </w:rPr>
      </w:pPr>
      <w:ins w:id="49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"_Toc496629314"</w:instrText>
        </w:r>
        <w:r w:rsidRPr="003978B7">
          <w:rPr>
            <w:rStyle w:val="Hyperlink"/>
            <w:noProof/>
          </w:rPr>
          <w:instrText xml:space="preserve"> </w:instrText>
        </w:r>
        <w:r w:rsidRPr="003978B7">
          <w:rPr>
            <w:rStyle w:val="Hyperlink"/>
            <w:noProof/>
          </w:rPr>
          <w:fldChar w:fldCharType="separate"/>
        </w:r>
        <w:r w:rsidRPr="003978B7">
          <w:rPr>
            <w:rStyle w:val="Hyperlink"/>
            <w:noProof/>
          </w:rPr>
          <w:t>3.25.3 physicalLocation property</w:t>
        </w:r>
        <w:r>
          <w:rPr>
            <w:noProof/>
            <w:webHidden/>
          </w:rPr>
          <w:tab/>
        </w:r>
        <w:r>
          <w:rPr>
            <w:noProof/>
            <w:webHidden/>
          </w:rPr>
          <w:fldChar w:fldCharType="begin"/>
        </w:r>
        <w:r>
          <w:rPr>
            <w:noProof/>
            <w:webHidden/>
          </w:rPr>
          <w:instrText xml:space="preserve"> PAGEREF _Toc496629314 \h </w:instrText>
        </w:r>
      </w:ins>
      <w:r>
        <w:rPr>
          <w:noProof/>
          <w:webHidden/>
        </w:rPr>
      </w:r>
      <w:r>
        <w:rPr>
          <w:noProof/>
          <w:webHidden/>
        </w:rPr>
        <w:fldChar w:fldCharType="separate"/>
      </w:r>
      <w:ins w:id="493" w:author="Laurence Golding" w:date="2017-10-24T17:23:00Z">
        <w:r>
          <w:rPr>
            <w:noProof/>
            <w:webHidden/>
          </w:rPr>
          <w:t>54</w:t>
        </w:r>
        <w:r>
          <w:rPr>
            <w:noProof/>
            <w:webHidden/>
          </w:rPr>
          <w:fldChar w:fldCharType="end"/>
        </w:r>
        <w:r w:rsidRPr="003978B7">
          <w:rPr>
            <w:rStyle w:val="Hyperlink"/>
            <w:noProof/>
          </w:rPr>
          <w:fldChar w:fldCharType="end"/>
        </w:r>
      </w:ins>
    </w:p>
    <w:p w14:paraId="0263B68B" w14:textId="08A7253B" w:rsidR="00A160D7" w:rsidRDefault="00A160D7">
      <w:pPr>
        <w:pStyle w:val="TOC3"/>
        <w:tabs>
          <w:tab w:val="right" w:leader="dot" w:pos="9350"/>
        </w:tabs>
        <w:rPr>
          <w:ins w:id="494" w:author="Laurence Golding" w:date="2017-10-24T17:23:00Z"/>
          <w:rFonts w:asciiTheme="minorHAnsi" w:eastAsiaTheme="minorEastAsia" w:hAnsiTheme="minorHAnsi" w:cstheme="minorBidi"/>
          <w:noProof/>
          <w:sz w:val="22"/>
          <w:szCs w:val="22"/>
        </w:rPr>
      </w:pPr>
      <w:ins w:id="49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"_Toc496629315"</w:instrText>
        </w:r>
        <w:r w:rsidRPr="003978B7">
          <w:rPr>
            <w:rStyle w:val="Hyperlink"/>
            <w:noProof/>
          </w:rPr>
          <w:instrText xml:space="preserve"> </w:instrText>
        </w:r>
        <w:r w:rsidRPr="003978B7">
          <w:rPr>
            <w:rStyle w:val="Hyperlink"/>
            <w:noProof/>
          </w:rPr>
          <w:fldChar w:fldCharType="separate"/>
        </w:r>
        <w:r w:rsidRPr="003978B7">
          <w:rPr>
            <w:rStyle w:val="Hyperlink"/>
            <w:noProof/>
          </w:rPr>
          <w:t>3.25.4 fullyQualifiedLogicalName property</w:t>
        </w:r>
        <w:r>
          <w:rPr>
            <w:noProof/>
            <w:webHidden/>
          </w:rPr>
          <w:tab/>
        </w:r>
        <w:r>
          <w:rPr>
            <w:noProof/>
            <w:webHidden/>
          </w:rPr>
          <w:fldChar w:fldCharType="begin"/>
        </w:r>
        <w:r>
          <w:rPr>
            <w:noProof/>
            <w:webHidden/>
          </w:rPr>
          <w:instrText xml:space="preserve"> PAGEREF _Toc496629315 \h </w:instrText>
        </w:r>
      </w:ins>
      <w:r>
        <w:rPr>
          <w:noProof/>
          <w:webHidden/>
        </w:rPr>
      </w:r>
      <w:r>
        <w:rPr>
          <w:noProof/>
          <w:webHidden/>
        </w:rPr>
        <w:fldChar w:fldCharType="separate"/>
      </w:r>
      <w:ins w:id="496" w:author="Laurence Golding" w:date="2017-10-24T17:23:00Z">
        <w:r>
          <w:rPr>
            <w:noProof/>
            <w:webHidden/>
          </w:rPr>
          <w:t>55</w:t>
        </w:r>
        <w:r>
          <w:rPr>
            <w:noProof/>
            <w:webHidden/>
          </w:rPr>
          <w:fldChar w:fldCharType="end"/>
        </w:r>
        <w:r w:rsidRPr="003978B7">
          <w:rPr>
            <w:rStyle w:val="Hyperlink"/>
            <w:noProof/>
          </w:rPr>
          <w:fldChar w:fldCharType="end"/>
        </w:r>
      </w:ins>
    </w:p>
    <w:p w14:paraId="465EA872" w14:textId="3F523D0F" w:rsidR="00A160D7" w:rsidRDefault="00A160D7">
      <w:pPr>
        <w:pStyle w:val="TOC3"/>
        <w:tabs>
          <w:tab w:val="right" w:leader="dot" w:pos="9350"/>
        </w:tabs>
        <w:rPr>
          <w:ins w:id="497" w:author="Laurence Golding" w:date="2017-10-24T17:23:00Z"/>
          <w:rFonts w:asciiTheme="minorHAnsi" w:eastAsiaTheme="minorEastAsia" w:hAnsiTheme="minorHAnsi" w:cstheme="minorBidi"/>
          <w:noProof/>
          <w:sz w:val="22"/>
          <w:szCs w:val="22"/>
        </w:rPr>
      </w:pPr>
      <w:ins w:id="49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"_Toc496629316"</w:instrText>
        </w:r>
        <w:r w:rsidRPr="003978B7">
          <w:rPr>
            <w:rStyle w:val="Hyperlink"/>
            <w:noProof/>
          </w:rPr>
          <w:instrText xml:space="preserve"> </w:instrText>
        </w:r>
        <w:r w:rsidRPr="003978B7">
          <w:rPr>
            <w:rStyle w:val="Hyperlink"/>
            <w:noProof/>
          </w:rPr>
          <w:fldChar w:fldCharType="separate"/>
        </w:r>
        <w:r w:rsidRPr="003978B7">
          <w:rPr>
            <w:rStyle w:val="Hyperlink"/>
            <w:noProof/>
          </w:rPr>
          <w:t>3.25.5 logicalLocationKey property</w:t>
        </w:r>
        <w:r>
          <w:rPr>
            <w:noProof/>
            <w:webHidden/>
          </w:rPr>
          <w:tab/>
        </w:r>
        <w:r>
          <w:rPr>
            <w:noProof/>
            <w:webHidden/>
          </w:rPr>
          <w:fldChar w:fldCharType="begin"/>
        </w:r>
        <w:r>
          <w:rPr>
            <w:noProof/>
            <w:webHidden/>
          </w:rPr>
          <w:instrText xml:space="preserve"> PAGEREF _Toc496629316 \h </w:instrText>
        </w:r>
      </w:ins>
      <w:r>
        <w:rPr>
          <w:noProof/>
          <w:webHidden/>
        </w:rPr>
      </w:r>
      <w:r>
        <w:rPr>
          <w:noProof/>
          <w:webHidden/>
        </w:rPr>
        <w:fldChar w:fldCharType="separate"/>
      </w:r>
      <w:ins w:id="499" w:author="Laurence Golding" w:date="2017-10-24T17:23:00Z">
        <w:r>
          <w:rPr>
            <w:noProof/>
            <w:webHidden/>
          </w:rPr>
          <w:t>55</w:t>
        </w:r>
        <w:r>
          <w:rPr>
            <w:noProof/>
            <w:webHidden/>
          </w:rPr>
          <w:fldChar w:fldCharType="end"/>
        </w:r>
        <w:r w:rsidRPr="003978B7">
          <w:rPr>
            <w:rStyle w:val="Hyperlink"/>
            <w:noProof/>
          </w:rPr>
          <w:fldChar w:fldCharType="end"/>
        </w:r>
      </w:ins>
    </w:p>
    <w:p w14:paraId="3870EEDD" w14:textId="630D6B73" w:rsidR="00A160D7" w:rsidRDefault="00A160D7">
      <w:pPr>
        <w:pStyle w:val="TOC3"/>
        <w:tabs>
          <w:tab w:val="right" w:leader="dot" w:pos="9350"/>
        </w:tabs>
        <w:rPr>
          <w:ins w:id="500" w:author="Laurence Golding" w:date="2017-10-24T17:23:00Z"/>
          <w:rFonts w:asciiTheme="minorHAnsi" w:eastAsiaTheme="minorEastAsia" w:hAnsiTheme="minorHAnsi" w:cstheme="minorBidi"/>
          <w:noProof/>
          <w:sz w:val="22"/>
          <w:szCs w:val="22"/>
        </w:rPr>
      </w:pPr>
      <w:ins w:id="50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"_Toc496629317"</w:instrText>
        </w:r>
        <w:r w:rsidRPr="003978B7">
          <w:rPr>
            <w:rStyle w:val="Hyperlink"/>
            <w:noProof/>
          </w:rPr>
          <w:instrText xml:space="preserve"> </w:instrText>
        </w:r>
        <w:r w:rsidRPr="003978B7">
          <w:rPr>
            <w:rStyle w:val="Hyperlink"/>
            <w:noProof/>
          </w:rPr>
          <w:fldChar w:fldCharType="separate"/>
        </w:r>
        <w:r w:rsidRPr="003978B7">
          <w:rPr>
            <w:rStyle w:val="Hyperlink"/>
            <w:noProof/>
          </w:rPr>
          <w:t>3.25.6 module property</w:t>
        </w:r>
        <w:r>
          <w:rPr>
            <w:noProof/>
            <w:webHidden/>
          </w:rPr>
          <w:tab/>
        </w:r>
        <w:r>
          <w:rPr>
            <w:noProof/>
            <w:webHidden/>
          </w:rPr>
          <w:fldChar w:fldCharType="begin"/>
        </w:r>
        <w:r>
          <w:rPr>
            <w:noProof/>
            <w:webHidden/>
          </w:rPr>
          <w:instrText xml:space="preserve"> PAGEREF _Toc496629317 \h </w:instrText>
        </w:r>
      </w:ins>
      <w:r>
        <w:rPr>
          <w:noProof/>
          <w:webHidden/>
        </w:rPr>
      </w:r>
      <w:r>
        <w:rPr>
          <w:noProof/>
          <w:webHidden/>
        </w:rPr>
        <w:fldChar w:fldCharType="separate"/>
      </w:r>
      <w:ins w:id="502" w:author="Laurence Golding" w:date="2017-10-24T17:23:00Z">
        <w:r>
          <w:rPr>
            <w:noProof/>
            <w:webHidden/>
          </w:rPr>
          <w:t>55</w:t>
        </w:r>
        <w:r>
          <w:rPr>
            <w:noProof/>
            <w:webHidden/>
          </w:rPr>
          <w:fldChar w:fldCharType="end"/>
        </w:r>
        <w:r w:rsidRPr="003978B7">
          <w:rPr>
            <w:rStyle w:val="Hyperlink"/>
            <w:noProof/>
          </w:rPr>
          <w:fldChar w:fldCharType="end"/>
        </w:r>
      </w:ins>
    </w:p>
    <w:p w14:paraId="5F886FC5" w14:textId="079DD041" w:rsidR="00A160D7" w:rsidRDefault="00A160D7">
      <w:pPr>
        <w:pStyle w:val="TOC3"/>
        <w:tabs>
          <w:tab w:val="right" w:leader="dot" w:pos="9350"/>
        </w:tabs>
        <w:rPr>
          <w:ins w:id="503" w:author="Laurence Golding" w:date="2017-10-24T17:23:00Z"/>
          <w:rFonts w:asciiTheme="minorHAnsi" w:eastAsiaTheme="minorEastAsia" w:hAnsiTheme="minorHAnsi" w:cstheme="minorBidi"/>
          <w:noProof/>
          <w:sz w:val="22"/>
          <w:szCs w:val="22"/>
        </w:rPr>
      </w:pPr>
      <w:ins w:id="50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"_Toc496629318"</w:instrText>
        </w:r>
        <w:r w:rsidRPr="003978B7">
          <w:rPr>
            <w:rStyle w:val="Hyperlink"/>
            <w:noProof/>
          </w:rPr>
          <w:instrText xml:space="preserve"> </w:instrText>
        </w:r>
        <w:r w:rsidRPr="003978B7">
          <w:rPr>
            <w:rStyle w:val="Hyperlink"/>
            <w:noProof/>
          </w:rPr>
          <w:fldChar w:fldCharType="separate"/>
        </w:r>
        <w:r w:rsidRPr="003978B7">
          <w:rPr>
            <w:rStyle w:val="Hyperlink"/>
            <w:noProof/>
          </w:rPr>
          <w:t>3.25.7 threadId property</w:t>
        </w:r>
        <w:r>
          <w:rPr>
            <w:noProof/>
            <w:webHidden/>
          </w:rPr>
          <w:tab/>
        </w:r>
        <w:r>
          <w:rPr>
            <w:noProof/>
            <w:webHidden/>
          </w:rPr>
          <w:fldChar w:fldCharType="begin"/>
        </w:r>
        <w:r>
          <w:rPr>
            <w:noProof/>
            <w:webHidden/>
          </w:rPr>
          <w:instrText xml:space="preserve"> PAGEREF _Toc496629318 \h </w:instrText>
        </w:r>
      </w:ins>
      <w:r>
        <w:rPr>
          <w:noProof/>
          <w:webHidden/>
        </w:rPr>
      </w:r>
      <w:r>
        <w:rPr>
          <w:noProof/>
          <w:webHidden/>
        </w:rPr>
        <w:fldChar w:fldCharType="separate"/>
      </w:r>
      <w:ins w:id="505" w:author="Laurence Golding" w:date="2017-10-24T17:23:00Z">
        <w:r>
          <w:rPr>
            <w:noProof/>
            <w:webHidden/>
          </w:rPr>
          <w:t>55</w:t>
        </w:r>
        <w:r>
          <w:rPr>
            <w:noProof/>
            <w:webHidden/>
          </w:rPr>
          <w:fldChar w:fldCharType="end"/>
        </w:r>
        <w:r w:rsidRPr="003978B7">
          <w:rPr>
            <w:rStyle w:val="Hyperlink"/>
            <w:noProof/>
          </w:rPr>
          <w:fldChar w:fldCharType="end"/>
        </w:r>
      </w:ins>
    </w:p>
    <w:p w14:paraId="1034D074" w14:textId="4FA184C5" w:rsidR="00A160D7" w:rsidRDefault="00A160D7">
      <w:pPr>
        <w:pStyle w:val="TOC3"/>
        <w:tabs>
          <w:tab w:val="right" w:leader="dot" w:pos="9350"/>
        </w:tabs>
        <w:rPr>
          <w:ins w:id="506" w:author="Laurence Golding" w:date="2017-10-24T17:23:00Z"/>
          <w:rFonts w:asciiTheme="minorHAnsi" w:eastAsiaTheme="minorEastAsia" w:hAnsiTheme="minorHAnsi" w:cstheme="minorBidi"/>
          <w:noProof/>
          <w:sz w:val="22"/>
          <w:szCs w:val="22"/>
        </w:rPr>
      </w:pPr>
      <w:ins w:id="50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"_Toc496629319"</w:instrText>
        </w:r>
        <w:r w:rsidRPr="003978B7">
          <w:rPr>
            <w:rStyle w:val="Hyperlink"/>
            <w:noProof/>
          </w:rPr>
          <w:instrText xml:space="preserve"> </w:instrText>
        </w:r>
        <w:r w:rsidRPr="003978B7">
          <w:rPr>
            <w:rStyle w:val="Hyperlink"/>
            <w:noProof/>
          </w:rPr>
          <w:fldChar w:fldCharType="separate"/>
        </w:r>
        <w:r w:rsidRPr="003978B7">
          <w:rPr>
            <w:rStyle w:val="Hyperlink"/>
            <w:noProof/>
          </w:rPr>
          <w:t>3.25.8 message property</w:t>
        </w:r>
        <w:r>
          <w:rPr>
            <w:noProof/>
            <w:webHidden/>
          </w:rPr>
          <w:tab/>
        </w:r>
        <w:r>
          <w:rPr>
            <w:noProof/>
            <w:webHidden/>
          </w:rPr>
          <w:fldChar w:fldCharType="begin"/>
        </w:r>
        <w:r>
          <w:rPr>
            <w:noProof/>
            <w:webHidden/>
          </w:rPr>
          <w:instrText xml:space="preserve"> PAGEREF _Toc496629319 \h </w:instrText>
        </w:r>
      </w:ins>
      <w:r>
        <w:rPr>
          <w:noProof/>
          <w:webHidden/>
        </w:rPr>
      </w:r>
      <w:r>
        <w:rPr>
          <w:noProof/>
          <w:webHidden/>
        </w:rPr>
        <w:fldChar w:fldCharType="separate"/>
      </w:r>
      <w:ins w:id="508" w:author="Laurence Golding" w:date="2017-10-24T17:23:00Z">
        <w:r>
          <w:rPr>
            <w:noProof/>
            <w:webHidden/>
          </w:rPr>
          <w:t>55</w:t>
        </w:r>
        <w:r>
          <w:rPr>
            <w:noProof/>
            <w:webHidden/>
          </w:rPr>
          <w:fldChar w:fldCharType="end"/>
        </w:r>
        <w:r w:rsidRPr="003978B7">
          <w:rPr>
            <w:rStyle w:val="Hyperlink"/>
            <w:noProof/>
          </w:rPr>
          <w:fldChar w:fldCharType="end"/>
        </w:r>
      </w:ins>
    </w:p>
    <w:p w14:paraId="552DBD98" w14:textId="3D577398" w:rsidR="00A160D7" w:rsidRDefault="00A160D7">
      <w:pPr>
        <w:pStyle w:val="TOC3"/>
        <w:tabs>
          <w:tab w:val="right" w:leader="dot" w:pos="9350"/>
        </w:tabs>
        <w:rPr>
          <w:ins w:id="509" w:author="Laurence Golding" w:date="2017-10-24T17:23:00Z"/>
          <w:rFonts w:asciiTheme="minorHAnsi" w:eastAsiaTheme="minorEastAsia" w:hAnsiTheme="minorHAnsi" w:cstheme="minorBidi"/>
          <w:noProof/>
          <w:sz w:val="22"/>
          <w:szCs w:val="22"/>
        </w:rPr>
      </w:pPr>
      <w:ins w:id="51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"_Toc496629320"</w:instrText>
        </w:r>
        <w:r w:rsidRPr="003978B7">
          <w:rPr>
            <w:rStyle w:val="Hyperlink"/>
            <w:noProof/>
          </w:rPr>
          <w:instrText xml:space="preserve"> </w:instrText>
        </w:r>
        <w:r w:rsidRPr="003978B7">
          <w:rPr>
            <w:rStyle w:val="Hyperlink"/>
            <w:noProof/>
          </w:rPr>
          <w:fldChar w:fldCharType="separate"/>
        </w:r>
        <w:r w:rsidRPr="003978B7">
          <w:rPr>
            <w:rStyle w:val="Hyperlink"/>
            <w:noProof/>
          </w:rPr>
          <w:t>3.25.9 kind property</w:t>
        </w:r>
        <w:r>
          <w:rPr>
            <w:noProof/>
            <w:webHidden/>
          </w:rPr>
          <w:tab/>
        </w:r>
        <w:r>
          <w:rPr>
            <w:noProof/>
            <w:webHidden/>
          </w:rPr>
          <w:fldChar w:fldCharType="begin"/>
        </w:r>
        <w:r>
          <w:rPr>
            <w:noProof/>
            <w:webHidden/>
          </w:rPr>
          <w:instrText xml:space="preserve"> PAGEREF _Toc496629320 \h </w:instrText>
        </w:r>
      </w:ins>
      <w:r>
        <w:rPr>
          <w:noProof/>
          <w:webHidden/>
        </w:rPr>
      </w:r>
      <w:r>
        <w:rPr>
          <w:noProof/>
          <w:webHidden/>
        </w:rPr>
        <w:fldChar w:fldCharType="separate"/>
      </w:r>
      <w:ins w:id="511" w:author="Laurence Golding" w:date="2017-10-24T17:23:00Z">
        <w:r>
          <w:rPr>
            <w:noProof/>
            <w:webHidden/>
          </w:rPr>
          <w:t>55</w:t>
        </w:r>
        <w:r>
          <w:rPr>
            <w:noProof/>
            <w:webHidden/>
          </w:rPr>
          <w:fldChar w:fldCharType="end"/>
        </w:r>
        <w:r w:rsidRPr="003978B7">
          <w:rPr>
            <w:rStyle w:val="Hyperlink"/>
            <w:noProof/>
          </w:rPr>
          <w:fldChar w:fldCharType="end"/>
        </w:r>
      </w:ins>
    </w:p>
    <w:p w14:paraId="56CF46AF" w14:textId="6CF23742" w:rsidR="00A160D7" w:rsidRDefault="00A160D7">
      <w:pPr>
        <w:pStyle w:val="TOC3"/>
        <w:tabs>
          <w:tab w:val="right" w:leader="dot" w:pos="9350"/>
        </w:tabs>
        <w:rPr>
          <w:ins w:id="512" w:author="Laurence Golding" w:date="2017-10-24T17:23:00Z"/>
          <w:rFonts w:asciiTheme="minorHAnsi" w:eastAsiaTheme="minorEastAsia" w:hAnsiTheme="minorHAnsi" w:cstheme="minorBidi"/>
          <w:noProof/>
          <w:sz w:val="22"/>
          <w:szCs w:val="22"/>
        </w:rPr>
      </w:pPr>
      <w:ins w:id="51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"_Toc496629321"</w:instrText>
        </w:r>
        <w:r w:rsidRPr="003978B7">
          <w:rPr>
            <w:rStyle w:val="Hyperlink"/>
            <w:noProof/>
          </w:rPr>
          <w:instrText xml:space="preserve"> </w:instrText>
        </w:r>
        <w:r w:rsidRPr="003978B7">
          <w:rPr>
            <w:rStyle w:val="Hyperlink"/>
            <w:noProof/>
          </w:rPr>
          <w:fldChar w:fldCharType="separate"/>
        </w:r>
        <w:r w:rsidRPr="003978B7">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_Toc496629321 \h </w:instrText>
        </w:r>
      </w:ins>
      <w:r>
        <w:rPr>
          <w:noProof/>
          <w:webHidden/>
        </w:rPr>
      </w:r>
      <w:r>
        <w:rPr>
          <w:noProof/>
          <w:webHidden/>
        </w:rPr>
        <w:fldChar w:fldCharType="separate"/>
      </w:r>
      <w:ins w:id="514" w:author="Laurence Golding" w:date="2017-10-24T17:23:00Z">
        <w:r>
          <w:rPr>
            <w:noProof/>
            <w:webHidden/>
          </w:rPr>
          <w:t>56</w:t>
        </w:r>
        <w:r>
          <w:rPr>
            <w:noProof/>
            <w:webHidden/>
          </w:rPr>
          <w:fldChar w:fldCharType="end"/>
        </w:r>
        <w:r w:rsidRPr="003978B7">
          <w:rPr>
            <w:rStyle w:val="Hyperlink"/>
            <w:noProof/>
          </w:rPr>
          <w:fldChar w:fldCharType="end"/>
        </w:r>
      </w:ins>
    </w:p>
    <w:p w14:paraId="68D798F0" w14:textId="6C5BF74F" w:rsidR="00A160D7" w:rsidRDefault="00A160D7">
      <w:pPr>
        <w:pStyle w:val="TOC3"/>
        <w:tabs>
          <w:tab w:val="right" w:leader="dot" w:pos="9350"/>
        </w:tabs>
        <w:rPr>
          <w:ins w:id="515" w:author="Laurence Golding" w:date="2017-10-24T17:23:00Z"/>
          <w:rFonts w:asciiTheme="minorHAnsi" w:eastAsiaTheme="minorEastAsia" w:hAnsiTheme="minorHAnsi" w:cstheme="minorBidi"/>
          <w:noProof/>
          <w:sz w:val="22"/>
          <w:szCs w:val="22"/>
        </w:rPr>
      </w:pPr>
      <w:ins w:id="51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"_Toc496629322"</w:instrText>
        </w:r>
        <w:r w:rsidRPr="003978B7">
          <w:rPr>
            <w:rStyle w:val="Hyperlink"/>
            <w:noProof/>
          </w:rPr>
          <w:instrText xml:space="preserve"> </w:instrText>
        </w:r>
        <w:r w:rsidRPr="003978B7">
          <w:rPr>
            <w:rStyle w:val="Hyperlink"/>
            <w:noProof/>
          </w:rPr>
          <w:fldChar w:fldCharType="separate"/>
        </w:r>
        <w:r w:rsidRPr="003978B7">
          <w:rPr>
            <w:rStyle w:val="Hyperlink"/>
            <w:noProof/>
          </w:rPr>
          <w:t>3.25.11 targetKey property</w:t>
        </w:r>
        <w:r>
          <w:rPr>
            <w:noProof/>
            <w:webHidden/>
          </w:rPr>
          <w:tab/>
        </w:r>
        <w:r>
          <w:rPr>
            <w:noProof/>
            <w:webHidden/>
          </w:rPr>
          <w:fldChar w:fldCharType="begin"/>
        </w:r>
        <w:r>
          <w:rPr>
            <w:noProof/>
            <w:webHidden/>
          </w:rPr>
          <w:instrText xml:space="preserve"> PAGEREF _Toc496629322 \h </w:instrText>
        </w:r>
      </w:ins>
      <w:r>
        <w:rPr>
          <w:noProof/>
          <w:webHidden/>
        </w:rPr>
      </w:r>
      <w:r>
        <w:rPr>
          <w:noProof/>
          <w:webHidden/>
        </w:rPr>
        <w:fldChar w:fldCharType="separate"/>
      </w:r>
      <w:ins w:id="517" w:author="Laurence Golding" w:date="2017-10-24T17:23:00Z">
        <w:r>
          <w:rPr>
            <w:noProof/>
            <w:webHidden/>
          </w:rPr>
          <w:t>62</w:t>
        </w:r>
        <w:r>
          <w:rPr>
            <w:noProof/>
            <w:webHidden/>
          </w:rPr>
          <w:fldChar w:fldCharType="end"/>
        </w:r>
        <w:r w:rsidRPr="003978B7">
          <w:rPr>
            <w:rStyle w:val="Hyperlink"/>
            <w:noProof/>
          </w:rPr>
          <w:fldChar w:fldCharType="end"/>
        </w:r>
      </w:ins>
    </w:p>
    <w:p w14:paraId="32132893" w14:textId="5650E5D4" w:rsidR="00A160D7" w:rsidRDefault="00A160D7">
      <w:pPr>
        <w:pStyle w:val="TOC3"/>
        <w:tabs>
          <w:tab w:val="right" w:leader="dot" w:pos="9350"/>
        </w:tabs>
        <w:rPr>
          <w:ins w:id="518" w:author="Laurence Golding" w:date="2017-10-24T17:23:00Z"/>
          <w:rFonts w:asciiTheme="minorHAnsi" w:eastAsiaTheme="minorEastAsia" w:hAnsiTheme="minorHAnsi" w:cstheme="minorBidi"/>
          <w:noProof/>
          <w:sz w:val="22"/>
          <w:szCs w:val="22"/>
        </w:rPr>
      </w:pPr>
      <w:ins w:id="51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"_Toc496629323"</w:instrText>
        </w:r>
        <w:r w:rsidRPr="003978B7">
          <w:rPr>
            <w:rStyle w:val="Hyperlink"/>
            <w:noProof/>
          </w:rPr>
          <w:instrText xml:space="preserve"> </w:instrText>
        </w:r>
        <w:r w:rsidRPr="003978B7">
          <w:rPr>
            <w:rStyle w:val="Hyperlink"/>
            <w:noProof/>
          </w:rPr>
          <w:fldChar w:fldCharType="separate"/>
        </w:r>
        <w:r w:rsidRPr="003978B7">
          <w:rPr>
            <w:rStyle w:val="Hyperlink"/>
            <w:noProof/>
          </w:rPr>
          <w:t>3.25.12 importance property</w:t>
        </w:r>
        <w:r>
          <w:rPr>
            <w:noProof/>
            <w:webHidden/>
          </w:rPr>
          <w:tab/>
        </w:r>
        <w:r>
          <w:rPr>
            <w:noProof/>
            <w:webHidden/>
          </w:rPr>
          <w:fldChar w:fldCharType="begin"/>
        </w:r>
        <w:r>
          <w:rPr>
            <w:noProof/>
            <w:webHidden/>
          </w:rPr>
          <w:instrText xml:space="preserve"> PAGEREF _Toc496629323 \h </w:instrText>
        </w:r>
      </w:ins>
      <w:r>
        <w:rPr>
          <w:noProof/>
          <w:webHidden/>
        </w:rPr>
      </w:r>
      <w:r>
        <w:rPr>
          <w:noProof/>
          <w:webHidden/>
        </w:rPr>
        <w:fldChar w:fldCharType="separate"/>
      </w:r>
      <w:ins w:id="520" w:author="Laurence Golding" w:date="2017-10-24T17:23:00Z">
        <w:r>
          <w:rPr>
            <w:noProof/>
            <w:webHidden/>
          </w:rPr>
          <w:t>62</w:t>
        </w:r>
        <w:r>
          <w:rPr>
            <w:noProof/>
            <w:webHidden/>
          </w:rPr>
          <w:fldChar w:fldCharType="end"/>
        </w:r>
        <w:r w:rsidRPr="003978B7">
          <w:rPr>
            <w:rStyle w:val="Hyperlink"/>
            <w:noProof/>
          </w:rPr>
          <w:fldChar w:fldCharType="end"/>
        </w:r>
      </w:ins>
    </w:p>
    <w:p w14:paraId="24084CC5" w14:textId="3EEB815D" w:rsidR="00A160D7" w:rsidRDefault="00A160D7">
      <w:pPr>
        <w:pStyle w:val="TOC3"/>
        <w:tabs>
          <w:tab w:val="right" w:leader="dot" w:pos="9350"/>
        </w:tabs>
        <w:rPr>
          <w:ins w:id="521" w:author="Laurence Golding" w:date="2017-10-24T17:23:00Z"/>
          <w:rFonts w:asciiTheme="minorHAnsi" w:eastAsiaTheme="minorEastAsia" w:hAnsiTheme="minorHAnsi" w:cstheme="minorBidi"/>
          <w:noProof/>
          <w:sz w:val="22"/>
          <w:szCs w:val="22"/>
        </w:rPr>
      </w:pPr>
      <w:ins w:id="52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"_Toc496629324"</w:instrText>
        </w:r>
        <w:r w:rsidRPr="003978B7">
          <w:rPr>
            <w:rStyle w:val="Hyperlink"/>
            <w:noProof/>
          </w:rPr>
          <w:instrText xml:space="preserve"> </w:instrText>
        </w:r>
        <w:r w:rsidRPr="003978B7">
          <w:rPr>
            <w:rStyle w:val="Hyperlink"/>
            <w:noProof/>
          </w:rPr>
          <w:fldChar w:fldCharType="separate"/>
        </w:r>
        <w:r w:rsidRPr="003978B7">
          <w:rPr>
            <w:rStyle w:val="Hyperlink"/>
            <w:noProof/>
          </w:rPr>
          <w:t>3.25.13 taintKind property</w:t>
        </w:r>
        <w:r>
          <w:rPr>
            <w:noProof/>
            <w:webHidden/>
          </w:rPr>
          <w:tab/>
        </w:r>
        <w:r>
          <w:rPr>
            <w:noProof/>
            <w:webHidden/>
          </w:rPr>
          <w:fldChar w:fldCharType="begin"/>
        </w:r>
        <w:r>
          <w:rPr>
            <w:noProof/>
            <w:webHidden/>
          </w:rPr>
          <w:instrText xml:space="preserve"> PAGEREF _Toc496629324 \h </w:instrText>
        </w:r>
      </w:ins>
      <w:r>
        <w:rPr>
          <w:noProof/>
          <w:webHidden/>
        </w:rPr>
      </w:r>
      <w:r>
        <w:rPr>
          <w:noProof/>
          <w:webHidden/>
        </w:rPr>
        <w:fldChar w:fldCharType="separate"/>
      </w:r>
      <w:ins w:id="523" w:author="Laurence Golding" w:date="2017-10-24T17:23:00Z">
        <w:r>
          <w:rPr>
            <w:noProof/>
            <w:webHidden/>
          </w:rPr>
          <w:t>63</w:t>
        </w:r>
        <w:r>
          <w:rPr>
            <w:noProof/>
            <w:webHidden/>
          </w:rPr>
          <w:fldChar w:fldCharType="end"/>
        </w:r>
        <w:r w:rsidRPr="003978B7">
          <w:rPr>
            <w:rStyle w:val="Hyperlink"/>
            <w:noProof/>
          </w:rPr>
          <w:fldChar w:fldCharType="end"/>
        </w:r>
      </w:ins>
    </w:p>
    <w:p w14:paraId="6D75F256" w14:textId="09B8DBA9" w:rsidR="00A160D7" w:rsidRDefault="00A160D7">
      <w:pPr>
        <w:pStyle w:val="TOC3"/>
        <w:tabs>
          <w:tab w:val="right" w:leader="dot" w:pos="9350"/>
        </w:tabs>
        <w:rPr>
          <w:ins w:id="524" w:author="Laurence Golding" w:date="2017-10-24T17:23:00Z"/>
          <w:rFonts w:asciiTheme="minorHAnsi" w:eastAsiaTheme="minorEastAsia" w:hAnsiTheme="minorHAnsi" w:cstheme="minorBidi"/>
          <w:noProof/>
          <w:sz w:val="22"/>
          <w:szCs w:val="22"/>
        </w:rPr>
      </w:pPr>
      <w:ins w:id="52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"_Toc496629325"</w:instrText>
        </w:r>
        <w:r w:rsidRPr="003978B7">
          <w:rPr>
            <w:rStyle w:val="Hyperlink"/>
            <w:noProof/>
          </w:rPr>
          <w:instrText xml:space="preserve"> </w:instrText>
        </w:r>
        <w:r w:rsidRPr="003978B7">
          <w:rPr>
            <w:rStyle w:val="Hyperlink"/>
            <w:noProof/>
          </w:rPr>
          <w:fldChar w:fldCharType="separate"/>
        </w:r>
        <w:r w:rsidRPr="003978B7">
          <w:rPr>
            <w:rStyle w:val="Hyperlink"/>
            <w:noProof/>
          </w:rPr>
          <w:t>3.25.14 snippet property</w:t>
        </w:r>
        <w:r>
          <w:rPr>
            <w:noProof/>
            <w:webHidden/>
          </w:rPr>
          <w:tab/>
        </w:r>
        <w:r>
          <w:rPr>
            <w:noProof/>
            <w:webHidden/>
          </w:rPr>
          <w:fldChar w:fldCharType="begin"/>
        </w:r>
        <w:r>
          <w:rPr>
            <w:noProof/>
            <w:webHidden/>
          </w:rPr>
          <w:instrText xml:space="preserve"> PAGEREF _Toc496629325 \h </w:instrText>
        </w:r>
      </w:ins>
      <w:r>
        <w:rPr>
          <w:noProof/>
          <w:webHidden/>
        </w:rPr>
      </w:r>
      <w:r>
        <w:rPr>
          <w:noProof/>
          <w:webHidden/>
        </w:rPr>
        <w:fldChar w:fldCharType="separate"/>
      </w:r>
      <w:ins w:id="526" w:author="Laurence Golding" w:date="2017-10-24T17:23:00Z">
        <w:r>
          <w:rPr>
            <w:noProof/>
            <w:webHidden/>
          </w:rPr>
          <w:t>63</w:t>
        </w:r>
        <w:r>
          <w:rPr>
            <w:noProof/>
            <w:webHidden/>
          </w:rPr>
          <w:fldChar w:fldCharType="end"/>
        </w:r>
        <w:r w:rsidRPr="003978B7">
          <w:rPr>
            <w:rStyle w:val="Hyperlink"/>
            <w:noProof/>
          </w:rPr>
          <w:fldChar w:fldCharType="end"/>
        </w:r>
      </w:ins>
    </w:p>
    <w:p w14:paraId="60DEC61A" w14:textId="1EA125B0" w:rsidR="00A160D7" w:rsidRDefault="00A160D7">
      <w:pPr>
        <w:pStyle w:val="TOC3"/>
        <w:tabs>
          <w:tab w:val="right" w:leader="dot" w:pos="9350"/>
        </w:tabs>
        <w:rPr>
          <w:ins w:id="527" w:author="Laurence Golding" w:date="2017-10-24T17:23:00Z"/>
          <w:rFonts w:asciiTheme="minorHAnsi" w:eastAsiaTheme="minorEastAsia" w:hAnsiTheme="minorHAnsi" w:cstheme="minorBidi"/>
          <w:noProof/>
          <w:sz w:val="22"/>
          <w:szCs w:val="22"/>
        </w:rPr>
      </w:pPr>
      <w:ins w:id="52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"_Toc496629326"</w:instrText>
        </w:r>
        <w:r w:rsidRPr="003978B7">
          <w:rPr>
            <w:rStyle w:val="Hyperlink"/>
            <w:noProof/>
          </w:rPr>
          <w:instrText xml:space="preserve"> </w:instrText>
        </w:r>
        <w:r w:rsidRPr="003978B7">
          <w:rPr>
            <w:rStyle w:val="Hyperlink"/>
            <w:noProof/>
          </w:rPr>
          <w:fldChar w:fldCharType="separate"/>
        </w:r>
        <w:r w:rsidRPr="003978B7">
          <w:rPr>
            <w:rStyle w:val="Hyperlink"/>
            <w:noProof/>
          </w:rPr>
          <w:t>3.25.15 annotations property</w:t>
        </w:r>
        <w:r>
          <w:rPr>
            <w:noProof/>
            <w:webHidden/>
          </w:rPr>
          <w:tab/>
        </w:r>
        <w:r>
          <w:rPr>
            <w:noProof/>
            <w:webHidden/>
          </w:rPr>
          <w:fldChar w:fldCharType="begin"/>
        </w:r>
        <w:r>
          <w:rPr>
            <w:noProof/>
            <w:webHidden/>
          </w:rPr>
          <w:instrText xml:space="preserve"> PAGEREF _Toc496629326 \h </w:instrText>
        </w:r>
      </w:ins>
      <w:r>
        <w:rPr>
          <w:noProof/>
          <w:webHidden/>
        </w:rPr>
      </w:r>
      <w:r>
        <w:rPr>
          <w:noProof/>
          <w:webHidden/>
        </w:rPr>
        <w:fldChar w:fldCharType="separate"/>
      </w:r>
      <w:ins w:id="529" w:author="Laurence Golding" w:date="2017-10-24T17:23:00Z">
        <w:r>
          <w:rPr>
            <w:noProof/>
            <w:webHidden/>
          </w:rPr>
          <w:t>63</w:t>
        </w:r>
        <w:r>
          <w:rPr>
            <w:noProof/>
            <w:webHidden/>
          </w:rPr>
          <w:fldChar w:fldCharType="end"/>
        </w:r>
        <w:r w:rsidRPr="003978B7">
          <w:rPr>
            <w:rStyle w:val="Hyperlink"/>
            <w:noProof/>
          </w:rPr>
          <w:fldChar w:fldCharType="end"/>
        </w:r>
      </w:ins>
    </w:p>
    <w:p w14:paraId="5D62ACD5" w14:textId="6D2ACBAB" w:rsidR="00A160D7" w:rsidRDefault="00A160D7">
      <w:pPr>
        <w:pStyle w:val="TOC3"/>
        <w:tabs>
          <w:tab w:val="right" w:leader="dot" w:pos="9350"/>
        </w:tabs>
        <w:rPr>
          <w:ins w:id="530" w:author="Laurence Golding" w:date="2017-10-24T17:23:00Z"/>
          <w:rFonts w:asciiTheme="minorHAnsi" w:eastAsiaTheme="minorEastAsia" w:hAnsiTheme="minorHAnsi" w:cstheme="minorBidi"/>
          <w:noProof/>
          <w:sz w:val="22"/>
          <w:szCs w:val="22"/>
        </w:rPr>
      </w:pPr>
      <w:ins w:id="53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"_Toc496629327"</w:instrText>
        </w:r>
        <w:r w:rsidRPr="003978B7">
          <w:rPr>
            <w:rStyle w:val="Hyperlink"/>
            <w:noProof/>
          </w:rPr>
          <w:instrText xml:space="preserve"> </w:instrText>
        </w:r>
        <w:r w:rsidRPr="003978B7">
          <w:rPr>
            <w:rStyle w:val="Hyperlink"/>
            <w:noProof/>
          </w:rPr>
          <w:fldChar w:fldCharType="separate"/>
        </w:r>
        <w:r w:rsidRPr="003978B7">
          <w:rPr>
            <w:rStyle w:val="Hyperlink"/>
            <w:noProof/>
          </w:rPr>
          <w:t>3.25.16 properties property</w:t>
        </w:r>
        <w:r>
          <w:rPr>
            <w:noProof/>
            <w:webHidden/>
          </w:rPr>
          <w:tab/>
        </w:r>
        <w:r>
          <w:rPr>
            <w:noProof/>
            <w:webHidden/>
          </w:rPr>
          <w:fldChar w:fldCharType="begin"/>
        </w:r>
        <w:r>
          <w:rPr>
            <w:noProof/>
            <w:webHidden/>
          </w:rPr>
          <w:instrText xml:space="preserve"> PAGEREF _Toc496629327 \h </w:instrText>
        </w:r>
      </w:ins>
      <w:r>
        <w:rPr>
          <w:noProof/>
          <w:webHidden/>
        </w:rPr>
      </w:r>
      <w:r>
        <w:rPr>
          <w:noProof/>
          <w:webHidden/>
        </w:rPr>
        <w:fldChar w:fldCharType="separate"/>
      </w:r>
      <w:ins w:id="532" w:author="Laurence Golding" w:date="2017-10-24T17:23:00Z">
        <w:r>
          <w:rPr>
            <w:noProof/>
            <w:webHidden/>
          </w:rPr>
          <w:t>64</w:t>
        </w:r>
        <w:r>
          <w:rPr>
            <w:noProof/>
            <w:webHidden/>
          </w:rPr>
          <w:fldChar w:fldCharType="end"/>
        </w:r>
        <w:r w:rsidRPr="003978B7">
          <w:rPr>
            <w:rStyle w:val="Hyperlink"/>
            <w:noProof/>
          </w:rPr>
          <w:fldChar w:fldCharType="end"/>
        </w:r>
      </w:ins>
    </w:p>
    <w:p w14:paraId="2D8D5BF8" w14:textId="326EFBAF" w:rsidR="00A160D7" w:rsidRDefault="00A160D7">
      <w:pPr>
        <w:pStyle w:val="TOC2"/>
        <w:tabs>
          <w:tab w:val="right" w:leader="dot" w:pos="9350"/>
        </w:tabs>
        <w:rPr>
          <w:ins w:id="533" w:author="Laurence Golding" w:date="2017-10-24T17:23:00Z"/>
          <w:rFonts w:asciiTheme="minorHAnsi" w:eastAsiaTheme="minorEastAsia" w:hAnsiTheme="minorHAnsi" w:cstheme="minorBidi"/>
          <w:noProof/>
          <w:sz w:val="22"/>
          <w:szCs w:val="22"/>
        </w:rPr>
      </w:pPr>
      <w:ins w:id="53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"_Toc496629328"</w:instrText>
        </w:r>
        <w:r w:rsidRPr="003978B7">
          <w:rPr>
            <w:rStyle w:val="Hyperlink"/>
            <w:noProof/>
          </w:rPr>
          <w:instrText xml:space="preserve"> </w:instrText>
        </w:r>
        <w:r w:rsidRPr="003978B7">
          <w:rPr>
            <w:rStyle w:val="Hyperlink"/>
            <w:noProof/>
          </w:rPr>
          <w:fldChar w:fldCharType="separate"/>
        </w:r>
        <w:r w:rsidRPr="003978B7">
          <w:rPr>
            <w:rStyle w:val="Hyperlink"/>
            <w:noProof/>
          </w:rPr>
          <w:t>3.26 annotation object</w:t>
        </w:r>
        <w:r>
          <w:rPr>
            <w:noProof/>
            <w:webHidden/>
          </w:rPr>
          <w:tab/>
        </w:r>
        <w:r>
          <w:rPr>
            <w:noProof/>
            <w:webHidden/>
          </w:rPr>
          <w:fldChar w:fldCharType="begin"/>
        </w:r>
        <w:r>
          <w:rPr>
            <w:noProof/>
            <w:webHidden/>
          </w:rPr>
          <w:instrText xml:space="preserve"> PAGEREF _Toc496629328 \h </w:instrText>
        </w:r>
      </w:ins>
      <w:r>
        <w:rPr>
          <w:noProof/>
          <w:webHidden/>
        </w:rPr>
      </w:r>
      <w:r>
        <w:rPr>
          <w:noProof/>
          <w:webHidden/>
        </w:rPr>
        <w:fldChar w:fldCharType="separate"/>
      </w:r>
      <w:ins w:id="535" w:author="Laurence Golding" w:date="2017-10-24T17:23:00Z">
        <w:r>
          <w:rPr>
            <w:noProof/>
            <w:webHidden/>
          </w:rPr>
          <w:t>64</w:t>
        </w:r>
        <w:r>
          <w:rPr>
            <w:noProof/>
            <w:webHidden/>
          </w:rPr>
          <w:fldChar w:fldCharType="end"/>
        </w:r>
        <w:r w:rsidRPr="003978B7">
          <w:rPr>
            <w:rStyle w:val="Hyperlink"/>
            <w:noProof/>
          </w:rPr>
          <w:fldChar w:fldCharType="end"/>
        </w:r>
      </w:ins>
    </w:p>
    <w:p w14:paraId="230E04D9" w14:textId="35074DCB" w:rsidR="00A160D7" w:rsidRDefault="00A160D7">
      <w:pPr>
        <w:pStyle w:val="TOC3"/>
        <w:tabs>
          <w:tab w:val="right" w:leader="dot" w:pos="9350"/>
        </w:tabs>
        <w:rPr>
          <w:ins w:id="536" w:author="Laurence Golding" w:date="2017-10-24T17:23:00Z"/>
          <w:rFonts w:asciiTheme="minorHAnsi" w:eastAsiaTheme="minorEastAsia" w:hAnsiTheme="minorHAnsi" w:cstheme="minorBidi"/>
          <w:noProof/>
          <w:sz w:val="22"/>
          <w:szCs w:val="22"/>
        </w:rPr>
      </w:pPr>
      <w:ins w:id="53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"_Toc496629329"</w:instrText>
        </w:r>
        <w:r w:rsidRPr="003978B7">
          <w:rPr>
            <w:rStyle w:val="Hyperlink"/>
            <w:noProof/>
          </w:rPr>
          <w:instrText xml:space="preserve"> </w:instrText>
        </w:r>
        <w:r w:rsidRPr="003978B7">
          <w:rPr>
            <w:rStyle w:val="Hyperlink"/>
            <w:noProof/>
          </w:rPr>
          <w:fldChar w:fldCharType="separate"/>
        </w:r>
        <w:r w:rsidRPr="003978B7">
          <w:rPr>
            <w:rStyle w:val="Hyperlink"/>
            <w:noProof/>
          </w:rPr>
          <w:t>3.26.1 General</w:t>
        </w:r>
        <w:r>
          <w:rPr>
            <w:noProof/>
            <w:webHidden/>
          </w:rPr>
          <w:tab/>
        </w:r>
        <w:r>
          <w:rPr>
            <w:noProof/>
            <w:webHidden/>
          </w:rPr>
          <w:fldChar w:fldCharType="begin"/>
        </w:r>
        <w:r>
          <w:rPr>
            <w:noProof/>
            <w:webHidden/>
          </w:rPr>
          <w:instrText xml:space="preserve"> PAGEREF _Toc496629329 \h </w:instrText>
        </w:r>
      </w:ins>
      <w:r>
        <w:rPr>
          <w:noProof/>
          <w:webHidden/>
        </w:rPr>
      </w:r>
      <w:r>
        <w:rPr>
          <w:noProof/>
          <w:webHidden/>
        </w:rPr>
        <w:fldChar w:fldCharType="separate"/>
      </w:r>
      <w:ins w:id="538" w:author="Laurence Golding" w:date="2017-10-24T17:23:00Z">
        <w:r>
          <w:rPr>
            <w:noProof/>
            <w:webHidden/>
          </w:rPr>
          <w:t>64</w:t>
        </w:r>
        <w:r>
          <w:rPr>
            <w:noProof/>
            <w:webHidden/>
          </w:rPr>
          <w:fldChar w:fldCharType="end"/>
        </w:r>
        <w:r w:rsidRPr="003978B7">
          <w:rPr>
            <w:rStyle w:val="Hyperlink"/>
            <w:noProof/>
          </w:rPr>
          <w:fldChar w:fldCharType="end"/>
        </w:r>
      </w:ins>
    </w:p>
    <w:p w14:paraId="6BDCC4CF" w14:textId="0D4DDDC8" w:rsidR="00A160D7" w:rsidRDefault="00A160D7">
      <w:pPr>
        <w:pStyle w:val="TOC3"/>
        <w:tabs>
          <w:tab w:val="right" w:leader="dot" w:pos="9350"/>
        </w:tabs>
        <w:rPr>
          <w:ins w:id="539" w:author="Laurence Golding" w:date="2017-10-24T17:23:00Z"/>
          <w:rFonts w:asciiTheme="minorHAnsi" w:eastAsiaTheme="minorEastAsia" w:hAnsiTheme="minorHAnsi" w:cstheme="minorBidi"/>
          <w:noProof/>
          <w:sz w:val="22"/>
          <w:szCs w:val="22"/>
        </w:rPr>
      </w:pPr>
      <w:ins w:id="54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"_Toc496629330"</w:instrText>
        </w:r>
        <w:r w:rsidRPr="003978B7">
          <w:rPr>
            <w:rStyle w:val="Hyperlink"/>
            <w:noProof/>
          </w:rPr>
          <w:instrText xml:space="preserve"> </w:instrText>
        </w:r>
        <w:r w:rsidRPr="003978B7">
          <w:rPr>
            <w:rStyle w:val="Hyperlink"/>
            <w:noProof/>
          </w:rPr>
          <w:fldChar w:fldCharType="separate"/>
        </w:r>
        <w:r w:rsidRPr="003978B7">
          <w:rPr>
            <w:rStyle w:val="Hyperlink"/>
            <w:noProof/>
          </w:rPr>
          <w:t>3.26.2 message property</w:t>
        </w:r>
        <w:r>
          <w:rPr>
            <w:noProof/>
            <w:webHidden/>
          </w:rPr>
          <w:tab/>
        </w:r>
        <w:r>
          <w:rPr>
            <w:noProof/>
            <w:webHidden/>
          </w:rPr>
          <w:fldChar w:fldCharType="begin"/>
        </w:r>
        <w:r>
          <w:rPr>
            <w:noProof/>
            <w:webHidden/>
          </w:rPr>
          <w:instrText xml:space="preserve"> PAGEREF _Toc496629330 \h </w:instrText>
        </w:r>
      </w:ins>
      <w:r>
        <w:rPr>
          <w:noProof/>
          <w:webHidden/>
        </w:rPr>
      </w:r>
      <w:r>
        <w:rPr>
          <w:noProof/>
          <w:webHidden/>
        </w:rPr>
        <w:fldChar w:fldCharType="separate"/>
      </w:r>
      <w:ins w:id="541" w:author="Laurence Golding" w:date="2017-10-24T17:23:00Z">
        <w:r>
          <w:rPr>
            <w:noProof/>
            <w:webHidden/>
          </w:rPr>
          <w:t>64</w:t>
        </w:r>
        <w:r>
          <w:rPr>
            <w:noProof/>
            <w:webHidden/>
          </w:rPr>
          <w:fldChar w:fldCharType="end"/>
        </w:r>
        <w:r w:rsidRPr="003978B7">
          <w:rPr>
            <w:rStyle w:val="Hyperlink"/>
            <w:noProof/>
          </w:rPr>
          <w:fldChar w:fldCharType="end"/>
        </w:r>
      </w:ins>
    </w:p>
    <w:p w14:paraId="0F771A16" w14:textId="755576A6" w:rsidR="00A160D7" w:rsidRDefault="00A160D7">
      <w:pPr>
        <w:pStyle w:val="TOC3"/>
        <w:tabs>
          <w:tab w:val="right" w:leader="dot" w:pos="9350"/>
        </w:tabs>
        <w:rPr>
          <w:ins w:id="542" w:author="Laurence Golding" w:date="2017-10-24T17:23:00Z"/>
          <w:rFonts w:asciiTheme="minorHAnsi" w:eastAsiaTheme="minorEastAsia" w:hAnsiTheme="minorHAnsi" w:cstheme="minorBidi"/>
          <w:noProof/>
          <w:sz w:val="22"/>
          <w:szCs w:val="22"/>
        </w:rPr>
      </w:pPr>
      <w:ins w:id="543"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"_Toc496629331"</w:instrText>
        </w:r>
        <w:r w:rsidRPr="003978B7">
          <w:rPr>
            <w:rStyle w:val="Hyperlink"/>
            <w:noProof/>
          </w:rPr>
          <w:instrText xml:space="preserve"> </w:instrText>
        </w:r>
        <w:r w:rsidRPr="003978B7">
          <w:rPr>
            <w:rStyle w:val="Hyperlink"/>
            <w:noProof/>
          </w:rPr>
          <w:fldChar w:fldCharType="separate"/>
        </w:r>
        <w:r w:rsidRPr="003978B7">
          <w:rPr>
            <w:rStyle w:val="Hyperlink"/>
            <w:noProof/>
          </w:rPr>
          <w:t>3.26.3 locations property</w:t>
        </w:r>
        <w:r>
          <w:rPr>
            <w:noProof/>
            <w:webHidden/>
          </w:rPr>
          <w:tab/>
        </w:r>
        <w:r>
          <w:rPr>
            <w:noProof/>
            <w:webHidden/>
          </w:rPr>
          <w:fldChar w:fldCharType="begin"/>
        </w:r>
        <w:r>
          <w:rPr>
            <w:noProof/>
            <w:webHidden/>
          </w:rPr>
          <w:instrText xml:space="preserve"> PAGEREF _Toc496629331 \h </w:instrText>
        </w:r>
      </w:ins>
      <w:r>
        <w:rPr>
          <w:noProof/>
          <w:webHidden/>
        </w:rPr>
      </w:r>
      <w:r>
        <w:rPr>
          <w:noProof/>
          <w:webHidden/>
        </w:rPr>
        <w:fldChar w:fldCharType="separate"/>
      </w:r>
      <w:ins w:id="544" w:author="Laurence Golding" w:date="2017-10-24T17:23:00Z">
        <w:r>
          <w:rPr>
            <w:noProof/>
            <w:webHidden/>
          </w:rPr>
          <w:t>64</w:t>
        </w:r>
        <w:r>
          <w:rPr>
            <w:noProof/>
            <w:webHidden/>
          </w:rPr>
          <w:fldChar w:fldCharType="end"/>
        </w:r>
        <w:r w:rsidRPr="003978B7">
          <w:rPr>
            <w:rStyle w:val="Hyperlink"/>
            <w:noProof/>
          </w:rPr>
          <w:fldChar w:fldCharType="end"/>
        </w:r>
      </w:ins>
    </w:p>
    <w:p w14:paraId="67306C39" w14:textId="6C7841E2" w:rsidR="00A160D7" w:rsidRDefault="00A160D7">
      <w:pPr>
        <w:pStyle w:val="TOC2"/>
        <w:tabs>
          <w:tab w:val="right" w:leader="dot" w:pos="9350"/>
        </w:tabs>
        <w:rPr>
          <w:ins w:id="545" w:author="Laurence Golding" w:date="2017-10-24T17:23:00Z"/>
          <w:rFonts w:asciiTheme="minorHAnsi" w:eastAsiaTheme="minorEastAsia" w:hAnsiTheme="minorHAnsi" w:cstheme="minorBidi"/>
          <w:noProof/>
          <w:sz w:val="22"/>
          <w:szCs w:val="22"/>
        </w:rPr>
      </w:pPr>
      <w:ins w:id="54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"_Toc496629332"</w:instrText>
        </w:r>
        <w:r w:rsidRPr="003978B7">
          <w:rPr>
            <w:rStyle w:val="Hyperlink"/>
            <w:noProof/>
          </w:rPr>
          <w:instrText xml:space="preserve"> </w:instrText>
        </w:r>
        <w:r w:rsidRPr="003978B7">
          <w:rPr>
            <w:rStyle w:val="Hyperlink"/>
            <w:noProof/>
          </w:rPr>
          <w:fldChar w:fldCharType="separate"/>
        </w:r>
        <w:r w:rsidRPr="003978B7">
          <w:rPr>
            <w:rStyle w:val="Hyperlink"/>
            <w:noProof/>
          </w:rPr>
          <w:t>3.27 rule object</w:t>
        </w:r>
        <w:r>
          <w:rPr>
            <w:noProof/>
            <w:webHidden/>
          </w:rPr>
          <w:tab/>
        </w:r>
        <w:r>
          <w:rPr>
            <w:noProof/>
            <w:webHidden/>
          </w:rPr>
          <w:fldChar w:fldCharType="begin"/>
        </w:r>
        <w:r>
          <w:rPr>
            <w:noProof/>
            <w:webHidden/>
          </w:rPr>
          <w:instrText xml:space="preserve"> PAGEREF _Toc496629332 \h </w:instrText>
        </w:r>
      </w:ins>
      <w:r>
        <w:rPr>
          <w:noProof/>
          <w:webHidden/>
        </w:rPr>
      </w:r>
      <w:r>
        <w:rPr>
          <w:noProof/>
          <w:webHidden/>
        </w:rPr>
        <w:fldChar w:fldCharType="separate"/>
      </w:r>
      <w:ins w:id="547" w:author="Laurence Golding" w:date="2017-10-24T17:23:00Z">
        <w:r>
          <w:rPr>
            <w:noProof/>
            <w:webHidden/>
          </w:rPr>
          <w:t>64</w:t>
        </w:r>
        <w:r>
          <w:rPr>
            <w:noProof/>
            <w:webHidden/>
          </w:rPr>
          <w:fldChar w:fldCharType="end"/>
        </w:r>
        <w:r w:rsidRPr="003978B7">
          <w:rPr>
            <w:rStyle w:val="Hyperlink"/>
            <w:noProof/>
          </w:rPr>
          <w:fldChar w:fldCharType="end"/>
        </w:r>
      </w:ins>
    </w:p>
    <w:p w14:paraId="47B4A351" w14:textId="34BD79BD" w:rsidR="00A160D7" w:rsidRDefault="00A160D7">
      <w:pPr>
        <w:pStyle w:val="TOC3"/>
        <w:tabs>
          <w:tab w:val="right" w:leader="dot" w:pos="9350"/>
        </w:tabs>
        <w:rPr>
          <w:ins w:id="548" w:author="Laurence Golding" w:date="2017-10-24T17:23:00Z"/>
          <w:rFonts w:asciiTheme="minorHAnsi" w:eastAsiaTheme="minorEastAsia" w:hAnsiTheme="minorHAnsi" w:cstheme="minorBidi"/>
          <w:noProof/>
          <w:sz w:val="22"/>
          <w:szCs w:val="22"/>
        </w:rPr>
      </w:pPr>
      <w:ins w:id="54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"_Toc496629333"</w:instrText>
        </w:r>
        <w:r w:rsidRPr="003978B7">
          <w:rPr>
            <w:rStyle w:val="Hyperlink"/>
            <w:noProof/>
          </w:rPr>
          <w:instrText xml:space="preserve"> </w:instrText>
        </w:r>
        <w:r w:rsidRPr="003978B7">
          <w:rPr>
            <w:rStyle w:val="Hyperlink"/>
            <w:noProof/>
          </w:rPr>
          <w:fldChar w:fldCharType="separate"/>
        </w:r>
        <w:r w:rsidRPr="003978B7">
          <w:rPr>
            <w:rStyle w:val="Hyperlink"/>
            <w:noProof/>
          </w:rPr>
          <w:t>3.27.1 General</w:t>
        </w:r>
        <w:r>
          <w:rPr>
            <w:noProof/>
            <w:webHidden/>
          </w:rPr>
          <w:tab/>
        </w:r>
        <w:r>
          <w:rPr>
            <w:noProof/>
            <w:webHidden/>
          </w:rPr>
          <w:fldChar w:fldCharType="begin"/>
        </w:r>
        <w:r>
          <w:rPr>
            <w:noProof/>
            <w:webHidden/>
          </w:rPr>
          <w:instrText xml:space="preserve"> PAGEREF _Toc496629333 \h </w:instrText>
        </w:r>
      </w:ins>
      <w:r>
        <w:rPr>
          <w:noProof/>
          <w:webHidden/>
        </w:rPr>
      </w:r>
      <w:r>
        <w:rPr>
          <w:noProof/>
          <w:webHidden/>
        </w:rPr>
        <w:fldChar w:fldCharType="separate"/>
      </w:r>
      <w:ins w:id="550" w:author="Laurence Golding" w:date="2017-10-24T17:23:00Z">
        <w:r>
          <w:rPr>
            <w:noProof/>
            <w:webHidden/>
          </w:rPr>
          <w:t>64</w:t>
        </w:r>
        <w:r>
          <w:rPr>
            <w:noProof/>
            <w:webHidden/>
          </w:rPr>
          <w:fldChar w:fldCharType="end"/>
        </w:r>
        <w:r w:rsidRPr="003978B7">
          <w:rPr>
            <w:rStyle w:val="Hyperlink"/>
            <w:noProof/>
          </w:rPr>
          <w:fldChar w:fldCharType="end"/>
        </w:r>
      </w:ins>
    </w:p>
    <w:p w14:paraId="77EA47BE" w14:textId="18434C59" w:rsidR="00A160D7" w:rsidRDefault="00A160D7">
      <w:pPr>
        <w:pStyle w:val="TOC3"/>
        <w:tabs>
          <w:tab w:val="right" w:leader="dot" w:pos="9350"/>
        </w:tabs>
        <w:rPr>
          <w:ins w:id="551" w:author="Laurence Golding" w:date="2017-10-24T17:23:00Z"/>
          <w:rFonts w:asciiTheme="minorHAnsi" w:eastAsiaTheme="minorEastAsia" w:hAnsiTheme="minorHAnsi" w:cstheme="minorBidi"/>
          <w:noProof/>
          <w:sz w:val="22"/>
          <w:szCs w:val="22"/>
        </w:rPr>
      </w:pPr>
      <w:ins w:id="55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"_Toc496629334"</w:instrText>
        </w:r>
        <w:r w:rsidRPr="003978B7">
          <w:rPr>
            <w:rStyle w:val="Hyperlink"/>
            <w:noProof/>
          </w:rPr>
          <w:instrText xml:space="preserve"> </w:instrText>
        </w:r>
        <w:r w:rsidRPr="003978B7">
          <w:rPr>
            <w:rStyle w:val="Hyperlink"/>
            <w:noProof/>
          </w:rPr>
          <w:fldChar w:fldCharType="separate"/>
        </w:r>
        <w:r w:rsidRPr="003978B7">
          <w:rPr>
            <w:rStyle w:val="Hyperlink"/>
            <w:noProof/>
          </w:rPr>
          <w:t>3.27.2 Constraints</w:t>
        </w:r>
        <w:r>
          <w:rPr>
            <w:noProof/>
            <w:webHidden/>
          </w:rPr>
          <w:tab/>
        </w:r>
        <w:r>
          <w:rPr>
            <w:noProof/>
            <w:webHidden/>
          </w:rPr>
          <w:fldChar w:fldCharType="begin"/>
        </w:r>
        <w:r>
          <w:rPr>
            <w:noProof/>
            <w:webHidden/>
          </w:rPr>
          <w:instrText xml:space="preserve"> PAGEREF _Toc496629334 \h </w:instrText>
        </w:r>
      </w:ins>
      <w:r>
        <w:rPr>
          <w:noProof/>
          <w:webHidden/>
        </w:rPr>
      </w:r>
      <w:r>
        <w:rPr>
          <w:noProof/>
          <w:webHidden/>
        </w:rPr>
        <w:fldChar w:fldCharType="separate"/>
      </w:r>
      <w:ins w:id="553" w:author="Laurence Golding" w:date="2017-10-24T17:23:00Z">
        <w:r>
          <w:rPr>
            <w:noProof/>
            <w:webHidden/>
          </w:rPr>
          <w:t>64</w:t>
        </w:r>
        <w:r>
          <w:rPr>
            <w:noProof/>
            <w:webHidden/>
          </w:rPr>
          <w:fldChar w:fldCharType="end"/>
        </w:r>
        <w:r w:rsidRPr="003978B7">
          <w:rPr>
            <w:rStyle w:val="Hyperlink"/>
            <w:noProof/>
          </w:rPr>
          <w:fldChar w:fldCharType="end"/>
        </w:r>
      </w:ins>
    </w:p>
    <w:p w14:paraId="71CF44BF" w14:textId="5FFC6CE8" w:rsidR="00A160D7" w:rsidRDefault="00A160D7">
      <w:pPr>
        <w:pStyle w:val="TOC3"/>
        <w:tabs>
          <w:tab w:val="right" w:leader="dot" w:pos="9350"/>
        </w:tabs>
        <w:rPr>
          <w:ins w:id="554" w:author="Laurence Golding" w:date="2017-10-24T17:23:00Z"/>
          <w:rFonts w:asciiTheme="minorHAnsi" w:eastAsiaTheme="minorEastAsia" w:hAnsiTheme="minorHAnsi" w:cstheme="minorBidi"/>
          <w:noProof/>
          <w:sz w:val="22"/>
          <w:szCs w:val="22"/>
        </w:rPr>
      </w:pPr>
      <w:ins w:id="55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"_Toc496629335"</w:instrText>
        </w:r>
        <w:r w:rsidRPr="003978B7">
          <w:rPr>
            <w:rStyle w:val="Hyperlink"/>
            <w:noProof/>
          </w:rPr>
          <w:instrText xml:space="preserve"> </w:instrText>
        </w:r>
        <w:r w:rsidRPr="003978B7">
          <w:rPr>
            <w:rStyle w:val="Hyperlink"/>
            <w:noProof/>
          </w:rPr>
          <w:fldChar w:fldCharType="separate"/>
        </w:r>
        <w:r w:rsidRPr="003978B7">
          <w:rPr>
            <w:rStyle w:val="Hyperlink"/>
            <w:noProof/>
          </w:rPr>
          <w:t>3.27.3 id property</w:t>
        </w:r>
        <w:r>
          <w:rPr>
            <w:noProof/>
            <w:webHidden/>
          </w:rPr>
          <w:tab/>
        </w:r>
        <w:r>
          <w:rPr>
            <w:noProof/>
            <w:webHidden/>
          </w:rPr>
          <w:fldChar w:fldCharType="begin"/>
        </w:r>
        <w:r>
          <w:rPr>
            <w:noProof/>
            <w:webHidden/>
          </w:rPr>
          <w:instrText xml:space="preserve"> PAGEREF _Toc496629335 \h </w:instrText>
        </w:r>
      </w:ins>
      <w:r>
        <w:rPr>
          <w:noProof/>
          <w:webHidden/>
        </w:rPr>
      </w:r>
      <w:r>
        <w:rPr>
          <w:noProof/>
          <w:webHidden/>
        </w:rPr>
        <w:fldChar w:fldCharType="separate"/>
      </w:r>
      <w:ins w:id="556" w:author="Laurence Golding" w:date="2017-10-24T17:23:00Z">
        <w:r>
          <w:rPr>
            <w:noProof/>
            <w:webHidden/>
          </w:rPr>
          <w:t>65</w:t>
        </w:r>
        <w:r>
          <w:rPr>
            <w:noProof/>
            <w:webHidden/>
          </w:rPr>
          <w:fldChar w:fldCharType="end"/>
        </w:r>
        <w:r w:rsidRPr="003978B7">
          <w:rPr>
            <w:rStyle w:val="Hyperlink"/>
            <w:noProof/>
          </w:rPr>
          <w:fldChar w:fldCharType="end"/>
        </w:r>
      </w:ins>
    </w:p>
    <w:p w14:paraId="378D55FD" w14:textId="466940E8" w:rsidR="00A160D7" w:rsidRDefault="00A160D7">
      <w:pPr>
        <w:pStyle w:val="TOC3"/>
        <w:tabs>
          <w:tab w:val="right" w:leader="dot" w:pos="9350"/>
        </w:tabs>
        <w:rPr>
          <w:ins w:id="557" w:author="Laurence Golding" w:date="2017-10-24T17:23:00Z"/>
          <w:rFonts w:asciiTheme="minorHAnsi" w:eastAsiaTheme="minorEastAsia" w:hAnsiTheme="minorHAnsi" w:cstheme="minorBidi"/>
          <w:noProof/>
          <w:sz w:val="22"/>
          <w:szCs w:val="22"/>
        </w:rPr>
      </w:pPr>
      <w:ins w:id="55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"_Toc496629336"</w:instrText>
        </w:r>
        <w:r w:rsidRPr="003978B7">
          <w:rPr>
            <w:rStyle w:val="Hyperlink"/>
            <w:noProof/>
          </w:rPr>
          <w:instrText xml:space="preserve"> </w:instrText>
        </w:r>
        <w:r w:rsidRPr="003978B7">
          <w:rPr>
            <w:rStyle w:val="Hyperlink"/>
            <w:noProof/>
          </w:rPr>
          <w:fldChar w:fldCharType="separate"/>
        </w:r>
        <w:r w:rsidRPr="003978B7">
          <w:rPr>
            <w:rStyle w:val="Hyperlink"/>
            <w:noProof/>
          </w:rPr>
          <w:t>3.27.4 name property</w:t>
        </w:r>
        <w:r>
          <w:rPr>
            <w:noProof/>
            <w:webHidden/>
          </w:rPr>
          <w:tab/>
        </w:r>
        <w:r>
          <w:rPr>
            <w:noProof/>
            <w:webHidden/>
          </w:rPr>
          <w:fldChar w:fldCharType="begin"/>
        </w:r>
        <w:r>
          <w:rPr>
            <w:noProof/>
            <w:webHidden/>
          </w:rPr>
          <w:instrText xml:space="preserve"> PAGEREF _Toc496629336 \h </w:instrText>
        </w:r>
      </w:ins>
      <w:r>
        <w:rPr>
          <w:noProof/>
          <w:webHidden/>
        </w:rPr>
      </w:r>
      <w:r>
        <w:rPr>
          <w:noProof/>
          <w:webHidden/>
        </w:rPr>
        <w:fldChar w:fldCharType="separate"/>
      </w:r>
      <w:ins w:id="559" w:author="Laurence Golding" w:date="2017-10-24T17:23:00Z">
        <w:r>
          <w:rPr>
            <w:noProof/>
            <w:webHidden/>
          </w:rPr>
          <w:t>65</w:t>
        </w:r>
        <w:r>
          <w:rPr>
            <w:noProof/>
            <w:webHidden/>
          </w:rPr>
          <w:fldChar w:fldCharType="end"/>
        </w:r>
        <w:r w:rsidRPr="003978B7">
          <w:rPr>
            <w:rStyle w:val="Hyperlink"/>
            <w:noProof/>
          </w:rPr>
          <w:fldChar w:fldCharType="end"/>
        </w:r>
      </w:ins>
    </w:p>
    <w:p w14:paraId="44289577" w14:textId="114217C6" w:rsidR="00A160D7" w:rsidRDefault="00A160D7">
      <w:pPr>
        <w:pStyle w:val="TOC3"/>
        <w:tabs>
          <w:tab w:val="right" w:leader="dot" w:pos="9350"/>
        </w:tabs>
        <w:rPr>
          <w:ins w:id="560" w:author="Laurence Golding" w:date="2017-10-24T17:23:00Z"/>
          <w:rFonts w:asciiTheme="minorHAnsi" w:eastAsiaTheme="minorEastAsia" w:hAnsiTheme="minorHAnsi" w:cstheme="minorBidi"/>
          <w:noProof/>
          <w:sz w:val="22"/>
          <w:szCs w:val="22"/>
        </w:rPr>
      </w:pPr>
      <w:ins w:id="56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"_Toc496629337"</w:instrText>
        </w:r>
        <w:r w:rsidRPr="003978B7">
          <w:rPr>
            <w:rStyle w:val="Hyperlink"/>
            <w:noProof/>
          </w:rPr>
          <w:instrText xml:space="preserve"> </w:instrText>
        </w:r>
        <w:r w:rsidRPr="003978B7">
          <w:rPr>
            <w:rStyle w:val="Hyperlink"/>
            <w:noProof/>
          </w:rPr>
          <w:fldChar w:fldCharType="separate"/>
        </w:r>
        <w:r w:rsidRPr="003978B7">
          <w:rPr>
            <w:rStyle w:val="Hyperlink"/>
            <w:noProof/>
          </w:rPr>
          <w:t>3.27.5 shortDescription property</w:t>
        </w:r>
        <w:r>
          <w:rPr>
            <w:noProof/>
            <w:webHidden/>
          </w:rPr>
          <w:tab/>
        </w:r>
        <w:r>
          <w:rPr>
            <w:noProof/>
            <w:webHidden/>
          </w:rPr>
          <w:fldChar w:fldCharType="begin"/>
        </w:r>
        <w:r>
          <w:rPr>
            <w:noProof/>
            <w:webHidden/>
          </w:rPr>
          <w:instrText xml:space="preserve"> PAGEREF _Toc496629337 \h </w:instrText>
        </w:r>
      </w:ins>
      <w:r>
        <w:rPr>
          <w:noProof/>
          <w:webHidden/>
        </w:rPr>
      </w:r>
      <w:r>
        <w:rPr>
          <w:noProof/>
          <w:webHidden/>
        </w:rPr>
        <w:fldChar w:fldCharType="separate"/>
      </w:r>
      <w:ins w:id="562" w:author="Laurence Golding" w:date="2017-10-24T17:23:00Z">
        <w:r>
          <w:rPr>
            <w:noProof/>
            <w:webHidden/>
          </w:rPr>
          <w:t>65</w:t>
        </w:r>
        <w:r>
          <w:rPr>
            <w:noProof/>
            <w:webHidden/>
          </w:rPr>
          <w:fldChar w:fldCharType="end"/>
        </w:r>
        <w:r w:rsidRPr="003978B7">
          <w:rPr>
            <w:rStyle w:val="Hyperlink"/>
            <w:noProof/>
          </w:rPr>
          <w:fldChar w:fldCharType="end"/>
        </w:r>
      </w:ins>
    </w:p>
    <w:p w14:paraId="63FAC5CD" w14:textId="18A781BC" w:rsidR="00A160D7" w:rsidRDefault="00A160D7">
      <w:pPr>
        <w:pStyle w:val="TOC3"/>
        <w:tabs>
          <w:tab w:val="right" w:leader="dot" w:pos="9350"/>
        </w:tabs>
        <w:rPr>
          <w:ins w:id="563" w:author="Laurence Golding" w:date="2017-10-24T17:23:00Z"/>
          <w:rFonts w:asciiTheme="minorHAnsi" w:eastAsiaTheme="minorEastAsia" w:hAnsiTheme="minorHAnsi" w:cstheme="minorBidi"/>
          <w:noProof/>
          <w:sz w:val="22"/>
          <w:szCs w:val="22"/>
        </w:rPr>
      </w:pPr>
      <w:ins w:id="56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"_Toc496629338"</w:instrText>
        </w:r>
        <w:r w:rsidRPr="003978B7">
          <w:rPr>
            <w:rStyle w:val="Hyperlink"/>
            <w:noProof/>
          </w:rPr>
          <w:instrText xml:space="preserve"> </w:instrText>
        </w:r>
        <w:r w:rsidRPr="003978B7">
          <w:rPr>
            <w:rStyle w:val="Hyperlink"/>
            <w:noProof/>
          </w:rPr>
          <w:fldChar w:fldCharType="separate"/>
        </w:r>
        <w:r w:rsidRPr="003978B7">
          <w:rPr>
            <w:rStyle w:val="Hyperlink"/>
            <w:noProof/>
          </w:rPr>
          <w:t>3.27.6 fullDescription property</w:t>
        </w:r>
        <w:r>
          <w:rPr>
            <w:noProof/>
            <w:webHidden/>
          </w:rPr>
          <w:tab/>
        </w:r>
        <w:r>
          <w:rPr>
            <w:noProof/>
            <w:webHidden/>
          </w:rPr>
          <w:fldChar w:fldCharType="begin"/>
        </w:r>
        <w:r>
          <w:rPr>
            <w:noProof/>
            <w:webHidden/>
          </w:rPr>
          <w:instrText xml:space="preserve"> PAGEREF _Toc496629338 \h </w:instrText>
        </w:r>
      </w:ins>
      <w:r>
        <w:rPr>
          <w:noProof/>
          <w:webHidden/>
        </w:rPr>
      </w:r>
      <w:r>
        <w:rPr>
          <w:noProof/>
          <w:webHidden/>
        </w:rPr>
        <w:fldChar w:fldCharType="separate"/>
      </w:r>
      <w:ins w:id="565" w:author="Laurence Golding" w:date="2017-10-24T17:23:00Z">
        <w:r>
          <w:rPr>
            <w:noProof/>
            <w:webHidden/>
          </w:rPr>
          <w:t>65</w:t>
        </w:r>
        <w:r>
          <w:rPr>
            <w:noProof/>
            <w:webHidden/>
          </w:rPr>
          <w:fldChar w:fldCharType="end"/>
        </w:r>
        <w:r w:rsidRPr="003978B7">
          <w:rPr>
            <w:rStyle w:val="Hyperlink"/>
            <w:noProof/>
          </w:rPr>
          <w:fldChar w:fldCharType="end"/>
        </w:r>
      </w:ins>
    </w:p>
    <w:p w14:paraId="268345EE" w14:textId="5CC8E5F0" w:rsidR="00A160D7" w:rsidRDefault="00A160D7">
      <w:pPr>
        <w:pStyle w:val="TOC3"/>
        <w:tabs>
          <w:tab w:val="right" w:leader="dot" w:pos="9350"/>
        </w:tabs>
        <w:rPr>
          <w:ins w:id="566" w:author="Laurence Golding" w:date="2017-10-24T17:23:00Z"/>
          <w:rFonts w:asciiTheme="minorHAnsi" w:eastAsiaTheme="minorEastAsia" w:hAnsiTheme="minorHAnsi" w:cstheme="minorBidi"/>
          <w:noProof/>
          <w:sz w:val="22"/>
          <w:szCs w:val="22"/>
        </w:rPr>
      </w:pPr>
      <w:ins w:id="56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"_Toc496629339"</w:instrText>
        </w:r>
        <w:r w:rsidRPr="003978B7">
          <w:rPr>
            <w:rStyle w:val="Hyperlink"/>
            <w:noProof/>
          </w:rPr>
          <w:instrText xml:space="preserve"> </w:instrText>
        </w:r>
        <w:r w:rsidRPr="003978B7">
          <w:rPr>
            <w:rStyle w:val="Hyperlink"/>
            <w:noProof/>
          </w:rPr>
          <w:fldChar w:fldCharType="separate"/>
        </w:r>
        <w:r w:rsidRPr="003978B7">
          <w:rPr>
            <w:rStyle w:val="Hyperlink"/>
            <w:noProof/>
          </w:rPr>
          <w:t>3.27.7 defaultLevel property</w:t>
        </w:r>
        <w:r>
          <w:rPr>
            <w:noProof/>
            <w:webHidden/>
          </w:rPr>
          <w:tab/>
        </w:r>
        <w:r>
          <w:rPr>
            <w:noProof/>
            <w:webHidden/>
          </w:rPr>
          <w:fldChar w:fldCharType="begin"/>
        </w:r>
        <w:r>
          <w:rPr>
            <w:noProof/>
            <w:webHidden/>
          </w:rPr>
          <w:instrText xml:space="preserve"> PAGEREF _Toc496629339 \h </w:instrText>
        </w:r>
      </w:ins>
      <w:r>
        <w:rPr>
          <w:noProof/>
          <w:webHidden/>
        </w:rPr>
      </w:r>
      <w:r>
        <w:rPr>
          <w:noProof/>
          <w:webHidden/>
        </w:rPr>
        <w:fldChar w:fldCharType="separate"/>
      </w:r>
      <w:ins w:id="568" w:author="Laurence Golding" w:date="2017-10-24T17:23:00Z">
        <w:r>
          <w:rPr>
            <w:noProof/>
            <w:webHidden/>
          </w:rPr>
          <w:t>66</w:t>
        </w:r>
        <w:r>
          <w:rPr>
            <w:noProof/>
            <w:webHidden/>
          </w:rPr>
          <w:fldChar w:fldCharType="end"/>
        </w:r>
        <w:r w:rsidRPr="003978B7">
          <w:rPr>
            <w:rStyle w:val="Hyperlink"/>
            <w:noProof/>
          </w:rPr>
          <w:fldChar w:fldCharType="end"/>
        </w:r>
      </w:ins>
    </w:p>
    <w:p w14:paraId="151E89FD" w14:textId="4D0FE811" w:rsidR="00A160D7" w:rsidRDefault="00A160D7">
      <w:pPr>
        <w:pStyle w:val="TOC3"/>
        <w:tabs>
          <w:tab w:val="right" w:leader="dot" w:pos="9350"/>
        </w:tabs>
        <w:rPr>
          <w:ins w:id="569" w:author="Laurence Golding" w:date="2017-10-24T17:23:00Z"/>
          <w:rFonts w:asciiTheme="minorHAnsi" w:eastAsiaTheme="minorEastAsia" w:hAnsiTheme="minorHAnsi" w:cstheme="minorBidi"/>
          <w:noProof/>
          <w:sz w:val="22"/>
          <w:szCs w:val="22"/>
        </w:rPr>
      </w:pPr>
      <w:ins w:id="57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"_Toc496629340"</w:instrText>
        </w:r>
        <w:r w:rsidRPr="003978B7">
          <w:rPr>
            <w:rStyle w:val="Hyperlink"/>
            <w:noProof/>
          </w:rPr>
          <w:instrText xml:space="preserve"> </w:instrText>
        </w:r>
        <w:r w:rsidRPr="003978B7">
          <w:rPr>
            <w:rStyle w:val="Hyperlink"/>
            <w:noProof/>
          </w:rPr>
          <w:fldChar w:fldCharType="separate"/>
        </w:r>
        <w:r w:rsidRPr="003978B7">
          <w:rPr>
            <w:rStyle w:val="Hyperlink"/>
            <w:noProof/>
          </w:rPr>
          <w:t>3.27.8 messageFormats property</w:t>
        </w:r>
        <w:r>
          <w:rPr>
            <w:noProof/>
            <w:webHidden/>
          </w:rPr>
          <w:tab/>
        </w:r>
        <w:r>
          <w:rPr>
            <w:noProof/>
            <w:webHidden/>
          </w:rPr>
          <w:fldChar w:fldCharType="begin"/>
        </w:r>
        <w:r>
          <w:rPr>
            <w:noProof/>
            <w:webHidden/>
          </w:rPr>
          <w:instrText xml:space="preserve"> PAGEREF _Toc496629340 \h </w:instrText>
        </w:r>
      </w:ins>
      <w:r>
        <w:rPr>
          <w:noProof/>
          <w:webHidden/>
        </w:rPr>
      </w:r>
      <w:r>
        <w:rPr>
          <w:noProof/>
          <w:webHidden/>
        </w:rPr>
        <w:fldChar w:fldCharType="separate"/>
      </w:r>
      <w:ins w:id="571" w:author="Laurence Golding" w:date="2017-10-24T17:23:00Z">
        <w:r>
          <w:rPr>
            <w:noProof/>
            <w:webHidden/>
          </w:rPr>
          <w:t>66</w:t>
        </w:r>
        <w:r>
          <w:rPr>
            <w:noProof/>
            <w:webHidden/>
          </w:rPr>
          <w:fldChar w:fldCharType="end"/>
        </w:r>
        <w:r w:rsidRPr="003978B7">
          <w:rPr>
            <w:rStyle w:val="Hyperlink"/>
            <w:noProof/>
          </w:rPr>
          <w:fldChar w:fldCharType="end"/>
        </w:r>
      </w:ins>
    </w:p>
    <w:p w14:paraId="4FA0702C" w14:textId="03B3DB78" w:rsidR="00A160D7" w:rsidRDefault="00A160D7">
      <w:pPr>
        <w:pStyle w:val="TOC3"/>
        <w:tabs>
          <w:tab w:val="right" w:leader="dot" w:pos="9350"/>
        </w:tabs>
        <w:rPr>
          <w:ins w:id="572" w:author="Laurence Golding" w:date="2017-10-24T17:23:00Z"/>
          <w:rFonts w:asciiTheme="minorHAnsi" w:eastAsiaTheme="minorEastAsia" w:hAnsiTheme="minorHAnsi" w:cstheme="minorBidi"/>
          <w:noProof/>
          <w:sz w:val="22"/>
          <w:szCs w:val="22"/>
        </w:rPr>
      </w:pPr>
      <w:ins w:id="57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"_Toc496629341"</w:instrText>
        </w:r>
        <w:r w:rsidRPr="003978B7">
          <w:rPr>
            <w:rStyle w:val="Hyperlink"/>
            <w:noProof/>
          </w:rPr>
          <w:instrText xml:space="preserve"> </w:instrText>
        </w:r>
        <w:r w:rsidRPr="003978B7">
          <w:rPr>
            <w:rStyle w:val="Hyperlink"/>
            <w:noProof/>
          </w:rPr>
          <w:fldChar w:fldCharType="separate"/>
        </w:r>
        <w:r w:rsidRPr="003978B7">
          <w:rPr>
            <w:rStyle w:val="Hyperlink"/>
            <w:noProof/>
          </w:rPr>
          <w:t>3.27.9 helpUri property</w:t>
        </w:r>
        <w:r>
          <w:rPr>
            <w:noProof/>
            <w:webHidden/>
          </w:rPr>
          <w:tab/>
        </w:r>
        <w:r>
          <w:rPr>
            <w:noProof/>
            <w:webHidden/>
          </w:rPr>
          <w:fldChar w:fldCharType="begin"/>
        </w:r>
        <w:r>
          <w:rPr>
            <w:noProof/>
            <w:webHidden/>
          </w:rPr>
          <w:instrText xml:space="preserve"> PAGEREF _Toc496629341 \h </w:instrText>
        </w:r>
      </w:ins>
      <w:r>
        <w:rPr>
          <w:noProof/>
          <w:webHidden/>
        </w:rPr>
      </w:r>
      <w:r>
        <w:rPr>
          <w:noProof/>
          <w:webHidden/>
        </w:rPr>
        <w:fldChar w:fldCharType="separate"/>
      </w:r>
      <w:ins w:id="574" w:author="Laurence Golding" w:date="2017-10-24T17:23:00Z">
        <w:r>
          <w:rPr>
            <w:noProof/>
            <w:webHidden/>
          </w:rPr>
          <w:t>67</w:t>
        </w:r>
        <w:r>
          <w:rPr>
            <w:noProof/>
            <w:webHidden/>
          </w:rPr>
          <w:fldChar w:fldCharType="end"/>
        </w:r>
        <w:r w:rsidRPr="003978B7">
          <w:rPr>
            <w:rStyle w:val="Hyperlink"/>
            <w:noProof/>
          </w:rPr>
          <w:fldChar w:fldCharType="end"/>
        </w:r>
      </w:ins>
    </w:p>
    <w:p w14:paraId="58FC29D7" w14:textId="14D804CC" w:rsidR="00A160D7" w:rsidRDefault="00A160D7">
      <w:pPr>
        <w:pStyle w:val="TOC3"/>
        <w:tabs>
          <w:tab w:val="right" w:leader="dot" w:pos="9350"/>
        </w:tabs>
        <w:rPr>
          <w:ins w:id="575" w:author="Laurence Golding" w:date="2017-10-24T17:23:00Z"/>
          <w:rFonts w:asciiTheme="minorHAnsi" w:eastAsiaTheme="minorEastAsia" w:hAnsiTheme="minorHAnsi" w:cstheme="minorBidi"/>
          <w:noProof/>
          <w:sz w:val="22"/>
          <w:szCs w:val="22"/>
        </w:rPr>
      </w:pPr>
      <w:ins w:id="57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"_Toc496629342"</w:instrText>
        </w:r>
        <w:r w:rsidRPr="003978B7">
          <w:rPr>
            <w:rStyle w:val="Hyperlink"/>
            <w:noProof/>
          </w:rPr>
          <w:instrText xml:space="preserve"> </w:instrText>
        </w:r>
        <w:r w:rsidRPr="003978B7">
          <w:rPr>
            <w:rStyle w:val="Hyperlink"/>
            <w:noProof/>
          </w:rPr>
          <w:fldChar w:fldCharType="separate"/>
        </w:r>
        <w:r w:rsidRPr="003978B7">
          <w:rPr>
            <w:rStyle w:val="Hyperlink"/>
            <w:noProof/>
          </w:rPr>
          <w:t>3.27.10 properties property</w:t>
        </w:r>
        <w:r>
          <w:rPr>
            <w:noProof/>
            <w:webHidden/>
          </w:rPr>
          <w:tab/>
        </w:r>
        <w:r>
          <w:rPr>
            <w:noProof/>
            <w:webHidden/>
          </w:rPr>
          <w:fldChar w:fldCharType="begin"/>
        </w:r>
        <w:r>
          <w:rPr>
            <w:noProof/>
            <w:webHidden/>
          </w:rPr>
          <w:instrText xml:space="preserve"> PAGEREF _Toc496629342 \h </w:instrText>
        </w:r>
      </w:ins>
      <w:r>
        <w:rPr>
          <w:noProof/>
          <w:webHidden/>
        </w:rPr>
      </w:r>
      <w:r>
        <w:rPr>
          <w:noProof/>
          <w:webHidden/>
        </w:rPr>
        <w:fldChar w:fldCharType="separate"/>
      </w:r>
      <w:ins w:id="577" w:author="Laurence Golding" w:date="2017-10-24T17:23:00Z">
        <w:r>
          <w:rPr>
            <w:noProof/>
            <w:webHidden/>
          </w:rPr>
          <w:t>67</w:t>
        </w:r>
        <w:r>
          <w:rPr>
            <w:noProof/>
            <w:webHidden/>
          </w:rPr>
          <w:fldChar w:fldCharType="end"/>
        </w:r>
        <w:r w:rsidRPr="003978B7">
          <w:rPr>
            <w:rStyle w:val="Hyperlink"/>
            <w:noProof/>
          </w:rPr>
          <w:fldChar w:fldCharType="end"/>
        </w:r>
      </w:ins>
    </w:p>
    <w:p w14:paraId="5CDDFF7C" w14:textId="65657E68" w:rsidR="00A160D7" w:rsidRDefault="00A160D7">
      <w:pPr>
        <w:pStyle w:val="TOC2"/>
        <w:tabs>
          <w:tab w:val="right" w:leader="dot" w:pos="9350"/>
        </w:tabs>
        <w:rPr>
          <w:ins w:id="578" w:author="Laurence Golding" w:date="2017-10-24T17:23:00Z"/>
          <w:rFonts w:asciiTheme="minorHAnsi" w:eastAsiaTheme="minorEastAsia" w:hAnsiTheme="minorHAnsi" w:cstheme="minorBidi"/>
          <w:noProof/>
          <w:sz w:val="22"/>
          <w:szCs w:val="22"/>
        </w:rPr>
      </w:pPr>
      <w:ins w:id="57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"_Toc496629343"</w:instrText>
        </w:r>
        <w:r w:rsidRPr="003978B7">
          <w:rPr>
            <w:rStyle w:val="Hyperlink"/>
            <w:noProof/>
          </w:rPr>
          <w:instrText xml:space="preserve"> </w:instrText>
        </w:r>
        <w:r w:rsidRPr="003978B7">
          <w:rPr>
            <w:rStyle w:val="Hyperlink"/>
            <w:noProof/>
          </w:rPr>
          <w:fldChar w:fldCharType="separate"/>
        </w:r>
        <w:r w:rsidRPr="003978B7">
          <w:rPr>
            <w:rStyle w:val="Hyperlink"/>
            <w:noProof/>
          </w:rPr>
          <w:t>3.28 formattedMessage object</w:t>
        </w:r>
        <w:r>
          <w:rPr>
            <w:noProof/>
            <w:webHidden/>
          </w:rPr>
          <w:tab/>
        </w:r>
        <w:r>
          <w:rPr>
            <w:noProof/>
            <w:webHidden/>
          </w:rPr>
          <w:fldChar w:fldCharType="begin"/>
        </w:r>
        <w:r>
          <w:rPr>
            <w:noProof/>
            <w:webHidden/>
          </w:rPr>
          <w:instrText xml:space="preserve"> PAGEREF _Toc496629343 \h </w:instrText>
        </w:r>
      </w:ins>
      <w:r>
        <w:rPr>
          <w:noProof/>
          <w:webHidden/>
        </w:rPr>
      </w:r>
      <w:r>
        <w:rPr>
          <w:noProof/>
          <w:webHidden/>
        </w:rPr>
        <w:fldChar w:fldCharType="separate"/>
      </w:r>
      <w:ins w:id="580" w:author="Laurence Golding" w:date="2017-10-24T17:23:00Z">
        <w:r>
          <w:rPr>
            <w:noProof/>
            <w:webHidden/>
          </w:rPr>
          <w:t>67</w:t>
        </w:r>
        <w:r>
          <w:rPr>
            <w:noProof/>
            <w:webHidden/>
          </w:rPr>
          <w:fldChar w:fldCharType="end"/>
        </w:r>
        <w:r w:rsidRPr="003978B7">
          <w:rPr>
            <w:rStyle w:val="Hyperlink"/>
            <w:noProof/>
          </w:rPr>
          <w:fldChar w:fldCharType="end"/>
        </w:r>
      </w:ins>
    </w:p>
    <w:p w14:paraId="4B9F24D8" w14:textId="38002A12" w:rsidR="00A160D7" w:rsidRDefault="00A160D7">
      <w:pPr>
        <w:pStyle w:val="TOC3"/>
        <w:tabs>
          <w:tab w:val="right" w:leader="dot" w:pos="9350"/>
        </w:tabs>
        <w:rPr>
          <w:ins w:id="581" w:author="Laurence Golding" w:date="2017-10-24T17:23:00Z"/>
          <w:rFonts w:asciiTheme="minorHAnsi" w:eastAsiaTheme="minorEastAsia" w:hAnsiTheme="minorHAnsi" w:cstheme="minorBidi"/>
          <w:noProof/>
          <w:sz w:val="22"/>
          <w:szCs w:val="22"/>
        </w:rPr>
      </w:pPr>
      <w:ins w:id="58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"_Toc496629344"</w:instrText>
        </w:r>
        <w:r w:rsidRPr="003978B7">
          <w:rPr>
            <w:rStyle w:val="Hyperlink"/>
            <w:noProof/>
          </w:rPr>
          <w:instrText xml:space="preserve"> </w:instrText>
        </w:r>
        <w:r w:rsidRPr="003978B7">
          <w:rPr>
            <w:rStyle w:val="Hyperlink"/>
            <w:noProof/>
          </w:rPr>
          <w:fldChar w:fldCharType="separate"/>
        </w:r>
        <w:r w:rsidRPr="003978B7">
          <w:rPr>
            <w:rStyle w:val="Hyperlink"/>
            <w:noProof/>
          </w:rPr>
          <w:t>3.28.1 General</w:t>
        </w:r>
        <w:r>
          <w:rPr>
            <w:noProof/>
            <w:webHidden/>
          </w:rPr>
          <w:tab/>
        </w:r>
        <w:r>
          <w:rPr>
            <w:noProof/>
            <w:webHidden/>
          </w:rPr>
          <w:fldChar w:fldCharType="begin"/>
        </w:r>
        <w:r>
          <w:rPr>
            <w:noProof/>
            <w:webHidden/>
          </w:rPr>
          <w:instrText xml:space="preserve"> PAGEREF _Toc496629344 \h </w:instrText>
        </w:r>
      </w:ins>
      <w:r>
        <w:rPr>
          <w:noProof/>
          <w:webHidden/>
        </w:rPr>
      </w:r>
      <w:r>
        <w:rPr>
          <w:noProof/>
          <w:webHidden/>
        </w:rPr>
        <w:fldChar w:fldCharType="separate"/>
      </w:r>
      <w:ins w:id="583" w:author="Laurence Golding" w:date="2017-10-24T17:23:00Z">
        <w:r>
          <w:rPr>
            <w:noProof/>
            <w:webHidden/>
          </w:rPr>
          <w:t>67</w:t>
        </w:r>
        <w:r>
          <w:rPr>
            <w:noProof/>
            <w:webHidden/>
          </w:rPr>
          <w:fldChar w:fldCharType="end"/>
        </w:r>
        <w:r w:rsidRPr="003978B7">
          <w:rPr>
            <w:rStyle w:val="Hyperlink"/>
            <w:noProof/>
          </w:rPr>
          <w:fldChar w:fldCharType="end"/>
        </w:r>
      </w:ins>
    </w:p>
    <w:p w14:paraId="3355426B" w14:textId="66968892" w:rsidR="00A160D7" w:rsidRDefault="00A160D7">
      <w:pPr>
        <w:pStyle w:val="TOC3"/>
        <w:tabs>
          <w:tab w:val="right" w:leader="dot" w:pos="9350"/>
        </w:tabs>
        <w:rPr>
          <w:ins w:id="584" w:author="Laurence Golding" w:date="2017-10-24T17:23:00Z"/>
          <w:rFonts w:asciiTheme="minorHAnsi" w:eastAsiaTheme="minorEastAsia" w:hAnsiTheme="minorHAnsi" w:cstheme="minorBidi"/>
          <w:noProof/>
          <w:sz w:val="22"/>
          <w:szCs w:val="22"/>
        </w:rPr>
      </w:pPr>
      <w:ins w:id="58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"_Toc496629345"</w:instrText>
        </w:r>
        <w:r w:rsidRPr="003978B7">
          <w:rPr>
            <w:rStyle w:val="Hyperlink"/>
            <w:noProof/>
          </w:rPr>
          <w:instrText xml:space="preserve"> </w:instrText>
        </w:r>
        <w:r w:rsidRPr="003978B7">
          <w:rPr>
            <w:rStyle w:val="Hyperlink"/>
            <w:noProof/>
          </w:rPr>
          <w:fldChar w:fldCharType="separate"/>
        </w:r>
        <w:r w:rsidRPr="003978B7">
          <w:rPr>
            <w:rStyle w:val="Hyperlink"/>
            <w:noProof/>
          </w:rPr>
          <w:t>3.28.2 formatId property</w:t>
        </w:r>
        <w:r>
          <w:rPr>
            <w:noProof/>
            <w:webHidden/>
          </w:rPr>
          <w:tab/>
        </w:r>
        <w:r>
          <w:rPr>
            <w:noProof/>
            <w:webHidden/>
          </w:rPr>
          <w:fldChar w:fldCharType="begin"/>
        </w:r>
        <w:r>
          <w:rPr>
            <w:noProof/>
            <w:webHidden/>
          </w:rPr>
          <w:instrText xml:space="preserve"> PAGEREF _Toc496629345 \h </w:instrText>
        </w:r>
      </w:ins>
      <w:r>
        <w:rPr>
          <w:noProof/>
          <w:webHidden/>
        </w:rPr>
      </w:r>
      <w:r>
        <w:rPr>
          <w:noProof/>
          <w:webHidden/>
        </w:rPr>
        <w:fldChar w:fldCharType="separate"/>
      </w:r>
      <w:ins w:id="586" w:author="Laurence Golding" w:date="2017-10-24T17:23:00Z">
        <w:r>
          <w:rPr>
            <w:noProof/>
            <w:webHidden/>
          </w:rPr>
          <w:t>67</w:t>
        </w:r>
        <w:r>
          <w:rPr>
            <w:noProof/>
            <w:webHidden/>
          </w:rPr>
          <w:fldChar w:fldCharType="end"/>
        </w:r>
        <w:r w:rsidRPr="003978B7">
          <w:rPr>
            <w:rStyle w:val="Hyperlink"/>
            <w:noProof/>
          </w:rPr>
          <w:fldChar w:fldCharType="end"/>
        </w:r>
      </w:ins>
    </w:p>
    <w:p w14:paraId="68E1D571" w14:textId="5406076A" w:rsidR="00A160D7" w:rsidRDefault="00A160D7">
      <w:pPr>
        <w:pStyle w:val="TOC3"/>
        <w:tabs>
          <w:tab w:val="right" w:leader="dot" w:pos="9350"/>
        </w:tabs>
        <w:rPr>
          <w:ins w:id="587" w:author="Laurence Golding" w:date="2017-10-24T17:23:00Z"/>
          <w:rFonts w:asciiTheme="minorHAnsi" w:eastAsiaTheme="minorEastAsia" w:hAnsiTheme="minorHAnsi" w:cstheme="minorBidi"/>
          <w:noProof/>
          <w:sz w:val="22"/>
          <w:szCs w:val="22"/>
        </w:rPr>
      </w:pPr>
      <w:ins w:id="58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"_Toc496629346"</w:instrText>
        </w:r>
        <w:r w:rsidRPr="003978B7">
          <w:rPr>
            <w:rStyle w:val="Hyperlink"/>
            <w:noProof/>
          </w:rPr>
          <w:instrText xml:space="preserve"> </w:instrText>
        </w:r>
        <w:r w:rsidRPr="003978B7">
          <w:rPr>
            <w:rStyle w:val="Hyperlink"/>
            <w:noProof/>
          </w:rPr>
          <w:fldChar w:fldCharType="separate"/>
        </w:r>
        <w:r w:rsidRPr="003978B7">
          <w:rPr>
            <w:rStyle w:val="Hyperlink"/>
            <w:noProof/>
          </w:rPr>
          <w:t>3.28.3 arguments property</w:t>
        </w:r>
        <w:r>
          <w:rPr>
            <w:noProof/>
            <w:webHidden/>
          </w:rPr>
          <w:tab/>
        </w:r>
        <w:r>
          <w:rPr>
            <w:noProof/>
            <w:webHidden/>
          </w:rPr>
          <w:fldChar w:fldCharType="begin"/>
        </w:r>
        <w:r>
          <w:rPr>
            <w:noProof/>
            <w:webHidden/>
          </w:rPr>
          <w:instrText xml:space="preserve"> PAGEREF _Toc496629346 \h </w:instrText>
        </w:r>
      </w:ins>
      <w:r>
        <w:rPr>
          <w:noProof/>
          <w:webHidden/>
        </w:rPr>
      </w:r>
      <w:r>
        <w:rPr>
          <w:noProof/>
          <w:webHidden/>
        </w:rPr>
        <w:fldChar w:fldCharType="separate"/>
      </w:r>
      <w:ins w:id="589" w:author="Laurence Golding" w:date="2017-10-24T17:23:00Z">
        <w:r>
          <w:rPr>
            <w:noProof/>
            <w:webHidden/>
          </w:rPr>
          <w:t>67</w:t>
        </w:r>
        <w:r>
          <w:rPr>
            <w:noProof/>
            <w:webHidden/>
          </w:rPr>
          <w:fldChar w:fldCharType="end"/>
        </w:r>
        <w:r w:rsidRPr="003978B7">
          <w:rPr>
            <w:rStyle w:val="Hyperlink"/>
            <w:noProof/>
          </w:rPr>
          <w:fldChar w:fldCharType="end"/>
        </w:r>
      </w:ins>
    </w:p>
    <w:p w14:paraId="3AC63056" w14:textId="70DCE774" w:rsidR="00A160D7" w:rsidRDefault="00A160D7">
      <w:pPr>
        <w:pStyle w:val="TOC2"/>
        <w:tabs>
          <w:tab w:val="right" w:leader="dot" w:pos="9350"/>
        </w:tabs>
        <w:rPr>
          <w:ins w:id="590" w:author="Laurence Golding" w:date="2017-10-24T17:23:00Z"/>
          <w:rFonts w:asciiTheme="minorHAnsi" w:eastAsiaTheme="minorEastAsia" w:hAnsiTheme="minorHAnsi" w:cstheme="minorBidi"/>
          <w:noProof/>
          <w:sz w:val="22"/>
          <w:szCs w:val="22"/>
        </w:rPr>
      </w:pPr>
      <w:ins w:id="59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"_Toc496629347"</w:instrText>
        </w:r>
        <w:r w:rsidRPr="003978B7">
          <w:rPr>
            <w:rStyle w:val="Hyperlink"/>
            <w:noProof/>
          </w:rPr>
          <w:instrText xml:space="preserve"> </w:instrText>
        </w:r>
        <w:r w:rsidRPr="003978B7">
          <w:rPr>
            <w:rStyle w:val="Hyperlink"/>
            <w:noProof/>
          </w:rPr>
          <w:fldChar w:fldCharType="separate"/>
        </w:r>
        <w:r w:rsidRPr="003978B7">
          <w:rPr>
            <w:rStyle w:val="Hyperlink"/>
            <w:noProof/>
          </w:rPr>
          <w:t>3.29 fix object</w:t>
        </w:r>
        <w:r>
          <w:rPr>
            <w:noProof/>
            <w:webHidden/>
          </w:rPr>
          <w:tab/>
        </w:r>
        <w:r>
          <w:rPr>
            <w:noProof/>
            <w:webHidden/>
          </w:rPr>
          <w:fldChar w:fldCharType="begin"/>
        </w:r>
        <w:r>
          <w:rPr>
            <w:noProof/>
            <w:webHidden/>
          </w:rPr>
          <w:instrText xml:space="preserve"> PAGEREF _Toc496629347 \h </w:instrText>
        </w:r>
      </w:ins>
      <w:r>
        <w:rPr>
          <w:noProof/>
          <w:webHidden/>
        </w:rPr>
      </w:r>
      <w:r>
        <w:rPr>
          <w:noProof/>
          <w:webHidden/>
        </w:rPr>
        <w:fldChar w:fldCharType="separate"/>
      </w:r>
      <w:ins w:id="592" w:author="Laurence Golding" w:date="2017-10-24T17:23:00Z">
        <w:r>
          <w:rPr>
            <w:noProof/>
            <w:webHidden/>
          </w:rPr>
          <w:t>67</w:t>
        </w:r>
        <w:r>
          <w:rPr>
            <w:noProof/>
            <w:webHidden/>
          </w:rPr>
          <w:fldChar w:fldCharType="end"/>
        </w:r>
        <w:r w:rsidRPr="003978B7">
          <w:rPr>
            <w:rStyle w:val="Hyperlink"/>
            <w:noProof/>
          </w:rPr>
          <w:fldChar w:fldCharType="end"/>
        </w:r>
      </w:ins>
    </w:p>
    <w:p w14:paraId="60391660" w14:textId="49DC718F" w:rsidR="00A160D7" w:rsidRDefault="00A160D7">
      <w:pPr>
        <w:pStyle w:val="TOC3"/>
        <w:tabs>
          <w:tab w:val="right" w:leader="dot" w:pos="9350"/>
        </w:tabs>
        <w:rPr>
          <w:ins w:id="593" w:author="Laurence Golding" w:date="2017-10-24T17:23:00Z"/>
          <w:rFonts w:asciiTheme="minorHAnsi" w:eastAsiaTheme="minorEastAsia" w:hAnsiTheme="minorHAnsi" w:cstheme="minorBidi"/>
          <w:noProof/>
          <w:sz w:val="22"/>
          <w:szCs w:val="22"/>
        </w:rPr>
      </w:pPr>
      <w:ins w:id="59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"_Toc496629348"</w:instrText>
        </w:r>
        <w:r w:rsidRPr="003978B7">
          <w:rPr>
            <w:rStyle w:val="Hyperlink"/>
            <w:noProof/>
          </w:rPr>
          <w:instrText xml:space="preserve"> </w:instrText>
        </w:r>
        <w:r w:rsidRPr="003978B7">
          <w:rPr>
            <w:rStyle w:val="Hyperlink"/>
            <w:noProof/>
          </w:rPr>
          <w:fldChar w:fldCharType="separate"/>
        </w:r>
        <w:r w:rsidRPr="003978B7">
          <w:rPr>
            <w:rStyle w:val="Hyperlink"/>
            <w:noProof/>
          </w:rPr>
          <w:t>3.29.1 General</w:t>
        </w:r>
        <w:r>
          <w:rPr>
            <w:noProof/>
            <w:webHidden/>
          </w:rPr>
          <w:tab/>
        </w:r>
        <w:r>
          <w:rPr>
            <w:noProof/>
            <w:webHidden/>
          </w:rPr>
          <w:fldChar w:fldCharType="begin"/>
        </w:r>
        <w:r>
          <w:rPr>
            <w:noProof/>
            <w:webHidden/>
          </w:rPr>
          <w:instrText xml:space="preserve"> PAGEREF _Toc496629348 \h </w:instrText>
        </w:r>
      </w:ins>
      <w:r>
        <w:rPr>
          <w:noProof/>
          <w:webHidden/>
        </w:rPr>
      </w:r>
      <w:r>
        <w:rPr>
          <w:noProof/>
          <w:webHidden/>
        </w:rPr>
        <w:fldChar w:fldCharType="separate"/>
      </w:r>
      <w:ins w:id="595" w:author="Laurence Golding" w:date="2017-10-24T17:23:00Z">
        <w:r>
          <w:rPr>
            <w:noProof/>
            <w:webHidden/>
          </w:rPr>
          <w:t>67</w:t>
        </w:r>
        <w:r>
          <w:rPr>
            <w:noProof/>
            <w:webHidden/>
          </w:rPr>
          <w:fldChar w:fldCharType="end"/>
        </w:r>
        <w:r w:rsidRPr="003978B7">
          <w:rPr>
            <w:rStyle w:val="Hyperlink"/>
            <w:noProof/>
          </w:rPr>
          <w:fldChar w:fldCharType="end"/>
        </w:r>
      </w:ins>
    </w:p>
    <w:p w14:paraId="091C577D" w14:textId="70E49519" w:rsidR="00A160D7" w:rsidRDefault="00A160D7">
      <w:pPr>
        <w:pStyle w:val="TOC3"/>
        <w:tabs>
          <w:tab w:val="right" w:leader="dot" w:pos="9350"/>
        </w:tabs>
        <w:rPr>
          <w:ins w:id="596" w:author="Laurence Golding" w:date="2017-10-24T17:23:00Z"/>
          <w:rFonts w:asciiTheme="minorHAnsi" w:eastAsiaTheme="minorEastAsia" w:hAnsiTheme="minorHAnsi" w:cstheme="minorBidi"/>
          <w:noProof/>
          <w:sz w:val="22"/>
          <w:szCs w:val="22"/>
        </w:rPr>
      </w:pPr>
      <w:ins w:id="59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"_Toc496629349"</w:instrText>
        </w:r>
        <w:r w:rsidRPr="003978B7">
          <w:rPr>
            <w:rStyle w:val="Hyperlink"/>
            <w:noProof/>
          </w:rPr>
          <w:instrText xml:space="preserve"> </w:instrText>
        </w:r>
        <w:r w:rsidRPr="003978B7">
          <w:rPr>
            <w:rStyle w:val="Hyperlink"/>
            <w:noProof/>
          </w:rPr>
          <w:fldChar w:fldCharType="separate"/>
        </w:r>
        <w:r w:rsidRPr="003978B7">
          <w:rPr>
            <w:rStyle w:val="Hyperlink"/>
            <w:noProof/>
          </w:rPr>
          <w:t>3.29.2 description property</w:t>
        </w:r>
        <w:r>
          <w:rPr>
            <w:noProof/>
            <w:webHidden/>
          </w:rPr>
          <w:tab/>
        </w:r>
        <w:r>
          <w:rPr>
            <w:noProof/>
            <w:webHidden/>
          </w:rPr>
          <w:fldChar w:fldCharType="begin"/>
        </w:r>
        <w:r>
          <w:rPr>
            <w:noProof/>
            <w:webHidden/>
          </w:rPr>
          <w:instrText xml:space="preserve"> PAGEREF _Toc496629349 \h </w:instrText>
        </w:r>
      </w:ins>
      <w:r>
        <w:rPr>
          <w:noProof/>
          <w:webHidden/>
        </w:rPr>
      </w:r>
      <w:r>
        <w:rPr>
          <w:noProof/>
          <w:webHidden/>
        </w:rPr>
        <w:fldChar w:fldCharType="separate"/>
      </w:r>
      <w:ins w:id="598" w:author="Laurence Golding" w:date="2017-10-24T17:23:00Z">
        <w:r>
          <w:rPr>
            <w:noProof/>
            <w:webHidden/>
          </w:rPr>
          <w:t>68</w:t>
        </w:r>
        <w:r>
          <w:rPr>
            <w:noProof/>
            <w:webHidden/>
          </w:rPr>
          <w:fldChar w:fldCharType="end"/>
        </w:r>
        <w:r w:rsidRPr="003978B7">
          <w:rPr>
            <w:rStyle w:val="Hyperlink"/>
            <w:noProof/>
          </w:rPr>
          <w:fldChar w:fldCharType="end"/>
        </w:r>
      </w:ins>
    </w:p>
    <w:p w14:paraId="1F551E7E" w14:textId="63DF2E90" w:rsidR="00A160D7" w:rsidRDefault="00A160D7">
      <w:pPr>
        <w:pStyle w:val="TOC3"/>
        <w:tabs>
          <w:tab w:val="right" w:leader="dot" w:pos="9350"/>
        </w:tabs>
        <w:rPr>
          <w:ins w:id="599" w:author="Laurence Golding" w:date="2017-10-24T17:23:00Z"/>
          <w:rFonts w:asciiTheme="minorHAnsi" w:eastAsiaTheme="minorEastAsia" w:hAnsiTheme="minorHAnsi" w:cstheme="minorBidi"/>
          <w:noProof/>
          <w:sz w:val="22"/>
          <w:szCs w:val="22"/>
        </w:rPr>
      </w:pPr>
      <w:ins w:id="60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"_Toc496629350"</w:instrText>
        </w:r>
        <w:r w:rsidRPr="003978B7">
          <w:rPr>
            <w:rStyle w:val="Hyperlink"/>
            <w:noProof/>
          </w:rPr>
          <w:instrText xml:space="preserve"> </w:instrText>
        </w:r>
        <w:r w:rsidRPr="003978B7">
          <w:rPr>
            <w:rStyle w:val="Hyperlink"/>
            <w:noProof/>
          </w:rPr>
          <w:fldChar w:fldCharType="separate"/>
        </w:r>
        <w:r w:rsidRPr="003978B7">
          <w:rPr>
            <w:rStyle w:val="Hyperlink"/>
            <w:noProof/>
          </w:rPr>
          <w:t>3.29.3 fileChanges property</w:t>
        </w:r>
        <w:r>
          <w:rPr>
            <w:noProof/>
            <w:webHidden/>
          </w:rPr>
          <w:tab/>
        </w:r>
        <w:r>
          <w:rPr>
            <w:noProof/>
            <w:webHidden/>
          </w:rPr>
          <w:fldChar w:fldCharType="begin"/>
        </w:r>
        <w:r>
          <w:rPr>
            <w:noProof/>
            <w:webHidden/>
          </w:rPr>
          <w:instrText xml:space="preserve"> PAGEREF _Toc496629350 \h </w:instrText>
        </w:r>
      </w:ins>
      <w:r>
        <w:rPr>
          <w:noProof/>
          <w:webHidden/>
        </w:rPr>
      </w:r>
      <w:r>
        <w:rPr>
          <w:noProof/>
          <w:webHidden/>
        </w:rPr>
        <w:fldChar w:fldCharType="separate"/>
      </w:r>
      <w:ins w:id="601" w:author="Laurence Golding" w:date="2017-10-24T17:23:00Z">
        <w:r>
          <w:rPr>
            <w:noProof/>
            <w:webHidden/>
          </w:rPr>
          <w:t>68</w:t>
        </w:r>
        <w:r>
          <w:rPr>
            <w:noProof/>
            <w:webHidden/>
          </w:rPr>
          <w:fldChar w:fldCharType="end"/>
        </w:r>
        <w:r w:rsidRPr="003978B7">
          <w:rPr>
            <w:rStyle w:val="Hyperlink"/>
            <w:noProof/>
          </w:rPr>
          <w:fldChar w:fldCharType="end"/>
        </w:r>
      </w:ins>
    </w:p>
    <w:p w14:paraId="1F7F9793" w14:textId="76FF09E3" w:rsidR="00A160D7" w:rsidRDefault="00A160D7">
      <w:pPr>
        <w:pStyle w:val="TOC2"/>
        <w:tabs>
          <w:tab w:val="right" w:leader="dot" w:pos="9350"/>
        </w:tabs>
        <w:rPr>
          <w:ins w:id="602" w:author="Laurence Golding" w:date="2017-10-24T17:23:00Z"/>
          <w:rFonts w:asciiTheme="minorHAnsi" w:eastAsiaTheme="minorEastAsia" w:hAnsiTheme="minorHAnsi" w:cstheme="minorBidi"/>
          <w:noProof/>
          <w:sz w:val="22"/>
          <w:szCs w:val="22"/>
        </w:rPr>
      </w:pPr>
      <w:ins w:id="60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"_Toc496629351"</w:instrText>
        </w:r>
        <w:r w:rsidRPr="003978B7">
          <w:rPr>
            <w:rStyle w:val="Hyperlink"/>
            <w:noProof/>
          </w:rPr>
          <w:instrText xml:space="preserve"> </w:instrText>
        </w:r>
        <w:r w:rsidRPr="003978B7">
          <w:rPr>
            <w:rStyle w:val="Hyperlink"/>
            <w:noProof/>
          </w:rPr>
          <w:fldChar w:fldCharType="separate"/>
        </w:r>
        <w:r w:rsidRPr="003978B7">
          <w:rPr>
            <w:rStyle w:val="Hyperlink"/>
            <w:noProof/>
          </w:rPr>
          <w:t>3.30 fileChange object</w:t>
        </w:r>
        <w:r>
          <w:rPr>
            <w:noProof/>
            <w:webHidden/>
          </w:rPr>
          <w:tab/>
        </w:r>
        <w:r>
          <w:rPr>
            <w:noProof/>
            <w:webHidden/>
          </w:rPr>
          <w:fldChar w:fldCharType="begin"/>
        </w:r>
        <w:r>
          <w:rPr>
            <w:noProof/>
            <w:webHidden/>
          </w:rPr>
          <w:instrText xml:space="preserve"> PAGEREF _Toc496629351 \h </w:instrText>
        </w:r>
      </w:ins>
      <w:r>
        <w:rPr>
          <w:noProof/>
          <w:webHidden/>
        </w:rPr>
      </w:r>
      <w:r>
        <w:rPr>
          <w:noProof/>
          <w:webHidden/>
        </w:rPr>
        <w:fldChar w:fldCharType="separate"/>
      </w:r>
      <w:ins w:id="604" w:author="Laurence Golding" w:date="2017-10-24T17:23:00Z">
        <w:r>
          <w:rPr>
            <w:noProof/>
            <w:webHidden/>
          </w:rPr>
          <w:t>68</w:t>
        </w:r>
        <w:r>
          <w:rPr>
            <w:noProof/>
            <w:webHidden/>
          </w:rPr>
          <w:fldChar w:fldCharType="end"/>
        </w:r>
        <w:r w:rsidRPr="003978B7">
          <w:rPr>
            <w:rStyle w:val="Hyperlink"/>
            <w:noProof/>
          </w:rPr>
          <w:fldChar w:fldCharType="end"/>
        </w:r>
      </w:ins>
    </w:p>
    <w:p w14:paraId="7CE6A709" w14:textId="4520DB2C" w:rsidR="00A160D7" w:rsidRDefault="00A160D7">
      <w:pPr>
        <w:pStyle w:val="TOC3"/>
        <w:tabs>
          <w:tab w:val="right" w:leader="dot" w:pos="9350"/>
        </w:tabs>
        <w:rPr>
          <w:ins w:id="605" w:author="Laurence Golding" w:date="2017-10-24T17:23:00Z"/>
          <w:rFonts w:asciiTheme="minorHAnsi" w:eastAsiaTheme="minorEastAsia" w:hAnsiTheme="minorHAnsi" w:cstheme="minorBidi"/>
          <w:noProof/>
          <w:sz w:val="22"/>
          <w:szCs w:val="22"/>
        </w:rPr>
      </w:pPr>
      <w:ins w:id="60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"_Toc496629352"</w:instrText>
        </w:r>
        <w:r w:rsidRPr="003978B7">
          <w:rPr>
            <w:rStyle w:val="Hyperlink"/>
            <w:noProof/>
          </w:rPr>
          <w:instrText xml:space="preserve"> </w:instrText>
        </w:r>
        <w:r w:rsidRPr="003978B7">
          <w:rPr>
            <w:rStyle w:val="Hyperlink"/>
            <w:noProof/>
          </w:rPr>
          <w:fldChar w:fldCharType="separate"/>
        </w:r>
        <w:r w:rsidRPr="003978B7">
          <w:rPr>
            <w:rStyle w:val="Hyperlink"/>
            <w:noProof/>
          </w:rPr>
          <w:t>3.30.1 General</w:t>
        </w:r>
        <w:r>
          <w:rPr>
            <w:noProof/>
            <w:webHidden/>
          </w:rPr>
          <w:tab/>
        </w:r>
        <w:r>
          <w:rPr>
            <w:noProof/>
            <w:webHidden/>
          </w:rPr>
          <w:fldChar w:fldCharType="begin"/>
        </w:r>
        <w:r>
          <w:rPr>
            <w:noProof/>
            <w:webHidden/>
          </w:rPr>
          <w:instrText xml:space="preserve"> PAGEREF _Toc496629352 \h </w:instrText>
        </w:r>
      </w:ins>
      <w:r>
        <w:rPr>
          <w:noProof/>
          <w:webHidden/>
        </w:rPr>
      </w:r>
      <w:r>
        <w:rPr>
          <w:noProof/>
          <w:webHidden/>
        </w:rPr>
        <w:fldChar w:fldCharType="separate"/>
      </w:r>
      <w:ins w:id="607" w:author="Laurence Golding" w:date="2017-10-24T17:23:00Z">
        <w:r>
          <w:rPr>
            <w:noProof/>
            <w:webHidden/>
          </w:rPr>
          <w:t>68</w:t>
        </w:r>
        <w:r>
          <w:rPr>
            <w:noProof/>
            <w:webHidden/>
          </w:rPr>
          <w:fldChar w:fldCharType="end"/>
        </w:r>
        <w:r w:rsidRPr="003978B7">
          <w:rPr>
            <w:rStyle w:val="Hyperlink"/>
            <w:noProof/>
          </w:rPr>
          <w:fldChar w:fldCharType="end"/>
        </w:r>
      </w:ins>
    </w:p>
    <w:p w14:paraId="37A2ECCC" w14:textId="40469245" w:rsidR="00A160D7" w:rsidRDefault="00A160D7">
      <w:pPr>
        <w:pStyle w:val="TOC3"/>
        <w:tabs>
          <w:tab w:val="right" w:leader="dot" w:pos="9350"/>
        </w:tabs>
        <w:rPr>
          <w:ins w:id="608" w:author="Laurence Golding" w:date="2017-10-24T17:23:00Z"/>
          <w:rFonts w:asciiTheme="minorHAnsi" w:eastAsiaTheme="minorEastAsia" w:hAnsiTheme="minorHAnsi" w:cstheme="minorBidi"/>
          <w:noProof/>
          <w:sz w:val="22"/>
          <w:szCs w:val="22"/>
        </w:rPr>
      </w:pPr>
      <w:ins w:id="60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"_Toc496629353"</w:instrText>
        </w:r>
        <w:r w:rsidRPr="003978B7">
          <w:rPr>
            <w:rStyle w:val="Hyperlink"/>
            <w:noProof/>
          </w:rPr>
          <w:instrText xml:space="preserve"> </w:instrText>
        </w:r>
        <w:r w:rsidRPr="003978B7">
          <w:rPr>
            <w:rStyle w:val="Hyperlink"/>
            <w:noProof/>
          </w:rPr>
          <w:fldChar w:fldCharType="separate"/>
        </w:r>
        <w:r w:rsidRPr="003978B7">
          <w:rPr>
            <w:rStyle w:val="Hyperlink"/>
            <w:noProof/>
          </w:rPr>
          <w:t>3.30.2 uri property</w:t>
        </w:r>
        <w:r>
          <w:rPr>
            <w:noProof/>
            <w:webHidden/>
          </w:rPr>
          <w:tab/>
        </w:r>
        <w:r>
          <w:rPr>
            <w:noProof/>
            <w:webHidden/>
          </w:rPr>
          <w:fldChar w:fldCharType="begin"/>
        </w:r>
        <w:r>
          <w:rPr>
            <w:noProof/>
            <w:webHidden/>
          </w:rPr>
          <w:instrText xml:space="preserve"> PAGEREF _Toc496629353 \h </w:instrText>
        </w:r>
      </w:ins>
      <w:r>
        <w:rPr>
          <w:noProof/>
          <w:webHidden/>
        </w:rPr>
      </w:r>
      <w:r>
        <w:rPr>
          <w:noProof/>
          <w:webHidden/>
        </w:rPr>
        <w:fldChar w:fldCharType="separate"/>
      </w:r>
      <w:ins w:id="610" w:author="Laurence Golding" w:date="2017-10-24T17:23:00Z">
        <w:r>
          <w:rPr>
            <w:noProof/>
            <w:webHidden/>
          </w:rPr>
          <w:t>69</w:t>
        </w:r>
        <w:r>
          <w:rPr>
            <w:noProof/>
            <w:webHidden/>
          </w:rPr>
          <w:fldChar w:fldCharType="end"/>
        </w:r>
        <w:r w:rsidRPr="003978B7">
          <w:rPr>
            <w:rStyle w:val="Hyperlink"/>
            <w:noProof/>
          </w:rPr>
          <w:fldChar w:fldCharType="end"/>
        </w:r>
      </w:ins>
    </w:p>
    <w:p w14:paraId="00631093" w14:textId="091DE600" w:rsidR="00A160D7" w:rsidRDefault="00A160D7">
      <w:pPr>
        <w:pStyle w:val="TOC3"/>
        <w:tabs>
          <w:tab w:val="right" w:leader="dot" w:pos="9350"/>
        </w:tabs>
        <w:rPr>
          <w:ins w:id="611" w:author="Laurence Golding" w:date="2017-10-24T17:23:00Z"/>
          <w:rFonts w:asciiTheme="minorHAnsi" w:eastAsiaTheme="minorEastAsia" w:hAnsiTheme="minorHAnsi" w:cstheme="minorBidi"/>
          <w:noProof/>
          <w:sz w:val="22"/>
          <w:szCs w:val="22"/>
        </w:rPr>
      </w:pPr>
      <w:ins w:id="61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"_Toc496629354"</w:instrText>
        </w:r>
        <w:r w:rsidRPr="003978B7">
          <w:rPr>
            <w:rStyle w:val="Hyperlink"/>
            <w:noProof/>
          </w:rPr>
          <w:instrText xml:space="preserve"> </w:instrText>
        </w:r>
        <w:r w:rsidRPr="003978B7">
          <w:rPr>
            <w:rStyle w:val="Hyperlink"/>
            <w:noProof/>
          </w:rPr>
          <w:fldChar w:fldCharType="separate"/>
        </w:r>
        <w:r w:rsidRPr="003978B7">
          <w:rPr>
            <w:rStyle w:val="Hyperlink"/>
            <w:noProof/>
          </w:rPr>
          <w:t>3.30.3 uriBaseId property</w:t>
        </w:r>
        <w:r>
          <w:rPr>
            <w:noProof/>
            <w:webHidden/>
          </w:rPr>
          <w:tab/>
        </w:r>
        <w:r>
          <w:rPr>
            <w:noProof/>
            <w:webHidden/>
          </w:rPr>
          <w:fldChar w:fldCharType="begin"/>
        </w:r>
        <w:r>
          <w:rPr>
            <w:noProof/>
            <w:webHidden/>
          </w:rPr>
          <w:instrText xml:space="preserve"> PAGEREF _Toc496629354 \h </w:instrText>
        </w:r>
      </w:ins>
      <w:r>
        <w:rPr>
          <w:noProof/>
          <w:webHidden/>
        </w:rPr>
      </w:r>
      <w:r>
        <w:rPr>
          <w:noProof/>
          <w:webHidden/>
        </w:rPr>
        <w:fldChar w:fldCharType="separate"/>
      </w:r>
      <w:ins w:id="613" w:author="Laurence Golding" w:date="2017-10-24T17:23:00Z">
        <w:r>
          <w:rPr>
            <w:noProof/>
            <w:webHidden/>
          </w:rPr>
          <w:t>69</w:t>
        </w:r>
        <w:r>
          <w:rPr>
            <w:noProof/>
            <w:webHidden/>
          </w:rPr>
          <w:fldChar w:fldCharType="end"/>
        </w:r>
        <w:r w:rsidRPr="003978B7">
          <w:rPr>
            <w:rStyle w:val="Hyperlink"/>
            <w:noProof/>
          </w:rPr>
          <w:fldChar w:fldCharType="end"/>
        </w:r>
      </w:ins>
    </w:p>
    <w:p w14:paraId="737F8F4C" w14:textId="09D915A2" w:rsidR="00A160D7" w:rsidRDefault="00A160D7">
      <w:pPr>
        <w:pStyle w:val="TOC3"/>
        <w:tabs>
          <w:tab w:val="right" w:leader="dot" w:pos="9350"/>
        </w:tabs>
        <w:rPr>
          <w:ins w:id="614" w:author="Laurence Golding" w:date="2017-10-24T17:23:00Z"/>
          <w:rFonts w:asciiTheme="minorHAnsi" w:eastAsiaTheme="minorEastAsia" w:hAnsiTheme="minorHAnsi" w:cstheme="minorBidi"/>
          <w:noProof/>
          <w:sz w:val="22"/>
          <w:szCs w:val="22"/>
        </w:rPr>
      </w:pPr>
      <w:ins w:id="61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"_Toc496629355"</w:instrText>
        </w:r>
        <w:r w:rsidRPr="003978B7">
          <w:rPr>
            <w:rStyle w:val="Hyperlink"/>
            <w:noProof/>
          </w:rPr>
          <w:instrText xml:space="preserve"> </w:instrText>
        </w:r>
        <w:r w:rsidRPr="003978B7">
          <w:rPr>
            <w:rStyle w:val="Hyperlink"/>
            <w:noProof/>
          </w:rPr>
          <w:fldChar w:fldCharType="separate"/>
        </w:r>
        <w:r w:rsidRPr="003978B7">
          <w:rPr>
            <w:rStyle w:val="Hyperlink"/>
            <w:noProof/>
          </w:rPr>
          <w:t>3.30.4 replacements property</w:t>
        </w:r>
        <w:r>
          <w:rPr>
            <w:noProof/>
            <w:webHidden/>
          </w:rPr>
          <w:tab/>
        </w:r>
        <w:r>
          <w:rPr>
            <w:noProof/>
            <w:webHidden/>
          </w:rPr>
          <w:fldChar w:fldCharType="begin"/>
        </w:r>
        <w:r>
          <w:rPr>
            <w:noProof/>
            <w:webHidden/>
          </w:rPr>
          <w:instrText xml:space="preserve"> PAGEREF _Toc496629355 \h </w:instrText>
        </w:r>
      </w:ins>
      <w:r>
        <w:rPr>
          <w:noProof/>
          <w:webHidden/>
        </w:rPr>
      </w:r>
      <w:r>
        <w:rPr>
          <w:noProof/>
          <w:webHidden/>
        </w:rPr>
        <w:fldChar w:fldCharType="separate"/>
      </w:r>
      <w:ins w:id="616" w:author="Laurence Golding" w:date="2017-10-24T17:23:00Z">
        <w:r>
          <w:rPr>
            <w:noProof/>
            <w:webHidden/>
          </w:rPr>
          <w:t>69</w:t>
        </w:r>
        <w:r>
          <w:rPr>
            <w:noProof/>
            <w:webHidden/>
          </w:rPr>
          <w:fldChar w:fldCharType="end"/>
        </w:r>
        <w:r w:rsidRPr="003978B7">
          <w:rPr>
            <w:rStyle w:val="Hyperlink"/>
            <w:noProof/>
          </w:rPr>
          <w:fldChar w:fldCharType="end"/>
        </w:r>
      </w:ins>
    </w:p>
    <w:p w14:paraId="7FA943C7" w14:textId="52B1BDA8" w:rsidR="00A160D7" w:rsidRDefault="00A160D7">
      <w:pPr>
        <w:pStyle w:val="TOC2"/>
        <w:tabs>
          <w:tab w:val="right" w:leader="dot" w:pos="9350"/>
        </w:tabs>
        <w:rPr>
          <w:ins w:id="617" w:author="Laurence Golding" w:date="2017-10-24T17:23:00Z"/>
          <w:rFonts w:asciiTheme="minorHAnsi" w:eastAsiaTheme="minorEastAsia" w:hAnsiTheme="minorHAnsi" w:cstheme="minorBidi"/>
          <w:noProof/>
          <w:sz w:val="22"/>
          <w:szCs w:val="22"/>
        </w:rPr>
      </w:pPr>
      <w:ins w:id="61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"_Toc496629356"</w:instrText>
        </w:r>
        <w:r w:rsidRPr="003978B7">
          <w:rPr>
            <w:rStyle w:val="Hyperlink"/>
            <w:noProof/>
          </w:rPr>
          <w:instrText xml:space="preserve"> </w:instrText>
        </w:r>
        <w:r w:rsidRPr="003978B7">
          <w:rPr>
            <w:rStyle w:val="Hyperlink"/>
            <w:noProof/>
          </w:rPr>
          <w:fldChar w:fldCharType="separate"/>
        </w:r>
        <w:r w:rsidRPr="003978B7">
          <w:rPr>
            <w:rStyle w:val="Hyperlink"/>
            <w:noProof/>
          </w:rPr>
          <w:t>3.31 replacement object</w:t>
        </w:r>
        <w:r>
          <w:rPr>
            <w:noProof/>
            <w:webHidden/>
          </w:rPr>
          <w:tab/>
        </w:r>
        <w:r>
          <w:rPr>
            <w:noProof/>
            <w:webHidden/>
          </w:rPr>
          <w:fldChar w:fldCharType="begin"/>
        </w:r>
        <w:r>
          <w:rPr>
            <w:noProof/>
            <w:webHidden/>
          </w:rPr>
          <w:instrText xml:space="preserve"> PAGEREF _Toc496629356 \h </w:instrText>
        </w:r>
      </w:ins>
      <w:r>
        <w:rPr>
          <w:noProof/>
          <w:webHidden/>
        </w:rPr>
      </w:r>
      <w:r>
        <w:rPr>
          <w:noProof/>
          <w:webHidden/>
        </w:rPr>
        <w:fldChar w:fldCharType="separate"/>
      </w:r>
      <w:ins w:id="619" w:author="Laurence Golding" w:date="2017-10-24T17:23:00Z">
        <w:r>
          <w:rPr>
            <w:noProof/>
            <w:webHidden/>
          </w:rPr>
          <w:t>69</w:t>
        </w:r>
        <w:r>
          <w:rPr>
            <w:noProof/>
            <w:webHidden/>
          </w:rPr>
          <w:fldChar w:fldCharType="end"/>
        </w:r>
        <w:r w:rsidRPr="003978B7">
          <w:rPr>
            <w:rStyle w:val="Hyperlink"/>
            <w:noProof/>
          </w:rPr>
          <w:fldChar w:fldCharType="end"/>
        </w:r>
      </w:ins>
    </w:p>
    <w:p w14:paraId="1B9A2A8C" w14:textId="768F0632" w:rsidR="00A160D7" w:rsidRDefault="00A160D7">
      <w:pPr>
        <w:pStyle w:val="TOC3"/>
        <w:tabs>
          <w:tab w:val="right" w:leader="dot" w:pos="9350"/>
        </w:tabs>
        <w:rPr>
          <w:ins w:id="620" w:author="Laurence Golding" w:date="2017-10-24T17:23:00Z"/>
          <w:rFonts w:asciiTheme="minorHAnsi" w:eastAsiaTheme="minorEastAsia" w:hAnsiTheme="minorHAnsi" w:cstheme="minorBidi"/>
          <w:noProof/>
          <w:sz w:val="22"/>
          <w:szCs w:val="22"/>
        </w:rPr>
      </w:pPr>
      <w:ins w:id="62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"_Toc496629357"</w:instrText>
        </w:r>
        <w:r w:rsidRPr="003978B7">
          <w:rPr>
            <w:rStyle w:val="Hyperlink"/>
            <w:noProof/>
          </w:rPr>
          <w:instrText xml:space="preserve"> </w:instrText>
        </w:r>
        <w:r w:rsidRPr="003978B7">
          <w:rPr>
            <w:rStyle w:val="Hyperlink"/>
            <w:noProof/>
          </w:rPr>
          <w:fldChar w:fldCharType="separate"/>
        </w:r>
        <w:r w:rsidRPr="003978B7">
          <w:rPr>
            <w:rStyle w:val="Hyperlink"/>
            <w:noProof/>
          </w:rPr>
          <w:t>3.31.1 General</w:t>
        </w:r>
        <w:r>
          <w:rPr>
            <w:noProof/>
            <w:webHidden/>
          </w:rPr>
          <w:tab/>
        </w:r>
        <w:r>
          <w:rPr>
            <w:noProof/>
            <w:webHidden/>
          </w:rPr>
          <w:fldChar w:fldCharType="begin"/>
        </w:r>
        <w:r>
          <w:rPr>
            <w:noProof/>
            <w:webHidden/>
          </w:rPr>
          <w:instrText xml:space="preserve"> PAGEREF _Toc496629357 \h </w:instrText>
        </w:r>
      </w:ins>
      <w:r>
        <w:rPr>
          <w:noProof/>
          <w:webHidden/>
        </w:rPr>
      </w:r>
      <w:r>
        <w:rPr>
          <w:noProof/>
          <w:webHidden/>
        </w:rPr>
        <w:fldChar w:fldCharType="separate"/>
      </w:r>
      <w:ins w:id="622" w:author="Laurence Golding" w:date="2017-10-24T17:23:00Z">
        <w:r>
          <w:rPr>
            <w:noProof/>
            <w:webHidden/>
          </w:rPr>
          <w:t>69</w:t>
        </w:r>
        <w:r>
          <w:rPr>
            <w:noProof/>
            <w:webHidden/>
          </w:rPr>
          <w:fldChar w:fldCharType="end"/>
        </w:r>
        <w:r w:rsidRPr="003978B7">
          <w:rPr>
            <w:rStyle w:val="Hyperlink"/>
            <w:noProof/>
          </w:rPr>
          <w:fldChar w:fldCharType="end"/>
        </w:r>
      </w:ins>
    </w:p>
    <w:p w14:paraId="045EFD14" w14:textId="0DB19792" w:rsidR="00A160D7" w:rsidRDefault="00A160D7">
      <w:pPr>
        <w:pStyle w:val="TOC3"/>
        <w:tabs>
          <w:tab w:val="right" w:leader="dot" w:pos="9350"/>
        </w:tabs>
        <w:rPr>
          <w:ins w:id="623" w:author="Laurence Golding" w:date="2017-10-24T17:23:00Z"/>
          <w:rFonts w:asciiTheme="minorHAnsi" w:eastAsiaTheme="minorEastAsia" w:hAnsiTheme="minorHAnsi" w:cstheme="minorBidi"/>
          <w:noProof/>
          <w:sz w:val="22"/>
          <w:szCs w:val="22"/>
        </w:rPr>
      </w:pPr>
      <w:ins w:id="62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"_Toc496629358"</w:instrText>
        </w:r>
        <w:r w:rsidRPr="003978B7">
          <w:rPr>
            <w:rStyle w:val="Hyperlink"/>
            <w:noProof/>
          </w:rPr>
          <w:instrText xml:space="preserve"> </w:instrText>
        </w:r>
        <w:r w:rsidRPr="003978B7">
          <w:rPr>
            <w:rStyle w:val="Hyperlink"/>
            <w:noProof/>
          </w:rPr>
          <w:fldChar w:fldCharType="separate"/>
        </w:r>
        <w:r w:rsidRPr="003978B7">
          <w:rPr>
            <w:rStyle w:val="Hyperlink"/>
            <w:noProof/>
          </w:rPr>
          <w:t>3.31.2 Constraints</w:t>
        </w:r>
        <w:r>
          <w:rPr>
            <w:noProof/>
            <w:webHidden/>
          </w:rPr>
          <w:tab/>
        </w:r>
        <w:r>
          <w:rPr>
            <w:noProof/>
            <w:webHidden/>
          </w:rPr>
          <w:fldChar w:fldCharType="begin"/>
        </w:r>
        <w:r>
          <w:rPr>
            <w:noProof/>
            <w:webHidden/>
          </w:rPr>
          <w:instrText xml:space="preserve"> PAGEREF _Toc496629358 \h </w:instrText>
        </w:r>
      </w:ins>
      <w:r>
        <w:rPr>
          <w:noProof/>
          <w:webHidden/>
        </w:rPr>
      </w:r>
      <w:r>
        <w:rPr>
          <w:noProof/>
          <w:webHidden/>
        </w:rPr>
        <w:fldChar w:fldCharType="separate"/>
      </w:r>
      <w:ins w:id="625" w:author="Laurence Golding" w:date="2017-10-24T17:23:00Z">
        <w:r>
          <w:rPr>
            <w:noProof/>
            <w:webHidden/>
          </w:rPr>
          <w:t>70</w:t>
        </w:r>
        <w:r>
          <w:rPr>
            <w:noProof/>
            <w:webHidden/>
          </w:rPr>
          <w:fldChar w:fldCharType="end"/>
        </w:r>
        <w:r w:rsidRPr="003978B7">
          <w:rPr>
            <w:rStyle w:val="Hyperlink"/>
            <w:noProof/>
          </w:rPr>
          <w:fldChar w:fldCharType="end"/>
        </w:r>
      </w:ins>
    </w:p>
    <w:p w14:paraId="4B1F8EEE" w14:textId="50C7560B" w:rsidR="00A160D7" w:rsidRDefault="00A160D7">
      <w:pPr>
        <w:pStyle w:val="TOC3"/>
        <w:tabs>
          <w:tab w:val="right" w:leader="dot" w:pos="9350"/>
        </w:tabs>
        <w:rPr>
          <w:ins w:id="626" w:author="Laurence Golding" w:date="2017-10-24T17:23:00Z"/>
          <w:rFonts w:asciiTheme="minorHAnsi" w:eastAsiaTheme="minorEastAsia" w:hAnsiTheme="minorHAnsi" w:cstheme="minorBidi"/>
          <w:noProof/>
          <w:sz w:val="22"/>
          <w:szCs w:val="22"/>
        </w:rPr>
      </w:pPr>
      <w:ins w:id="62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"_Toc496629359"</w:instrText>
        </w:r>
        <w:r w:rsidRPr="003978B7">
          <w:rPr>
            <w:rStyle w:val="Hyperlink"/>
            <w:noProof/>
          </w:rPr>
          <w:instrText xml:space="preserve"> </w:instrText>
        </w:r>
        <w:r w:rsidRPr="003978B7">
          <w:rPr>
            <w:rStyle w:val="Hyperlink"/>
            <w:noProof/>
          </w:rPr>
          <w:fldChar w:fldCharType="separate"/>
        </w:r>
        <w:r w:rsidRPr="003978B7">
          <w:rPr>
            <w:rStyle w:val="Hyperlink"/>
            <w:noProof/>
          </w:rPr>
          <w:t>3.31.3 offset property</w:t>
        </w:r>
        <w:r>
          <w:rPr>
            <w:noProof/>
            <w:webHidden/>
          </w:rPr>
          <w:tab/>
        </w:r>
        <w:r>
          <w:rPr>
            <w:noProof/>
            <w:webHidden/>
          </w:rPr>
          <w:fldChar w:fldCharType="begin"/>
        </w:r>
        <w:r>
          <w:rPr>
            <w:noProof/>
            <w:webHidden/>
          </w:rPr>
          <w:instrText xml:space="preserve"> PAGEREF _Toc496629359 \h </w:instrText>
        </w:r>
      </w:ins>
      <w:r>
        <w:rPr>
          <w:noProof/>
          <w:webHidden/>
        </w:rPr>
      </w:r>
      <w:r>
        <w:rPr>
          <w:noProof/>
          <w:webHidden/>
        </w:rPr>
        <w:fldChar w:fldCharType="separate"/>
      </w:r>
      <w:ins w:id="628" w:author="Laurence Golding" w:date="2017-10-24T17:23:00Z">
        <w:r>
          <w:rPr>
            <w:noProof/>
            <w:webHidden/>
          </w:rPr>
          <w:t>70</w:t>
        </w:r>
        <w:r>
          <w:rPr>
            <w:noProof/>
            <w:webHidden/>
          </w:rPr>
          <w:fldChar w:fldCharType="end"/>
        </w:r>
        <w:r w:rsidRPr="003978B7">
          <w:rPr>
            <w:rStyle w:val="Hyperlink"/>
            <w:noProof/>
          </w:rPr>
          <w:fldChar w:fldCharType="end"/>
        </w:r>
      </w:ins>
    </w:p>
    <w:p w14:paraId="14BB0FD0" w14:textId="67B7344A" w:rsidR="00A160D7" w:rsidRDefault="00A160D7">
      <w:pPr>
        <w:pStyle w:val="TOC3"/>
        <w:tabs>
          <w:tab w:val="right" w:leader="dot" w:pos="9350"/>
        </w:tabs>
        <w:rPr>
          <w:ins w:id="629" w:author="Laurence Golding" w:date="2017-10-24T17:23:00Z"/>
          <w:rFonts w:asciiTheme="minorHAnsi" w:eastAsiaTheme="minorEastAsia" w:hAnsiTheme="minorHAnsi" w:cstheme="minorBidi"/>
          <w:noProof/>
          <w:sz w:val="22"/>
          <w:szCs w:val="22"/>
        </w:rPr>
      </w:pPr>
      <w:ins w:id="63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"_Toc496629360"</w:instrText>
        </w:r>
        <w:r w:rsidRPr="003978B7">
          <w:rPr>
            <w:rStyle w:val="Hyperlink"/>
            <w:noProof/>
          </w:rPr>
          <w:instrText xml:space="preserve"> </w:instrText>
        </w:r>
        <w:r w:rsidRPr="003978B7">
          <w:rPr>
            <w:rStyle w:val="Hyperlink"/>
            <w:noProof/>
          </w:rPr>
          <w:fldChar w:fldCharType="separate"/>
        </w:r>
        <w:r w:rsidRPr="003978B7">
          <w:rPr>
            <w:rStyle w:val="Hyperlink"/>
            <w:noProof/>
          </w:rPr>
          <w:t>3.31.4 deletedLength property</w:t>
        </w:r>
        <w:r>
          <w:rPr>
            <w:noProof/>
            <w:webHidden/>
          </w:rPr>
          <w:tab/>
        </w:r>
        <w:r>
          <w:rPr>
            <w:noProof/>
            <w:webHidden/>
          </w:rPr>
          <w:fldChar w:fldCharType="begin"/>
        </w:r>
        <w:r>
          <w:rPr>
            <w:noProof/>
            <w:webHidden/>
          </w:rPr>
          <w:instrText xml:space="preserve"> PAGEREF _Toc496629360 \h </w:instrText>
        </w:r>
      </w:ins>
      <w:r>
        <w:rPr>
          <w:noProof/>
          <w:webHidden/>
        </w:rPr>
      </w:r>
      <w:r>
        <w:rPr>
          <w:noProof/>
          <w:webHidden/>
        </w:rPr>
        <w:fldChar w:fldCharType="separate"/>
      </w:r>
      <w:ins w:id="631" w:author="Laurence Golding" w:date="2017-10-24T17:23:00Z">
        <w:r>
          <w:rPr>
            <w:noProof/>
            <w:webHidden/>
          </w:rPr>
          <w:t>70</w:t>
        </w:r>
        <w:r>
          <w:rPr>
            <w:noProof/>
            <w:webHidden/>
          </w:rPr>
          <w:fldChar w:fldCharType="end"/>
        </w:r>
        <w:r w:rsidRPr="003978B7">
          <w:rPr>
            <w:rStyle w:val="Hyperlink"/>
            <w:noProof/>
          </w:rPr>
          <w:fldChar w:fldCharType="end"/>
        </w:r>
      </w:ins>
    </w:p>
    <w:p w14:paraId="675A5FBF" w14:textId="6667CB63" w:rsidR="00A160D7" w:rsidRDefault="00A160D7">
      <w:pPr>
        <w:pStyle w:val="TOC3"/>
        <w:tabs>
          <w:tab w:val="right" w:leader="dot" w:pos="9350"/>
        </w:tabs>
        <w:rPr>
          <w:ins w:id="632" w:author="Laurence Golding" w:date="2017-10-24T17:23:00Z"/>
          <w:rFonts w:asciiTheme="minorHAnsi" w:eastAsiaTheme="minorEastAsia" w:hAnsiTheme="minorHAnsi" w:cstheme="minorBidi"/>
          <w:noProof/>
          <w:sz w:val="22"/>
          <w:szCs w:val="22"/>
        </w:rPr>
      </w:pPr>
      <w:ins w:id="63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"_Toc496629361"</w:instrText>
        </w:r>
        <w:r w:rsidRPr="003978B7">
          <w:rPr>
            <w:rStyle w:val="Hyperlink"/>
            <w:noProof/>
          </w:rPr>
          <w:instrText xml:space="preserve"> </w:instrText>
        </w:r>
        <w:r w:rsidRPr="003978B7">
          <w:rPr>
            <w:rStyle w:val="Hyperlink"/>
            <w:noProof/>
          </w:rPr>
          <w:fldChar w:fldCharType="separate"/>
        </w:r>
        <w:r w:rsidRPr="003978B7">
          <w:rPr>
            <w:rStyle w:val="Hyperlink"/>
            <w:noProof/>
          </w:rPr>
          <w:t>3.31.5 insertedBytes property</w:t>
        </w:r>
        <w:r>
          <w:rPr>
            <w:noProof/>
            <w:webHidden/>
          </w:rPr>
          <w:tab/>
        </w:r>
        <w:r>
          <w:rPr>
            <w:noProof/>
            <w:webHidden/>
          </w:rPr>
          <w:fldChar w:fldCharType="begin"/>
        </w:r>
        <w:r>
          <w:rPr>
            <w:noProof/>
            <w:webHidden/>
          </w:rPr>
          <w:instrText xml:space="preserve"> PAGEREF _Toc496629361 \h </w:instrText>
        </w:r>
      </w:ins>
      <w:r>
        <w:rPr>
          <w:noProof/>
          <w:webHidden/>
        </w:rPr>
      </w:r>
      <w:r>
        <w:rPr>
          <w:noProof/>
          <w:webHidden/>
        </w:rPr>
        <w:fldChar w:fldCharType="separate"/>
      </w:r>
      <w:ins w:id="634" w:author="Laurence Golding" w:date="2017-10-24T17:23:00Z">
        <w:r>
          <w:rPr>
            <w:noProof/>
            <w:webHidden/>
          </w:rPr>
          <w:t>70</w:t>
        </w:r>
        <w:r>
          <w:rPr>
            <w:noProof/>
            <w:webHidden/>
          </w:rPr>
          <w:fldChar w:fldCharType="end"/>
        </w:r>
        <w:r w:rsidRPr="003978B7">
          <w:rPr>
            <w:rStyle w:val="Hyperlink"/>
            <w:noProof/>
          </w:rPr>
          <w:fldChar w:fldCharType="end"/>
        </w:r>
      </w:ins>
    </w:p>
    <w:p w14:paraId="111823A4" w14:textId="6743B466" w:rsidR="00A160D7" w:rsidRDefault="00A160D7">
      <w:pPr>
        <w:pStyle w:val="TOC2"/>
        <w:tabs>
          <w:tab w:val="right" w:leader="dot" w:pos="9350"/>
        </w:tabs>
        <w:rPr>
          <w:ins w:id="635" w:author="Laurence Golding" w:date="2017-10-24T17:23:00Z"/>
          <w:rFonts w:asciiTheme="minorHAnsi" w:eastAsiaTheme="minorEastAsia" w:hAnsiTheme="minorHAnsi" w:cstheme="minorBidi"/>
          <w:noProof/>
          <w:sz w:val="22"/>
          <w:szCs w:val="22"/>
        </w:rPr>
      </w:pPr>
      <w:ins w:id="63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"_Toc496629362"</w:instrText>
        </w:r>
        <w:r w:rsidRPr="003978B7">
          <w:rPr>
            <w:rStyle w:val="Hyperlink"/>
            <w:noProof/>
          </w:rPr>
          <w:instrText xml:space="preserve"> </w:instrText>
        </w:r>
        <w:r w:rsidRPr="003978B7">
          <w:rPr>
            <w:rStyle w:val="Hyperlink"/>
            <w:noProof/>
          </w:rPr>
          <w:fldChar w:fldCharType="separate"/>
        </w:r>
        <w:r w:rsidRPr="003978B7">
          <w:rPr>
            <w:rStyle w:val="Hyperlink"/>
            <w:noProof/>
          </w:rPr>
          <w:t>3.32 notification object</w:t>
        </w:r>
        <w:r>
          <w:rPr>
            <w:noProof/>
            <w:webHidden/>
          </w:rPr>
          <w:tab/>
        </w:r>
        <w:r>
          <w:rPr>
            <w:noProof/>
            <w:webHidden/>
          </w:rPr>
          <w:fldChar w:fldCharType="begin"/>
        </w:r>
        <w:r>
          <w:rPr>
            <w:noProof/>
            <w:webHidden/>
          </w:rPr>
          <w:instrText xml:space="preserve"> PAGEREF _Toc496629362 \h </w:instrText>
        </w:r>
      </w:ins>
      <w:r>
        <w:rPr>
          <w:noProof/>
          <w:webHidden/>
        </w:rPr>
      </w:r>
      <w:r>
        <w:rPr>
          <w:noProof/>
          <w:webHidden/>
        </w:rPr>
        <w:fldChar w:fldCharType="separate"/>
      </w:r>
      <w:ins w:id="637" w:author="Laurence Golding" w:date="2017-10-24T17:23:00Z">
        <w:r>
          <w:rPr>
            <w:noProof/>
            <w:webHidden/>
          </w:rPr>
          <w:t>70</w:t>
        </w:r>
        <w:r>
          <w:rPr>
            <w:noProof/>
            <w:webHidden/>
          </w:rPr>
          <w:fldChar w:fldCharType="end"/>
        </w:r>
        <w:r w:rsidRPr="003978B7">
          <w:rPr>
            <w:rStyle w:val="Hyperlink"/>
            <w:noProof/>
          </w:rPr>
          <w:fldChar w:fldCharType="end"/>
        </w:r>
      </w:ins>
    </w:p>
    <w:p w14:paraId="661C0AB7" w14:textId="75481E03" w:rsidR="00A160D7" w:rsidRDefault="00A160D7">
      <w:pPr>
        <w:pStyle w:val="TOC3"/>
        <w:tabs>
          <w:tab w:val="right" w:leader="dot" w:pos="9350"/>
        </w:tabs>
        <w:rPr>
          <w:ins w:id="638" w:author="Laurence Golding" w:date="2017-10-24T17:23:00Z"/>
          <w:rFonts w:asciiTheme="minorHAnsi" w:eastAsiaTheme="minorEastAsia" w:hAnsiTheme="minorHAnsi" w:cstheme="minorBidi"/>
          <w:noProof/>
          <w:sz w:val="22"/>
          <w:szCs w:val="22"/>
        </w:rPr>
      </w:pPr>
      <w:ins w:id="63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"_Toc496629363"</w:instrText>
        </w:r>
        <w:r w:rsidRPr="003978B7">
          <w:rPr>
            <w:rStyle w:val="Hyperlink"/>
            <w:noProof/>
          </w:rPr>
          <w:instrText xml:space="preserve"> </w:instrText>
        </w:r>
        <w:r w:rsidRPr="003978B7">
          <w:rPr>
            <w:rStyle w:val="Hyperlink"/>
            <w:noProof/>
          </w:rPr>
          <w:fldChar w:fldCharType="separate"/>
        </w:r>
        <w:r w:rsidRPr="003978B7">
          <w:rPr>
            <w:rStyle w:val="Hyperlink"/>
            <w:noProof/>
          </w:rPr>
          <w:t>3.32.1 General</w:t>
        </w:r>
        <w:r>
          <w:rPr>
            <w:noProof/>
            <w:webHidden/>
          </w:rPr>
          <w:tab/>
        </w:r>
        <w:r>
          <w:rPr>
            <w:noProof/>
            <w:webHidden/>
          </w:rPr>
          <w:fldChar w:fldCharType="begin"/>
        </w:r>
        <w:r>
          <w:rPr>
            <w:noProof/>
            <w:webHidden/>
          </w:rPr>
          <w:instrText xml:space="preserve"> PAGEREF _Toc496629363 \h </w:instrText>
        </w:r>
      </w:ins>
      <w:r>
        <w:rPr>
          <w:noProof/>
          <w:webHidden/>
        </w:rPr>
      </w:r>
      <w:r>
        <w:rPr>
          <w:noProof/>
          <w:webHidden/>
        </w:rPr>
        <w:fldChar w:fldCharType="separate"/>
      </w:r>
      <w:ins w:id="640" w:author="Laurence Golding" w:date="2017-10-24T17:23:00Z">
        <w:r>
          <w:rPr>
            <w:noProof/>
            <w:webHidden/>
          </w:rPr>
          <w:t>70</w:t>
        </w:r>
        <w:r>
          <w:rPr>
            <w:noProof/>
            <w:webHidden/>
          </w:rPr>
          <w:fldChar w:fldCharType="end"/>
        </w:r>
        <w:r w:rsidRPr="003978B7">
          <w:rPr>
            <w:rStyle w:val="Hyperlink"/>
            <w:noProof/>
          </w:rPr>
          <w:fldChar w:fldCharType="end"/>
        </w:r>
      </w:ins>
    </w:p>
    <w:p w14:paraId="5CD3FAE6" w14:textId="2F79F6B0" w:rsidR="00A160D7" w:rsidRDefault="00A160D7">
      <w:pPr>
        <w:pStyle w:val="TOC3"/>
        <w:tabs>
          <w:tab w:val="right" w:leader="dot" w:pos="9350"/>
        </w:tabs>
        <w:rPr>
          <w:ins w:id="641" w:author="Laurence Golding" w:date="2017-10-24T17:23:00Z"/>
          <w:rFonts w:asciiTheme="minorHAnsi" w:eastAsiaTheme="minorEastAsia" w:hAnsiTheme="minorHAnsi" w:cstheme="minorBidi"/>
          <w:noProof/>
          <w:sz w:val="22"/>
          <w:szCs w:val="22"/>
        </w:rPr>
      </w:pPr>
      <w:ins w:id="64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"_Toc496629364"</w:instrText>
        </w:r>
        <w:r w:rsidRPr="003978B7">
          <w:rPr>
            <w:rStyle w:val="Hyperlink"/>
            <w:noProof/>
          </w:rPr>
          <w:instrText xml:space="preserve"> </w:instrText>
        </w:r>
        <w:r w:rsidRPr="003978B7">
          <w:rPr>
            <w:rStyle w:val="Hyperlink"/>
            <w:noProof/>
          </w:rPr>
          <w:fldChar w:fldCharType="separate"/>
        </w:r>
        <w:r w:rsidRPr="003978B7">
          <w:rPr>
            <w:rStyle w:val="Hyperlink"/>
            <w:noProof/>
          </w:rPr>
          <w:t>3.32.2 id property</w:t>
        </w:r>
        <w:r>
          <w:rPr>
            <w:noProof/>
            <w:webHidden/>
          </w:rPr>
          <w:tab/>
        </w:r>
        <w:r>
          <w:rPr>
            <w:noProof/>
            <w:webHidden/>
          </w:rPr>
          <w:fldChar w:fldCharType="begin"/>
        </w:r>
        <w:r>
          <w:rPr>
            <w:noProof/>
            <w:webHidden/>
          </w:rPr>
          <w:instrText xml:space="preserve"> PAGEREF _Toc496629364 \h </w:instrText>
        </w:r>
      </w:ins>
      <w:r>
        <w:rPr>
          <w:noProof/>
          <w:webHidden/>
        </w:rPr>
      </w:r>
      <w:r>
        <w:rPr>
          <w:noProof/>
          <w:webHidden/>
        </w:rPr>
        <w:fldChar w:fldCharType="separate"/>
      </w:r>
      <w:ins w:id="643" w:author="Laurence Golding" w:date="2017-10-24T17:23:00Z">
        <w:r>
          <w:rPr>
            <w:noProof/>
            <w:webHidden/>
          </w:rPr>
          <w:t>71</w:t>
        </w:r>
        <w:r>
          <w:rPr>
            <w:noProof/>
            <w:webHidden/>
          </w:rPr>
          <w:fldChar w:fldCharType="end"/>
        </w:r>
        <w:r w:rsidRPr="003978B7">
          <w:rPr>
            <w:rStyle w:val="Hyperlink"/>
            <w:noProof/>
          </w:rPr>
          <w:fldChar w:fldCharType="end"/>
        </w:r>
      </w:ins>
    </w:p>
    <w:p w14:paraId="4B4D4363" w14:textId="31FB5464" w:rsidR="00A160D7" w:rsidRDefault="00A160D7">
      <w:pPr>
        <w:pStyle w:val="TOC3"/>
        <w:tabs>
          <w:tab w:val="right" w:leader="dot" w:pos="9350"/>
        </w:tabs>
        <w:rPr>
          <w:ins w:id="644" w:author="Laurence Golding" w:date="2017-10-24T17:23:00Z"/>
          <w:rFonts w:asciiTheme="minorHAnsi" w:eastAsiaTheme="minorEastAsia" w:hAnsiTheme="minorHAnsi" w:cstheme="minorBidi"/>
          <w:noProof/>
          <w:sz w:val="22"/>
          <w:szCs w:val="22"/>
        </w:rPr>
      </w:pPr>
      <w:ins w:id="64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"_Toc496629365"</w:instrText>
        </w:r>
        <w:r w:rsidRPr="003978B7">
          <w:rPr>
            <w:rStyle w:val="Hyperlink"/>
            <w:noProof/>
          </w:rPr>
          <w:instrText xml:space="preserve"> </w:instrText>
        </w:r>
        <w:r w:rsidRPr="003978B7">
          <w:rPr>
            <w:rStyle w:val="Hyperlink"/>
            <w:noProof/>
          </w:rPr>
          <w:fldChar w:fldCharType="separate"/>
        </w:r>
        <w:r w:rsidRPr="003978B7">
          <w:rPr>
            <w:rStyle w:val="Hyperlink"/>
            <w:noProof/>
          </w:rPr>
          <w:t>3.32.3 ruleId property</w:t>
        </w:r>
        <w:r>
          <w:rPr>
            <w:noProof/>
            <w:webHidden/>
          </w:rPr>
          <w:tab/>
        </w:r>
        <w:r>
          <w:rPr>
            <w:noProof/>
            <w:webHidden/>
          </w:rPr>
          <w:fldChar w:fldCharType="begin"/>
        </w:r>
        <w:r>
          <w:rPr>
            <w:noProof/>
            <w:webHidden/>
          </w:rPr>
          <w:instrText xml:space="preserve"> PAGEREF _Toc496629365 \h </w:instrText>
        </w:r>
      </w:ins>
      <w:r>
        <w:rPr>
          <w:noProof/>
          <w:webHidden/>
        </w:rPr>
      </w:r>
      <w:r>
        <w:rPr>
          <w:noProof/>
          <w:webHidden/>
        </w:rPr>
        <w:fldChar w:fldCharType="separate"/>
      </w:r>
      <w:ins w:id="646" w:author="Laurence Golding" w:date="2017-10-24T17:23:00Z">
        <w:r>
          <w:rPr>
            <w:noProof/>
            <w:webHidden/>
          </w:rPr>
          <w:t>71</w:t>
        </w:r>
        <w:r>
          <w:rPr>
            <w:noProof/>
            <w:webHidden/>
          </w:rPr>
          <w:fldChar w:fldCharType="end"/>
        </w:r>
        <w:r w:rsidRPr="003978B7">
          <w:rPr>
            <w:rStyle w:val="Hyperlink"/>
            <w:noProof/>
          </w:rPr>
          <w:fldChar w:fldCharType="end"/>
        </w:r>
      </w:ins>
    </w:p>
    <w:p w14:paraId="6E1F1423" w14:textId="32B21BE5" w:rsidR="00A160D7" w:rsidRDefault="00A160D7">
      <w:pPr>
        <w:pStyle w:val="TOC3"/>
        <w:tabs>
          <w:tab w:val="right" w:leader="dot" w:pos="9350"/>
        </w:tabs>
        <w:rPr>
          <w:ins w:id="647" w:author="Laurence Golding" w:date="2017-10-24T17:23:00Z"/>
          <w:rFonts w:asciiTheme="minorHAnsi" w:eastAsiaTheme="minorEastAsia" w:hAnsiTheme="minorHAnsi" w:cstheme="minorBidi"/>
          <w:noProof/>
          <w:sz w:val="22"/>
          <w:szCs w:val="22"/>
        </w:rPr>
      </w:pPr>
      <w:ins w:id="64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"_Toc496629366"</w:instrText>
        </w:r>
        <w:r w:rsidRPr="003978B7">
          <w:rPr>
            <w:rStyle w:val="Hyperlink"/>
            <w:noProof/>
          </w:rPr>
          <w:instrText xml:space="preserve"> </w:instrText>
        </w:r>
        <w:r w:rsidRPr="003978B7">
          <w:rPr>
            <w:rStyle w:val="Hyperlink"/>
            <w:noProof/>
          </w:rPr>
          <w:fldChar w:fldCharType="separate"/>
        </w:r>
        <w:r w:rsidRPr="003978B7">
          <w:rPr>
            <w:rStyle w:val="Hyperlink"/>
            <w:noProof/>
          </w:rPr>
          <w:t>3.32.4 ruleKey property</w:t>
        </w:r>
        <w:r>
          <w:rPr>
            <w:noProof/>
            <w:webHidden/>
          </w:rPr>
          <w:tab/>
        </w:r>
        <w:r>
          <w:rPr>
            <w:noProof/>
            <w:webHidden/>
          </w:rPr>
          <w:fldChar w:fldCharType="begin"/>
        </w:r>
        <w:r>
          <w:rPr>
            <w:noProof/>
            <w:webHidden/>
          </w:rPr>
          <w:instrText xml:space="preserve"> PAGEREF _Toc496629366 \h </w:instrText>
        </w:r>
      </w:ins>
      <w:r>
        <w:rPr>
          <w:noProof/>
          <w:webHidden/>
        </w:rPr>
      </w:r>
      <w:r>
        <w:rPr>
          <w:noProof/>
          <w:webHidden/>
        </w:rPr>
        <w:fldChar w:fldCharType="separate"/>
      </w:r>
      <w:ins w:id="649" w:author="Laurence Golding" w:date="2017-10-24T17:23:00Z">
        <w:r>
          <w:rPr>
            <w:noProof/>
            <w:webHidden/>
          </w:rPr>
          <w:t>71</w:t>
        </w:r>
        <w:r>
          <w:rPr>
            <w:noProof/>
            <w:webHidden/>
          </w:rPr>
          <w:fldChar w:fldCharType="end"/>
        </w:r>
        <w:r w:rsidRPr="003978B7">
          <w:rPr>
            <w:rStyle w:val="Hyperlink"/>
            <w:noProof/>
          </w:rPr>
          <w:fldChar w:fldCharType="end"/>
        </w:r>
      </w:ins>
    </w:p>
    <w:p w14:paraId="3954877D" w14:textId="7B2AAB07" w:rsidR="00A160D7" w:rsidRDefault="00A160D7">
      <w:pPr>
        <w:pStyle w:val="TOC3"/>
        <w:tabs>
          <w:tab w:val="right" w:leader="dot" w:pos="9350"/>
        </w:tabs>
        <w:rPr>
          <w:ins w:id="650" w:author="Laurence Golding" w:date="2017-10-24T17:23:00Z"/>
          <w:rFonts w:asciiTheme="minorHAnsi" w:eastAsiaTheme="minorEastAsia" w:hAnsiTheme="minorHAnsi" w:cstheme="minorBidi"/>
          <w:noProof/>
          <w:sz w:val="22"/>
          <w:szCs w:val="22"/>
        </w:rPr>
      </w:pPr>
      <w:ins w:id="65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"_Toc496629367"</w:instrText>
        </w:r>
        <w:r w:rsidRPr="003978B7">
          <w:rPr>
            <w:rStyle w:val="Hyperlink"/>
            <w:noProof/>
          </w:rPr>
          <w:instrText xml:space="preserve"> </w:instrText>
        </w:r>
        <w:r w:rsidRPr="003978B7">
          <w:rPr>
            <w:rStyle w:val="Hyperlink"/>
            <w:noProof/>
          </w:rPr>
          <w:fldChar w:fldCharType="separate"/>
        </w:r>
        <w:r w:rsidRPr="003978B7">
          <w:rPr>
            <w:rStyle w:val="Hyperlink"/>
            <w:noProof/>
          </w:rPr>
          <w:t>3.32.5 physicalLocation property</w:t>
        </w:r>
        <w:r>
          <w:rPr>
            <w:noProof/>
            <w:webHidden/>
          </w:rPr>
          <w:tab/>
        </w:r>
        <w:r>
          <w:rPr>
            <w:noProof/>
            <w:webHidden/>
          </w:rPr>
          <w:fldChar w:fldCharType="begin"/>
        </w:r>
        <w:r>
          <w:rPr>
            <w:noProof/>
            <w:webHidden/>
          </w:rPr>
          <w:instrText xml:space="preserve"> PAGEREF _Toc496629367 \h </w:instrText>
        </w:r>
      </w:ins>
      <w:r>
        <w:rPr>
          <w:noProof/>
          <w:webHidden/>
        </w:rPr>
      </w:r>
      <w:r>
        <w:rPr>
          <w:noProof/>
          <w:webHidden/>
        </w:rPr>
        <w:fldChar w:fldCharType="separate"/>
      </w:r>
      <w:ins w:id="652" w:author="Laurence Golding" w:date="2017-10-24T17:23:00Z">
        <w:r>
          <w:rPr>
            <w:noProof/>
            <w:webHidden/>
          </w:rPr>
          <w:t>71</w:t>
        </w:r>
        <w:r>
          <w:rPr>
            <w:noProof/>
            <w:webHidden/>
          </w:rPr>
          <w:fldChar w:fldCharType="end"/>
        </w:r>
        <w:r w:rsidRPr="003978B7">
          <w:rPr>
            <w:rStyle w:val="Hyperlink"/>
            <w:noProof/>
          </w:rPr>
          <w:fldChar w:fldCharType="end"/>
        </w:r>
      </w:ins>
    </w:p>
    <w:p w14:paraId="7ADE9B27" w14:textId="7D7B8E40" w:rsidR="00A160D7" w:rsidRDefault="00A160D7">
      <w:pPr>
        <w:pStyle w:val="TOC3"/>
        <w:tabs>
          <w:tab w:val="right" w:leader="dot" w:pos="9350"/>
        </w:tabs>
        <w:rPr>
          <w:ins w:id="653" w:author="Laurence Golding" w:date="2017-10-24T17:23:00Z"/>
          <w:rFonts w:asciiTheme="minorHAnsi" w:eastAsiaTheme="minorEastAsia" w:hAnsiTheme="minorHAnsi" w:cstheme="minorBidi"/>
          <w:noProof/>
          <w:sz w:val="22"/>
          <w:szCs w:val="22"/>
        </w:rPr>
      </w:pPr>
      <w:ins w:id="65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"_Toc496629368"</w:instrText>
        </w:r>
        <w:r w:rsidRPr="003978B7">
          <w:rPr>
            <w:rStyle w:val="Hyperlink"/>
            <w:noProof/>
          </w:rPr>
          <w:instrText xml:space="preserve"> </w:instrText>
        </w:r>
        <w:r w:rsidRPr="003978B7">
          <w:rPr>
            <w:rStyle w:val="Hyperlink"/>
            <w:noProof/>
          </w:rPr>
          <w:fldChar w:fldCharType="separate"/>
        </w:r>
        <w:r w:rsidRPr="003978B7">
          <w:rPr>
            <w:rStyle w:val="Hyperlink"/>
            <w:noProof/>
          </w:rPr>
          <w:t>3.32.6 message property</w:t>
        </w:r>
        <w:r>
          <w:rPr>
            <w:noProof/>
            <w:webHidden/>
          </w:rPr>
          <w:tab/>
        </w:r>
        <w:r>
          <w:rPr>
            <w:noProof/>
            <w:webHidden/>
          </w:rPr>
          <w:fldChar w:fldCharType="begin"/>
        </w:r>
        <w:r>
          <w:rPr>
            <w:noProof/>
            <w:webHidden/>
          </w:rPr>
          <w:instrText xml:space="preserve"> PAGEREF _Toc496629368 \h </w:instrText>
        </w:r>
      </w:ins>
      <w:r>
        <w:rPr>
          <w:noProof/>
          <w:webHidden/>
        </w:rPr>
      </w:r>
      <w:r>
        <w:rPr>
          <w:noProof/>
          <w:webHidden/>
        </w:rPr>
        <w:fldChar w:fldCharType="separate"/>
      </w:r>
      <w:ins w:id="655" w:author="Laurence Golding" w:date="2017-10-24T17:23:00Z">
        <w:r>
          <w:rPr>
            <w:noProof/>
            <w:webHidden/>
          </w:rPr>
          <w:t>72</w:t>
        </w:r>
        <w:r>
          <w:rPr>
            <w:noProof/>
            <w:webHidden/>
          </w:rPr>
          <w:fldChar w:fldCharType="end"/>
        </w:r>
        <w:r w:rsidRPr="003978B7">
          <w:rPr>
            <w:rStyle w:val="Hyperlink"/>
            <w:noProof/>
          </w:rPr>
          <w:fldChar w:fldCharType="end"/>
        </w:r>
      </w:ins>
    </w:p>
    <w:p w14:paraId="48F311B7" w14:textId="00574A7F" w:rsidR="00A160D7" w:rsidRDefault="00A160D7">
      <w:pPr>
        <w:pStyle w:val="TOC3"/>
        <w:tabs>
          <w:tab w:val="right" w:leader="dot" w:pos="9350"/>
        </w:tabs>
        <w:rPr>
          <w:ins w:id="656" w:author="Laurence Golding" w:date="2017-10-24T17:23:00Z"/>
          <w:rFonts w:asciiTheme="minorHAnsi" w:eastAsiaTheme="minorEastAsia" w:hAnsiTheme="minorHAnsi" w:cstheme="minorBidi"/>
          <w:noProof/>
          <w:sz w:val="22"/>
          <w:szCs w:val="22"/>
        </w:rPr>
      </w:pPr>
      <w:ins w:id="65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"_Toc496629369"</w:instrText>
        </w:r>
        <w:r w:rsidRPr="003978B7">
          <w:rPr>
            <w:rStyle w:val="Hyperlink"/>
            <w:noProof/>
          </w:rPr>
          <w:instrText xml:space="preserve"> </w:instrText>
        </w:r>
        <w:r w:rsidRPr="003978B7">
          <w:rPr>
            <w:rStyle w:val="Hyperlink"/>
            <w:noProof/>
          </w:rPr>
          <w:fldChar w:fldCharType="separate"/>
        </w:r>
        <w:r w:rsidRPr="003978B7">
          <w:rPr>
            <w:rStyle w:val="Hyperlink"/>
            <w:noProof/>
          </w:rPr>
          <w:t>3.32.7 level property</w:t>
        </w:r>
        <w:r>
          <w:rPr>
            <w:noProof/>
            <w:webHidden/>
          </w:rPr>
          <w:tab/>
        </w:r>
        <w:r>
          <w:rPr>
            <w:noProof/>
            <w:webHidden/>
          </w:rPr>
          <w:fldChar w:fldCharType="begin"/>
        </w:r>
        <w:r>
          <w:rPr>
            <w:noProof/>
            <w:webHidden/>
          </w:rPr>
          <w:instrText xml:space="preserve"> PAGEREF _Toc496629369 \h </w:instrText>
        </w:r>
      </w:ins>
      <w:r>
        <w:rPr>
          <w:noProof/>
          <w:webHidden/>
        </w:rPr>
      </w:r>
      <w:r>
        <w:rPr>
          <w:noProof/>
          <w:webHidden/>
        </w:rPr>
        <w:fldChar w:fldCharType="separate"/>
      </w:r>
      <w:ins w:id="658" w:author="Laurence Golding" w:date="2017-10-24T17:23:00Z">
        <w:r>
          <w:rPr>
            <w:noProof/>
            <w:webHidden/>
          </w:rPr>
          <w:t>72</w:t>
        </w:r>
        <w:r>
          <w:rPr>
            <w:noProof/>
            <w:webHidden/>
          </w:rPr>
          <w:fldChar w:fldCharType="end"/>
        </w:r>
        <w:r w:rsidRPr="003978B7">
          <w:rPr>
            <w:rStyle w:val="Hyperlink"/>
            <w:noProof/>
          </w:rPr>
          <w:fldChar w:fldCharType="end"/>
        </w:r>
      </w:ins>
    </w:p>
    <w:p w14:paraId="2FFB7EB6" w14:textId="7121F415" w:rsidR="00A160D7" w:rsidRDefault="00A160D7">
      <w:pPr>
        <w:pStyle w:val="TOC3"/>
        <w:tabs>
          <w:tab w:val="right" w:leader="dot" w:pos="9350"/>
        </w:tabs>
        <w:rPr>
          <w:ins w:id="659" w:author="Laurence Golding" w:date="2017-10-24T17:23:00Z"/>
          <w:rFonts w:asciiTheme="minorHAnsi" w:eastAsiaTheme="minorEastAsia" w:hAnsiTheme="minorHAnsi" w:cstheme="minorBidi"/>
          <w:noProof/>
          <w:sz w:val="22"/>
          <w:szCs w:val="22"/>
        </w:rPr>
      </w:pPr>
      <w:ins w:id="66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"_Toc496629370"</w:instrText>
        </w:r>
        <w:r w:rsidRPr="003978B7">
          <w:rPr>
            <w:rStyle w:val="Hyperlink"/>
            <w:noProof/>
          </w:rPr>
          <w:instrText xml:space="preserve"> </w:instrText>
        </w:r>
        <w:r w:rsidRPr="003978B7">
          <w:rPr>
            <w:rStyle w:val="Hyperlink"/>
            <w:noProof/>
          </w:rPr>
          <w:fldChar w:fldCharType="separate"/>
        </w:r>
        <w:r w:rsidRPr="003978B7">
          <w:rPr>
            <w:rStyle w:val="Hyperlink"/>
            <w:noProof/>
          </w:rPr>
          <w:t>3.32.8 threadId property</w:t>
        </w:r>
        <w:r>
          <w:rPr>
            <w:noProof/>
            <w:webHidden/>
          </w:rPr>
          <w:tab/>
        </w:r>
        <w:r>
          <w:rPr>
            <w:noProof/>
            <w:webHidden/>
          </w:rPr>
          <w:fldChar w:fldCharType="begin"/>
        </w:r>
        <w:r>
          <w:rPr>
            <w:noProof/>
            <w:webHidden/>
          </w:rPr>
          <w:instrText xml:space="preserve"> PAGEREF _Toc496629370 \h </w:instrText>
        </w:r>
      </w:ins>
      <w:r>
        <w:rPr>
          <w:noProof/>
          <w:webHidden/>
        </w:rPr>
      </w:r>
      <w:r>
        <w:rPr>
          <w:noProof/>
          <w:webHidden/>
        </w:rPr>
        <w:fldChar w:fldCharType="separate"/>
      </w:r>
      <w:ins w:id="661" w:author="Laurence Golding" w:date="2017-10-24T17:23:00Z">
        <w:r>
          <w:rPr>
            <w:noProof/>
            <w:webHidden/>
          </w:rPr>
          <w:t>72</w:t>
        </w:r>
        <w:r>
          <w:rPr>
            <w:noProof/>
            <w:webHidden/>
          </w:rPr>
          <w:fldChar w:fldCharType="end"/>
        </w:r>
        <w:r w:rsidRPr="003978B7">
          <w:rPr>
            <w:rStyle w:val="Hyperlink"/>
            <w:noProof/>
          </w:rPr>
          <w:fldChar w:fldCharType="end"/>
        </w:r>
      </w:ins>
    </w:p>
    <w:p w14:paraId="5E38CECD" w14:textId="18B32E4C" w:rsidR="00A160D7" w:rsidRDefault="00A160D7">
      <w:pPr>
        <w:pStyle w:val="TOC3"/>
        <w:tabs>
          <w:tab w:val="right" w:leader="dot" w:pos="9350"/>
        </w:tabs>
        <w:rPr>
          <w:ins w:id="662" w:author="Laurence Golding" w:date="2017-10-24T17:23:00Z"/>
          <w:rFonts w:asciiTheme="minorHAnsi" w:eastAsiaTheme="minorEastAsia" w:hAnsiTheme="minorHAnsi" w:cstheme="minorBidi"/>
          <w:noProof/>
          <w:sz w:val="22"/>
          <w:szCs w:val="22"/>
        </w:rPr>
      </w:pPr>
      <w:ins w:id="66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"_Toc496629371"</w:instrText>
        </w:r>
        <w:r w:rsidRPr="003978B7">
          <w:rPr>
            <w:rStyle w:val="Hyperlink"/>
            <w:noProof/>
          </w:rPr>
          <w:instrText xml:space="preserve"> </w:instrText>
        </w:r>
        <w:r w:rsidRPr="003978B7">
          <w:rPr>
            <w:rStyle w:val="Hyperlink"/>
            <w:noProof/>
          </w:rPr>
          <w:fldChar w:fldCharType="separate"/>
        </w:r>
        <w:r w:rsidRPr="003978B7">
          <w:rPr>
            <w:rStyle w:val="Hyperlink"/>
            <w:noProof/>
          </w:rPr>
          <w:t>3.32.9 time property</w:t>
        </w:r>
        <w:r>
          <w:rPr>
            <w:noProof/>
            <w:webHidden/>
          </w:rPr>
          <w:tab/>
        </w:r>
        <w:r>
          <w:rPr>
            <w:noProof/>
            <w:webHidden/>
          </w:rPr>
          <w:fldChar w:fldCharType="begin"/>
        </w:r>
        <w:r>
          <w:rPr>
            <w:noProof/>
            <w:webHidden/>
          </w:rPr>
          <w:instrText xml:space="preserve"> PAGEREF _Toc496629371 \h </w:instrText>
        </w:r>
      </w:ins>
      <w:r>
        <w:rPr>
          <w:noProof/>
          <w:webHidden/>
        </w:rPr>
      </w:r>
      <w:r>
        <w:rPr>
          <w:noProof/>
          <w:webHidden/>
        </w:rPr>
        <w:fldChar w:fldCharType="separate"/>
      </w:r>
      <w:ins w:id="664" w:author="Laurence Golding" w:date="2017-10-24T17:23:00Z">
        <w:r>
          <w:rPr>
            <w:noProof/>
            <w:webHidden/>
          </w:rPr>
          <w:t>72</w:t>
        </w:r>
        <w:r>
          <w:rPr>
            <w:noProof/>
            <w:webHidden/>
          </w:rPr>
          <w:fldChar w:fldCharType="end"/>
        </w:r>
        <w:r w:rsidRPr="003978B7">
          <w:rPr>
            <w:rStyle w:val="Hyperlink"/>
            <w:noProof/>
          </w:rPr>
          <w:fldChar w:fldCharType="end"/>
        </w:r>
      </w:ins>
    </w:p>
    <w:p w14:paraId="446281A3" w14:textId="79CD8377" w:rsidR="00A160D7" w:rsidRDefault="00A160D7">
      <w:pPr>
        <w:pStyle w:val="TOC3"/>
        <w:tabs>
          <w:tab w:val="right" w:leader="dot" w:pos="9350"/>
        </w:tabs>
        <w:rPr>
          <w:ins w:id="665" w:author="Laurence Golding" w:date="2017-10-24T17:23:00Z"/>
          <w:rFonts w:asciiTheme="minorHAnsi" w:eastAsiaTheme="minorEastAsia" w:hAnsiTheme="minorHAnsi" w:cstheme="minorBidi"/>
          <w:noProof/>
          <w:sz w:val="22"/>
          <w:szCs w:val="22"/>
        </w:rPr>
      </w:pPr>
      <w:ins w:id="66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"_Toc496629372"</w:instrText>
        </w:r>
        <w:r w:rsidRPr="003978B7">
          <w:rPr>
            <w:rStyle w:val="Hyperlink"/>
            <w:noProof/>
          </w:rPr>
          <w:instrText xml:space="preserve"> </w:instrText>
        </w:r>
        <w:r w:rsidRPr="003978B7">
          <w:rPr>
            <w:rStyle w:val="Hyperlink"/>
            <w:noProof/>
          </w:rPr>
          <w:fldChar w:fldCharType="separate"/>
        </w:r>
        <w:r w:rsidRPr="003978B7">
          <w:rPr>
            <w:rStyle w:val="Hyperlink"/>
            <w:noProof/>
          </w:rPr>
          <w:t>3.32.10 exception property</w:t>
        </w:r>
        <w:r>
          <w:rPr>
            <w:noProof/>
            <w:webHidden/>
          </w:rPr>
          <w:tab/>
        </w:r>
        <w:r>
          <w:rPr>
            <w:noProof/>
            <w:webHidden/>
          </w:rPr>
          <w:fldChar w:fldCharType="begin"/>
        </w:r>
        <w:r>
          <w:rPr>
            <w:noProof/>
            <w:webHidden/>
          </w:rPr>
          <w:instrText xml:space="preserve"> PAGEREF _Toc496629372 \h </w:instrText>
        </w:r>
      </w:ins>
      <w:r>
        <w:rPr>
          <w:noProof/>
          <w:webHidden/>
        </w:rPr>
      </w:r>
      <w:r>
        <w:rPr>
          <w:noProof/>
          <w:webHidden/>
        </w:rPr>
        <w:fldChar w:fldCharType="separate"/>
      </w:r>
      <w:ins w:id="667" w:author="Laurence Golding" w:date="2017-10-24T17:23:00Z">
        <w:r>
          <w:rPr>
            <w:noProof/>
            <w:webHidden/>
          </w:rPr>
          <w:t>72</w:t>
        </w:r>
        <w:r>
          <w:rPr>
            <w:noProof/>
            <w:webHidden/>
          </w:rPr>
          <w:fldChar w:fldCharType="end"/>
        </w:r>
        <w:r w:rsidRPr="003978B7">
          <w:rPr>
            <w:rStyle w:val="Hyperlink"/>
            <w:noProof/>
          </w:rPr>
          <w:fldChar w:fldCharType="end"/>
        </w:r>
      </w:ins>
    </w:p>
    <w:p w14:paraId="12142B06" w14:textId="7342B809" w:rsidR="00A160D7" w:rsidRDefault="00A160D7">
      <w:pPr>
        <w:pStyle w:val="TOC3"/>
        <w:tabs>
          <w:tab w:val="right" w:leader="dot" w:pos="9350"/>
        </w:tabs>
        <w:rPr>
          <w:ins w:id="668" w:author="Laurence Golding" w:date="2017-10-24T17:23:00Z"/>
          <w:rFonts w:asciiTheme="minorHAnsi" w:eastAsiaTheme="minorEastAsia" w:hAnsiTheme="minorHAnsi" w:cstheme="minorBidi"/>
          <w:noProof/>
          <w:sz w:val="22"/>
          <w:szCs w:val="22"/>
        </w:rPr>
      </w:pPr>
      <w:ins w:id="66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"_Toc496629373"</w:instrText>
        </w:r>
        <w:r w:rsidRPr="003978B7">
          <w:rPr>
            <w:rStyle w:val="Hyperlink"/>
            <w:noProof/>
          </w:rPr>
          <w:instrText xml:space="preserve"> </w:instrText>
        </w:r>
        <w:r w:rsidRPr="003978B7">
          <w:rPr>
            <w:rStyle w:val="Hyperlink"/>
            <w:noProof/>
          </w:rPr>
          <w:fldChar w:fldCharType="separate"/>
        </w:r>
        <w:r w:rsidRPr="003978B7">
          <w:rPr>
            <w:rStyle w:val="Hyperlink"/>
            <w:noProof/>
          </w:rPr>
          <w:t>3.32.11 properties property</w:t>
        </w:r>
        <w:r>
          <w:rPr>
            <w:noProof/>
            <w:webHidden/>
          </w:rPr>
          <w:tab/>
        </w:r>
        <w:r>
          <w:rPr>
            <w:noProof/>
            <w:webHidden/>
          </w:rPr>
          <w:fldChar w:fldCharType="begin"/>
        </w:r>
        <w:r>
          <w:rPr>
            <w:noProof/>
            <w:webHidden/>
          </w:rPr>
          <w:instrText xml:space="preserve"> PAGEREF _Toc496629373 \h </w:instrText>
        </w:r>
      </w:ins>
      <w:r>
        <w:rPr>
          <w:noProof/>
          <w:webHidden/>
        </w:rPr>
      </w:r>
      <w:r>
        <w:rPr>
          <w:noProof/>
          <w:webHidden/>
        </w:rPr>
        <w:fldChar w:fldCharType="separate"/>
      </w:r>
      <w:ins w:id="670" w:author="Laurence Golding" w:date="2017-10-24T17:23:00Z">
        <w:r>
          <w:rPr>
            <w:noProof/>
            <w:webHidden/>
          </w:rPr>
          <w:t>72</w:t>
        </w:r>
        <w:r>
          <w:rPr>
            <w:noProof/>
            <w:webHidden/>
          </w:rPr>
          <w:fldChar w:fldCharType="end"/>
        </w:r>
        <w:r w:rsidRPr="003978B7">
          <w:rPr>
            <w:rStyle w:val="Hyperlink"/>
            <w:noProof/>
          </w:rPr>
          <w:fldChar w:fldCharType="end"/>
        </w:r>
      </w:ins>
    </w:p>
    <w:p w14:paraId="2AC352BB" w14:textId="5951D915" w:rsidR="00A160D7" w:rsidRDefault="00A160D7">
      <w:pPr>
        <w:pStyle w:val="TOC2"/>
        <w:tabs>
          <w:tab w:val="right" w:leader="dot" w:pos="9350"/>
        </w:tabs>
        <w:rPr>
          <w:ins w:id="671" w:author="Laurence Golding" w:date="2017-10-24T17:23:00Z"/>
          <w:rFonts w:asciiTheme="minorHAnsi" w:eastAsiaTheme="minorEastAsia" w:hAnsiTheme="minorHAnsi" w:cstheme="minorBidi"/>
          <w:noProof/>
          <w:sz w:val="22"/>
          <w:szCs w:val="22"/>
        </w:rPr>
      </w:pPr>
      <w:ins w:id="67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"_Toc496629374"</w:instrText>
        </w:r>
        <w:r w:rsidRPr="003978B7">
          <w:rPr>
            <w:rStyle w:val="Hyperlink"/>
            <w:noProof/>
          </w:rPr>
          <w:instrText xml:space="preserve"> </w:instrText>
        </w:r>
        <w:r w:rsidRPr="003978B7">
          <w:rPr>
            <w:rStyle w:val="Hyperlink"/>
            <w:noProof/>
          </w:rPr>
          <w:fldChar w:fldCharType="separate"/>
        </w:r>
        <w:r w:rsidRPr="003978B7">
          <w:rPr>
            <w:rStyle w:val="Hyperlink"/>
            <w:noProof/>
          </w:rPr>
          <w:t>3.33 exception object</w:t>
        </w:r>
        <w:r>
          <w:rPr>
            <w:noProof/>
            <w:webHidden/>
          </w:rPr>
          <w:tab/>
        </w:r>
        <w:r>
          <w:rPr>
            <w:noProof/>
            <w:webHidden/>
          </w:rPr>
          <w:fldChar w:fldCharType="begin"/>
        </w:r>
        <w:r>
          <w:rPr>
            <w:noProof/>
            <w:webHidden/>
          </w:rPr>
          <w:instrText xml:space="preserve"> PAGEREF _Toc496629374 \h </w:instrText>
        </w:r>
      </w:ins>
      <w:r>
        <w:rPr>
          <w:noProof/>
          <w:webHidden/>
        </w:rPr>
      </w:r>
      <w:r>
        <w:rPr>
          <w:noProof/>
          <w:webHidden/>
        </w:rPr>
        <w:fldChar w:fldCharType="separate"/>
      </w:r>
      <w:ins w:id="673" w:author="Laurence Golding" w:date="2017-10-24T17:23:00Z">
        <w:r>
          <w:rPr>
            <w:noProof/>
            <w:webHidden/>
          </w:rPr>
          <w:t>72</w:t>
        </w:r>
        <w:r>
          <w:rPr>
            <w:noProof/>
            <w:webHidden/>
          </w:rPr>
          <w:fldChar w:fldCharType="end"/>
        </w:r>
        <w:r w:rsidRPr="003978B7">
          <w:rPr>
            <w:rStyle w:val="Hyperlink"/>
            <w:noProof/>
          </w:rPr>
          <w:fldChar w:fldCharType="end"/>
        </w:r>
      </w:ins>
    </w:p>
    <w:p w14:paraId="2249A9B3" w14:textId="7D44D453" w:rsidR="00A160D7" w:rsidRDefault="00A160D7">
      <w:pPr>
        <w:pStyle w:val="TOC3"/>
        <w:tabs>
          <w:tab w:val="right" w:leader="dot" w:pos="9350"/>
        </w:tabs>
        <w:rPr>
          <w:ins w:id="674" w:author="Laurence Golding" w:date="2017-10-24T17:23:00Z"/>
          <w:rFonts w:asciiTheme="minorHAnsi" w:eastAsiaTheme="minorEastAsia" w:hAnsiTheme="minorHAnsi" w:cstheme="minorBidi"/>
          <w:noProof/>
          <w:sz w:val="22"/>
          <w:szCs w:val="22"/>
        </w:rPr>
      </w:pPr>
      <w:ins w:id="67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"_Toc496629375"</w:instrText>
        </w:r>
        <w:r w:rsidRPr="003978B7">
          <w:rPr>
            <w:rStyle w:val="Hyperlink"/>
            <w:noProof/>
          </w:rPr>
          <w:instrText xml:space="preserve"> </w:instrText>
        </w:r>
        <w:r w:rsidRPr="003978B7">
          <w:rPr>
            <w:rStyle w:val="Hyperlink"/>
            <w:noProof/>
          </w:rPr>
          <w:fldChar w:fldCharType="separate"/>
        </w:r>
        <w:r w:rsidRPr="003978B7">
          <w:rPr>
            <w:rStyle w:val="Hyperlink"/>
            <w:noProof/>
          </w:rPr>
          <w:t>3.33.1 General</w:t>
        </w:r>
        <w:r>
          <w:rPr>
            <w:noProof/>
            <w:webHidden/>
          </w:rPr>
          <w:tab/>
        </w:r>
        <w:r>
          <w:rPr>
            <w:noProof/>
            <w:webHidden/>
          </w:rPr>
          <w:fldChar w:fldCharType="begin"/>
        </w:r>
        <w:r>
          <w:rPr>
            <w:noProof/>
            <w:webHidden/>
          </w:rPr>
          <w:instrText xml:space="preserve"> PAGEREF _Toc496629375 \h </w:instrText>
        </w:r>
      </w:ins>
      <w:r>
        <w:rPr>
          <w:noProof/>
          <w:webHidden/>
        </w:rPr>
      </w:r>
      <w:r>
        <w:rPr>
          <w:noProof/>
          <w:webHidden/>
        </w:rPr>
        <w:fldChar w:fldCharType="separate"/>
      </w:r>
      <w:ins w:id="676" w:author="Laurence Golding" w:date="2017-10-24T17:23:00Z">
        <w:r>
          <w:rPr>
            <w:noProof/>
            <w:webHidden/>
          </w:rPr>
          <w:t>72</w:t>
        </w:r>
        <w:r>
          <w:rPr>
            <w:noProof/>
            <w:webHidden/>
          </w:rPr>
          <w:fldChar w:fldCharType="end"/>
        </w:r>
        <w:r w:rsidRPr="003978B7">
          <w:rPr>
            <w:rStyle w:val="Hyperlink"/>
            <w:noProof/>
          </w:rPr>
          <w:fldChar w:fldCharType="end"/>
        </w:r>
      </w:ins>
    </w:p>
    <w:p w14:paraId="7F0002BA" w14:textId="7F1EC63B" w:rsidR="00A160D7" w:rsidRDefault="00A160D7">
      <w:pPr>
        <w:pStyle w:val="TOC3"/>
        <w:tabs>
          <w:tab w:val="right" w:leader="dot" w:pos="9350"/>
        </w:tabs>
        <w:rPr>
          <w:ins w:id="677" w:author="Laurence Golding" w:date="2017-10-24T17:23:00Z"/>
          <w:rFonts w:asciiTheme="minorHAnsi" w:eastAsiaTheme="minorEastAsia" w:hAnsiTheme="minorHAnsi" w:cstheme="minorBidi"/>
          <w:noProof/>
          <w:sz w:val="22"/>
          <w:szCs w:val="22"/>
        </w:rPr>
      </w:pPr>
      <w:ins w:id="678" w:author="Laurence Golding" w:date="2017-10-24T17:23:00Z">
        <w:r w:rsidRPr="003978B7">
          <w:rPr>
            <w:rStyle w:val="Hyperlink"/>
            <w:noProof/>
          </w:rPr>
          <w:lastRenderedPageBreak/>
          <w:fldChar w:fldCharType="begin"/>
        </w:r>
        <w:r w:rsidRPr="003978B7">
          <w:rPr>
            <w:rStyle w:val="Hyperlink"/>
            <w:noProof/>
          </w:rPr>
          <w:instrText xml:space="preserve"> </w:instrText>
        </w:r>
        <w:r>
          <w:rPr>
            <w:noProof/>
          </w:rPr>
          <w:instrText>HYPERLINK \l "_Toc496629376"</w:instrText>
        </w:r>
        <w:r w:rsidRPr="003978B7">
          <w:rPr>
            <w:rStyle w:val="Hyperlink"/>
            <w:noProof/>
          </w:rPr>
          <w:instrText xml:space="preserve"> </w:instrText>
        </w:r>
        <w:r w:rsidRPr="003978B7">
          <w:rPr>
            <w:rStyle w:val="Hyperlink"/>
            <w:noProof/>
          </w:rPr>
          <w:fldChar w:fldCharType="separate"/>
        </w:r>
        <w:r w:rsidRPr="003978B7">
          <w:rPr>
            <w:rStyle w:val="Hyperlink"/>
            <w:noProof/>
          </w:rPr>
          <w:t>3.33.2 kind property</w:t>
        </w:r>
        <w:r>
          <w:rPr>
            <w:noProof/>
            <w:webHidden/>
          </w:rPr>
          <w:tab/>
        </w:r>
        <w:r>
          <w:rPr>
            <w:noProof/>
            <w:webHidden/>
          </w:rPr>
          <w:fldChar w:fldCharType="begin"/>
        </w:r>
        <w:r>
          <w:rPr>
            <w:noProof/>
            <w:webHidden/>
          </w:rPr>
          <w:instrText xml:space="preserve"> PAGEREF _Toc496629376 \h </w:instrText>
        </w:r>
      </w:ins>
      <w:r>
        <w:rPr>
          <w:noProof/>
          <w:webHidden/>
        </w:rPr>
      </w:r>
      <w:r>
        <w:rPr>
          <w:noProof/>
          <w:webHidden/>
        </w:rPr>
        <w:fldChar w:fldCharType="separate"/>
      </w:r>
      <w:ins w:id="679" w:author="Laurence Golding" w:date="2017-10-24T17:23:00Z">
        <w:r>
          <w:rPr>
            <w:noProof/>
            <w:webHidden/>
          </w:rPr>
          <w:t>72</w:t>
        </w:r>
        <w:r>
          <w:rPr>
            <w:noProof/>
            <w:webHidden/>
          </w:rPr>
          <w:fldChar w:fldCharType="end"/>
        </w:r>
        <w:r w:rsidRPr="003978B7">
          <w:rPr>
            <w:rStyle w:val="Hyperlink"/>
            <w:noProof/>
          </w:rPr>
          <w:fldChar w:fldCharType="end"/>
        </w:r>
      </w:ins>
    </w:p>
    <w:p w14:paraId="3E759D72" w14:textId="3E396528" w:rsidR="00A160D7" w:rsidRDefault="00A160D7">
      <w:pPr>
        <w:pStyle w:val="TOC3"/>
        <w:tabs>
          <w:tab w:val="right" w:leader="dot" w:pos="9350"/>
        </w:tabs>
        <w:rPr>
          <w:ins w:id="680" w:author="Laurence Golding" w:date="2017-10-24T17:23:00Z"/>
          <w:rFonts w:asciiTheme="minorHAnsi" w:eastAsiaTheme="minorEastAsia" w:hAnsiTheme="minorHAnsi" w:cstheme="minorBidi"/>
          <w:noProof/>
          <w:sz w:val="22"/>
          <w:szCs w:val="22"/>
        </w:rPr>
      </w:pPr>
      <w:ins w:id="68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"_Toc496629377"</w:instrText>
        </w:r>
        <w:r w:rsidRPr="003978B7">
          <w:rPr>
            <w:rStyle w:val="Hyperlink"/>
            <w:noProof/>
          </w:rPr>
          <w:instrText xml:space="preserve"> </w:instrText>
        </w:r>
        <w:r w:rsidRPr="003978B7">
          <w:rPr>
            <w:rStyle w:val="Hyperlink"/>
            <w:noProof/>
          </w:rPr>
          <w:fldChar w:fldCharType="separate"/>
        </w:r>
        <w:r w:rsidRPr="003978B7">
          <w:rPr>
            <w:rStyle w:val="Hyperlink"/>
            <w:noProof/>
          </w:rPr>
          <w:t>3.33.3 message property</w:t>
        </w:r>
        <w:r>
          <w:rPr>
            <w:noProof/>
            <w:webHidden/>
          </w:rPr>
          <w:tab/>
        </w:r>
        <w:r>
          <w:rPr>
            <w:noProof/>
            <w:webHidden/>
          </w:rPr>
          <w:fldChar w:fldCharType="begin"/>
        </w:r>
        <w:r>
          <w:rPr>
            <w:noProof/>
            <w:webHidden/>
          </w:rPr>
          <w:instrText xml:space="preserve"> PAGEREF _Toc496629377 \h </w:instrText>
        </w:r>
      </w:ins>
      <w:r>
        <w:rPr>
          <w:noProof/>
          <w:webHidden/>
        </w:rPr>
      </w:r>
      <w:r>
        <w:rPr>
          <w:noProof/>
          <w:webHidden/>
        </w:rPr>
        <w:fldChar w:fldCharType="separate"/>
      </w:r>
      <w:ins w:id="682" w:author="Laurence Golding" w:date="2017-10-24T17:23:00Z">
        <w:r>
          <w:rPr>
            <w:noProof/>
            <w:webHidden/>
          </w:rPr>
          <w:t>73</w:t>
        </w:r>
        <w:r>
          <w:rPr>
            <w:noProof/>
            <w:webHidden/>
          </w:rPr>
          <w:fldChar w:fldCharType="end"/>
        </w:r>
        <w:r w:rsidRPr="003978B7">
          <w:rPr>
            <w:rStyle w:val="Hyperlink"/>
            <w:noProof/>
          </w:rPr>
          <w:fldChar w:fldCharType="end"/>
        </w:r>
      </w:ins>
    </w:p>
    <w:p w14:paraId="4125EC44" w14:textId="031A5147" w:rsidR="00A160D7" w:rsidRDefault="00A160D7">
      <w:pPr>
        <w:pStyle w:val="TOC3"/>
        <w:tabs>
          <w:tab w:val="right" w:leader="dot" w:pos="9350"/>
        </w:tabs>
        <w:rPr>
          <w:ins w:id="683" w:author="Laurence Golding" w:date="2017-10-24T17:23:00Z"/>
          <w:rFonts w:asciiTheme="minorHAnsi" w:eastAsiaTheme="minorEastAsia" w:hAnsiTheme="minorHAnsi" w:cstheme="minorBidi"/>
          <w:noProof/>
          <w:sz w:val="22"/>
          <w:szCs w:val="22"/>
        </w:rPr>
      </w:pPr>
      <w:ins w:id="68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"_Toc496629378"</w:instrText>
        </w:r>
        <w:r w:rsidRPr="003978B7">
          <w:rPr>
            <w:rStyle w:val="Hyperlink"/>
            <w:noProof/>
          </w:rPr>
          <w:instrText xml:space="preserve"> </w:instrText>
        </w:r>
        <w:r w:rsidRPr="003978B7">
          <w:rPr>
            <w:rStyle w:val="Hyperlink"/>
            <w:noProof/>
          </w:rPr>
          <w:fldChar w:fldCharType="separate"/>
        </w:r>
        <w:r w:rsidRPr="003978B7">
          <w:rPr>
            <w:rStyle w:val="Hyperlink"/>
            <w:noProof/>
          </w:rPr>
          <w:t>3.33.4 stack property</w:t>
        </w:r>
        <w:r>
          <w:rPr>
            <w:noProof/>
            <w:webHidden/>
          </w:rPr>
          <w:tab/>
        </w:r>
        <w:r>
          <w:rPr>
            <w:noProof/>
            <w:webHidden/>
          </w:rPr>
          <w:fldChar w:fldCharType="begin"/>
        </w:r>
        <w:r>
          <w:rPr>
            <w:noProof/>
            <w:webHidden/>
          </w:rPr>
          <w:instrText xml:space="preserve"> PAGEREF _Toc496629378 \h </w:instrText>
        </w:r>
      </w:ins>
      <w:r>
        <w:rPr>
          <w:noProof/>
          <w:webHidden/>
        </w:rPr>
      </w:r>
      <w:r>
        <w:rPr>
          <w:noProof/>
          <w:webHidden/>
        </w:rPr>
        <w:fldChar w:fldCharType="separate"/>
      </w:r>
      <w:ins w:id="685" w:author="Laurence Golding" w:date="2017-10-24T17:23:00Z">
        <w:r>
          <w:rPr>
            <w:noProof/>
            <w:webHidden/>
          </w:rPr>
          <w:t>73</w:t>
        </w:r>
        <w:r>
          <w:rPr>
            <w:noProof/>
            <w:webHidden/>
          </w:rPr>
          <w:fldChar w:fldCharType="end"/>
        </w:r>
        <w:r w:rsidRPr="003978B7">
          <w:rPr>
            <w:rStyle w:val="Hyperlink"/>
            <w:noProof/>
          </w:rPr>
          <w:fldChar w:fldCharType="end"/>
        </w:r>
      </w:ins>
    </w:p>
    <w:p w14:paraId="66E5BBFA" w14:textId="255A15DE" w:rsidR="00A160D7" w:rsidRDefault="00A160D7">
      <w:pPr>
        <w:pStyle w:val="TOC3"/>
        <w:tabs>
          <w:tab w:val="right" w:leader="dot" w:pos="9350"/>
        </w:tabs>
        <w:rPr>
          <w:ins w:id="686" w:author="Laurence Golding" w:date="2017-10-24T17:23:00Z"/>
          <w:rFonts w:asciiTheme="minorHAnsi" w:eastAsiaTheme="minorEastAsia" w:hAnsiTheme="minorHAnsi" w:cstheme="minorBidi"/>
          <w:noProof/>
          <w:sz w:val="22"/>
          <w:szCs w:val="22"/>
        </w:rPr>
      </w:pPr>
      <w:ins w:id="68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"_Toc496629379"</w:instrText>
        </w:r>
        <w:r w:rsidRPr="003978B7">
          <w:rPr>
            <w:rStyle w:val="Hyperlink"/>
            <w:noProof/>
          </w:rPr>
          <w:instrText xml:space="preserve"> </w:instrText>
        </w:r>
        <w:r w:rsidRPr="003978B7">
          <w:rPr>
            <w:rStyle w:val="Hyperlink"/>
            <w:noProof/>
          </w:rPr>
          <w:fldChar w:fldCharType="separate"/>
        </w:r>
        <w:r w:rsidRPr="003978B7">
          <w:rPr>
            <w:rStyle w:val="Hyperlink"/>
            <w:noProof/>
          </w:rPr>
          <w:t>3.33.5 innerExceptions property</w:t>
        </w:r>
        <w:r>
          <w:rPr>
            <w:noProof/>
            <w:webHidden/>
          </w:rPr>
          <w:tab/>
        </w:r>
        <w:r>
          <w:rPr>
            <w:noProof/>
            <w:webHidden/>
          </w:rPr>
          <w:fldChar w:fldCharType="begin"/>
        </w:r>
        <w:r>
          <w:rPr>
            <w:noProof/>
            <w:webHidden/>
          </w:rPr>
          <w:instrText xml:space="preserve"> PAGEREF _Toc496629379 \h </w:instrText>
        </w:r>
      </w:ins>
      <w:r>
        <w:rPr>
          <w:noProof/>
          <w:webHidden/>
        </w:rPr>
      </w:r>
      <w:r>
        <w:rPr>
          <w:noProof/>
          <w:webHidden/>
        </w:rPr>
        <w:fldChar w:fldCharType="separate"/>
      </w:r>
      <w:ins w:id="688" w:author="Laurence Golding" w:date="2017-10-24T17:23:00Z">
        <w:r>
          <w:rPr>
            <w:noProof/>
            <w:webHidden/>
          </w:rPr>
          <w:t>73</w:t>
        </w:r>
        <w:r>
          <w:rPr>
            <w:noProof/>
            <w:webHidden/>
          </w:rPr>
          <w:fldChar w:fldCharType="end"/>
        </w:r>
        <w:r w:rsidRPr="003978B7">
          <w:rPr>
            <w:rStyle w:val="Hyperlink"/>
            <w:noProof/>
          </w:rPr>
          <w:fldChar w:fldCharType="end"/>
        </w:r>
      </w:ins>
    </w:p>
    <w:p w14:paraId="16694668" w14:textId="5152D555" w:rsidR="00A160D7" w:rsidRDefault="00A160D7">
      <w:pPr>
        <w:pStyle w:val="TOC1"/>
        <w:rPr>
          <w:ins w:id="689" w:author="Laurence Golding" w:date="2017-10-24T17:23:00Z"/>
          <w:rFonts w:asciiTheme="minorHAnsi" w:eastAsiaTheme="minorEastAsia" w:hAnsiTheme="minorHAnsi" w:cstheme="minorBidi"/>
          <w:noProof/>
          <w:sz w:val="22"/>
          <w:szCs w:val="22"/>
        </w:rPr>
      </w:pPr>
      <w:ins w:id="69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"_Toc496629380"</w:instrText>
        </w:r>
        <w:r w:rsidRPr="003978B7">
          <w:rPr>
            <w:rStyle w:val="Hyperlink"/>
            <w:noProof/>
          </w:rPr>
          <w:instrText xml:space="preserve"> </w:instrText>
        </w:r>
        <w:r w:rsidRPr="003978B7">
          <w:rPr>
            <w:rStyle w:val="Hyperlink"/>
            <w:noProof/>
          </w:rPr>
          <w:fldChar w:fldCharType="separate"/>
        </w:r>
        <w:r w:rsidRPr="003978B7">
          <w:rPr>
            <w:rStyle w:val="Hyperlink"/>
            <w:noProof/>
          </w:rPr>
          <w:t>4</w:t>
        </w:r>
        <w:r>
          <w:rPr>
            <w:rFonts w:asciiTheme="minorHAnsi" w:eastAsiaTheme="minorEastAsia" w:hAnsiTheme="minorHAnsi" w:cstheme="minorBidi"/>
            <w:noProof/>
            <w:sz w:val="22"/>
            <w:szCs w:val="22"/>
          </w:rPr>
          <w:tab/>
        </w:r>
        <w:r w:rsidRPr="003978B7">
          <w:rPr>
            <w:rStyle w:val="Hyperlink"/>
            <w:noProof/>
          </w:rPr>
          <w:t>Conformance</w:t>
        </w:r>
        <w:r>
          <w:rPr>
            <w:noProof/>
            <w:webHidden/>
          </w:rPr>
          <w:tab/>
        </w:r>
        <w:r>
          <w:rPr>
            <w:noProof/>
            <w:webHidden/>
          </w:rPr>
          <w:fldChar w:fldCharType="begin"/>
        </w:r>
        <w:r>
          <w:rPr>
            <w:noProof/>
            <w:webHidden/>
          </w:rPr>
          <w:instrText xml:space="preserve"> PAGEREF _Toc496629380 \h </w:instrText>
        </w:r>
      </w:ins>
      <w:r>
        <w:rPr>
          <w:noProof/>
          <w:webHidden/>
        </w:rPr>
      </w:r>
      <w:r>
        <w:rPr>
          <w:noProof/>
          <w:webHidden/>
        </w:rPr>
        <w:fldChar w:fldCharType="separate"/>
      </w:r>
      <w:ins w:id="691" w:author="Laurence Golding" w:date="2017-10-24T17:23:00Z">
        <w:r>
          <w:rPr>
            <w:noProof/>
            <w:webHidden/>
          </w:rPr>
          <w:t>74</w:t>
        </w:r>
        <w:r>
          <w:rPr>
            <w:noProof/>
            <w:webHidden/>
          </w:rPr>
          <w:fldChar w:fldCharType="end"/>
        </w:r>
        <w:r w:rsidRPr="003978B7">
          <w:rPr>
            <w:rStyle w:val="Hyperlink"/>
            <w:noProof/>
          </w:rPr>
          <w:fldChar w:fldCharType="end"/>
        </w:r>
      </w:ins>
    </w:p>
    <w:p w14:paraId="5FBEBC6D" w14:textId="17599919" w:rsidR="00A160D7" w:rsidRDefault="00A160D7">
      <w:pPr>
        <w:pStyle w:val="TOC1"/>
        <w:rPr>
          <w:ins w:id="692" w:author="Laurence Golding" w:date="2017-10-24T17:23:00Z"/>
          <w:rFonts w:asciiTheme="minorHAnsi" w:eastAsiaTheme="minorEastAsia" w:hAnsiTheme="minorHAnsi" w:cstheme="minorBidi"/>
          <w:noProof/>
          <w:sz w:val="22"/>
          <w:szCs w:val="22"/>
        </w:rPr>
      </w:pPr>
      <w:ins w:id="69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"_Toc496629381"</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A. Acknowledgments</w:t>
        </w:r>
        <w:r>
          <w:rPr>
            <w:noProof/>
            <w:webHidden/>
          </w:rPr>
          <w:tab/>
        </w:r>
        <w:r>
          <w:rPr>
            <w:noProof/>
            <w:webHidden/>
          </w:rPr>
          <w:fldChar w:fldCharType="begin"/>
        </w:r>
        <w:r>
          <w:rPr>
            <w:noProof/>
            <w:webHidden/>
          </w:rPr>
          <w:instrText xml:space="preserve"> PAGEREF _Toc496629381 \h </w:instrText>
        </w:r>
      </w:ins>
      <w:r>
        <w:rPr>
          <w:noProof/>
          <w:webHidden/>
        </w:rPr>
      </w:r>
      <w:r>
        <w:rPr>
          <w:noProof/>
          <w:webHidden/>
        </w:rPr>
        <w:fldChar w:fldCharType="separate"/>
      </w:r>
      <w:ins w:id="694" w:author="Laurence Golding" w:date="2017-10-24T17:23:00Z">
        <w:r>
          <w:rPr>
            <w:noProof/>
            <w:webHidden/>
          </w:rPr>
          <w:t>75</w:t>
        </w:r>
        <w:r>
          <w:rPr>
            <w:noProof/>
            <w:webHidden/>
          </w:rPr>
          <w:fldChar w:fldCharType="end"/>
        </w:r>
        <w:r w:rsidRPr="003978B7">
          <w:rPr>
            <w:rStyle w:val="Hyperlink"/>
            <w:noProof/>
          </w:rPr>
          <w:fldChar w:fldCharType="end"/>
        </w:r>
      </w:ins>
    </w:p>
    <w:p w14:paraId="334F87BA" w14:textId="185242E9" w:rsidR="00A160D7" w:rsidRDefault="00A160D7">
      <w:pPr>
        <w:pStyle w:val="TOC1"/>
        <w:rPr>
          <w:ins w:id="695" w:author="Laurence Golding" w:date="2017-10-24T17:23:00Z"/>
          <w:rFonts w:asciiTheme="minorHAnsi" w:eastAsiaTheme="minorEastAsia" w:hAnsiTheme="minorHAnsi" w:cstheme="minorBidi"/>
          <w:noProof/>
          <w:sz w:val="22"/>
          <w:szCs w:val="22"/>
        </w:rPr>
      </w:pPr>
      <w:ins w:id="69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"_Toc496629382"</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_Toc496629382 \h </w:instrText>
        </w:r>
      </w:ins>
      <w:r>
        <w:rPr>
          <w:noProof/>
          <w:webHidden/>
        </w:rPr>
      </w:r>
      <w:r>
        <w:rPr>
          <w:noProof/>
          <w:webHidden/>
        </w:rPr>
        <w:fldChar w:fldCharType="separate"/>
      </w:r>
      <w:ins w:id="697" w:author="Laurence Golding" w:date="2017-10-24T17:23:00Z">
        <w:r>
          <w:rPr>
            <w:noProof/>
            <w:webHidden/>
          </w:rPr>
          <w:t>76</w:t>
        </w:r>
        <w:r>
          <w:rPr>
            <w:noProof/>
            <w:webHidden/>
          </w:rPr>
          <w:fldChar w:fldCharType="end"/>
        </w:r>
        <w:r w:rsidRPr="003978B7">
          <w:rPr>
            <w:rStyle w:val="Hyperlink"/>
            <w:noProof/>
          </w:rPr>
          <w:fldChar w:fldCharType="end"/>
        </w:r>
      </w:ins>
    </w:p>
    <w:p w14:paraId="0D16B427" w14:textId="73A04E41" w:rsidR="00A160D7" w:rsidRDefault="00A160D7">
      <w:pPr>
        <w:pStyle w:val="TOC1"/>
        <w:rPr>
          <w:ins w:id="698" w:author="Laurence Golding" w:date="2017-10-24T17:23:00Z"/>
          <w:rFonts w:asciiTheme="minorHAnsi" w:eastAsiaTheme="minorEastAsia" w:hAnsiTheme="minorHAnsi" w:cstheme="minorBidi"/>
          <w:noProof/>
          <w:sz w:val="22"/>
          <w:szCs w:val="22"/>
        </w:rPr>
      </w:pPr>
      <w:ins w:id="69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"_Toc496629383"</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C. Use of SARIF by log file viewers</w:t>
        </w:r>
        <w:r>
          <w:rPr>
            <w:noProof/>
            <w:webHidden/>
          </w:rPr>
          <w:tab/>
        </w:r>
        <w:r>
          <w:rPr>
            <w:noProof/>
            <w:webHidden/>
          </w:rPr>
          <w:fldChar w:fldCharType="begin"/>
        </w:r>
        <w:r>
          <w:rPr>
            <w:noProof/>
            <w:webHidden/>
          </w:rPr>
          <w:instrText xml:space="preserve"> PAGEREF _Toc496629383 \h </w:instrText>
        </w:r>
      </w:ins>
      <w:r>
        <w:rPr>
          <w:noProof/>
          <w:webHidden/>
        </w:rPr>
      </w:r>
      <w:r>
        <w:rPr>
          <w:noProof/>
          <w:webHidden/>
        </w:rPr>
        <w:fldChar w:fldCharType="separate"/>
      </w:r>
      <w:ins w:id="700" w:author="Laurence Golding" w:date="2017-10-24T17:23:00Z">
        <w:r>
          <w:rPr>
            <w:noProof/>
            <w:webHidden/>
          </w:rPr>
          <w:t>77</w:t>
        </w:r>
        <w:r>
          <w:rPr>
            <w:noProof/>
            <w:webHidden/>
          </w:rPr>
          <w:fldChar w:fldCharType="end"/>
        </w:r>
        <w:r w:rsidRPr="003978B7">
          <w:rPr>
            <w:rStyle w:val="Hyperlink"/>
            <w:noProof/>
          </w:rPr>
          <w:fldChar w:fldCharType="end"/>
        </w:r>
      </w:ins>
    </w:p>
    <w:p w14:paraId="3B09FDE1" w14:textId="4DEA95B1" w:rsidR="00A160D7" w:rsidRDefault="00A160D7">
      <w:pPr>
        <w:pStyle w:val="TOC1"/>
        <w:rPr>
          <w:ins w:id="701" w:author="Laurence Golding" w:date="2017-10-24T17:23:00Z"/>
          <w:rFonts w:asciiTheme="minorHAnsi" w:eastAsiaTheme="minorEastAsia" w:hAnsiTheme="minorHAnsi" w:cstheme="minorBidi"/>
          <w:noProof/>
          <w:sz w:val="22"/>
          <w:szCs w:val="22"/>
        </w:rPr>
      </w:pPr>
      <w:ins w:id="70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"_Toc496629384"</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D. Production of SARIF by converters</w:t>
        </w:r>
        <w:r>
          <w:rPr>
            <w:noProof/>
            <w:webHidden/>
          </w:rPr>
          <w:tab/>
        </w:r>
        <w:r>
          <w:rPr>
            <w:noProof/>
            <w:webHidden/>
          </w:rPr>
          <w:fldChar w:fldCharType="begin"/>
        </w:r>
        <w:r>
          <w:rPr>
            <w:noProof/>
            <w:webHidden/>
          </w:rPr>
          <w:instrText xml:space="preserve"> PAGEREF _Toc496629384 \h </w:instrText>
        </w:r>
      </w:ins>
      <w:r>
        <w:rPr>
          <w:noProof/>
          <w:webHidden/>
        </w:rPr>
      </w:r>
      <w:r>
        <w:rPr>
          <w:noProof/>
          <w:webHidden/>
        </w:rPr>
        <w:fldChar w:fldCharType="separate"/>
      </w:r>
      <w:ins w:id="703" w:author="Laurence Golding" w:date="2017-10-24T17:23:00Z">
        <w:r>
          <w:rPr>
            <w:noProof/>
            <w:webHidden/>
          </w:rPr>
          <w:t>78</w:t>
        </w:r>
        <w:r>
          <w:rPr>
            <w:noProof/>
            <w:webHidden/>
          </w:rPr>
          <w:fldChar w:fldCharType="end"/>
        </w:r>
        <w:r w:rsidRPr="003978B7">
          <w:rPr>
            <w:rStyle w:val="Hyperlink"/>
            <w:noProof/>
          </w:rPr>
          <w:fldChar w:fldCharType="end"/>
        </w:r>
      </w:ins>
    </w:p>
    <w:p w14:paraId="095D860C" w14:textId="1A798E18" w:rsidR="00A160D7" w:rsidRDefault="00A160D7">
      <w:pPr>
        <w:pStyle w:val="TOC1"/>
        <w:rPr>
          <w:ins w:id="704" w:author="Laurence Golding" w:date="2017-10-24T17:23:00Z"/>
          <w:rFonts w:asciiTheme="minorHAnsi" w:eastAsiaTheme="minorEastAsia" w:hAnsiTheme="minorHAnsi" w:cstheme="minorBidi"/>
          <w:noProof/>
          <w:sz w:val="22"/>
          <w:szCs w:val="22"/>
        </w:rPr>
      </w:pPr>
      <w:ins w:id="70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"_Toc496629385"</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E. Locating rule metadata</w:t>
        </w:r>
        <w:r>
          <w:rPr>
            <w:noProof/>
            <w:webHidden/>
          </w:rPr>
          <w:tab/>
        </w:r>
        <w:r>
          <w:rPr>
            <w:noProof/>
            <w:webHidden/>
          </w:rPr>
          <w:fldChar w:fldCharType="begin"/>
        </w:r>
        <w:r>
          <w:rPr>
            <w:noProof/>
            <w:webHidden/>
          </w:rPr>
          <w:instrText xml:space="preserve"> PAGEREF _Toc496629385 \h </w:instrText>
        </w:r>
      </w:ins>
      <w:r>
        <w:rPr>
          <w:noProof/>
          <w:webHidden/>
        </w:rPr>
      </w:r>
      <w:r>
        <w:rPr>
          <w:noProof/>
          <w:webHidden/>
        </w:rPr>
        <w:fldChar w:fldCharType="separate"/>
      </w:r>
      <w:ins w:id="706" w:author="Laurence Golding" w:date="2017-10-24T17:23:00Z">
        <w:r>
          <w:rPr>
            <w:noProof/>
            <w:webHidden/>
          </w:rPr>
          <w:t>79</w:t>
        </w:r>
        <w:r>
          <w:rPr>
            <w:noProof/>
            <w:webHidden/>
          </w:rPr>
          <w:fldChar w:fldCharType="end"/>
        </w:r>
        <w:r w:rsidRPr="003978B7">
          <w:rPr>
            <w:rStyle w:val="Hyperlink"/>
            <w:noProof/>
          </w:rPr>
          <w:fldChar w:fldCharType="end"/>
        </w:r>
      </w:ins>
    </w:p>
    <w:p w14:paraId="63EC1DA6" w14:textId="6680AB51" w:rsidR="00A160D7" w:rsidRDefault="00A160D7">
      <w:pPr>
        <w:pStyle w:val="TOC1"/>
        <w:rPr>
          <w:ins w:id="707" w:author="Laurence Golding" w:date="2017-10-24T17:23:00Z"/>
          <w:rFonts w:asciiTheme="minorHAnsi" w:eastAsiaTheme="minorEastAsia" w:hAnsiTheme="minorHAnsi" w:cstheme="minorBidi"/>
          <w:noProof/>
          <w:sz w:val="22"/>
          <w:szCs w:val="22"/>
        </w:rPr>
      </w:pPr>
      <w:ins w:id="70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"_Toc496629386"</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F. Producing deterministic SARIF log files</w:t>
        </w:r>
        <w:r>
          <w:rPr>
            <w:noProof/>
            <w:webHidden/>
          </w:rPr>
          <w:tab/>
        </w:r>
        <w:r>
          <w:rPr>
            <w:noProof/>
            <w:webHidden/>
          </w:rPr>
          <w:fldChar w:fldCharType="begin"/>
        </w:r>
        <w:r>
          <w:rPr>
            <w:noProof/>
            <w:webHidden/>
          </w:rPr>
          <w:instrText xml:space="preserve"> PAGEREF _Toc496629386 \h </w:instrText>
        </w:r>
      </w:ins>
      <w:r>
        <w:rPr>
          <w:noProof/>
          <w:webHidden/>
        </w:rPr>
      </w:r>
      <w:r>
        <w:rPr>
          <w:noProof/>
          <w:webHidden/>
        </w:rPr>
        <w:fldChar w:fldCharType="separate"/>
      </w:r>
      <w:ins w:id="709" w:author="Laurence Golding" w:date="2017-10-24T17:23:00Z">
        <w:r>
          <w:rPr>
            <w:noProof/>
            <w:webHidden/>
          </w:rPr>
          <w:t>80</w:t>
        </w:r>
        <w:r>
          <w:rPr>
            <w:noProof/>
            <w:webHidden/>
          </w:rPr>
          <w:fldChar w:fldCharType="end"/>
        </w:r>
        <w:r w:rsidRPr="003978B7">
          <w:rPr>
            <w:rStyle w:val="Hyperlink"/>
            <w:noProof/>
          </w:rPr>
          <w:fldChar w:fldCharType="end"/>
        </w:r>
      </w:ins>
    </w:p>
    <w:p w14:paraId="743A5858" w14:textId="4CB11598" w:rsidR="00A160D7" w:rsidRDefault="00A160D7">
      <w:pPr>
        <w:pStyle w:val="TOC2"/>
        <w:tabs>
          <w:tab w:val="right" w:leader="dot" w:pos="9350"/>
        </w:tabs>
        <w:rPr>
          <w:ins w:id="710" w:author="Laurence Golding" w:date="2017-10-24T17:23:00Z"/>
          <w:rFonts w:asciiTheme="minorHAnsi" w:eastAsiaTheme="minorEastAsia" w:hAnsiTheme="minorHAnsi" w:cstheme="minorBidi"/>
          <w:noProof/>
          <w:sz w:val="22"/>
          <w:szCs w:val="22"/>
        </w:rPr>
      </w:pPr>
      <w:ins w:id="71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"_Toc496629387"</w:instrText>
        </w:r>
        <w:r w:rsidRPr="003978B7">
          <w:rPr>
            <w:rStyle w:val="Hyperlink"/>
            <w:noProof/>
          </w:rPr>
          <w:instrText xml:space="preserve"> </w:instrText>
        </w:r>
        <w:r w:rsidRPr="003978B7">
          <w:rPr>
            <w:rStyle w:val="Hyperlink"/>
            <w:noProof/>
          </w:rPr>
          <w:fldChar w:fldCharType="separate"/>
        </w:r>
        <w:r w:rsidRPr="003978B7">
          <w:rPr>
            <w:rStyle w:val="Hyperlink"/>
            <w:noProof/>
          </w:rPr>
          <w:t>F.1 General</w:t>
        </w:r>
        <w:r>
          <w:rPr>
            <w:noProof/>
            <w:webHidden/>
          </w:rPr>
          <w:tab/>
        </w:r>
        <w:r>
          <w:rPr>
            <w:noProof/>
            <w:webHidden/>
          </w:rPr>
          <w:fldChar w:fldCharType="begin"/>
        </w:r>
        <w:r>
          <w:rPr>
            <w:noProof/>
            <w:webHidden/>
          </w:rPr>
          <w:instrText xml:space="preserve"> PAGEREF _Toc496629387 \h </w:instrText>
        </w:r>
      </w:ins>
      <w:r>
        <w:rPr>
          <w:noProof/>
          <w:webHidden/>
        </w:rPr>
      </w:r>
      <w:r>
        <w:rPr>
          <w:noProof/>
          <w:webHidden/>
        </w:rPr>
        <w:fldChar w:fldCharType="separate"/>
      </w:r>
      <w:ins w:id="712" w:author="Laurence Golding" w:date="2017-10-24T17:23:00Z">
        <w:r>
          <w:rPr>
            <w:noProof/>
            <w:webHidden/>
          </w:rPr>
          <w:t>80</w:t>
        </w:r>
        <w:r>
          <w:rPr>
            <w:noProof/>
            <w:webHidden/>
          </w:rPr>
          <w:fldChar w:fldCharType="end"/>
        </w:r>
        <w:r w:rsidRPr="003978B7">
          <w:rPr>
            <w:rStyle w:val="Hyperlink"/>
            <w:noProof/>
          </w:rPr>
          <w:fldChar w:fldCharType="end"/>
        </w:r>
      </w:ins>
    </w:p>
    <w:p w14:paraId="7D5C2F83" w14:textId="0B4459E5" w:rsidR="00A160D7" w:rsidRDefault="00A160D7">
      <w:pPr>
        <w:pStyle w:val="TOC2"/>
        <w:tabs>
          <w:tab w:val="right" w:leader="dot" w:pos="9350"/>
        </w:tabs>
        <w:rPr>
          <w:ins w:id="713" w:author="Laurence Golding" w:date="2017-10-24T17:23:00Z"/>
          <w:rFonts w:asciiTheme="minorHAnsi" w:eastAsiaTheme="minorEastAsia" w:hAnsiTheme="minorHAnsi" w:cstheme="minorBidi"/>
          <w:noProof/>
          <w:sz w:val="22"/>
          <w:szCs w:val="22"/>
        </w:rPr>
      </w:pPr>
      <w:ins w:id="71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"_Toc496629388"</w:instrText>
        </w:r>
        <w:r w:rsidRPr="003978B7">
          <w:rPr>
            <w:rStyle w:val="Hyperlink"/>
            <w:noProof/>
          </w:rPr>
          <w:instrText xml:space="preserve"> </w:instrText>
        </w:r>
        <w:r w:rsidRPr="003978B7">
          <w:rPr>
            <w:rStyle w:val="Hyperlink"/>
            <w:noProof/>
          </w:rPr>
          <w:fldChar w:fldCharType="separate"/>
        </w:r>
        <w:r w:rsidRPr="003978B7">
          <w:rPr>
            <w:rStyle w:val="Hyperlink"/>
            <w:noProof/>
          </w:rPr>
          <w:t>F.2 Non-deterministic file format elements</w:t>
        </w:r>
        <w:r>
          <w:rPr>
            <w:noProof/>
            <w:webHidden/>
          </w:rPr>
          <w:tab/>
        </w:r>
        <w:r>
          <w:rPr>
            <w:noProof/>
            <w:webHidden/>
          </w:rPr>
          <w:fldChar w:fldCharType="begin"/>
        </w:r>
        <w:r>
          <w:rPr>
            <w:noProof/>
            <w:webHidden/>
          </w:rPr>
          <w:instrText xml:space="preserve"> PAGEREF _Toc496629388 \h </w:instrText>
        </w:r>
      </w:ins>
      <w:r>
        <w:rPr>
          <w:noProof/>
          <w:webHidden/>
        </w:rPr>
      </w:r>
      <w:r>
        <w:rPr>
          <w:noProof/>
          <w:webHidden/>
        </w:rPr>
        <w:fldChar w:fldCharType="separate"/>
      </w:r>
      <w:ins w:id="715" w:author="Laurence Golding" w:date="2017-10-24T17:23:00Z">
        <w:r>
          <w:rPr>
            <w:noProof/>
            <w:webHidden/>
          </w:rPr>
          <w:t>80</w:t>
        </w:r>
        <w:r>
          <w:rPr>
            <w:noProof/>
            <w:webHidden/>
          </w:rPr>
          <w:fldChar w:fldCharType="end"/>
        </w:r>
        <w:r w:rsidRPr="003978B7">
          <w:rPr>
            <w:rStyle w:val="Hyperlink"/>
            <w:noProof/>
          </w:rPr>
          <w:fldChar w:fldCharType="end"/>
        </w:r>
      </w:ins>
    </w:p>
    <w:p w14:paraId="5497A50E" w14:textId="59099CD6" w:rsidR="00A160D7" w:rsidRDefault="00A160D7">
      <w:pPr>
        <w:pStyle w:val="TOC2"/>
        <w:tabs>
          <w:tab w:val="right" w:leader="dot" w:pos="9350"/>
        </w:tabs>
        <w:rPr>
          <w:ins w:id="716" w:author="Laurence Golding" w:date="2017-10-24T17:23:00Z"/>
          <w:rFonts w:asciiTheme="minorHAnsi" w:eastAsiaTheme="minorEastAsia" w:hAnsiTheme="minorHAnsi" w:cstheme="minorBidi"/>
          <w:noProof/>
          <w:sz w:val="22"/>
          <w:szCs w:val="22"/>
        </w:rPr>
      </w:pPr>
      <w:ins w:id="71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"_Toc496629389"</w:instrText>
        </w:r>
        <w:r w:rsidRPr="003978B7">
          <w:rPr>
            <w:rStyle w:val="Hyperlink"/>
            <w:noProof/>
          </w:rPr>
          <w:instrText xml:space="preserve"> </w:instrText>
        </w:r>
        <w:r w:rsidRPr="003978B7">
          <w:rPr>
            <w:rStyle w:val="Hyperlink"/>
            <w:noProof/>
          </w:rPr>
          <w:fldChar w:fldCharType="separate"/>
        </w:r>
        <w:r w:rsidRPr="003978B7">
          <w:rPr>
            <w:rStyle w:val="Hyperlink"/>
            <w:noProof/>
          </w:rPr>
          <w:t>F.3 Array and dictionary element ordering</w:t>
        </w:r>
        <w:r>
          <w:rPr>
            <w:noProof/>
            <w:webHidden/>
          </w:rPr>
          <w:tab/>
        </w:r>
        <w:r>
          <w:rPr>
            <w:noProof/>
            <w:webHidden/>
          </w:rPr>
          <w:fldChar w:fldCharType="begin"/>
        </w:r>
        <w:r>
          <w:rPr>
            <w:noProof/>
            <w:webHidden/>
          </w:rPr>
          <w:instrText xml:space="preserve"> PAGEREF _Toc496629389 \h </w:instrText>
        </w:r>
      </w:ins>
      <w:r>
        <w:rPr>
          <w:noProof/>
          <w:webHidden/>
        </w:rPr>
      </w:r>
      <w:r>
        <w:rPr>
          <w:noProof/>
          <w:webHidden/>
        </w:rPr>
        <w:fldChar w:fldCharType="separate"/>
      </w:r>
      <w:ins w:id="718" w:author="Laurence Golding" w:date="2017-10-24T17:23:00Z">
        <w:r>
          <w:rPr>
            <w:noProof/>
            <w:webHidden/>
          </w:rPr>
          <w:t>81</w:t>
        </w:r>
        <w:r>
          <w:rPr>
            <w:noProof/>
            <w:webHidden/>
          </w:rPr>
          <w:fldChar w:fldCharType="end"/>
        </w:r>
        <w:r w:rsidRPr="003978B7">
          <w:rPr>
            <w:rStyle w:val="Hyperlink"/>
            <w:noProof/>
          </w:rPr>
          <w:fldChar w:fldCharType="end"/>
        </w:r>
      </w:ins>
    </w:p>
    <w:p w14:paraId="58A3FCA6" w14:textId="65484366" w:rsidR="00A160D7" w:rsidRDefault="00A160D7">
      <w:pPr>
        <w:pStyle w:val="TOC2"/>
        <w:tabs>
          <w:tab w:val="right" w:leader="dot" w:pos="9350"/>
        </w:tabs>
        <w:rPr>
          <w:ins w:id="719" w:author="Laurence Golding" w:date="2017-10-24T17:23:00Z"/>
          <w:rFonts w:asciiTheme="minorHAnsi" w:eastAsiaTheme="minorEastAsia" w:hAnsiTheme="minorHAnsi" w:cstheme="minorBidi"/>
          <w:noProof/>
          <w:sz w:val="22"/>
          <w:szCs w:val="22"/>
        </w:rPr>
      </w:pPr>
      <w:ins w:id="72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"_Toc496629390"</w:instrText>
        </w:r>
        <w:r w:rsidRPr="003978B7">
          <w:rPr>
            <w:rStyle w:val="Hyperlink"/>
            <w:noProof/>
          </w:rPr>
          <w:instrText xml:space="preserve"> </w:instrText>
        </w:r>
        <w:r w:rsidRPr="003978B7">
          <w:rPr>
            <w:rStyle w:val="Hyperlink"/>
            <w:noProof/>
          </w:rPr>
          <w:fldChar w:fldCharType="separate"/>
        </w:r>
        <w:r w:rsidRPr="003978B7">
          <w:rPr>
            <w:rStyle w:val="Hyperlink"/>
            <w:noProof/>
          </w:rPr>
          <w:t>F.4 Absolute paths</w:t>
        </w:r>
        <w:r>
          <w:rPr>
            <w:noProof/>
            <w:webHidden/>
          </w:rPr>
          <w:tab/>
        </w:r>
        <w:r>
          <w:rPr>
            <w:noProof/>
            <w:webHidden/>
          </w:rPr>
          <w:fldChar w:fldCharType="begin"/>
        </w:r>
        <w:r>
          <w:rPr>
            <w:noProof/>
            <w:webHidden/>
          </w:rPr>
          <w:instrText xml:space="preserve"> PAGEREF _Toc496629390 \h </w:instrText>
        </w:r>
      </w:ins>
      <w:r>
        <w:rPr>
          <w:noProof/>
          <w:webHidden/>
        </w:rPr>
      </w:r>
      <w:r>
        <w:rPr>
          <w:noProof/>
          <w:webHidden/>
        </w:rPr>
        <w:fldChar w:fldCharType="separate"/>
      </w:r>
      <w:ins w:id="721" w:author="Laurence Golding" w:date="2017-10-24T17:23:00Z">
        <w:r>
          <w:rPr>
            <w:noProof/>
            <w:webHidden/>
          </w:rPr>
          <w:t>81</w:t>
        </w:r>
        <w:r>
          <w:rPr>
            <w:noProof/>
            <w:webHidden/>
          </w:rPr>
          <w:fldChar w:fldCharType="end"/>
        </w:r>
        <w:r w:rsidRPr="003978B7">
          <w:rPr>
            <w:rStyle w:val="Hyperlink"/>
            <w:noProof/>
          </w:rPr>
          <w:fldChar w:fldCharType="end"/>
        </w:r>
      </w:ins>
    </w:p>
    <w:p w14:paraId="26206218" w14:textId="698BB0A9" w:rsidR="00A160D7" w:rsidRDefault="00A160D7">
      <w:pPr>
        <w:pStyle w:val="TOC2"/>
        <w:tabs>
          <w:tab w:val="right" w:leader="dot" w:pos="9350"/>
        </w:tabs>
        <w:rPr>
          <w:ins w:id="722" w:author="Laurence Golding" w:date="2017-10-24T17:23:00Z"/>
          <w:rFonts w:asciiTheme="minorHAnsi" w:eastAsiaTheme="minorEastAsia" w:hAnsiTheme="minorHAnsi" w:cstheme="minorBidi"/>
          <w:noProof/>
          <w:sz w:val="22"/>
          <w:szCs w:val="22"/>
        </w:rPr>
      </w:pPr>
      <w:ins w:id="723"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"_Toc496629391"</w:instrText>
        </w:r>
        <w:r w:rsidRPr="003978B7">
          <w:rPr>
            <w:rStyle w:val="Hyperlink"/>
            <w:noProof/>
          </w:rPr>
          <w:instrText xml:space="preserve"> </w:instrText>
        </w:r>
        <w:r w:rsidRPr="003978B7">
          <w:rPr>
            <w:rStyle w:val="Hyperlink"/>
            <w:noProof/>
          </w:rPr>
          <w:fldChar w:fldCharType="separate"/>
        </w:r>
        <w:r w:rsidRPr="003978B7">
          <w:rPr>
            <w:rStyle w:val="Hyperlink"/>
            <w:noProof/>
          </w:rPr>
          <w:t>F.5 Compensating for non-deterministic output</w:t>
        </w:r>
        <w:r>
          <w:rPr>
            <w:noProof/>
            <w:webHidden/>
          </w:rPr>
          <w:tab/>
        </w:r>
        <w:r>
          <w:rPr>
            <w:noProof/>
            <w:webHidden/>
          </w:rPr>
          <w:fldChar w:fldCharType="begin"/>
        </w:r>
        <w:r>
          <w:rPr>
            <w:noProof/>
            <w:webHidden/>
          </w:rPr>
          <w:instrText xml:space="preserve"> PAGEREF _Toc496629391 \h </w:instrText>
        </w:r>
      </w:ins>
      <w:r>
        <w:rPr>
          <w:noProof/>
          <w:webHidden/>
        </w:rPr>
      </w:r>
      <w:r>
        <w:rPr>
          <w:noProof/>
          <w:webHidden/>
        </w:rPr>
        <w:fldChar w:fldCharType="separate"/>
      </w:r>
      <w:ins w:id="724" w:author="Laurence Golding" w:date="2017-10-24T17:23:00Z">
        <w:r>
          <w:rPr>
            <w:noProof/>
            <w:webHidden/>
          </w:rPr>
          <w:t>81</w:t>
        </w:r>
        <w:r>
          <w:rPr>
            <w:noProof/>
            <w:webHidden/>
          </w:rPr>
          <w:fldChar w:fldCharType="end"/>
        </w:r>
        <w:r w:rsidRPr="003978B7">
          <w:rPr>
            <w:rStyle w:val="Hyperlink"/>
            <w:noProof/>
          </w:rPr>
          <w:fldChar w:fldCharType="end"/>
        </w:r>
      </w:ins>
    </w:p>
    <w:p w14:paraId="435FFAE0" w14:textId="6828A784" w:rsidR="00A160D7" w:rsidRDefault="00A160D7">
      <w:pPr>
        <w:pStyle w:val="TOC2"/>
        <w:tabs>
          <w:tab w:val="right" w:leader="dot" w:pos="9350"/>
        </w:tabs>
        <w:rPr>
          <w:ins w:id="725" w:author="Laurence Golding" w:date="2017-10-24T17:23:00Z"/>
          <w:rFonts w:asciiTheme="minorHAnsi" w:eastAsiaTheme="minorEastAsia" w:hAnsiTheme="minorHAnsi" w:cstheme="minorBidi"/>
          <w:noProof/>
          <w:sz w:val="22"/>
          <w:szCs w:val="22"/>
        </w:rPr>
      </w:pPr>
      <w:ins w:id="726"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"_Toc496629392"</w:instrText>
        </w:r>
        <w:r w:rsidRPr="003978B7">
          <w:rPr>
            <w:rStyle w:val="Hyperlink"/>
            <w:noProof/>
          </w:rPr>
          <w:instrText xml:space="preserve"> </w:instrText>
        </w:r>
        <w:r w:rsidRPr="003978B7">
          <w:rPr>
            <w:rStyle w:val="Hyperlink"/>
            <w:noProof/>
          </w:rPr>
          <w:fldChar w:fldCharType="separate"/>
        </w:r>
        <w:r w:rsidRPr="003978B7">
          <w:rPr>
            <w:rStyle w:val="Hyperlink"/>
            <w:noProof/>
          </w:rPr>
          <w:t>F.6 Interaction between determinism and baselining</w:t>
        </w:r>
        <w:r>
          <w:rPr>
            <w:noProof/>
            <w:webHidden/>
          </w:rPr>
          <w:tab/>
        </w:r>
        <w:r>
          <w:rPr>
            <w:noProof/>
            <w:webHidden/>
          </w:rPr>
          <w:fldChar w:fldCharType="begin"/>
        </w:r>
        <w:r>
          <w:rPr>
            <w:noProof/>
            <w:webHidden/>
          </w:rPr>
          <w:instrText xml:space="preserve"> PAGEREF _Toc496629392 \h </w:instrText>
        </w:r>
      </w:ins>
      <w:r>
        <w:rPr>
          <w:noProof/>
          <w:webHidden/>
        </w:rPr>
      </w:r>
      <w:r>
        <w:rPr>
          <w:noProof/>
          <w:webHidden/>
        </w:rPr>
        <w:fldChar w:fldCharType="separate"/>
      </w:r>
      <w:ins w:id="727" w:author="Laurence Golding" w:date="2017-10-24T17:23:00Z">
        <w:r>
          <w:rPr>
            <w:noProof/>
            <w:webHidden/>
          </w:rPr>
          <w:t>82</w:t>
        </w:r>
        <w:r>
          <w:rPr>
            <w:noProof/>
            <w:webHidden/>
          </w:rPr>
          <w:fldChar w:fldCharType="end"/>
        </w:r>
        <w:r w:rsidRPr="003978B7">
          <w:rPr>
            <w:rStyle w:val="Hyperlink"/>
            <w:noProof/>
          </w:rPr>
          <w:fldChar w:fldCharType="end"/>
        </w:r>
      </w:ins>
    </w:p>
    <w:p w14:paraId="54283A24" w14:textId="7368B755" w:rsidR="00A160D7" w:rsidRDefault="00A160D7">
      <w:pPr>
        <w:pStyle w:val="TOC1"/>
        <w:rPr>
          <w:ins w:id="728" w:author="Laurence Golding" w:date="2017-10-24T17:23:00Z"/>
          <w:rFonts w:asciiTheme="minorHAnsi" w:eastAsiaTheme="minorEastAsia" w:hAnsiTheme="minorHAnsi" w:cstheme="minorBidi"/>
          <w:noProof/>
          <w:sz w:val="22"/>
          <w:szCs w:val="22"/>
        </w:rPr>
      </w:pPr>
      <w:ins w:id="729"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"_Toc496629393"</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G. Guidance on fixes</w:t>
        </w:r>
        <w:r>
          <w:rPr>
            <w:noProof/>
            <w:webHidden/>
          </w:rPr>
          <w:tab/>
        </w:r>
        <w:r>
          <w:rPr>
            <w:noProof/>
            <w:webHidden/>
          </w:rPr>
          <w:fldChar w:fldCharType="begin"/>
        </w:r>
        <w:r>
          <w:rPr>
            <w:noProof/>
            <w:webHidden/>
          </w:rPr>
          <w:instrText xml:space="preserve"> PAGEREF _Toc496629393 \h </w:instrText>
        </w:r>
      </w:ins>
      <w:r>
        <w:rPr>
          <w:noProof/>
          <w:webHidden/>
        </w:rPr>
      </w:r>
      <w:r>
        <w:rPr>
          <w:noProof/>
          <w:webHidden/>
        </w:rPr>
        <w:fldChar w:fldCharType="separate"/>
      </w:r>
      <w:ins w:id="730" w:author="Laurence Golding" w:date="2017-10-24T17:23:00Z">
        <w:r>
          <w:rPr>
            <w:noProof/>
            <w:webHidden/>
          </w:rPr>
          <w:t>83</w:t>
        </w:r>
        <w:r>
          <w:rPr>
            <w:noProof/>
            <w:webHidden/>
          </w:rPr>
          <w:fldChar w:fldCharType="end"/>
        </w:r>
        <w:r w:rsidRPr="003978B7">
          <w:rPr>
            <w:rStyle w:val="Hyperlink"/>
            <w:noProof/>
          </w:rPr>
          <w:fldChar w:fldCharType="end"/>
        </w:r>
      </w:ins>
    </w:p>
    <w:p w14:paraId="264B5DF5" w14:textId="1AC4EFA2" w:rsidR="00A160D7" w:rsidRDefault="00A160D7">
      <w:pPr>
        <w:pStyle w:val="TOC1"/>
        <w:rPr>
          <w:ins w:id="731" w:author="Laurence Golding" w:date="2017-10-24T17:23:00Z"/>
          <w:rFonts w:asciiTheme="minorHAnsi" w:eastAsiaTheme="minorEastAsia" w:hAnsiTheme="minorHAnsi" w:cstheme="minorBidi"/>
          <w:noProof/>
          <w:sz w:val="22"/>
          <w:szCs w:val="22"/>
        </w:rPr>
      </w:pPr>
      <w:ins w:id="732"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"_Toc496629394"</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H. Examples</w:t>
        </w:r>
        <w:r>
          <w:rPr>
            <w:noProof/>
            <w:webHidden/>
          </w:rPr>
          <w:tab/>
        </w:r>
        <w:r>
          <w:rPr>
            <w:noProof/>
            <w:webHidden/>
          </w:rPr>
          <w:fldChar w:fldCharType="begin"/>
        </w:r>
        <w:r>
          <w:rPr>
            <w:noProof/>
            <w:webHidden/>
          </w:rPr>
          <w:instrText xml:space="preserve"> PAGEREF _Toc496629394 \h </w:instrText>
        </w:r>
      </w:ins>
      <w:r>
        <w:rPr>
          <w:noProof/>
          <w:webHidden/>
        </w:rPr>
      </w:r>
      <w:r>
        <w:rPr>
          <w:noProof/>
          <w:webHidden/>
        </w:rPr>
        <w:fldChar w:fldCharType="separate"/>
      </w:r>
      <w:ins w:id="733" w:author="Laurence Golding" w:date="2017-10-24T17:23:00Z">
        <w:r>
          <w:rPr>
            <w:noProof/>
            <w:webHidden/>
          </w:rPr>
          <w:t>84</w:t>
        </w:r>
        <w:r>
          <w:rPr>
            <w:noProof/>
            <w:webHidden/>
          </w:rPr>
          <w:fldChar w:fldCharType="end"/>
        </w:r>
        <w:r w:rsidRPr="003978B7">
          <w:rPr>
            <w:rStyle w:val="Hyperlink"/>
            <w:noProof/>
          </w:rPr>
          <w:fldChar w:fldCharType="end"/>
        </w:r>
      </w:ins>
    </w:p>
    <w:p w14:paraId="3460428B" w14:textId="3E3253D2" w:rsidR="00A160D7" w:rsidRDefault="00A160D7">
      <w:pPr>
        <w:pStyle w:val="TOC2"/>
        <w:tabs>
          <w:tab w:val="right" w:leader="dot" w:pos="9350"/>
        </w:tabs>
        <w:rPr>
          <w:ins w:id="734" w:author="Laurence Golding" w:date="2017-10-24T17:23:00Z"/>
          <w:rFonts w:asciiTheme="minorHAnsi" w:eastAsiaTheme="minorEastAsia" w:hAnsiTheme="minorHAnsi" w:cstheme="minorBidi"/>
          <w:noProof/>
          <w:sz w:val="22"/>
          <w:szCs w:val="22"/>
        </w:rPr>
      </w:pPr>
      <w:ins w:id="735"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"_Toc496629395"</w:instrText>
        </w:r>
        <w:r w:rsidRPr="003978B7">
          <w:rPr>
            <w:rStyle w:val="Hyperlink"/>
            <w:noProof/>
          </w:rPr>
          <w:instrText xml:space="preserve"> </w:instrText>
        </w:r>
        <w:r w:rsidRPr="003978B7">
          <w:rPr>
            <w:rStyle w:val="Hyperlink"/>
            <w:noProof/>
          </w:rPr>
          <w:fldChar w:fldCharType="separate"/>
        </w:r>
        <w:r w:rsidRPr="003978B7">
          <w:rPr>
            <w:rStyle w:val="Hyperlink"/>
            <w:noProof/>
          </w:rPr>
          <w:t>H.1 Minimal valid SARIF file resulting from a scan</w:t>
        </w:r>
        <w:r>
          <w:rPr>
            <w:noProof/>
            <w:webHidden/>
          </w:rPr>
          <w:tab/>
        </w:r>
        <w:r>
          <w:rPr>
            <w:noProof/>
            <w:webHidden/>
          </w:rPr>
          <w:fldChar w:fldCharType="begin"/>
        </w:r>
        <w:r>
          <w:rPr>
            <w:noProof/>
            <w:webHidden/>
          </w:rPr>
          <w:instrText xml:space="preserve"> PAGEREF _Toc496629395 \h </w:instrText>
        </w:r>
      </w:ins>
      <w:r>
        <w:rPr>
          <w:noProof/>
          <w:webHidden/>
        </w:rPr>
      </w:r>
      <w:r>
        <w:rPr>
          <w:noProof/>
          <w:webHidden/>
        </w:rPr>
        <w:fldChar w:fldCharType="separate"/>
      </w:r>
      <w:ins w:id="736" w:author="Laurence Golding" w:date="2017-10-24T17:23:00Z">
        <w:r>
          <w:rPr>
            <w:noProof/>
            <w:webHidden/>
          </w:rPr>
          <w:t>84</w:t>
        </w:r>
        <w:r>
          <w:rPr>
            <w:noProof/>
            <w:webHidden/>
          </w:rPr>
          <w:fldChar w:fldCharType="end"/>
        </w:r>
        <w:r w:rsidRPr="003978B7">
          <w:rPr>
            <w:rStyle w:val="Hyperlink"/>
            <w:noProof/>
          </w:rPr>
          <w:fldChar w:fldCharType="end"/>
        </w:r>
      </w:ins>
    </w:p>
    <w:p w14:paraId="6BE58D5C" w14:textId="22EEF390" w:rsidR="00A160D7" w:rsidRDefault="00A160D7">
      <w:pPr>
        <w:pStyle w:val="TOC2"/>
        <w:tabs>
          <w:tab w:val="right" w:leader="dot" w:pos="9350"/>
        </w:tabs>
        <w:rPr>
          <w:ins w:id="737" w:author="Laurence Golding" w:date="2017-10-24T17:23:00Z"/>
          <w:rFonts w:asciiTheme="minorHAnsi" w:eastAsiaTheme="minorEastAsia" w:hAnsiTheme="minorHAnsi" w:cstheme="minorBidi"/>
          <w:noProof/>
          <w:sz w:val="22"/>
          <w:szCs w:val="22"/>
        </w:rPr>
      </w:pPr>
      <w:ins w:id="738"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"_Toc496629396"</w:instrText>
        </w:r>
        <w:r w:rsidRPr="003978B7">
          <w:rPr>
            <w:rStyle w:val="Hyperlink"/>
            <w:noProof/>
          </w:rPr>
          <w:instrText xml:space="preserve"> </w:instrText>
        </w:r>
        <w:r w:rsidRPr="003978B7">
          <w:rPr>
            <w:rStyle w:val="Hyperlink"/>
            <w:noProof/>
          </w:rPr>
          <w:fldChar w:fldCharType="separate"/>
        </w:r>
        <w:r w:rsidRPr="003978B7">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_Toc496629396 \h </w:instrText>
        </w:r>
      </w:ins>
      <w:r>
        <w:rPr>
          <w:noProof/>
          <w:webHidden/>
        </w:rPr>
      </w:r>
      <w:r>
        <w:rPr>
          <w:noProof/>
          <w:webHidden/>
        </w:rPr>
        <w:fldChar w:fldCharType="separate"/>
      </w:r>
      <w:ins w:id="739" w:author="Laurence Golding" w:date="2017-10-24T17:23:00Z">
        <w:r>
          <w:rPr>
            <w:noProof/>
            <w:webHidden/>
          </w:rPr>
          <w:t>84</w:t>
        </w:r>
        <w:r>
          <w:rPr>
            <w:noProof/>
            <w:webHidden/>
          </w:rPr>
          <w:fldChar w:fldCharType="end"/>
        </w:r>
        <w:r w:rsidRPr="003978B7">
          <w:rPr>
            <w:rStyle w:val="Hyperlink"/>
            <w:noProof/>
          </w:rPr>
          <w:fldChar w:fldCharType="end"/>
        </w:r>
      </w:ins>
    </w:p>
    <w:p w14:paraId="606CEB78" w14:textId="64355634" w:rsidR="00A160D7" w:rsidRDefault="00A160D7">
      <w:pPr>
        <w:pStyle w:val="TOC2"/>
        <w:tabs>
          <w:tab w:val="right" w:leader="dot" w:pos="9350"/>
        </w:tabs>
        <w:rPr>
          <w:ins w:id="740" w:author="Laurence Golding" w:date="2017-10-24T17:23:00Z"/>
          <w:rFonts w:asciiTheme="minorHAnsi" w:eastAsiaTheme="minorEastAsia" w:hAnsiTheme="minorHAnsi" w:cstheme="minorBidi"/>
          <w:noProof/>
          <w:sz w:val="22"/>
          <w:szCs w:val="22"/>
        </w:rPr>
      </w:pPr>
      <w:ins w:id="741"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"_Toc496629397"</w:instrText>
        </w:r>
        <w:r w:rsidRPr="003978B7">
          <w:rPr>
            <w:rStyle w:val="Hyperlink"/>
            <w:noProof/>
          </w:rPr>
          <w:instrText xml:space="preserve"> </w:instrText>
        </w:r>
        <w:r w:rsidRPr="003978B7">
          <w:rPr>
            <w:rStyle w:val="Hyperlink"/>
            <w:noProof/>
          </w:rPr>
          <w:fldChar w:fldCharType="separate"/>
        </w:r>
        <w:r w:rsidRPr="003978B7">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_Toc496629397 \h </w:instrText>
        </w:r>
      </w:ins>
      <w:r>
        <w:rPr>
          <w:noProof/>
          <w:webHidden/>
        </w:rPr>
      </w:r>
      <w:r>
        <w:rPr>
          <w:noProof/>
          <w:webHidden/>
        </w:rPr>
        <w:fldChar w:fldCharType="separate"/>
      </w:r>
      <w:ins w:id="742" w:author="Laurence Golding" w:date="2017-10-24T17:23:00Z">
        <w:r>
          <w:rPr>
            <w:noProof/>
            <w:webHidden/>
          </w:rPr>
          <w:t>85</w:t>
        </w:r>
        <w:r>
          <w:rPr>
            <w:noProof/>
            <w:webHidden/>
          </w:rPr>
          <w:fldChar w:fldCharType="end"/>
        </w:r>
        <w:r w:rsidRPr="003978B7">
          <w:rPr>
            <w:rStyle w:val="Hyperlink"/>
            <w:noProof/>
          </w:rPr>
          <w:fldChar w:fldCharType="end"/>
        </w:r>
      </w:ins>
    </w:p>
    <w:p w14:paraId="4D924DE8" w14:textId="5628FD4C" w:rsidR="00A160D7" w:rsidRDefault="00A160D7">
      <w:pPr>
        <w:pStyle w:val="TOC2"/>
        <w:tabs>
          <w:tab w:val="right" w:leader="dot" w:pos="9350"/>
        </w:tabs>
        <w:rPr>
          <w:ins w:id="743" w:author="Laurence Golding" w:date="2017-10-24T17:23:00Z"/>
          <w:rFonts w:asciiTheme="minorHAnsi" w:eastAsiaTheme="minorEastAsia" w:hAnsiTheme="minorHAnsi" w:cstheme="minorBidi"/>
          <w:noProof/>
          <w:sz w:val="22"/>
          <w:szCs w:val="22"/>
        </w:rPr>
      </w:pPr>
      <w:ins w:id="744"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"_Toc496629398"</w:instrText>
        </w:r>
        <w:r w:rsidRPr="003978B7">
          <w:rPr>
            <w:rStyle w:val="Hyperlink"/>
            <w:noProof/>
          </w:rPr>
          <w:instrText xml:space="preserve"> </w:instrText>
        </w:r>
        <w:r w:rsidRPr="003978B7">
          <w:rPr>
            <w:rStyle w:val="Hyperlink"/>
            <w:noProof/>
          </w:rPr>
          <w:fldChar w:fldCharType="separate"/>
        </w:r>
        <w:r w:rsidRPr="003978B7">
          <w:rPr>
            <w:rStyle w:val="Hyperlink"/>
            <w:noProof/>
          </w:rPr>
          <w:t>H.4 SARIF file for exporting rule metadata</w:t>
        </w:r>
        <w:r>
          <w:rPr>
            <w:noProof/>
            <w:webHidden/>
          </w:rPr>
          <w:tab/>
        </w:r>
        <w:r>
          <w:rPr>
            <w:noProof/>
            <w:webHidden/>
          </w:rPr>
          <w:fldChar w:fldCharType="begin"/>
        </w:r>
        <w:r>
          <w:rPr>
            <w:noProof/>
            <w:webHidden/>
          </w:rPr>
          <w:instrText xml:space="preserve"> PAGEREF _Toc496629398 \h </w:instrText>
        </w:r>
      </w:ins>
      <w:r>
        <w:rPr>
          <w:noProof/>
          <w:webHidden/>
        </w:rPr>
      </w:r>
      <w:r>
        <w:rPr>
          <w:noProof/>
          <w:webHidden/>
        </w:rPr>
        <w:fldChar w:fldCharType="separate"/>
      </w:r>
      <w:ins w:id="745" w:author="Laurence Golding" w:date="2017-10-24T17:23:00Z">
        <w:r>
          <w:rPr>
            <w:noProof/>
            <w:webHidden/>
          </w:rPr>
          <w:t>86</w:t>
        </w:r>
        <w:r>
          <w:rPr>
            <w:noProof/>
            <w:webHidden/>
          </w:rPr>
          <w:fldChar w:fldCharType="end"/>
        </w:r>
        <w:r w:rsidRPr="003978B7">
          <w:rPr>
            <w:rStyle w:val="Hyperlink"/>
            <w:noProof/>
          </w:rPr>
          <w:fldChar w:fldCharType="end"/>
        </w:r>
      </w:ins>
    </w:p>
    <w:p w14:paraId="00C3AC08" w14:textId="0B1151C5" w:rsidR="00A160D7" w:rsidRDefault="00A160D7">
      <w:pPr>
        <w:pStyle w:val="TOC2"/>
        <w:tabs>
          <w:tab w:val="right" w:leader="dot" w:pos="9350"/>
        </w:tabs>
        <w:rPr>
          <w:ins w:id="746" w:author="Laurence Golding" w:date="2017-10-24T17:23:00Z"/>
          <w:rFonts w:asciiTheme="minorHAnsi" w:eastAsiaTheme="minorEastAsia" w:hAnsiTheme="minorHAnsi" w:cstheme="minorBidi"/>
          <w:noProof/>
          <w:sz w:val="22"/>
          <w:szCs w:val="22"/>
        </w:rPr>
      </w:pPr>
      <w:ins w:id="747"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"_Toc496629399"</w:instrText>
        </w:r>
        <w:r w:rsidRPr="003978B7">
          <w:rPr>
            <w:rStyle w:val="Hyperlink"/>
            <w:noProof/>
          </w:rPr>
          <w:instrText xml:space="preserve"> </w:instrText>
        </w:r>
        <w:r w:rsidRPr="003978B7">
          <w:rPr>
            <w:rStyle w:val="Hyperlink"/>
            <w:noProof/>
          </w:rPr>
          <w:fldChar w:fldCharType="separate"/>
        </w:r>
        <w:r w:rsidRPr="003978B7">
          <w:rPr>
            <w:rStyle w:val="Hyperlink"/>
            <w:noProof/>
          </w:rPr>
          <w:t>H.5 Comprehensive SARIF file</w:t>
        </w:r>
        <w:r>
          <w:rPr>
            <w:noProof/>
            <w:webHidden/>
          </w:rPr>
          <w:tab/>
        </w:r>
        <w:r>
          <w:rPr>
            <w:noProof/>
            <w:webHidden/>
          </w:rPr>
          <w:fldChar w:fldCharType="begin"/>
        </w:r>
        <w:r>
          <w:rPr>
            <w:noProof/>
            <w:webHidden/>
          </w:rPr>
          <w:instrText xml:space="preserve"> PAGEREF _Toc496629399 \h </w:instrText>
        </w:r>
      </w:ins>
      <w:r>
        <w:rPr>
          <w:noProof/>
          <w:webHidden/>
        </w:rPr>
      </w:r>
      <w:r>
        <w:rPr>
          <w:noProof/>
          <w:webHidden/>
        </w:rPr>
        <w:fldChar w:fldCharType="separate"/>
      </w:r>
      <w:ins w:id="748" w:author="Laurence Golding" w:date="2017-10-24T17:23:00Z">
        <w:r>
          <w:rPr>
            <w:noProof/>
            <w:webHidden/>
          </w:rPr>
          <w:t>87</w:t>
        </w:r>
        <w:r>
          <w:rPr>
            <w:noProof/>
            <w:webHidden/>
          </w:rPr>
          <w:fldChar w:fldCharType="end"/>
        </w:r>
        <w:r w:rsidRPr="003978B7">
          <w:rPr>
            <w:rStyle w:val="Hyperlink"/>
            <w:noProof/>
          </w:rPr>
          <w:fldChar w:fldCharType="end"/>
        </w:r>
      </w:ins>
    </w:p>
    <w:p w14:paraId="6DAB4DD9" w14:textId="5D0015E8" w:rsidR="00A160D7" w:rsidRDefault="00A160D7">
      <w:pPr>
        <w:pStyle w:val="TOC1"/>
        <w:rPr>
          <w:ins w:id="749" w:author="Laurence Golding" w:date="2017-10-24T17:23:00Z"/>
          <w:rFonts w:asciiTheme="minorHAnsi" w:eastAsiaTheme="minorEastAsia" w:hAnsiTheme="minorHAnsi" w:cstheme="minorBidi"/>
          <w:noProof/>
          <w:sz w:val="22"/>
          <w:szCs w:val="22"/>
        </w:rPr>
      </w:pPr>
      <w:ins w:id="750" w:author="Laurence Golding" w:date="2017-10-24T17:23:00Z">
        <w:r w:rsidRPr="003978B7">
          <w:rPr>
            <w:rStyle w:val="Hyperlink"/>
            <w:noProof/>
          </w:rPr>
          <w:fldChar w:fldCharType="begin"/>
        </w:r>
        <w:r w:rsidRPr="003978B7">
          <w:rPr>
            <w:rStyle w:val="Hyperlink"/>
            <w:noProof/>
          </w:rPr>
          <w:instrText xml:space="preserve"> </w:instrText>
        </w:r>
        <w:r>
          <w:rPr>
            <w:noProof/>
          </w:rPr>
          <w:instrText>HYPERLINK \l "_Toc496629400"</w:instrText>
        </w:r>
        <w:r w:rsidRPr="003978B7">
          <w:rPr>
            <w:rStyle w:val="Hyperlink"/>
            <w:noProof/>
          </w:rPr>
          <w:instrText xml:space="preserve"> </w:instrText>
        </w:r>
        <w:r w:rsidRPr="003978B7">
          <w:rPr>
            <w:rStyle w:val="Hyperlink"/>
            <w:noProof/>
          </w:rPr>
          <w:fldChar w:fldCharType="separate"/>
        </w:r>
        <w:r w:rsidRPr="003978B7">
          <w:rPr>
            <w:rStyle w:val="Hyperlink"/>
            <w:noProof/>
          </w:rPr>
          <w:t>Appendix I. Revision History</w:t>
        </w:r>
        <w:r>
          <w:rPr>
            <w:noProof/>
            <w:webHidden/>
          </w:rPr>
          <w:tab/>
        </w:r>
        <w:r>
          <w:rPr>
            <w:noProof/>
            <w:webHidden/>
          </w:rPr>
          <w:fldChar w:fldCharType="begin"/>
        </w:r>
        <w:r>
          <w:rPr>
            <w:noProof/>
            <w:webHidden/>
          </w:rPr>
          <w:instrText xml:space="preserve"> PAGEREF _Toc496629400 \h </w:instrText>
        </w:r>
      </w:ins>
      <w:r>
        <w:rPr>
          <w:noProof/>
          <w:webHidden/>
        </w:rPr>
      </w:r>
      <w:r>
        <w:rPr>
          <w:noProof/>
          <w:webHidden/>
        </w:rPr>
        <w:fldChar w:fldCharType="separate"/>
      </w:r>
      <w:ins w:id="751" w:author="Laurence Golding" w:date="2017-10-24T17:23:00Z">
        <w:r>
          <w:rPr>
            <w:noProof/>
            <w:webHidden/>
          </w:rPr>
          <w:t>93</w:t>
        </w:r>
        <w:r>
          <w:rPr>
            <w:noProof/>
            <w:webHidden/>
          </w:rPr>
          <w:fldChar w:fldCharType="end"/>
        </w:r>
        <w:r w:rsidRPr="003978B7">
          <w:rPr>
            <w:rStyle w:val="Hyperlink"/>
            <w:noProof/>
          </w:rPr>
          <w:fldChar w:fldCharType="end"/>
        </w:r>
      </w:ins>
    </w:p>
    <w:p w14:paraId="674C50F6" w14:textId="5189A389" w:rsidR="00413D45" w:rsidDel="00A160D7" w:rsidRDefault="00413D45">
      <w:pPr>
        <w:pStyle w:val="TOC1"/>
        <w:rPr>
          <w:del w:id="752" w:author="Laurence Golding" w:date="2017-10-24T17:23:00Z"/>
          <w:rFonts w:asciiTheme="minorHAnsi" w:eastAsiaTheme="minorEastAsia" w:hAnsiTheme="minorHAnsi" w:cstheme="minorBidi"/>
          <w:noProof/>
          <w:sz w:val="22"/>
          <w:szCs w:val="22"/>
        </w:rPr>
      </w:pPr>
      <w:del w:id="753" w:author="Laurence Golding" w:date="2017-10-24T17:23:00Z">
        <w:r w:rsidRPr="00A160D7" w:rsidDel="00A160D7">
          <w:rPr>
            <w:rPrChange w:id="754" w:author="Laurence Golding" w:date="2017-10-24T17:23:00Z">
              <w:rPr>
                <w:rStyle w:val="Hyperlink"/>
                <w:noProof/>
              </w:rPr>
            </w:rPrChange>
          </w:rPr>
          <w:delText>1</w:delText>
        </w:r>
        <w:r w:rsidDel="00A160D7">
          <w:rPr>
            <w:rFonts w:asciiTheme="minorHAnsi" w:eastAsiaTheme="minorEastAsia" w:hAnsiTheme="minorHAnsi" w:cstheme="minorBidi"/>
            <w:noProof/>
            <w:sz w:val="22"/>
            <w:szCs w:val="22"/>
          </w:rPr>
          <w:tab/>
        </w:r>
        <w:r w:rsidRPr="00A160D7" w:rsidDel="00A160D7">
          <w:rPr>
            <w:rPrChange w:id="755" w:author="Laurence Golding" w:date="2017-10-24T17:23:00Z">
              <w:rPr>
                <w:rStyle w:val="Hyperlink"/>
                <w:noProof/>
              </w:rPr>
            </w:rPrChange>
          </w:rPr>
          <w:delText>Introduction</w:delText>
        </w:r>
        <w:r w:rsidDel="00A160D7">
          <w:rPr>
            <w:noProof/>
            <w:webHidden/>
          </w:rPr>
          <w:tab/>
          <w:delText>9</w:delText>
        </w:r>
      </w:del>
    </w:p>
    <w:p w14:paraId="75CAE9F8" w14:textId="012B0FCC" w:rsidR="00413D45" w:rsidDel="00A160D7" w:rsidRDefault="00413D45">
      <w:pPr>
        <w:pStyle w:val="TOC2"/>
        <w:tabs>
          <w:tab w:val="right" w:leader="dot" w:pos="9350"/>
        </w:tabs>
        <w:rPr>
          <w:del w:id="756" w:author="Laurence Golding" w:date="2017-10-24T17:23:00Z"/>
          <w:rFonts w:asciiTheme="minorHAnsi" w:eastAsiaTheme="minorEastAsia" w:hAnsiTheme="minorHAnsi" w:cstheme="minorBidi"/>
          <w:noProof/>
          <w:sz w:val="22"/>
          <w:szCs w:val="22"/>
        </w:rPr>
      </w:pPr>
      <w:del w:id="757" w:author="Laurence Golding" w:date="2017-10-24T17:23:00Z">
        <w:r w:rsidRPr="00A160D7" w:rsidDel="00A160D7">
          <w:rPr>
            <w:rPrChange w:id="758" w:author="Laurence Golding" w:date="2017-10-24T17:23:00Z">
              <w:rPr>
                <w:rStyle w:val="Hyperlink"/>
                <w:noProof/>
              </w:rPr>
            </w:rPrChange>
          </w:rPr>
          <w:delText>1.1 IPR Policy</w:delText>
        </w:r>
        <w:r w:rsidDel="00A160D7">
          <w:rPr>
            <w:noProof/>
            <w:webHidden/>
          </w:rPr>
          <w:tab/>
          <w:delText>9</w:delText>
        </w:r>
      </w:del>
    </w:p>
    <w:p w14:paraId="047ED1EC" w14:textId="00A64AF4" w:rsidR="00413D45" w:rsidDel="00A160D7" w:rsidRDefault="00413D45">
      <w:pPr>
        <w:pStyle w:val="TOC2"/>
        <w:tabs>
          <w:tab w:val="right" w:leader="dot" w:pos="9350"/>
        </w:tabs>
        <w:rPr>
          <w:del w:id="759" w:author="Laurence Golding" w:date="2017-10-24T17:23:00Z"/>
          <w:rFonts w:asciiTheme="minorHAnsi" w:eastAsiaTheme="minorEastAsia" w:hAnsiTheme="minorHAnsi" w:cstheme="minorBidi"/>
          <w:noProof/>
          <w:sz w:val="22"/>
          <w:szCs w:val="22"/>
        </w:rPr>
      </w:pPr>
      <w:del w:id="760" w:author="Laurence Golding" w:date="2017-10-24T17:23:00Z">
        <w:r w:rsidRPr="00A160D7" w:rsidDel="00A160D7">
          <w:rPr>
            <w:rPrChange w:id="761" w:author="Laurence Golding" w:date="2017-10-24T17:23:00Z">
              <w:rPr>
                <w:rStyle w:val="Hyperlink"/>
                <w:noProof/>
              </w:rPr>
            </w:rPrChange>
          </w:rPr>
          <w:delText>1.2 Terminology</w:delText>
        </w:r>
        <w:r w:rsidDel="00A160D7">
          <w:rPr>
            <w:noProof/>
            <w:webHidden/>
          </w:rPr>
          <w:tab/>
          <w:delText>9</w:delText>
        </w:r>
      </w:del>
    </w:p>
    <w:p w14:paraId="104803E8" w14:textId="12C5FDC2" w:rsidR="00413D45" w:rsidDel="00A160D7" w:rsidRDefault="00413D45">
      <w:pPr>
        <w:pStyle w:val="TOC2"/>
        <w:tabs>
          <w:tab w:val="right" w:leader="dot" w:pos="9350"/>
        </w:tabs>
        <w:rPr>
          <w:del w:id="762" w:author="Laurence Golding" w:date="2017-10-24T17:23:00Z"/>
          <w:rFonts w:asciiTheme="minorHAnsi" w:eastAsiaTheme="minorEastAsia" w:hAnsiTheme="minorHAnsi" w:cstheme="minorBidi"/>
          <w:noProof/>
          <w:sz w:val="22"/>
          <w:szCs w:val="22"/>
        </w:rPr>
      </w:pPr>
      <w:del w:id="763" w:author="Laurence Golding" w:date="2017-10-24T17:23:00Z">
        <w:r w:rsidRPr="00A160D7" w:rsidDel="00A160D7">
          <w:rPr>
            <w:rPrChange w:id="764" w:author="Laurence Golding" w:date="2017-10-24T17:23:00Z">
              <w:rPr>
                <w:rStyle w:val="Hyperlink"/>
                <w:noProof/>
              </w:rPr>
            </w:rPrChange>
          </w:rPr>
          <w:delText>1.3 Normative References</w:delText>
        </w:r>
        <w:r w:rsidDel="00A160D7">
          <w:rPr>
            <w:noProof/>
            <w:webHidden/>
          </w:rPr>
          <w:tab/>
          <w:delText>13</w:delText>
        </w:r>
      </w:del>
    </w:p>
    <w:p w14:paraId="35CAA576" w14:textId="4F91EAEA" w:rsidR="00413D45" w:rsidDel="00A160D7" w:rsidRDefault="00413D45">
      <w:pPr>
        <w:pStyle w:val="TOC2"/>
        <w:tabs>
          <w:tab w:val="right" w:leader="dot" w:pos="9350"/>
        </w:tabs>
        <w:rPr>
          <w:del w:id="765" w:author="Laurence Golding" w:date="2017-10-24T17:23:00Z"/>
          <w:rFonts w:asciiTheme="minorHAnsi" w:eastAsiaTheme="minorEastAsia" w:hAnsiTheme="minorHAnsi" w:cstheme="minorBidi"/>
          <w:noProof/>
          <w:sz w:val="22"/>
          <w:szCs w:val="22"/>
        </w:rPr>
      </w:pPr>
      <w:del w:id="766" w:author="Laurence Golding" w:date="2017-10-24T17:23:00Z">
        <w:r w:rsidRPr="00A160D7" w:rsidDel="00A160D7">
          <w:rPr>
            <w:rPrChange w:id="767" w:author="Laurence Golding" w:date="2017-10-24T17:23:00Z">
              <w:rPr>
                <w:rStyle w:val="Hyperlink"/>
                <w:noProof/>
              </w:rPr>
            </w:rPrChange>
          </w:rPr>
          <w:delText>1.4 Non-Normative References</w:delText>
        </w:r>
        <w:r w:rsidDel="00A160D7">
          <w:rPr>
            <w:noProof/>
            <w:webHidden/>
          </w:rPr>
          <w:tab/>
          <w:delText>13</w:delText>
        </w:r>
      </w:del>
    </w:p>
    <w:p w14:paraId="3A3A72F7" w14:textId="46ABCE9B" w:rsidR="00413D45" w:rsidDel="00A160D7" w:rsidRDefault="00413D45">
      <w:pPr>
        <w:pStyle w:val="TOC1"/>
        <w:rPr>
          <w:del w:id="768" w:author="Laurence Golding" w:date="2017-10-24T17:23:00Z"/>
          <w:rFonts w:asciiTheme="minorHAnsi" w:eastAsiaTheme="minorEastAsia" w:hAnsiTheme="minorHAnsi" w:cstheme="minorBidi"/>
          <w:noProof/>
          <w:sz w:val="22"/>
          <w:szCs w:val="22"/>
        </w:rPr>
      </w:pPr>
      <w:del w:id="769" w:author="Laurence Golding" w:date="2017-10-24T17:23:00Z">
        <w:r w:rsidRPr="00A160D7" w:rsidDel="00A160D7">
          <w:rPr>
            <w:rPrChange w:id="770" w:author="Laurence Golding" w:date="2017-10-24T17:23:00Z">
              <w:rPr>
                <w:rStyle w:val="Hyperlink"/>
                <w:noProof/>
              </w:rPr>
            </w:rPrChange>
          </w:rPr>
          <w:delText>2</w:delText>
        </w:r>
        <w:r w:rsidDel="00A160D7">
          <w:rPr>
            <w:rFonts w:asciiTheme="minorHAnsi" w:eastAsiaTheme="minorEastAsia" w:hAnsiTheme="minorHAnsi" w:cstheme="minorBidi"/>
            <w:noProof/>
            <w:sz w:val="22"/>
            <w:szCs w:val="22"/>
          </w:rPr>
          <w:tab/>
        </w:r>
        <w:r w:rsidRPr="00A160D7" w:rsidDel="00A160D7">
          <w:rPr>
            <w:rPrChange w:id="771" w:author="Laurence Golding" w:date="2017-10-24T17:23:00Z">
              <w:rPr>
                <w:rStyle w:val="Hyperlink"/>
                <w:noProof/>
              </w:rPr>
            </w:rPrChange>
          </w:rPr>
          <w:delText>Conventions</w:delText>
        </w:r>
        <w:r w:rsidDel="00A160D7">
          <w:rPr>
            <w:noProof/>
            <w:webHidden/>
          </w:rPr>
          <w:tab/>
          <w:delText>14</w:delText>
        </w:r>
      </w:del>
    </w:p>
    <w:p w14:paraId="6F593210" w14:textId="316C7B6B" w:rsidR="00413D45" w:rsidDel="00A160D7" w:rsidRDefault="00413D45">
      <w:pPr>
        <w:pStyle w:val="TOC2"/>
        <w:tabs>
          <w:tab w:val="right" w:leader="dot" w:pos="9350"/>
        </w:tabs>
        <w:rPr>
          <w:del w:id="772" w:author="Laurence Golding" w:date="2017-10-24T17:23:00Z"/>
          <w:rFonts w:asciiTheme="minorHAnsi" w:eastAsiaTheme="minorEastAsia" w:hAnsiTheme="minorHAnsi" w:cstheme="minorBidi"/>
          <w:noProof/>
          <w:sz w:val="22"/>
          <w:szCs w:val="22"/>
        </w:rPr>
      </w:pPr>
      <w:del w:id="773" w:author="Laurence Golding" w:date="2017-10-24T17:23:00Z">
        <w:r w:rsidRPr="00A160D7" w:rsidDel="00A160D7">
          <w:rPr>
            <w:rPrChange w:id="774" w:author="Laurence Golding" w:date="2017-10-24T17:23:00Z">
              <w:rPr>
                <w:rStyle w:val="Hyperlink"/>
                <w:noProof/>
              </w:rPr>
            </w:rPrChange>
          </w:rPr>
          <w:delText>2.1 General</w:delText>
        </w:r>
        <w:r w:rsidDel="00A160D7">
          <w:rPr>
            <w:noProof/>
            <w:webHidden/>
          </w:rPr>
          <w:tab/>
          <w:delText>14</w:delText>
        </w:r>
      </w:del>
    </w:p>
    <w:p w14:paraId="4BE282D4" w14:textId="329EC12A" w:rsidR="00413D45" w:rsidDel="00A160D7" w:rsidRDefault="00413D45">
      <w:pPr>
        <w:pStyle w:val="TOC2"/>
        <w:tabs>
          <w:tab w:val="right" w:leader="dot" w:pos="9350"/>
        </w:tabs>
        <w:rPr>
          <w:del w:id="775" w:author="Laurence Golding" w:date="2017-10-24T17:23:00Z"/>
          <w:rFonts w:asciiTheme="minorHAnsi" w:eastAsiaTheme="minorEastAsia" w:hAnsiTheme="minorHAnsi" w:cstheme="minorBidi"/>
          <w:noProof/>
          <w:sz w:val="22"/>
          <w:szCs w:val="22"/>
        </w:rPr>
      </w:pPr>
      <w:del w:id="776" w:author="Laurence Golding" w:date="2017-10-24T17:23:00Z">
        <w:r w:rsidRPr="00A160D7" w:rsidDel="00A160D7">
          <w:rPr>
            <w:rPrChange w:id="777" w:author="Laurence Golding" w:date="2017-10-24T17:23:00Z">
              <w:rPr>
                <w:rStyle w:val="Hyperlink"/>
                <w:noProof/>
              </w:rPr>
            </w:rPrChange>
          </w:rPr>
          <w:delText>2.2 Format examples</w:delText>
        </w:r>
        <w:r w:rsidDel="00A160D7">
          <w:rPr>
            <w:noProof/>
            <w:webHidden/>
          </w:rPr>
          <w:tab/>
          <w:delText>14</w:delText>
        </w:r>
      </w:del>
    </w:p>
    <w:p w14:paraId="4BC1D1F6" w14:textId="4DF5861D" w:rsidR="00413D45" w:rsidDel="00A160D7" w:rsidRDefault="00413D45">
      <w:pPr>
        <w:pStyle w:val="TOC2"/>
        <w:tabs>
          <w:tab w:val="right" w:leader="dot" w:pos="9350"/>
        </w:tabs>
        <w:rPr>
          <w:del w:id="778" w:author="Laurence Golding" w:date="2017-10-24T17:23:00Z"/>
          <w:rFonts w:asciiTheme="minorHAnsi" w:eastAsiaTheme="minorEastAsia" w:hAnsiTheme="minorHAnsi" w:cstheme="minorBidi"/>
          <w:noProof/>
          <w:sz w:val="22"/>
          <w:szCs w:val="22"/>
        </w:rPr>
      </w:pPr>
      <w:del w:id="779" w:author="Laurence Golding" w:date="2017-10-24T17:23:00Z">
        <w:r w:rsidRPr="00A160D7" w:rsidDel="00A160D7">
          <w:rPr>
            <w:rPrChange w:id="780" w:author="Laurence Golding" w:date="2017-10-24T17:23:00Z">
              <w:rPr>
                <w:rStyle w:val="Hyperlink"/>
                <w:noProof/>
              </w:rPr>
            </w:rPrChange>
          </w:rPr>
          <w:delText>2.3 Property notation</w:delText>
        </w:r>
        <w:r w:rsidDel="00A160D7">
          <w:rPr>
            <w:noProof/>
            <w:webHidden/>
          </w:rPr>
          <w:tab/>
          <w:delText>14</w:delText>
        </w:r>
      </w:del>
    </w:p>
    <w:p w14:paraId="65A0A720" w14:textId="6138EFEC" w:rsidR="00413D45" w:rsidDel="00A160D7" w:rsidRDefault="00413D45">
      <w:pPr>
        <w:pStyle w:val="TOC1"/>
        <w:rPr>
          <w:del w:id="781" w:author="Laurence Golding" w:date="2017-10-24T17:23:00Z"/>
          <w:rFonts w:asciiTheme="minorHAnsi" w:eastAsiaTheme="minorEastAsia" w:hAnsiTheme="minorHAnsi" w:cstheme="minorBidi"/>
          <w:noProof/>
          <w:sz w:val="22"/>
          <w:szCs w:val="22"/>
        </w:rPr>
      </w:pPr>
      <w:del w:id="782" w:author="Laurence Golding" w:date="2017-10-24T17:23:00Z">
        <w:r w:rsidRPr="00A160D7" w:rsidDel="00A160D7">
          <w:rPr>
            <w:rPrChange w:id="783" w:author="Laurence Golding" w:date="2017-10-24T17:23:00Z">
              <w:rPr>
                <w:rStyle w:val="Hyperlink"/>
                <w:noProof/>
              </w:rPr>
            </w:rPrChange>
          </w:rPr>
          <w:delText>3</w:delText>
        </w:r>
        <w:r w:rsidDel="00A160D7">
          <w:rPr>
            <w:rFonts w:asciiTheme="minorHAnsi" w:eastAsiaTheme="minorEastAsia" w:hAnsiTheme="minorHAnsi" w:cstheme="minorBidi"/>
            <w:noProof/>
            <w:sz w:val="22"/>
            <w:szCs w:val="22"/>
          </w:rPr>
          <w:tab/>
        </w:r>
        <w:r w:rsidRPr="00A160D7" w:rsidDel="00A160D7">
          <w:rPr>
            <w:rPrChange w:id="784" w:author="Laurence Golding" w:date="2017-10-24T17:23:00Z">
              <w:rPr>
                <w:rStyle w:val="Hyperlink"/>
                <w:noProof/>
              </w:rPr>
            </w:rPrChange>
          </w:rPr>
          <w:delText>File format</w:delText>
        </w:r>
        <w:r w:rsidDel="00A160D7">
          <w:rPr>
            <w:noProof/>
            <w:webHidden/>
          </w:rPr>
          <w:tab/>
          <w:delText>15</w:delText>
        </w:r>
      </w:del>
    </w:p>
    <w:p w14:paraId="5F3871E1" w14:textId="20E88FF5" w:rsidR="00413D45" w:rsidDel="00A160D7" w:rsidRDefault="00413D45">
      <w:pPr>
        <w:pStyle w:val="TOC2"/>
        <w:tabs>
          <w:tab w:val="right" w:leader="dot" w:pos="9350"/>
        </w:tabs>
        <w:rPr>
          <w:del w:id="785" w:author="Laurence Golding" w:date="2017-10-24T17:23:00Z"/>
          <w:rFonts w:asciiTheme="minorHAnsi" w:eastAsiaTheme="minorEastAsia" w:hAnsiTheme="minorHAnsi" w:cstheme="minorBidi"/>
          <w:noProof/>
          <w:sz w:val="22"/>
          <w:szCs w:val="22"/>
        </w:rPr>
      </w:pPr>
      <w:del w:id="786" w:author="Laurence Golding" w:date="2017-10-24T17:23:00Z">
        <w:r w:rsidRPr="00A160D7" w:rsidDel="00A160D7">
          <w:rPr>
            <w:rPrChange w:id="787" w:author="Laurence Golding" w:date="2017-10-24T17:23:00Z">
              <w:rPr>
                <w:rStyle w:val="Hyperlink"/>
                <w:noProof/>
              </w:rPr>
            </w:rPrChange>
          </w:rPr>
          <w:delText>3.1 General</w:delText>
        </w:r>
        <w:r w:rsidDel="00A160D7">
          <w:rPr>
            <w:noProof/>
            <w:webHidden/>
          </w:rPr>
          <w:tab/>
          <w:delText>15</w:delText>
        </w:r>
      </w:del>
    </w:p>
    <w:p w14:paraId="1375BD3A" w14:textId="3FBC06F0" w:rsidR="00413D45" w:rsidDel="00A160D7" w:rsidRDefault="00413D45">
      <w:pPr>
        <w:pStyle w:val="TOC2"/>
        <w:tabs>
          <w:tab w:val="right" w:leader="dot" w:pos="9350"/>
        </w:tabs>
        <w:rPr>
          <w:del w:id="788" w:author="Laurence Golding" w:date="2017-10-24T17:23:00Z"/>
          <w:rFonts w:asciiTheme="minorHAnsi" w:eastAsiaTheme="minorEastAsia" w:hAnsiTheme="minorHAnsi" w:cstheme="minorBidi"/>
          <w:noProof/>
          <w:sz w:val="22"/>
          <w:szCs w:val="22"/>
        </w:rPr>
      </w:pPr>
      <w:del w:id="789" w:author="Laurence Golding" w:date="2017-10-24T17:23:00Z">
        <w:r w:rsidRPr="00A160D7" w:rsidDel="00A160D7">
          <w:rPr>
            <w:rPrChange w:id="790" w:author="Laurence Golding" w:date="2017-10-24T17:23:00Z">
              <w:rPr>
                <w:rStyle w:val="Hyperlink"/>
                <w:noProof/>
              </w:rPr>
            </w:rPrChange>
          </w:rPr>
          <w:delText>3.2 URI-valued properties</w:delText>
        </w:r>
        <w:r w:rsidDel="00A160D7">
          <w:rPr>
            <w:noProof/>
            <w:webHidden/>
          </w:rPr>
          <w:tab/>
          <w:delText>15</w:delText>
        </w:r>
      </w:del>
    </w:p>
    <w:p w14:paraId="26E9108C" w14:textId="2DBD4D77" w:rsidR="00413D45" w:rsidDel="00A160D7" w:rsidRDefault="00413D45">
      <w:pPr>
        <w:pStyle w:val="TOC2"/>
        <w:tabs>
          <w:tab w:val="right" w:leader="dot" w:pos="9350"/>
        </w:tabs>
        <w:rPr>
          <w:del w:id="791" w:author="Laurence Golding" w:date="2017-10-24T17:23:00Z"/>
          <w:rFonts w:asciiTheme="minorHAnsi" w:eastAsiaTheme="minorEastAsia" w:hAnsiTheme="minorHAnsi" w:cstheme="minorBidi"/>
          <w:noProof/>
          <w:sz w:val="22"/>
          <w:szCs w:val="22"/>
        </w:rPr>
      </w:pPr>
      <w:del w:id="792" w:author="Laurence Golding" w:date="2017-10-24T17:23:00Z">
        <w:r w:rsidRPr="00A160D7" w:rsidDel="00A160D7">
          <w:rPr>
            <w:rPrChange w:id="793" w:author="Laurence Golding" w:date="2017-10-24T17:23:00Z">
              <w:rPr>
                <w:rStyle w:val="Hyperlink"/>
                <w:noProof/>
              </w:rPr>
            </w:rPrChange>
          </w:rPr>
          <w:delText>3.3 URI base id properties</w:delText>
        </w:r>
        <w:r w:rsidDel="00A160D7">
          <w:rPr>
            <w:noProof/>
            <w:webHidden/>
          </w:rPr>
          <w:tab/>
          <w:delText>15</w:delText>
        </w:r>
      </w:del>
    </w:p>
    <w:p w14:paraId="562C805B" w14:textId="5B6E0A25" w:rsidR="00413D45" w:rsidDel="00A160D7" w:rsidRDefault="00413D45">
      <w:pPr>
        <w:pStyle w:val="TOC2"/>
        <w:tabs>
          <w:tab w:val="right" w:leader="dot" w:pos="9350"/>
        </w:tabs>
        <w:rPr>
          <w:del w:id="794" w:author="Laurence Golding" w:date="2017-10-24T17:23:00Z"/>
          <w:rFonts w:asciiTheme="minorHAnsi" w:eastAsiaTheme="minorEastAsia" w:hAnsiTheme="minorHAnsi" w:cstheme="minorBidi"/>
          <w:noProof/>
          <w:sz w:val="22"/>
          <w:szCs w:val="22"/>
        </w:rPr>
      </w:pPr>
      <w:del w:id="795" w:author="Laurence Golding" w:date="2017-10-24T17:23:00Z">
        <w:r w:rsidRPr="00A160D7" w:rsidDel="00A160D7">
          <w:rPr>
            <w:rPrChange w:id="796" w:author="Laurence Golding" w:date="2017-10-24T17:23:00Z">
              <w:rPr>
                <w:rStyle w:val="Hyperlink"/>
                <w:noProof/>
              </w:rPr>
            </w:rPrChange>
          </w:rPr>
          <w:delText>3.4 String properties</w:delText>
        </w:r>
        <w:r w:rsidDel="00A160D7">
          <w:rPr>
            <w:noProof/>
            <w:webHidden/>
          </w:rPr>
          <w:tab/>
          <w:delText>16</w:delText>
        </w:r>
      </w:del>
    </w:p>
    <w:p w14:paraId="0445176D" w14:textId="69311F3B" w:rsidR="00413D45" w:rsidDel="00A160D7" w:rsidRDefault="00413D45">
      <w:pPr>
        <w:pStyle w:val="TOC2"/>
        <w:tabs>
          <w:tab w:val="right" w:leader="dot" w:pos="9350"/>
        </w:tabs>
        <w:rPr>
          <w:del w:id="797" w:author="Laurence Golding" w:date="2017-10-24T17:23:00Z"/>
          <w:rFonts w:asciiTheme="minorHAnsi" w:eastAsiaTheme="minorEastAsia" w:hAnsiTheme="minorHAnsi" w:cstheme="minorBidi"/>
          <w:noProof/>
          <w:sz w:val="22"/>
          <w:szCs w:val="22"/>
        </w:rPr>
      </w:pPr>
      <w:del w:id="798" w:author="Laurence Golding" w:date="2017-10-24T17:23:00Z">
        <w:r w:rsidRPr="00A160D7" w:rsidDel="00A160D7">
          <w:rPr>
            <w:rPrChange w:id="799" w:author="Laurence Golding" w:date="2017-10-24T17:23:00Z">
              <w:rPr>
                <w:rStyle w:val="Hyperlink"/>
                <w:noProof/>
              </w:rPr>
            </w:rPrChange>
          </w:rPr>
          <w:delText>3.5 Object properties</w:delText>
        </w:r>
        <w:r w:rsidDel="00A160D7">
          <w:rPr>
            <w:noProof/>
            <w:webHidden/>
          </w:rPr>
          <w:tab/>
          <w:delText>17</w:delText>
        </w:r>
      </w:del>
    </w:p>
    <w:p w14:paraId="69A06771" w14:textId="1FDFEB20" w:rsidR="00413D45" w:rsidDel="00A160D7" w:rsidRDefault="00413D45">
      <w:pPr>
        <w:pStyle w:val="TOC2"/>
        <w:tabs>
          <w:tab w:val="right" w:leader="dot" w:pos="9350"/>
        </w:tabs>
        <w:rPr>
          <w:del w:id="800" w:author="Laurence Golding" w:date="2017-10-24T17:23:00Z"/>
          <w:rFonts w:asciiTheme="minorHAnsi" w:eastAsiaTheme="minorEastAsia" w:hAnsiTheme="minorHAnsi" w:cstheme="minorBidi"/>
          <w:noProof/>
          <w:sz w:val="22"/>
          <w:szCs w:val="22"/>
        </w:rPr>
      </w:pPr>
      <w:del w:id="801" w:author="Laurence Golding" w:date="2017-10-24T17:23:00Z">
        <w:r w:rsidRPr="00A160D7" w:rsidDel="00A160D7">
          <w:rPr>
            <w:rPrChange w:id="802" w:author="Laurence Golding" w:date="2017-10-24T17:23:00Z">
              <w:rPr>
                <w:rStyle w:val="Hyperlink"/>
                <w:noProof/>
              </w:rPr>
            </w:rPrChange>
          </w:rPr>
          <w:delText>3.6 Array properties</w:delText>
        </w:r>
        <w:r w:rsidDel="00A160D7">
          <w:rPr>
            <w:noProof/>
            <w:webHidden/>
          </w:rPr>
          <w:tab/>
          <w:delText>17</w:delText>
        </w:r>
      </w:del>
    </w:p>
    <w:p w14:paraId="49AD58C1" w14:textId="7545E58E" w:rsidR="00413D45" w:rsidDel="00A160D7" w:rsidRDefault="00413D45">
      <w:pPr>
        <w:pStyle w:val="TOC2"/>
        <w:tabs>
          <w:tab w:val="right" w:leader="dot" w:pos="9350"/>
        </w:tabs>
        <w:rPr>
          <w:del w:id="803" w:author="Laurence Golding" w:date="2017-10-24T17:23:00Z"/>
          <w:rFonts w:asciiTheme="minorHAnsi" w:eastAsiaTheme="minorEastAsia" w:hAnsiTheme="minorHAnsi" w:cstheme="minorBidi"/>
          <w:noProof/>
          <w:sz w:val="22"/>
          <w:szCs w:val="22"/>
        </w:rPr>
      </w:pPr>
      <w:del w:id="804" w:author="Laurence Golding" w:date="2017-10-24T17:23:00Z">
        <w:r w:rsidRPr="00A160D7" w:rsidDel="00A160D7">
          <w:rPr>
            <w:rPrChange w:id="805" w:author="Laurence Golding" w:date="2017-10-24T17:23:00Z">
              <w:rPr>
                <w:rStyle w:val="Hyperlink"/>
                <w:noProof/>
              </w:rPr>
            </w:rPrChange>
          </w:rPr>
          <w:delText>3.7 Property bags</w:delText>
        </w:r>
        <w:r w:rsidDel="00A160D7">
          <w:rPr>
            <w:noProof/>
            <w:webHidden/>
          </w:rPr>
          <w:tab/>
          <w:delText>17</w:delText>
        </w:r>
      </w:del>
    </w:p>
    <w:p w14:paraId="1A32C3E0" w14:textId="51FC8C67" w:rsidR="00413D45" w:rsidDel="00A160D7" w:rsidRDefault="00413D45">
      <w:pPr>
        <w:pStyle w:val="TOC3"/>
        <w:tabs>
          <w:tab w:val="right" w:leader="dot" w:pos="9350"/>
        </w:tabs>
        <w:rPr>
          <w:del w:id="806" w:author="Laurence Golding" w:date="2017-10-24T17:23:00Z"/>
          <w:rFonts w:asciiTheme="minorHAnsi" w:eastAsiaTheme="minorEastAsia" w:hAnsiTheme="minorHAnsi" w:cstheme="minorBidi"/>
          <w:noProof/>
          <w:sz w:val="22"/>
          <w:szCs w:val="22"/>
        </w:rPr>
      </w:pPr>
      <w:del w:id="807" w:author="Laurence Golding" w:date="2017-10-24T17:23:00Z">
        <w:r w:rsidRPr="00A160D7" w:rsidDel="00A160D7">
          <w:rPr>
            <w:rPrChange w:id="808" w:author="Laurence Golding" w:date="2017-10-24T17:23:00Z">
              <w:rPr>
                <w:rStyle w:val="Hyperlink"/>
                <w:noProof/>
              </w:rPr>
            </w:rPrChange>
          </w:rPr>
          <w:delText>3.7.1 General</w:delText>
        </w:r>
        <w:r w:rsidDel="00A160D7">
          <w:rPr>
            <w:noProof/>
            <w:webHidden/>
          </w:rPr>
          <w:tab/>
          <w:delText>17</w:delText>
        </w:r>
      </w:del>
    </w:p>
    <w:p w14:paraId="28912119" w14:textId="214EE583" w:rsidR="00413D45" w:rsidDel="00A160D7" w:rsidRDefault="00413D45">
      <w:pPr>
        <w:pStyle w:val="TOC3"/>
        <w:tabs>
          <w:tab w:val="right" w:leader="dot" w:pos="9350"/>
        </w:tabs>
        <w:rPr>
          <w:del w:id="809" w:author="Laurence Golding" w:date="2017-10-24T17:23:00Z"/>
          <w:rFonts w:asciiTheme="minorHAnsi" w:eastAsiaTheme="minorEastAsia" w:hAnsiTheme="minorHAnsi" w:cstheme="minorBidi"/>
          <w:noProof/>
          <w:sz w:val="22"/>
          <w:szCs w:val="22"/>
        </w:rPr>
      </w:pPr>
      <w:del w:id="810" w:author="Laurence Golding" w:date="2017-10-24T17:23:00Z">
        <w:r w:rsidRPr="00A160D7" w:rsidDel="00A160D7">
          <w:rPr>
            <w:rPrChange w:id="811" w:author="Laurence Golding" w:date="2017-10-24T17:23:00Z">
              <w:rPr>
                <w:rStyle w:val="Hyperlink"/>
                <w:noProof/>
              </w:rPr>
            </w:rPrChange>
          </w:rPr>
          <w:delText>3.7.2 Tags</w:delText>
        </w:r>
        <w:r w:rsidDel="00A160D7">
          <w:rPr>
            <w:noProof/>
            <w:webHidden/>
          </w:rPr>
          <w:tab/>
          <w:delText>17</w:delText>
        </w:r>
      </w:del>
    </w:p>
    <w:p w14:paraId="62AF82D0" w14:textId="730B6EC8" w:rsidR="00413D45" w:rsidDel="00A160D7" w:rsidRDefault="00413D45">
      <w:pPr>
        <w:pStyle w:val="TOC2"/>
        <w:tabs>
          <w:tab w:val="right" w:leader="dot" w:pos="9350"/>
        </w:tabs>
        <w:rPr>
          <w:del w:id="812" w:author="Laurence Golding" w:date="2017-10-24T17:23:00Z"/>
          <w:rFonts w:asciiTheme="minorHAnsi" w:eastAsiaTheme="minorEastAsia" w:hAnsiTheme="minorHAnsi" w:cstheme="minorBidi"/>
          <w:noProof/>
          <w:sz w:val="22"/>
          <w:szCs w:val="22"/>
        </w:rPr>
      </w:pPr>
      <w:del w:id="813" w:author="Laurence Golding" w:date="2017-10-24T17:23:00Z">
        <w:r w:rsidRPr="00A160D7" w:rsidDel="00A160D7">
          <w:rPr>
            <w:rPrChange w:id="814" w:author="Laurence Golding" w:date="2017-10-24T17:23:00Z">
              <w:rPr>
                <w:rStyle w:val="Hyperlink"/>
                <w:noProof/>
              </w:rPr>
            </w:rPrChange>
          </w:rPr>
          <w:delText>3.8 Date/time properties</w:delText>
        </w:r>
        <w:r w:rsidDel="00A160D7">
          <w:rPr>
            <w:noProof/>
            <w:webHidden/>
          </w:rPr>
          <w:tab/>
          <w:delText>17</w:delText>
        </w:r>
      </w:del>
    </w:p>
    <w:p w14:paraId="023A5163" w14:textId="4A0CABDF" w:rsidR="00413D45" w:rsidDel="00A160D7" w:rsidRDefault="00413D45">
      <w:pPr>
        <w:pStyle w:val="TOC2"/>
        <w:tabs>
          <w:tab w:val="right" w:leader="dot" w:pos="9350"/>
        </w:tabs>
        <w:rPr>
          <w:del w:id="815" w:author="Laurence Golding" w:date="2017-10-24T17:23:00Z"/>
          <w:rFonts w:asciiTheme="minorHAnsi" w:eastAsiaTheme="minorEastAsia" w:hAnsiTheme="minorHAnsi" w:cstheme="minorBidi"/>
          <w:noProof/>
          <w:sz w:val="22"/>
          <w:szCs w:val="22"/>
        </w:rPr>
      </w:pPr>
      <w:del w:id="816" w:author="Laurence Golding" w:date="2017-10-24T17:23:00Z">
        <w:r w:rsidRPr="00A160D7" w:rsidDel="00A160D7">
          <w:rPr>
            <w:rPrChange w:id="817" w:author="Laurence Golding" w:date="2017-10-24T17:23:00Z">
              <w:rPr>
                <w:rStyle w:val="Hyperlink"/>
                <w:noProof/>
              </w:rPr>
            </w:rPrChange>
          </w:rPr>
          <w:delText>3.9 Array properties with unique values</w:delText>
        </w:r>
        <w:r w:rsidDel="00A160D7">
          <w:rPr>
            <w:noProof/>
            <w:webHidden/>
          </w:rPr>
          <w:tab/>
          <w:delText>17</w:delText>
        </w:r>
      </w:del>
    </w:p>
    <w:p w14:paraId="1251050E" w14:textId="049DFBB0" w:rsidR="00413D45" w:rsidDel="00A160D7" w:rsidRDefault="00413D45">
      <w:pPr>
        <w:pStyle w:val="TOC2"/>
        <w:tabs>
          <w:tab w:val="right" w:leader="dot" w:pos="9350"/>
        </w:tabs>
        <w:rPr>
          <w:del w:id="818" w:author="Laurence Golding" w:date="2017-10-24T17:23:00Z"/>
          <w:rFonts w:asciiTheme="minorHAnsi" w:eastAsiaTheme="minorEastAsia" w:hAnsiTheme="minorHAnsi" w:cstheme="minorBidi"/>
          <w:noProof/>
          <w:sz w:val="22"/>
          <w:szCs w:val="22"/>
        </w:rPr>
      </w:pPr>
      <w:del w:id="819" w:author="Laurence Golding" w:date="2017-10-24T17:23:00Z">
        <w:r w:rsidRPr="00A160D7" w:rsidDel="00A160D7">
          <w:rPr>
            <w:rPrChange w:id="820" w:author="Laurence Golding" w:date="2017-10-24T17:23:00Z">
              <w:rPr>
                <w:rStyle w:val="Hyperlink"/>
                <w:noProof/>
              </w:rPr>
            </w:rPrChange>
          </w:rPr>
          <w:delText>3.10 Message properties</w:delText>
        </w:r>
        <w:r w:rsidDel="00A160D7">
          <w:rPr>
            <w:noProof/>
            <w:webHidden/>
          </w:rPr>
          <w:tab/>
          <w:delText>18</w:delText>
        </w:r>
      </w:del>
    </w:p>
    <w:p w14:paraId="493BA582" w14:textId="613A24D1" w:rsidR="00413D45" w:rsidDel="00A160D7" w:rsidRDefault="00413D45">
      <w:pPr>
        <w:pStyle w:val="TOC2"/>
        <w:tabs>
          <w:tab w:val="right" w:leader="dot" w:pos="9350"/>
        </w:tabs>
        <w:rPr>
          <w:del w:id="821" w:author="Laurence Golding" w:date="2017-10-24T17:23:00Z"/>
          <w:rFonts w:asciiTheme="minorHAnsi" w:eastAsiaTheme="minorEastAsia" w:hAnsiTheme="minorHAnsi" w:cstheme="minorBidi"/>
          <w:noProof/>
          <w:sz w:val="22"/>
          <w:szCs w:val="22"/>
        </w:rPr>
      </w:pPr>
      <w:del w:id="822" w:author="Laurence Golding" w:date="2017-10-24T17:23:00Z">
        <w:r w:rsidRPr="00A160D7" w:rsidDel="00A160D7">
          <w:rPr>
            <w:rPrChange w:id="823" w:author="Laurence Golding" w:date="2017-10-24T17:23:00Z">
              <w:rPr>
                <w:rStyle w:val="Hyperlink"/>
                <w:noProof/>
              </w:rPr>
            </w:rPrChange>
          </w:rPr>
          <w:delText>3.11 sarifLog object</w:delText>
        </w:r>
        <w:r w:rsidDel="00A160D7">
          <w:rPr>
            <w:noProof/>
            <w:webHidden/>
          </w:rPr>
          <w:tab/>
          <w:delText>18</w:delText>
        </w:r>
      </w:del>
    </w:p>
    <w:p w14:paraId="10493848" w14:textId="57473944" w:rsidR="00413D45" w:rsidDel="00A160D7" w:rsidRDefault="00413D45">
      <w:pPr>
        <w:pStyle w:val="TOC3"/>
        <w:tabs>
          <w:tab w:val="right" w:leader="dot" w:pos="9350"/>
        </w:tabs>
        <w:rPr>
          <w:del w:id="824" w:author="Laurence Golding" w:date="2017-10-24T17:23:00Z"/>
          <w:rFonts w:asciiTheme="minorHAnsi" w:eastAsiaTheme="minorEastAsia" w:hAnsiTheme="minorHAnsi" w:cstheme="minorBidi"/>
          <w:noProof/>
          <w:sz w:val="22"/>
          <w:szCs w:val="22"/>
        </w:rPr>
      </w:pPr>
      <w:del w:id="825" w:author="Laurence Golding" w:date="2017-10-24T17:23:00Z">
        <w:r w:rsidRPr="00A160D7" w:rsidDel="00A160D7">
          <w:rPr>
            <w:rPrChange w:id="826" w:author="Laurence Golding" w:date="2017-10-24T17:23:00Z">
              <w:rPr>
                <w:rStyle w:val="Hyperlink"/>
                <w:noProof/>
              </w:rPr>
            </w:rPrChange>
          </w:rPr>
          <w:delText>3.11.1 General</w:delText>
        </w:r>
        <w:r w:rsidDel="00A160D7">
          <w:rPr>
            <w:noProof/>
            <w:webHidden/>
          </w:rPr>
          <w:tab/>
          <w:delText>18</w:delText>
        </w:r>
      </w:del>
    </w:p>
    <w:p w14:paraId="6400E3A4" w14:textId="41C81EDE" w:rsidR="00413D45" w:rsidDel="00A160D7" w:rsidRDefault="00413D45">
      <w:pPr>
        <w:pStyle w:val="TOC3"/>
        <w:tabs>
          <w:tab w:val="right" w:leader="dot" w:pos="9350"/>
        </w:tabs>
        <w:rPr>
          <w:del w:id="827" w:author="Laurence Golding" w:date="2017-10-24T17:23:00Z"/>
          <w:rFonts w:asciiTheme="minorHAnsi" w:eastAsiaTheme="minorEastAsia" w:hAnsiTheme="minorHAnsi" w:cstheme="minorBidi"/>
          <w:noProof/>
          <w:sz w:val="22"/>
          <w:szCs w:val="22"/>
        </w:rPr>
      </w:pPr>
      <w:del w:id="828" w:author="Laurence Golding" w:date="2017-10-24T17:23:00Z">
        <w:r w:rsidRPr="00A160D7" w:rsidDel="00A160D7">
          <w:rPr>
            <w:rPrChange w:id="829" w:author="Laurence Golding" w:date="2017-10-24T17:23:00Z">
              <w:rPr>
                <w:rStyle w:val="Hyperlink"/>
                <w:noProof/>
              </w:rPr>
            </w:rPrChange>
          </w:rPr>
          <w:delText>3.11.2 version property</w:delText>
        </w:r>
        <w:r w:rsidDel="00A160D7">
          <w:rPr>
            <w:noProof/>
            <w:webHidden/>
          </w:rPr>
          <w:tab/>
          <w:delText>18</w:delText>
        </w:r>
      </w:del>
    </w:p>
    <w:p w14:paraId="112A0158" w14:textId="76FDB628" w:rsidR="00413D45" w:rsidDel="00A160D7" w:rsidRDefault="00413D45">
      <w:pPr>
        <w:pStyle w:val="TOC3"/>
        <w:tabs>
          <w:tab w:val="right" w:leader="dot" w:pos="9350"/>
        </w:tabs>
        <w:rPr>
          <w:del w:id="830" w:author="Laurence Golding" w:date="2017-10-24T17:23:00Z"/>
          <w:rFonts w:asciiTheme="minorHAnsi" w:eastAsiaTheme="minorEastAsia" w:hAnsiTheme="minorHAnsi" w:cstheme="minorBidi"/>
          <w:noProof/>
          <w:sz w:val="22"/>
          <w:szCs w:val="22"/>
        </w:rPr>
      </w:pPr>
      <w:del w:id="831" w:author="Laurence Golding" w:date="2017-10-24T17:23:00Z">
        <w:r w:rsidRPr="00A160D7" w:rsidDel="00A160D7">
          <w:rPr>
            <w:rPrChange w:id="832" w:author="Laurence Golding" w:date="2017-10-24T17:23:00Z">
              <w:rPr>
                <w:rStyle w:val="Hyperlink"/>
                <w:noProof/>
              </w:rPr>
            </w:rPrChange>
          </w:rPr>
          <w:delText>3.11.3 $schema property</w:delText>
        </w:r>
        <w:r w:rsidDel="00A160D7">
          <w:rPr>
            <w:noProof/>
            <w:webHidden/>
          </w:rPr>
          <w:tab/>
          <w:delText>18</w:delText>
        </w:r>
      </w:del>
    </w:p>
    <w:p w14:paraId="13823CA0" w14:textId="56948B92" w:rsidR="00413D45" w:rsidDel="00A160D7" w:rsidRDefault="00413D45">
      <w:pPr>
        <w:pStyle w:val="TOC3"/>
        <w:tabs>
          <w:tab w:val="right" w:leader="dot" w:pos="9350"/>
        </w:tabs>
        <w:rPr>
          <w:del w:id="833" w:author="Laurence Golding" w:date="2017-10-24T17:23:00Z"/>
          <w:rFonts w:asciiTheme="minorHAnsi" w:eastAsiaTheme="minorEastAsia" w:hAnsiTheme="minorHAnsi" w:cstheme="minorBidi"/>
          <w:noProof/>
          <w:sz w:val="22"/>
          <w:szCs w:val="22"/>
        </w:rPr>
      </w:pPr>
      <w:del w:id="834" w:author="Laurence Golding" w:date="2017-10-24T17:23:00Z">
        <w:r w:rsidRPr="00A160D7" w:rsidDel="00A160D7">
          <w:rPr>
            <w:rPrChange w:id="835" w:author="Laurence Golding" w:date="2017-10-24T17:23:00Z">
              <w:rPr>
                <w:rStyle w:val="Hyperlink"/>
                <w:noProof/>
              </w:rPr>
            </w:rPrChange>
          </w:rPr>
          <w:delText>3.11.4 runs property</w:delText>
        </w:r>
        <w:r w:rsidDel="00A160D7">
          <w:rPr>
            <w:noProof/>
            <w:webHidden/>
          </w:rPr>
          <w:tab/>
          <w:delText>19</w:delText>
        </w:r>
      </w:del>
    </w:p>
    <w:p w14:paraId="065C8DAF" w14:textId="528B70D0" w:rsidR="00413D45" w:rsidDel="00A160D7" w:rsidRDefault="00413D45">
      <w:pPr>
        <w:pStyle w:val="TOC2"/>
        <w:tabs>
          <w:tab w:val="right" w:leader="dot" w:pos="9350"/>
        </w:tabs>
        <w:rPr>
          <w:del w:id="836" w:author="Laurence Golding" w:date="2017-10-24T17:23:00Z"/>
          <w:rFonts w:asciiTheme="minorHAnsi" w:eastAsiaTheme="minorEastAsia" w:hAnsiTheme="minorHAnsi" w:cstheme="minorBidi"/>
          <w:noProof/>
          <w:sz w:val="22"/>
          <w:szCs w:val="22"/>
        </w:rPr>
      </w:pPr>
      <w:del w:id="837" w:author="Laurence Golding" w:date="2017-10-24T17:23:00Z">
        <w:r w:rsidRPr="00A160D7" w:rsidDel="00A160D7">
          <w:rPr>
            <w:rPrChange w:id="838" w:author="Laurence Golding" w:date="2017-10-24T17:23:00Z">
              <w:rPr>
                <w:rStyle w:val="Hyperlink"/>
                <w:noProof/>
              </w:rPr>
            </w:rPrChange>
          </w:rPr>
          <w:delText>3.12 run object</w:delText>
        </w:r>
        <w:r w:rsidDel="00A160D7">
          <w:rPr>
            <w:noProof/>
            <w:webHidden/>
          </w:rPr>
          <w:tab/>
          <w:delText>19</w:delText>
        </w:r>
      </w:del>
    </w:p>
    <w:p w14:paraId="27B437F6" w14:textId="7BDBDD92" w:rsidR="00413D45" w:rsidDel="00A160D7" w:rsidRDefault="00413D45">
      <w:pPr>
        <w:pStyle w:val="TOC3"/>
        <w:tabs>
          <w:tab w:val="right" w:leader="dot" w:pos="9350"/>
        </w:tabs>
        <w:rPr>
          <w:del w:id="839" w:author="Laurence Golding" w:date="2017-10-24T17:23:00Z"/>
          <w:rFonts w:asciiTheme="minorHAnsi" w:eastAsiaTheme="minorEastAsia" w:hAnsiTheme="minorHAnsi" w:cstheme="minorBidi"/>
          <w:noProof/>
          <w:sz w:val="22"/>
          <w:szCs w:val="22"/>
        </w:rPr>
      </w:pPr>
      <w:del w:id="840" w:author="Laurence Golding" w:date="2017-10-24T17:23:00Z">
        <w:r w:rsidRPr="00A160D7" w:rsidDel="00A160D7">
          <w:rPr>
            <w:rPrChange w:id="841" w:author="Laurence Golding" w:date="2017-10-24T17:23:00Z">
              <w:rPr>
                <w:rStyle w:val="Hyperlink"/>
                <w:noProof/>
              </w:rPr>
            </w:rPrChange>
          </w:rPr>
          <w:delText>3.12.1 General</w:delText>
        </w:r>
        <w:r w:rsidDel="00A160D7">
          <w:rPr>
            <w:noProof/>
            <w:webHidden/>
          </w:rPr>
          <w:tab/>
          <w:delText>19</w:delText>
        </w:r>
      </w:del>
    </w:p>
    <w:p w14:paraId="47D3937C" w14:textId="6638AC65" w:rsidR="00413D45" w:rsidDel="00A160D7" w:rsidRDefault="00413D45">
      <w:pPr>
        <w:pStyle w:val="TOC3"/>
        <w:tabs>
          <w:tab w:val="right" w:leader="dot" w:pos="9350"/>
        </w:tabs>
        <w:rPr>
          <w:del w:id="842" w:author="Laurence Golding" w:date="2017-10-24T17:23:00Z"/>
          <w:rFonts w:asciiTheme="minorHAnsi" w:eastAsiaTheme="minorEastAsia" w:hAnsiTheme="minorHAnsi" w:cstheme="minorBidi"/>
          <w:noProof/>
          <w:sz w:val="22"/>
          <w:szCs w:val="22"/>
        </w:rPr>
      </w:pPr>
      <w:del w:id="843" w:author="Laurence Golding" w:date="2017-10-24T17:23:00Z">
        <w:r w:rsidRPr="00A160D7" w:rsidDel="00A160D7">
          <w:rPr>
            <w:rPrChange w:id="844" w:author="Laurence Golding" w:date="2017-10-24T17:23:00Z">
              <w:rPr>
                <w:rStyle w:val="Hyperlink"/>
                <w:noProof/>
              </w:rPr>
            </w:rPrChange>
          </w:rPr>
          <w:delText>3.12.2 id property</w:delText>
        </w:r>
        <w:r w:rsidDel="00A160D7">
          <w:rPr>
            <w:noProof/>
            <w:webHidden/>
          </w:rPr>
          <w:tab/>
          <w:delText>19</w:delText>
        </w:r>
      </w:del>
    </w:p>
    <w:p w14:paraId="1ACDE1F4" w14:textId="70DF41B5" w:rsidR="00413D45" w:rsidDel="00A160D7" w:rsidRDefault="00413D45">
      <w:pPr>
        <w:pStyle w:val="TOC3"/>
        <w:tabs>
          <w:tab w:val="right" w:leader="dot" w:pos="9350"/>
        </w:tabs>
        <w:rPr>
          <w:del w:id="845" w:author="Laurence Golding" w:date="2017-10-24T17:23:00Z"/>
          <w:rFonts w:asciiTheme="minorHAnsi" w:eastAsiaTheme="minorEastAsia" w:hAnsiTheme="minorHAnsi" w:cstheme="minorBidi"/>
          <w:noProof/>
          <w:sz w:val="22"/>
          <w:szCs w:val="22"/>
        </w:rPr>
      </w:pPr>
      <w:del w:id="846" w:author="Laurence Golding" w:date="2017-10-24T17:23:00Z">
        <w:r w:rsidRPr="00A160D7" w:rsidDel="00A160D7">
          <w:rPr>
            <w:rPrChange w:id="847" w:author="Laurence Golding" w:date="2017-10-24T17:23:00Z">
              <w:rPr>
                <w:rStyle w:val="Hyperlink"/>
                <w:noProof/>
              </w:rPr>
            </w:rPrChange>
          </w:rPr>
          <w:delText>3.12.3 stableId property</w:delText>
        </w:r>
        <w:r w:rsidDel="00A160D7">
          <w:rPr>
            <w:noProof/>
            <w:webHidden/>
          </w:rPr>
          <w:tab/>
          <w:delText>19</w:delText>
        </w:r>
      </w:del>
    </w:p>
    <w:p w14:paraId="67620250" w14:textId="321F767A" w:rsidR="00413D45" w:rsidDel="00A160D7" w:rsidRDefault="00413D45">
      <w:pPr>
        <w:pStyle w:val="TOC3"/>
        <w:tabs>
          <w:tab w:val="right" w:leader="dot" w:pos="9350"/>
        </w:tabs>
        <w:rPr>
          <w:del w:id="848" w:author="Laurence Golding" w:date="2017-10-24T17:23:00Z"/>
          <w:rFonts w:asciiTheme="minorHAnsi" w:eastAsiaTheme="minorEastAsia" w:hAnsiTheme="minorHAnsi" w:cstheme="minorBidi"/>
          <w:noProof/>
          <w:sz w:val="22"/>
          <w:szCs w:val="22"/>
        </w:rPr>
      </w:pPr>
      <w:del w:id="849" w:author="Laurence Golding" w:date="2017-10-24T17:23:00Z">
        <w:r w:rsidRPr="00A160D7" w:rsidDel="00A160D7">
          <w:rPr>
            <w:rPrChange w:id="850" w:author="Laurence Golding" w:date="2017-10-24T17:23:00Z">
              <w:rPr>
                <w:rStyle w:val="Hyperlink"/>
                <w:noProof/>
              </w:rPr>
            </w:rPrChange>
          </w:rPr>
          <w:delText>3.12.4 baselineId property</w:delText>
        </w:r>
        <w:r w:rsidDel="00A160D7">
          <w:rPr>
            <w:noProof/>
            <w:webHidden/>
          </w:rPr>
          <w:tab/>
          <w:delText>19</w:delText>
        </w:r>
      </w:del>
    </w:p>
    <w:p w14:paraId="35FFAB81" w14:textId="40A53306" w:rsidR="00413D45" w:rsidDel="00A160D7" w:rsidRDefault="00413D45">
      <w:pPr>
        <w:pStyle w:val="TOC3"/>
        <w:tabs>
          <w:tab w:val="right" w:leader="dot" w:pos="9350"/>
        </w:tabs>
        <w:rPr>
          <w:del w:id="851" w:author="Laurence Golding" w:date="2017-10-24T17:23:00Z"/>
          <w:rFonts w:asciiTheme="minorHAnsi" w:eastAsiaTheme="minorEastAsia" w:hAnsiTheme="minorHAnsi" w:cstheme="minorBidi"/>
          <w:noProof/>
          <w:sz w:val="22"/>
          <w:szCs w:val="22"/>
        </w:rPr>
      </w:pPr>
      <w:del w:id="852" w:author="Laurence Golding" w:date="2017-10-24T17:23:00Z">
        <w:r w:rsidRPr="00A160D7" w:rsidDel="00A160D7">
          <w:rPr>
            <w:rPrChange w:id="853" w:author="Laurence Golding" w:date="2017-10-24T17:23:00Z">
              <w:rPr>
                <w:rStyle w:val="Hyperlink"/>
                <w:noProof/>
              </w:rPr>
            </w:rPrChange>
          </w:rPr>
          <w:delText>3.12.5 automationId property</w:delText>
        </w:r>
        <w:r w:rsidDel="00A160D7">
          <w:rPr>
            <w:noProof/>
            <w:webHidden/>
          </w:rPr>
          <w:tab/>
          <w:delText>20</w:delText>
        </w:r>
      </w:del>
    </w:p>
    <w:p w14:paraId="2C6331AE" w14:textId="48682509" w:rsidR="00413D45" w:rsidDel="00A160D7" w:rsidRDefault="00413D45">
      <w:pPr>
        <w:pStyle w:val="TOC3"/>
        <w:tabs>
          <w:tab w:val="right" w:leader="dot" w:pos="9350"/>
        </w:tabs>
        <w:rPr>
          <w:del w:id="854" w:author="Laurence Golding" w:date="2017-10-24T17:23:00Z"/>
          <w:rFonts w:asciiTheme="minorHAnsi" w:eastAsiaTheme="minorEastAsia" w:hAnsiTheme="minorHAnsi" w:cstheme="minorBidi"/>
          <w:noProof/>
          <w:sz w:val="22"/>
          <w:szCs w:val="22"/>
        </w:rPr>
      </w:pPr>
      <w:del w:id="855" w:author="Laurence Golding" w:date="2017-10-24T17:23:00Z">
        <w:r w:rsidRPr="00A160D7" w:rsidDel="00A160D7">
          <w:rPr>
            <w:rPrChange w:id="856" w:author="Laurence Golding" w:date="2017-10-24T17:23:00Z">
              <w:rPr>
                <w:rStyle w:val="Hyperlink"/>
                <w:noProof/>
              </w:rPr>
            </w:rPrChange>
          </w:rPr>
          <w:delText>3.12.6 architecture property</w:delText>
        </w:r>
        <w:r w:rsidDel="00A160D7">
          <w:rPr>
            <w:noProof/>
            <w:webHidden/>
          </w:rPr>
          <w:tab/>
          <w:delText>20</w:delText>
        </w:r>
      </w:del>
    </w:p>
    <w:p w14:paraId="7475B46D" w14:textId="30656A08" w:rsidR="00413D45" w:rsidDel="00A160D7" w:rsidRDefault="00413D45">
      <w:pPr>
        <w:pStyle w:val="TOC3"/>
        <w:tabs>
          <w:tab w:val="right" w:leader="dot" w:pos="9350"/>
        </w:tabs>
        <w:rPr>
          <w:del w:id="857" w:author="Laurence Golding" w:date="2017-10-24T17:23:00Z"/>
          <w:rFonts w:asciiTheme="minorHAnsi" w:eastAsiaTheme="minorEastAsia" w:hAnsiTheme="minorHAnsi" w:cstheme="minorBidi"/>
          <w:noProof/>
          <w:sz w:val="22"/>
          <w:szCs w:val="22"/>
        </w:rPr>
      </w:pPr>
      <w:del w:id="858" w:author="Laurence Golding" w:date="2017-10-24T17:23:00Z">
        <w:r w:rsidRPr="00A160D7" w:rsidDel="00A160D7">
          <w:rPr>
            <w:rPrChange w:id="859" w:author="Laurence Golding" w:date="2017-10-24T17:23:00Z">
              <w:rPr>
                <w:rStyle w:val="Hyperlink"/>
                <w:noProof/>
              </w:rPr>
            </w:rPrChange>
          </w:rPr>
          <w:delText>3.12.7 tool property</w:delText>
        </w:r>
        <w:r w:rsidDel="00A160D7">
          <w:rPr>
            <w:noProof/>
            <w:webHidden/>
          </w:rPr>
          <w:tab/>
          <w:delText>20</w:delText>
        </w:r>
      </w:del>
    </w:p>
    <w:p w14:paraId="6297C018" w14:textId="393C0606" w:rsidR="00413D45" w:rsidDel="00A160D7" w:rsidRDefault="00413D45">
      <w:pPr>
        <w:pStyle w:val="TOC3"/>
        <w:tabs>
          <w:tab w:val="right" w:leader="dot" w:pos="9350"/>
        </w:tabs>
        <w:rPr>
          <w:del w:id="860" w:author="Laurence Golding" w:date="2017-10-24T17:23:00Z"/>
          <w:rFonts w:asciiTheme="minorHAnsi" w:eastAsiaTheme="minorEastAsia" w:hAnsiTheme="minorHAnsi" w:cstheme="minorBidi"/>
          <w:noProof/>
          <w:sz w:val="22"/>
          <w:szCs w:val="22"/>
        </w:rPr>
      </w:pPr>
      <w:del w:id="861" w:author="Laurence Golding" w:date="2017-10-24T17:23:00Z">
        <w:r w:rsidRPr="00A160D7" w:rsidDel="00A160D7">
          <w:rPr>
            <w:rPrChange w:id="862" w:author="Laurence Golding" w:date="2017-10-24T17:23:00Z">
              <w:rPr>
                <w:rStyle w:val="Hyperlink"/>
                <w:noProof/>
              </w:rPr>
            </w:rPrChange>
          </w:rPr>
          <w:delText>3.12.8 invocation property</w:delText>
        </w:r>
        <w:r w:rsidDel="00A160D7">
          <w:rPr>
            <w:noProof/>
            <w:webHidden/>
          </w:rPr>
          <w:tab/>
          <w:delText>20</w:delText>
        </w:r>
      </w:del>
    </w:p>
    <w:p w14:paraId="72B1345A" w14:textId="619303EE" w:rsidR="00413D45" w:rsidDel="00A160D7" w:rsidRDefault="00413D45">
      <w:pPr>
        <w:pStyle w:val="TOC3"/>
        <w:tabs>
          <w:tab w:val="right" w:leader="dot" w:pos="9350"/>
        </w:tabs>
        <w:rPr>
          <w:del w:id="863" w:author="Laurence Golding" w:date="2017-10-24T17:23:00Z"/>
          <w:rFonts w:asciiTheme="minorHAnsi" w:eastAsiaTheme="minorEastAsia" w:hAnsiTheme="minorHAnsi" w:cstheme="minorBidi"/>
          <w:noProof/>
          <w:sz w:val="22"/>
          <w:szCs w:val="22"/>
        </w:rPr>
      </w:pPr>
      <w:del w:id="864" w:author="Laurence Golding" w:date="2017-10-24T17:23:00Z">
        <w:r w:rsidRPr="00A160D7" w:rsidDel="00A160D7">
          <w:rPr>
            <w:rPrChange w:id="865" w:author="Laurence Golding" w:date="2017-10-24T17:23:00Z">
              <w:rPr>
                <w:rStyle w:val="Hyperlink"/>
                <w:noProof/>
              </w:rPr>
            </w:rPrChange>
          </w:rPr>
          <w:delText>3.12.9 files property</w:delText>
        </w:r>
        <w:r w:rsidDel="00A160D7">
          <w:rPr>
            <w:noProof/>
            <w:webHidden/>
          </w:rPr>
          <w:tab/>
          <w:delText>20</w:delText>
        </w:r>
      </w:del>
    </w:p>
    <w:p w14:paraId="13326685" w14:textId="60D7DC5F" w:rsidR="00413D45" w:rsidDel="00A160D7" w:rsidRDefault="00413D45">
      <w:pPr>
        <w:pStyle w:val="TOC3"/>
        <w:tabs>
          <w:tab w:val="right" w:leader="dot" w:pos="9350"/>
        </w:tabs>
        <w:rPr>
          <w:del w:id="866" w:author="Laurence Golding" w:date="2017-10-24T17:23:00Z"/>
          <w:rFonts w:asciiTheme="minorHAnsi" w:eastAsiaTheme="minorEastAsia" w:hAnsiTheme="minorHAnsi" w:cstheme="minorBidi"/>
          <w:noProof/>
          <w:sz w:val="22"/>
          <w:szCs w:val="22"/>
        </w:rPr>
      </w:pPr>
      <w:del w:id="867" w:author="Laurence Golding" w:date="2017-10-24T17:23:00Z">
        <w:r w:rsidRPr="00A160D7" w:rsidDel="00A160D7">
          <w:rPr>
            <w:rPrChange w:id="868" w:author="Laurence Golding" w:date="2017-10-24T17:23:00Z">
              <w:rPr>
                <w:rStyle w:val="Hyperlink"/>
                <w:noProof/>
              </w:rPr>
            </w:rPrChange>
          </w:rPr>
          <w:delText>3.12.10 logicalLocations property</w:delText>
        </w:r>
        <w:r w:rsidDel="00A160D7">
          <w:rPr>
            <w:noProof/>
            <w:webHidden/>
          </w:rPr>
          <w:tab/>
          <w:delText>22</w:delText>
        </w:r>
      </w:del>
    </w:p>
    <w:p w14:paraId="0F93BFAE" w14:textId="4D3B88AA" w:rsidR="00413D45" w:rsidDel="00A160D7" w:rsidRDefault="00413D45">
      <w:pPr>
        <w:pStyle w:val="TOC3"/>
        <w:tabs>
          <w:tab w:val="right" w:leader="dot" w:pos="9350"/>
        </w:tabs>
        <w:rPr>
          <w:del w:id="869" w:author="Laurence Golding" w:date="2017-10-24T17:23:00Z"/>
          <w:rFonts w:asciiTheme="minorHAnsi" w:eastAsiaTheme="minorEastAsia" w:hAnsiTheme="minorHAnsi" w:cstheme="minorBidi"/>
          <w:noProof/>
          <w:sz w:val="22"/>
          <w:szCs w:val="22"/>
        </w:rPr>
      </w:pPr>
      <w:del w:id="870" w:author="Laurence Golding" w:date="2017-10-24T17:23:00Z">
        <w:r w:rsidRPr="00A160D7" w:rsidDel="00A160D7">
          <w:rPr>
            <w:rPrChange w:id="871" w:author="Laurence Golding" w:date="2017-10-24T17:23:00Z">
              <w:rPr>
                <w:rStyle w:val="Hyperlink"/>
                <w:noProof/>
              </w:rPr>
            </w:rPrChange>
          </w:rPr>
          <w:delText>3.12.11 results property</w:delText>
        </w:r>
        <w:r w:rsidDel="00A160D7">
          <w:rPr>
            <w:noProof/>
            <w:webHidden/>
          </w:rPr>
          <w:tab/>
          <w:delText>23</w:delText>
        </w:r>
      </w:del>
    </w:p>
    <w:p w14:paraId="322D3501" w14:textId="23D172E8" w:rsidR="00413D45" w:rsidDel="00A160D7" w:rsidRDefault="00413D45">
      <w:pPr>
        <w:pStyle w:val="TOC3"/>
        <w:tabs>
          <w:tab w:val="right" w:leader="dot" w:pos="9350"/>
        </w:tabs>
        <w:rPr>
          <w:del w:id="872" w:author="Laurence Golding" w:date="2017-10-24T17:23:00Z"/>
          <w:rFonts w:asciiTheme="minorHAnsi" w:eastAsiaTheme="minorEastAsia" w:hAnsiTheme="minorHAnsi" w:cstheme="minorBidi"/>
          <w:noProof/>
          <w:sz w:val="22"/>
          <w:szCs w:val="22"/>
        </w:rPr>
      </w:pPr>
      <w:del w:id="873" w:author="Laurence Golding" w:date="2017-10-24T17:23:00Z">
        <w:r w:rsidRPr="00A160D7" w:rsidDel="00A160D7">
          <w:rPr>
            <w:rPrChange w:id="874" w:author="Laurence Golding" w:date="2017-10-24T17:23:00Z">
              <w:rPr>
                <w:rStyle w:val="Hyperlink"/>
                <w:noProof/>
              </w:rPr>
            </w:rPrChange>
          </w:rPr>
          <w:delText>3.12.12 toolNotifications property</w:delText>
        </w:r>
        <w:r w:rsidDel="00A160D7">
          <w:rPr>
            <w:noProof/>
            <w:webHidden/>
          </w:rPr>
          <w:tab/>
          <w:delText>23</w:delText>
        </w:r>
      </w:del>
    </w:p>
    <w:p w14:paraId="0B572316" w14:textId="2F14BAA6" w:rsidR="00413D45" w:rsidDel="00A160D7" w:rsidRDefault="00413D45">
      <w:pPr>
        <w:pStyle w:val="TOC3"/>
        <w:tabs>
          <w:tab w:val="right" w:leader="dot" w:pos="9350"/>
        </w:tabs>
        <w:rPr>
          <w:del w:id="875" w:author="Laurence Golding" w:date="2017-10-24T17:23:00Z"/>
          <w:rFonts w:asciiTheme="minorHAnsi" w:eastAsiaTheme="minorEastAsia" w:hAnsiTheme="minorHAnsi" w:cstheme="minorBidi"/>
          <w:noProof/>
          <w:sz w:val="22"/>
          <w:szCs w:val="22"/>
        </w:rPr>
      </w:pPr>
      <w:del w:id="876" w:author="Laurence Golding" w:date="2017-10-24T17:23:00Z">
        <w:r w:rsidRPr="00A160D7" w:rsidDel="00A160D7">
          <w:rPr>
            <w:rPrChange w:id="877" w:author="Laurence Golding" w:date="2017-10-24T17:23:00Z">
              <w:rPr>
                <w:rStyle w:val="Hyperlink"/>
                <w:noProof/>
              </w:rPr>
            </w:rPrChange>
          </w:rPr>
          <w:delText>3.12.13 configurationNotifications property</w:delText>
        </w:r>
        <w:r w:rsidDel="00A160D7">
          <w:rPr>
            <w:noProof/>
            <w:webHidden/>
          </w:rPr>
          <w:tab/>
          <w:delText>24</w:delText>
        </w:r>
      </w:del>
    </w:p>
    <w:p w14:paraId="28E9AD8E" w14:textId="6441CBD3" w:rsidR="00413D45" w:rsidDel="00A160D7" w:rsidRDefault="00413D45">
      <w:pPr>
        <w:pStyle w:val="TOC3"/>
        <w:tabs>
          <w:tab w:val="right" w:leader="dot" w:pos="9350"/>
        </w:tabs>
        <w:rPr>
          <w:del w:id="878" w:author="Laurence Golding" w:date="2017-10-24T17:23:00Z"/>
          <w:rFonts w:asciiTheme="minorHAnsi" w:eastAsiaTheme="minorEastAsia" w:hAnsiTheme="minorHAnsi" w:cstheme="minorBidi"/>
          <w:noProof/>
          <w:sz w:val="22"/>
          <w:szCs w:val="22"/>
        </w:rPr>
      </w:pPr>
      <w:del w:id="879" w:author="Laurence Golding" w:date="2017-10-24T17:23:00Z">
        <w:r w:rsidRPr="00A160D7" w:rsidDel="00A160D7">
          <w:rPr>
            <w:rPrChange w:id="880" w:author="Laurence Golding" w:date="2017-10-24T17:23:00Z">
              <w:rPr>
                <w:rStyle w:val="Hyperlink"/>
                <w:noProof/>
              </w:rPr>
            </w:rPrChange>
          </w:rPr>
          <w:delText>3.12.14 rules property</w:delText>
        </w:r>
        <w:r w:rsidDel="00A160D7">
          <w:rPr>
            <w:noProof/>
            <w:webHidden/>
          </w:rPr>
          <w:tab/>
          <w:delText>25</w:delText>
        </w:r>
      </w:del>
    </w:p>
    <w:p w14:paraId="27B3DAA8" w14:textId="03D99D00" w:rsidR="00413D45" w:rsidDel="00A160D7" w:rsidRDefault="00413D45">
      <w:pPr>
        <w:pStyle w:val="TOC3"/>
        <w:tabs>
          <w:tab w:val="right" w:leader="dot" w:pos="9350"/>
        </w:tabs>
        <w:rPr>
          <w:del w:id="881" w:author="Laurence Golding" w:date="2017-10-24T17:23:00Z"/>
          <w:rFonts w:asciiTheme="minorHAnsi" w:eastAsiaTheme="minorEastAsia" w:hAnsiTheme="minorHAnsi" w:cstheme="minorBidi"/>
          <w:noProof/>
          <w:sz w:val="22"/>
          <w:szCs w:val="22"/>
        </w:rPr>
      </w:pPr>
      <w:del w:id="882" w:author="Laurence Golding" w:date="2017-10-24T17:23:00Z">
        <w:r w:rsidRPr="00A160D7" w:rsidDel="00A160D7">
          <w:rPr>
            <w:rPrChange w:id="883" w:author="Laurence Golding" w:date="2017-10-24T17:23:00Z">
              <w:rPr>
                <w:rStyle w:val="Hyperlink"/>
                <w:noProof/>
              </w:rPr>
            </w:rPrChange>
          </w:rPr>
          <w:delText>3.12.15 properties property</w:delText>
        </w:r>
        <w:r w:rsidDel="00A160D7">
          <w:rPr>
            <w:noProof/>
            <w:webHidden/>
          </w:rPr>
          <w:tab/>
          <w:delText>26</w:delText>
        </w:r>
      </w:del>
    </w:p>
    <w:p w14:paraId="39D8301B" w14:textId="39B7CBAE" w:rsidR="00413D45" w:rsidDel="00A160D7" w:rsidRDefault="00413D45">
      <w:pPr>
        <w:pStyle w:val="TOC2"/>
        <w:tabs>
          <w:tab w:val="right" w:leader="dot" w:pos="9350"/>
        </w:tabs>
        <w:rPr>
          <w:del w:id="884" w:author="Laurence Golding" w:date="2017-10-24T17:23:00Z"/>
          <w:rFonts w:asciiTheme="minorHAnsi" w:eastAsiaTheme="minorEastAsia" w:hAnsiTheme="minorHAnsi" w:cstheme="minorBidi"/>
          <w:noProof/>
          <w:sz w:val="22"/>
          <w:szCs w:val="22"/>
        </w:rPr>
      </w:pPr>
      <w:del w:id="885" w:author="Laurence Golding" w:date="2017-10-24T17:23:00Z">
        <w:r w:rsidRPr="00A160D7" w:rsidDel="00A160D7">
          <w:rPr>
            <w:rPrChange w:id="886" w:author="Laurence Golding" w:date="2017-10-24T17:23:00Z">
              <w:rPr>
                <w:rStyle w:val="Hyperlink"/>
                <w:noProof/>
              </w:rPr>
            </w:rPrChange>
          </w:rPr>
          <w:delText>3.13 tool object</w:delText>
        </w:r>
        <w:r w:rsidDel="00A160D7">
          <w:rPr>
            <w:noProof/>
            <w:webHidden/>
          </w:rPr>
          <w:tab/>
          <w:delText>26</w:delText>
        </w:r>
      </w:del>
    </w:p>
    <w:p w14:paraId="35BA43D1" w14:textId="48C7CEBF" w:rsidR="00413D45" w:rsidDel="00A160D7" w:rsidRDefault="00413D45">
      <w:pPr>
        <w:pStyle w:val="TOC3"/>
        <w:tabs>
          <w:tab w:val="right" w:leader="dot" w:pos="9350"/>
        </w:tabs>
        <w:rPr>
          <w:del w:id="887" w:author="Laurence Golding" w:date="2017-10-24T17:23:00Z"/>
          <w:rFonts w:asciiTheme="minorHAnsi" w:eastAsiaTheme="minorEastAsia" w:hAnsiTheme="minorHAnsi" w:cstheme="minorBidi"/>
          <w:noProof/>
          <w:sz w:val="22"/>
          <w:szCs w:val="22"/>
        </w:rPr>
      </w:pPr>
      <w:del w:id="888" w:author="Laurence Golding" w:date="2017-10-24T17:23:00Z">
        <w:r w:rsidRPr="00A160D7" w:rsidDel="00A160D7">
          <w:rPr>
            <w:rPrChange w:id="889" w:author="Laurence Golding" w:date="2017-10-24T17:23:00Z">
              <w:rPr>
                <w:rStyle w:val="Hyperlink"/>
                <w:noProof/>
              </w:rPr>
            </w:rPrChange>
          </w:rPr>
          <w:delText>3.13.1 General</w:delText>
        </w:r>
        <w:r w:rsidDel="00A160D7">
          <w:rPr>
            <w:noProof/>
            <w:webHidden/>
          </w:rPr>
          <w:tab/>
          <w:delText>26</w:delText>
        </w:r>
      </w:del>
    </w:p>
    <w:p w14:paraId="45C871C2" w14:textId="5D640121" w:rsidR="00413D45" w:rsidDel="00A160D7" w:rsidRDefault="00413D45">
      <w:pPr>
        <w:pStyle w:val="TOC3"/>
        <w:tabs>
          <w:tab w:val="right" w:leader="dot" w:pos="9350"/>
        </w:tabs>
        <w:rPr>
          <w:del w:id="890" w:author="Laurence Golding" w:date="2017-10-24T17:23:00Z"/>
          <w:rFonts w:asciiTheme="minorHAnsi" w:eastAsiaTheme="minorEastAsia" w:hAnsiTheme="minorHAnsi" w:cstheme="minorBidi"/>
          <w:noProof/>
          <w:sz w:val="22"/>
          <w:szCs w:val="22"/>
        </w:rPr>
      </w:pPr>
      <w:del w:id="891" w:author="Laurence Golding" w:date="2017-10-24T17:23:00Z">
        <w:r w:rsidRPr="00A160D7" w:rsidDel="00A160D7">
          <w:rPr>
            <w:rPrChange w:id="892" w:author="Laurence Golding" w:date="2017-10-24T17:23:00Z">
              <w:rPr>
                <w:rStyle w:val="Hyperlink"/>
                <w:noProof/>
              </w:rPr>
            </w:rPrChange>
          </w:rPr>
          <w:delText>3.13.2 name property</w:delText>
        </w:r>
        <w:r w:rsidDel="00A160D7">
          <w:rPr>
            <w:noProof/>
            <w:webHidden/>
          </w:rPr>
          <w:tab/>
          <w:delText>26</w:delText>
        </w:r>
      </w:del>
    </w:p>
    <w:p w14:paraId="35C0E83C" w14:textId="5AC928DF" w:rsidR="00413D45" w:rsidDel="00A160D7" w:rsidRDefault="00413D45">
      <w:pPr>
        <w:pStyle w:val="TOC3"/>
        <w:tabs>
          <w:tab w:val="right" w:leader="dot" w:pos="9350"/>
        </w:tabs>
        <w:rPr>
          <w:del w:id="893" w:author="Laurence Golding" w:date="2017-10-24T17:23:00Z"/>
          <w:rFonts w:asciiTheme="minorHAnsi" w:eastAsiaTheme="minorEastAsia" w:hAnsiTheme="minorHAnsi" w:cstheme="minorBidi"/>
          <w:noProof/>
          <w:sz w:val="22"/>
          <w:szCs w:val="22"/>
        </w:rPr>
      </w:pPr>
      <w:del w:id="894" w:author="Laurence Golding" w:date="2017-10-24T17:23:00Z">
        <w:r w:rsidRPr="00A160D7" w:rsidDel="00A160D7">
          <w:rPr>
            <w:rPrChange w:id="895" w:author="Laurence Golding" w:date="2017-10-24T17:23:00Z">
              <w:rPr>
                <w:rStyle w:val="Hyperlink"/>
                <w:noProof/>
              </w:rPr>
            </w:rPrChange>
          </w:rPr>
          <w:delText>3.13.3 fullName property</w:delText>
        </w:r>
        <w:r w:rsidDel="00A160D7">
          <w:rPr>
            <w:noProof/>
            <w:webHidden/>
          </w:rPr>
          <w:tab/>
          <w:delText>26</w:delText>
        </w:r>
      </w:del>
    </w:p>
    <w:p w14:paraId="449A0795" w14:textId="42AD0B03" w:rsidR="00413D45" w:rsidDel="00A160D7" w:rsidRDefault="00413D45">
      <w:pPr>
        <w:pStyle w:val="TOC3"/>
        <w:tabs>
          <w:tab w:val="right" w:leader="dot" w:pos="9350"/>
        </w:tabs>
        <w:rPr>
          <w:del w:id="896" w:author="Laurence Golding" w:date="2017-10-24T17:23:00Z"/>
          <w:rFonts w:asciiTheme="minorHAnsi" w:eastAsiaTheme="minorEastAsia" w:hAnsiTheme="minorHAnsi" w:cstheme="minorBidi"/>
          <w:noProof/>
          <w:sz w:val="22"/>
          <w:szCs w:val="22"/>
        </w:rPr>
      </w:pPr>
      <w:del w:id="897" w:author="Laurence Golding" w:date="2017-10-24T17:23:00Z">
        <w:r w:rsidRPr="00A160D7" w:rsidDel="00A160D7">
          <w:rPr>
            <w:rPrChange w:id="898" w:author="Laurence Golding" w:date="2017-10-24T17:23:00Z">
              <w:rPr>
                <w:rStyle w:val="Hyperlink"/>
                <w:noProof/>
              </w:rPr>
            </w:rPrChange>
          </w:rPr>
          <w:delText>3.13.4 semanticVersion property</w:delText>
        </w:r>
        <w:r w:rsidDel="00A160D7">
          <w:rPr>
            <w:noProof/>
            <w:webHidden/>
          </w:rPr>
          <w:tab/>
          <w:delText>26</w:delText>
        </w:r>
      </w:del>
    </w:p>
    <w:p w14:paraId="6421CB66" w14:textId="1F62181A" w:rsidR="00413D45" w:rsidDel="00A160D7" w:rsidRDefault="00413D45">
      <w:pPr>
        <w:pStyle w:val="TOC3"/>
        <w:tabs>
          <w:tab w:val="right" w:leader="dot" w:pos="9350"/>
        </w:tabs>
        <w:rPr>
          <w:del w:id="899" w:author="Laurence Golding" w:date="2017-10-24T17:23:00Z"/>
          <w:rFonts w:asciiTheme="minorHAnsi" w:eastAsiaTheme="minorEastAsia" w:hAnsiTheme="minorHAnsi" w:cstheme="minorBidi"/>
          <w:noProof/>
          <w:sz w:val="22"/>
          <w:szCs w:val="22"/>
        </w:rPr>
      </w:pPr>
      <w:del w:id="900" w:author="Laurence Golding" w:date="2017-10-24T17:23:00Z">
        <w:r w:rsidRPr="00A160D7" w:rsidDel="00A160D7">
          <w:rPr>
            <w:rPrChange w:id="901" w:author="Laurence Golding" w:date="2017-10-24T17:23:00Z">
              <w:rPr>
                <w:rStyle w:val="Hyperlink"/>
                <w:noProof/>
              </w:rPr>
            </w:rPrChange>
          </w:rPr>
          <w:delText>3.13.5 version property</w:delText>
        </w:r>
        <w:r w:rsidDel="00A160D7">
          <w:rPr>
            <w:noProof/>
            <w:webHidden/>
          </w:rPr>
          <w:tab/>
          <w:delText>27</w:delText>
        </w:r>
      </w:del>
    </w:p>
    <w:p w14:paraId="7F84F3F3" w14:textId="42FF6659" w:rsidR="00413D45" w:rsidDel="00A160D7" w:rsidRDefault="00413D45">
      <w:pPr>
        <w:pStyle w:val="TOC3"/>
        <w:tabs>
          <w:tab w:val="right" w:leader="dot" w:pos="9350"/>
        </w:tabs>
        <w:rPr>
          <w:del w:id="902" w:author="Laurence Golding" w:date="2017-10-24T17:23:00Z"/>
          <w:rFonts w:asciiTheme="minorHAnsi" w:eastAsiaTheme="minorEastAsia" w:hAnsiTheme="minorHAnsi" w:cstheme="minorBidi"/>
          <w:noProof/>
          <w:sz w:val="22"/>
          <w:szCs w:val="22"/>
        </w:rPr>
      </w:pPr>
      <w:del w:id="903" w:author="Laurence Golding" w:date="2017-10-24T17:23:00Z">
        <w:r w:rsidRPr="00A160D7" w:rsidDel="00A160D7">
          <w:rPr>
            <w:rPrChange w:id="904" w:author="Laurence Golding" w:date="2017-10-24T17:23:00Z">
              <w:rPr>
                <w:rStyle w:val="Hyperlink"/>
                <w:noProof/>
              </w:rPr>
            </w:rPrChange>
          </w:rPr>
          <w:delText>3.13.6 fileVersion property</w:delText>
        </w:r>
        <w:r w:rsidDel="00A160D7">
          <w:rPr>
            <w:noProof/>
            <w:webHidden/>
          </w:rPr>
          <w:tab/>
          <w:delText>27</w:delText>
        </w:r>
      </w:del>
    </w:p>
    <w:p w14:paraId="2A8FA0B3" w14:textId="000992FD" w:rsidR="00413D45" w:rsidDel="00A160D7" w:rsidRDefault="00413D45">
      <w:pPr>
        <w:pStyle w:val="TOC3"/>
        <w:tabs>
          <w:tab w:val="right" w:leader="dot" w:pos="9350"/>
        </w:tabs>
        <w:rPr>
          <w:del w:id="905" w:author="Laurence Golding" w:date="2017-10-24T17:23:00Z"/>
          <w:rFonts w:asciiTheme="minorHAnsi" w:eastAsiaTheme="minorEastAsia" w:hAnsiTheme="minorHAnsi" w:cstheme="minorBidi"/>
          <w:noProof/>
          <w:sz w:val="22"/>
          <w:szCs w:val="22"/>
        </w:rPr>
      </w:pPr>
      <w:del w:id="906" w:author="Laurence Golding" w:date="2017-10-24T17:23:00Z">
        <w:r w:rsidRPr="00A160D7" w:rsidDel="00A160D7">
          <w:rPr>
            <w:rPrChange w:id="907" w:author="Laurence Golding" w:date="2017-10-24T17:23:00Z">
              <w:rPr>
                <w:rStyle w:val="Hyperlink"/>
                <w:noProof/>
              </w:rPr>
            </w:rPrChange>
          </w:rPr>
          <w:delText>3.13.7 language property</w:delText>
        </w:r>
        <w:r w:rsidDel="00A160D7">
          <w:rPr>
            <w:noProof/>
            <w:webHidden/>
          </w:rPr>
          <w:tab/>
          <w:delText>27</w:delText>
        </w:r>
      </w:del>
    </w:p>
    <w:p w14:paraId="6314AA66" w14:textId="37A6C99E" w:rsidR="00413D45" w:rsidDel="00A160D7" w:rsidRDefault="00413D45">
      <w:pPr>
        <w:pStyle w:val="TOC3"/>
        <w:tabs>
          <w:tab w:val="right" w:leader="dot" w:pos="9350"/>
        </w:tabs>
        <w:rPr>
          <w:del w:id="908" w:author="Laurence Golding" w:date="2017-10-24T17:23:00Z"/>
          <w:rFonts w:asciiTheme="minorHAnsi" w:eastAsiaTheme="minorEastAsia" w:hAnsiTheme="minorHAnsi" w:cstheme="minorBidi"/>
          <w:noProof/>
          <w:sz w:val="22"/>
          <w:szCs w:val="22"/>
        </w:rPr>
      </w:pPr>
      <w:del w:id="909" w:author="Laurence Golding" w:date="2017-10-24T17:23:00Z">
        <w:r w:rsidRPr="00A160D7" w:rsidDel="00A160D7">
          <w:rPr>
            <w:rPrChange w:id="910" w:author="Laurence Golding" w:date="2017-10-24T17:23:00Z">
              <w:rPr>
                <w:rStyle w:val="Hyperlink"/>
                <w:noProof/>
              </w:rPr>
            </w:rPrChange>
          </w:rPr>
          <w:delText>3.13.8 sarifLoggerVersion property</w:delText>
        </w:r>
        <w:r w:rsidDel="00A160D7">
          <w:rPr>
            <w:noProof/>
            <w:webHidden/>
          </w:rPr>
          <w:tab/>
          <w:delText>27</w:delText>
        </w:r>
      </w:del>
    </w:p>
    <w:p w14:paraId="2AD9EDD0" w14:textId="06822102" w:rsidR="00413D45" w:rsidDel="00A160D7" w:rsidRDefault="00413D45">
      <w:pPr>
        <w:pStyle w:val="TOC3"/>
        <w:tabs>
          <w:tab w:val="right" w:leader="dot" w:pos="9350"/>
        </w:tabs>
        <w:rPr>
          <w:del w:id="911" w:author="Laurence Golding" w:date="2017-10-24T17:23:00Z"/>
          <w:rFonts w:asciiTheme="minorHAnsi" w:eastAsiaTheme="minorEastAsia" w:hAnsiTheme="minorHAnsi" w:cstheme="minorBidi"/>
          <w:noProof/>
          <w:sz w:val="22"/>
          <w:szCs w:val="22"/>
        </w:rPr>
      </w:pPr>
      <w:del w:id="912" w:author="Laurence Golding" w:date="2017-10-24T17:23:00Z">
        <w:r w:rsidRPr="00A160D7" w:rsidDel="00A160D7">
          <w:rPr>
            <w:rPrChange w:id="913" w:author="Laurence Golding" w:date="2017-10-24T17:23:00Z">
              <w:rPr>
                <w:rStyle w:val="Hyperlink"/>
                <w:noProof/>
              </w:rPr>
            </w:rPrChange>
          </w:rPr>
          <w:delText>3.13.9 properties property</w:delText>
        </w:r>
        <w:r w:rsidDel="00A160D7">
          <w:rPr>
            <w:noProof/>
            <w:webHidden/>
          </w:rPr>
          <w:tab/>
          <w:delText>28</w:delText>
        </w:r>
      </w:del>
    </w:p>
    <w:p w14:paraId="0585077A" w14:textId="6EB1A7CF" w:rsidR="00413D45" w:rsidDel="00A160D7" w:rsidRDefault="00413D45">
      <w:pPr>
        <w:pStyle w:val="TOC2"/>
        <w:tabs>
          <w:tab w:val="right" w:leader="dot" w:pos="9350"/>
        </w:tabs>
        <w:rPr>
          <w:del w:id="914" w:author="Laurence Golding" w:date="2017-10-24T17:23:00Z"/>
          <w:rFonts w:asciiTheme="minorHAnsi" w:eastAsiaTheme="minorEastAsia" w:hAnsiTheme="minorHAnsi" w:cstheme="minorBidi"/>
          <w:noProof/>
          <w:sz w:val="22"/>
          <w:szCs w:val="22"/>
        </w:rPr>
      </w:pPr>
      <w:del w:id="915" w:author="Laurence Golding" w:date="2017-10-24T17:23:00Z">
        <w:r w:rsidRPr="00A160D7" w:rsidDel="00A160D7">
          <w:rPr>
            <w:rPrChange w:id="916" w:author="Laurence Golding" w:date="2017-10-24T17:23:00Z">
              <w:rPr>
                <w:rStyle w:val="Hyperlink"/>
                <w:noProof/>
              </w:rPr>
            </w:rPrChange>
          </w:rPr>
          <w:delText>3.14 invocation object</w:delText>
        </w:r>
        <w:r w:rsidDel="00A160D7">
          <w:rPr>
            <w:noProof/>
            <w:webHidden/>
          </w:rPr>
          <w:tab/>
          <w:delText>28</w:delText>
        </w:r>
      </w:del>
    </w:p>
    <w:p w14:paraId="5B7C8EAA" w14:textId="0066059A" w:rsidR="00413D45" w:rsidDel="00A160D7" w:rsidRDefault="00413D45">
      <w:pPr>
        <w:pStyle w:val="TOC3"/>
        <w:tabs>
          <w:tab w:val="right" w:leader="dot" w:pos="9350"/>
        </w:tabs>
        <w:rPr>
          <w:del w:id="917" w:author="Laurence Golding" w:date="2017-10-24T17:23:00Z"/>
          <w:rFonts w:asciiTheme="minorHAnsi" w:eastAsiaTheme="minorEastAsia" w:hAnsiTheme="minorHAnsi" w:cstheme="minorBidi"/>
          <w:noProof/>
          <w:sz w:val="22"/>
          <w:szCs w:val="22"/>
        </w:rPr>
      </w:pPr>
      <w:del w:id="918" w:author="Laurence Golding" w:date="2017-10-24T17:23:00Z">
        <w:r w:rsidRPr="00A160D7" w:rsidDel="00A160D7">
          <w:rPr>
            <w:rPrChange w:id="919" w:author="Laurence Golding" w:date="2017-10-24T17:23:00Z">
              <w:rPr>
                <w:rStyle w:val="Hyperlink"/>
                <w:noProof/>
              </w:rPr>
            </w:rPrChange>
          </w:rPr>
          <w:delText>3.14.1 General</w:delText>
        </w:r>
        <w:r w:rsidDel="00A160D7">
          <w:rPr>
            <w:noProof/>
            <w:webHidden/>
          </w:rPr>
          <w:tab/>
          <w:delText>28</w:delText>
        </w:r>
      </w:del>
    </w:p>
    <w:p w14:paraId="5479E433" w14:textId="5945D165" w:rsidR="00413D45" w:rsidDel="00A160D7" w:rsidRDefault="00413D45">
      <w:pPr>
        <w:pStyle w:val="TOC3"/>
        <w:tabs>
          <w:tab w:val="right" w:leader="dot" w:pos="9350"/>
        </w:tabs>
        <w:rPr>
          <w:del w:id="920" w:author="Laurence Golding" w:date="2017-10-24T17:23:00Z"/>
          <w:rFonts w:asciiTheme="minorHAnsi" w:eastAsiaTheme="minorEastAsia" w:hAnsiTheme="minorHAnsi" w:cstheme="minorBidi"/>
          <w:noProof/>
          <w:sz w:val="22"/>
          <w:szCs w:val="22"/>
        </w:rPr>
      </w:pPr>
      <w:del w:id="921" w:author="Laurence Golding" w:date="2017-10-24T17:23:00Z">
        <w:r w:rsidRPr="00A160D7" w:rsidDel="00A160D7">
          <w:rPr>
            <w:rPrChange w:id="922" w:author="Laurence Golding" w:date="2017-10-24T17:23:00Z">
              <w:rPr>
                <w:rStyle w:val="Hyperlink"/>
                <w:noProof/>
              </w:rPr>
            </w:rPrChange>
          </w:rPr>
          <w:delText>3.14.2 commandLine property</w:delText>
        </w:r>
        <w:r w:rsidDel="00A160D7">
          <w:rPr>
            <w:noProof/>
            <w:webHidden/>
          </w:rPr>
          <w:tab/>
          <w:delText>28</w:delText>
        </w:r>
      </w:del>
    </w:p>
    <w:p w14:paraId="63346D90" w14:textId="6DF7EC8F" w:rsidR="00413D45" w:rsidDel="00A160D7" w:rsidRDefault="00413D45">
      <w:pPr>
        <w:pStyle w:val="TOC3"/>
        <w:tabs>
          <w:tab w:val="right" w:leader="dot" w:pos="9350"/>
        </w:tabs>
        <w:rPr>
          <w:del w:id="923" w:author="Laurence Golding" w:date="2017-10-24T17:23:00Z"/>
          <w:rFonts w:asciiTheme="minorHAnsi" w:eastAsiaTheme="minorEastAsia" w:hAnsiTheme="minorHAnsi" w:cstheme="minorBidi"/>
          <w:noProof/>
          <w:sz w:val="22"/>
          <w:szCs w:val="22"/>
        </w:rPr>
      </w:pPr>
      <w:del w:id="924" w:author="Laurence Golding" w:date="2017-10-24T17:23:00Z">
        <w:r w:rsidRPr="00A160D7" w:rsidDel="00A160D7">
          <w:rPr>
            <w:rPrChange w:id="925" w:author="Laurence Golding" w:date="2017-10-24T17:23:00Z">
              <w:rPr>
                <w:rStyle w:val="Hyperlink"/>
                <w:noProof/>
              </w:rPr>
            </w:rPrChange>
          </w:rPr>
          <w:delText>3.14.3 responseFiles property</w:delText>
        </w:r>
        <w:r w:rsidDel="00A160D7">
          <w:rPr>
            <w:noProof/>
            <w:webHidden/>
          </w:rPr>
          <w:tab/>
          <w:delText>28</w:delText>
        </w:r>
      </w:del>
    </w:p>
    <w:p w14:paraId="6D5C22DF" w14:textId="7E6465A5" w:rsidR="00413D45" w:rsidDel="00A160D7" w:rsidRDefault="00413D45">
      <w:pPr>
        <w:pStyle w:val="TOC3"/>
        <w:tabs>
          <w:tab w:val="right" w:leader="dot" w:pos="9350"/>
        </w:tabs>
        <w:rPr>
          <w:del w:id="926" w:author="Laurence Golding" w:date="2017-10-24T17:23:00Z"/>
          <w:rFonts w:asciiTheme="minorHAnsi" w:eastAsiaTheme="minorEastAsia" w:hAnsiTheme="minorHAnsi" w:cstheme="minorBidi"/>
          <w:noProof/>
          <w:sz w:val="22"/>
          <w:szCs w:val="22"/>
        </w:rPr>
      </w:pPr>
      <w:del w:id="927" w:author="Laurence Golding" w:date="2017-10-24T17:23:00Z">
        <w:r w:rsidRPr="00A160D7" w:rsidDel="00A160D7">
          <w:rPr>
            <w:rPrChange w:id="928" w:author="Laurence Golding" w:date="2017-10-24T17:23:00Z">
              <w:rPr>
                <w:rStyle w:val="Hyperlink"/>
                <w:noProof/>
              </w:rPr>
            </w:rPrChange>
          </w:rPr>
          <w:delText>3.14.4 startTime property</w:delText>
        </w:r>
        <w:r w:rsidDel="00A160D7">
          <w:rPr>
            <w:noProof/>
            <w:webHidden/>
          </w:rPr>
          <w:tab/>
          <w:delText>29</w:delText>
        </w:r>
      </w:del>
    </w:p>
    <w:p w14:paraId="02B2C4FE" w14:textId="1EAFE97A" w:rsidR="00413D45" w:rsidDel="00A160D7" w:rsidRDefault="00413D45">
      <w:pPr>
        <w:pStyle w:val="TOC3"/>
        <w:tabs>
          <w:tab w:val="right" w:leader="dot" w:pos="9350"/>
        </w:tabs>
        <w:rPr>
          <w:del w:id="929" w:author="Laurence Golding" w:date="2017-10-24T17:23:00Z"/>
          <w:rFonts w:asciiTheme="minorHAnsi" w:eastAsiaTheme="minorEastAsia" w:hAnsiTheme="minorHAnsi" w:cstheme="minorBidi"/>
          <w:noProof/>
          <w:sz w:val="22"/>
          <w:szCs w:val="22"/>
        </w:rPr>
      </w:pPr>
      <w:del w:id="930" w:author="Laurence Golding" w:date="2017-10-24T17:23:00Z">
        <w:r w:rsidRPr="00A160D7" w:rsidDel="00A160D7">
          <w:rPr>
            <w:rPrChange w:id="931" w:author="Laurence Golding" w:date="2017-10-24T17:23:00Z">
              <w:rPr>
                <w:rStyle w:val="Hyperlink"/>
                <w:noProof/>
              </w:rPr>
            </w:rPrChange>
          </w:rPr>
          <w:delText>3.14.5 endTime property</w:delText>
        </w:r>
        <w:r w:rsidDel="00A160D7">
          <w:rPr>
            <w:noProof/>
            <w:webHidden/>
          </w:rPr>
          <w:tab/>
          <w:delText>29</w:delText>
        </w:r>
      </w:del>
    </w:p>
    <w:p w14:paraId="1F3C010B" w14:textId="66182776" w:rsidR="00413D45" w:rsidDel="00A160D7" w:rsidRDefault="00413D45">
      <w:pPr>
        <w:pStyle w:val="TOC3"/>
        <w:tabs>
          <w:tab w:val="right" w:leader="dot" w:pos="9350"/>
        </w:tabs>
        <w:rPr>
          <w:del w:id="932" w:author="Laurence Golding" w:date="2017-10-24T17:23:00Z"/>
          <w:rFonts w:asciiTheme="minorHAnsi" w:eastAsiaTheme="minorEastAsia" w:hAnsiTheme="minorHAnsi" w:cstheme="minorBidi"/>
          <w:noProof/>
          <w:sz w:val="22"/>
          <w:szCs w:val="22"/>
        </w:rPr>
      </w:pPr>
      <w:del w:id="933" w:author="Laurence Golding" w:date="2017-10-24T17:23:00Z">
        <w:r w:rsidRPr="00A160D7" w:rsidDel="00A160D7">
          <w:rPr>
            <w:rPrChange w:id="934" w:author="Laurence Golding" w:date="2017-10-24T17:23:00Z">
              <w:rPr>
                <w:rStyle w:val="Hyperlink"/>
                <w:noProof/>
              </w:rPr>
            </w:rPrChange>
          </w:rPr>
          <w:delText>3.14.6 machine property</w:delText>
        </w:r>
        <w:r w:rsidDel="00A160D7">
          <w:rPr>
            <w:noProof/>
            <w:webHidden/>
          </w:rPr>
          <w:tab/>
          <w:delText>29</w:delText>
        </w:r>
      </w:del>
    </w:p>
    <w:p w14:paraId="5C00C263" w14:textId="3EACCB11" w:rsidR="00413D45" w:rsidDel="00A160D7" w:rsidRDefault="00413D45">
      <w:pPr>
        <w:pStyle w:val="TOC3"/>
        <w:tabs>
          <w:tab w:val="right" w:leader="dot" w:pos="9350"/>
        </w:tabs>
        <w:rPr>
          <w:del w:id="935" w:author="Laurence Golding" w:date="2017-10-24T17:23:00Z"/>
          <w:rFonts w:asciiTheme="minorHAnsi" w:eastAsiaTheme="minorEastAsia" w:hAnsiTheme="minorHAnsi" w:cstheme="minorBidi"/>
          <w:noProof/>
          <w:sz w:val="22"/>
          <w:szCs w:val="22"/>
        </w:rPr>
      </w:pPr>
      <w:del w:id="936" w:author="Laurence Golding" w:date="2017-10-24T17:23:00Z">
        <w:r w:rsidRPr="00A160D7" w:rsidDel="00A160D7">
          <w:rPr>
            <w:rPrChange w:id="937" w:author="Laurence Golding" w:date="2017-10-24T17:23:00Z">
              <w:rPr>
                <w:rStyle w:val="Hyperlink"/>
                <w:noProof/>
              </w:rPr>
            </w:rPrChange>
          </w:rPr>
          <w:delText>3.14.7 account property</w:delText>
        </w:r>
        <w:r w:rsidDel="00A160D7">
          <w:rPr>
            <w:noProof/>
            <w:webHidden/>
          </w:rPr>
          <w:tab/>
          <w:delText>29</w:delText>
        </w:r>
      </w:del>
    </w:p>
    <w:p w14:paraId="242E3412" w14:textId="0CC7D465" w:rsidR="00413D45" w:rsidDel="00A160D7" w:rsidRDefault="00413D45">
      <w:pPr>
        <w:pStyle w:val="TOC3"/>
        <w:tabs>
          <w:tab w:val="right" w:leader="dot" w:pos="9350"/>
        </w:tabs>
        <w:rPr>
          <w:del w:id="938" w:author="Laurence Golding" w:date="2017-10-24T17:23:00Z"/>
          <w:rFonts w:asciiTheme="minorHAnsi" w:eastAsiaTheme="minorEastAsia" w:hAnsiTheme="minorHAnsi" w:cstheme="minorBidi"/>
          <w:noProof/>
          <w:sz w:val="22"/>
          <w:szCs w:val="22"/>
        </w:rPr>
      </w:pPr>
      <w:del w:id="939" w:author="Laurence Golding" w:date="2017-10-24T17:23:00Z">
        <w:r w:rsidRPr="00A160D7" w:rsidDel="00A160D7">
          <w:rPr>
            <w:rPrChange w:id="940" w:author="Laurence Golding" w:date="2017-10-24T17:23:00Z">
              <w:rPr>
                <w:rStyle w:val="Hyperlink"/>
                <w:noProof/>
              </w:rPr>
            </w:rPrChange>
          </w:rPr>
          <w:delText>3.14.8 processId property</w:delText>
        </w:r>
        <w:r w:rsidDel="00A160D7">
          <w:rPr>
            <w:noProof/>
            <w:webHidden/>
          </w:rPr>
          <w:tab/>
          <w:delText>29</w:delText>
        </w:r>
      </w:del>
    </w:p>
    <w:p w14:paraId="1B9063CB" w14:textId="7C4208F0" w:rsidR="00413D45" w:rsidDel="00A160D7" w:rsidRDefault="00413D45">
      <w:pPr>
        <w:pStyle w:val="TOC3"/>
        <w:tabs>
          <w:tab w:val="right" w:leader="dot" w:pos="9350"/>
        </w:tabs>
        <w:rPr>
          <w:del w:id="941" w:author="Laurence Golding" w:date="2017-10-24T17:23:00Z"/>
          <w:rFonts w:asciiTheme="minorHAnsi" w:eastAsiaTheme="minorEastAsia" w:hAnsiTheme="minorHAnsi" w:cstheme="minorBidi"/>
          <w:noProof/>
          <w:sz w:val="22"/>
          <w:szCs w:val="22"/>
        </w:rPr>
      </w:pPr>
      <w:del w:id="942" w:author="Laurence Golding" w:date="2017-10-24T17:23:00Z">
        <w:r w:rsidRPr="00A160D7" w:rsidDel="00A160D7">
          <w:rPr>
            <w:rPrChange w:id="943" w:author="Laurence Golding" w:date="2017-10-24T17:23:00Z">
              <w:rPr>
                <w:rStyle w:val="Hyperlink"/>
                <w:noProof/>
              </w:rPr>
            </w:rPrChange>
          </w:rPr>
          <w:delText>3.14.9 fileName property</w:delText>
        </w:r>
        <w:r w:rsidDel="00A160D7">
          <w:rPr>
            <w:noProof/>
            <w:webHidden/>
          </w:rPr>
          <w:tab/>
          <w:delText>29</w:delText>
        </w:r>
      </w:del>
    </w:p>
    <w:p w14:paraId="0D5120A4" w14:textId="27222FF7" w:rsidR="00413D45" w:rsidDel="00A160D7" w:rsidRDefault="00413D45">
      <w:pPr>
        <w:pStyle w:val="TOC3"/>
        <w:tabs>
          <w:tab w:val="right" w:leader="dot" w:pos="9350"/>
        </w:tabs>
        <w:rPr>
          <w:del w:id="944" w:author="Laurence Golding" w:date="2017-10-24T17:23:00Z"/>
          <w:rFonts w:asciiTheme="minorHAnsi" w:eastAsiaTheme="minorEastAsia" w:hAnsiTheme="minorHAnsi" w:cstheme="minorBidi"/>
          <w:noProof/>
          <w:sz w:val="22"/>
          <w:szCs w:val="22"/>
        </w:rPr>
      </w:pPr>
      <w:del w:id="945" w:author="Laurence Golding" w:date="2017-10-24T17:23:00Z">
        <w:r w:rsidRPr="00A160D7" w:rsidDel="00A160D7">
          <w:rPr>
            <w:rPrChange w:id="946" w:author="Laurence Golding" w:date="2017-10-24T17:23:00Z">
              <w:rPr>
                <w:rStyle w:val="Hyperlink"/>
                <w:noProof/>
              </w:rPr>
            </w:rPrChange>
          </w:rPr>
          <w:delText>3.14.10 workingDirectory property</w:delText>
        </w:r>
        <w:r w:rsidDel="00A160D7">
          <w:rPr>
            <w:noProof/>
            <w:webHidden/>
          </w:rPr>
          <w:tab/>
          <w:delText>30</w:delText>
        </w:r>
      </w:del>
    </w:p>
    <w:p w14:paraId="7C5DE866" w14:textId="2AC56635" w:rsidR="00413D45" w:rsidDel="00A160D7" w:rsidRDefault="00413D45">
      <w:pPr>
        <w:pStyle w:val="TOC3"/>
        <w:tabs>
          <w:tab w:val="right" w:leader="dot" w:pos="9350"/>
        </w:tabs>
        <w:rPr>
          <w:del w:id="947" w:author="Laurence Golding" w:date="2017-10-24T17:23:00Z"/>
          <w:rFonts w:asciiTheme="minorHAnsi" w:eastAsiaTheme="minorEastAsia" w:hAnsiTheme="minorHAnsi" w:cstheme="minorBidi"/>
          <w:noProof/>
          <w:sz w:val="22"/>
          <w:szCs w:val="22"/>
        </w:rPr>
      </w:pPr>
      <w:del w:id="948" w:author="Laurence Golding" w:date="2017-10-24T17:23:00Z">
        <w:r w:rsidRPr="00A160D7" w:rsidDel="00A160D7">
          <w:rPr>
            <w:rPrChange w:id="949" w:author="Laurence Golding" w:date="2017-10-24T17:23:00Z">
              <w:rPr>
                <w:rStyle w:val="Hyperlink"/>
                <w:noProof/>
              </w:rPr>
            </w:rPrChange>
          </w:rPr>
          <w:delText>3.14.11 environmentVariables property</w:delText>
        </w:r>
        <w:r w:rsidDel="00A160D7">
          <w:rPr>
            <w:noProof/>
            <w:webHidden/>
          </w:rPr>
          <w:tab/>
          <w:delText>30</w:delText>
        </w:r>
      </w:del>
    </w:p>
    <w:p w14:paraId="39A9936E" w14:textId="66E28A15" w:rsidR="00413D45" w:rsidDel="00A160D7" w:rsidRDefault="00413D45">
      <w:pPr>
        <w:pStyle w:val="TOC3"/>
        <w:tabs>
          <w:tab w:val="right" w:leader="dot" w:pos="9350"/>
        </w:tabs>
        <w:rPr>
          <w:del w:id="950" w:author="Laurence Golding" w:date="2017-10-24T17:23:00Z"/>
          <w:rFonts w:asciiTheme="minorHAnsi" w:eastAsiaTheme="minorEastAsia" w:hAnsiTheme="minorHAnsi" w:cstheme="minorBidi"/>
          <w:noProof/>
          <w:sz w:val="22"/>
          <w:szCs w:val="22"/>
        </w:rPr>
      </w:pPr>
      <w:del w:id="951" w:author="Laurence Golding" w:date="2017-10-24T17:23:00Z">
        <w:r w:rsidRPr="00A160D7" w:rsidDel="00A160D7">
          <w:rPr>
            <w:rPrChange w:id="952" w:author="Laurence Golding" w:date="2017-10-24T17:23:00Z">
              <w:rPr>
                <w:rStyle w:val="Hyperlink"/>
                <w:noProof/>
              </w:rPr>
            </w:rPrChange>
          </w:rPr>
          <w:delText>3.14.12 properties property</w:delText>
        </w:r>
        <w:r w:rsidDel="00A160D7">
          <w:rPr>
            <w:noProof/>
            <w:webHidden/>
          </w:rPr>
          <w:tab/>
          <w:delText>30</w:delText>
        </w:r>
      </w:del>
    </w:p>
    <w:p w14:paraId="3989BEE6" w14:textId="42B73029" w:rsidR="00413D45" w:rsidDel="00A160D7" w:rsidRDefault="00413D45">
      <w:pPr>
        <w:pStyle w:val="TOC2"/>
        <w:tabs>
          <w:tab w:val="right" w:leader="dot" w:pos="9350"/>
        </w:tabs>
        <w:rPr>
          <w:del w:id="953" w:author="Laurence Golding" w:date="2017-10-24T17:23:00Z"/>
          <w:rFonts w:asciiTheme="minorHAnsi" w:eastAsiaTheme="minorEastAsia" w:hAnsiTheme="minorHAnsi" w:cstheme="minorBidi"/>
          <w:noProof/>
          <w:sz w:val="22"/>
          <w:szCs w:val="22"/>
        </w:rPr>
      </w:pPr>
      <w:del w:id="954" w:author="Laurence Golding" w:date="2017-10-24T17:23:00Z">
        <w:r w:rsidRPr="00A160D7" w:rsidDel="00A160D7">
          <w:rPr>
            <w:rPrChange w:id="955" w:author="Laurence Golding" w:date="2017-10-24T17:23:00Z">
              <w:rPr>
                <w:rStyle w:val="Hyperlink"/>
                <w:noProof/>
              </w:rPr>
            </w:rPrChange>
          </w:rPr>
          <w:delText>3.15 file object</w:delText>
        </w:r>
        <w:r w:rsidDel="00A160D7">
          <w:rPr>
            <w:noProof/>
            <w:webHidden/>
          </w:rPr>
          <w:tab/>
          <w:delText>30</w:delText>
        </w:r>
      </w:del>
    </w:p>
    <w:p w14:paraId="746D5285" w14:textId="1EBB0D61" w:rsidR="00413D45" w:rsidDel="00A160D7" w:rsidRDefault="00413D45">
      <w:pPr>
        <w:pStyle w:val="TOC3"/>
        <w:tabs>
          <w:tab w:val="right" w:leader="dot" w:pos="9350"/>
        </w:tabs>
        <w:rPr>
          <w:del w:id="956" w:author="Laurence Golding" w:date="2017-10-24T17:23:00Z"/>
          <w:rFonts w:asciiTheme="minorHAnsi" w:eastAsiaTheme="minorEastAsia" w:hAnsiTheme="minorHAnsi" w:cstheme="minorBidi"/>
          <w:noProof/>
          <w:sz w:val="22"/>
          <w:szCs w:val="22"/>
        </w:rPr>
      </w:pPr>
      <w:del w:id="957" w:author="Laurence Golding" w:date="2017-10-24T17:23:00Z">
        <w:r w:rsidRPr="00A160D7" w:rsidDel="00A160D7">
          <w:rPr>
            <w:rPrChange w:id="958" w:author="Laurence Golding" w:date="2017-10-24T17:23:00Z">
              <w:rPr>
                <w:rStyle w:val="Hyperlink"/>
                <w:noProof/>
              </w:rPr>
            </w:rPrChange>
          </w:rPr>
          <w:delText>3.15.1 General</w:delText>
        </w:r>
        <w:r w:rsidDel="00A160D7">
          <w:rPr>
            <w:noProof/>
            <w:webHidden/>
          </w:rPr>
          <w:tab/>
          <w:delText>30</w:delText>
        </w:r>
      </w:del>
    </w:p>
    <w:p w14:paraId="2103B7C6" w14:textId="10B37359" w:rsidR="00413D45" w:rsidDel="00A160D7" w:rsidRDefault="00413D45">
      <w:pPr>
        <w:pStyle w:val="TOC3"/>
        <w:tabs>
          <w:tab w:val="right" w:leader="dot" w:pos="9350"/>
        </w:tabs>
        <w:rPr>
          <w:del w:id="959" w:author="Laurence Golding" w:date="2017-10-24T17:23:00Z"/>
          <w:rFonts w:asciiTheme="minorHAnsi" w:eastAsiaTheme="minorEastAsia" w:hAnsiTheme="minorHAnsi" w:cstheme="minorBidi"/>
          <w:noProof/>
          <w:sz w:val="22"/>
          <w:szCs w:val="22"/>
        </w:rPr>
      </w:pPr>
      <w:del w:id="960" w:author="Laurence Golding" w:date="2017-10-24T17:23:00Z">
        <w:r w:rsidRPr="00A160D7" w:rsidDel="00A160D7">
          <w:rPr>
            <w:rPrChange w:id="961" w:author="Laurence Golding" w:date="2017-10-24T17:23:00Z">
              <w:rPr>
                <w:rStyle w:val="Hyperlink"/>
                <w:noProof/>
              </w:rPr>
            </w:rPrChange>
          </w:rPr>
          <w:delText>3.15.2 uri property</w:delText>
        </w:r>
        <w:r w:rsidDel="00A160D7">
          <w:rPr>
            <w:noProof/>
            <w:webHidden/>
          </w:rPr>
          <w:tab/>
          <w:delText>30</w:delText>
        </w:r>
      </w:del>
    </w:p>
    <w:p w14:paraId="26ADD95C" w14:textId="69A122F0" w:rsidR="00413D45" w:rsidDel="00A160D7" w:rsidRDefault="00413D45">
      <w:pPr>
        <w:pStyle w:val="TOC3"/>
        <w:tabs>
          <w:tab w:val="right" w:leader="dot" w:pos="9350"/>
        </w:tabs>
        <w:rPr>
          <w:del w:id="962" w:author="Laurence Golding" w:date="2017-10-24T17:23:00Z"/>
          <w:rFonts w:asciiTheme="minorHAnsi" w:eastAsiaTheme="minorEastAsia" w:hAnsiTheme="minorHAnsi" w:cstheme="minorBidi"/>
          <w:noProof/>
          <w:sz w:val="22"/>
          <w:szCs w:val="22"/>
        </w:rPr>
      </w:pPr>
      <w:del w:id="963" w:author="Laurence Golding" w:date="2017-10-24T17:23:00Z">
        <w:r w:rsidRPr="00A160D7" w:rsidDel="00A160D7">
          <w:rPr>
            <w:rPrChange w:id="964" w:author="Laurence Golding" w:date="2017-10-24T17:23:00Z">
              <w:rPr>
                <w:rStyle w:val="Hyperlink"/>
                <w:noProof/>
              </w:rPr>
            </w:rPrChange>
          </w:rPr>
          <w:delText>3.15.3 uriBaseId property</w:delText>
        </w:r>
        <w:r w:rsidDel="00A160D7">
          <w:rPr>
            <w:noProof/>
            <w:webHidden/>
          </w:rPr>
          <w:tab/>
          <w:delText>31</w:delText>
        </w:r>
      </w:del>
    </w:p>
    <w:p w14:paraId="76785B43" w14:textId="30CDF450" w:rsidR="00413D45" w:rsidDel="00A160D7" w:rsidRDefault="00413D45">
      <w:pPr>
        <w:pStyle w:val="TOC3"/>
        <w:tabs>
          <w:tab w:val="right" w:leader="dot" w:pos="9350"/>
        </w:tabs>
        <w:rPr>
          <w:del w:id="965" w:author="Laurence Golding" w:date="2017-10-24T17:23:00Z"/>
          <w:rFonts w:asciiTheme="minorHAnsi" w:eastAsiaTheme="minorEastAsia" w:hAnsiTheme="minorHAnsi" w:cstheme="minorBidi"/>
          <w:noProof/>
          <w:sz w:val="22"/>
          <w:szCs w:val="22"/>
        </w:rPr>
      </w:pPr>
      <w:del w:id="966" w:author="Laurence Golding" w:date="2017-10-24T17:23:00Z">
        <w:r w:rsidRPr="00A160D7" w:rsidDel="00A160D7">
          <w:rPr>
            <w:rPrChange w:id="967" w:author="Laurence Golding" w:date="2017-10-24T17:23:00Z">
              <w:rPr>
                <w:rStyle w:val="Hyperlink"/>
                <w:noProof/>
              </w:rPr>
            </w:rPrChange>
          </w:rPr>
          <w:delText>3.15.4 parentKey property</w:delText>
        </w:r>
        <w:r w:rsidDel="00A160D7">
          <w:rPr>
            <w:noProof/>
            <w:webHidden/>
          </w:rPr>
          <w:tab/>
          <w:delText>32</w:delText>
        </w:r>
      </w:del>
    </w:p>
    <w:p w14:paraId="02520611" w14:textId="0140B981" w:rsidR="00413D45" w:rsidDel="00A160D7" w:rsidRDefault="00413D45">
      <w:pPr>
        <w:pStyle w:val="TOC3"/>
        <w:tabs>
          <w:tab w:val="right" w:leader="dot" w:pos="9350"/>
        </w:tabs>
        <w:rPr>
          <w:del w:id="968" w:author="Laurence Golding" w:date="2017-10-24T17:23:00Z"/>
          <w:rFonts w:asciiTheme="minorHAnsi" w:eastAsiaTheme="minorEastAsia" w:hAnsiTheme="minorHAnsi" w:cstheme="minorBidi"/>
          <w:noProof/>
          <w:sz w:val="22"/>
          <w:szCs w:val="22"/>
        </w:rPr>
      </w:pPr>
      <w:del w:id="969" w:author="Laurence Golding" w:date="2017-10-24T17:23:00Z">
        <w:r w:rsidRPr="00A160D7" w:rsidDel="00A160D7">
          <w:rPr>
            <w:rPrChange w:id="970" w:author="Laurence Golding" w:date="2017-10-24T17:23:00Z">
              <w:rPr>
                <w:rStyle w:val="Hyperlink"/>
                <w:noProof/>
              </w:rPr>
            </w:rPrChange>
          </w:rPr>
          <w:delText>3.15.5 offset property</w:delText>
        </w:r>
        <w:r w:rsidDel="00A160D7">
          <w:rPr>
            <w:noProof/>
            <w:webHidden/>
          </w:rPr>
          <w:tab/>
          <w:delText>32</w:delText>
        </w:r>
      </w:del>
    </w:p>
    <w:p w14:paraId="1FBF5CDF" w14:textId="1924960F" w:rsidR="00413D45" w:rsidDel="00A160D7" w:rsidRDefault="00413D45">
      <w:pPr>
        <w:pStyle w:val="TOC3"/>
        <w:tabs>
          <w:tab w:val="right" w:leader="dot" w:pos="9350"/>
        </w:tabs>
        <w:rPr>
          <w:del w:id="971" w:author="Laurence Golding" w:date="2017-10-24T17:23:00Z"/>
          <w:rFonts w:asciiTheme="minorHAnsi" w:eastAsiaTheme="minorEastAsia" w:hAnsiTheme="minorHAnsi" w:cstheme="minorBidi"/>
          <w:noProof/>
          <w:sz w:val="22"/>
          <w:szCs w:val="22"/>
        </w:rPr>
      </w:pPr>
      <w:del w:id="972" w:author="Laurence Golding" w:date="2017-10-24T17:23:00Z">
        <w:r w:rsidRPr="00A160D7" w:rsidDel="00A160D7">
          <w:rPr>
            <w:rPrChange w:id="973" w:author="Laurence Golding" w:date="2017-10-24T17:23:00Z">
              <w:rPr>
                <w:rStyle w:val="Hyperlink"/>
                <w:noProof/>
              </w:rPr>
            </w:rPrChange>
          </w:rPr>
          <w:delText>3.15.6 length property</w:delText>
        </w:r>
        <w:r w:rsidDel="00A160D7">
          <w:rPr>
            <w:noProof/>
            <w:webHidden/>
          </w:rPr>
          <w:tab/>
          <w:delText>32</w:delText>
        </w:r>
      </w:del>
    </w:p>
    <w:p w14:paraId="0B5A8E51" w14:textId="7B31485A" w:rsidR="00413D45" w:rsidDel="00A160D7" w:rsidRDefault="00413D45">
      <w:pPr>
        <w:pStyle w:val="TOC3"/>
        <w:tabs>
          <w:tab w:val="right" w:leader="dot" w:pos="9350"/>
        </w:tabs>
        <w:rPr>
          <w:del w:id="974" w:author="Laurence Golding" w:date="2017-10-24T17:23:00Z"/>
          <w:rFonts w:asciiTheme="minorHAnsi" w:eastAsiaTheme="minorEastAsia" w:hAnsiTheme="minorHAnsi" w:cstheme="minorBidi"/>
          <w:noProof/>
          <w:sz w:val="22"/>
          <w:szCs w:val="22"/>
        </w:rPr>
      </w:pPr>
      <w:del w:id="975" w:author="Laurence Golding" w:date="2017-10-24T17:23:00Z">
        <w:r w:rsidRPr="00A160D7" w:rsidDel="00A160D7">
          <w:rPr>
            <w:rPrChange w:id="976" w:author="Laurence Golding" w:date="2017-10-24T17:23:00Z">
              <w:rPr>
                <w:rStyle w:val="Hyperlink"/>
                <w:noProof/>
              </w:rPr>
            </w:rPrChange>
          </w:rPr>
          <w:delText>3.15.7 mimeType property</w:delText>
        </w:r>
        <w:r w:rsidDel="00A160D7">
          <w:rPr>
            <w:noProof/>
            <w:webHidden/>
          </w:rPr>
          <w:tab/>
          <w:delText>32</w:delText>
        </w:r>
      </w:del>
    </w:p>
    <w:p w14:paraId="2C125F7E" w14:textId="191CC55C" w:rsidR="00413D45" w:rsidDel="00A160D7" w:rsidRDefault="00413D45">
      <w:pPr>
        <w:pStyle w:val="TOC3"/>
        <w:tabs>
          <w:tab w:val="right" w:leader="dot" w:pos="9350"/>
        </w:tabs>
        <w:rPr>
          <w:del w:id="977" w:author="Laurence Golding" w:date="2017-10-24T17:23:00Z"/>
          <w:rFonts w:asciiTheme="minorHAnsi" w:eastAsiaTheme="minorEastAsia" w:hAnsiTheme="minorHAnsi" w:cstheme="minorBidi"/>
          <w:noProof/>
          <w:sz w:val="22"/>
          <w:szCs w:val="22"/>
        </w:rPr>
      </w:pPr>
      <w:del w:id="978" w:author="Laurence Golding" w:date="2017-10-24T17:23:00Z">
        <w:r w:rsidRPr="00A160D7" w:rsidDel="00A160D7">
          <w:rPr>
            <w:rPrChange w:id="979" w:author="Laurence Golding" w:date="2017-10-24T17:23:00Z">
              <w:rPr>
                <w:rStyle w:val="Hyperlink"/>
                <w:noProof/>
              </w:rPr>
            </w:rPrChange>
          </w:rPr>
          <w:delText>3.15.8 hashes property</w:delText>
        </w:r>
        <w:r w:rsidDel="00A160D7">
          <w:rPr>
            <w:noProof/>
            <w:webHidden/>
          </w:rPr>
          <w:tab/>
          <w:delText>32</w:delText>
        </w:r>
      </w:del>
    </w:p>
    <w:p w14:paraId="57E622BD" w14:textId="2AFA5164" w:rsidR="00413D45" w:rsidDel="00A160D7" w:rsidRDefault="00413D45">
      <w:pPr>
        <w:pStyle w:val="TOC3"/>
        <w:tabs>
          <w:tab w:val="right" w:leader="dot" w:pos="9350"/>
        </w:tabs>
        <w:rPr>
          <w:del w:id="980" w:author="Laurence Golding" w:date="2017-10-24T17:23:00Z"/>
          <w:rFonts w:asciiTheme="minorHAnsi" w:eastAsiaTheme="minorEastAsia" w:hAnsiTheme="minorHAnsi" w:cstheme="minorBidi"/>
          <w:noProof/>
          <w:sz w:val="22"/>
          <w:szCs w:val="22"/>
        </w:rPr>
      </w:pPr>
      <w:del w:id="981" w:author="Laurence Golding" w:date="2017-10-24T17:23:00Z">
        <w:r w:rsidRPr="00A160D7" w:rsidDel="00A160D7">
          <w:rPr>
            <w:rPrChange w:id="982" w:author="Laurence Golding" w:date="2017-10-24T17:23:00Z">
              <w:rPr>
                <w:rStyle w:val="Hyperlink"/>
                <w:noProof/>
              </w:rPr>
            </w:rPrChange>
          </w:rPr>
          <w:delText>3.15.9 contents property</w:delText>
        </w:r>
        <w:r w:rsidDel="00A160D7">
          <w:rPr>
            <w:noProof/>
            <w:webHidden/>
          </w:rPr>
          <w:tab/>
          <w:delText>33</w:delText>
        </w:r>
      </w:del>
    </w:p>
    <w:p w14:paraId="32CF8ED1" w14:textId="09A63624" w:rsidR="00413D45" w:rsidDel="00A160D7" w:rsidRDefault="00413D45">
      <w:pPr>
        <w:pStyle w:val="TOC3"/>
        <w:tabs>
          <w:tab w:val="right" w:leader="dot" w:pos="9350"/>
        </w:tabs>
        <w:rPr>
          <w:del w:id="983" w:author="Laurence Golding" w:date="2017-10-24T17:23:00Z"/>
          <w:rFonts w:asciiTheme="minorHAnsi" w:eastAsiaTheme="minorEastAsia" w:hAnsiTheme="minorHAnsi" w:cstheme="minorBidi"/>
          <w:noProof/>
          <w:sz w:val="22"/>
          <w:szCs w:val="22"/>
        </w:rPr>
      </w:pPr>
      <w:del w:id="984" w:author="Laurence Golding" w:date="2017-10-24T17:23:00Z">
        <w:r w:rsidRPr="00A160D7" w:rsidDel="00A160D7">
          <w:rPr>
            <w:rPrChange w:id="985" w:author="Laurence Golding" w:date="2017-10-24T17:23:00Z">
              <w:rPr>
                <w:rStyle w:val="Hyperlink"/>
                <w:noProof/>
              </w:rPr>
            </w:rPrChange>
          </w:rPr>
          <w:delText>3.15.10 properties property</w:delText>
        </w:r>
        <w:r w:rsidDel="00A160D7">
          <w:rPr>
            <w:noProof/>
            <w:webHidden/>
          </w:rPr>
          <w:tab/>
          <w:delText>33</w:delText>
        </w:r>
      </w:del>
    </w:p>
    <w:p w14:paraId="5FA6BFD1" w14:textId="47AA0FA8" w:rsidR="00413D45" w:rsidDel="00A160D7" w:rsidRDefault="00413D45">
      <w:pPr>
        <w:pStyle w:val="TOC2"/>
        <w:tabs>
          <w:tab w:val="right" w:leader="dot" w:pos="9350"/>
        </w:tabs>
        <w:rPr>
          <w:del w:id="986" w:author="Laurence Golding" w:date="2017-10-24T17:23:00Z"/>
          <w:rFonts w:asciiTheme="minorHAnsi" w:eastAsiaTheme="minorEastAsia" w:hAnsiTheme="minorHAnsi" w:cstheme="minorBidi"/>
          <w:noProof/>
          <w:sz w:val="22"/>
          <w:szCs w:val="22"/>
        </w:rPr>
      </w:pPr>
      <w:del w:id="987" w:author="Laurence Golding" w:date="2017-10-24T17:23:00Z">
        <w:r w:rsidRPr="00A160D7" w:rsidDel="00A160D7">
          <w:rPr>
            <w:rPrChange w:id="988" w:author="Laurence Golding" w:date="2017-10-24T17:23:00Z">
              <w:rPr>
                <w:rStyle w:val="Hyperlink"/>
                <w:noProof/>
              </w:rPr>
            </w:rPrChange>
          </w:rPr>
          <w:delText>3.16 hash object</w:delText>
        </w:r>
        <w:r w:rsidDel="00A160D7">
          <w:rPr>
            <w:noProof/>
            <w:webHidden/>
          </w:rPr>
          <w:tab/>
          <w:delText>33</w:delText>
        </w:r>
      </w:del>
    </w:p>
    <w:p w14:paraId="1B19913D" w14:textId="5DE72AA0" w:rsidR="00413D45" w:rsidDel="00A160D7" w:rsidRDefault="00413D45">
      <w:pPr>
        <w:pStyle w:val="TOC3"/>
        <w:tabs>
          <w:tab w:val="right" w:leader="dot" w:pos="9350"/>
        </w:tabs>
        <w:rPr>
          <w:del w:id="989" w:author="Laurence Golding" w:date="2017-10-24T17:23:00Z"/>
          <w:rFonts w:asciiTheme="minorHAnsi" w:eastAsiaTheme="minorEastAsia" w:hAnsiTheme="minorHAnsi" w:cstheme="minorBidi"/>
          <w:noProof/>
          <w:sz w:val="22"/>
          <w:szCs w:val="22"/>
        </w:rPr>
      </w:pPr>
      <w:del w:id="990" w:author="Laurence Golding" w:date="2017-10-24T17:23:00Z">
        <w:r w:rsidRPr="00A160D7" w:rsidDel="00A160D7">
          <w:rPr>
            <w:rPrChange w:id="991" w:author="Laurence Golding" w:date="2017-10-24T17:23:00Z">
              <w:rPr>
                <w:rStyle w:val="Hyperlink"/>
                <w:noProof/>
              </w:rPr>
            </w:rPrChange>
          </w:rPr>
          <w:delText>3.16.1 General</w:delText>
        </w:r>
        <w:r w:rsidDel="00A160D7">
          <w:rPr>
            <w:noProof/>
            <w:webHidden/>
          </w:rPr>
          <w:tab/>
          <w:delText>33</w:delText>
        </w:r>
      </w:del>
    </w:p>
    <w:p w14:paraId="3EE5A29C" w14:textId="4CCA425B" w:rsidR="00413D45" w:rsidDel="00A160D7" w:rsidRDefault="00413D45">
      <w:pPr>
        <w:pStyle w:val="TOC3"/>
        <w:tabs>
          <w:tab w:val="right" w:leader="dot" w:pos="9350"/>
        </w:tabs>
        <w:rPr>
          <w:del w:id="992" w:author="Laurence Golding" w:date="2017-10-24T17:23:00Z"/>
          <w:rFonts w:asciiTheme="minorHAnsi" w:eastAsiaTheme="minorEastAsia" w:hAnsiTheme="minorHAnsi" w:cstheme="minorBidi"/>
          <w:noProof/>
          <w:sz w:val="22"/>
          <w:szCs w:val="22"/>
        </w:rPr>
      </w:pPr>
      <w:del w:id="993" w:author="Laurence Golding" w:date="2017-10-24T17:23:00Z">
        <w:r w:rsidRPr="00A160D7" w:rsidDel="00A160D7">
          <w:rPr>
            <w:rPrChange w:id="994" w:author="Laurence Golding" w:date="2017-10-24T17:23:00Z">
              <w:rPr>
                <w:rStyle w:val="Hyperlink"/>
                <w:noProof/>
              </w:rPr>
            </w:rPrChange>
          </w:rPr>
          <w:delText>3.16.2 value property</w:delText>
        </w:r>
        <w:r w:rsidDel="00A160D7">
          <w:rPr>
            <w:noProof/>
            <w:webHidden/>
          </w:rPr>
          <w:tab/>
          <w:delText>33</w:delText>
        </w:r>
      </w:del>
    </w:p>
    <w:p w14:paraId="0A9BFF29" w14:textId="23D05D1D" w:rsidR="00413D45" w:rsidDel="00A160D7" w:rsidRDefault="00413D45">
      <w:pPr>
        <w:pStyle w:val="TOC3"/>
        <w:tabs>
          <w:tab w:val="right" w:leader="dot" w:pos="9350"/>
        </w:tabs>
        <w:rPr>
          <w:del w:id="995" w:author="Laurence Golding" w:date="2017-10-24T17:23:00Z"/>
          <w:rFonts w:asciiTheme="minorHAnsi" w:eastAsiaTheme="minorEastAsia" w:hAnsiTheme="minorHAnsi" w:cstheme="minorBidi"/>
          <w:noProof/>
          <w:sz w:val="22"/>
          <w:szCs w:val="22"/>
        </w:rPr>
      </w:pPr>
      <w:del w:id="996" w:author="Laurence Golding" w:date="2017-10-24T17:23:00Z">
        <w:r w:rsidRPr="00A160D7" w:rsidDel="00A160D7">
          <w:rPr>
            <w:rPrChange w:id="997" w:author="Laurence Golding" w:date="2017-10-24T17:23:00Z">
              <w:rPr>
                <w:rStyle w:val="Hyperlink"/>
                <w:noProof/>
              </w:rPr>
            </w:rPrChange>
          </w:rPr>
          <w:delText>3.16.3 algorithm property</w:delText>
        </w:r>
        <w:r w:rsidDel="00A160D7">
          <w:rPr>
            <w:noProof/>
            <w:webHidden/>
          </w:rPr>
          <w:tab/>
          <w:delText>34</w:delText>
        </w:r>
      </w:del>
    </w:p>
    <w:p w14:paraId="1D987C1F" w14:textId="7FECBBC3" w:rsidR="00413D45" w:rsidDel="00A160D7" w:rsidRDefault="00413D45">
      <w:pPr>
        <w:pStyle w:val="TOC2"/>
        <w:tabs>
          <w:tab w:val="right" w:leader="dot" w:pos="9350"/>
        </w:tabs>
        <w:rPr>
          <w:del w:id="998" w:author="Laurence Golding" w:date="2017-10-24T17:23:00Z"/>
          <w:rFonts w:asciiTheme="minorHAnsi" w:eastAsiaTheme="minorEastAsia" w:hAnsiTheme="minorHAnsi" w:cstheme="minorBidi"/>
          <w:noProof/>
          <w:sz w:val="22"/>
          <w:szCs w:val="22"/>
        </w:rPr>
      </w:pPr>
      <w:del w:id="999" w:author="Laurence Golding" w:date="2017-10-24T17:23:00Z">
        <w:r w:rsidRPr="00A160D7" w:rsidDel="00A160D7">
          <w:rPr>
            <w:rPrChange w:id="1000" w:author="Laurence Golding" w:date="2017-10-24T17:23:00Z">
              <w:rPr>
                <w:rStyle w:val="Hyperlink"/>
                <w:noProof/>
              </w:rPr>
            </w:rPrChange>
          </w:rPr>
          <w:delText>3.17 result object</w:delText>
        </w:r>
        <w:r w:rsidDel="00A160D7">
          <w:rPr>
            <w:noProof/>
            <w:webHidden/>
          </w:rPr>
          <w:tab/>
          <w:delText>34</w:delText>
        </w:r>
      </w:del>
    </w:p>
    <w:p w14:paraId="7DDE7BE3" w14:textId="495D1CC2" w:rsidR="00413D45" w:rsidDel="00A160D7" w:rsidRDefault="00413D45">
      <w:pPr>
        <w:pStyle w:val="TOC3"/>
        <w:tabs>
          <w:tab w:val="right" w:leader="dot" w:pos="9350"/>
        </w:tabs>
        <w:rPr>
          <w:del w:id="1001" w:author="Laurence Golding" w:date="2017-10-24T17:23:00Z"/>
          <w:rFonts w:asciiTheme="minorHAnsi" w:eastAsiaTheme="minorEastAsia" w:hAnsiTheme="minorHAnsi" w:cstheme="minorBidi"/>
          <w:noProof/>
          <w:sz w:val="22"/>
          <w:szCs w:val="22"/>
        </w:rPr>
      </w:pPr>
      <w:del w:id="1002" w:author="Laurence Golding" w:date="2017-10-24T17:23:00Z">
        <w:r w:rsidRPr="00A160D7" w:rsidDel="00A160D7">
          <w:rPr>
            <w:rPrChange w:id="1003" w:author="Laurence Golding" w:date="2017-10-24T17:23:00Z">
              <w:rPr>
                <w:rStyle w:val="Hyperlink"/>
                <w:noProof/>
              </w:rPr>
            </w:rPrChange>
          </w:rPr>
          <w:delText>3.17.1 General</w:delText>
        </w:r>
        <w:r w:rsidDel="00A160D7">
          <w:rPr>
            <w:noProof/>
            <w:webHidden/>
          </w:rPr>
          <w:tab/>
          <w:delText>34</w:delText>
        </w:r>
      </w:del>
    </w:p>
    <w:p w14:paraId="5B43B05E" w14:textId="14E0DE86" w:rsidR="00413D45" w:rsidDel="00A160D7" w:rsidRDefault="00413D45">
      <w:pPr>
        <w:pStyle w:val="TOC3"/>
        <w:tabs>
          <w:tab w:val="right" w:leader="dot" w:pos="9350"/>
        </w:tabs>
        <w:rPr>
          <w:del w:id="1004" w:author="Laurence Golding" w:date="2017-10-24T17:23:00Z"/>
          <w:rFonts w:asciiTheme="minorHAnsi" w:eastAsiaTheme="minorEastAsia" w:hAnsiTheme="minorHAnsi" w:cstheme="minorBidi"/>
          <w:noProof/>
          <w:sz w:val="22"/>
          <w:szCs w:val="22"/>
        </w:rPr>
      </w:pPr>
      <w:del w:id="1005" w:author="Laurence Golding" w:date="2017-10-24T17:23:00Z">
        <w:r w:rsidRPr="00A160D7" w:rsidDel="00A160D7">
          <w:rPr>
            <w:rPrChange w:id="1006" w:author="Laurence Golding" w:date="2017-10-24T17:23:00Z">
              <w:rPr>
                <w:rStyle w:val="Hyperlink"/>
                <w:noProof/>
              </w:rPr>
            </w:rPrChange>
          </w:rPr>
          <w:delText>3.17.2 ruleId property</w:delText>
        </w:r>
        <w:r w:rsidDel="00A160D7">
          <w:rPr>
            <w:noProof/>
            <w:webHidden/>
          </w:rPr>
          <w:tab/>
          <w:delText>34</w:delText>
        </w:r>
      </w:del>
    </w:p>
    <w:p w14:paraId="4ED1FE8F" w14:textId="47A686AC" w:rsidR="00413D45" w:rsidDel="00A160D7" w:rsidRDefault="00413D45">
      <w:pPr>
        <w:pStyle w:val="TOC3"/>
        <w:tabs>
          <w:tab w:val="right" w:leader="dot" w:pos="9350"/>
        </w:tabs>
        <w:rPr>
          <w:del w:id="1007" w:author="Laurence Golding" w:date="2017-10-24T17:23:00Z"/>
          <w:rFonts w:asciiTheme="minorHAnsi" w:eastAsiaTheme="minorEastAsia" w:hAnsiTheme="minorHAnsi" w:cstheme="minorBidi"/>
          <w:noProof/>
          <w:sz w:val="22"/>
          <w:szCs w:val="22"/>
        </w:rPr>
      </w:pPr>
      <w:del w:id="1008" w:author="Laurence Golding" w:date="2017-10-24T17:23:00Z">
        <w:r w:rsidRPr="00A160D7" w:rsidDel="00A160D7">
          <w:rPr>
            <w:rPrChange w:id="1009" w:author="Laurence Golding" w:date="2017-10-24T17:23:00Z">
              <w:rPr>
                <w:rStyle w:val="Hyperlink"/>
                <w:noProof/>
              </w:rPr>
            </w:rPrChange>
          </w:rPr>
          <w:delText>3.17.3 ruleKey property</w:delText>
        </w:r>
        <w:r w:rsidDel="00A160D7">
          <w:rPr>
            <w:noProof/>
            <w:webHidden/>
          </w:rPr>
          <w:tab/>
          <w:delText>35</w:delText>
        </w:r>
      </w:del>
    </w:p>
    <w:p w14:paraId="691F89D1" w14:textId="4F3B561E" w:rsidR="00413D45" w:rsidDel="00A160D7" w:rsidRDefault="00413D45">
      <w:pPr>
        <w:pStyle w:val="TOC3"/>
        <w:tabs>
          <w:tab w:val="right" w:leader="dot" w:pos="9350"/>
        </w:tabs>
        <w:rPr>
          <w:del w:id="1010" w:author="Laurence Golding" w:date="2017-10-24T17:23:00Z"/>
          <w:rFonts w:asciiTheme="minorHAnsi" w:eastAsiaTheme="minorEastAsia" w:hAnsiTheme="minorHAnsi" w:cstheme="minorBidi"/>
          <w:noProof/>
          <w:sz w:val="22"/>
          <w:szCs w:val="22"/>
        </w:rPr>
      </w:pPr>
      <w:del w:id="1011" w:author="Laurence Golding" w:date="2017-10-24T17:23:00Z">
        <w:r w:rsidRPr="00A160D7" w:rsidDel="00A160D7">
          <w:rPr>
            <w:rPrChange w:id="1012" w:author="Laurence Golding" w:date="2017-10-24T17:23:00Z">
              <w:rPr>
                <w:rStyle w:val="Hyperlink"/>
                <w:noProof/>
              </w:rPr>
            </w:rPrChange>
          </w:rPr>
          <w:delText>3.17.4 level property</w:delText>
        </w:r>
        <w:r w:rsidDel="00A160D7">
          <w:rPr>
            <w:noProof/>
            <w:webHidden/>
          </w:rPr>
          <w:tab/>
          <w:delText>35</w:delText>
        </w:r>
      </w:del>
    </w:p>
    <w:p w14:paraId="79F6F6E8" w14:textId="7B44DAB3" w:rsidR="00413D45" w:rsidDel="00A160D7" w:rsidRDefault="00413D45">
      <w:pPr>
        <w:pStyle w:val="TOC3"/>
        <w:tabs>
          <w:tab w:val="right" w:leader="dot" w:pos="9350"/>
        </w:tabs>
        <w:rPr>
          <w:del w:id="1013" w:author="Laurence Golding" w:date="2017-10-24T17:23:00Z"/>
          <w:rFonts w:asciiTheme="minorHAnsi" w:eastAsiaTheme="minorEastAsia" w:hAnsiTheme="minorHAnsi" w:cstheme="minorBidi"/>
          <w:noProof/>
          <w:sz w:val="22"/>
          <w:szCs w:val="22"/>
        </w:rPr>
      </w:pPr>
      <w:del w:id="1014" w:author="Laurence Golding" w:date="2017-10-24T17:23:00Z">
        <w:r w:rsidRPr="00A160D7" w:rsidDel="00A160D7">
          <w:rPr>
            <w:rPrChange w:id="1015" w:author="Laurence Golding" w:date="2017-10-24T17:23:00Z">
              <w:rPr>
                <w:rStyle w:val="Hyperlink"/>
                <w:noProof/>
              </w:rPr>
            </w:rPrChange>
          </w:rPr>
          <w:delText>3.17.5 message property</w:delText>
        </w:r>
        <w:r w:rsidDel="00A160D7">
          <w:rPr>
            <w:noProof/>
            <w:webHidden/>
          </w:rPr>
          <w:tab/>
          <w:delText>37</w:delText>
        </w:r>
      </w:del>
    </w:p>
    <w:p w14:paraId="126B1646" w14:textId="0305CA77" w:rsidR="00413D45" w:rsidDel="00A160D7" w:rsidRDefault="00413D45">
      <w:pPr>
        <w:pStyle w:val="TOC3"/>
        <w:tabs>
          <w:tab w:val="right" w:leader="dot" w:pos="9350"/>
        </w:tabs>
        <w:rPr>
          <w:del w:id="1016" w:author="Laurence Golding" w:date="2017-10-24T17:23:00Z"/>
          <w:rFonts w:asciiTheme="minorHAnsi" w:eastAsiaTheme="minorEastAsia" w:hAnsiTheme="minorHAnsi" w:cstheme="minorBidi"/>
          <w:noProof/>
          <w:sz w:val="22"/>
          <w:szCs w:val="22"/>
        </w:rPr>
      </w:pPr>
      <w:del w:id="1017" w:author="Laurence Golding" w:date="2017-10-24T17:23:00Z">
        <w:r w:rsidRPr="00A160D7" w:rsidDel="00A160D7">
          <w:rPr>
            <w:rPrChange w:id="1018" w:author="Laurence Golding" w:date="2017-10-24T17:23:00Z">
              <w:rPr>
                <w:rStyle w:val="Hyperlink"/>
                <w:noProof/>
              </w:rPr>
            </w:rPrChange>
          </w:rPr>
          <w:delText>3.17.6 formattedRuleMessage property</w:delText>
        </w:r>
        <w:r w:rsidDel="00A160D7">
          <w:rPr>
            <w:noProof/>
            <w:webHidden/>
          </w:rPr>
          <w:tab/>
          <w:delText>37</w:delText>
        </w:r>
      </w:del>
    </w:p>
    <w:p w14:paraId="314235CD" w14:textId="3767595F" w:rsidR="00413D45" w:rsidDel="00A160D7" w:rsidRDefault="00413D45">
      <w:pPr>
        <w:pStyle w:val="TOC3"/>
        <w:tabs>
          <w:tab w:val="right" w:leader="dot" w:pos="9350"/>
        </w:tabs>
        <w:rPr>
          <w:del w:id="1019" w:author="Laurence Golding" w:date="2017-10-24T17:23:00Z"/>
          <w:rFonts w:asciiTheme="minorHAnsi" w:eastAsiaTheme="minorEastAsia" w:hAnsiTheme="minorHAnsi" w:cstheme="minorBidi"/>
          <w:noProof/>
          <w:sz w:val="22"/>
          <w:szCs w:val="22"/>
        </w:rPr>
      </w:pPr>
      <w:del w:id="1020" w:author="Laurence Golding" w:date="2017-10-24T17:23:00Z">
        <w:r w:rsidRPr="00A160D7" w:rsidDel="00A160D7">
          <w:rPr>
            <w:rPrChange w:id="1021" w:author="Laurence Golding" w:date="2017-10-24T17:23:00Z">
              <w:rPr>
                <w:rStyle w:val="Hyperlink"/>
                <w:noProof/>
              </w:rPr>
            </w:rPrChange>
          </w:rPr>
          <w:delText>3.17.7 locations property</w:delText>
        </w:r>
        <w:r w:rsidDel="00A160D7">
          <w:rPr>
            <w:noProof/>
            <w:webHidden/>
          </w:rPr>
          <w:tab/>
          <w:delText>38</w:delText>
        </w:r>
      </w:del>
    </w:p>
    <w:p w14:paraId="5416C00E" w14:textId="589E5E8B" w:rsidR="00413D45" w:rsidDel="00A160D7" w:rsidRDefault="00413D45">
      <w:pPr>
        <w:pStyle w:val="TOC3"/>
        <w:tabs>
          <w:tab w:val="right" w:leader="dot" w:pos="9350"/>
        </w:tabs>
        <w:rPr>
          <w:del w:id="1022" w:author="Laurence Golding" w:date="2017-10-24T17:23:00Z"/>
          <w:rFonts w:asciiTheme="minorHAnsi" w:eastAsiaTheme="minorEastAsia" w:hAnsiTheme="minorHAnsi" w:cstheme="minorBidi"/>
          <w:noProof/>
          <w:sz w:val="22"/>
          <w:szCs w:val="22"/>
        </w:rPr>
      </w:pPr>
      <w:del w:id="1023" w:author="Laurence Golding" w:date="2017-10-24T17:23:00Z">
        <w:r w:rsidRPr="00A160D7" w:rsidDel="00A160D7">
          <w:rPr>
            <w:rPrChange w:id="1024" w:author="Laurence Golding" w:date="2017-10-24T17:23:00Z">
              <w:rPr>
                <w:rStyle w:val="Hyperlink"/>
                <w:noProof/>
              </w:rPr>
            </w:rPrChange>
          </w:rPr>
          <w:delText>3.17.8 snippet property</w:delText>
        </w:r>
        <w:r w:rsidDel="00A160D7">
          <w:rPr>
            <w:noProof/>
            <w:webHidden/>
          </w:rPr>
          <w:tab/>
          <w:delText>38</w:delText>
        </w:r>
      </w:del>
    </w:p>
    <w:p w14:paraId="07D2B6FA" w14:textId="7AD8618F" w:rsidR="00413D45" w:rsidDel="00A160D7" w:rsidRDefault="00413D45">
      <w:pPr>
        <w:pStyle w:val="TOC3"/>
        <w:tabs>
          <w:tab w:val="right" w:leader="dot" w:pos="9350"/>
        </w:tabs>
        <w:rPr>
          <w:del w:id="1025" w:author="Laurence Golding" w:date="2017-10-24T17:23:00Z"/>
          <w:rFonts w:asciiTheme="minorHAnsi" w:eastAsiaTheme="minorEastAsia" w:hAnsiTheme="minorHAnsi" w:cstheme="minorBidi"/>
          <w:noProof/>
          <w:sz w:val="22"/>
          <w:szCs w:val="22"/>
        </w:rPr>
      </w:pPr>
      <w:del w:id="1026" w:author="Laurence Golding" w:date="2017-10-24T17:23:00Z">
        <w:r w:rsidRPr="00A160D7" w:rsidDel="00A160D7">
          <w:rPr>
            <w:rPrChange w:id="1027" w:author="Laurence Golding" w:date="2017-10-24T17:23:00Z">
              <w:rPr>
                <w:rStyle w:val="Hyperlink"/>
                <w:noProof/>
              </w:rPr>
            </w:rPrChange>
          </w:rPr>
          <w:delText>3.17.9 toolFingerprintContribution property</w:delText>
        </w:r>
        <w:r w:rsidDel="00A160D7">
          <w:rPr>
            <w:noProof/>
            <w:webHidden/>
          </w:rPr>
          <w:tab/>
          <w:delText>38</w:delText>
        </w:r>
      </w:del>
    </w:p>
    <w:p w14:paraId="39C238C9" w14:textId="4A7A7F0F" w:rsidR="00413D45" w:rsidDel="00A160D7" w:rsidRDefault="00413D45">
      <w:pPr>
        <w:pStyle w:val="TOC3"/>
        <w:tabs>
          <w:tab w:val="right" w:leader="dot" w:pos="9350"/>
        </w:tabs>
        <w:rPr>
          <w:del w:id="1028" w:author="Laurence Golding" w:date="2017-10-24T17:23:00Z"/>
          <w:rFonts w:asciiTheme="minorHAnsi" w:eastAsiaTheme="minorEastAsia" w:hAnsiTheme="minorHAnsi" w:cstheme="minorBidi"/>
          <w:noProof/>
          <w:sz w:val="22"/>
          <w:szCs w:val="22"/>
        </w:rPr>
      </w:pPr>
      <w:del w:id="1029" w:author="Laurence Golding" w:date="2017-10-24T17:23:00Z">
        <w:r w:rsidRPr="00A160D7" w:rsidDel="00A160D7">
          <w:rPr>
            <w:rPrChange w:id="1030" w:author="Laurence Golding" w:date="2017-10-24T17:23:00Z">
              <w:rPr>
                <w:rStyle w:val="Hyperlink"/>
                <w:noProof/>
              </w:rPr>
            </w:rPrChange>
          </w:rPr>
          <w:delText>3.17.10 codeFlows property</w:delText>
        </w:r>
        <w:r w:rsidDel="00A160D7">
          <w:rPr>
            <w:noProof/>
            <w:webHidden/>
          </w:rPr>
          <w:tab/>
          <w:delText>38</w:delText>
        </w:r>
      </w:del>
    </w:p>
    <w:p w14:paraId="6B09580D" w14:textId="49A3561B" w:rsidR="00413D45" w:rsidDel="00A160D7" w:rsidRDefault="00413D45">
      <w:pPr>
        <w:pStyle w:val="TOC3"/>
        <w:tabs>
          <w:tab w:val="right" w:leader="dot" w:pos="9350"/>
        </w:tabs>
        <w:rPr>
          <w:del w:id="1031" w:author="Laurence Golding" w:date="2017-10-24T17:23:00Z"/>
          <w:rFonts w:asciiTheme="minorHAnsi" w:eastAsiaTheme="minorEastAsia" w:hAnsiTheme="minorHAnsi" w:cstheme="minorBidi"/>
          <w:noProof/>
          <w:sz w:val="22"/>
          <w:szCs w:val="22"/>
        </w:rPr>
      </w:pPr>
      <w:del w:id="1032" w:author="Laurence Golding" w:date="2017-10-24T17:23:00Z">
        <w:r w:rsidRPr="00A160D7" w:rsidDel="00A160D7">
          <w:rPr>
            <w:rPrChange w:id="1033" w:author="Laurence Golding" w:date="2017-10-24T17:23:00Z">
              <w:rPr>
                <w:rStyle w:val="Hyperlink"/>
                <w:noProof/>
              </w:rPr>
            </w:rPrChange>
          </w:rPr>
          <w:delText>3.17.11 stacks property</w:delText>
        </w:r>
        <w:r w:rsidDel="00A160D7">
          <w:rPr>
            <w:noProof/>
            <w:webHidden/>
          </w:rPr>
          <w:tab/>
          <w:delText>39</w:delText>
        </w:r>
      </w:del>
    </w:p>
    <w:p w14:paraId="6083CD2D" w14:textId="6F108E08" w:rsidR="00413D45" w:rsidDel="00A160D7" w:rsidRDefault="00413D45">
      <w:pPr>
        <w:pStyle w:val="TOC3"/>
        <w:tabs>
          <w:tab w:val="right" w:leader="dot" w:pos="9350"/>
        </w:tabs>
        <w:rPr>
          <w:del w:id="1034" w:author="Laurence Golding" w:date="2017-10-24T17:23:00Z"/>
          <w:rFonts w:asciiTheme="minorHAnsi" w:eastAsiaTheme="minorEastAsia" w:hAnsiTheme="minorHAnsi" w:cstheme="minorBidi"/>
          <w:noProof/>
          <w:sz w:val="22"/>
          <w:szCs w:val="22"/>
        </w:rPr>
      </w:pPr>
      <w:del w:id="1035" w:author="Laurence Golding" w:date="2017-10-24T17:23:00Z">
        <w:r w:rsidRPr="00A160D7" w:rsidDel="00A160D7">
          <w:rPr>
            <w:rPrChange w:id="1036" w:author="Laurence Golding" w:date="2017-10-24T17:23:00Z">
              <w:rPr>
                <w:rStyle w:val="Hyperlink"/>
                <w:noProof/>
              </w:rPr>
            </w:rPrChange>
          </w:rPr>
          <w:delText>3.17.12 relatedLocations property</w:delText>
        </w:r>
        <w:r w:rsidDel="00A160D7">
          <w:rPr>
            <w:noProof/>
            <w:webHidden/>
          </w:rPr>
          <w:tab/>
          <w:delText>39</w:delText>
        </w:r>
      </w:del>
    </w:p>
    <w:p w14:paraId="3B632B43" w14:textId="436A6F6B" w:rsidR="00413D45" w:rsidDel="00A160D7" w:rsidRDefault="00413D45">
      <w:pPr>
        <w:pStyle w:val="TOC3"/>
        <w:tabs>
          <w:tab w:val="right" w:leader="dot" w:pos="9350"/>
        </w:tabs>
        <w:rPr>
          <w:del w:id="1037" w:author="Laurence Golding" w:date="2017-10-24T17:23:00Z"/>
          <w:rFonts w:asciiTheme="minorHAnsi" w:eastAsiaTheme="minorEastAsia" w:hAnsiTheme="minorHAnsi" w:cstheme="minorBidi"/>
          <w:noProof/>
          <w:sz w:val="22"/>
          <w:szCs w:val="22"/>
        </w:rPr>
      </w:pPr>
      <w:del w:id="1038" w:author="Laurence Golding" w:date="2017-10-24T17:23:00Z">
        <w:r w:rsidRPr="00A160D7" w:rsidDel="00A160D7">
          <w:rPr>
            <w:rPrChange w:id="1039" w:author="Laurence Golding" w:date="2017-10-24T17:23:00Z">
              <w:rPr>
                <w:rStyle w:val="Hyperlink"/>
                <w:noProof/>
              </w:rPr>
            </w:rPrChange>
          </w:rPr>
          <w:delText>3.17.13 suppressionStates property</w:delText>
        </w:r>
        <w:r w:rsidDel="00A160D7">
          <w:rPr>
            <w:noProof/>
            <w:webHidden/>
          </w:rPr>
          <w:tab/>
          <w:delText>40</w:delText>
        </w:r>
      </w:del>
    </w:p>
    <w:p w14:paraId="667F831A" w14:textId="073CBD46" w:rsidR="00413D45" w:rsidDel="00A160D7" w:rsidRDefault="00413D45">
      <w:pPr>
        <w:pStyle w:val="TOC4"/>
        <w:tabs>
          <w:tab w:val="right" w:leader="dot" w:pos="9350"/>
        </w:tabs>
        <w:rPr>
          <w:del w:id="1040" w:author="Laurence Golding" w:date="2017-10-24T17:23:00Z"/>
          <w:rFonts w:asciiTheme="minorHAnsi" w:eastAsiaTheme="minorEastAsia" w:hAnsiTheme="minorHAnsi" w:cstheme="minorBidi"/>
          <w:noProof/>
          <w:sz w:val="22"/>
          <w:szCs w:val="22"/>
        </w:rPr>
      </w:pPr>
      <w:del w:id="1041" w:author="Laurence Golding" w:date="2017-10-24T17:23:00Z">
        <w:r w:rsidRPr="00A160D7" w:rsidDel="00A160D7">
          <w:rPr>
            <w:rPrChange w:id="1042" w:author="Laurence Golding" w:date="2017-10-24T17:23:00Z">
              <w:rPr>
                <w:rStyle w:val="Hyperlink"/>
                <w:noProof/>
              </w:rPr>
            </w:rPrChange>
          </w:rPr>
          <w:delText>3.17.13.1 General</w:delText>
        </w:r>
        <w:r w:rsidDel="00A160D7">
          <w:rPr>
            <w:noProof/>
            <w:webHidden/>
          </w:rPr>
          <w:tab/>
          <w:delText>40</w:delText>
        </w:r>
      </w:del>
    </w:p>
    <w:p w14:paraId="44D56D83" w14:textId="1987108A" w:rsidR="00413D45" w:rsidDel="00A160D7" w:rsidRDefault="00413D45">
      <w:pPr>
        <w:pStyle w:val="TOC4"/>
        <w:tabs>
          <w:tab w:val="right" w:leader="dot" w:pos="9350"/>
        </w:tabs>
        <w:rPr>
          <w:del w:id="1043" w:author="Laurence Golding" w:date="2017-10-24T17:23:00Z"/>
          <w:rFonts w:asciiTheme="minorHAnsi" w:eastAsiaTheme="minorEastAsia" w:hAnsiTheme="minorHAnsi" w:cstheme="minorBidi"/>
          <w:noProof/>
          <w:sz w:val="22"/>
          <w:szCs w:val="22"/>
        </w:rPr>
      </w:pPr>
      <w:del w:id="1044" w:author="Laurence Golding" w:date="2017-10-24T17:23:00Z">
        <w:r w:rsidRPr="00A160D7" w:rsidDel="00A160D7">
          <w:rPr>
            <w:rPrChange w:id="1045" w:author="Laurence Golding" w:date="2017-10-24T17:23:00Z">
              <w:rPr>
                <w:rStyle w:val="Hyperlink"/>
                <w:noProof/>
              </w:rPr>
            </w:rPrChange>
          </w:rPr>
          <w:delText>3.17.13.2 suppressedInSource value</w:delText>
        </w:r>
        <w:r w:rsidDel="00A160D7">
          <w:rPr>
            <w:noProof/>
            <w:webHidden/>
          </w:rPr>
          <w:tab/>
          <w:delText>40</w:delText>
        </w:r>
      </w:del>
    </w:p>
    <w:p w14:paraId="4AD7181A" w14:textId="7701E480" w:rsidR="00413D45" w:rsidDel="00A160D7" w:rsidRDefault="00413D45">
      <w:pPr>
        <w:pStyle w:val="TOC4"/>
        <w:tabs>
          <w:tab w:val="right" w:leader="dot" w:pos="9350"/>
        </w:tabs>
        <w:rPr>
          <w:del w:id="1046" w:author="Laurence Golding" w:date="2017-10-24T17:23:00Z"/>
          <w:rFonts w:asciiTheme="minorHAnsi" w:eastAsiaTheme="minorEastAsia" w:hAnsiTheme="minorHAnsi" w:cstheme="minorBidi"/>
          <w:noProof/>
          <w:sz w:val="22"/>
          <w:szCs w:val="22"/>
        </w:rPr>
      </w:pPr>
      <w:del w:id="1047" w:author="Laurence Golding" w:date="2017-10-24T17:23:00Z">
        <w:r w:rsidRPr="00A160D7" w:rsidDel="00A160D7">
          <w:rPr>
            <w:rPrChange w:id="1048" w:author="Laurence Golding" w:date="2017-10-24T17:23:00Z">
              <w:rPr>
                <w:rStyle w:val="Hyperlink"/>
                <w:noProof/>
              </w:rPr>
            </w:rPrChange>
          </w:rPr>
          <w:delText>3.17.13.3 suppressedExternally value</w:delText>
        </w:r>
        <w:r w:rsidDel="00A160D7">
          <w:rPr>
            <w:noProof/>
            <w:webHidden/>
          </w:rPr>
          <w:tab/>
          <w:delText>40</w:delText>
        </w:r>
      </w:del>
    </w:p>
    <w:p w14:paraId="38C46B4C" w14:textId="4987F911" w:rsidR="00413D45" w:rsidDel="00A160D7" w:rsidRDefault="00413D45">
      <w:pPr>
        <w:pStyle w:val="TOC3"/>
        <w:tabs>
          <w:tab w:val="right" w:leader="dot" w:pos="9350"/>
        </w:tabs>
        <w:rPr>
          <w:del w:id="1049" w:author="Laurence Golding" w:date="2017-10-24T17:23:00Z"/>
          <w:rFonts w:asciiTheme="minorHAnsi" w:eastAsiaTheme="minorEastAsia" w:hAnsiTheme="minorHAnsi" w:cstheme="minorBidi"/>
          <w:noProof/>
          <w:sz w:val="22"/>
          <w:szCs w:val="22"/>
        </w:rPr>
      </w:pPr>
      <w:del w:id="1050" w:author="Laurence Golding" w:date="2017-10-24T17:23:00Z">
        <w:r w:rsidRPr="00A160D7" w:rsidDel="00A160D7">
          <w:rPr>
            <w:rPrChange w:id="1051" w:author="Laurence Golding" w:date="2017-10-24T17:23:00Z">
              <w:rPr>
                <w:rStyle w:val="Hyperlink"/>
                <w:noProof/>
              </w:rPr>
            </w:rPrChange>
          </w:rPr>
          <w:delText>3.17.14 baselineState property</w:delText>
        </w:r>
        <w:r w:rsidDel="00A160D7">
          <w:rPr>
            <w:noProof/>
            <w:webHidden/>
          </w:rPr>
          <w:tab/>
          <w:delText>40</w:delText>
        </w:r>
      </w:del>
    </w:p>
    <w:p w14:paraId="625511E2" w14:textId="26628579" w:rsidR="00413D45" w:rsidDel="00A160D7" w:rsidRDefault="00413D45">
      <w:pPr>
        <w:pStyle w:val="TOC3"/>
        <w:tabs>
          <w:tab w:val="right" w:leader="dot" w:pos="9350"/>
        </w:tabs>
        <w:rPr>
          <w:del w:id="1052" w:author="Laurence Golding" w:date="2017-10-24T17:23:00Z"/>
          <w:rFonts w:asciiTheme="minorHAnsi" w:eastAsiaTheme="minorEastAsia" w:hAnsiTheme="minorHAnsi" w:cstheme="minorBidi"/>
          <w:noProof/>
          <w:sz w:val="22"/>
          <w:szCs w:val="22"/>
        </w:rPr>
      </w:pPr>
      <w:del w:id="1053" w:author="Laurence Golding" w:date="2017-10-24T17:23:00Z">
        <w:r w:rsidRPr="00A160D7" w:rsidDel="00A160D7">
          <w:rPr>
            <w:rPrChange w:id="1054" w:author="Laurence Golding" w:date="2017-10-24T17:23:00Z">
              <w:rPr>
                <w:rStyle w:val="Hyperlink"/>
                <w:noProof/>
              </w:rPr>
            </w:rPrChange>
          </w:rPr>
          <w:delText>3.17.15 fixes property</w:delText>
        </w:r>
        <w:r w:rsidDel="00A160D7">
          <w:rPr>
            <w:noProof/>
            <w:webHidden/>
          </w:rPr>
          <w:tab/>
          <w:delText>41</w:delText>
        </w:r>
      </w:del>
    </w:p>
    <w:p w14:paraId="749BEBAE" w14:textId="70261996" w:rsidR="00413D45" w:rsidDel="00A160D7" w:rsidRDefault="00413D45">
      <w:pPr>
        <w:pStyle w:val="TOC3"/>
        <w:tabs>
          <w:tab w:val="right" w:leader="dot" w:pos="9350"/>
        </w:tabs>
        <w:rPr>
          <w:del w:id="1055" w:author="Laurence Golding" w:date="2017-10-24T17:23:00Z"/>
          <w:rFonts w:asciiTheme="minorHAnsi" w:eastAsiaTheme="minorEastAsia" w:hAnsiTheme="minorHAnsi" w:cstheme="minorBidi"/>
          <w:noProof/>
          <w:sz w:val="22"/>
          <w:szCs w:val="22"/>
        </w:rPr>
      </w:pPr>
      <w:del w:id="1056" w:author="Laurence Golding" w:date="2017-10-24T17:23:00Z">
        <w:r w:rsidRPr="00A160D7" w:rsidDel="00A160D7">
          <w:rPr>
            <w:rPrChange w:id="1057" w:author="Laurence Golding" w:date="2017-10-24T17:23:00Z">
              <w:rPr>
                <w:rStyle w:val="Hyperlink"/>
                <w:noProof/>
              </w:rPr>
            </w:rPrChange>
          </w:rPr>
          <w:delText>3.17.16 properties property</w:delText>
        </w:r>
        <w:r w:rsidDel="00A160D7">
          <w:rPr>
            <w:noProof/>
            <w:webHidden/>
          </w:rPr>
          <w:tab/>
          <w:delText>41</w:delText>
        </w:r>
      </w:del>
    </w:p>
    <w:p w14:paraId="1CAD7796" w14:textId="510A06E8" w:rsidR="00413D45" w:rsidDel="00A160D7" w:rsidRDefault="00413D45">
      <w:pPr>
        <w:pStyle w:val="TOC2"/>
        <w:tabs>
          <w:tab w:val="right" w:leader="dot" w:pos="9350"/>
        </w:tabs>
        <w:rPr>
          <w:del w:id="1058" w:author="Laurence Golding" w:date="2017-10-24T17:23:00Z"/>
          <w:rFonts w:asciiTheme="minorHAnsi" w:eastAsiaTheme="minorEastAsia" w:hAnsiTheme="minorHAnsi" w:cstheme="minorBidi"/>
          <w:noProof/>
          <w:sz w:val="22"/>
          <w:szCs w:val="22"/>
        </w:rPr>
      </w:pPr>
      <w:del w:id="1059" w:author="Laurence Golding" w:date="2017-10-24T17:23:00Z">
        <w:r w:rsidRPr="00A160D7" w:rsidDel="00A160D7">
          <w:rPr>
            <w:rPrChange w:id="1060" w:author="Laurence Golding" w:date="2017-10-24T17:23:00Z">
              <w:rPr>
                <w:rStyle w:val="Hyperlink"/>
                <w:noProof/>
              </w:rPr>
            </w:rPrChange>
          </w:rPr>
          <w:delText>3.18 location object</w:delText>
        </w:r>
        <w:r w:rsidDel="00A160D7">
          <w:rPr>
            <w:noProof/>
            <w:webHidden/>
          </w:rPr>
          <w:tab/>
          <w:delText>41</w:delText>
        </w:r>
      </w:del>
    </w:p>
    <w:p w14:paraId="45D17542" w14:textId="0A9D0F5C" w:rsidR="00413D45" w:rsidDel="00A160D7" w:rsidRDefault="00413D45">
      <w:pPr>
        <w:pStyle w:val="TOC3"/>
        <w:tabs>
          <w:tab w:val="right" w:leader="dot" w:pos="9350"/>
        </w:tabs>
        <w:rPr>
          <w:del w:id="1061" w:author="Laurence Golding" w:date="2017-10-24T17:23:00Z"/>
          <w:rFonts w:asciiTheme="minorHAnsi" w:eastAsiaTheme="minorEastAsia" w:hAnsiTheme="minorHAnsi" w:cstheme="minorBidi"/>
          <w:noProof/>
          <w:sz w:val="22"/>
          <w:szCs w:val="22"/>
        </w:rPr>
      </w:pPr>
      <w:del w:id="1062" w:author="Laurence Golding" w:date="2017-10-24T17:23:00Z">
        <w:r w:rsidRPr="00A160D7" w:rsidDel="00A160D7">
          <w:rPr>
            <w:rPrChange w:id="1063" w:author="Laurence Golding" w:date="2017-10-24T17:23:00Z">
              <w:rPr>
                <w:rStyle w:val="Hyperlink"/>
                <w:noProof/>
              </w:rPr>
            </w:rPrChange>
          </w:rPr>
          <w:delText>3.18.1 General</w:delText>
        </w:r>
        <w:r w:rsidDel="00A160D7">
          <w:rPr>
            <w:noProof/>
            <w:webHidden/>
          </w:rPr>
          <w:tab/>
          <w:delText>41</w:delText>
        </w:r>
      </w:del>
    </w:p>
    <w:p w14:paraId="0F8C2E8F" w14:textId="71A7F881" w:rsidR="00413D45" w:rsidDel="00A160D7" w:rsidRDefault="00413D45">
      <w:pPr>
        <w:pStyle w:val="TOC3"/>
        <w:tabs>
          <w:tab w:val="right" w:leader="dot" w:pos="9350"/>
        </w:tabs>
        <w:rPr>
          <w:del w:id="1064" w:author="Laurence Golding" w:date="2017-10-24T17:23:00Z"/>
          <w:rFonts w:asciiTheme="minorHAnsi" w:eastAsiaTheme="minorEastAsia" w:hAnsiTheme="minorHAnsi" w:cstheme="minorBidi"/>
          <w:noProof/>
          <w:sz w:val="22"/>
          <w:szCs w:val="22"/>
        </w:rPr>
      </w:pPr>
      <w:del w:id="1065" w:author="Laurence Golding" w:date="2017-10-24T17:23:00Z">
        <w:r w:rsidRPr="00A160D7" w:rsidDel="00A160D7">
          <w:rPr>
            <w:rPrChange w:id="1066" w:author="Laurence Golding" w:date="2017-10-24T17:23:00Z">
              <w:rPr>
                <w:rStyle w:val="Hyperlink"/>
                <w:noProof/>
              </w:rPr>
            </w:rPrChange>
          </w:rPr>
          <w:delText>3.18.2 Constraints</w:delText>
        </w:r>
        <w:r w:rsidDel="00A160D7">
          <w:rPr>
            <w:noProof/>
            <w:webHidden/>
          </w:rPr>
          <w:tab/>
          <w:delText>41</w:delText>
        </w:r>
      </w:del>
    </w:p>
    <w:p w14:paraId="0FE2E5AA" w14:textId="503520CB" w:rsidR="00413D45" w:rsidDel="00A160D7" w:rsidRDefault="00413D45">
      <w:pPr>
        <w:pStyle w:val="TOC3"/>
        <w:tabs>
          <w:tab w:val="right" w:leader="dot" w:pos="9350"/>
        </w:tabs>
        <w:rPr>
          <w:del w:id="1067" w:author="Laurence Golding" w:date="2017-10-24T17:23:00Z"/>
          <w:rFonts w:asciiTheme="minorHAnsi" w:eastAsiaTheme="minorEastAsia" w:hAnsiTheme="minorHAnsi" w:cstheme="minorBidi"/>
          <w:noProof/>
          <w:sz w:val="22"/>
          <w:szCs w:val="22"/>
        </w:rPr>
      </w:pPr>
      <w:del w:id="1068" w:author="Laurence Golding" w:date="2017-10-24T17:23:00Z">
        <w:r w:rsidRPr="00A160D7" w:rsidDel="00A160D7">
          <w:rPr>
            <w:rPrChange w:id="1069" w:author="Laurence Golding" w:date="2017-10-24T17:23:00Z">
              <w:rPr>
                <w:rStyle w:val="Hyperlink"/>
                <w:noProof/>
              </w:rPr>
            </w:rPrChange>
          </w:rPr>
          <w:delText>3.18.3 analysisTarget property</w:delText>
        </w:r>
        <w:r w:rsidDel="00A160D7">
          <w:rPr>
            <w:noProof/>
            <w:webHidden/>
          </w:rPr>
          <w:tab/>
          <w:delText>42</w:delText>
        </w:r>
      </w:del>
    </w:p>
    <w:p w14:paraId="0E9169B3" w14:textId="6EFDC1E5" w:rsidR="00413D45" w:rsidDel="00A160D7" w:rsidRDefault="00413D45">
      <w:pPr>
        <w:pStyle w:val="TOC3"/>
        <w:tabs>
          <w:tab w:val="right" w:leader="dot" w:pos="9350"/>
        </w:tabs>
        <w:rPr>
          <w:del w:id="1070" w:author="Laurence Golding" w:date="2017-10-24T17:23:00Z"/>
          <w:rFonts w:asciiTheme="minorHAnsi" w:eastAsiaTheme="minorEastAsia" w:hAnsiTheme="minorHAnsi" w:cstheme="minorBidi"/>
          <w:noProof/>
          <w:sz w:val="22"/>
          <w:szCs w:val="22"/>
        </w:rPr>
      </w:pPr>
      <w:del w:id="1071" w:author="Laurence Golding" w:date="2017-10-24T17:23:00Z">
        <w:r w:rsidRPr="00A160D7" w:rsidDel="00A160D7">
          <w:rPr>
            <w:rPrChange w:id="1072" w:author="Laurence Golding" w:date="2017-10-24T17:23:00Z">
              <w:rPr>
                <w:rStyle w:val="Hyperlink"/>
                <w:noProof/>
              </w:rPr>
            </w:rPrChange>
          </w:rPr>
          <w:delText>3.18.4 resultFile property</w:delText>
        </w:r>
        <w:r w:rsidDel="00A160D7">
          <w:rPr>
            <w:noProof/>
            <w:webHidden/>
          </w:rPr>
          <w:tab/>
          <w:delText>42</w:delText>
        </w:r>
      </w:del>
    </w:p>
    <w:p w14:paraId="7B90C1AE" w14:textId="3BF76B2E" w:rsidR="00413D45" w:rsidDel="00A160D7" w:rsidRDefault="00413D45">
      <w:pPr>
        <w:pStyle w:val="TOC3"/>
        <w:tabs>
          <w:tab w:val="right" w:leader="dot" w:pos="9350"/>
        </w:tabs>
        <w:rPr>
          <w:del w:id="1073" w:author="Laurence Golding" w:date="2017-10-24T17:23:00Z"/>
          <w:rFonts w:asciiTheme="minorHAnsi" w:eastAsiaTheme="minorEastAsia" w:hAnsiTheme="minorHAnsi" w:cstheme="minorBidi"/>
          <w:noProof/>
          <w:sz w:val="22"/>
          <w:szCs w:val="22"/>
        </w:rPr>
      </w:pPr>
      <w:del w:id="1074" w:author="Laurence Golding" w:date="2017-10-24T17:23:00Z">
        <w:r w:rsidRPr="00A160D7" w:rsidDel="00A160D7">
          <w:rPr>
            <w:rPrChange w:id="1075" w:author="Laurence Golding" w:date="2017-10-24T17:23:00Z">
              <w:rPr>
                <w:rStyle w:val="Hyperlink"/>
                <w:noProof/>
              </w:rPr>
            </w:rPrChange>
          </w:rPr>
          <w:delText>3.18.5 fullyQualifiedLogicalName property</w:delText>
        </w:r>
        <w:r w:rsidDel="00A160D7">
          <w:rPr>
            <w:noProof/>
            <w:webHidden/>
          </w:rPr>
          <w:tab/>
          <w:delText>43</w:delText>
        </w:r>
      </w:del>
    </w:p>
    <w:p w14:paraId="7B631F40" w14:textId="3B045B84" w:rsidR="00413D45" w:rsidDel="00A160D7" w:rsidRDefault="00413D45">
      <w:pPr>
        <w:pStyle w:val="TOC3"/>
        <w:tabs>
          <w:tab w:val="right" w:leader="dot" w:pos="9350"/>
        </w:tabs>
        <w:rPr>
          <w:del w:id="1076" w:author="Laurence Golding" w:date="2017-10-24T17:23:00Z"/>
          <w:rFonts w:asciiTheme="minorHAnsi" w:eastAsiaTheme="minorEastAsia" w:hAnsiTheme="minorHAnsi" w:cstheme="minorBidi"/>
          <w:noProof/>
          <w:sz w:val="22"/>
          <w:szCs w:val="22"/>
        </w:rPr>
      </w:pPr>
      <w:del w:id="1077" w:author="Laurence Golding" w:date="2017-10-24T17:23:00Z">
        <w:r w:rsidRPr="00A160D7" w:rsidDel="00A160D7">
          <w:rPr>
            <w:rPrChange w:id="1078" w:author="Laurence Golding" w:date="2017-10-24T17:23:00Z">
              <w:rPr>
                <w:rStyle w:val="Hyperlink"/>
                <w:noProof/>
              </w:rPr>
            </w:rPrChange>
          </w:rPr>
          <w:delText>3.18.6 logicalLocationKey property</w:delText>
        </w:r>
        <w:r w:rsidDel="00A160D7">
          <w:rPr>
            <w:noProof/>
            <w:webHidden/>
          </w:rPr>
          <w:tab/>
          <w:delText>43</w:delText>
        </w:r>
      </w:del>
    </w:p>
    <w:p w14:paraId="24B2E1F2" w14:textId="59CA5FA3" w:rsidR="00413D45" w:rsidDel="00A160D7" w:rsidRDefault="00413D45">
      <w:pPr>
        <w:pStyle w:val="TOC3"/>
        <w:tabs>
          <w:tab w:val="right" w:leader="dot" w:pos="9350"/>
        </w:tabs>
        <w:rPr>
          <w:del w:id="1079" w:author="Laurence Golding" w:date="2017-10-24T17:23:00Z"/>
          <w:rFonts w:asciiTheme="minorHAnsi" w:eastAsiaTheme="minorEastAsia" w:hAnsiTheme="minorHAnsi" w:cstheme="minorBidi"/>
          <w:noProof/>
          <w:sz w:val="22"/>
          <w:szCs w:val="22"/>
        </w:rPr>
      </w:pPr>
      <w:del w:id="1080" w:author="Laurence Golding" w:date="2017-10-24T17:23:00Z">
        <w:r w:rsidRPr="00A160D7" w:rsidDel="00A160D7">
          <w:rPr>
            <w:rPrChange w:id="1081" w:author="Laurence Golding" w:date="2017-10-24T17:23:00Z">
              <w:rPr>
                <w:rStyle w:val="Hyperlink"/>
                <w:noProof/>
              </w:rPr>
            </w:rPrChange>
          </w:rPr>
          <w:delText>3.18.7 decoratedName property</w:delText>
        </w:r>
        <w:r w:rsidDel="00A160D7">
          <w:rPr>
            <w:noProof/>
            <w:webHidden/>
          </w:rPr>
          <w:tab/>
          <w:delText>44</w:delText>
        </w:r>
      </w:del>
    </w:p>
    <w:p w14:paraId="7D92D8F4" w14:textId="52BC5752" w:rsidR="00413D45" w:rsidDel="00A160D7" w:rsidRDefault="00413D45">
      <w:pPr>
        <w:pStyle w:val="TOC3"/>
        <w:tabs>
          <w:tab w:val="right" w:leader="dot" w:pos="9350"/>
        </w:tabs>
        <w:rPr>
          <w:del w:id="1082" w:author="Laurence Golding" w:date="2017-10-24T17:23:00Z"/>
          <w:rFonts w:asciiTheme="minorHAnsi" w:eastAsiaTheme="minorEastAsia" w:hAnsiTheme="minorHAnsi" w:cstheme="minorBidi"/>
          <w:noProof/>
          <w:sz w:val="22"/>
          <w:szCs w:val="22"/>
        </w:rPr>
      </w:pPr>
      <w:del w:id="1083" w:author="Laurence Golding" w:date="2017-10-24T17:23:00Z">
        <w:r w:rsidRPr="00A160D7" w:rsidDel="00A160D7">
          <w:rPr>
            <w:rPrChange w:id="1084" w:author="Laurence Golding" w:date="2017-10-24T17:23:00Z">
              <w:rPr>
                <w:rStyle w:val="Hyperlink"/>
                <w:noProof/>
              </w:rPr>
            </w:rPrChange>
          </w:rPr>
          <w:delText>3.18.8 properties property</w:delText>
        </w:r>
        <w:r w:rsidDel="00A160D7">
          <w:rPr>
            <w:noProof/>
            <w:webHidden/>
          </w:rPr>
          <w:tab/>
          <w:delText>44</w:delText>
        </w:r>
      </w:del>
    </w:p>
    <w:p w14:paraId="0599F2E5" w14:textId="166FA7B1" w:rsidR="00413D45" w:rsidDel="00A160D7" w:rsidRDefault="00413D45">
      <w:pPr>
        <w:pStyle w:val="TOC2"/>
        <w:tabs>
          <w:tab w:val="right" w:leader="dot" w:pos="9350"/>
        </w:tabs>
        <w:rPr>
          <w:del w:id="1085" w:author="Laurence Golding" w:date="2017-10-24T17:23:00Z"/>
          <w:rFonts w:asciiTheme="minorHAnsi" w:eastAsiaTheme="minorEastAsia" w:hAnsiTheme="minorHAnsi" w:cstheme="minorBidi"/>
          <w:noProof/>
          <w:sz w:val="22"/>
          <w:szCs w:val="22"/>
        </w:rPr>
      </w:pPr>
      <w:del w:id="1086" w:author="Laurence Golding" w:date="2017-10-24T17:23:00Z">
        <w:r w:rsidRPr="00A160D7" w:rsidDel="00A160D7">
          <w:rPr>
            <w:rPrChange w:id="1087" w:author="Laurence Golding" w:date="2017-10-24T17:23:00Z">
              <w:rPr>
                <w:rStyle w:val="Hyperlink"/>
                <w:noProof/>
              </w:rPr>
            </w:rPrChange>
          </w:rPr>
          <w:delText>3.19 physicalLocation object</w:delText>
        </w:r>
        <w:r w:rsidDel="00A160D7">
          <w:rPr>
            <w:noProof/>
            <w:webHidden/>
          </w:rPr>
          <w:tab/>
          <w:delText>45</w:delText>
        </w:r>
      </w:del>
    </w:p>
    <w:p w14:paraId="7E07DE2E" w14:textId="4583F874" w:rsidR="00413D45" w:rsidDel="00A160D7" w:rsidRDefault="00413D45">
      <w:pPr>
        <w:pStyle w:val="TOC3"/>
        <w:tabs>
          <w:tab w:val="right" w:leader="dot" w:pos="9350"/>
        </w:tabs>
        <w:rPr>
          <w:del w:id="1088" w:author="Laurence Golding" w:date="2017-10-24T17:23:00Z"/>
          <w:rFonts w:asciiTheme="minorHAnsi" w:eastAsiaTheme="minorEastAsia" w:hAnsiTheme="minorHAnsi" w:cstheme="minorBidi"/>
          <w:noProof/>
          <w:sz w:val="22"/>
          <w:szCs w:val="22"/>
        </w:rPr>
      </w:pPr>
      <w:del w:id="1089" w:author="Laurence Golding" w:date="2017-10-24T17:23:00Z">
        <w:r w:rsidRPr="00A160D7" w:rsidDel="00A160D7">
          <w:rPr>
            <w:rPrChange w:id="1090" w:author="Laurence Golding" w:date="2017-10-24T17:23:00Z">
              <w:rPr>
                <w:rStyle w:val="Hyperlink"/>
                <w:noProof/>
              </w:rPr>
            </w:rPrChange>
          </w:rPr>
          <w:delText>3.19.1 General</w:delText>
        </w:r>
        <w:r w:rsidDel="00A160D7">
          <w:rPr>
            <w:noProof/>
            <w:webHidden/>
          </w:rPr>
          <w:tab/>
          <w:delText>45</w:delText>
        </w:r>
      </w:del>
    </w:p>
    <w:p w14:paraId="0EE3843F" w14:textId="3DC6C97E" w:rsidR="00413D45" w:rsidDel="00A160D7" w:rsidRDefault="00413D45">
      <w:pPr>
        <w:pStyle w:val="TOC3"/>
        <w:tabs>
          <w:tab w:val="right" w:leader="dot" w:pos="9350"/>
        </w:tabs>
        <w:rPr>
          <w:del w:id="1091" w:author="Laurence Golding" w:date="2017-10-24T17:23:00Z"/>
          <w:rFonts w:asciiTheme="minorHAnsi" w:eastAsiaTheme="minorEastAsia" w:hAnsiTheme="minorHAnsi" w:cstheme="minorBidi"/>
          <w:noProof/>
          <w:sz w:val="22"/>
          <w:szCs w:val="22"/>
        </w:rPr>
      </w:pPr>
      <w:del w:id="1092" w:author="Laurence Golding" w:date="2017-10-24T17:23:00Z">
        <w:r w:rsidRPr="00A160D7" w:rsidDel="00A160D7">
          <w:rPr>
            <w:rPrChange w:id="1093" w:author="Laurence Golding" w:date="2017-10-24T17:23:00Z">
              <w:rPr>
                <w:rStyle w:val="Hyperlink"/>
                <w:noProof/>
              </w:rPr>
            </w:rPrChange>
          </w:rPr>
          <w:delText>3.19.2 uri property</w:delText>
        </w:r>
        <w:r w:rsidDel="00A160D7">
          <w:rPr>
            <w:noProof/>
            <w:webHidden/>
          </w:rPr>
          <w:tab/>
          <w:delText>45</w:delText>
        </w:r>
      </w:del>
    </w:p>
    <w:p w14:paraId="49553057" w14:textId="5936F790" w:rsidR="00413D45" w:rsidDel="00A160D7" w:rsidRDefault="00413D45">
      <w:pPr>
        <w:pStyle w:val="TOC3"/>
        <w:tabs>
          <w:tab w:val="right" w:leader="dot" w:pos="9350"/>
        </w:tabs>
        <w:rPr>
          <w:del w:id="1094" w:author="Laurence Golding" w:date="2017-10-24T17:23:00Z"/>
          <w:rFonts w:asciiTheme="minorHAnsi" w:eastAsiaTheme="minorEastAsia" w:hAnsiTheme="minorHAnsi" w:cstheme="minorBidi"/>
          <w:noProof/>
          <w:sz w:val="22"/>
          <w:szCs w:val="22"/>
        </w:rPr>
      </w:pPr>
      <w:del w:id="1095" w:author="Laurence Golding" w:date="2017-10-24T17:23:00Z">
        <w:r w:rsidRPr="00A160D7" w:rsidDel="00A160D7">
          <w:rPr>
            <w:rPrChange w:id="1096" w:author="Laurence Golding" w:date="2017-10-24T17:23:00Z">
              <w:rPr>
                <w:rStyle w:val="Hyperlink"/>
                <w:noProof/>
              </w:rPr>
            </w:rPrChange>
          </w:rPr>
          <w:delText>3.19.3 uriBaseId property</w:delText>
        </w:r>
        <w:r w:rsidDel="00A160D7">
          <w:rPr>
            <w:noProof/>
            <w:webHidden/>
          </w:rPr>
          <w:tab/>
          <w:delText>46</w:delText>
        </w:r>
      </w:del>
    </w:p>
    <w:p w14:paraId="642C5012" w14:textId="416C9ED2" w:rsidR="00413D45" w:rsidDel="00A160D7" w:rsidRDefault="00413D45">
      <w:pPr>
        <w:pStyle w:val="TOC3"/>
        <w:tabs>
          <w:tab w:val="right" w:leader="dot" w:pos="9350"/>
        </w:tabs>
        <w:rPr>
          <w:del w:id="1097" w:author="Laurence Golding" w:date="2017-10-24T17:23:00Z"/>
          <w:rFonts w:asciiTheme="minorHAnsi" w:eastAsiaTheme="minorEastAsia" w:hAnsiTheme="minorHAnsi" w:cstheme="minorBidi"/>
          <w:noProof/>
          <w:sz w:val="22"/>
          <w:szCs w:val="22"/>
        </w:rPr>
      </w:pPr>
      <w:del w:id="1098" w:author="Laurence Golding" w:date="2017-10-24T17:23:00Z">
        <w:r w:rsidRPr="00A160D7" w:rsidDel="00A160D7">
          <w:rPr>
            <w:rPrChange w:id="1099" w:author="Laurence Golding" w:date="2017-10-24T17:23:00Z">
              <w:rPr>
                <w:rStyle w:val="Hyperlink"/>
                <w:noProof/>
              </w:rPr>
            </w:rPrChange>
          </w:rPr>
          <w:delText>3.19.4 region property</w:delText>
        </w:r>
        <w:r w:rsidDel="00A160D7">
          <w:rPr>
            <w:noProof/>
            <w:webHidden/>
          </w:rPr>
          <w:tab/>
          <w:delText>46</w:delText>
        </w:r>
      </w:del>
    </w:p>
    <w:p w14:paraId="1308B3E9" w14:textId="0B1D2BE1" w:rsidR="00413D45" w:rsidDel="00A160D7" w:rsidRDefault="00413D45">
      <w:pPr>
        <w:pStyle w:val="TOC2"/>
        <w:tabs>
          <w:tab w:val="right" w:leader="dot" w:pos="9350"/>
        </w:tabs>
        <w:rPr>
          <w:del w:id="1100" w:author="Laurence Golding" w:date="2017-10-24T17:23:00Z"/>
          <w:rFonts w:asciiTheme="minorHAnsi" w:eastAsiaTheme="minorEastAsia" w:hAnsiTheme="minorHAnsi" w:cstheme="minorBidi"/>
          <w:noProof/>
          <w:sz w:val="22"/>
          <w:szCs w:val="22"/>
        </w:rPr>
      </w:pPr>
      <w:del w:id="1101" w:author="Laurence Golding" w:date="2017-10-24T17:23:00Z">
        <w:r w:rsidRPr="00A160D7" w:rsidDel="00A160D7">
          <w:rPr>
            <w:rPrChange w:id="1102" w:author="Laurence Golding" w:date="2017-10-24T17:23:00Z">
              <w:rPr>
                <w:rStyle w:val="Hyperlink"/>
                <w:noProof/>
              </w:rPr>
            </w:rPrChange>
          </w:rPr>
          <w:delText>3.20 region object</w:delText>
        </w:r>
        <w:r w:rsidDel="00A160D7">
          <w:rPr>
            <w:noProof/>
            <w:webHidden/>
          </w:rPr>
          <w:tab/>
          <w:delText>46</w:delText>
        </w:r>
      </w:del>
    </w:p>
    <w:p w14:paraId="4FEA9E4D" w14:textId="15170366" w:rsidR="00413D45" w:rsidDel="00A160D7" w:rsidRDefault="00413D45">
      <w:pPr>
        <w:pStyle w:val="TOC3"/>
        <w:tabs>
          <w:tab w:val="right" w:leader="dot" w:pos="9350"/>
        </w:tabs>
        <w:rPr>
          <w:del w:id="1103" w:author="Laurence Golding" w:date="2017-10-24T17:23:00Z"/>
          <w:rFonts w:asciiTheme="minorHAnsi" w:eastAsiaTheme="minorEastAsia" w:hAnsiTheme="minorHAnsi" w:cstheme="minorBidi"/>
          <w:noProof/>
          <w:sz w:val="22"/>
          <w:szCs w:val="22"/>
        </w:rPr>
      </w:pPr>
      <w:del w:id="1104" w:author="Laurence Golding" w:date="2017-10-24T17:23:00Z">
        <w:r w:rsidRPr="00A160D7" w:rsidDel="00A160D7">
          <w:rPr>
            <w:rPrChange w:id="1105" w:author="Laurence Golding" w:date="2017-10-24T17:23:00Z">
              <w:rPr>
                <w:rStyle w:val="Hyperlink"/>
                <w:noProof/>
              </w:rPr>
            </w:rPrChange>
          </w:rPr>
          <w:delText>3.20.1 General</w:delText>
        </w:r>
        <w:r w:rsidDel="00A160D7">
          <w:rPr>
            <w:noProof/>
            <w:webHidden/>
          </w:rPr>
          <w:tab/>
          <w:delText>46</w:delText>
        </w:r>
      </w:del>
    </w:p>
    <w:p w14:paraId="76C7D3B3" w14:textId="2D31155A" w:rsidR="00413D45" w:rsidDel="00A160D7" w:rsidRDefault="00413D45">
      <w:pPr>
        <w:pStyle w:val="TOC3"/>
        <w:tabs>
          <w:tab w:val="right" w:leader="dot" w:pos="9350"/>
        </w:tabs>
        <w:rPr>
          <w:del w:id="1106" w:author="Laurence Golding" w:date="2017-10-24T17:23:00Z"/>
          <w:rFonts w:asciiTheme="minorHAnsi" w:eastAsiaTheme="minorEastAsia" w:hAnsiTheme="minorHAnsi" w:cstheme="minorBidi"/>
          <w:noProof/>
          <w:sz w:val="22"/>
          <w:szCs w:val="22"/>
        </w:rPr>
      </w:pPr>
      <w:del w:id="1107" w:author="Laurence Golding" w:date="2017-10-24T17:23:00Z">
        <w:r w:rsidRPr="00A160D7" w:rsidDel="00A160D7">
          <w:rPr>
            <w:rPrChange w:id="1108" w:author="Laurence Golding" w:date="2017-10-24T17:23:00Z">
              <w:rPr>
                <w:rStyle w:val="Hyperlink"/>
                <w:noProof/>
              </w:rPr>
            </w:rPrChange>
          </w:rPr>
          <w:delText>3.20.2 Text regions</w:delText>
        </w:r>
        <w:r w:rsidDel="00A160D7">
          <w:rPr>
            <w:noProof/>
            <w:webHidden/>
          </w:rPr>
          <w:tab/>
          <w:delText>46</w:delText>
        </w:r>
      </w:del>
    </w:p>
    <w:p w14:paraId="6B117129" w14:textId="6A60DFB3" w:rsidR="00413D45" w:rsidDel="00A160D7" w:rsidRDefault="00413D45">
      <w:pPr>
        <w:pStyle w:val="TOC3"/>
        <w:tabs>
          <w:tab w:val="right" w:leader="dot" w:pos="9350"/>
        </w:tabs>
        <w:rPr>
          <w:del w:id="1109" w:author="Laurence Golding" w:date="2017-10-24T17:23:00Z"/>
          <w:rFonts w:asciiTheme="minorHAnsi" w:eastAsiaTheme="minorEastAsia" w:hAnsiTheme="minorHAnsi" w:cstheme="minorBidi"/>
          <w:noProof/>
          <w:sz w:val="22"/>
          <w:szCs w:val="22"/>
        </w:rPr>
      </w:pPr>
      <w:del w:id="1110" w:author="Laurence Golding" w:date="2017-10-24T17:23:00Z">
        <w:r w:rsidRPr="00A160D7" w:rsidDel="00A160D7">
          <w:rPr>
            <w:rPrChange w:id="1111" w:author="Laurence Golding" w:date="2017-10-24T17:23:00Z">
              <w:rPr>
                <w:rStyle w:val="Hyperlink"/>
                <w:noProof/>
              </w:rPr>
            </w:rPrChange>
          </w:rPr>
          <w:delText>3.20.3 Binary regions</w:delText>
        </w:r>
        <w:r w:rsidDel="00A160D7">
          <w:rPr>
            <w:noProof/>
            <w:webHidden/>
          </w:rPr>
          <w:tab/>
          <w:delText>48</w:delText>
        </w:r>
      </w:del>
    </w:p>
    <w:p w14:paraId="172F2AE8" w14:textId="528412C4" w:rsidR="00413D45" w:rsidDel="00A160D7" w:rsidRDefault="00413D45">
      <w:pPr>
        <w:pStyle w:val="TOC3"/>
        <w:tabs>
          <w:tab w:val="right" w:leader="dot" w:pos="9350"/>
        </w:tabs>
        <w:rPr>
          <w:del w:id="1112" w:author="Laurence Golding" w:date="2017-10-24T17:23:00Z"/>
          <w:rFonts w:asciiTheme="minorHAnsi" w:eastAsiaTheme="minorEastAsia" w:hAnsiTheme="minorHAnsi" w:cstheme="minorBidi"/>
          <w:noProof/>
          <w:sz w:val="22"/>
          <w:szCs w:val="22"/>
        </w:rPr>
      </w:pPr>
      <w:del w:id="1113" w:author="Laurence Golding" w:date="2017-10-24T17:23:00Z">
        <w:r w:rsidRPr="00A160D7" w:rsidDel="00A160D7">
          <w:rPr>
            <w:rPrChange w:id="1114" w:author="Laurence Golding" w:date="2017-10-24T17:23:00Z">
              <w:rPr>
                <w:rStyle w:val="Hyperlink"/>
                <w:noProof/>
              </w:rPr>
            </w:rPrChange>
          </w:rPr>
          <w:delText>3.20.4 startLine property</w:delText>
        </w:r>
        <w:r w:rsidDel="00A160D7">
          <w:rPr>
            <w:noProof/>
            <w:webHidden/>
          </w:rPr>
          <w:tab/>
          <w:delText>48</w:delText>
        </w:r>
      </w:del>
    </w:p>
    <w:p w14:paraId="078DC73F" w14:textId="3A8E7D87" w:rsidR="00413D45" w:rsidDel="00A160D7" w:rsidRDefault="00413D45">
      <w:pPr>
        <w:pStyle w:val="TOC3"/>
        <w:tabs>
          <w:tab w:val="right" w:leader="dot" w:pos="9350"/>
        </w:tabs>
        <w:rPr>
          <w:del w:id="1115" w:author="Laurence Golding" w:date="2017-10-24T17:23:00Z"/>
          <w:rFonts w:asciiTheme="minorHAnsi" w:eastAsiaTheme="minorEastAsia" w:hAnsiTheme="minorHAnsi" w:cstheme="minorBidi"/>
          <w:noProof/>
          <w:sz w:val="22"/>
          <w:szCs w:val="22"/>
        </w:rPr>
      </w:pPr>
      <w:del w:id="1116" w:author="Laurence Golding" w:date="2017-10-24T17:23:00Z">
        <w:r w:rsidRPr="00A160D7" w:rsidDel="00A160D7">
          <w:rPr>
            <w:rPrChange w:id="1117" w:author="Laurence Golding" w:date="2017-10-24T17:23:00Z">
              <w:rPr>
                <w:rStyle w:val="Hyperlink"/>
                <w:noProof/>
              </w:rPr>
            </w:rPrChange>
          </w:rPr>
          <w:delText>3.20.5 startColumn property</w:delText>
        </w:r>
        <w:r w:rsidDel="00A160D7">
          <w:rPr>
            <w:noProof/>
            <w:webHidden/>
          </w:rPr>
          <w:tab/>
          <w:delText>48</w:delText>
        </w:r>
      </w:del>
    </w:p>
    <w:p w14:paraId="652181DE" w14:textId="76084F4B" w:rsidR="00413D45" w:rsidDel="00A160D7" w:rsidRDefault="00413D45">
      <w:pPr>
        <w:pStyle w:val="TOC3"/>
        <w:tabs>
          <w:tab w:val="right" w:leader="dot" w:pos="9350"/>
        </w:tabs>
        <w:rPr>
          <w:del w:id="1118" w:author="Laurence Golding" w:date="2017-10-24T17:23:00Z"/>
          <w:rFonts w:asciiTheme="minorHAnsi" w:eastAsiaTheme="minorEastAsia" w:hAnsiTheme="minorHAnsi" w:cstheme="minorBidi"/>
          <w:noProof/>
          <w:sz w:val="22"/>
          <w:szCs w:val="22"/>
        </w:rPr>
      </w:pPr>
      <w:del w:id="1119" w:author="Laurence Golding" w:date="2017-10-24T17:23:00Z">
        <w:r w:rsidRPr="00A160D7" w:rsidDel="00A160D7">
          <w:rPr>
            <w:rPrChange w:id="1120" w:author="Laurence Golding" w:date="2017-10-24T17:23:00Z">
              <w:rPr>
                <w:rStyle w:val="Hyperlink"/>
                <w:noProof/>
              </w:rPr>
            </w:rPrChange>
          </w:rPr>
          <w:delText>3.20.6 endLine property</w:delText>
        </w:r>
        <w:r w:rsidDel="00A160D7">
          <w:rPr>
            <w:noProof/>
            <w:webHidden/>
          </w:rPr>
          <w:tab/>
          <w:delText>48</w:delText>
        </w:r>
      </w:del>
    </w:p>
    <w:p w14:paraId="51801483" w14:textId="44EF283F" w:rsidR="00413D45" w:rsidDel="00A160D7" w:rsidRDefault="00413D45">
      <w:pPr>
        <w:pStyle w:val="TOC3"/>
        <w:tabs>
          <w:tab w:val="right" w:leader="dot" w:pos="9350"/>
        </w:tabs>
        <w:rPr>
          <w:del w:id="1121" w:author="Laurence Golding" w:date="2017-10-24T17:23:00Z"/>
          <w:rFonts w:asciiTheme="minorHAnsi" w:eastAsiaTheme="minorEastAsia" w:hAnsiTheme="minorHAnsi" w:cstheme="minorBidi"/>
          <w:noProof/>
          <w:sz w:val="22"/>
          <w:szCs w:val="22"/>
        </w:rPr>
      </w:pPr>
      <w:del w:id="1122" w:author="Laurence Golding" w:date="2017-10-24T17:23:00Z">
        <w:r w:rsidRPr="00A160D7" w:rsidDel="00A160D7">
          <w:rPr>
            <w:rPrChange w:id="1123" w:author="Laurence Golding" w:date="2017-10-24T17:23:00Z">
              <w:rPr>
                <w:rStyle w:val="Hyperlink"/>
                <w:noProof/>
              </w:rPr>
            </w:rPrChange>
          </w:rPr>
          <w:delText>3.20.7 endColumn property</w:delText>
        </w:r>
        <w:r w:rsidDel="00A160D7">
          <w:rPr>
            <w:noProof/>
            <w:webHidden/>
          </w:rPr>
          <w:tab/>
          <w:delText>48</w:delText>
        </w:r>
      </w:del>
    </w:p>
    <w:p w14:paraId="399FD0E3" w14:textId="7B31ADB9" w:rsidR="00413D45" w:rsidDel="00A160D7" w:rsidRDefault="00413D45">
      <w:pPr>
        <w:pStyle w:val="TOC3"/>
        <w:tabs>
          <w:tab w:val="right" w:leader="dot" w:pos="9350"/>
        </w:tabs>
        <w:rPr>
          <w:del w:id="1124" w:author="Laurence Golding" w:date="2017-10-24T17:23:00Z"/>
          <w:rFonts w:asciiTheme="minorHAnsi" w:eastAsiaTheme="minorEastAsia" w:hAnsiTheme="minorHAnsi" w:cstheme="minorBidi"/>
          <w:noProof/>
          <w:sz w:val="22"/>
          <w:szCs w:val="22"/>
        </w:rPr>
      </w:pPr>
      <w:del w:id="1125" w:author="Laurence Golding" w:date="2017-10-24T17:23:00Z">
        <w:r w:rsidRPr="00A160D7" w:rsidDel="00A160D7">
          <w:rPr>
            <w:rPrChange w:id="1126" w:author="Laurence Golding" w:date="2017-10-24T17:23:00Z">
              <w:rPr>
                <w:rStyle w:val="Hyperlink"/>
                <w:noProof/>
              </w:rPr>
            </w:rPrChange>
          </w:rPr>
          <w:delText>3.20.8 offset property</w:delText>
        </w:r>
        <w:r w:rsidDel="00A160D7">
          <w:rPr>
            <w:noProof/>
            <w:webHidden/>
          </w:rPr>
          <w:tab/>
          <w:delText>48</w:delText>
        </w:r>
      </w:del>
    </w:p>
    <w:p w14:paraId="431D7280" w14:textId="3BEEC053" w:rsidR="00413D45" w:rsidDel="00A160D7" w:rsidRDefault="00413D45">
      <w:pPr>
        <w:pStyle w:val="TOC3"/>
        <w:tabs>
          <w:tab w:val="right" w:leader="dot" w:pos="9350"/>
        </w:tabs>
        <w:rPr>
          <w:del w:id="1127" w:author="Laurence Golding" w:date="2017-10-24T17:23:00Z"/>
          <w:rFonts w:asciiTheme="minorHAnsi" w:eastAsiaTheme="minorEastAsia" w:hAnsiTheme="minorHAnsi" w:cstheme="minorBidi"/>
          <w:noProof/>
          <w:sz w:val="22"/>
          <w:szCs w:val="22"/>
        </w:rPr>
      </w:pPr>
      <w:del w:id="1128" w:author="Laurence Golding" w:date="2017-10-24T17:23:00Z">
        <w:r w:rsidRPr="00A160D7" w:rsidDel="00A160D7">
          <w:rPr>
            <w:rPrChange w:id="1129" w:author="Laurence Golding" w:date="2017-10-24T17:23:00Z">
              <w:rPr>
                <w:rStyle w:val="Hyperlink"/>
                <w:noProof/>
              </w:rPr>
            </w:rPrChange>
          </w:rPr>
          <w:delText>3.20.9 length property</w:delText>
        </w:r>
        <w:r w:rsidDel="00A160D7">
          <w:rPr>
            <w:noProof/>
            <w:webHidden/>
          </w:rPr>
          <w:tab/>
          <w:delText>48</w:delText>
        </w:r>
      </w:del>
    </w:p>
    <w:p w14:paraId="5BBE70C4" w14:textId="361FE6C1" w:rsidR="00413D45" w:rsidDel="00A160D7" w:rsidRDefault="00413D45">
      <w:pPr>
        <w:pStyle w:val="TOC2"/>
        <w:tabs>
          <w:tab w:val="right" w:leader="dot" w:pos="9350"/>
        </w:tabs>
        <w:rPr>
          <w:del w:id="1130" w:author="Laurence Golding" w:date="2017-10-24T17:23:00Z"/>
          <w:rFonts w:asciiTheme="minorHAnsi" w:eastAsiaTheme="minorEastAsia" w:hAnsiTheme="minorHAnsi" w:cstheme="minorBidi"/>
          <w:noProof/>
          <w:sz w:val="22"/>
          <w:szCs w:val="22"/>
        </w:rPr>
      </w:pPr>
      <w:del w:id="1131" w:author="Laurence Golding" w:date="2017-10-24T17:23:00Z">
        <w:r w:rsidRPr="00A160D7" w:rsidDel="00A160D7">
          <w:rPr>
            <w:rPrChange w:id="1132" w:author="Laurence Golding" w:date="2017-10-24T17:23:00Z">
              <w:rPr>
                <w:rStyle w:val="Hyperlink"/>
                <w:noProof/>
              </w:rPr>
            </w:rPrChange>
          </w:rPr>
          <w:delText>3.21 logicalLocation object</w:delText>
        </w:r>
        <w:r w:rsidDel="00A160D7">
          <w:rPr>
            <w:noProof/>
            <w:webHidden/>
          </w:rPr>
          <w:tab/>
          <w:delText>49</w:delText>
        </w:r>
      </w:del>
    </w:p>
    <w:p w14:paraId="33F8E7FF" w14:textId="128AD067" w:rsidR="00413D45" w:rsidDel="00A160D7" w:rsidRDefault="00413D45">
      <w:pPr>
        <w:pStyle w:val="TOC3"/>
        <w:tabs>
          <w:tab w:val="right" w:leader="dot" w:pos="9350"/>
        </w:tabs>
        <w:rPr>
          <w:del w:id="1133" w:author="Laurence Golding" w:date="2017-10-24T17:23:00Z"/>
          <w:rFonts w:asciiTheme="minorHAnsi" w:eastAsiaTheme="minorEastAsia" w:hAnsiTheme="minorHAnsi" w:cstheme="minorBidi"/>
          <w:noProof/>
          <w:sz w:val="22"/>
          <w:szCs w:val="22"/>
        </w:rPr>
      </w:pPr>
      <w:del w:id="1134" w:author="Laurence Golding" w:date="2017-10-24T17:23:00Z">
        <w:r w:rsidRPr="00A160D7" w:rsidDel="00A160D7">
          <w:rPr>
            <w:rPrChange w:id="1135" w:author="Laurence Golding" w:date="2017-10-24T17:23:00Z">
              <w:rPr>
                <w:rStyle w:val="Hyperlink"/>
                <w:noProof/>
              </w:rPr>
            </w:rPrChange>
          </w:rPr>
          <w:delText>3.21.1 General</w:delText>
        </w:r>
        <w:r w:rsidDel="00A160D7">
          <w:rPr>
            <w:noProof/>
            <w:webHidden/>
          </w:rPr>
          <w:tab/>
          <w:delText>49</w:delText>
        </w:r>
      </w:del>
    </w:p>
    <w:p w14:paraId="6EE8DE7A" w14:textId="571B5D03" w:rsidR="00413D45" w:rsidDel="00A160D7" w:rsidRDefault="00413D45">
      <w:pPr>
        <w:pStyle w:val="TOC3"/>
        <w:tabs>
          <w:tab w:val="right" w:leader="dot" w:pos="9350"/>
        </w:tabs>
        <w:rPr>
          <w:del w:id="1136" w:author="Laurence Golding" w:date="2017-10-24T17:23:00Z"/>
          <w:rFonts w:asciiTheme="minorHAnsi" w:eastAsiaTheme="minorEastAsia" w:hAnsiTheme="minorHAnsi" w:cstheme="minorBidi"/>
          <w:noProof/>
          <w:sz w:val="22"/>
          <w:szCs w:val="22"/>
        </w:rPr>
      </w:pPr>
      <w:del w:id="1137" w:author="Laurence Golding" w:date="2017-10-24T17:23:00Z">
        <w:r w:rsidRPr="00A160D7" w:rsidDel="00A160D7">
          <w:rPr>
            <w:rPrChange w:id="1138" w:author="Laurence Golding" w:date="2017-10-24T17:23:00Z">
              <w:rPr>
                <w:rStyle w:val="Hyperlink"/>
                <w:noProof/>
              </w:rPr>
            </w:rPrChange>
          </w:rPr>
          <w:delText>3.21.2 name property</w:delText>
        </w:r>
        <w:r w:rsidDel="00A160D7">
          <w:rPr>
            <w:noProof/>
            <w:webHidden/>
          </w:rPr>
          <w:tab/>
          <w:delText>49</w:delText>
        </w:r>
      </w:del>
    </w:p>
    <w:p w14:paraId="76ABDB0A" w14:textId="23F88349" w:rsidR="00413D45" w:rsidDel="00A160D7" w:rsidRDefault="00413D45">
      <w:pPr>
        <w:pStyle w:val="TOC3"/>
        <w:tabs>
          <w:tab w:val="right" w:leader="dot" w:pos="9350"/>
        </w:tabs>
        <w:rPr>
          <w:del w:id="1139" w:author="Laurence Golding" w:date="2017-10-24T17:23:00Z"/>
          <w:rFonts w:asciiTheme="minorHAnsi" w:eastAsiaTheme="minorEastAsia" w:hAnsiTheme="minorHAnsi" w:cstheme="minorBidi"/>
          <w:noProof/>
          <w:sz w:val="22"/>
          <w:szCs w:val="22"/>
        </w:rPr>
      </w:pPr>
      <w:del w:id="1140" w:author="Laurence Golding" w:date="2017-10-24T17:23:00Z">
        <w:r w:rsidRPr="00A160D7" w:rsidDel="00A160D7">
          <w:rPr>
            <w:rPrChange w:id="1141" w:author="Laurence Golding" w:date="2017-10-24T17:23:00Z">
              <w:rPr>
                <w:rStyle w:val="Hyperlink"/>
                <w:noProof/>
              </w:rPr>
            </w:rPrChange>
          </w:rPr>
          <w:delText>3.21.3 kind property</w:delText>
        </w:r>
        <w:r w:rsidDel="00A160D7">
          <w:rPr>
            <w:noProof/>
            <w:webHidden/>
          </w:rPr>
          <w:tab/>
          <w:delText>50</w:delText>
        </w:r>
      </w:del>
    </w:p>
    <w:p w14:paraId="39FEFE0D" w14:textId="58B3FC42" w:rsidR="00413D45" w:rsidDel="00A160D7" w:rsidRDefault="00413D45">
      <w:pPr>
        <w:pStyle w:val="TOC3"/>
        <w:tabs>
          <w:tab w:val="right" w:leader="dot" w:pos="9350"/>
        </w:tabs>
        <w:rPr>
          <w:del w:id="1142" w:author="Laurence Golding" w:date="2017-10-24T17:23:00Z"/>
          <w:rFonts w:asciiTheme="minorHAnsi" w:eastAsiaTheme="minorEastAsia" w:hAnsiTheme="minorHAnsi" w:cstheme="minorBidi"/>
          <w:noProof/>
          <w:sz w:val="22"/>
          <w:szCs w:val="22"/>
        </w:rPr>
      </w:pPr>
      <w:del w:id="1143" w:author="Laurence Golding" w:date="2017-10-24T17:23:00Z">
        <w:r w:rsidRPr="00A160D7" w:rsidDel="00A160D7">
          <w:rPr>
            <w:rPrChange w:id="1144" w:author="Laurence Golding" w:date="2017-10-24T17:23:00Z">
              <w:rPr>
                <w:rStyle w:val="Hyperlink"/>
                <w:noProof/>
              </w:rPr>
            </w:rPrChange>
          </w:rPr>
          <w:delText>3.21.4 parentKey property</w:delText>
        </w:r>
        <w:r w:rsidDel="00A160D7">
          <w:rPr>
            <w:noProof/>
            <w:webHidden/>
          </w:rPr>
          <w:tab/>
          <w:delText>50</w:delText>
        </w:r>
      </w:del>
    </w:p>
    <w:p w14:paraId="06651676" w14:textId="28691FF8" w:rsidR="00413D45" w:rsidDel="00A160D7" w:rsidRDefault="00413D45">
      <w:pPr>
        <w:pStyle w:val="TOC2"/>
        <w:tabs>
          <w:tab w:val="right" w:leader="dot" w:pos="9350"/>
        </w:tabs>
        <w:rPr>
          <w:del w:id="1145" w:author="Laurence Golding" w:date="2017-10-24T17:23:00Z"/>
          <w:rFonts w:asciiTheme="minorHAnsi" w:eastAsiaTheme="minorEastAsia" w:hAnsiTheme="minorHAnsi" w:cstheme="minorBidi"/>
          <w:noProof/>
          <w:sz w:val="22"/>
          <w:szCs w:val="22"/>
        </w:rPr>
      </w:pPr>
      <w:del w:id="1146" w:author="Laurence Golding" w:date="2017-10-24T17:23:00Z">
        <w:r w:rsidRPr="00A160D7" w:rsidDel="00A160D7">
          <w:rPr>
            <w:rPrChange w:id="1147" w:author="Laurence Golding" w:date="2017-10-24T17:23:00Z">
              <w:rPr>
                <w:rStyle w:val="Hyperlink"/>
                <w:noProof/>
              </w:rPr>
            </w:rPrChange>
          </w:rPr>
          <w:delText>3.22 codeFlow object</w:delText>
        </w:r>
        <w:r w:rsidDel="00A160D7">
          <w:rPr>
            <w:noProof/>
            <w:webHidden/>
          </w:rPr>
          <w:tab/>
          <w:delText>50</w:delText>
        </w:r>
      </w:del>
    </w:p>
    <w:p w14:paraId="6F1B6942" w14:textId="12B897C8" w:rsidR="00413D45" w:rsidDel="00A160D7" w:rsidRDefault="00413D45">
      <w:pPr>
        <w:pStyle w:val="TOC3"/>
        <w:tabs>
          <w:tab w:val="right" w:leader="dot" w:pos="9350"/>
        </w:tabs>
        <w:rPr>
          <w:del w:id="1148" w:author="Laurence Golding" w:date="2017-10-24T17:23:00Z"/>
          <w:rFonts w:asciiTheme="minorHAnsi" w:eastAsiaTheme="minorEastAsia" w:hAnsiTheme="minorHAnsi" w:cstheme="minorBidi"/>
          <w:noProof/>
          <w:sz w:val="22"/>
          <w:szCs w:val="22"/>
        </w:rPr>
      </w:pPr>
      <w:del w:id="1149" w:author="Laurence Golding" w:date="2017-10-24T17:23:00Z">
        <w:r w:rsidRPr="00A160D7" w:rsidDel="00A160D7">
          <w:rPr>
            <w:rPrChange w:id="1150" w:author="Laurence Golding" w:date="2017-10-24T17:23:00Z">
              <w:rPr>
                <w:rStyle w:val="Hyperlink"/>
                <w:noProof/>
              </w:rPr>
            </w:rPrChange>
          </w:rPr>
          <w:delText>3.22.1 General</w:delText>
        </w:r>
        <w:r w:rsidDel="00A160D7">
          <w:rPr>
            <w:noProof/>
            <w:webHidden/>
          </w:rPr>
          <w:tab/>
          <w:delText>50</w:delText>
        </w:r>
      </w:del>
    </w:p>
    <w:p w14:paraId="09A1F241" w14:textId="784F1D8C" w:rsidR="00413D45" w:rsidDel="00A160D7" w:rsidRDefault="00413D45">
      <w:pPr>
        <w:pStyle w:val="TOC3"/>
        <w:tabs>
          <w:tab w:val="right" w:leader="dot" w:pos="9350"/>
        </w:tabs>
        <w:rPr>
          <w:del w:id="1151" w:author="Laurence Golding" w:date="2017-10-24T17:23:00Z"/>
          <w:rFonts w:asciiTheme="minorHAnsi" w:eastAsiaTheme="minorEastAsia" w:hAnsiTheme="minorHAnsi" w:cstheme="minorBidi"/>
          <w:noProof/>
          <w:sz w:val="22"/>
          <w:szCs w:val="22"/>
        </w:rPr>
      </w:pPr>
      <w:del w:id="1152" w:author="Laurence Golding" w:date="2017-10-24T17:23:00Z">
        <w:r w:rsidRPr="00A160D7" w:rsidDel="00A160D7">
          <w:rPr>
            <w:rPrChange w:id="1153" w:author="Laurence Golding" w:date="2017-10-24T17:23:00Z">
              <w:rPr>
                <w:rStyle w:val="Hyperlink"/>
                <w:noProof/>
              </w:rPr>
            </w:rPrChange>
          </w:rPr>
          <w:delText>3.22.2 message property</w:delText>
        </w:r>
        <w:r w:rsidDel="00A160D7">
          <w:rPr>
            <w:noProof/>
            <w:webHidden/>
          </w:rPr>
          <w:tab/>
          <w:delText>50</w:delText>
        </w:r>
      </w:del>
    </w:p>
    <w:p w14:paraId="24D76309" w14:textId="24DB33FB" w:rsidR="00413D45" w:rsidDel="00A160D7" w:rsidRDefault="00413D45">
      <w:pPr>
        <w:pStyle w:val="TOC3"/>
        <w:tabs>
          <w:tab w:val="right" w:leader="dot" w:pos="9350"/>
        </w:tabs>
        <w:rPr>
          <w:del w:id="1154" w:author="Laurence Golding" w:date="2017-10-24T17:23:00Z"/>
          <w:rFonts w:asciiTheme="minorHAnsi" w:eastAsiaTheme="minorEastAsia" w:hAnsiTheme="minorHAnsi" w:cstheme="minorBidi"/>
          <w:noProof/>
          <w:sz w:val="22"/>
          <w:szCs w:val="22"/>
        </w:rPr>
      </w:pPr>
      <w:del w:id="1155" w:author="Laurence Golding" w:date="2017-10-24T17:23:00Z">
        <w:r w:rsidRPr="00A160D7" w:rsidDel="00A160D7">
          <w:rPr>
            <w:rPrChange w:id="1156" w:author="Laurence Golding" w:date="2017-10-24T17:23:00Z">
              <w:rPr>
                <w:rStyle w:val="Hyperlink"/>
                <w:noProof/>
              </w:rPr>
            </w:rPrChange>
          </w:rPr>
          <w:delText>3.22.3 locations property</w:delText>
        </w:r>
        <w:r w:rsidDel="00A160D7">
          <w:rPr>
            <w:noProof/>
            <w:webHidden/>
          </w:rPr>
          <w:tab/>
          <w:delText>50</w:delText>
        </w:r>
      </w:del>
    </w:p>
    <w:p w14:paraId="75FF0551" w14:textId="74B59CD1" w:rsidR="00413D45" w:rsidDel="00A160D7" w:rsidRDefault="00413D45">
      <w:pPr>
        <w:pStyle w:val="TOC3"/>
        <w:tabs>
          <w:tab w:val="right" w:leader="dot" w:pos="9350"/>
        </w:tabs>
        <w:rPr>
          <w:del w:id="1157" w:author="Laurence Golding" w:date="2017-10-24T17:23:00Z"/>
          <w:rFonts w:asciiTheme="minorHAnsi" w:eastAsiaTheme="minorEastAsia" w:hAnsiTheme="minorHAnsi" w:cstheme="minorBidi"/>
          <w:noProof/>
          <w:sz w:val="22"/>
          <w:szCs w:val="22"/>
        </w:rPr>
      </w:pPr>
      <w:del w:id="1158" w:author="Laurence Golding" w:date="2017-10-24T17:23:00Z">
        <w:r w:rsidRPr="00A160D7" w:rsidDel="00A160D7">
          <w:rPr>
            <w:rPrChange w:id="1159" w:author="Laurence Golding" w:date="2017-10-24T17:23:00Z">
              <w:rPr>
                <w:rStyle w:val="Hyperlink"/>
                <w:noProof/>
              </w:rPr>
            </w:rPrChange>
          </w:rPr>
          <w:delText>3.22.4 properties property</w:delText>
        </w:r>
        <w:r w:rsidDel="00A160D7">
          <w:rPr>
            <w:noProof/>
            <w:webHidden/>
          </w:rPr>
          <w:tab/>
          <w:delText>51</w:delText>
        </w:r>
      </w:del>
    </w:p>
    <w:p w14:paraId="537BE558" w14:textId="7237590F" w:rsidR="00413D45" w:rsidDel="00A160D7" w:rsidRDefault="00413D45">
      <w:pPr>
        <w:pStyle w:val="TOC2"/>
        <w:tabs>
          <w:tab w:val="right" w:leader="dot" w:pos="9350"/>
        </w:tabs>
        <w:rPr>
          <w:del w:id="1160" w:author="Laurence Golding" w:date="2017-10-24T17:23:00Z"/>
          <w:rFonts w:asciiTheme="minorHAnsi" w:eastAsiaTheme="minorEastAsia" w:hAnsiTheme="minorHAnsi" w:cstheme="minorBidi"/>
          <w:noProof/>
          <w:sz w:val="22"/>
          <w:szCs w:val="22"/>
        </w:rPr>
      </w:pPr>
      <w:del w:id="1161" w:author="Laurence Golding" w:date="2017-10-24T17:23:00Z">
        <w:r w:rsidRPr="00A160D7" w:rsidDel="00A160D7">
          <w:rPr>
            <w:rPrChange w:id="1162" w:author="Laurence Golding" w:date="2017-10-24T17:23:00Z">
              <w:rPr>
                <w:rStyle w:val="Hyperlink"/>
                <w:noProof/>
              </w:rPr>
            </w:rPrChange>
          </w:rPr>
          <w:delText>3.23 stack object</w:delText>
        </w:r>
        <w:r w:rsidDel="00A160D7">
          <w:rPr>
            <w:noProof/>
            <w:webHidden/>
          </w:rPr>
          <w:tab/>
          <w:delText>51</w:delText>
        </w:r>
      </w:del>
    </w:p>
    <w:p w14:paraId="531A309E" w14:textId="172C8CB6" w:rsidR="00413D45" w:rsidDel="00A160D7" w:rsidRDefault="00413D45">
      <w:pPr>
        <w:pStyle w:val="TOC3"/>
        <w:tabs>
          <w:tab w:val="right" w:leader="dot" w:pos="9350"/>
        </w:tabs>
        <w:rPr>
          <w:del w:id="1163" w:author="Laurence Golding" w:date="2017-10-24T17:23:00Z"/>
          <w:rFonts w:asciiTheme="minorHAnsi" w:eastAsiaTheme="minorEastAsia" w:hAnsiTheme="minorHAnsi" w:cstheme="minorBidi"/>
          <w:noProof/>
          <w:sz w:val="22"/>
          <w:szCs w:val="22"/>
        </w:rPr>
      </w:pPr>
      <w:del w:id="1164" w:author="Laurence Golding" w:date="2017-10-24T17:23:00Z">
        <w:r w:rsidRPr="00A160D7" w:rsidDel="00A160D7">
          <w:rPr>
            <w:rPrChange w:id="1165" w:author="Laurence Golding" w:date="2017-10-24T17:23:00Z">
              <w:rPr>
                <w:rStyle w:val="Hyperlink"/>
                <w:noProof/>
              </w:rPr>
            </w:rPrChange>
          </w:rPr>
          <w:delText>3.23.1 General</w:delText>
        </w:r>
        <w:r w:rsidDel="00A160D7">
          <w:rPr>
            <w:noProof/>
            <w:webHidden/>
          </w:rPr>
          <w:tab/>
          <w:delText>51</w:delText>
        </w:r>
      </w:del>
    </w:p>
    <w:p w14:paraId="2EC7FA76" w14:textId="7C8E2BA8" w:rsidR="00413D45" w:rsidDel="00A160D7" w:rsidRDefault="00413D45">
      <w:pPr>
        <w:pStyle w:val="TOC3"/>
        <w:tabs>
          <w:tab w:val="right" w:leader="dot" w:pos="9350"/>
        </w:tabs>
        <w:rPr>
          <w:del w:id="1166" w:author="Laurence Golding" w:date="2017-10-24T17:23:00Z"/>
          <w:rFonts w:asciiTheme="minorHAnsi" w:eastAsiaTheme="minorEastAsia" w:hAnsiTheme="minorHAnsi" w:cstheme="minorBidi"/>
          <w:noProof/>
          <w:sz w:val="22"/>
          <w:szCs w:val="22"/>
        </w:rPr>
      </w:pPr>
      <w:del w:id="1167" w:author="Laurence Golding" w:date="2017-10-24T17:23:00Z">
        <w:r w:rsidRPr="00A160D7" w:rsidDel="00A160D7">
          <w:rPr>
            <w:rPrChange w:id="1168" w:author="Laurence Golding" w:date="2017-10-24T17:23:00Z">
              <w:rPr>
                <w:rStyle w:val="Hyperlink"/>
                <w:noProof/>
              </w:rPr>
            </w:rPrChange>
          </w:rPr>
          <w:delText>3.23.2 message property</w:delText>
        </w:r>
        <w:r w:rsidDel="00A160D7">
          <w:rPr>
            <w:noProof/>
            <w:webHidden/>
          </w:rPr>
          <w:tab/>
          <w:delText>51</w:delText>
        </w:r>
      </w:del>
    </w:p>
    <w:p w14:paraId="48E04B45" w14:textId="258620CC" w:rsidR="00413D45" w:rsidDel="00A160D7" w:rsidRDefault="00413D45">
      <w:pPr>
        <w:pStyle w:val="TOC3"/>
        <w:tabs>
          <w:tab w:val="right" w:leader="dot" w:pos="9350"/>
        </w:tabs>
        <w:rPr>
          <w:del w:id="1169" w:author="Laurence Golding" w:date="2017-10-24T17:23:00Z"/>
          <w:rFonts w:asciiTheme="minorHAnsi" w:eastAsiaTheme="minorEastAsia" w:hAnsiTheme="minorHAnsi" w:cstheme="minorBidi"/>
          <w:noProof/>
          <w:sz w:val="22"/>
          <w:szCs w:val="22"/>
        </w:rPr>
      </w:pPr>
      <w:del w:id="1170" w:author="Laurence Golding" w:date="2017-10-24T17:23:00Z">
        <w:r w:rsidRPr="00A160D7" w:rsidDel="00A160D7">
          <w:rPr>
            <w:rPrChange w:id="1171" w:author="Laurence Golding" w:date="2017-10-24T17:23:00Z">
              <w:rPr>
                <w:rStyle w:val="Hyperlink"/>
                <w:noProof/>
              </w:rPr>
            </w:rPrChange>
          </w:rPr>
          <w:delText>3.23.3 frames property</w:delText>
        </w:r>
        <w:r w:rsidDel="00A160D7">
          <w:rPr>
            <w:noProof/>
            <w:webHidden/>
          </w:rPr>
          <w:tab/>
          <w:delText>51</w:delText>
        </w:r>
      </w:del>
    </w:p>
    <w:p w14:paraId="5FB47E11" w14:textId="21D2AEB7" w:rsidR="00413D45" w:rsidDel="00A160D7" w:rsidRDefault="00413D45">
      <w:pPr>
        <w:pStyle w:val="TOC3"/>
        <w:tabs>
          <w:tab w:val="right" w:leader="dot" w:pos="9350"/>
        </w:tabs>
        <w:rPr>
          <w:del w:id="1172" w:author="Laurence Golding" w:date="2017-10-24T17:23:00Z"/>
          <w:rFonts w:asciiTheme="minorHAnsi" w:eastAsiaTheme="minorEastAsia" w:hAnsiTheme="minorHAnsi" w:cstheme="minorBidi"/>
          <w:noProof/>
          <w:sz w:val="22"/>
          <w:szCs w:val="22"/>
        </w:rPr>
      </w:pPr>
      <w:del w:id="1173" w:author="Laurence Golding" w:date="2017-10-24T17:23:00Z">
        <w:r w:rsidRPr="00A160D7" w:rsidDel="00A160D7">
          <w:rPr>
            <w:rPrChange w:id="1174" w:author="Laurence Golding" w:date="2017-10-24T17:23:00Z">
              <w:rPr>
                <w:rStyle w:val="Hyperlink"/>
                <w:noProof/>
              </w:rPr>
            </w:rPrChange>
          </w:rPr>
          <w:delText>3.23.4 properties property</w:delText>
        </w:r>
        <w:r w:rsidDel="00A160D7">
          <w:rPr>
            <w:noProof/>
            <w:webHidden/>
          </w:rPr>
          <w:tab/>
          <w:delText>51</w:delText>
        </w:r>
      </w:del>
    </w:p>
    <w:p w14:paraId="2A553083" w14:textId="1B1E02CE" w:rsidR="00413D45" w:rsidDel="00A160D7" w:rsidRDefault="00413D45">
      <w:pPr>
        <w:pStyle w:val="TOC2"/>
        <w:tabs>
          <w:tab w:val="right" w:leader="dot" w:pos="9350"/>
        </w:tabs>
        <w:rPr>
          <w:del w:id="1175" w:author="Laurence Golding" w:date="2017-10-24T17:23:00Z"/>
          <w:rFonts w:asciiTheme="minorHAnsi" w:eastAsiaTheme="minorEastAsia" w:hAnsiTheme="minorHAnsi" w:cstheme="minorBidi"/>
          <w:noProof/>
          <w:sz w:val="22"/>
          <w:szCs w:val="22"/>
        </w:rPr>
      </w:pPr>
      <w:del w:id="1176" w:author="Laurence Golding" w:date="2017-10-24T17:23:00Z">
        <w:r w:rsidRPr="00A160D7" w:rsidDel="00A160D7">
          <w:rPr>
            <w:rPrChange w:id="1177" w:author="Laurence Golding" w:date="2017-10-24T17:23:00Z">
              <w:rPr>
                <w:rStyle w:val="Hyperlink"/>
                <w:noProof/>
              </w:rPr>
            </w:rPrChange>
          </w:rPr>
          <w:delText>3.24 stackFrame object</w:delText>
        </w:r>
        <w:r w:rsidDel="00A160D7">
          <w:rPr>
            <w:noProof/>
            <w:webHidden/>
          </w:rPr>
          <w:tab/>
          <w:delText>51</w:delText>
        </w:r>
      </w:del>
    </w:p>
    <w:p w14:paraId="2132DF5E" w14:textId="754B8E7D" w:rsidR="00413D45" w:rsidDel="00A160D7" w:rsidRDefault="00413D45">
      <w:pPr>
        <w:pStyle w:val="TOC3"/>
        <w:tabs>
          <w:tab w:val="right" w:leader="dot" w:pos="9350"/>
        </w:tabs>
        <w:rPr>
          <w:del w:id="1178" w:author="Laurence Golding" w:date="2017-10-24T17:23:00Z"/>
          <w:rFonts w:asciiTheme="minorHAnsi" w:eastAsiaTheme="minorEastAsia" w:hAnsiTheme="minorHAnsi" w:cstheme="minorBidi"/>
          <w:noProof/>
          <w:sz w:val="22"/>
          <w:szCs w:val="22"/>
        </w:rPr>
      </w:pPr>
      <w:del w:id="1179" w:author="Laurence Golding" w:date="2017-10-24T17:23:00Z">
        <w:r w:rsidRPr="00A160D7" w:rsidDel="00A160D7">
          <w:rPr>
            <w:rPrChange w:id="1180" w:author="Laurence Golding" w:date="2017-10-24T17:23:00Z">
              <w:rPr>
                <w:rStyle w:val="Hyperlink"/>
                <w:noProof/>
              </w:rPr>
            </w:rPrChange>
          </w:rPr>
          <w:delText>3.24.1 General</w:delText>
        </w:r>
        <w:r w:rsidDel="00A160D7">
          <w:rPr>
            <w:noProof/>
            <w:webHidden/>
          </w:rPr>
          <w:tab/>
          <w:delText>51</w:delText>
        </w:r>
      </w:del>
    </w:p>
    <w:p w14:paraId="37AFE174" w14:textId="2EF9B9D5" w:rsidR="00413D45" w:rsidDel="00A160D7" w:rsidRDefault="00413D45">
      <w:pPr>
        <w:pStyle w:val="TOC3"/>
        <w:tabs>
          <w:tab w:val="right" w:leader="dot" w:pos="9350"/>
        </w:tabs>
        <w:rPr>
          <w:del w:id="1181" w:author="Laurence Golding" w:date="2017-10-24T17:23:00Z"/>
          <w:rFonts w:asciiTheme="minorHAnsi" w:eastAsiaTheme="minorEastAsia" w:hAnsiTheme="minorHAnsi" w:cstheme="minorBidi"/>
          <w:noProof/>
          <w:sz w:val="22"/>
          <w:szCs w:val="22"/>
        </w:rPr>
      </w:pPr>
      <w:del w:id="1182" w:author="Laurence Golding" w:date="2017-10-24T17:23:00Z">
        <w:r w:rsidRPr="00A160D7" w:rsidDel="00A160D7">
          <w:rPr>
            <w:rPrChange w:id="1183" w:author="Laurence Golding" w:date="2017-10-24T17:23:00Z">
              <w:rPr>
                <w:rStyle w:val="Hyperlink"/>
                <w:noProof/>
              </w:rPr>
            </w:rPrChange>
          </w:rPr>
          <w:delText>3.24.2 message property</w:delText>
        </w:r>
        <w:r w:rsidDel="00A160D7">
          <w:rPr>
            <w:noProof/>
            <w:webHidden/>
          </w:rPr>
          <w:tab/>
          <w:delText>51</w:delText>
        </w:r>
      </w:del>
    </w:p>
    <w:p w14:paraId="716903D7" w14:textId="066453CE" w:rsidR="00413D45" w:rsidDel="00A160D7" w:rsidRDefault="00413D45">
      <w:pPr>
        <w:pStyle w:val="TOC3"/>
        <w:tabs>
          <w:tab w:val="right" w:leader="dot" w:pos="9350"/>
        </w:tabs>
        <w:rPr>
          <w:del w:id="1184" w:author="Laurence Golding" w:date="2017-10-24T17:23:00Z"/>
          <w:rFonts w:asciiTheme="minorHAnsi" w:eastAsiaTheme="minorEastAsia" w:hAnsiTheme="minorHAnsi" w:cstheme="minorBidi"/>
          <w:noProof/>
          <w:sz w:val="22"/>
          <w:szCs w:val="22"/>
        </w:rPr>
      </w:pPr>
      <w:del w:id="1185" w:author="Laurence Golding" w:date="2017-10-24T17:23:00Z">
        <w:r w:rsidRPr="00A160D7" w:rsidDel="00A160D7">
          <w:rPr>
            <w:rPrChange w:id="1186" w:author="Laurence Golding" w:date="2017-10-24T17:23:00Z">
              <w:rPr>
                <w:rStyle w:val="Hyperlink"/>
                <w:noProof/>
              </w:rPr>
            </w:rPrChange>
          </w:rPr>
          <w:delText>3.24.3 uri property</w:delText>
        </w:r>
        <w:r w:rsidDel="00A160D7">
          <w:rPr>
            <w:noProof/>
            <w:webHidden/>
          </w:rPr>
          <w:tab/>
          <w:delText>51</w:delText>
        </w:r>
      </w:del>
    </w:p>
    <w:p w14:paraId="64C5541A" w14:textId="4F4773FE" w:rsidR="00413D45" w:rsidDel="00A160D7" w:rsidRDefault="00413D45">
      <w:pPr>
        <w:pStyle w:val="TOC3"/>
        <w:tabs>
          <w:tab w:val="right" w:leader="dot" w:pos="9350"/>
        </w:tabs>
        <w:rPr>
          <w:del w:id="1187" w:author="Laurence Golding" w:date="2017-10-24T17:23:00Z"/>
          <w:rFonts w:asciiTheme="minorHAnsi" w:eastAsiaTheme="minorEastAsia" w:hAnsiTheme="minorHAnsi" w:cstheme="minorBidi"/>
          <w:noProof/>
          <w:sz w:val="22"/>
          <w:szCs w:val="22"/>
        </w:rPr>
      </w:pPr>
      <w:del w:id="1188" w:author="Laurence Golding" w:date="2017-10-24T17:23:00Z">
        <w:r w:rsidRPr="00A160D7" w:rsidDel="00A160D7">
          <w:rPr>
            <w:rPrChange w:id="1189" w:author="Laurence Golding" w:date="2017-10-24T17:23:00Z">
              <w:rPr>
                <w:rStyle w:val="Hyperlink"/>
                <w:noProof/>
              </w:rPr>
            </w:rPrChange>
          </w:rPr>
          <w:delText>3.24.4 uriBaseId property</w:delText>
        </w:r>
        <w:r w:rsidDel="00A160D7">
          <w:rPr>
            <w:noProof/>
            <w:webHidden/>
          </w:rPr>
          <w:tab/>
          <w:delText>52</w:delText>
        </w:r>
      </w:del>
    </w:p>
    <w:p w14:paraId="0138532C" w14:textId="5BA92E41" w:rsidR="00413D45" w:rsidDel="00A160D7" w:rsidRDefault="00413D45">
      <w:pPr>
        <w:pStyle w:val="TOC3"/>
        <w:tabs>
          <w:tab w:val="right" w:leader="dot" w:pos="9350"/>
        </w:tabs>
        <w:rPr>
          <w:del w:id="1190" w:author="Laurence Golding" w:date="2017-10-24T17:23:00Z"/>
          <w:rFonts w:asciiTheme="minorHAnsi" w:eastAsiaTheme="minorEastAsia" w:hAnsiTheme="minorHAnsi" w:cstheme="minorBidi"/>
          <w:noProof/>
          <w:sz w:val="22"/>
          <w:szCs w:val="22"/>
        </w:rPr>
      </w:pPr>
      <w:del w:id="1191" w:author="Laurence Golding" w:date="2017-10-24T17:23:00Z">
        <w:r w:rsidRPr="00A160D7" w:rsidDel="00A160D7">
          <w:rPr>
            <w:rPrChange w:id="1192" w:author="Laurence Golding" w:date="2017-10-24T17:23:00Z">
              <w:rPr>
                <w:rStyle w:val="Hyperlink"/>
                <w:noProof/>
              </w:rPr>
            </w:rPrChange>
          </w:rPr>
          <w:delText>3.24.5 line property</w:delText>
        </w:r>
        <w:r w:rsidDel="00A160D7">
          <w:rPr>
            <w:noProof/>
            <w:webHidden/>
          </w:rPr>
          <w:tab/>
          <w:delText>52</w:delText>
        </w:r>
      </w:del>
    </w:p>
    <w:p w14:paraId="68DB7DC6" w14:textId="57071D90" w:rsidR="00413D45" w:rsidDel="00A160D7" w:rsidRDefault="00413D45">
      <w:pPr>
        <w:pStyle w:val="TOC3"/>
        <w:tabs>
          <w:tab w:val="right" w:leader="dot" w:pos="9350"/>
        </w:tabs>
        <w:rPr>
          <w:del w:id="1193" w:author="Laurence Golding" w:date="2017-10-24T17:23:00Z"/>
          <w:rFonts w:asciiTheme="minorHAnsi" w:eastAsiaTheme="minorEastAsia" w:hAnsiTheme="minorHAnsi" w:cstheme="minorBidi"/>
          <w:noProof/>
          <w:sz w:val="22"/>
          <w:szCs w:val="22"/>
        </w:rPr>
      </w:pPr>
      <w:del w:id="1194" w:author="Laurence Golding" w:date="2017-10-24T17:23:00Z">
        <w:r w:rsidRPr="00A160D7" w:rsidDel="00A160D7">
          <w:rPr>
            <w:rPrChange w:id="1195" w:author="Laurence Golding" w:date="2017-10-24T17:23:00Z">
              <w:rPr>
                <w:rStyle w:val="Hyperlink"/>
                <w:noProof/>
              </w:rPr>
            </w:rPrChange>
          </w:rPr>
          <w:delText>3.24.6 column property</w:delText>
        </w:r>
        <w:r w:rsidDel="00A160D7">
          <w:rPr>
            <w:noProof/>
            <w:webHidden/>
          </w:rPr>
          <w:tab/>
          <w:delText>52</w:delText>
        </w:r>
      </w:del>
    </w:p>
    <w:p w14:paraId="4774F703" w14:textId="3CC4CDFC" w:rsidR="00413D45" w:rsidDel="00A160D7" w:rsidRDefault="00413D45">
      <w:pPr>
        <w:pStyle w:val="TOC3"/>
        <w:tabs>
          <w:tab w:val="right" w:leader="dot" w:pos="9350"/>
        </w:tabs>
        <w:rPr>
          <w:del w:id="1196" w:author="Laurence Golding" w:date="2017-10-24T17:23:00Z"/>
          <w:rFonts w:asciiTheme="minorHAnsi" w:eastAsiaTheme="minorEastAsia" w:hAnsiTheme="minorHAnsi" w:cstheme="minorBidi"/>
          <w:noProof/>
          <w:sz w:val="22"/>
          <w:szCs w:val="22"/>
        </w:rPr>
      </w:pPr>
      <w:del w:id="1197" w:author="Laurence Golding" w:date="2017-10-24T17:23:00Z">
        <w:r w:rsidRPr="00A160D7" w:rsidDel="00A160D7">
          <w:rPr>
            <w:rPrChange w:id="1198" w:author="Laurence Golding" w:date="2017-10-24T17:23:00Z">
              <w:rPr>
                <w:rStyle w:val="Hyperlink"/>
                <w:noProof/>
              </w:rPr>
            </w:rPrChange>
          </w:rPr>
          <w:delText>3.24.7 module property</w:delText>
        </w:r>
        <w:r w:rsidDel="00A160D7">
          <w:rPr>
            <w:noProof/>
            <w:webHidden/>
          </w:rPr>
          <w:tab/>
          <w:delText>52</w:delText>
        </w:r>
      </w:del>
    </w:p>
    <w:p w14:paraId="6D350A79" w14:textId="20C6F9CB" w:rsidR="00413D45" w:rsidDel="00A160D7" w:rsidRDefault="00413D45">
      <w:pPr>
        <w:pStyle w:val="TOC3"/>
        <w:tabs>
          <w:tab w:val="right" w:leader="dot" w:pos="9350"/>
        </w:tabs>
        <w:rPr>
          <w:del w:id="1199" w:author="Laurence Golding" w:date="2017-10-24T17:23:00Z"/>
          <w:rFonts w:asciiTheme="minorHAnsi" w:eastAsiaTheme="minorEastAsia" w:hAnsiTheme="minorHAnsi" w:cstheme="minorBidi"/>
          <w:noProof/>
          <w:sz w:val="22"/>
          <w:szCs w:val="22"/>
        </w:rPr>
      </w:pPr>
      <w:del w:id="1200" w:author="Laurence Golding" w:date="2017-10-24T17:23:00Z">
        <w:r w:rsidRPr="00A160D7" w:rsidDel="00A160D7">
          <w:rPr>
            <w:rPrChange w:id="1201" w:author="Laurence Golding" w:date="2017-10-24T17:23:00Z">
              <w:rPr>
                <w:rStyle w:val="Hyperlink"/>
                <w:noProof/>
              </w:rPr>
            </w:rPrChange>
          </w:rPr>
          <w:delText>3.24.8 threadId property</w:delText>
        </w:r>
        <w:r w:rsidDel="00A160D7">
          <w:rPr>
            <w:noProof/>
            <w:webHidden/>
          </w:rPr>
          <w:tab/>
          <w:delText>52</w:delText>
        </w:r>
      </w:del>
    </w:p>
    <w:p w14:paraId="26DFC2BD" w14:textId="337DC970" w:rsidR="00413D45" w:rsidDel="00A160D7" w:rsidRDefault="00413D45">
      <w:pPr>
        <w:pStyle w:val="TOC3"/>
        <w:tabs>
          <w:tab w:val="right" w:leader="dot" w:pos="9350"/>
        </w:tabs>
        <w:rPr>
          <w:del w:id="1202" w:author="Laurence Golding" w:date="2017-10-24T17:23:00Z"/>
          <w:rFonts w:asciiTheme="minorHAnsi" w:eastAsiaTheme="minorEastAsia" w:hAnsiTheme="minorHAnsi" w:cstheme="minorBidi"/>
          <w:noProof/>
          <w:sz w:val="22"/>
          <w:szCs w:val="22"/>
        </w:rPr>
      </w:pPr>
      <w:del w:id="1203" w:author="Laurence Golding" w:date="2017-10-24T17:23:00Z">
        <w:r w:rsidRPr="00A160D7" w:rsidDel="00A160D7">
          <w:rPr>
            <w:rPrChange w:id="1204" w:author="Laurence Golding" w:date="2017-10-24T17:23:00Z">
              <w:rPr>
                <w:rStyle w:val="Hyperlink"/>
                <w:noProof/>
              </w:rPr>
            </w:rPrChange>
          </w:rPr>
          <w:delText>3.24.9 fullyQualifiedLogicalName property</w:delText>
        </w:r>
        <w:r w:rsidDel="00A160D7">
          <w:rPr>
            <w:noProof/>
            <w:webHidden/>
          </w:rPr>
          <w:tab/>
          <w:delText>52</w:delText>
        </w:r>
      </w:del>
    </w:p>
    <w:p w14:paraId="713E8D05" w14:textId="12DD04A6" w:rsidR="00413D45" w:rsidDel="00A160D7" w:rsidRDefault="00413D45">
      <w:pPr>
        <w:pStyle w:val="TOC3"/>
        <w:tabs>
          <w:tab w:val="right" w:leader="dot" w:pos="9350"/>
        </w:tabs>
        <w:rPr>
          <w:del w:id="1205" w:author="Laurence Golding" w:date="2017-10-24T17:23:00Z"/>
          <w:rFonts w:asciiTheme="minorHAnsi" w:eastAsiaTheme="minorEastAsia" w:hAnsiTheme="minorHAnsi" w:cstheme="minorBidi"/>
          <w:noProof/>
          <w:sz w:val="22"/>
          <w:szCs w:val="22"/>
        </w:rPr>
      </w:pPr>
      <w:del w:id="1206" w:author="Laurence Golding" w:date="2017-10-24T17:23:00Z">
        <w:r w:rsidRPr="00A160D7" w:rsidDel="00A160D7">
          <w:rPr>
            <w:rPrChange w:id="1207" w:author="Laurence Golding" w:date="2017-10-24T17:23:00Z">
              <w:rPr>
                <w:rStyle w:val="Hyperlink"/>
                <w:noProof/>
              </w:rPr>
            </w:rPrChange>
          </w:rPr>
          <w:delText>3.24.10 logicalLocationKey property</w:delText>
        </w:r>
        <w:r w:rsidDel="00A160D7">
          <w:rPr>
            <w:noProof/>
            <w:webHidden/>
          </w:rPr>
          <w:tab/>
          <w:delText>52</w:delText>
        </w:r>
      </w:del>
    </w:p>
    <w:p w14:paraId="07B4FA25" w14:textId="0AD1569B" w:rsidR="00413D45" w:rsidDel="00A160D7" w:rsidRDefault="00413D45">
      <w:pPr>
        <w:pStyle w:val="TOC3"/>
        <w:tabs>
          <w:tab w:val="right" w:leader="dot" w:pos="9350"/>
        </w:tabs>
        <w:rPr>
          <w:del w:id="1208" w:author="Laurence Golding" w:date="2017-10-24T17:23:00Z"/>
          <w:rFonts w:asciiTheme="minorHAnsi" w:eastAsiaTheme="minorEastAsia" w:hAnsiTheme="minorHAnsi" w:cstheme="minorBidi"/>
          <w:noProof/>
          <w:sz w:val="22"/>
          <w:szCs w:val="22"/>
        </w:rPr>
      </w:pPr>
      <w:del w:id="1209" w:author="Laurence Golding" w:date="2017-10-24T17:23:00Z">
        <w:r w:rsidRPr="00A160D7" w:rsidDel="00A160D7">
          <w:rPr>
            <w:rPrChange w:id="1210" w:author="Laurence Golding" w:date="2017-10-24T17:23:00Z">
              <w:rPr>
                <w:rStyle w:val="Hyperlink"/>
                <w:noProof/>
              </w:rPr>
            </w:rPrChange>
          </w:rPr>
          <w:delText>3.24.11 address property</w:delText>
        </w:r>
        <w:r w:rsidDel="00A160D7">
          <w:rPr>
            <w:noProof/>
            <w:webHidden/>
          </w:rPr>
          <w:tab/>
          <w:delText>53</w:delText>
        </w:r>
      </w:del>
    </w:p>
    <w:p w14:paraId="44ED24B3" w14:textId="72D20326" w:rsidR="00413D45" w:rsidDel="00A160D7" w:rsidRDefault="00413D45">
      <w:pPr>
        <w:pStyle w:val="TOC3"/>
        <w:tabs>
          <w:tab w:val="right" w:leader="dot" w:pos="9350"/>
        </w:tabs>
        <w:rPr>
          <w:del w:id="1211" w:author="Laurence Golding" w:date="2017-10-24T17:23:00Z"/>
          <w:rFonts w:asciiTheme="minorHAnsi" w:eastAsiaTheme="minorEastAsia" w:hAnsiTheme="minorHAnsi" w:cstheme="minorBidi"/>
          <w:noProof/>
          <w:sz w:val="22"/>
          <w:szCs w:val="22"/>
        </w:rPr>
      </w:pPr>
      <w:del w:id="1212" w:author="Laurence Golding" w:date="2017-10-24T17:23:00Z">
        <w:r w:rsidRPr="00A160D7" w:rsidDel="00A160D7">
          <w:rPr>
            <w:rPrChange w:id="1213" w:author="Laurence Golding" w:date="2017-10-24T17:23:00Z">
              <w:rPr>
                <w:rStyle w:val="Hyperlink"/>
                <w:noProof/>
              </w:rPr>
            </w:rPrChange>
          </w:rPr>
          <w:delText>3.24.12 offset property</w:delText>
        </w:r>
        <w:r w:rsidDel="00A160D7">
          <w:rPr>
            <w:noProof/>
            <w:webHidden/>
          </w:rPr>
          <w:tab/>
          <w:delText>53</w:delText>
        </w:r>
      </w:del>
    </w:p>
    <w:p w14:paraId="58A5B6E6" w14:textId="5FD90D9A" w:rsidR="00413D45" w:rsidDel="00A160D7" w:rsidRDefault="00413D45">
      <w:pPr>
        <w:pStyle w:val="TOC3"/>
        <w:tabs>
          <w:tab w:val="right" w:leader="dot" w:pos="9350"/>
        </w:tabs>
        <w:rPr>
          <w:del w:id="1214" w:author="Laurence Golding" w:date="2017-10-24T17:23:00Z"/>
          <w:rFonts w:asciiTheme="minorHAnsi" w:eastAsiaTheme="minorEastAsia" w:hAnsiTheme="minorHAnsi" w:cstheme="minorBidi"/>
          <w:noProof/>
          <w:sz w:val="22"/>
          <w:szCs w:val="22"/>
        </w:rPr>
      </w:pPr>
      <w:del w:id="1215" w:author="Laurence Golding" w:date="2017-10-24T17:23:00Z">
        <w:r w:rsidRPr="00A160D7" w:rsidDel="00A160D7">
          <w:rPr>
            <w:rPrChange w:id="1216" w:author="Laurence Golding" w:date="2017-10-24T17:23:00Z">
              <w:rPr>
                <w:rStyle w:val="Hyperlink"/>
                <w:noProof/>
              </w:rPr>
            </w:rPrChange>
          </w:rPr>
          <w:delText>3.24.13 parameters property</w:delText>
        </w:r>
        <w:r w:rsidDel="00A160D7">
          <w:rPr>
            <w:noProof/>
            <w:webHidden/>
          </w:rPr>
          <w:tab/>
          <w:delText>53</w:delText>
        </w:r>
      </w:del>
    </w:p>
    <w:p w14:paraId="68668785" w14:textId="6F2A584B" w:rsidR="00413D45" w:rsidDel="00A160D7" w:rsidRDefault="00413D45">
      <w:pPr>
        <w:pStyle w:val="TOC3"/>
        <w:tabs>
          <w:tab w:val="right" w:leader="dot" w:pos="9350"/>
        </w:tabs>
        <w:rPr>
          <w:del w:id="1217" w:author="Laurence Golding" w:date="2017-10-24T17:23:00Z"/>
          <w:rFonts w:asciiTheme="minorHAnsi" w:eastAsiaTheme="minorEastAsia" w:hAnsiTheme="minorHAnsi" w:cstheme="minorBidi"/>
          <w:noProof/>
          <w:sz w:val="22"/>
          <w:szCs w:val="22"/>
        </w:rPr>
      </w:pPr>
      <w:del w:id="1218" w:author="Laurence Golding" w:date="2017-10-24T17:23:00Z">
        <w:r w:rsidRPr="00A160D7" w:rsidDel="00A160D7">
          <w:rPr>
            <w:rPrChange w:id="1219" w:author="Laurence Golding" w:date="2017-10-24T17:23:00Z">
              <w:rPr>
                <w:rStyle w:val="Hyperlink"/>
                <w:noProof/>
              </w:rPr>
            </w:rPrChange>
          </w:rPr>
          <w:delText>3.24.14 properties property</w:delText>
        </w:r>
        <w:r w:rsidDel="00A160D7">
          <w:rPr>
            <w:noProof/>
            <w:webHidden/>
          </w:rPr>
          <w:tab/>
          <w:delText>53</w:delText>
        </w:r>
      </w:del>
    </w:p>
    <w:p w14:paraId="4069DDB8" w14:textId="1AB619EE" w:rsidR="00413D45" w:rsidDel="00A160D7" w:rsidRDefault="00413D45">
      <w:pPr>
        <w:pStyle w:val="TOC2"/>
        <w:tabs>
          <w:tab w:val="right" w:leader="dot" w:pos="9350"/>
        </w:tabs>
        <w:rPr>
          <w:del w:id="1220" w:author="Laurence Golding" w:date="2017-10-24T17:23:00Z"/>
          <w:rFonts w:asciiTheme="minorHAnsi" w:eastAsiaTheme="minorEastAsia" w:hAnsiTheme="minorHAnsi" w:cstheme="minorBidi"/>
          <w:noProof/>
          <w:sz w:val="22"/>
          <w:szCs w:val="22"/>
        </w:rPr>
      </w:pPr>
      <w:del w:id="1221" w:author="Laurence Golding" w:date="2017-10-24T17:23:00Z">
        <w:r w:rsidRPr="00A160D7" w:rsidDel="00A160D7">
          <w:rPr>
            <w:rPrChange w:id="1222" w:author="Laurence Golding" w:date="2017-10-24T17:23:00Z">
              <w:rPr>
                <w:rStyle w:val="Hyperlink"/>
                <w:noProof/>
              </w:rPr>
            </w:rPrChange>
          </w:rPr>
          <w:delText>3.25 annotatedCodeLocation object</w:delText>
        </w:r>
        <w:r w:rsidDel="00A160D7">
          <w:rPr>
            <w:noProof/>
            <w:webHidden/>
          </w:rPr>
          <w:tab/>
          <w:delText>53</w:delText>
        </w:r>
      </w:del>
    </w:p>
    <w:p w14:paraId="386BC4F8" w14:textId="1CDBE869" w:rsidR="00413D45" w:rsidDel="00A160D7" w:rsidRDefault="00413D45">
      <w:pPr>
        <w:pStyle w:val="TOC3"/>
        <w:tabs>
          <w:tab w:val="right" w:leader="dot" w:pos="9350"/>
        </w:tabs>
        <w:rPr>
          <w:del w:id="1223" w:author="Laurence Golding" w:date="2017-10-24T17:23:00Z"/>
          <w:rFonts w:asciiTheme="minorHAnsi" w:eastAsiaTheme="minorEastAsia" w:hAnsiTheme="minorHAnsi" w:cstheme="minorBidi"/>
          <w:noProof/>
          <w:sz w:val="22"/>
          <w:szCs w:val="22"/>
        </w:rPr>
      </w:pPr>
      <w:del w:id="1224" w:author="Laurence Golding" w:date="2017-10-24T17:23:00Z">
        <w:r w:rsidRPr="00A160D7" w:rsidDel="00A160D7">
          <w:rPr>
            <w:rPrChange w:id="1225" w:author="Laurence Golding" w:date="2017-10-24T17:23:00Z">
              <w:rPr>
                <w:rStyle w:val="Hyperlink"/>
                <w:noProof/>
              </w:rPr>
            </w:rPrChange>
          </w:rPr>
          <w:delText>3.25.1 General</w:delText>
        </w:r>
        <w:r w:rsidDel="00A160D7">
          <w:rPr>
            <w:noProof/>
            <w:webHidden/>
          </w:rPr>
          <w:tab/>
          <w:delText>53</w:delText>
        </w:r>
      </w:del>
    </w:p>
    <w:p w14:paraId="197031DE" w14:textId="37BAE4DA" w:rsidR="00413D45" w:rsidDel="00A160D7" w:rsidRDefault="00413D45">
      <w:pPr>
        <w:pStyle w:val="TOC3"/>
        <w:tabs>
          <w:tab w:val="right" w:leader="dot" w:pos="9350"/>
        </w:tabs>
        <w:rPr>
          <w:del w:id="1226" w:author="Laurence Golding" w:date="2017-10-24T17:23:00Z"/>
          <w:rFonts w:asciiTheme="minorHAnsi" w:eastAsiaTheme="minorEastAsia" w:hAnsiTheme="minorHAnsi" w:cstheme="minorBidi"/>
          <w:noProof/>
          <w:sz w:val="22"/>
          <w:szCs w:val="22"/>
        </w:rPr>
      </w:pPr>
      <w:del w:id="1227" w:author="Laurence Golding" w:date="2017-10-24T17:23:00Z">
        <w:r w:rsidRPr="00A160D7" w:rsidDel="00A160D7">
          <w:rPr>
            <w:rPrChange w:id="1228" w:author="Laurence Golding" w:date="2017-10-24T17:23:00Z">
              <w:rPr>
                <w:rStyle w:val="Hyperlink"/>
                <w:noProof/>
              </w:rPr>
            </w:rPrChange>
          </w:rPr>
          <w:delText>3.25.2 step property</w:delText>
        </w:r>
        <w:r w:rsidDel="00A160D7">
          <w:rPr>
            <w:noProof/>
            <w:webHidden/>
          </w:rPr>
          <w:tab/>
          <w:delText>53</w:delText>
        </w:r>
      </w:del>
    </w:p>
    <w:p w14:paraId="0035C7FA" w14:textId="047C57AD" w:rsidR="00413D45" w:rsidDel="00A160D7" w:rsidRDefault="00413D45">
      <w:pPr>
        <w:pStyle w:val="TOC3"/>
        <w:tabs>
          <w:tab w:val="right" w:leader="dot" w:pos="9350"/>
        </w:tabs>
        <w:rPr>
          <w:del w:id="1229" w:author="Laurence Golding" w:date="2017-10-24T17:23:00Z"/>
          <w:rFonts w:asciiTheme="minorHAnsi" w:eastAsiaTheme="minorEastAsia" w:hAnsiTheme="minorHAnsi" w:cstheme="minorBidi"/>
          <w:noProof/>
          <w:sz w:val="22"/>
          <w:szCs w:val="22"/>
        </w:rPr>
      </w:pPr>
      <w:del w:id="1230" w:author="Laurence Golding" w:date="2017-10-24T17:23:00Z">
        <w:r w:rsidRPr="00A160D7" w:rsidDel="00A160D7">
          <w:rPr>
            <w:rPrChange w:id="1231" w:author="Laurence Golding" w:date="2017-10-24T17:23:00Z">
              <w:rPr>
                <w:rStyle w:val="Hyperlink"/>
                <w:noProof/>
              </w:rPr>
            </w:rPrChange>
          </w:rPr>
          <w:delText>3.25.3 physicalLocation property</w:delText>
        </w:r>
        <w:r w:rsidDel="00A160D7">
          <w:rPr>
            <w:noProof/>
            <w:webHidden/>
          </w:rPr>
          <w:tab/>
          <w:delText>53</w:delText>
        </w:r>
      </w:del>
    </w:p>
    <w:p w14:paraId="2A456962" w14:textId="3EAD7BE5" w:rsidR="00413D45" w:rsidDel="00A160D7" w:rsidRDefault="00413D45">
      <w:pPr>
        <w:pStyle w:val="TOC3"/>
        <w:tabs>
          <w:tab w:val="right" w:leader="dot" w:pos="9350"/>
        </w:tabs>
        <w:rPr>
          <w:del w:id="1232" w:author="Laurence Golding" w:date="2017-10-24T17:23:00Z"/>
          <w:rFonts w:asciiTheme="minorHAnsi" w:eastAsiaTheme="minorEastAsia" w:hAnsiTheme="minorHAnsi" w:cstheme="minorBidi"/>
          <w:noProof/>
          <w:sz w:val="22"/>
          <w:szCs w:val="22"/>
        </w:rPr>
      </w:pPr>
      <w:del w:id="1233" w:author="Laurence Golding" w:date="2017-10-24T17:23:00Z">
        <w:r w:rsidRPr="00A160D7" w:rsidDel="00A160D7">
          <w:rPr>
            <w:rPrChange w:id="1234" w:author="Laurence Golding" w:date="2017-10-24T17:23:00Z">
              <w:rPr>
                <w:rStyle w:val="Hyperlink"/>
                <w:noProof/>
              </w:rPr>
            </w:rPrChange>
          </w:rPr>
          <w:delText>3.25.4 fullyQualifiedLogicalName property</w:delText>
        </w:r>
        <w:r w:rsidDel="00A160D7">
          <w:rPr>
            <w:noProof/>
            <w:webHidden/>
          </w:rPr>
          <w:tab/>
          <w:delText>54</w:delText>
        </w:r>
      </w:del>
    </w:p>
    <w:p w14:paraId="43E8AAD8" w14:textId="054277FF" w:rsidR="00413D45" w:rsidDel="00A160D7" w:rsidRDefault="00413D45">
      <w:pPr>
        <w:pStyle w:val="TOC3"/>
        <w:tabs>
          <w:tab w:val="right" w:leader="dot" w:pos="9350"/>
        </w:tabs>
        <w:rPr>
          <w:del w:id="1235" w:author="Laurence Golding" w:date="2017-10-24T17:23:00Z"/>
          <w:rFonts w:asciiTheme="minorHAnsi" w:eastAsiaTheme="minorEastAsia" w:hAnsiTheme="minorHAnsi" w:cstheme="minorBidi"/>
          <w:noProof/>
          <w:sz w:val="22"/>
          <w:szCs w:val="22"/>
        </w:rPr>
      </w:pPr>
      <w:del w:id="1236" w:author="Laurence Golding" w:date="2017-10-24T17:23:00Z">
        <w:r w:rsidRPr="00A160D7" w:rsidDel="00A160D7">
          <w:rPr>
            <w:rPrChange w:id="1237" w:author="Laurence Golding" w:date="2017-10-24T17:23:00Z">
              <w:rPr>
                <w:rStyle w:val="Hyperlink"/>
                <w:noProof/>
              </w:rPr>
            </w:rPrChange>
          </w:rPr>
          <w:delText>3.25.5 logicalLocationKey property</w:delText>
        </w:r>
        <w:r w:rsidDel="00A160D7">
          <w:rPr>
            <w:noProof/>
            <w:webHidden/>
          </w:rPr>
          <w:tab/>
          <w:delText>54</w:delText>
        </w:r>
      </w:del>
    </w:p>
    <w:p w14:paraId="4FEF0B51" w14:textId="481893D0" w:rsidR="00413D45" w:rsidDel="00A160D7" w:rsidRDefault="00413D45">
      <w:pPr>
        <w:pStyle w:val="TOC3"/>
        <w:tabs>
          <w:tab w:val="right" w:leader="dot" w:pos="9350"/>
        </w:tabs>
        <w:rPr>
          <w:del w:id="1238" w:author="Laurence Golding" w:date="2017-10-24T17:23:00Z"/>
          <w:rFonts w:asciiTheme="minorHAnsi" w:eastAsiaTheme="minorEastAsia" w:hAnsiTheme="minorHAnsi" w:cstheme="minorBidi"/>
          <w:noProof/>
          <w:sz w:val="22"/>
          <w:szCs w:val="22"/>
        </w:rPr>
      </w:pPr>
      <w:del w:id="1239" w:author="Laurence Golding" w:date="2017-10-24T17:23:00Z">
        <w:r w:rsidRPr="00A160D7" w:rsidDel="00A160D7">
          <w:rPr>
            <w:rPrChange w:id="1240" w:author="Laurence Golding" w:date="2017-10-24T17:23:00Z">
              <w:rPr>
                <w:rStyle w:val="Hyperlink"/>
                <w:noProof/>
              </w:rPr>
            </w:rPrChange>
          </w:rPr>
          <w:delText>3.25.6 module property</w:delText>
        </w:r>
        <w:r w:rsidDel="00A160D7">
          <w:rPr>
            <w:noProof/>
            <w:webHidden/>
          </w:rPr>
          <w:tab/>
          <w:delText>54</w:delText>
        </w:r>
      </w:del>
    </w:p>
    <w:p w14:paraId="2091FD04" w14:textId="263CB5FE" w:rsidR="00413D45" w:rsidDel="00A160D7" w:rsidRDefault="00413D45">
      <w:pPr>
        <w:pStyle w:val="TOC3"/>
        <w:tabs>
          <w:tab w:val="right" w:leader="dot" w:pos="9350"/>
        </w:tabs>
        <w:rPr>
          <w:del w:id="1241" w:author="Laurence Golding" w:date="2017-10-24T17:23:00Z"/>
          <w:rFonts w:asciiTheme="minorHAnsi" w:eastAsiaTheme="minorEastAsia" w:hAnsiTheme="minorHAnsi" w:cstheme="minorBidi"/>
          <w:noProof/>
          <w:sz w:val="22"/>
          <w:szCs w:val="22"/>
        </w:rPr>
      </w:pPr>
      <w:del w:id="1242" w:author="Laurence Golding" w:date="2017-10-24T17:23:00Z">
        <w:r w:rsidRPr="00A160D7" w:rsidDel="00A160D7">
          <w:rPr>
            <w:rPrChange w:id="1243" w:author="Laurence Golding" w:date="2017-10-24T17:23:00Z">
              <w:rPr>
                <w:rStyle w:val="Hyperlink"/>
                <w:noProof/>
              </w:rPr>
            </w:rPrChange>
          </w:rPr>
          <w:delText>3.25.7 threadId property</w:delText>
        </w:r>
        <w:r w:rsidDel="00A160D7">
          <w:rPr>
            <w:noProof/>
            <w:webHidden/>
          </w:rPr>
          <w:tab/>
          <w:delText>54</w:delText>
        </w:r>
      </w:del>
    </w:p>
    <w:p w14:paraId="1BA44D16" w14:textId="04F53762" w:rsidR="00413D45" w:rsidDel="00A160D7" w:rsidRDefault="00413D45">
      <w:pPr>
        <w:pStyle w:val="TOC3"/>
        <w:tabs>
          <w:tab w:val="right" w:leader="dot" w:pos="9350"/>
        </w:tabs>
        <w:rPr>
          <w:del w:id="1244" w:author="Laurence Golding" w:date="2017-10-24T17:23:00Z"/>
          <w:rFonts w:asciiTheme="minorHAnsi" w:eastAsiaTheme="minorEastAsia" w:hAnsiTheme="minorHAnsi" w:cstheme="minorBidi"/>
          <w:noProof/>
          <w:sz w:val="22"/>
          <w:szCs w:val="22"/>
        </w:rPr>
      </w:pPr>
      <w:del w:id="1245" w:author="Laurence Golding" w:date="2017-10-24T17:23:00Z">
        <w:r w:rsidRPr="00A160D7" w:rsidDel="00A160D7">
          <w:rPr>
            <w:rPrChange w:id="1246" w:author="Laurence Golding" w:date="2017-10-24T17:23:00Z">
              <w:rPr>
                <w:rStyle w:val="Hyperlink"/>
                <w:noProof/>
              </w:rPr>
            </w:rPrChange>
          </w:rPr>
          <w:delText>3.25.8 message property</w:delText>
        </w:r>
        <w:r w:rsidDel="00A160D7">
          <w:rPr>
            <w:noProof/>
            <w:webHidden/>
          </w:rPr>
          <w:tab/>
          <w:delText>54</w:delText>
        </w:r>
      </w:del>
    </w:p>
    <w:p w14:paraId="092DF52D" w14:textId="0465623C" w:rsidR="00413D45" w:rsidDel="00A160D7" w:rsidRDefault="00413D45">
      <w:pPr>
        <w:pStyle w:val="TOC3"/>
        <w:tabs>
          <w:tab w:val="right" w:leader="dot" w:pos="9350"/>
        </w:tabs>
        <w:rPr>
          <w:del w:id="1247" w:author="Laurence Golding" w:date="2017-10-24T17:23:00Z"/>
          <w:rFonts w:asciiTheme="minorHAnsi" w:eastAsiaTheme="minorEastAsia" w:hAnsiTheme="minorHAnsi" w:cstheme="minorBidi"/>
          <w:noProof/>
          <w:sz w:val="22"/>
          <w:szCs w:val="22"/>
        </w:rPr>
      </w:pPr>
      <w:del w:id="1248" w:author="Laurence Golding" w:date="2017-10-24T17:23:00Z">
        <w:r w:rsidRPr="00A160D7" w:rsidDel="00A160D7">
          <w:rPr>
            <w:rPrChange w:id="1249" w:author="Laurence Golding" w:date="2017-10-24T17:23:00Z">
              <w:rPr>
                <w:rStyle w:val="Hyperlink"/>
                <w:noProof/>
              </w:rPr>
            </w:rPrChange>
          </w:rPr>
          <w:delText>3.25.9 kind property</w:delText>
        </w:r>
        <w:r w:rsidDel="00A160D7">
          <w:rPr>
            <w:noProof/>
            <w:webHidden/>
          </w:rPr>
          <w:tab/>
          <w:delText>54</w:delText>
        </w:r>
      </w:del>
    </w:p>
    <w:p w14:paraId="43236AF5" w14:textId="7B44CC3C" w:rsidR="00413D45" w:rsidDel="00A160D7" w:rsidRDefault="00413D45">
      <w:pPr>
        <w:pStyle w:val="TOC3"/>
        <w:tabs>
          <w:tab w:val="right" w:leader="dot" w:pos="9350"/>
        </w:tabs>
        <w:rPr>
          <w:del w:id="1250" w:author="Laurence Golding" w:date="2017-10-24T17:23:00Z"/>
          <w:rFonts w:asciiTheme="minorHAnsi" w:eastAsiaTheme="minorEastAsia" w:hAnsiTheme="minorHAnsi" w:cstheme="minorBidi"/>
          <w:noProof/>
          <w:sz w:val="22"/>
          <w:szCs w:val="22"/>
        </w:rPr>
      </w:pPr>
      <w:del w:id="1251" w:author="Laurence Golding" w:date="2017-10-24T17:23:00Z">
        <w:r w:rsidRPr="00A160D7" w:rsidDel="00A160D7">
          <w:rPr>
            <w:rPrChange w:id="1252" w:author="Laurence Golding" w:date="2017-10-24T17:23:00Z">
              <w:rPr>
                <w:rStyle w:val="Hyperlink"/>
                <w:noProof/>
              </w:rPr>
            </w:rPrChange>
          </w:rPr>
          <w:delText>3.25.10 kind-dependent properties: target, targetLocation, values and state</w:delText>
        </w:r>
        <w:r w:rsidDel="00A160D7">
          <w:rPr>
            <w:noProof/>
            <w:webHidden/>
          </w:rPr>
          <w:tab/>
          <w:delText>55</w:delText>
        </w:r>
      </w:del>
    </w:p>
    <w:p w14:paraId="40CB07E7" w14:textId="35DE8CF1" w:rsidR="00413D45" w:rsidDel="00A160D7" w:rsidRDefault="00413D45">
      <w:pPr>
        <w:pStyle w:val="TOC3"/>
        <w:tabs>
          <w:tab w:val="right" w:leader="dot" w:pos="9350"/>
        </w:tabs>
        <w:rPr>
          <w:del w:id="1253" w:author="Laurence Golding" w:date="2017-10-24T17:23:00Z"/>
          <w:rFonts w:asciiTheme="minorHAnsi" w:eastAsiaTheme="minorEastAsia" w:hAnsiTheme="minorHAnsi" w:cstheme="minorBidi"/>
          <w:noProof/>
          <w:sz w:val="22"/>
          <w:szCs w:val="22"/>
        </w:rPr>
      </w:pPr>
      <w:del w:id="1254" w:author="Laurence Golding" w:date="2017-10-24T17:23:00Z">
        <w:r w:rsidRPr="00A160D7" w:rsidDel="00A160D7">
          <w:rPr>
            <w:rPrChange w:id="1255" w:author="Laurence Golding" w:date="2017-10-24T17:23:00Z">
              <w:rPr>
                <w:rStyle w:val="Hyperlink"/>
                <w:noProof/>
              </w:rPr>
            </w:rPrChange>
          </w:rPr>
          <w:delText>3.25.11 targetKey property</w:delText>
        </w:r>
        <w:r w:rsidDel="00A160D7">
          <w:rPr>
            <w:noProof/>
            <w:webHidden/>
          </w:rPr>
          <w:tab/>
          <w:delText>61</w:delText>
        </w:r>
      </w:del>
    </w:p>
    <w:p w14:paraId="47FB0D06" w14:textId="47CBD635" w:rsidR="00413D45" w:rsidDel="00A160D7" w:rsidRDefault="00413D45">
      <w:pPr>
        <w:pStyle w:val="TOC3"/>
        <w:tabs>
          <w:tab w:val="right" w:leader="dot" w:pos="9350"/>
        </w:tabs>
        <w:rPr>
          <w:del w:id="1256" w:author="Laurence Golding" w:date="2017-10-24T17:23:00Z"/>
          <w:rFonts w:asciiTheme="minorHAnsi" w:eastAsiaTheme="minorEastAsia" w:hAnsiTheme="minorHAnsi" w:cstheme="minorBidi"/>
          <w:noProof/>
          <w:sz w:val="22"/>
          <w:szCs w:val="22"/>
        </w:rPr>
      </w:pPr>
      <w:del w:id="1257" w:author="Laurence Golding" w:date="2017-10-24T17:23:00Z">
        <w:r w:rsidRPr="00A160D7" w:rsidDel="00A160D7">
          <w:rPr>
            <w:rPrChange w:id="1258" w:author="Laurence Golding" w:date="2017-10-24T17:23:00Z">
              <w:rPr>
                <w:rStyle w:val="Hyperlink"/>
                <w:noProof/>
              </w:rPr>
            </w:rPrChange>
          </w:rPr>
          <w:delText>3.25.12 importance property</w:delText>
        </w:r>
        <w:r w:rsidDel="00A160D7">
          <w:rPr>
            <w:noProof/>
            <w:webHidden/>
          </w:rPr>
          <w:tab/>
          <w:delText>61</w:delText>
        </w:r>
      </w:del>
    </w:p>
    <w:p w14:paraId="052F6C6F" w14:textId="6836DCCE" w:rsidR="00413D45" w:rsidDel="00A160D7" w:rsidRDefault="00413D45">
      <w:pPr>
        <w:pStyle w:val="TOC3"/>
        <w:tabs>
          <w:tab w:val="right" w:leader="dot" w:pos="9350"/>
        </w:tabs>
        <w:rPr>
          <w:del w:id="1259" w:author="Laurence Golding" w:date="2017-10-24T17:23:00Z"/>
          <w:rFonts w:asciiTheme="minorHAnsi" w:eastAsiaTheme="minorEastAsia" w:hAnsiTheme="minorHAnsi" w:cstheme="minorBidi"/>
          <w:noProof/>
          <w:sz w:val="22"/>
          <w:szCs w:val="22"/>
        </w:rPr>
      </w:pPr>
      <w:del w:id="1260" w:author="Laurence Golding" w:date="2017-10-24T17:23:00Z">
        <w:r w:rsidRPr="00A160D7" w:rsidDel="00A160D7">
          <w:rPr>
            <w:rPrChange w:id="1261" w:author="Laurence Golding" w:date="2017-10-24T17:23:00Z">
              <w:rPr>
                <w:rStyle w:val="Hyperlink"/>
                <w:noProof/>
              </w:rPr>
            </w:rPrChange>
          </w:rPr>
          <w:delText>3.25.13 taintKind property</w:delText>
        </w:r>
        <w:r w:rsidDel="00A160D7">
          <w:rPr>
            <w:noProof/>
            <w:webHidden/>
          </w:rPr>
          <w:tab/>
          <w:delText>62</w:delText>
        </w:r>
      </w:del>
    </w:p>
    <w:p w14:paraId="075F9C38" w14:textId="0070C18B" w:rsidR="00413D45" w:rsidDel="00A160D7" w:rsidRDefault="00413D45">
      <w:pPr>
        <w:pStyle w:val="TOC3"/>
        <w:tabs>
          <w:tab w:val="right" w:leader="dot" w:pos="9350"/>
        </w:tabs>
        <w:rPr>
          <w:del w:id="1262" w:author="Laurence Golding" w:date="2017-10-24T17:23:00Z"/>
          <w:rFonts w:asciiTheme="minorHAnsi" w:eastAsiaTheme="minorEastAsia" w:hAnsiTheme="minorHAnsi" w:cstheme="minorBidi"/>
          <w:noProof/>
          <w:sz w:val="22"/>
          <w:szCs w:val="22"/>
        </w:rPr>
      </w:pPr>
      <w:del w:id="1263" w:author="Laurence Golding" w:date="2017-10-24T17:23:00Z">
        <w:r w:rsidRPr="00A160D7" w:rsidDel="00A160D7">
          <w:rPr>
            <w:rPrChange w:id="1264" w:author="Laurence Golding" w:date="2017-10-24T17:23:00Z">
              <w:rPr>
                <w:rStyle w:val="Hyperlink"/>
                <w:noProof/>
              </w:rPr>
            </w:rPrChange>
          </w:rPr>
          <w:delText>3.25.14 snippet property</w:delText>
        </w:r>
        <w:r w:rsidDel="00A160D7">
          <w:rPr>
            <w:noProof/>
            <w:webHidden/>
          </w:rPr>
          <w:tab/>
          <w:delText>62</w:delText>
        </w:r>
      </w:del>
    </w:p>
    <w:p w14:paraId="79F8C52A" w14:textId="45169644" w:rsidR="00413D45" w:rsidDel="00A160D7" w:rsidRDefault="00413D45">
      <w:pPr>
        <w:pStyle w:val="TOC3"/>
        <w:tabs>
          <w:tab w:val="right" w:leader="dot" w:pos="9350"/>
        </w:tabs>
        <w:rPr>
          <w:del w:id="1265" w:author="Laurence Golding" w:date="2017-10-24T17:23:00Z"/>
          <w:rFonts w:asciiTheme="minorHAnsi" w:eastAsiaTheme="minorEastAsia" w:hAnsiTheme="minorHAnsi" w:cstheme="minorBidi"/>
          <w:noProof/>
          <w:sz w:val="22"/>
          <w:szCs w:val="22"/>
        </w:rPr>
      </w:pPr>
      <w:del w:id="1266" w:author="Laurence Golding" w:date="2017-10-24T17:23:00Z">
        <w:r w:rsidRPr="00A160D7" w:rsidDel="00A160D7">
          <w:rPr>
            <w:rPrChange w:id="1267" w:author="Laurence Golding" w:date="2017-10-24T17:23:00Z">
              <w:rPr>
                <w:rStyle w:val="Hyperlink"/>
                <w:noProof/>
              </w:rPr>
            </w:rPrChange>
          </w:rPr>
          <w:delText>3.25.15 annotations property</w:delText>
        </w:r>
        <w:r w:rsidDel="00A160D7">
          <w:rPr>
            <w:noProof/>
            <w:webHidden/>
          </w:rPr>
          <w:tab/>
          <w:delText>62</w:delText>
        </w:r>
      </w:del>
    </w:p>
    <w:p w14:paraId="57B0DEA2" w14:textId="5B73B6CA" w:rsidR="00413D45" w:rsidDel="00A160D7" w:rsidRDefault="00413D45">
      <w:pPr>
        <w:pStyle w:val="TOC3"/>
        <w:tabs>
          <w:tab w:val="right" w:leader="dot" w:pos="9350"/>
        </w:tabs>
        <w:rPr>
          <w:del w:id="1268" w:author="Laurence Golding" w:date="2017-10-24T17:23:00Z"/>
          <w:rFonts w:asciiTheme="minorHAnsi" w:eastAsiaTheme="minorEastAsia" w:hAnsiTheme="minorHAnsi" w:cstheme="minorBidi"/>
          <w:noProof/>
          <w:sz w:val="22"/>
          <w:szCs w:val="22"/>
        </w:rPr>
      </w:pPr>
      <w:del w:id="1269" w:author="Laurence Golding" w:date="2017-10-24T17:23:00Z">
        <w:r w:rsidRPr="00A160D7" w:rsidDel="00A160D7">
          <w:rPr>
            <w:rPrChange w:id="1270" w:author="Laurence Golding" w:date="2017-10-24T17:23:00Z">
              <w:rPr>
                <w:rStyle w:val="Hyperlink"/>
                <w:noProof/>
              </w:rPr>
            </w:rPrChange>
          </w:rPr>
          <w:delText>3.25.16 properties property</w:delText>
        </w:r>
        <w:r w:rsidDel="00A160D7">
          <w:rPr>
            <w:noProof/>
            <w:webHidden/>
          </w:rPr>
          <w:tab/>
          <w:delText>63</w:delText>
        </w:r>
      </w:del>
    </w:p>
    <w:p w14:paraId="3759C8CA" w14:textId="0D4992BC" w:rsidR="00413D45" w:rsidDel="00A160D7" w:rsidRDefault="00413D45">
      <w:pPr>
        <w:pStyle w:val="TOC2"/>
        <w:tabs>
          <w:tab w:val="right" w:leader="dot" w:pos="9350"/>
        </w:tabs>
        <w:rPr>
          <w:del w:id="1271" w:author="Laurence Golding" w:date="2017-10-24T17:23:00Z"/>
          <w:rFonts w:asciiTheme="minorHAnsi" w:eastAsiaTheme="minorEastAsia" w:hAnsiTheme="minorHAnsi" w:cstheme="minorBidi"/>
          <w:noProof/>
          <w:sz w:val="22"/>
          <w:szCs w:val="22"/>
        </w:rPr>
      </w:pPr>
      <w:del w:id="1272" w:author="Laurence Golding" w:date="2017-10-24T17:23:00Z">
        <w:r w:rsidRPr="00A160D7" w:rsidDel="00A160D7">
          <w:rPr>
            <w:rPrChange w:id="1273" w:author="Laurence Golding" w:date="2017-10-24T17:23:00Z">
              <w:rPr>
                <w:rStyle w:val="Hyperlink"/>
                <w:noProof/>
              </w:rPr>
            </w:rPrChange>
          </w:rPr>
          <w:delText>3.26 annotation object</w:delText>
        </w:r>
        <w:r w:rsidDel="00A160D7">
          <w:rPr>
            <w:noProof/>
            <w:webHidden/>
          </w:rPr>
          <w:tab/>
          <w:delText>63</w:delText>
        </w:r>
      </w:del>
    </w:p>
    <w:p w14:paraId="0A78C25B" w14:textId="504F1319" w:rsidR="00413D45" w:rsidDel="00A160D7" w:rsidRDefault="00413D45">
      <w:pPr>
        <w:pStyle w:val="TOC3"/>
        <w:tabs>
          <w:tab w:val="right" w:leader="dot" w:pos="9350"/>
        </w:tabs>
        <w:rPr>
          <w:del w:id="1274" w:author="Laurence Golding" w:date="2017-10-24T17:23:00Z"/>
          <w:rFonts w:asciiTheme="minorHAnsi" w:eastAsiaTheme="minorEastAsia" w:hAnsiTheme="minorHAnsi" w:cstheme="minorBidi"/>
          <w:noProof/>
          <w:sz w:val="22"/>
          <w:szCs w:val="22"/>
        </w:rPr>
      </w:pPr>
      <w:del w:id="1275" w:author="Laurence Golding" w:date="2017-10-24T17:23:00Z">
        <w:r w:rsidRPr="00A160D7" w:rsidDel="00A160D7">
          <w:rPr>
            <w:rPrChange w:id="1276" w:author="Laurence Golding" w:date="2017-10-24T17:23:00Z">
              <w:rPr>
                <w:rStyle w:val="Hyperlink"/>
                <w:noProof/>
              </w:rPr>
            </w:rPrChange>
          </w:rPr>
          <w:delText>3.26.1 General</w:delText>
        </w:r>
        <w:r w:rsidDel="00A160D7">
          <w:rPr>
            <w:noProof/>
            <w:webHidden/>
          </w:rPr>
          <w:tab/>
          <w:delText>63</w:delText>
        </w:r>
      </w:del>
    </w:p>
    <w:p w14:paraId="55C4CFC9" w14:textId="01EC68C1" w:rsidR="00413D45" w:rsidDel="00A160D7" w:rsidRDefault="00413D45">
      <w:pPr>
        <w:pStyle w:val="TOC3"/>
        <w:tabs>
          <w:tab w:val="right" w:leader="dot" w:pos="9350"/>
        </w:tabs>
        <w:rPr>
          <w:del w:id="1277" w:author="Laurence Golding" w:date="2017-10-24T17:23:00Z"/>
          <w:rFonts w:asciiTheme="minorHAnsi" w:eastAsiaTheme="minorEastAsia" w:hAnsiTheme="minorHAnsi" w:cstheme="minorBidi"/>
          <w:noProof/>
          <w:sz w:val="22"/>
          <w:szCs w:val="22"/>
        </w:rPr>
      </w:pPr>
      <w:del w:id="1278" w:author="Laurence Golding" w:date="2017-10-24T17:23:00Z">
        <w:r w:rsidRPr="00A160D7" w:rsidDel="00A160D7">
          <w:rPr>
            <w:rPrChange w:id="1279" w:author="Laurence Golding" w:date="2017-10-24T17:23:00Z">
              <w:rPr>
                <w:rStyle w:val="Hyperlink"/>
                <w:noProof/>
              </w:rPr>
            </w:rPrChange>
          </w:rPr>
          <w:delText>3.26.2 message property</w:delText>
        </w:r>
        <w:r w:rsidDel="00A160D7">
          <w:rPr>
            <w:noProof/>
            <w:webHidden/>
          </w:rPr>
          <w:tab/>
          <w:delText>63</w:delText>
        </w:r>
      </w:del>
    </w:p>
    <w:p w14:paraId="7A642ABB" w14:textId="11E0AC54" w:rsidR="00413D45" w:rsidDel="00A160D7" w:rsidRDefault="00413D45">
      <w:pPr>
        <w:pStyle w:val="TOC3"/>
        <w:tabs>
          <w:tab w:val="right" w:leader="dot" w:pos="9350"/>
        </w:tabs>
        <w:rPr>
          <w:del w:id="1280" w:author="Laurence Golding" w:date="2017-10-24T17:23:00Z"/>
          <w:rFonts w:asciiTheme="minorHAnsi" w:eastAsiaTheme="minorEastAsia" w:hAnsiTheme="minorHAnsi" w:cstheme="minorBidi"/>
          <w:noProof/>
          <w:sz w:val="22"/>
          <w:szCs w:val="22"/>
        </w:rPr>
      </w:pPr>
      <w:del w:id="1281" w:author="Laurence Golding" w:date="2017-10-24T17:23:00Z">
        <w:r w:rsidRPr="00A160D7" w:rsidDel="00A160D7">
          <w:rPr>
            <w:rPrChange w:id="1282" w:author="Laurence Golding" w:date="2017-10-24T17:23:00Z">
              <w:rPr>
                <w:rStyle w:val="Hyperlink"/>
                <w:noProof/>
              </w:rPr>
            </w:rPrChange>
          </w:rPr>
          <w:delText>3.26.3 locations property</w:delText>
        </w:r>
        <w:r w:rsidDel="00A160D7">
          <w:rPr>
            <w:noProof/>
            <w:webHidden/>
          </w:rPr>
          <w:tab/>
          <w:delText>63</w:delText>
        </w:r>
      </w:del>
    </w:p>
    <w:p w14:paraId="6FC84A88" w14:textId="083140EA" w:rsidR="00413D45" w:rsidDel="00A160D7" w:rsidRDefault="00413D45">
      <w:pPr>
        <w:pStyle w:val="TOC2"/>
        <w:tabs>
          <w:tab w:val="right" w:leader="dot" w:pos="9350"/>
        </w:tabs>
        <w:rPr>
          <w:del w:id="1283" w:author="Laurence Golding" w:date="2017-10-24T17:23:00Z"/>
          <w:rFonts w:asciiTheme="minorHAnsi" w:eastAsiaTheme="minorEastAsia" w:hAnsiTheme="minorHAnsi" w:cstheme="minorBidi"/>
          <w:noProof/>
          <w:sz w:val="22"/>
          <w:szCs w:val="22"/>
        </w:rPr>
      </w:pPr>
      <w:del w:id="1284" w:author="Laurence Golding" w:date="2017-10-24T17:23:00Z">
        <w:r w:rsidRPr="00A160D7" w:rsidDel="00A160D7">
          <w:rPr>
            <w:rPrChange w:id="1285" w:author="Laurence Golding" w:date="2017-10-24T17:23:00Z">
              <w:rPr>
                <w:rStyle w:val="Hyperlink"/>
                <w:noProof/>
              </w:rPr>
            </w:rPrChange>
          </w:rPr>
          <w:delText>3.27 rule object</w:delText>
        </w:r>
        <w:r w:rsidDel="00A160D7">
          <w:rPr>
            <w:noProof/>
            <w:webHidden/>
          </w:rPr>
          <w:tab/>
          <w:delText>63</w:delText>
        </w:r>
      </w:del>
    </w:p>
    <w:p w14:paraId="71E03452" w14:textId="65B6F3B4" w:rsidR="00413D45" w:rsidDel="00A160D7" w:rsidRDefault="00413D45">
      <w:pPr>
        <w:pStyle w:val="TOC3"/>
        <w:tabs>
          <w:tab w:val="right" w:leader="dot" w:pos="9350"/>
        </w:tabs>
        <w:rPr>
          <w:del w:id="1286" w:author="Laurence Golding" w:date="2017-10-24T17:23:00Z"/>
          <w:rFonts w:asciiTheme="minorHAnsi" w:eastAsiaTheme="minorEastAsia" w:hAnsiTheme="minorHAnsi" w:cstheme="minorBidi"/>
          <w:noProof/>
          <w:sz w:val="22"/>
          <w:szCs w:val="22"/>
        </w:rPr>
      </w:pPr>
      <w:del w:id="1287" w:author="Laurence Golding" w:date="2017-10-24T17:23:00Z">
        <w:r w:rsidRPr="00A160D7" w:rsidDel="00A160D7">
          <w:rPr>
            <w:rPrChange w:id="1288" w:author="Laurence Golding" w:date="2017-10-24T17:23:00Z">
              <w:rPr>
                <w:rStyle w:val="Hyperlink"/>
                <w:noProof/>
              </w:rPr>
            </w:rPrChange>
          </w:rPr>
          <w:delText>3.27.1 General</w:delText>
        </w:r>
        <w:r w:rsidDel="00A160D7">
          <w:rPr>
            <w:noProof/>
            <w:webHidden/>
          </w:rPr>
          <w:tab/>
          <w:delText>63</w:delText>
        </w:r>
      </w:del>
    </w:p>
    <w:p w14:paraId="414423CD" w14:textId="03B8EEFD" w:rsidR="00413D45" w:rsidDel="00A160D7" w:rsidRDefault="00413D45">
      <w:pPr>
        <w:pStyle w:val="TOC3"/>
        <w:tabs>
          <w:tab w:val="right" w:leader="dot" w:pos="9350"/>
        </w:tabs>
        <w:rPr>
          <w:del w:id="1289" w:author="Laurence Golding" w:date="2017-10-24T17:23:00Z"/>
          <w:rFonts w:asciiTheme="minorHAnsi" w:eastAsiaTheme="minorEastAsia" w:hAnsiTheme="minorHAnsi" w:cstheme="minorBidi"/>
          <w:noProof/>
          <w:sz w:val="22"/>
          <w:szCs w:val="22"/>
        </w:rPr>
      </w:pPr>
      <w:del w:id="1290" w:author="Laurence Golding" w:date="2017-10-24T17:23:00Z">
        <w:r w:rsidRPr="00A160D7" w:rsidDel="00A160D7">
          <w:rPr>
            <w:rPrChange w:id="1291" w:author="Laurence Golding" w:date="2017-10-24T17:23:00Z">
              <w:rPr>
                <w:rStyle w:val="Hyperlink"/>
                <w:noProof/>
              </w:rPr>
            </w:rPrChange>
          </w:rPr>
          <w:delText>3.27.2 Constraints</w:delText>
        </w:r>
        <w:r w:rsidDel="00A160D7">
          <w:rPr>
            <w:noProof/>
            <w:webHidden/>
          </w:rPr>
          <w:tab/>
          <w:delText>63</w:delText>
        </w:r>
      </w:del>
    </w:p>
    <w:p w14:paraId="6E1E4C9B" w14:textId="7BB48E47" w:rsidR="00413D45" w:rsidDel="00A160D7" w:rsidRDefault="00413D45">
      <w:pPr>
        <w:pStyle w:val="TOC3"/>
        <w:tabs>
          <w:tab w:val="right" w:leader="dot" w:pos="9350"/>
        </w:tabs>
        <w:rPr>
          <w:del w:id="1292" w:author="Laurence Golding" w:date="2017-10-24T17:23:00Z"/>
          <w:rFonts w:asciiTheme="minorHAnsi" w:eastAsiaTheme="minorEastAsia" w:hAnsiTheme="minorHAnsi" w:cstheme="minorBidi"/>
          <w:noProof/>
          <w:sz w:val="22"/>
          <w:szCs w:val="22"/>
        </w:rPr>
      </w:pPr>
      <w:del w:id="1293" w:author="Laurence Golding" w:date="2017-10-24T17:23:00Z">
        <w:r w:rsidRPr="00A160D7" w:rsidDel="00A160D7">
          <w:rPr>
            <w:rPrChange w:id="1294" w:author="Laurence Golding" w:date="2017-10-24T17:23:00Z">
              <w:rPr>
                <w:rStyle w:val="Hyperlink"/>
                <w:noProof/>
              </w:rPr>
            </w:rPrChange>
          </w:rPr>
          <w:delText>3.27.3 id property</w:delText>
        </w:r>
        <w:r w:rsidDel="00A160D7">
          <w:rPr>
            <w:noProof/>
            <w:webHidden/>
          </w:rPr>
          <w:tab/>
          <w:delText>64</w:delText>
        </w:r>
      </w:del>
    </w:p>
    <w:p w14:paraId="1B6DCE0C" w14:textId="7393A763" w:rsidR="00413D45" w:rsidDel="00A160D7" w:rsidRDefault="00413D45">
      <w:pPr>
        <w:pStyle w:val="TOC3"/>
        <w:tabs>
          <w:tab w:val="right" w:leader="dot" w:pos="9350"/>
        </w:tabs>
        <w:rPr>
          <w:del w:id="1295" w:author="Laurence Golding" w:date="2017-10-24T17:23:00Z"/>
          <w:rFonts w:asciiTheme="minorHAnsi" w:eastAsiaTheme="minorEastAsia" w:hAnsiTheme="minorHAnsi" w:cstheme="minorBidi"/>
          <w:noProof/>
          <w:sz w:val="22"/>
          <w:szCs w:val="22"/>
        </w:rPr>
      </w:pPr>
      <w:del w:id="1296" w:author="Laurence Golding" w:date="2017-10-24T17:23:00Z">
        <w:r w:rsidRPr="00A160D7" w:rsidDel="00A160D7">
          <w:rPr>
            <w:rPrChange w:id="1297" w:author="Laurence Golding" w:date="2017-10-24T17:23:00Z">
              <w:rPr>
                <w:rStyle w:val="Hyperlink"/>
                <w:noProof/>
              </w:rPr>
            </w:rPrChange>
          </w:rPr>
          <w:delText>3.27.4 name property</w:delText>
        </w:r>
        <w:r w:rsidDel="00A160D7">
          <w:rPr>
            <w:noProof/>
            <w:webHidden/>
          </w:rPr>
          <w:tab/>
          <w:delText>64</w:delText>
        </w:r>
      </w:del>
    </w:p>
    <w:p w14:paraId="5E866006" w14:textId="27525042" w:rsidR="00413D45" w:rsidDel="00A160D7" w:rsidRDefault="00413D45">
      <w:pPr>
        <w:pStyle w:val="TOC3"/>
        <w:tabs>
          <w:tab w:val="right" w:leader="dot" w:pos="9350"/>
        </w:tabs>
        <w:rPr>
          <w:del w:id="1298" w:author="Laurence Golding" w:date="2017-10-24T17:23:00Z"/>
          <w:rFonts w:asciiTheme="minorHAnsi" w:eastAsiaTheme="minorEastAsia" w:hAnsiTheme="minorHAnsi" w:cstheme="minorBidi"/>
          <w:noProof/>
          <w:sz w:val="22"/>
          <w:szCs w:val="22"/>
        </w:rPr>
      </w:pPr>
      <w:del w:id="1299" w:author="Laurence Golding" w:date="2017-10-24T17:23:00Z">
        <w:r w:rsidRPr="00A160D7" w:rsidDel="00A160D7">
          <w:rPr>
            <w:rPrChange w:id="1300" w:author="Laurence Golding" w:date="2017-10-24T17:23:00Z">
              <w:rPr>
                <w:rStyle w:val="Hyperlink"/>
                <w:noProof/>
              </w:rPr>
            </w:rPrChange>
          </w:rPr>
          <w:delText>3.27.5 shortDescription property</w:delText>
        </w:r>
        <w:r w:rsidDel="00A160D7">
          <w:rPr>
            <w:noProof/>
            <w:webHidden/>
          </w:rPr>
          <w:tab/>
          <w:delText>64</w:delText>
        </w:r>
      </w:del>
    </w:p>
    <w:p w14:paraId="641EB2D3" w14:textId="7C76A9BF" w:rsidR="00413D45" w:rsidDel="00A160D7" w:rsidRDefault="00413D45">
      <w:pPr>
        <w:pStyle w:val="TOC3"/>
        <w:tabs>
          <w:tab w:val="right" w:leader="dot" w:pos="9350"/>
        </w:tabs>
        <w:rPr>
          <w:del w:id="1301" w:author="Laurence Golding" w:date="2017-10-24T17:23:00Z"/>
          <w:rFonts w:asciiTheme="minorHAnsi" w:eastAsiaTheme="minorEastAsia" w:hAnsiTheme="minorHAnsi" w:cstheme="minorBidi"/>
          <w:noProof/>
          <w:sz w:val="22"/>
          <w:szCs w:val="22"/>
        </w:rPr>
      </w:pPr>
      <w:del w:id="1302" w:author="Laurence Golding" w:date="2017-10-24T17:23:00Z">
        <w:r w:rsidRPr="00A160D7" w:rsidDel="00A160D7">
          <w:rPr>
            <w:rPrChange w:id="1303" w:author="Laurence Golding" w:date="2017-10-24T17:23:00Z">
              <w:rPr>
                <w:rStyle w:val="Hyperlink"/>
                <w:noProof/>
              </w:rPr>
            </w:rPrChange>
          </w:rPr>
          <w:delText>3.27.6 fullDescription property</w:delText>
        </w:r>
        <w:r w:rsidDel="00A160D7">
          <w:rPr>
            <w:noProof/>
            <w:webHidden/>
          </w:rPr>
          <w:tab/>
          <w:delText>64</w:delText>
        </w:r>
      </w:del>
    </w:p>
    <w:p w14:paraId="08BF3108" w14:textId="7EB2A98F" w:rsidR="00413D45" w:rsidDel="00A160D7" w:rsidRDefault="00413D45">
      <w:pPr>
        <w:pStyle w:val="TOC3"/>
        <w:tabs>
          <w:tab w:val="right" w:leader="dot" w:pos="9350"/>
        </w:tabs>
        <w:rPr>
          <w:del w:id="1304" w:author="Laurence Golding" w:date="2017-10-24T17:23:00Z"/>
          <w:rFonts w:asciiTheme="minorHAnsi" w:eastAsiaTheme="minorEastAsia" w:hAnsiTheme="minorHAnsi" w:cstheme="minorBidi"/>
          <w:noProof/>
          <w:sz w:val="22"/>
          <w:szCs w:val="22"/>
        </w:rPr>
      </w:pPr>
      <w:del w:id="1305" w:author="Laurence Golding" w:date="2017-10-24T17:23:00Z">
        <w:r w:rsidRPr="00A160D7" w:rsidDel="00A160D7">
          <w:rPr>
            <w:rPrChange w:id="1306" w:author="Laurence Golding" w:date="2017-10-24T17:23:00Z">
              <w:rPr>
                <w:rStyle w:val="Hyperlink"/>
                <w:noProof/>
              </w:rPr>
            </w:rPrChange>
          </w:rPr>
          <w:delText>3.27.7 defaultLevel property</w:delText>
        </w:r>
        <w:r w:rsidDel="00A160D7">
          <w:rPr>
            <w:noProof/>
            <w:webHidden/>
          </w:rPr>
          <w:tab/>
          <w:delText>65</w:delText>
        </w:r>
      </w:del>
    </w:p>
    <w:p w14:paraId="29C8B45C" w14:textId="19C35EDC" w:rsidR="00413D45" w:rsidDel="00A160D7" w:rsidRDefault="00413D45">
      <w:pPr>
        <w:pStyle w:val="TOC3"/>
        <w:tabs>
          <w:tab w:val="right" w:leader="dot" w:pos="9350"/>
        </w:tabs>
        <w:rPr>
          <w:del w:id="1307" w:author="Laurence Golding" w:date="2017-10-24T17:23:00Z"/>
          <w:rFonts w:asciiTheme="minorHAnsi" w:eastAsiaTheme="minorEastAsia" w:hAnsiTheme="minorHAnsi" w:cstheme="minorBidi"/>
          <w:noProof/>
          <w:sz w:val="22"/>
          <w:szCs w:val="22"/>
        </w:rPr>
      </w:pPr>
      <w:del w:id="1308" w:author="Laurence Golding" w:date="2017-10-24T17:23:00Z">
        <w:r w:rsidRPr="00A160D7" w:rsidDel="00A160D7">
          <w:rPr>
            <w:rPrChange w:id="1309" w:author="Laurence Golding" w:date="2017-10-24T17:23:00Z">
              <w:rPr>
                <w:rStyle w:val="Hyperlink"/>
                <w:noProof/>
              </w:rPr>
            </w:rPrChange>
          </w:rPr>
          <w:delText>3.27.8 messageFormats property</w:delText>
        </w:r>
        <w:r w:rsidDel="00A160D7">
          <w:rPr>
            <w:noProof/>
            <w:webHidden/>
          </w:rPr>
          <w:tab/>
          <w:delText>65</w:delText>
        </w:r>
      </w:del>
    </w:p>
    <w:p w14:paraId="13BBE698" w14:textId="6BBB4466" w:rsidR="00413D45" w:rsidDel="00A160D7" w:rsidRDefault="00413D45">
      <w:pPr>
        <w:pStyle w:val="TOC3"/>
        <w:tabs>
          <w:tab w:val="right" w:leader="dot" w:pos="9350"/>
        </w:tabs>
        <w:rPr>
          <w:del w:id="1310" w:author="Laurence Golding" w:date="2017-10-24T17:23:00Z"/>
          <w:rFonts w:asciiTheme="minorHAnsi" w:eastAsiaTheme="minorEastAsia" w:hAnsiTheme="minorHAnsi" w:cstheme="minorBidi"/>
          <w:noProof/>
          <w:sz w:val="22"/>
          <w:szCs w:val="22"/>
        </w:rPr>
      </w:pPr>
      <w:del w:id="1311" w:author="Laurence Golding" w:date="2017-10-24T17:23:00Z">
        <w:r w:rsidRPr="00A160D7" w:rsidDel="00A160D7">
          <w:rPr>
            <w:rPrChange w:id="1312" w:author="Laurence Golding" w:date="2017-10-24T17:23:00Z">
              <w:rPr>
                <w:rStyle w:val="Hyperlink"/>
                <w:noProof/>
              </w:rPr>
            </w:rPrChange>
          </w:rPr>
          <w:delText>3.27.9 helpUri property</w:delText>
        </w:r>
        <w:r w:rsidDel="00A160D7">
          <w:rPr>
            <w:noProof/>
            <w:webHidden/>
          </w:rPr>
          <w:tab/>
          <w:delText>66</w:delText>
        </w:r>
      </w:del>
    </w:p>
    <w:p w14:paraId="2A8A1F66" w14:textId="69447426" w:rsidR="00413D45" w:rsidDel="00A160D7" w:rsidRDefault="00413D45">
      <w:pPr>
        <w:pStyle w:val="TOC3"/>
        <w:tabs>
          <w:tab w:val="right" w:leader="dot" w:pos="9350"/>
        </w:tabs>
        <w:rPr>
          <w:del w:id="1313" w:author="Laurence Golding" w:date="2017-10-24T17:23:00Z"/>
          <w:rFonts w:asciiTheme="minorHAnsi" w:eastAsiaTheme="minorEastAsia" w:hAnsiTheme="minorHAnsi" w:cstheme="minorBidi"/>
          <w:noProof/>
          <w:sz w:val="22"/>
          <w:szCs w:val="22"/>
        </w:rPr>
      </w:pPr>
      <w:del w:id="1314" w:author="Laurence Golding" w:date="2017-10-24T17:23:00Z">
        <w:r w:rsidRPr="00A160D7" w:rsidDel="00A160D7">
          <w:rPr>
            <w:rPrChange w:id="1315" w:author="Laurence Golding" w:date="2017-10-24T17:23:00Z">
              <w:rPr>
                <w:rStyle w:val="Hyperlink"/>
                <w:noProof/>
              </w:rPr>
            </w:rPrChange>
          </w:rPr>
          <w:delText>3.27.10 properties property</w:delText>
        </w:r>
        <w:r w:rsidDel="00A160D7">
          <w:rPr>
            <w:noProof/>
            <w:webHidden/>
          </w:rPr>
          <w:tab/>
          <w:delText>66</w:delText>
        </w:r>
      </w:del>
    </w:p>
    <w:p w14:paraId="0FE35F27" w14:textId="094B1F1A" w:rsidR="00413D45" w:rsidDel="00A160D7" w:rsidRDefault="00413D45">
      <w:pPr>
        <w:pStyle w:val="TOC2"/>
        <w:tabs>
          <w:tab w:val="right" w:leader="dot" w:pos="9350"/>
        </w:tabs>
        <w:rPr>
          <w:del w:id="1316" w:author="Laurence Golding" w:date="2017-10-24T17:23:00Z"/>
          <w:rFonts w:asciiTheme="minorHAnsi" w:eastAsiaTheme="minorEastAsia" w:hAnsiTheme="minorHAnsi" w:cstheme="minorBidi"/>
          <w:noProof/>
          <w:sz w:val="22"/>
          <w:szCs w:val="22"/>
        </w:rPr>
      </w:pPr>
      <w:del w:id="1317" w:author="Laurence Golding" w:date="2017-10-24T17:23:00Z">
        <w:r w:rsidRPr="00A160D7" w:rsidDel="00A160D7">
          <w:rPr>
            <w:rPrChange w:id="1318" w:author="Laurence Golding" w:date="2017-10-24T17:23:00Z">
              <w:rPr>
                <w:rStyle w:val="Hyperlink"/>
                <w:noProof/>
              </w:rPr>
            </w:rPrChange>
          </w:rPr>
          <w:delText>3.28 formattedMessage object</w:delText>
        </w:r>
        <w:r w:rsidDel="00A160D7">
          <w:rPr>
            <w:noProof/>
            <w:webHidden/>
          </w:rPr>
          <w:tab/>
          <w:delText>66</w:delText>
        </w:r>
      </w:del>
    </w:p>
    <w:p w14:paraId="20C61F81" w14:textId="180E4075" w:rsidR="00413D45" w:rsidDel="00A160D7" w:rsidRDefault="00413D45">
      <w:pPr>
        <w:pStyle w:val="TOC3"/>
        <w:tabs>
          <w:tab w:val="right" w:leader="dot" w:pos="9350"/>
        </w:tabs>
        <w:rPr>
          <w:del w:id="1319" w:author="Laurence Golding" w:date="2017-10-24T17:23:00Z"/>
          <w:rFonts w:asciiTheme="minorHAnsi" w:eastAsiaTheme="minorEastAsia" w:hAnsiTheme="minorHAnsi" w:cstheme="minorBidi"/>
          <w:noProof/>
          <w:sz w:val="22"/>
          <w:szCs w:val="22"/>
        </w:rPr>
      </w:pPr>
      <w:del w:id="1320" w:author="Laurence Golding" w:date="2017-10-24T17:23:00Z">
        <w:r w:rsidRPr="00A160D7" w:rsidDel="00A160D7">
          <w:rPr>
            <w:rPrChange w:id="1321" w:author="Laurence Golding" w:date="2017-10-24T17:23:00Z">
              <w:rPr>
                <w:rStyle w:val="Hyperlink"/>
                <w:noProof/>
              </w:rPr>
            </w:rPrChange>
          </w:rPr>
          <w:delText>3.28.1 General</w:delText>
        </w:r>
        <w:r w:rsidDel="00A160D7">
          <w:rPr>
            <w:noProof/>
            <w:webHidden/>
          </w:rPr>
          <w:tab/>
          <w:delText>66</w:delText>
        </w:r>
      </w:del>
    </w:p>
    <w:p w14:paraId="6BB36483" w14:textId="6663BC8F" w:rsidR="00413D45" w:rsidDel="00A160D7" w:rsidRDefault="00413D45">
      <w:pPr>
        <w:pStyle w:val="TOC3"/>
        <w:tabs>
          <w:tab w:val="right" w:leader="dot" w:pos="9350"/>
        </w:tabs>
        <w:rPr>
          <w:del w:id="1322" w:author="Laurence Golding" w:date="2017-10-24T17:23:00Z"/>
          <w:rFonts w:asciiTheme="minorHAnsi" w:eastAsiaTheme="minorEastAsia" w:hAnsiTheme="minorHAnsi" w:cstheme="minorBidi"/>
          <w:noProof/>
          <w:sz w:val="22"/>
          <w:szCs w:val="22"/>
        </w:rPr>
      </w:pPr>
      <w:del w:id="1323" w:author="Laurence Golding" w:date="2017-10-24T17:23:00Z">
        <w:r w:rsidRPr="00A160D7" w:rsidDel="00A160D7">
          <w:rPr>
            <w:rPrChange w:id="1324" w:author="Laurence Golding" w:date="2017-10-24T17:23:00Z">
              <w:rPr>
                <w:rStyle w:val="Hyperlink"/>
                <w:noProof/>
              </w:rPr>
            </w:rPrChange>
          </w:rPr>
          <w:delText>3.28.2 formatId property</w:delText>
        </w:r>
        <w:r w:rsidDel="00A160D7">
          <w:rPr>
            <w:noProof/>
            <w:webHidden/>
          </w:rPr>
          <w:tab/>
          <w:delText>66</w:delText>
        </w:r>
      </w:del>
    </w:p>
    <w:p w14:paraId="5C23EED3" w14:textId="1FE0B1AB" w:rsidR="00413D45" w:rsidDel="00A160D7" w:rsidRDefault="00413D45">
      <w:pPr>
        <w:pStyle w:val="TOC3"/>
        <w:tabs>
          <w:tab w:val="right" w:leader="dot" w:pos="9350"/>
        </w:tabs>
        <w:rPr>
          <w:del w:id="1325" w:author="Laurence Golding" w:date="2017-10-24T17:23:00Z"/>
          <w:rFonts w:asciiTheme="minorHAnsi" w:eastAsiaTheme="minorEastAsia" w:hAnsiTheme="minorHAnsi" w:cstheme="minorBidi"/>
          <w:noProof/>
          <w:sz w:val="22"/>
          <w:szCs w:val="22"/>
        </w:rPr>
      </w:pPr>
      <w:del w:id="1326" w:author="Laurence Golding" w:date="2017-10-24T17:23:00Z">
        <w:r w:rsidRPr="00A160D7" w:rsidDel="00A160D7">
          <w:rPr>
            <w:rPrChange w:id="1327" w:author="Laurence Golding" w:date="2017-10-24T17:23:00Z">
              <w:rPr>
                <w:rStyle w:val="Hyperlink"/>
                <w:noProof/>
              </w:rPr>
            </w:rPrChange>
          </w:rPr>
          <w:delText>3.28.3 arguments property</w:delText>
        </w:r>
        <w:r w:rsidDel="00A160D7">
          <w:rPr>
            <w:noProof/>
            <w:webHidden/>
          </w:rPr>
          <w:tab/>
          <w:delText>66</w:delText>
        </w:r>
      </w:del>
    </w:p>
    <w:p w14:paraId="698DEA98" w14:textId="12C88A5A" w:rsidR="00413D45" w:rsidDel="00A160D7" w:rsidRDefault="00413D45">
      <w:pPr>
        <w:pStyle w:val="TOC2"/>
        <w:tabs>
          <w:tab w:val="right" w:leader="dot" w:pos="9350"/>
        </w:tabs>
        <w:rPr>
          <w:del w:id="1328" w:author="Laurence Golding" w:date="2017-10-24T17:23:00Z"/>
          <w:rFonts w:asciiTheme="minorHAnsi" w:eastAsiaTheme="minorEastAsia" w:hAnsiTheme="minorHAnsi" w:cstheme="minorBidi"/>
          <w:noProof/>
          <w:sz w:val="22"/>
          <w:szCs w:val="22"/>
        </w:rPr>
      </w:pPr>
      <w:del w:id="1329" w:author="Laurence Golding" w:date="2017-10-24T17:23:00Z">
        <w:r w:rsidRPr="00A160D7" w:rsidDel="00A160D7">
          <w:rPr>
            <w:rPrChange w:id="1330" w:author="Laurence Golding" w:date="2017-10-24T17:23:00Z">
              <w:rPr>
                <w:rStyle w:val="Hyperlink"/>
                <w:noProof/>
              </w:rPr>
            </w:rPrChange>
          </w:rPr>
          <w:delText>3.29 fix object</w:delText>
        </w:r>
        <w:r w:rsidDel="00A160D7">
          <w:rPr>
            <w:noProof/>
            <w:webHidden/>
          </w:rPr>
          <w:tab/>
          <w:delText>66</w:delText>
        </w:r>
      </w:del>
    </w:p>
    <w:p w14:paraId="046DB02D" w14:textId="338287EA" w:rsidR="00413D45" w:rsidDel="00A160D7" w:rsidRDefault="00413D45">
      <w:pPr>
        <w:pStyle w:val="TOC3"/>
        <w:tabs>
          <w:tab w:val="right" w:leader="dot" w:pos="9350"/>
        </w:tabs>
        <w:rPr>
          <w:del w:id="1331" w:author="Laurence Golding" w:date="2017-10-24T17:23:00Z"/>
          <w:rFonts w:asciiTheme="minorHAnsi" w:eastAsiaTheme="minorEastAsia" w:hAnsiTheme="minorHAnsi" w:cstheme="minorBidi"/>
          <w:noProof/>
          <w:sz w:val="22"/>
          <w:szCs w:val="22"/>
        </w:rPr>
      </w:pPr>
      <w:del w:id="1332" w:author="Laurence Golding" w:date="2017-10-24T17:23:00Z">
        <w:r w:rsidRPr="00A160D7" w:rsidDel="00A160D7">
          <w:rPr>
            <w:rPrChange w:id="1333" w:author="Laurence Golding" w:date="2017-10-24T17:23:00Z">
              <w:rPr>
                <w:rStyle w:val="Hyperlink"/>
                <w:noProof/>
              </w:rPr>
            </w:rPrChange>
          </w:rPr>
          <w:delText>3.29.1 General</w:delText>
        </w:r>
        <w:r w:rsidDel="00A160D7">
          <w:rPr>
            <w:noProof/>
            <w:webHidden/>
          </w:rPr>
          <w:tab/>
          <w:delText>66</w:delText>
        </w:r>
      </w:del>
    </w:p>
    <w:p w14:paraId="7F0C517C" w14:textId="0765D84B" w:rsidR="00413D45" w:rsidDel="00A160D7" w:rsidRDefault="00413D45">
      <w:pPr>
        <w:pStyle w:val="TOC3"/>
        <w:tabs>
          <w:tab w:val="right" w:leader="dot" w:pos="9350"/>
        </w:tabs>
        <w:rPr>
          <w:del w:id="1334" w:author="Laurence Golding" w:date="2017-10-24T17:23:00Z"/>
          <w:rFonts w:asciiTheme="minorHAnsi" w:eastAsiaTheme="minorEastAsia" w:hAnsiTheme="minorHAnsi" w:cstheme="minorBidi"/>
          <w:noProof/>
          <w:sz w:val="22"/>
          <w:szCs w:val="22"/>
        </w:rPr>
      </w:pPr>
      <w:del w:id="1335" w:author="Laurence Golding" w:date="2017-10-24T17:23:00Z">
        <w:r w:rsidRPr="00A160D7" w:rsidDel="00A160D7">
          <w:rPr>
            <w:rPrChange w:id="1336" w:author="Laurence Golding" w:date="2017-10-24T17:23:00Z">
              <w:rPr>
                <w:rStyle w:val="Hyperlink"/>
                <w:noProof/>
              </w:rPr>
            </w:rPrChange>
          </w:rPr>
          <w:delText>3.29.2 description property</w:delText>
        </w:r>
        <w:r w:rsidDel="00A160D7">
          <w:rPr>
            <w:noProof/>
            <w:webHidden/>
          </w:rPr>
          <w:tab/>
          <w:delText>67</w:delText>
        </w:r>
      </w:del>
    </w:p>
    <w:p w14:paraId="169F0985" w14:textId="21749408" w:rsidR="00413D45" w:rsidDel="00A160D7" w:rsidRDefault="00413D45">
      <w:pPr>
        <w:pStyle w:val="TOC3"/>
        <w:tabs>
          <w:tab w:val="right" w:leader="dot" w:pos="9350"/>
        </w:tabs>
        <w:rPr>
          <w:del w:id="1337" w:author="Laurence Golding" w:date="2017-10-24T17:23:00Z"/>
          <w:rFonts w:asciiTheme="minorHAnsi" w:eastAsiaTheme="minorEastAsia" w:hAnsiTheme="minorHAnsi" w:cstheme="minorBidi"/>
          <w:noProof/>
          <w:sz w:val="22"/>
          <w:szCs w:val="22"/>
        </w:rPr>
      </w:pPr>
      <w:del w:id="1338" w:author="Laurence Golding" w:date="2017-10-24T17:23:00Z">
        <w:r w:rsidRPr="00A160D7" w:rsidDel="00A160D7">
          <w:rPr>
            <w:rPrChange w:id="1339" w:author="Laurence Golding" w:date="2017-10-24T17:23:00Z">
              <w:rPr>
                <w:rStyle w:val="Hyperlink"/>
                <w:noProof/>
              </w:rPr>
            </w:rPrChange>
          </w:rPr>
          <w:delText>3.29.3 fileChanges property</w:delText>
        </w:r>
        <w:r w:rsidDel="00A160D7">
          <w:rPr>
            <w:noProof/>
            <w:webHidden/>
          </w:rPr>
          <w:tab/>
          <w:delText>67</w:delText>
        </w:r>
      </w:del>
    </w:p>
    <w:p w14:paraId="6E3CF660" w14:textId="0868DF23" w:rsidR="00413D45" w:rsidDel="00A160D7" w:rsidRDefault="00413D45">
      <w:pPr>
        <w:pStyle w:val="TOC2"/>
        <w:tabs>
          <w:tab w:val="right" w:leader="dot" w:pos="9350"/>
        </w:tabs>
        <w:rPr>
          <w:del w:id="1340" w:author="Laurence Golding" w:date="2017-10-24T17:23:00Z"/>
          <w:rFonts w:asciiTheme="minorHAnsi" w:eastAsiaTheme="minorEastAsia" w:hAnsiTheme="minorHAnsi" w:cstheme="minorBidi"/>
          <w:noProof/>
          <w:sz w:val="22"/>
          <w:szCs w:val="22"/>
        </w:rPr>
      </w:pPr>
      <w:del w:id="1341" w:author="Laurence Golding" w:date="2017-10-24T17:23:00Z">
        <w:r w:rsidRPr="00A160D7" w:rsidDel="00A160D7">
          <w:rPr>
            <w:rPrChange w:id="1342" w:author="Laurence Golding" w:date="2017-10-24T17:23:00Z">
              <w:rPr>
                <w:rStyle w:val="Hyperlink"/>
                <w:noProof/>
              </w:rPr>
            </w:rPrChange>
          </w:rPr>
          <w:delText>3.30 fileChange object</w:delText>
        </w:r>
        <w:r w:rsidDel="00A160D7">
          <w:rPr>
            <w:noProof/>
            <w:webHidden/>
          </w:rPr>
          <w:tab/>
          <w:delText>67</w:delText>
        </w:r>
      </w:del>
    </w:p>
    <w:p w14:paraId="33C4B085" w14:textId="0D47883F" w:rsidR="00413D45" w:rsidDel="00A160D7" w:rsidRDefault="00413D45">
      <w:pPr>
        <w:pStyle w:val="TOC3"/>
        <w:tabs>
          <w:tab w:val="right" w:leader="dot" w:pos="9350"/>
        </w:tabs>
        <w:rPr>
          <w:del w:id="1343" w:author="Laurence Golding" w:date="2017-10-24T17:23:00Z"/>
          <w:rFonts w:asciiTheme="minorHAnsi" w:eastAsiaTheme="minorEastAsia" w:hAnsiTheme="minorHAnsi" w:cstheme="minorBidi"/>
          <w:noProof/>
          <w:sz w:val="22"/>
          <w:szCs w:val="22"/>
        </w:rPr>
      </w:pPr>
      <w:del w:id="1344" w:author="Laurence Golding" w:date="2017-10-24T17:23:00Z">
        <w:r w:rsidRPr="00A160D7" w:rsidDel="00A160D7">
          <w:rPr>
            <w:rPrChange w:id="1345" w:author="Laurence Golding" w:date="2017-10-24T17:23:00Z">
              <w:rPr>
                <w:rStyle w:val="Hyperlink"/>
                <w:noProof/>
              </w:rPr>
            </w:rPrChange>
          </w:rPr>
          <w:delText>3.30.1 General</w:delText>
        </w:r>
        <w:r w:rsidDel="00A160D7">
          <w:rPr>
            <w:noProof/>
            <w:webHidden/>
          </w:rPr>
          <w:tab/>
          <w:delText>67</w:delText>
        </w:r>
      </w:del>
    </w:p>
    <w:p w14:paraId="1BB4AAAC" w14:textId="48DBA9A6" w:rsidR="00413D45" w:rsidDel="00A160D7" w:rsidRDefault="00413D45">
      <w:pPr>
        <w:pStyle w:val="TOC3"/>
        <w:tabs>
          <w:tab w:val="right" w:leader="dot" w:pos="9350"/>
        </w:tabs>
        <w:rPr>
          <w:del w:id="1346" w:author="Laurence Golding" w:date="2017-10-24T17:23:00Z"/>
          <w:rFonts w:asciiTheme="minorHAnsi" w:eastAsiaTheme="minorEastAsia" w:hAnsiTheme="minorHAnsi" w:cstheme="minorBidi"/>
          <w:noProof/>
          <w:sz w:val="22"/>
          <w:szCs w:val="22"/>
        </w:rPr>
      </w:pPr>
      <w:del w:id="1347" w:author="Laurence Golding" w:date="2017-10-24T17:23:00Z">
        <w:r w:rsidRPr="00A160D7" w:rsidDel="00A160D7">
          <w:rPr>
            <w:rPrChange w:id="1348" w:author="Laurence Golding" w:date="2017-10-24T17:23:00Z">
              <w:rPr>
                <w:rStyle w:val="Hyperlink"/>
                <w:noProof/>
              </w:rPr>
            </w:rPrChange>
          </w:rPr>
          <w:delText>3.30.2 uri property</w:delText>
        </w:r>
        <w:r w:rsidDel="00A160D7">
          <w:rPr>
            <w:noProof/>
            <w:webHidden/>
          </w:rPr>
          <w:tab/>
          <w:delText>68</w:delText>
        </w:r>
      </w:del>
    </w:p>
    <w:p w14:paraId="7D043F7A" w14:textId="287C4754" w:rsidR="00413D45" w:rsidDel="00A160D7" w:rsidRDefault="00413D45">
      <w:pPr>
        <w:pStyle w:val="TOC3"/>
        <w:tabs>
          <w:tab w:val="right" w:leader="dot" w:pos="9350"/>
        </w:tabs>
        <w:rPr>
          <w:del w:id="1349" w:author="Laurence Golding" w:date="2017-10-24T17:23:00Z"/>
          <w:rFonts w:asciiTheme="minorHAnsi" w:eastAsiaTheme="minorEastAsia" w:hAnsiTheme="minorHAnsi" w:cstheme="minorBidi"/>
          <w:noProof/>
          <w:sz w:val="22"/>
          <w:szCs w:val="22"/>
        </w:rPr>
      </w:pPr>
      <w:del w:id="1350" w:author="Laurence Golding" w:date="2017-10-24T17:23:00Z">
        <w:r w:rsidRPr="00A160D7" w:rsidDel="00A160D7">
          <w:rPr>
            <w:rPrChange w:id="1351" w:author="Laurence Golding" w:date="2017-10-24T17:23:00Z">
              <w:rPr>
                <w:rStyle w:val="Hyperlink"/>
                <w:noProof/>
              </w:rPr>
            </w:rPrChange>
          </w:rPr>
          <w:delText>3.30.3 uriBaseId property</w:delText>
        </w:r>
        <w:r w:rsidDel="00A160D7">
          <w:rPr>
            <w:noProof/>
            <w:webHidden/>
          </w:rPr>
          <w:tab/>
          <w:delText>68</w:delText>
        </w:r>
      </w:del>
    </w:p>
    <w:p w14:paraId="270437F6" w14:textId="3C4395F4" w:rsidR="00413D45" w:rsidDel="00A160D7" w:rsidRDefault="00413D45">
      <w:pPr>
        <w:pStyle w:val="TOC3"/>
        <w:tabs>
          <w:tab w:val="right" w:leader="dot" w:pos="9350"/>
        </w:tabs>
        <w:rPr>
          <w:del w:id="1352" w:author="Laurence Golding" w:date="2017-10-24T17:23:00Z"/>
          <w:rFonts w:asciiTheme="minorHAnsi" w:eastAsiaTheme="minorEastAsia" w:hAnsiTheme="minorHAnsi" w:cstheme="minorBidi"/>
          <w:noProof/>
          <w:sz w:val="22"/>
          <w:szCs w:val="22"/>
        </w:rPr>
      </w:pPr>
      <w:del w:id="1353" w:author="Laurence Golding" w:date="2017-10-24T17:23:00Z">
        <w:r w:rsidRPr="00A160D7" w:rsidDel="00A160D7">
          <w:rPr>
            <w:rPrChange w:id="1354" w:author="Laurence Golding" w:date="2017-10-24T17:23:00Z">
              <w:rPr>
                <w:rStyle w:val="Hyperlink"/>
                <w:noProof/>
              </w:rPr>
            </w:rPrChange>
          </w:rPr>
          <w:delText>3.30.4 replacements property</w:delText>
        </w:r>
        <w:r w:rsidDel="00A160D7">
          <w:rPr>
            <w:noProof/>
            <w:webHidden/>
          </w:rPr>
          <w:tab/>
          <w:delText>68</w:delText>
        </w:r>
      </w:del>
    </w:p>
    <w:p w14:paraId="67E3AFF5" w14:textId="2FEAB8D7" w:rsidR="00413D45" w:rsidDel="00A160D7" w:rsidRDefault="00413D45">
      <w:pPr>
        <w:pStyle w:val="TOC2"/>
        <w:tabs>
          <w:tab w:val="right" w:leader="dot" w:pos="9350"/>
        </w:tabs>
        <w:rPr>
          <w:del w:id="1355" w:author="Laurence Golding" w:date="2017-10-24T17:23:00Z"/>
          <w:rFonts w:asciiTheme="minorHAnsi" w:eastAsiaTheme="minorEastAsia" w:hAnsiTheme="minorHAnsi" w:cstheme="minorBidi"/>
          <w:noProof/>
          <w:sz w:val="22"/>
          <w:szCs w:val="22"/>
        </w:rPr>
      </w:pPr>
      <w:del w:id="1356" w:author="Laurence Golding" w:date="2017-10-24T17:23:00Z">
        <w:r w:rsidRPr="00A160D7" w:rsidDel="00A160D7">
          <w:rPr>
            <w:rPrChange w:id="1357" w:author="Laurence Golding" w:date="2017-10-24T17:23:00Z">
              <w:rPr>
                <w:rStyle w:val="Hyperlink"/>
                <w:noProof/>
              </w:rPr>
            </w:rPrChange>
          </w:rPr>
          <w:delText>3.31 replacement object</w:delText>
        </w:r>
        <w:r w:rsidDel="00A160D7">
          <w:rPr>
            <w:noProof/>
            <w:webHidden/>
          </w:rPr>
          <w:tab/>
          <w:delText>68</w:delText>
        </w:r>
      </w:del>
    </w:p>
    <w:p w14:paraId="24E230CF" w14:textId="0213F976" w:rsidR="00413D45" w:rsidDel="00A160D7" w:rsidRDefault="00413D45">
      <w:pPr>
        <w:pStyle w:val="TOC3"/>
        <w:tabs>
          <w:tab w:val="right" w:leader="dot" w:pos="9350"/>
        </w:tabs>
        <w:rPr>
          <w:del w:id="1358" w:author="Laurence Golding" w:date="2017-10-24T17:23:00Z"/>
          <w:rFonts w:asciiTheme="minorHAnsi" w:eastAsiaTheme="minorEastAsia" w:hAnsiTheme="minorHAnsi" w:cstheme="minorBidi"/>
          <w:noProof/>
          <w:sz w:val="22"/>
          <w:szCs w:val="22"/>
        </w:rPr>
      </w:pPr>
      <w:del w:id="1359" w:author="Laurence Golding" w:date="2017-10-24T17:23:00Z">
        <w:r w:rsidRPr="00A160D7" w:rsidDel="00A160D7">
          <w:rPr>
            <w:rPrChange w:id="1360" w:author="Laurence Golding" w:date="2017-10-24T17:23:00Z">
              <w:rPr>
                <w:rStyle w:val="Hyperlink"/>
                <w:noProof/>
              </w:rPr>
            </w:rPrChange>
          </w:rPr>
          <w:delText>3.31.1 General</w:delText>
        </w:r>
        <w:r w:rsidDel="00A160D7">
          <w:rPr>
            <w:noProof/>
            <w:webHidden/>
          </w:rPr>
          <w:tab/>
          <w:delText>68</w:delText>
        </w:r>
      </w:del>
    </w:p>
    <w:p w14:paraId="147730C5" w14:textId="559FBB31" w:rsidR="00413D45" w:rsidDel="00A160D7" w:rsidRDefault="00413D45">
      <w:pPr>
        <w:pStyle w:val="TOC3"/>
        <w:tabs>
          <w:tab w:val="right" w:leader="dot" w:pos="9350"/>
        </w:tabs>
        <w:rPr>
          <w:del w:id="1361" w:author="Laurence Golding" w:date="2017-10-24T17:23:00Z"/>
          <w:rFonts w:asciiTheme="minorHAnsi" w:eastAsiaTheme="minorEastAsia" w:hAnsiTheme="minorHAnsi" w:cstheme="minorBidi"/>
          <w:noProof/>
          <w:sz w:val="22"/>
          <w:szCs w:val="22"/>
        </w:rPr>
      </w:pPr>
      <w:del w:id="1362" w:author="Laurence Golding" w:date="2017-10-24T17:23:00Z">
        <w:r w:rsidRPr="00A160D7" w:rsidDel="00A160D7">
          <w:rPr>
            <w:rPrChange w:id="1363" w:author="Laurence Golding" w:date="2017-10-24T17:23:00Z">
              <w:rPr>
                <w:rStyle w:val="Hyperlink"/>
                <w:noProof/>
              </w:rPr>
            </w:rPrChange>
          </w:rPr>
          <w:delText>3.31.2 Constraints</w:delText>
        </w:r>
        <w:r w:rsidDel="00A160D7">
          <w:rPr>
            <w:noProof/>
            <w:webHidden/>
          </w:rPr>
          <w:tab/>
          <w:delText>69</w:delText>
        </w:r>
      </w:del>
    </w:p>
    <w:p w14:paraId="3B96B88E" w14:textId="2B0632EA" w:rsidR="00413D45" w:rsidDel="00A160D7" w:rsidRDefault="00413D45">
      <w:pPr>
        <w:pStyle w:val="TOC3"/>
        <w:tabs>
          <w:tab w:val="right" w:leader="dot" w:pos="9350"/>
        </w:tabs>
        <w:rPr>
          <w:del w:id="1364" w:author="Laurence Golding" w:date="2017-10-24T17:23:00Z"/>
          <w:rFonts w:asciiTheme="minorHAnsi" w:eastAsiaTheme="minorEastAsia" w:hAnsiTheme="minorHAnsi" w:cstheme="minorBidi"/>
          <w:noProof/>
          <w:sz w:val="22"/>
          <w:szCs w:val="22"/>
        </w:rPr>
      </w:pPr>
      <w:del w:id="1365" w:author="Laurence Golding" w:date="2017-10-24T17:23:00Z">
        <w:r w:rsidRPr="00A160D7" w:rsidDel="00A160D7">
          <w:rPr>
            <w:rPrChange w:id="1366" w:author="Laurence Golding" w:date="2017-10-24T17:23:00Z">
              <w:rPr>
                <w:rStyle w:val="Hyperlink"/>
                <w:noProof/>
              </w:rPr>
            </w:rPrChange>
          </w:rPr>
          <w:delText>3.31.3 offset property</w:delText>
        </w:r>
        <w:r w:rsidDel="00A160D7">
          <w:rPr>
            <w:noProof/>
            <w:webHidden/>
          </w:rPr>
          <w:tab/>
          <w:delText>69</w:delText>
        </w:r>
      </w:del>
    </w:p>
    <w:p w14:paraId="2032E1E6" w14:textId="67051C72" w:rsidR="00413D45" w:rsidDel="00A160D7" w:rsidRDefault="00413D45">
      <w:pPr>
        <w:pStyle w:val="TOC3"/>
        <w:tabs>
          <w:tab w:val="right" w:leader="dot" w:pos="9350"/>
        </w:tabs>
        <w:rPr>
          <w:del w:id="1367" w:author="Laurence Golding" w:date="2017-10-24T17:23:00Z"/>
          <w:rFonts w:asciiTheme="minorHAnsi" w:eastAsiaTheme="minorEastAsia" w:hAnsiTheme="minorHAnsi" w:cstheme="minorBidi"/>
          <w:noProof/>
          <w:sz w:val="22"/>
          <w:szCs w:val="22"/>
        </w:rPr>
      </w:pPr>
      <w:del w:id="1368" w:author="Laurence Golding" w:date="2017-10-24T17:23:00Z">
        <w:r w:rsidRPr="00A160D7" w:rsidDel="00A160D7">
          <w:rPr>
            <w:rPrChange w:id="1369" w:author="Laurence Golding" w:date="2017-10-24T17:23:00Z">
              <w:rPr>
                <w:rStyle w:val="Hyperlink"/>
                <w:noProof/>
              </w:rPr>
            </w:rPrChange>
          </w:rPr>
          <w:delText>3.31.4 deletedLength property</w:delText>
        </w:r>
        <w:r w:rsidDel="00A160D7">
          <w:rPr>
            <w:noProof/>
            <w:webHidden/>
          </w:rPr>
          <w:tab/>
          <w:delText>69</w:delText>
        </w:r>
      </w:del>
    </w:p>
    <w:p w14:paraId="5B1104E0" w14:textId="61BCC7E5" w:rsidR="00413D45" w:rsidDel="00A160D7" w:rsidRDefault="00413D45">
      <w:pPr>
        <w:pStyle w:val="TOC3"/>
        <w:tabs>
          <w:tab w:val="right" w:leader="dot" w:pos="9350"/>
        </w:tabs>
        <w:rPr>
          <w:del w:id="1370" w:author="Laurence Golding" w:date="2017-10-24T17:23:00Z"/>
          <w:rFonts w:asciiTheme="minorHAnsi" w:eastAsiaTheme="minorEastAsia" w:hAnsiTheme="minorHAnsi" w:cstheme="minorBidi"/>
          <w:noProof/>
          <w:sz w:val="22"/>
          <w:szCs w:val="22"/>
        </w:rPr>
      </w:pPr>
      <w:del w:id="1371" w:author="Laurence Golding" w:date="2017-10-24T17:23:00Z">
        <w:r w:rsidRPr="00A160D7" w:rsidDel="00A160D7">
          <w:rPr>
            <w:rPrChange w:id="1372" w:author="Laurence Golding" w:date="2017-10-24T17:23:00Z">
              <w:rPr>
                <w:rStyle w:val="Hyperlink"/>
                <w:noProof/>
              </w:rPr>
            </w:rPrChange>
          </w:rPr>
          <w:delText>3.31.5 insertedBytes property</w:delText>
        </w:r>
        <w:r w:rsidDel="00A160D7">
          <w:rPr>
            <w:noProof/>
            <w:webHidden/>
          </w:rPr>
          <w:tab/>
          <w:delText>69</w:delText>
        </w:r>
      </w:del>
    </w:p>
    <w:p w14:paraId="36F4FACA" w14:textId="0C78260D" w:rsidR="00413D45" w:rsidDel="00A160D7" w:rsidRDefault="00413D45">
      <w:pPr>
        <w:pStyle w:val="TOC2"/>
        <w:tabs>
          <w:tab w:val="right" w:leader="dot" w:pos="9350"/>
        </w:tabs>
        <w:rPr>
          <w:del w:id="1373" w:author="Laurence Golding" w:date="2017-10-24T17:23:00Z"/>
          <w:rFonts w:asciiTheme="minorHAnsi" w:eastAsiaTheme="minorEastAsia" w:hAnsiTheme="minorHAnsi" w:cstheme="minorBidi"/>
          <w:noProof/>
          <w:sz w:val="22"/>
          <w:szCs w:val="22"/>
        </w:rPr>
      </w:pPr>
      <w:del w:id="1374" w:author="Laurence Golding" w:date="2017-10-24T17:23:00Z">
        <w:r w:rsidRPr="00A160D7" w:rsidDel="00A160D7">
          <w:rPr>
            <w:rPrChange w:id="1375" w:author="Laurence Golding" w:date="2017-10-24T17:23:00Z">
              <w:rPr>
                <w:rStyle w:val="Hyperlink"/>
                <w:noProof/>
              </w:rPr>
            </w:rPrChange>
          </w:rPr>
          <w:delText>3.32 notification object</w:delText>
        </w:r>
        <w:r w:rsidDel="00A160D7">
          <w:rPr>
            <w:noProof/>
            <w:webHidden/>
          </w:rPr>
          <w:tab/>
          <w:delText>69</w:delText>
        </w:r>
      </w:del>
    </w:p>
    <w:p w14:paraId="6F45E30F" w14:textId="71EC97E7" w:rsidR="00413D45" w:rsidDel="00A160D7" w:rsidRDefault="00413D45">
      <w:pPr>
        <w:pStyle w:val="TOC3"/>
        <w:tabs>
          <w:tab w:val="right" w:leader="dot" w:pos="9350"/>
        </w:tabs>
        <w:rPr>
          <w:del w:id="1376" w:author="Laurence Golding" w:date="2017-10-24T17:23:00Z"/>
          <w:rFonts w:asciiTheme="minorHAnsi" w:eastAsiaTheme="minorEastAsia" w:hAnsiTheme="minorHAnsi" w:cstheme="minorBidi"/>
          <w:noProof/>
          <w:sz w:val="22"/>
          <w:szCs w:val="22"/>
        </w:rPr>
      </w:pPr>
      <w:del w:id="1377" w:author="Laurence Golding" w:date="2017-10-24T17:23:00Z">
        <w:r w:rsidRPr="00A160D7" w:rsidDel="00A160D7">
          <w:rPr>
            <w:rPrChange w:id="1378" w:author="Laurence Golding" w:date="2017-10-24T17:23:00Z">
              <w:rPr>
                <w:rStyle w:val="Hyperlink"/>
                <w:noProof/>
              </w:rPr>
            </w:rPrChange>
          </w:rPr>
          <w:delText>3.32.1 General</w:delText>
        </w:r>
        <w:r w:rsidDel="00A160D7">
          <w:rPr>
            <w:noProof/>
            <w:webHidden/>
          </w:rPr>
          <w:tab/>
          <w:delText>69</w:delText>
        </w:r>
      </w:del>
    </w:p>
    <w:p w14:paraId="6724A1D2" w14:textId="29E7D48C" w:rsidR="00413D45" w:rsidDel="00A160D7" w:rsidRDefault="00413D45">
      <w:pPr>
        <w:pStyle w:val="TOC3"/>
        <w:tabs>
          <w:tab w:val="right" w:leader="dot" w:pos="9350"/>
        </w:tabs>
        <w:rPr>
          <w:del w:id="1379" w:author="Laurence Golding" w:date="2017-10-24T17:23:00Z"/>
          <w:rFonts w:asciiTheme="minorHAnsi" w:eastAsiaTheme="minorEastAsia" w:hAnsiTheme="minorHAnsi" w:cstheme="minorBidi"/>
          <w:noProof/>
          <w:sz w:val="22"/>
          <w:szCs w:val="22"/>
        </w:rPr>
      </w:pPr>
      <w:del w:id="1380" w:author="Laurence Golding" w:date="2017-10-24T17:23:00Z">
        <w:r w:rsidRPr="00A160D7" w:rsidDel="00A160D7">
          <w:rPr>
            <w:rPrChange w:id="1381" w:author="Laurence Golding" w:date="2017-10-24T17:23:00Z">
              <w:rPr>
                <w:rStyle w:val="Hyperlink"/>
                <w:noProof/>
              </w:rPr>
            </w:rPrChange>
          </w:rPr>
          <w:delText>3.32.2 id property</w:delText>
        </w:r>
        <w:r w:rsidDel="00A160D7">
          <w:rPr>
            <w:noProof/>
            <w:webHidden/>
          </w:rPr>
          <w:tab/>
          <w:delText>70</w:delText>
        </w:r>
      </w:del>
    </w:p>
    <w:p w14:paraId="0360DA5F" w14:textId="16253130" w:rsidR="00413D45" w:rsidDel="00A160D7" w:rsidRDefault="00413D45">
      <w:pPr>
        <w:pStyle w:val="TOC3"/>
        <w:tabs>
          <w:tab w:val="right" w:leader="dot" w:pos="9350"/>
        </w:tabs>
        <w:rPr>
          <w:del w:id="1382" w:author="Laurence Golding" w:date="2017-10-24T17:23:00Z"/>
          <w:rFonts w:asciiTheme="minorHAnsi" w:eastAsiaTheme="minorEastAsia" w:hAnsiTheme="minorHAnsi" w:cstheme="minorBidi"/>
          <w:noProof/>
          <w:sz w:val="22"/>
          <w:szCs w:val="22"/>
        </w:rPr>
      </w:pPr>
      <w:del w:id="1383" w:author="Laurence Golding" w:date="2017-10-24T17:23:00Z">
        <w:r w:rsidRPr="00A160D7" w:rsidDel="00A160D7">
          <w:rPr>
            <w:rPrChange w:id="1384" w:author="Laurence Golding" w:date="2017-10-24T17:23:00Z">
              <w:rPr>
                <w:rStyle w:val="Hyperlink"/>
                <w:noProof/>
              </w:rPr>
            </w:rPrChange>
          </w:rPr>
          <w:delText>3.32.3 ruleId property</w:delText>
        </w:r>
        <w:r w:rsidDel="00A160D7">
          <w:rPr>
            <w:noProof/>
            <w:webHidden/>
          </w:rPr>
          <w:tab/>
          <w:delText>70</w:delText>
        </w:r>
      </w:del>
    </w:p>
    <w:p w14:paraId="35A62343" w14:textId="0F6B8220" w:rsidR="00413D45" w:rsidDel="00A160D7" w:rsidRDefault="00413D45">
      <w:pPr>
        <w:pStyle w:val="TOC3"/>
        <w:tabs>
          <w:tab w:val="right" w:leader="dot" w:pos="9350"/>
        </w:tabs>
        <w:rPr>
          <w:del w:id="1385" w:author="Laurence Golding" w:date="2017-10-24T17:23:00Z"/>
          <w:rFonts w:asciiTheme="minorHAnsi" w:eastAsiaTheme="minorEastAsia" w:hAnsiTheme="minorHAnsi" w:cstheme="minorBidi"/>
          <w:noProof/>
          <w:sz w:val="22"/>
          <w:szCs w:val="22"/>
        </w:rPr>
      </w:pPr>
      <w:del w:id="1386" w:author="Laurence Golding" w:date="2017-10-24T17:23:00Z">
        <w:r w:rsidRPr="00A160D7" w:rsidDel="00A160D7">
          <w:rPr>
            <w:rPrChange w:id="1387" w:author="Laurence Golding" w:date="2017-10-24T17:23:00Z">
              <w:rPr>
                <w:rStyle w:val="Hyperlink"/>
                <w:noProof/>
              </w:rPr>
            </w:rPrChange>
          </w:rPr>
          <w:delText>3.32.4 ruleKey property</w:delText>
        </w:r>
        <w:r w:rsidDel="00A160D7">
          <w:rPr>
            <w:noProof/>
            <w:webHidden/>
          </w:rPr>
          <w:tab/>
          <w:delText>70</w:delText>
        </w:r>
      </w:del>
    </w:p>
    <w:p w14:paraId="41A39662" w14:textId="1A1B7124" w:rsidR="00413D45" w:rsidDel="00A160D7" w:rsidRDefault="00413D45">
      <w:pPr>
        <w:pStyle w:val="TOC3"/>
        <w:tabs>
          <w:tab w:val="right" w:leader="dot" w:pos="9350"/>
        </w:tabs>
        <w:rPr>
          <w:del w:id="1388" w:author="Laurence Golding" w:date="2017-10-24T17:23:00Z"/>
          <w:rFonts w:asciiTheme="minorHAnsi" w:eastAsiaTheme="minorEastAsia" w:hAnsiTheme="minorHAnsi" w:cstheme="minorBidi"/>
          <w:noProof/>
          <w:sz w:val="22"/>
          <w:szCs w:val="22"/>
        </w:rPr>
      </w:pPr>
      <w:del w:id="1389" w:author="Laurence Golding" w:date="2017-10-24T17:23:00Z">
        <w:r w:rsidRPr="00A160D7" w:rsidDel="00A160D7">
          <w:rPr>
            <w:rPrChange w:id="1390" w:author="Laurence Golding" w:date="2017-10-24T17:23:00Z">
              <w:rPr>
                <w:rStyle w:val="Hyperlink"/>
                <w:noProof/>
              </w:rPr>
            </w:rPrChange>
          </w:rPr>
          <w:delText>3.32.5 physicalLocation property</w:delText>
        </w:r>
        <w:r w:rsidDel="00A160D7">
          <w:rPr>
            <w:noProof/>
            <w:webHidden/>
          </w:rPr>
          <w:tab/>
          <w:delText>70</w:delText>
        </w:r>
      </w:del>
    </w:p>
    <w:p w14:paraId="3BCD0DA9" w14:textId="07CB922F" w:rsidR="00413D45" w:rsidDel="00A160D7" w:rsidRDefault="00413D45">
      <w:pPr>
        <w:pStyle w:val="TOC3"/>
        <w:tabs>
          <w:tab w:val="right" w:leader="dot" w:pos="9350"/>
        </w:tabs>
        <w:rPr>
          <w:del w:id="1391" w:author="Laurence Golding" w:date="2017-10-24T17:23:00Z"/>
          <w:rFonts w:asciiTheme="minorHAnsi" w:eastAsiaTheme="minorEastAsia" w:hAnsiTheme="minorHAnsi" w:cstheme="minorBidi"/>
          <w:noProof/>
          <w:sz w:val="22"/>
          <w:szCs w:val="22"/>
        </w:rPr>
      </w:pPr>
      <w:del w:id="1392" w:author="Laurence Golding" w:date="2017-10-24T17:23:00Z">
        <w:r w:rsidRPr="00A160D7" w:rsidDel="00A160D7">
          <w:rPr>
            <w:rPrChange w:id="1393" w:author="Laurence Golding" w:date="2017-10-24T17:23:00Z">
              <w:rPr>
                <w:rStyle w:val="Hyperlink"/>
                <w:noProof/>
              </w:rPr>
            </w:rPrChange>
          </w:rPr>
          <w:delText>3.32.6 message property</w:delText>
        </w:r>
        <w:r w:rsidDel="00A160D7">
          <w:rPr>
            <w:noProof/>
            <w:webHidden/>
          </w:rPr>
          <w:tab/>
          <w:delText>71</w:delText>
        </w:r>
      </w:del>
    </w:p>
    <w:p w14:paraId="4491E0FD" w14:textId="348B9684" w:rsidR="00413D45" w:rsidDel="00A160D7" w:rsidRDefault="00413D45">
      <w:pPr>
        <w:pStyle w:val="TOC3"/>
        <w:tabs>
          <w:tab w:val="right" w:leader="dot" w:pos="9350"/>
        </w:tabs>
        <w:rPr>
          <w:del w:id="1394" w:author="Laurence Golding" w:date="2017-10-24T17:23:00Z"/>
          <w:rFonts w:asciiTheme="minorHAnsi" w:eastAsiaTheme="minorEastAsia" w:hAnsiTheme="minorHAnsi" w:cstheme="minorBidi"/>
          <w:noProof/>
          <w:sz w:val="22"/>
          <w:szCs w:val="22"/>
        </w:rPr>
      </w:pPr>
      <w:del w:id="1395" w:author="Laurence Golding" w:date="2017-10-24T17:23:00Z">
        <w:r w:rsidRPr="00A160D7" w:rsidDel="00A160D7">
          <w:rPr>
            <w:rPrChange w:id="1396" w:author="Laurence Golding" w:date="2017-10-24T17:23:00Z">
              <w:rPr>
                <w:rStyle w:val="Hyperlink"/>
                <w:noProof/>
              </w:rPr>
            </w:rPrChange>
          </w:rPr>
          <w:delText>3.32.7 level property</w:delText>
        </w:r>
        <w:r w:rsidDel="00A160D7">
          <w:rPr>
            <w:noProof/>
            <w:webHidden/>
          </w:rPr>
          <w:tab/>
          <w:delText>71</w:delText>
        </w:r>
      </w:del>
    </w:p>
    <w:p w14:paraId="2B712686" w14:textId="6D1BA19D" w:rsidR="00413D45" w:rsidDel="00A160D7" w:rsidRDefault="00413D45">
      <w:pPr>
        <w:pStyle w:val="TOC3"/>
        <w:tabs>
          <w:tab w:val="right" w:leader="dot" w:pos="9350"/>
        </w:tabs>
        <w:rPr>
          <w:del w:id="1397" w:author="Laurence Golding" w:date="2017-10-24T17:23:00Z"/>
          <w:rFonts w:asciiTheme="minorHAnsi" w:eastAsiaTheme="minorEastAsia" w:hAnsiTheme="minorHAnsi" w:cstheme="minorBidi"/>
          <w:noProof/>
          <w:sz w:val="22"/>
          <w:szCs w:val="22"/>
        </w:rPr>
      </w:pPr>
      <w:del w:id="1398" w:author="Laurence Golding" w:date="2017-10-24T17:23:00Z">
        <w:r w:rsidRPr="00A160D7" w:rsidDel="00A160D7">
          <w:rPr>
            <w:rPrChange w:id="1399" w:author="Laurence Golding" w:date="2017-10-24T17:23:00Z">
              <w:rPr>
                <w:rStyle w:val="Hyperlink"/>
                <w:noProof/>
              </w:rPr>
            </w:rPrChange>
          </w:rPr>
          <w:delText>3.32.8 threadId property</w:delText>
        </w:r>
        <w:r w:rsidDel="00A160D7">
          <w:rPr>
            <w:noProof/>
            <w:webHidden/>
          </w:rPr>
          <w:tab/>
          <w:delText>71</w:delText>
        </w:r>
      </w:del>
    </w:p>
    <w:p w14:paraId="2EDFA9A3" w14:textId="356307A5" w:rsidR="00413D45" w:rsidDel="00A160D7" w:rsidRDefault="00413D45">
      <w:pPr>
        <w:pStyle w:val="TOC3"/>
        <w:tabs>
          <w:tab w:val="right" w:leader="dot" w:pos="9350"/>
        </w:tabs>
        <w:rPr>
          <w:del w:id="1400" w:author="Laurence Golding" w:date="2017-10-24T17:23:00Z"/>
          <w:rFonts w:asciiTheme="minorHAnsi" w:eastAsiaTheme="minorEastAsia" w:hAnsiTheme="minorHAnsi" w:cstheme="minorBidi"/>
          <w:noProof/>
          <w:sz w:val="22"/>
          <w:szCs w:val="22"/>
        </w:rPr>
      </w:pPr>
      <w:del w:id="1401" w:author="Laurence Golding" w:date="2017-10-24T17:23:00Z">
        <w:r w:rsidRPr="00A160D7" w:rsidDel="00A160D7">
          <w:rPr>
            <w:rPrChange w:id="1402" w:author="Laurence Golding" w:date="2017-10-24T17:23:00Z">
              <w:rPr>
                <w:rStyle w:val="Hyperlink"/>
                <w:noProof/>
              </w:rPr>
            </w:rPrChange>
          </w:rPr>
          <w:delText>3.32.9 time property</w:delText>
        </w:r>
        <w:r w:rsidDel="00A160D7">
          <w:rPr>
            <w:noProof/>
            <w:webHidden/>
          </w:rPr>
          <w:tab/>
          <w:delText>71</w:delText>
        </w:r>
      </w:del>
    </w:p>
    <w:p w14:paraId="557BAC94" w14:textId="31300597" w:rsidR="00413D45" w:rsidDel="00A160D7" w:rsidRDefault="00413D45">
      <w:pPr>
        <w:pStyle w:val="TOC3"/>
        <w:tabs>
          <w:tab w:val="right" w:leader="dot" w:pos="9350"/>
        </w:tabs>
        <w:rPr>
          <w:del w:id="1403" w:author="Laurence Golding" w:date="2017-10-24T17:23:00Z"/>
          <w:rFonts w:asciiTheme="minorHAnsi" w:eastAsiaTheme="minorEastAsia" w:hAnsiTheme="minorHAnsi" w:cstheme="minorBidi"/>
          <w:noProof/>
          <w:sz w:val="22"/>
          <w:szCs w:val="22"/>
        </w:rPr>
      </w:pPr>
      <w:del w:id="1404" w:author="Laurence Golding" w:date="2017-10-24T17:23:00Z">
        <w:r w:rsidRPr="00A160D7" w:rsidDel="00A160D7">
          <w:rPr>
            <w:rPrChange w:id="1405" w:author="Laurence Golding" w:date="2017-10-24T17:23:00Z">
              <w:rPr>
                <w:rStyle w:val="Hyperlink"/>
                <w:noProof/>
              </w:rPr>
            </w:rPrChange>
          </w:rPr>
          <w:delText>3.32.10 exception property</w:delText>
        </w:r>
        <w:r w:rsidDel="00A160D7">
          <w:rPr>
            <w:noProof/>
            <w:webHidden/>
          </w:rPr>
          <w:tab/>
          <w:delText>71</w:delText>
        </w:r>
      </w:del>
    </w:p>
    <w:p w14:paraId="049885DB" w14:textId="2181DCAA" w:rsidR="00413D45" w:rsidDel="00A160D7" w:rsidRDefault="00413D45">
      <w:pPr>
        <w:pStyle w:val="TOC3"/>
        <w:tabs>
          <w:tab w:val="right" w:leader="dot" w:pos="9350"/>
        </w:tabs>
        <w:rPr>
          <w:del w:id="1406" w:author="Laurence Golding" w:date="2017-10-24T17:23:00Z"/>
          <w:rFonts w:asciiTheme="minorHAnsi" w:eastAsiaTheme="minorEastAsia" w:hAnsiTheme="minorHAnsi" w:cstheme="minorBidi"/>
          <w:noProof/>
          <w:sz w:val="22"/>
          <w:szCs w:val="22"/>
        </w:rPr>
      </w:pPr>
      <w:del w:id="1407" w:author="Laurence Golding" w:date="2017-10-24T17:23:00Z">
        <w:r w:rsidRPr="00A160D7" w:rsidDel="00A160D7">
          <w:rPr>
            <w:rPrChange w:id="1408" w:author="Laurence Golding" w:date="2017-10-24T17:23:00Z">
              <w:rPr>
                <w:rStyle w:val="Hyperlink"/>
                <w:noProof/>
              </w:rPr>
            </w:rPrChange>
          </w:rPr>
          <w:delText>3.32.11 properties property</w:delText>
        </w:r>
        <w:r w:rsidDel="00A160D7">
          <w:rPr>
            <w:noProof/>
            <w:webHidden/>
          </w:rPr>
          <w:tab/>
          <w:delText>71</w:delText>
        </w:r>
      </w:del>
    </w:p>
    <w:p w14:paraId="6A53DF19" w14:textId="7247FA90" w:rsidR="00413D45" w:rsidDel="00A160D7" w:rsidRDefault="00413D45">
      <w:pPr>
        <w:pStyle w:val="TOC2"/>
        <w:tabs>
          <w:tab w:val="right" w:leader="dot" w:pos="9350"/>
        </w:tabs>
        <w:rPr>
          <w:del w:id="1409" w:author="Laurence Golding" w:date="2017-10-24T17:23:00Z"/>
          <w:rFonts w:asciiTheme="minorHAnsi" w:eastAsiaTheme="minorEastAsia" w:hAnsiTheme="minorHAnsi" w:cstheme="minorBidi"/>
          <w:noProof/>
          <w:sz w:val="22"/>
          <w:szCs w:val="22"/>
        </w:rPr>
      </w:pPr>
      <w:del w:id="1410" w:author="Laurence Golding" w:date="2017-10-24T17:23:00Z">
        <w:r w:rsidRPr="00A160D7" w:rsidDel="00A160D7">
          <w:rPr>
            <w:rPrChange w:id="1411" w:author="Laurence Golding" w:date="2017-10-24T17:23:00Z">
              <w:rPr>
                <w:rStyle w:val="Hyperlink"/>
                <w:noProof/>
              </w:rPr>
            </w:rPrChange>
          </w:rPr>
          <w:delText>3.33 exception object</w:delText>
        </w:r>
        <w:r w:rsidDel="00A160D7">
          <w:rPr>
            <w:noProof/>
            <w:webHidden/>
          </w:rPr>
          <w:tab/>
          <w:delText>71</w:delText>
        </w:r>
      </w:del>
    </w:p>
    <w:p w14:paraId="2EA2B94B" w14:textId="5C74A9BE" w:rsidR="00413D45" w:rsidDel="00A160D7" w:rsidRDefault="00413D45">
      <w:pPr>
        <w:pStyle w:val="TOC3"/>
        <w:tabs>
          <w:tab w:val="right" w:leader="dot" w:pos="9350"/>
        </w:tabs>
        <w:rPr>
          <w:del w:id="1412" w:author="Laurence Golding" w:date="2017-10-24T17:23:00Z"/>
          <w:rFonts w:asciiTheme="minorHAnsi" w:eastAsiaTheme="minorEastAsia" w:hAnsiTheme="minorHAnsi" w:cstheme="minorBidi"/>
          <w:noProof/>
          <w:sz w:val="22"/>
          <w:szCs w:val="22"/>
        </w:rPr>
      </w:pPr>
      <w:del w:id="1413" w:author="Laurence Golding" w:date="2017-10-24T17:23:00Z">
        <w:r w:rsidRPr="00A160D7" w:rsidDel="00A160D7">
          <w:rPr>
            <w:rPrChange w:id="1414" w:author="Laurence Golding" w:date="2017-10-24T17:23:00Z">
              <w:rPr>
                <w:rStyle w:val="Hyperlink"/>
                <w:noProof/>
              </w:rPr>
            </w:rPrChange>
          </w:rPr>
          <w:delText>3.33.1 General</w:delText>
        </w:r>
        <w:r w:rsidDel="00A160D7">
          <w:rPr>
            <w:noProof/>
            <w:webHidden/>
          </w:rPr>
          <w:tab/>
          <w:delText>71</w:delText>
        </w:r>
      </w:del>
    </w:p>
    <w:p w14:paraId="33AB4BB6" w14:textId="061DC8CE" w:rsidR="00413D45" w:rsidDel="00A160D7" w:rsidRDefault="00413D45">
      <w:pPr>
        <w:pStyle w:val="TOC3"/>
        <w:tabs>
          <w:tab w:val="right" w:leader="dot" w:pos="9350"/>
        </w:tabs>
        <w:rPr>
          <w:del w:id="1415" w:author="Laurence Golding" w:date="2017-10-24T17:23:00Z"/>
          <w:rFonts w:asciiTheme="minorHAnsi" w:eastAsiaTheme="minorEastAsia" w:hAnsiTheme="minorHAnsi" w:cstheme="minorBidi"/>
          <w:noProof/>
          <w:sz w:val="22"/>
          <w:szCs w:val="22"/>
        </w:rPr>
      </w:pPr>
      <w:del w:id="1416" w:author="Laurence Golding" w:date="2017-10-24T17:23:00Z">
        <w:r w:rsidRPr="00A160D7" w:rsidDel="00A160D7">
          <w:rPr>
            <w:rPrChange w:id="1417" w:author="Laurence Golding" w:date="2017-10-24T17:23:00Z">
              <w:rPr>
                <w:rStyle w:val="Hyperlink"/>
                <w:noProof/>
              </w:rPr>
            </w:rPrChange>
          </w:rPr>
          <w:delText>3.33.2 kind property</w:delText>
        </w:r>
        <w:r w:rsidDel="00A160D7">
          <w:rPr>
            <w:noProof/>
            <w:webHidden/>
          </w:rPr>
          <w:tab/>
          <w:delText>71</w:delText>
        </w:r>
      </w:del>
    </w:p>
    <w:p w14:paraId="4D845A4F" w14:textId="26C50E8B" w:rsidR="00413D45" w:rsidDel="00A160D7" w:rsidRDefault="00413D45">
      <w:pPr>
        <w:pStyle w:val="TOC3"/>
        <w:tabs>
          <w:tab w:val="right" w:leader="dot" w:pos="9350"/>
        </w:tabs>
        <w:rPr>
          <w:del w:id="1418" w:author="Laurence Golding" w:date="2017-10-24T17:23:00Z"/>
          <w:rFonts w:asciiTheme="minorHAnsi" w:eastAsiaTheme="minorEastAsia" w:hAnsiTheme="minorHAnsi" w:cstheme="minorBidi"/>
          <w:noProof/>
          <w:sz w:val="22"/>
          <w:szCs w:val="22"/>
        </w:rPr>
      </w:pPr>
      <w:del w:id="1419" w:author="Laurence Golding" w:date="2017-10-24T17:23:00Z">
        <w:r w:rsidRPr="00A160D7" w:rsidDel="00A160D7">
          <w:rPr>
            <w:rPrChange w:id="1420" w:author="Laurence Golding" w:date="2017-10-24T17:23:00Z">
              <w:rPr>
                <w:rStyle w:val="Hyperlink"/>
                <w:noProof/>
              </w:rPr>
            </w:rPrChange>
          </w:rPr>
          <w:delText>3.33.3 message property</w:delText>
        </w:r>
        <w:r w:rsidDel="00A160D7">
          <w:rPr>
            <w:noProof/>
            <w:webHidden/>
          </w:rPr>
          <w:tab/>
          <w:delText>72</w:delText>
        </w:r>
      </w:del>
    </w:p>
    <w:p w14:paraId="698976B1" w14:textId="6D9F0830" w:rsidR="00413D45" w:rsidDel="00A160D7" w:rsidRDefault="00413D45">
      <w:pPr>
        <w:pStyle w:val="TOC3"/>
        <w:tabs>
          <w:tab w:val="right" w:leader="dot" w:pos="9350"/>
        </w:tabs>
        <w:rPr>
          <w:del w:id="1421" w:author="Laurence Golding" w:date="2017-10-24T17:23:00Z"/>
          <w:rFonts w:asciiTheme="minorHAnsi" w:eastAsiaTheme="minorEastAsia" w:hAnsiTheme="minorHAnsi" w:cstheme="minorBidi"/>
          <w:noProof/>
          <w:sz w:val="22"/>
          <w:szCs w:val="22"/>
        </w:rPr>
      </w:pPr>
      <w:del w:id="1422" w:author="Laurence Golding" w:date="2017-10-24T17:23:00Z">
        <w:r w:rsidRPr="00A160D7" w:rsidDel="00A160D7">
          <w:rPr>
            <w:rPrChange w:id="1423" w:author="Laurence Golding" w:date="2017-10-24T17:23:00Z">
              <w:rPr>
                <w:rStyle w:val="Hyperlink"/>
                <w:noProof/>
              </w:rPr>
            </w:rPrChange>
          </w:rPr>
          <w:delText>3.33.4 stack property</w:delText>
        </w:r>
        <w:r w:rsidDel="00A160D7">
          <w:rPr>
            <w:noProof/>
            <w:webHidden/>
          </w:rPr>
          <w:tab/>
          <w:delText>72</w:delText>
        </w:r>
      </w:del>
    </w:p>
    <w:p w14:paraId="599B5704" w14:textId="4833A505" w:rsidR="00413D45" w:rsidDel="00A160D7" w:rsidRDefault="00413D45">
      <w:pPr>
        <w:pStyle w:val="TOC3"/>
        <w:tabs>
          <w:tab w:val="right" w:leader="dot" w:pos="9350"/>
        </w:tabs>
        <w:rPr>
          <w:del w:id="1424" w:author="Laurence Golding" w:date="2017-10-24T17:23:00Z"/>
          <w:rFonts w:asciiTheme="minorHAnsi" w:eastAsiaTheme="minorEastAsia" w:hAnsiTheme="minorHAnsi" w:cstheme="minorBidi"/>
          <w:noProof/>
          <w:sz w:val="22"/>
          <w:szCs w:val="22"/>
        </w:rPr>
      </w:pPr>
      <w:del w:id="1425" w:author="Laurence Golding" w:date="2017-10-24T17:23:00Z">
        <w:r w:rsidRPr="00A160D7" w:rsidDel="00A160D7">
          <w:rPr>
            <w:rPrChange w:id="1426" w:author="Laurence Golding" w:date="2017-10-24T17:23:00Z">
              <w:rPr>
                <w:rStyle w:val="Hyperlink"/>
                <w:noProof/>
              </w:rPr>
            </w:rPrChange>
          </w:rPr>
          <w:delText>3.33.5 innerExceptions property</w:delText>
        </w:r>
        <w:r w:rsidDel="00A160D7">
          <w:rPr>
            <w:noProof/>
            <w:webHidden/>
          </w:rPr>
          <w:tab/>
          <w:delText>72</w:delText>
        </w:r>
      </w:del>
    </w:p>
    <w:p w14:paraId="376611D1" w14:textId="1795E60D" w:rsidR="00413D45" w:rsidDel="00A160D7" w:rsidRDefault="00413D45">
      <w:pPr>
        <w:pStyle w:val="TOC1"/>
        <w:rPr>
          <w:del w:id="1427" w:author="Laurence Golding" w:date="2017-10-24T17:23:00Z"/>
          <w:rFonts w:asciiTheme="minorHAnsi" w:eastAsiaTheme="minorEastAsia" w:hAnsiTheme="minorHAnsi" w:cstheme="minorBidi"/>
          <w:noProof/>
          <w:sz w:val="22"/>
          <w:szCs w:val="22"/>
        </w:rPr>
      </w:pPr>
      <w:del w:id="1428" w:author="Laurence Golding" w:date="2017-10-24T17:23:00Z">
        <w:r w:rsidRPr="00A160D7" w:rsidDel="00A160D7">
          <w:rPr>
            <w:rPrChange w:id="1429" w:author="Laurence Golding" w:date="2017-10-24T17:23:00Z">
              <w:rPr>
                <w:rStyle w:val="Hyperlink"/>
                <w:noProof/>
              </w:rPr>
            </w:rPrChange>
          </w:rPr>
          <w:delText>4</w:delText>
        </w:r>
        <w:r w:rsidDel="00A160D7">
          <w:rPr>
            <w:rFonts w:asciiTheme="minorHAnsi" w:eastAsiaTheme="minorEastAsia" w:hAnsiTheme="minorHAnsi" w:cstheme="minorBidi"/>
            <w:noProof/>
            <w:sz w:val="22"/>
            <w:szCs w:val="22"/>
          </w:rPr>
          <w:tab/>
        </w:r>
        <w:r w:rsidRPr="00A160D7" w:rsidDel="00A160D7">
          <w:rPr>
            <w:rPrChange w:id="1430" w:author="Laurence Golding" w:date="2017-10-24T17:23:00Z">
              <w:rPr>
                <w:rStyle w:val="Hyperlink"/>
                <w:noProof/>
              </w:rPr>
            </w:rPrChange>
          </w:rPr>
          <w:delText>Conformance</w:delText>
        </w:r>
        <w:r w:rsidDel="00A160D7">
          <w:rPr>
            <w:noProof/>
            <w:webHidden/>
          </w:rPr>
          <w:tab/>
          <w:delText>73</w:delText>
        </w:r>
      </w:del>
    </w:p>
    <w:p w14:paraId="61C63ED6" w14:textId="67D137AC" w:rsidR="00413D45" w:rsidDel="00A160D7" w:rsidRDefault="00413D45">
      <w:pPr>
        <w:pStyle w:val="TOC1"/>
        <w:rPr>
          <w:del w:id="1431" w:author="Laurence Golding" w:date="2017-10-24T17:23:00Z"/>
          <w:rFonts w:asciiTheme="minorHAnsi" w:eastAsiaTheme="minorEastAsia" w:hAnsiTheme="minorHAnsi" w:cstheme="minorBidi"/>
          <w:noProof/>
          <w:sz w:val="22"/>
          <w:szCs w:val="22"/>
        </w:rPr>
      </w:pPr>
      <w:del w:id="1432" w:author="Laurence Golding" w:date="2017-10-24T17:23:00Z">
        <w:r w:rsidRPr="00A160D7" w:rsidDel="00A160D7">
          <w:rPr>
            <w:rPrChange w:id="1433" w:author="Laurence Golding" w:date="2017-10-24T17:23:00Z">
              <w:rPr>
                <w:rStyle w:val="Hyperlink"/>
                <w:noProof/>
              </w:rPr>
            </w:rPrChange>
          </w:rPr>
          <w:delText>Appendix A. Acknowledgments</w:delText>
        </w:r>
        <w:r w:rsidDel="00A160D7">
          <w:rPr>
            <w:noProof/>
            <w:webHidden/>
          </w:rPr>
          <w:tab/>
          <w:delText>74</w:delText>
        </w:r>
      </w:del>
    </w:p>
    <w:p w14:paraId="0D6595A0" w14:textId="13C87240" w:rsidR="00413D45" w:rsidDel="00A160D7" w:rsidRDefault="00413D45">
      <w:pPr>
        <w:pStyle w:val="TOC1"/>
        <w:rPr>
          <w:del w:id="1434" w:author="Laurence Golding" w:date="2017-10-24T17:23:00Z"/>
          <w:rFonts w:asciiTheme="minorHAnsi" w:eastAsiaTheme="minorEastAsia" w:hAnsiTheme="minorHAnsi" w:cstheme="minorBidi"/>
          <w:noProof/>
          <w:sz w:val="22"/>
          <w:szCs w:val="22"/>
        </w:rPr>
      </w:pPr>
      <w:del w:id="1435" w:author="Laurence Golding" w:date="2017-10-24T17:23:00Z">
        <w:r w:rsidRPr="00A160D7" w:rsidDel="00A160D7">
          <w:rPr>
            <w:rPrChange w:id="1436" w:author="Laurence Golding" w:date="2017-10-24T17:23:00Z">
              <w:rPr>
                <w:rStyle w:val="Hyperlink"/>
                <w:noProof/>
              </w:rPr>
            </w:rPrChange>
          </w:rPr>
          <w:delText>Appendix B. Use of fingerprints by result management systems</w:delText>
        </w:r>
        <w:r w:rsidDel="00A160D7">
          <w:rPr>
            <w:noProof/>
            <w:webHidden/>
          </w:rPr>
          <w:tab/>
          <w:delText>75</w:delText>
        </w:r>
      </w:del>
    </w:p>
    <w:p w14:paraId="0D29D499" w14:textId="6C34FD28" w:rsidR="00413D45" w:rsidDel="00A160D7" w:rsidRDefault="00413D45">
      <w:pPr>
        <w:pStyle w:val="TOC1"/>
        <w:rPr>
          <w:del w:id="1437" w:author="Laurence Golding" w:date="2017-10-24T17:23:00Z"/>
          <w:rFonts w:asciiTheme="minorHAnsi" w:eastAsiaTheme="minorEastAsia" w:hAnsiTheme="minorHAnsi" w:cstheme="minorBidi"/>
          <w:noProof/>
          <w:sz w:val="22"/>
          <w:szCs w:val="22"/>
        </w:rPr>
      </w:pPr>
      <w:del w:id="1438" w:author="Laurence Golding" w:date="2017-10-24T17:23:00Z">
        <w:r w:rsidRPr="00A160D7" w:rsidDel="00A160D7">
          <w:rPr>
            <w:rPrChange w:id="1439" w:author="Laurence Golding" w:date="2017-10-24T17:23:00Z">
              <w:rPr>
                <w:rStyle w:val="Hyperlink"/>
                <w:noProof/>
              </w:rPr>
            </w:rPrChange>
          </w:rPr>
          <w:delText>Appendix C. Use of SARIF by log file viewers</w:delText>
        </w:r>
        <w:r w:rsidDel="00A160D7">
          <w:rPr>
            <w:noProof/>
            <w:webHidden/>
          </w:rPr>
          <w:tab/>
          <w:delText>76</w:delText>
        </w:r>
      </w:del>
    </w:p>
    <w:p w14:paraId="18CDB146" w14:textId="20682200" w:rsidR="00413D45" w:rsidDel="00A160D7" w:rsidRDefault="00413D45">
      <w:pPr>
        <w:pStyle w:val="TOC1"/>
        <w:rPr>
          <w:del w:id="1440" w:author="Laurence Golding" w:date="2017-10-24T17:23:00Z"/>
          <w:rFonts w:asciiTheme="minorHAnsi" w:eastAsiaTheme="minorEastAsia" w:hAnsiTheme="minorHAnsi" w:cstheme="minorBidi"/>
          <w:noProof/>
          <w:sz w:val="22"/>
          <w:szCs w:val="22"/>
        </w:rPr>
      </w:pPr>
      <w:del w:id="1441" w:author="Laurence Golding" w:date="2017-10-24T17:23:00Z">
        <w:r w:rsidRPr="00A160D7" w:rsidDel="00A160D7">
          <w:rPr>
            <w:rPrChange w:id="1442" w:author="Laurence Golding" w:date="2017-10-24T17:23:00Z">
              <w:rPr>
                <w:rStyle w:val="Hyperlink"/>
                <w:noProof/>
              </w:rPr>
            </w:rPrChange>
          </w:rPr>
          <w:delText>Appendix D. Production of SARIF by converters</w:delText>
        </w:r>
        <w:r w:rsidDel="00A160D7">
          <w:rPr>
            <w:noProof/>
            <w:webHidden/>
          </w:rPr>
          <w:tab/>
          <w:delText>77</w:delText>
        </w:r>
      </w:del>
    </w:p>
    <w:p w14:paraId="26168D0B" w14:textId="27E3A175" w:rsidR="00413D45" w:rsidDel="00A160D7" w:rsidRDefault="00413D45">
      <w:pPr>
        <w:pStyle w:val="TOC1"/>
        <w:rPr>
          <w:del w:id="1443" w:author="Laurence Golding" w:date="2017-10-24T17:23:00Z"/>
          <w:rFonts w:asciiTheme="minorHAnsi" w:eastAsiaTheme="minorEastAsia" w:hAnsiTheme="minorHAnsi" w:cstheme="minorBidi"/>
          <w:noProof/>
          <w:sz w:val="22"/>
          <w:szCs w:val="22"/>
        </w:rPr>
      </w:pPr>
      <w:del w:id="1444" w:author="Laurence Golding" w:date="2017-10-24T17:23:00Z">
        <w:r w:rsidRPr="00A160D7" w:rsidDel="00A160D7">
          <w:rPr>
            <w:rPrChange w:id="1445" w:author="Laurence Golding" w:date="2017-10-24T17:23:00Z">
              <w:rPr>
                <w:rStyle w:val="Hyperlink"/>
                <w:noProof/>
              </w:rPr>
            </w:rPrChange>
          </w:rPr>
          <w:delText>Appendix E. Locating rule metadata</w:delText>
        </w:r>
        <w:r w:rsidDel="00A160D7">
          <w:rPr>
            <w:noProof/>
            <w:webHidden/>
          </w:rPr>
          <w:tab/>
          <w:delText>78</w:delText>
        </w:r>
      </w:del>
    </w:p>
    <w:p w14:paraId="4A2DA4D4" w14:textId="53E2327F" w:rsidR="00413D45" w:rsidDel="00A160D7" w:rsidRDefault="00413D45">
      <w:pPr>
        <w:pStyle w:val="TOC1"/>
        <w:rPr>
          <w:del w:id="1446" w:author="Laurence Golding" w:date="2017-10-24T17:23:00Z"/>
          <w:rFonts w:asciiTheme="minorHAnsi" w:eastAsiaTheme="minorEastAsia" w:hAnsiTheme="minorHAnsi" w:cstheme="minorBidi"/>
          <w:noProof/>
          <w:sz w:val="22"/>
          <w:szCs w:val="22"/>
        </w:rPr>
      </w:pPr>
      <w:del w:id="1447" w:author="Laurence Golding" w:date="2017-10-24T17:23:00Z">
        <w:r w:rsidRPr="00A160D7" w:rsidDel="00A160D7">
          <w:rPr>
            <w:rPrChange w:id="1448" w:author="Laurence Golding" w:date="2017-10-24T17:23:00Z">
              <w:rPr>
                <w:rStyle w:val="Hyperlink"/>
                <w:noProof/>
              </w:rPr>
            </w:rPrChange>
          </w:rPr>
          <w:delText>Appendix F. Producing deterministic SARIF log files</w:delText>
        </w:r>
        <w:r w:rsidDel="00A160D7">
          <w:rPr>
            <w:noProof/>
            <w:webHidden/>
          </w:rPr>
          <w:tab/>
          <w:delText>79</w:delText>
        </w:r>
      </w:del>
    </w:p>
    <w:p w14:paraId="54193DF1" w14:textId="00BE4D60" w:rsidR="00413D45" w:rsidDel="00A160D7" w:rsidRDefault="00413D45">
      <w:pPr>
        <w:pStyle w:val="TOC2"/>
        <w:tabs>
          <w:tab w:val="right" w:leader="dot" w:pos="9350"/>
        </w:tabs>
        <w:rPr>
          <w:del w:id="1449" w:author="Laurence Golding" w:date="2017-10-24T17:23:00Z"/>
          <w:rFonts w:asciiTheme="minorHAnsi" w:eastAsiaTheme="minorEastAsia" w:hAnsiTheme="minorHAnsi" w:cstheme="minorBidi"/>
          <w:noProof/>
          <w:sz w:val="22"/>
          <w:szCs w:val="22"/>
        </w:rPr>
      </w:pPr>
      <w:del w:id="1450" w:author="Laurence Golding" w:date="2017-10-24T17:23:00Z">
        <w:r w:rsidRPr="00A160D7" w:rsidDel="00A160D7">
          <w:rPr>
            <w:rPrChange w:id="1451" w:author="Laurence Golding" w:date="2017-10-24T17:23:00Z">
              <w:rPr>
                <w:rStyle w:val="Hyperlink"/>
                <w:noProof/>
              </w:rPr>
            </w:rPrChange>
          </w:rPr>
          <w:delText>F.1 General</w:delText>
        </w:r>
        <w:r w:rsidDel="00A160D7">
          <w:rPr>
            <w:noProof/>
            <w:webHidden/>
          </w:rPr>
          <w:tab/>
          <w:delText>79</w:delText>
        </w:r>
      </w:del>
    </w:p>
    <w:p w14:paraId="676A3A17" w14:textId="5612CA25" w:rsidR="00413D45" w:rsidDel="00A160D7" w:rsidRDefault="00413D45">
      <w:pPr>
        <w:pStyle w:val="TOC2"/>
        <w:tabs>
          <w:tab w:val="right" w:leader="dot" w:pos="9350"/>
        </w:tabs>
        <w:rPr>
          <w:del w:id="1452" w:author="Laurence Golding" w:date="2017-10-24T17:23:00Z"/>
          <w:rFonts w:asciiTheme="minorHAnsi" w:eastAsiaTheme="minorEastAsia" w:hAnsiTheme="minorHAnsi" w:cstheme="minorBidi"/>
          <w:noProof/>
          <w:sz w:val="22"/>
          <w:szCs w:val="22"/>
        </w:rPr>
      </w:pPr>
      <w:del w:id="1453" w:author="Laurence Golding" w:date="2017-10-24T17:23:00Z">
        <w:r w:rsidRPr="00A160D7" w:rsidDel="00A160D7">
          <w:rPr>
            <w:rPrChange w:id="1454" w:author="Laurence Golding" w:date="2017-10-24T17:23:00Z">
              <w:rPr>
                <w:rStyle w:val="Hyperlink"/>
                <w:noProof/>
              </w:rPr>
            </w:rPrChange>
          </w:rPr>
          <w:delText>F.2 Non-deterministic file format elements</w:delText>
        </w:r>
        <w:r w:rsidDel="00A160D7">
          <w:rPr>
            <w:noProof/>
            <w:webHidden/>
          </w:rPr>
          <w:tab/>
          <w:delText>79</w:delText>
        </w:r>
      </w:del>
    </w:p>
    <w:p w14:paraId="714361A3" w14:textId="5931D018" w:rsidR="00413D45" w:rsidDel="00A160D7" w:rsidRDefault="00413D45">
      <w:pPr>
        <w:pStyle w:val="TOC2"/>
        <w:tabs>
          <w:tab w:val="right" w:leader="dot" w:pos="9350"/>
        </w:tabs>
        <w:rPr>
          <w:del w:id="1455" w:author="Laurence Golding" w:date="2017-10-24T17:23:00Z"/>
          <w:rFonts w:asciiTheme="minorHAnsi" w:eastAsiaTheme="minorEastAsia" w:hAnsiTheme="minorHAnsi" w:cstheme="minorBidi"/>
          <w:noProof/>
          <w:sz w:val="22"/>
          <w:szCs w:val="22"/>
        </w:rPr>
      </w:pPr>
      <w:del w:id="1456" w:author="Laurence Golding" w:date="2017-10-24T17:23:00Z">
        <w:r w:rsidRPr="00A160D7" w:rsidDel="00A160D7">
          <w:rPr>
            <w:rPrChange w:id="1457" w:author="Laurence Golding" w:date="2017-10-24T17:23:00Z">
              <w:rPr>
                <w:rStyle w:val="Hyperlink"/>
                <w:noProof/>
              </w:rPr>
            </w:rPrChange>
          </w:rPr>
          <w:delText>F.3 Array and dictionary element ordering</w:delText>
        </w:r>
        <w:r w:rsidDel="00A160D7">
          <w:rPr>
            <w:noProof/>
            <w:webHidden/>
          </w:rPr>
          <w:tab/>
          <w:delText>80</w:delText>
        </w:r>
      </w:del>
    </w:p>
    <w:p w14:paraId="4105AFE3" w14:textId="7AF9CDDF" w:rsidR="00413D45" w:rsidDel="00A160D7" w:rsidRDefault="00413D45">
      <w:pPr>
        <w:pStyle w:val="TOC2"/>
        <w:tabs>
          <w:tab w:val="right" w:leader="dot" w:pos="9350"/>
        </w:tabs>
        <w:rPr>
          <w:del w:id="1458" w:author="Laurence Golding" w:date="2017-10-24T17:23:00Z"/>
          <w:rFonts w:asciiTheme="minorHAnsi" w:eastAsiaTheme="minorEastAsia" w:hAnsiTheme="minorHAnsi" w:cstheme="minorBidi"/>
          <w:noProof/>
          <w:sz w:val="22"/>
          <w:szCs w:val="22"/>
        </w:rPr>
      </w:pPr>
      <w:del w:id="1459" w:author="Laurence Golding" w:date="2017-10-24T17:23:00Z">
        <w:r w:rsidRPr="00A160D7" w:rsidDel="00A160D7">
          <w:rPr>
            <w:rPrChange w:id="1460" w:author="Laurence Golding" w:date="2017-10-24T17:23:00Z">
              <w:rPr>
                <w:rStyle w:val="Hyperlink"/>
                <w:noProof/>
              </w:rPr>
            </w:rPrChange>
          </w:rPr>
          <w:delText>F.4 Absolute paths</w:delText>
        </w:r>
        <w:r w:rsidDel="00A160D7">
          <w:rPr>
            <w:noProof/>
            <w:webHidden/>
          </w:rPr>
          <w:tab/>
          <w:delText>80</w:delText>
        </w:r>
      </w:del>
    </w:p>
    <w:p w14:paraId="1239731B" w14:textId="0C321292" w:rsidR="00413D45" w:rsidDel="00A160D7" w:rsidRDefault="00413D45">
      <w:pPr>
        <w:pStyle w:val="TOC2"/>
        <w:tabs>
          <w:tab w:val="right" w:leader="dot" w:pos="9350"/>
        </w:tabs>
        <w:rPr>
          <w:del w:id="1461" w:author="Laurence Golding" w:date="2017-10-24T17:23:00Z"/>
          <w:rFonts w:asciiTheme="minorHAnsi" w:eastAsiaTheme="minorEastAsia" w:hAnsiTheme="minorHAnsi" w:cstheme="minorBidi"/>
          <w:noProof/>
          <w:sz w:val="22"/>
          <w:szCs w:val="22"/>
        </w:rPr>
      </w:pPr>
      <w:del w:id="1462" w:author="Laurence Golding" w:date="2017-10-24T17:23:00Z">
        <w:r w:rsidRPr="00A160D7" w:rsidDel="00A160D7">
          <w:rPr>
            <w:rPrChange w:id="1463" w:author="Laurence Golding" w:date="2017-10-24T17:23:00Z">
              <w:rPr>
                <w:rStyle w:val="Hyperlink"/>
                <w:noProof/>
              </w:rPr>
            </w:rPrChange>
          </w:rPr>
          <w:delText>F.5 Compensating for non-deterministic output</w:delText>
        </w:r>
        <w:r w:rsidDel="00A160D7">
          <w:rPr>
            <w:noProof/>
            <w:webHidden/>
          </w:rPr>
          <w:tab/>
          <w:delText>80</w:delText>
        </w:r>
      </w:del>
    </w:p>
    <w:p w14:paraId="41018BE7" w14:textId="232442A1" w:rsidR="00413D45" w:rsidDel="00A160D7" w:rsidRDefault="00413D45">
      <w:pPr>
        <w:pStyle w:val="TOC2"/>
        <w:tabs>
          <w:tab w:val="right" w:leader="dot" w:pos="9350"/>
        </w:tabs>
        <w:rPr>
          <w:del w:id="1464" w:author="Laurence Golding" w:date="2017-10-24T17:23:00Z"/>
          <w:rFonts w:asciiTheme="minorHAnsi" w:eastAsiaTheme="minorEastAsia" w:hAnsiTheme="minorHAnsi" w:cstheme="minorBidi"/>
          <w:noProof/>
          <w:sz w:val="22"/>
          <w:szCs w:val="22"/>
        </w:rPr>
      </w:pPr>
      <w:del w:id="1465" w:author="Laurence Golding" w:date="2017-10-24T17:23:00Z">
        <w:r w:rsidRPr="00A160D7" w:rsidDel="00A160D7">
          <w:rPr>
            <w:rPrChange w:id="1466" w:author="Laurence Golding" w:date="2017-10-24T17:23:00Z">
              <w:rPr>
                <w:rStyle w:val="Hyperlink"/>
                <w:noProof/>
              </w:rPr>
            </w:rPrChange>
          </w:rPr>
          <w:delText>F.6 Interaction between determinism and baselining</w:delText>
        </w:r>
        <w:r w:rsidDel="00A160D7">
          <w:rPr>
            <w:noProof/>
            <w:webHidden/>
          </w:rPr>
          <w:tab/>
          <w:delText>81</w:delText>
        </w:r>
      </w:del>
    </w:p>
    <w:p w14:paraId="7361067D" w14:textId="3CDE2A8C" w:rsidR="00413D45" w:rsidDel="00A160D7" w:rsidRDefault="00413D45">
      <w:pPr>
        <w:pStyle w:val="TOC1"/>
        <w:rPr>
          <w:del w:id="1467" w:author="Laurence Golding" w:date="2017-10-24T17:23:00Z"/>
          <w:rFonts w:asciiTheme="minorHAnsi" w:eastAsiaTheme="minorEastAsia" w:hAnsiTheme="minorHAnsi" w:cstheme="minorBidi"/>
          <w:noProof/>
          <w:sz w:val="22"/>
          <w:szCs w:val="22"/>
        </w:rPr>
      </w:pPr>
      <w:del w:id="1468" w:author="Laurence Golding" w:date="2017-10-24T17:23:00Z">
        <w:r w:rsidRPr="00A160D7" w:rsidDel="00A160D7">
          <w:rPr>
            <w:rPrChange w:id="1469" w:author="Laurence Golding" w:date="2017-10-24T17:23:00Z">
              <w:rPr>
                <w:rStyle w:val="Hyperlink"/>
                <w:noProof/>
              </w:rPr>
            </w:rPrChange>
          </w:rPr>
          <w:delText>Appendix G. Guidance on fixes</w:delText>
        </w:r>
        <w:r w:rsidDel="00A160D7">
          <w:rPr>
            <w:noProof/>
            <w:webHidden/>
          </w:rPr>
          <w:tab/>
          <w:delText>82</w:delText>
        </w:r>
      </w:del>
    </w:p>
    <w:p w14:paraId="6C42E6FD" w14:textId="5D055669" w:rsidR="00413D45" w:rsidDel="00A160D7" w:rsidRDefault="00413D45">
      <w:pPr>
        <w:pStyle w:val="TOC1"/>
        <w:rPr>
          <w:del w:id="1470" w:author="Laurence Golding" w:date="2017-10-24T17:23:00Z"/>
          <w:rFonts w:asciiTheme="minorHAnsi" w:eastAsiaTheme="minorEastAsia" w:hAnsiTheme="minorHAnsi" w:cstheme="minorBidi"/>
          <w:noProof/>
          <w:sz w:val="22"/>
          <w:szCs w:val="22"/>
        </w:rPr>
      </w:pPr>
      <w:del w:id="1471" w:author="Laurence Golding" w:date="2017-10-24T17:23:00Z">
        <w:r w:rsidRPr="00A160D7" w:rsidDel="00A160D7">
          <w:rPr>
            <w:rPrChange w:id="1472" w:author="Laurence Golding" w:date="2017-10-24T17:23:00Z">
              <w:rPr>
                <w:rStyle w:val="Hyperlink"/>
                <w:noProof/>
              </w:rPr>
            </w:rPrChange>
          </w:rPr>
          <w:delText>Appendix H. Examples</w:delText>
        </w:r>
        <w:r w:rsidDel="00A160D7">
          <w:rPr>
            <w:noProof/>
            <w:webHidden/>
          </w:rPr>
          <w:tab/>
          <w:delText>83</w:delText>
        </w:r>
      </w:del>
    </w:p>
    <w:p w14:paraId="5DA4623B" w14:textId="060E9C0C" w:rsidR="00413D45" w:rsidDel="00A160D7" w:rsidRDefault="00413D45">
      <w:pPr>
        <w:pStyle w:val="TOC2"/>
        <w:tabs>
          <w:tab w:val="right" w:leader="dot" w:pos="9350"/>
        </w:tabs>
        <w:rPr>
          <w:del w:id="1473" w:author="Laurence Golding" w:date="2017-10-24T17:23:00Z"/>
          <w:rFonts w:asciiTheme="minorHAnsi" w:eastAsiaTheme="minorEastAsia" w:hAnsiTheme="minorHAnsi" w:cstheme="minorBidi"/>
          <w:noProof/>
          <w:sz w:val="22"/>
          <w:szCs w:val="22"/>
        </w:rPr>
      </w:pPr>
      <w:del w:id="1474" w:author="Laurence Golding" w:date="2017-10-24T17:23:00Z">
        <w:r w:rsidRPr="00A160D7" w:rsidDel="00A160D7">
          <w:rPr>
            <w:rPrChange w:id="1475" w:author="Laurence Golding" w:date="2017-10-24T17:23:00Z">
              <w:rPr>
                <w:rStyle w:val="Hyperlink"/>
                <w:noProof/>
              </w:rPr>
            </w:rPrChange>
          </w:rPr>
          <w:delText>H.1 Minimal valid SARIF file resulting from a scan</w:delText>
        </w:r>
        <w:r w:rsidDel="00A160D7">
          <w:rPr>
            <w:noProof/>
            <w:webHidden/>
          </w:rPr>
          <w:tab/>
          <w:delText>83</w:delText>
        </w:r>
      </w:del>
    </w:p>
    <w:p w14:paraId="0659680D" w14:textId="2BA56177" w:rsidR="00413D45" w:rsidDel="00A160D7" w:rsidRDefault="00413D45">
      <w:pPr>
        <w:pStyle w:val="TOC2"/>
        <w:tabs>
          <w:tab w:val="right" w:leader="dot" w:pos="9350"/>
        </w:tabs>
        <w:rPr>
          <w:del w:id="1476" w:author="Laurence Golding" w:date="2017-10-24T17:23:00Z"/>
          <w:rFonts w:asciiTheme="minorHAnsi" w:eastAsiaTheme="minorEastAsia" w:hAnsiTheme="minorHAnsi" w:cstheme="minorBidi"/>
          <w:noProof/>
          <w:sz w:val="22"/>
          <w:szCs w:val="22"/>
        </w:rPr>
      </w:pPr>
      <w:del w:id="1477" w:author="Laurence Golding" w:date="2017-10-24T17:23:00Z">
        <w:r w:rsidRPr="00A160D7" w:rsidDel="00A160D7">
          <w:rPr>
            <w:rPrChange w:id="1478" w:author="Laurence Golding" w:date="2017-10-24T17:23:00Z">
              <w:rPr>
                <w:rStyle w:val="Hyperlink"/>
                <w:noProof/>
              </w:rPr>
            </w:rPrChange>
          </w:rPr>
          <w:delText>H.2 Minimal recommended SARIF file with source information</w:delText>
        </w:r>
        <w:r w:rsidDel="00A160D7">
          <w:rPr>
            <w:noProof/>
            <w:webHidden/>
          </w:rPr>
          <w:tab/>
          <w:delText>83</w:delText>
        </w:r>
      </w:del>
    </w:p>
    <w:p w14:paraId="2EF95C71" w14:textId="40939D8F" w:rsidR="00413D45" w:rsidDel="00A160D7" w:rsidRDefault="00413D45">
      <w:pPr>
        <w:pStyle w:val="TOC2"/>
        <w:tabs>
          <w:tab w:val="right" w:leader="dot" w:pos="9350"/>
        </w:tabs>
        <w:rPr>
          <w:del w:id="1479" w:author="Laurence Golding" w:date="2017-10-24T17:23:00Z"/>
          <w:rFonts w:asciiTheme="minorHAnsi" w:eastAsiaTheme="minorEastAsia" w:hAnsiTheme="minorHAnsi" w:cstheme="minorBidi"/>
          <w:noProof/>
          <w:sz w:val="22"/>
          <w:szCs w:val="22"/>
        </w:rPr>
      </w:pPr>
      <w:del w:id="1480" w:author="Laurence Golding" w:date="2017-10-24T17:23:00Z">
        <w:r w:rsidRPr="00A160D7" w:rsidDel="00A160D7">
          <w:rPr>
            <w:rPrChange w:id="1481" w:author="Laurence Golding" w:date="2017-10-24T17:23:00Z">
              <w:rPr>
                <w:rStyle w:val="Hyperlink"/>
                <w:noProof/>
              </w:rPr>
            </w:rPrChange>
          </w:rPr>
          <w:delText>H.3 Minimal recommended SARIF file without source information</w:delText>
        </w:r>
        <w:r w:rsidDel="00A160D7">
          <w:rPr>
            <w:noProof/>
            <w:webHidden/>
          </w:rPr>
          <w:tab/>
          <w:delText>84</w:delText>
        </w:r>
      </w:del>
    </w:p>
    <w:p w14:paraId="2F5C2ADA" w14:textId="7B06899F" w:rsidR="00413D45" w:rsidDel="00A160D7" w:rsidRDefault="00413D45">
      <w:pPr>
        <w:pStyle w:val="TOC2"/>
        <w:tabs>
          <w:tab w:val="right" w:leader="dot" w:pos="9350"/>
        </w:tabs>
        <w:rPr>
          <w:del w:id="1482" w:author="Laurence Golding" w:date="2017-10-24T17:23:00Z"/>
          <w:rFonts w:asciiTheme="minorHAnsi" w:eastAsiaTheme="minorEastAsia" w:hAnsiTheme="minorHAnsi" w:cstheme="minorBidi"/>
          <w:noProof/>
          <w:sz w:val="22"/>
          <w:szCs w:val="22"/>
        </w:rPr>
      </w:pPr>
      <w:del w:id="1483" w:author="Laurence Golding" w:date="2017-10-24T17:23:00Z">
        <w:r w:rsidRPr="00A160D7" w:rsidDel="00A160D7">
          <w:rPr>
            <w:rPrChange w:id="1484" w:author="Laurence Golding" w:date="2017-10-24T17:23:00Z">
              <w:rPr>
                <w:rStyle w:val="Hyperlink"/>
                <w:noProof/>
              </w:rPr>
            </w:rPrChange>
          </w:rPr>
          <w:delText>H.4 SARIF file for exporting rule metadata</w:delText>
        </w:r>
        <w:r w:rsidDel="00A160D7">
          <w:rPr>
            <w:noProof/>
            <w:webHidden/>
          </w:rPr>
          <w:tab/>
          <w:delText>85</w:delText>
        </w:r>
      </w:del>
    </w:p>
    <w:p w14:paraId="7DE4B1D4" w14:textId="366E0E6C" w:rsidR="00413D45" w:rsidDel="00A160D7" w:rsidRDefault="00413D45">
      <w:pPr>
        <w:pStyle w:val="TOC2"/>
        <w:tabs>
          <w:tab w:val="right" w:leader="dot" w:pos="9350"/>
        </w:tabs>
        <w:rPr>
          <w:del w:id="1485" w:author="Laurence Golding" w:date="2017-10-24T17:23:00Z"/>
          <w:rFonts w:asciiTheme="minorHAnsi" w:eastAsiaTheme="minorEastAsia" w:hAnsiTheme="minorHAnsi" w:cstheme="minorBidi"/>
          <w:noProof/>
          <w:sz w:val="22"/>
          <w:szCs w:val="22"/>
        </w:rPr>
      </w:pPr>
      <w:del w:id="1486" w:author="Laurence Golding" w:date="2017-10-24T17:23:00Z">
        <w:r w:rsidRPr="00A160D7" w:rsidDel="00A160D7">
          <w:rPr>
            <w:rPrChange w:id="1487" w:author="Laurence Golding" w:date="2017-10-24T17:23:00Z">
              <w:rPr>
                <w:rStyle w:val="Hyperlink"/>
                <w:noProof/>
              </w:rPr>
            </w:rPrChange>
          </w:rPr>
          <w:delText>H.5 Comprehensive SARIF file</w:delText>
        </w:r>
        <w:r w:rsidDel="00A160D7">
          <w:rPr>
            <w:noProof/>
            <w:webHidden/>
          </w:rPr>
          <w:tab/>
          <w:delText>86</w:delText>
        </w:r>
      </w:del>
    </w:p>
    <w:p w14:paraId="4986FA8A" w14:textId="4DF2B703" w:rsidR="00413D45" w:rsidDel="00A160D7" w:rsidRDefault="00413D45">
      <w:pPr>
        <w:pStyle w:val="TOC1"/>
        <w:rPr>
          <w:del w:id="1488" w:author="Laurence Golding" w:date="2017-10-24T17:23:00Z"/>
          <w:rFonts w:asciiTheme="minorHAnsi" w:eastAsiaTheme="minorEastAsia" w:hAnsiTheme="minorHAnsi" w:cstheme="minorBidi"/>
          <w:noProof/>
          <w:sz w:val="22"/>
          <w:szCs w:val="22"/>
        </w:rPr>
      </w:pPr>
      <w:del w:id="1489" w:author="Laurence Golding" w:date="2017-10-24T17:23:00Z">
        <w:r w:rsidRPr="00A160D7" w:rsidDel="00A160D7">
          <w:rPr>
            <w:rPrChange w:id="1490" w:author="Laurence Golding" w:date="2017-10-24T17:23:00Z">
              <w:rPr>
                <w:rStyle w:val="Hyperlink"/>
                <w:noProof/>
              </w:rPr>
            </w:rPrChange>
          </w:rPr>
          <w:delText>Appendix I. Revision History</w:delText>
        </w:r>
        <w:r w:rsidDel="00A160D7">
          <w:rPr>
            <w:noProof/>
            <w:webHidden/>
          </w:rPr>
          <w:tab/>
          <w:delText>92</w:delText>
        </w:r>
      </w:del>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1495" w:name="_Toc287332006"/>
    </w:p>
    <w:p w14:paraId="12382379" w14:textId="77777777" w:rsidR="00C71349" w:rsidRPr="00C52EFC" w:rsidRDefault="00177DED" w:rsidP="0076113A">
      <w:pPr>
        <w:pStyle w:val="Heading1"/>
      </w:pPr>
      <w:bookmarkStart w:id="1496" w:name="_Toc496629152"/>
      <w:r>
        <w:lastRenderedPageBreak/>
        <w:t>Introduction</w:t>
      </w:r>
      <w:bookmarkEnd w:id="2"/>
      <w:bookmarkEnd w:id="1495"/>
      <w:bookmarkEnd w:id="1496"/>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497" w:name="_Toc496629153"/>
      <w:bookmarkStart w:id="1498" w:name="_Toc85472893"/>
      <w:bookmarkStart w:id="1499" w:name="_Toc287332007"/>
      <w:r>
        <w:t>IPR Policy</w:t>
      </w:r>
      <w:bookmarkEnd w:id="1497"/>
    </w:p>
    <w:p w14:paraId="46AF25ED" w14:textId="4F4EB84F"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1A018A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500" w:name="_Toc496629154"/>
      <w:r>
        <w:t>Terminology</w:t>
      </w:r>
      <w:bookmarkEnd w:id="1498"/>
      <w:bookmarkEnd w:id="1499"/>
      <w:bookmarkEnd w:id="1500"/>
    </w:p>
    <w:p w14:paraId="23C51B77" w14:textId="483623ED"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1501" w:name="_Ref7502892"/>
      <w:bookmarkStart w:id="1502" w:name="_Toc12011611"/>
      <w:bookmarkStart w:id="1503" w:name="_Toc85472894"/>
      <w:bookmarkStart w:id="1504" w:name="_Toc287332008"/>
      <w:bookmarkStart w:id="1505" w:name="_Toc496629155"/>
      <w:r>
        <w:t>Normative</w:t>
      </w:r>
      <w:bookmarkEnd w:id="1501"/>
      <w:bookmarkEnd w:id="1502"/>
      <w:r>
        <w:t xml:space="preserve"> References</w:t>
      </w:r>
      <w:bookmarkEnd w:id="1503"/>
      <w:bookmarkEnd w:id="1504"/>
      <w:bookmarkEnd w:id="1505"/>
    </w:p>
    <w:p w14:paraId="6A8CA73D" w14:textId="600D0BF2" w:rsidR="00AB66A4" w:rsidRDefault="00AB66A4" w:rsidP="00AB66A4">
      <w:pPr>
        <w:pStyle w:val="Ref"/>
        <w:rPr>
          <w:rStyle w:val="Refterm"/>
          <w:b w:val="0"/>
        </w:rPr>
      </w:pPr>
      <w:r w:rsidRPr="00EE7D13">
        <w:rPr>
          <w:rStyle w:val="Refterm"/>
        </w:rPr>
        <w:t>[</w:t>
      </w:r>
      <w:bookmarkStart w:id="1506" w:name="ECMA404"/>
      <w:r w:rsidRPr="00EE7D13">
        <w:rPr>
          <w:rStyle w:val="Refterm"/>
        </w:rPr>
        <w:t>ECMA404</w:t>
      </w:r>
      <w:bookmarkEnd w:id="1506"/>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6F901C60" w:rsidR="00AB66A4" w:rsidRDefault="00AB66A4" w:rsidP="00AB66A4">
      <w:pPr>
        <w:pStyle w:val="Ref"/>
      </w:pPr>
      <w:r w:rsidRPr="00EE7D13">
        <w:rPr>
          <w:rStyle w:val="Refterm"/>
        </w:rPr>
        <w:t>[</w:t>
      </w:r>
      <w:bookmarkStart w:id="1507" w:name="FIPSPUB1804"/>
      <w:r w:rsidRPr="00EE7D13">
        <w:rPr>
          <w:rStyle w:val="Refterm"/>
        </w:rPr>
        <w:t>FIPSPUB180-4</w:t>
      </w:r>
      <w:bookmarkEnd w:id="1507"/>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069D8A70" w:rsidR="00AB66A4" w:rsidRDefault="00AB66A4" w:rsidP="00AB66A4">
      <w:pPr>
        <w:pStyle w:val="Ref"/>
      </w:pPr>
      <w:r w:rsidRPr="00EE7D13">
        <w:rPr>
          <w:rStyle w:val="Refterm"/>
        </w:rPr>
        <w:t>[</w:t>
      </w:r>
      <w:bookmarkStart w:id="1508" w:name="ISO86012004"/>
      <w:r w:rsidRPr="00EE7D13">
        <w:rPr>
          <w:rStyle w:val="Refterm"/>
        </w:rPr>
        <w:t>ISO8601:2004</w:t>
      </w:r>
      <w:bookmarkEnd w:id="1508"/>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64D48C07" w:rsidR="00F85576" w:rsidRDefault="00F85576" w:rsidP="00F85576">
      <w:pPr>
        <w:pStyle w:val="Ref"/>
      </w:pPr>
      <w:r w:rsidRPr="00EE7D13">
        <w:rPr>
          <w:rStyle w:val="Refterm"/>
        </w:rPr>
        <w:t>[</w:t>
      </w:r>
      <w:bookmarkStart w:id="1509" w:name="JSCHEMA01"/>
      <w:r w:rsidRPr="00EE7D13">
        <w:rPr>
          <w:rStyle w:val="Refterm"/>
        </w:rPr>
        <w:t>JSCHEMA01</w:t>
      </w:r>
      <w:bookmarkEnd w:id="150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90CE23A" w:rsidR="00C02DEC" w:rsidRDefault="00C02DEC" w:rsidP="00F85576">
      <w:pPr>
        <w:pStyle w:val="Ref"/>
      </w:pPr>
      <w:r w:rsidRPr="00EE7D13">
        <w:rPr>
          <w:rStyle w:val="Refterm"/>
        </w:rPr>
        <w:t>[</w:t>
      </w:r>
      <w:bookmarkStart w:id="1510" w:name="RFC2119"/>
      <w:r w:rsidRPr="00EE7D13">
        <w:rPr>
          <w:rStyle w:val="Refterm"/>
        </w:rPr>
        <w:t>RFC2119</w:t>
      </w:r>
      <w:bookmarkEnd w:id="151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0E4FA450" w:rsidR="00AB66A4" w:rsidRDefault="00AB66A4" w:rsidP="00AB66A4">
      <w:pPr>
        <w:pStyle w:val="Ref"/>
      </w:pPr>
      <w:r w:rsidRPr="00EE7D13">
        <w:rPr>
          <w:rStyle w:val="Refterm"/>
        </w:rPr>
        <w:t>[</w:t>
      </w:r>
      <w:bookmarkStart w:id="1511" w:name="RFC2045"/>
      <w:r w:rsidRPr="00EE7D13">
        <w:rPr>
          <w:rStyle w:val="Refterm"/>
        </w:rPr>
        <w:t>RFC2045</w:t>
      </w:r>
      <w:bookmarkEnd w:id="151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205F515A" w:rsidR="00C56762" w:rsidRPr="0052312C" w:rsidRDefault="00C56762" w:rsidP="00C56762">
      <w:pPr>
        <w:pStyle w:val="Ref"/>
      </w:pPr>
      <w:r>
        <w:rPr>
          <w:rStyle w:val="Refterm"/>
        </w:rPr>
        <w:t>[</w:t>
      </w:r>
      <w:bookmarkStart w:id="1512" w:name="RFC3629"/>
      <w:r>
        <w:rPr>
          <w:rStyle w:val="Refterm"/>
        </w:rPr>
        <w:t>RFC3629</w:t>
      </w:r>
      <w:bookmarkEnd w:id="1512"/>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3C0BDB2" w:rsidR="0092395F" w:rsidRDefault="00AB66A4" w:rsidP="00C56762">
      <w:pPr>
        <w:pStyle w:val="Ref"/>
      </w:pPr>
      <w:r w:rsidRPr="00EE7D13">
        <w:rPr>
          <w:rStyle w:val="Refterm"/>
        </w:rPr>
        <w:t>[</w:t>
      </w:r>
      <w:bookmarkStart w:id="1513" w:name="RFC3986"/>
      <w:r w:rsidRPr="00EE7D13">
        <w:rPr>
          <w:rStyle w:val="Refterm"/>
        </w:rPr>
        <w:t>RFC3986</w:t>
      </w:r>
      <w:bookmarkEnd w:id="151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439FA88" w:rsidR="00C56762" w:rsidRDefault="00C56762" w:rsidP="00C56762">
      <w:pPr>
        <w:pStyle w:val="Ref"/>
      </w:pPr>
      <w:r>
        <w:rPr>
          <w:rStyle w:val="Refterm"/>
        </w:rPr>
        <w:t>[</w:t>
      </w:r>
      <w:bookmarkStart w:id="1514" w:name="RFC5646"/>
      <w:r>
        <w:rPr>
          <w:rStyle w:val="Refterm"/>
        </w:rPr>
        <w:t>RFC5646</w:t>
      </w:r>
      <w:bookmarkEnd w:id="1514"/>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F4CF4F9" w:rsidR="00F85576" w:rsidRPr="00F85576" w:rsidRDefault="00F85576" w:rsidP="00C56762">
      <w:pPr>
        <w:pStyle w:val="Ref"/>
        <w:rPr>
          <w:rStyle w:val="Refterm"/>
          <w:b w:val="0"/>
        </w:rPr>
      </w:pPr>
      <w:r>
        <w:rPr>
          <w:rStyle w:val="Refterm"/>
        </w:rPr>
        <w:t>[</w:t>
      </w:r>
      <w:bookmarkStart w:id="1515" w:name="SEMVER"/>
      <w:r>
        <w:rPr>
          <w:rStyle w:val="Refterm"/>
        </w:rPr>
        <w:t>SEMVER</w:t>
      </w:r>
      <w:bookmarkEnd w:id="1515"/>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165EA577" w:rsidR="0092395F" w:rsidRDefault="00DE0F9F" w:rsidP="00F85576">
      <w:pPr>
        <w:pStyle w:val="Ref"/>
      </w:pPr>
      <w:r>
        <w:rPr>
          <w:rStyle w:val="Refterm"/>
        </w:rPr>
        <w:t>[</w:t>
      </w:r>
      <w:bookmarkStart w:id="1516" w:name="UNICODE10"/>
      <w:r>
        <w:rPr>
          <w:rStyle w:val="Refterm"/>
        </w:rPr>
        <w:t>UNICODE10</w:t>
      </w:r>
      <w:bookmarkEnd w:id="1516"/>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1517" w:name="_Toc85472895"/>
      <w:bookmarkStart w:id="1518" w:name="_Toc287332009"/>
      <w:bookmarkStart w:id="1519" w:name="_Toc496629156"/>
      <w:r>
        <w:t>Non-Normative References</w:t>
      </w:r>
      <w:bookmarkEnd w:id="1517"/>
      <w:bookmarkEnd w:id="1518"/>
      <w:bookmarkEnd w:id="1519"/>
    </w:p>
    <w:p w14:paraId="676C3FD1" w14:textId="47FE71C3"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75F342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6A5FE49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1520" w:name="_Toc496629157"/>
      <w:r>
        <w:lastRenderedPageBreak/>
        <w:t>Conventions</w:t>
      </w:r>
      <w:bookmarkEnd w:id="1520"/>
    </w:p>
    <w:p w14:paraId="50E64719" w14:textId="2428E7E7" w:rsidR="0012387E" w:rsidRPr="0012387E" w:rsidRDefault="0012387E" w:rsidP="0012387E"/>
    <w:p w14:paraId="2D42620D" w14:textId="4CD3D186" w:rsidR="0012387E" w:rsidRDefault="00EE7D13" w:rsidP="0012387E">
      <w:pPr>
        <w:pStyle w:val="Heading2"/>
      </w:pPr>
      <w:bookmarkStart w:id="1521" w:name="_Toc496629158"/>
      <w:r>
        <w:t>General</w:t>
      </w:r>
      <w:bookmarkEnd w:id="152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522" w:name="_Toc496629159"/>
      <w:r>
        <w:t>Format examples</w:t>
      </w:r>
      <w:bookmarkEnd w:id="1522"/>
    </w:p>
    <w:p w14:paraId="0C763244" w14:textId="7BD0CEA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523" w:name="_Toc496629160"/>
      <w:r>
        <w:t>Property notation</w:t>
      </w:r>
      <w:bookmarkEnd w:id="1523"/>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1524" w:name="_Toc496629161"/>
      <w:r>
        <w:lastRenderedPageBreak/>
        <w:t>File format</w:t>
      </w:r>
      <w:bookmarkEnd w:id="1524"/>
    </w:p>
    <w:p w14:paraId="4E58823B" w14:textId="39ED7B8C" w:rsidR="008F022E" w:rsidRDefault="008F022E" w:rsidP="008F022E">
      <w:pPr>
        <w:pStyle w:val="Heading2"/>
      </w:pPr>
      <w:bookmarkStart w:id="1525" w:name="_Toc496629162"/>
      <w:r>
        <w:t>General</w:t>
      </w:r>
      <w:bookmarkEnd w:id="152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7044A6B"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A160D7">
        <w:t>3.11</w:t>
      </w:r>
      <w:r>
        <w:fldChar w:fldCharType="end"/>
      </w:r>
      <w:r>
        <w:t>).</w:t>
      </w:r>
    </w:p>
    <w:p w14:paraId="37874D7A" w14:textId="106DD334" w:rsidR="00815787" w:rsidRDefault="00815787" w:rsidP="00815787">
      <w:pPr>
        <w:pStyle w:val="Heading2"/>
      </w:pPr>
      <w:bookmarkStart w:id="1526" w:name="_Ref493342422"/>
      <w:bookmarkStart w:id="1527" w:name="_Toc496629163"/>
      <w:r>
        <w:t>URI-valued properties</w:t>
      </w:r>
      <w:bookmarkEnd w:id="1526"/>
      <w:bookmarkEnd w:id="1527"/>
    </w:p>
    <w:p w14:paraId="604C3241" w14:textId="7AA7D44B"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38830F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1528" w:name="_Ref493422705"/>
      <w:bookmarkStart w:id="1529" w:name="_Toc496629164"/>
      <w:r>
        <w:t>URI base id properties</w:t>
      </w:r>
      <w:bookmarkEnd w:id="1528"/>
      <w:bookmarkEnd w:id="1529"/>
    </w:p>
    <w:p w14:paraId="4438C49A" w14:textId="136EB718"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A160D7">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77379DCE"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A160D7">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A160D7">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3F0F5EDE"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A160D7">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A160D7">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1530" w:name="_Toc496629165"/>
      <w:r>
        <w:lastRenderedPageBreak/>
        <w:t>String properties</w:t>
      </w:r>
      <w:bookmarkEnd w:id="1530"/>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1531" w:name="_Toc496629166"/>
      <w:r>
        <w:t>Object properties</w:t>
      </w:r>
      <w:bookmarkEnd w:id="1531"/>
    </w:p>
    <w:p w14:paraId="1C30B6EF" w14:textId="2295601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A160D7">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A160D7">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32" w:name="_Toc496629167"/>
      <w:r>
        <w:t>Array properties</w:t>
      </w:r>
      <w:bookmarkEnd w:id="1532"/>
    </w:p>
    <w:p w14:paraId="5EBAA746" w14:textId="333ADBC8"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A160D7">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160D7">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1533" w:name="_Ref493408960"/>
      <w:bookmarkStart w:id="1534" w:name="_Toc496629168"/>
      <w:r>
        <w:t>Property bags</w:t>
      </w:r>
      <w:bookmarkEnd w:id="1533"/>
      <w:bookmarkEnd w:id="1534"/>
    </w:p>
    <w:p w14:paraId="394A6CDE" w14:textId="6ABA55FC" w:rsidR="00815787" w:rsidRDefault="00815787" w:rsidP="00815787">
      <w:pPr>
        <w:pStyle w:val="Heading3"/>
      </w:pPr>
      <w:bookmarkStart w:id="1535" w:name="_Toc496629169"/>
      <w:r>
        <w:t>General</w:t>
      </w:r>
      <w:bookmarkEnd w:id="1535"/>
    </w:p>
    <w:p w14:paraId="09818AAE" w14:textId="740E5641"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1536" w:name="_Toc496629170"/>
      <w:r>
        <w:t>Tags</w:t>
      </w:r>
      <w:bookmarkEnd w:id="1536"/>
    </w:p>
    <w:p w14:paraId="0F1BC690" w14:textId="650FEA35"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537" w:name="_Hlk493349329"/>
      <w:r w:rsidRPr="001A344F">
        <w:t xml:space="preserve">an array containing zero or more arbitrary strings, no two of which </w:t>
      </w:r>
      <w:r w:rsidRPr="001A344F">
        <w:rPr>
          <w:b/>
        </w:rPr>
        <w:t>SHALL</w:t>
      </w:r>
      <w:r w:rsidRPr="001A344F">
        <w:t xml:space="preserve"> be the same</w:t>
      </w:r>
      <w:bookmarkEnd w:id="153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1538" w:name="_Ref493413701"/>
      <w:bookmarkStart w:id="1539" w:name="_Ref493413744"/>
      <w:bookmarkStart w:id="1540" w:name="_Toc496629171"/>
      <w:r>
        <w:t>Date/time properties</w:t>
      </w:r>
      <w:bookmarkEnd w:id="1538"/>
      <w:bookmarkEnd w:id="1539"/>
      <w:bookmarkEnd w:id="1540"/>
    </w:p>
    <w:p w14:paraId="33510EF1" w14:textId="2E98D0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1541" w:name="_Ref493404799"/>
      <w:bookmarkStart w:id="1542" w:name="_Toc496629172"/>
      <w:r>
        <w:lastRenderedPageBreak/>
        <w:t>Array properties with unique values</w:t>
      </w:r>
      <w:bookmarkEnd w:id="1541"/>
      <w:bookmarkEnd w:id="1542"/>
    </w:p>
    <w:p w14:paraId="165FE7F2" w14:textId="37965CA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04B6D7DC" w:rsidR="00815787" w:rsidRDefault="00815787" w:rsidP="00815787">
      <w:pPr>
        <w:pStyle w:val="Heading2"/>
        <w:rPr>
          <w:ins w:id="1543" w:author="Laurence Golding" w:date="2017-10-24T12:44:00Z"/>
        </w:rPr>
      </w:pPr>
      <w:bookmarkStart w:id="1544" w:name="_Ref493426052"/>
      <w:bookmarkStart w:id="1545" w:name="_Toc496629173"/>
      <w:r>
        <w:t>Message properties</w:t>
      </w:r>
      <w:bookmarkEnd w:id="1544"/>
      <w:bookmarkEnd w:id="1545"/>
    </w:p>
    <w:p w14:paraId="7583D694" w14:textId="568F416B" w:rsidR="00046420" w:rsidRPr="00046420" w:rsidRDefault="00046420">
      <w:pPr>
        <w:pStyle w:val="Heading3"/>
        <w:rPr>
          <w:rPrChange w:id="1546" w:author="Laurence Golding" w:date="2017-10-24T12:44:00Z">
            <w:rPr/>
          </w:rPrChange>
        </w:rPr>
        <w:pPrChange w:id="1547" w:author="Laurence Golding" w:date="2017-10-24T12:44:00Z">
          <w:pPr>
            <w:pStyle w:val="Heading2"/>
          </w:pPr>
        </w:pPrChange>
      </w:pPr>
      <w:bookmarkStart w:id="1548" w:name="_Toc496629174"/>
      <w:ins w:id="1549" w:author="Laurence Golding" w:date="2017-10-24T12:44:00Z">
        <w:r>
          <w:t>General</w:t>
        </w:r>
      </w:ins>
      <w:bookmarkEnd w:id="1548"/>
    </w:p>
    <w:p w14:paraId="63E76F08" w14:textId="53CE2066" w:rsidR="00A92A05" w:rsidRDefault="00CD2928" w:rsidP="00A92A05">
      <w:pPr>
        <w:rPr>
          <w:ins w:id="1550" w:author="Laurence Golding" w:date="2017-10-24T16:50:00Z"/>
        </w:rPr>
      </w:pPr>
      <w:r w:rsidRPr="00CD2928">
        <w:t xml:space="preserve">Certain properties in this specification are string values containing messages intended to be viewed by a user. </w:t>
      </w:r>
      <w:bookmarkStart w:id="1551" w:name="_Hlk493349567"/>
      <w:ins w:id="1552" w:author="Laurence Golding" w:date="2017-10-24T18:47:00Z">
        <w:r w:rsidR="0086535E">
          <w:t xml:space="preserve">Every </w:t>
        </w:r>
      </w:ins>
      <w:del w:id="1553" w:author="Laurence Golding" w:date="2017-10-24T18:47:00Z">
        <w:r w:rsidRPr="00CD2928" w:rsidDel="0086535E">
          <w:delText xml:space="preserve">No </w:delText>
        </w:r>
      </w:del>
      <w:r w:rsidRPr="00CD2928">
        <w:t>such property</w:t>
      </w:r>
      <w:ins w:id="1554" w:author="Laurence Golding" w:date="2017-10-24T18:48:00Z">
        <w:r w:rsidR="006C171E">
          <w:t>, if present,</w:t>
        </w:r>
      </w:ins>
      <w:bookmarkStart w:id="1555" w:name="_GoBack"/>
      <w:bookmarkEnd w:id="1555"/>
      <w:r w:rsidRPr="00CD2928">
        <w:t xml:space="preserve"> </w:t>
      </w:r>
      <w:r w:rsidRPr="00CD2928">
        <w:rPr>
          <w:b/>
        </w:rPr>
        <w:t>SHALL</w:t>
      </w:r>
      <w:r w:rsidRPr="00CD2928">
        <w:t xml:space="preserve"> have a value that is </w:t>
      </w:r>
      <w:ins w:id="1556" w:author="Laurence Golding" w:date="2017-10-24T18:48:00Z">
        <w:r w:rsidR="0086535E">
          <w:t xml:space="preserve">not </w:t>
        </w:r>
      </w:ins>
      <w:r w:rsidRPr="00CD2928">
        <w:t>the empty string</w:t>
      </w:r>
      <w:bookmarkEnd w:id="1551"/>
      <w:r w:rsidRPr="00CD2928">
        <w:t>.</w:t>
      </w:r>
    </w:p>
    <w:p w14:paraId="0881F783" w14:textId="75AC479C" w:rsidR="00C73FF9" w:rsidRPr="00C73FF9" w:rsidRDefault="00C73FF9" w:rsidP="00A92A05">
      <w:ins w:id="1557" w:author="Laurence Golding" w:date="2017-10-24T16:50:00Z">
        <w:r>
          <w:t xml:space="preserve">Square brackets </w:t>
        </w:r>
      </w:ins>
      <w:ins w:id="1558" w:author="Laurence Golding" w:date="2017-10-24T16:51:00Z">
        <w:r>
          <w:t>(</w:t>
        </w:r>
      </w:ins>
      <w:ins w:id="1559" w:author="Laurence Golding" w:date="2017-10-24T16:50:00Z">
        <w:r>
          <w:t>"</w:t>
        </w:r>
      </w:ins>
      <w:ins w:id="1560" w:author="Laurence Golding" w:date="2017-10-24T16:51:00Z">
        <w:r w:rsidRPr="00C73FF9">
          <w:rPr>
            <w:rStyle w:val="CODEtemp"/>
            <w:rPrChange w:id="1561" w:author="Laurence Golding" w:date="2017-10-24T16:52:00Z">
              <w:rPr/>
            </w:rPrChange>
          </w:rPr>
          <w:t>[</w:t>
        </w:r>
        <w:r>
          <w:t>" and "</w:t>
        </w:r>
        <w:r w:rsidRPr="00C73FF9">
          <w:rPr>
            <w:rStyle w:val="CODEtemp"/>
            <w:rPrChange w:id="1562" w:author="Laurence Golding" w:date="2017-10-24T16:52:00Z">
              <w:rPr/>
            </w:rPrChange>
          </w:rPr>
          <w:t>]</w:t>
        </w:r>
        <w:r>
          <w:t xml:space="preserve">") in message </w:t>
        </w:r>
      </w:ins>
      <w:ins w:id="1563" w:author="Laurence Golding" w:date="2017-10-24T16:53:00Z">
        <w:r>
          <w:t>properties</w:t>
        </w:r>
      </w:ins>
      <w:ins w:id="1564" w:author="Laurence Golding" w:date="2017-10-24T16:51:00Z">
        <w:r>
          <w:t xml:space="preserve"> </w:t>
        </w:r>
        <w:r>
          <w:rPr>
            <w:b/>
          </w:rPr>
          <w:t>MUST</w:t>
        </w:r>
        <w:r>
          <w:t xml:space="preserve"> be backslash-escaped</w:t>
        </w:r>
      </w:ins>
      <w:ins w:id="1565" w:author="Laurence Golding" w:date="2017-10-24T16:52:00Z">
        <w:r>
          <w:t xml:space="preserve"> ("</w:t>
        </w:r>
        <w:r w:rsidRPr="00C73FF9">
          <w:rPr>
            <w:rStyle w:val="CODEtemp"/>
            <w:rPrChange w:id="1566" w:author="Laurence Golding" w:date="2017-10-24T16:52:00Z">
              <w:rPr/>
            </w:rPrChange>
          </w:rPr>
          <w:t>\[</w:t>
        </w:r>
        <w:r>
          <w:t>" and "</w:t>
        </w:r>
        <w:r w:rsidRPr="00C73FF9">
          <w:rPr>
            <w:rStyle w:val="CODEtemp"/>
            <w:rPrChange w:id="1567" w:author="Laurence Golding" w:date="2017-10-24T16:52:00Z">
              <w:rPr/>
            </w:rPrChange>
          </w:rPr>
          <w:t>\]</w:t>
        </w:r>
        <w:r>
          <w:t>")</w:t>
        </w:r>
      </w:ins>
      <w:ins w:id="1568" w:author="Laurence Golding" w:date="2017-10-24T16:51:00Z">
        <w:r>
          <w:t xml:space="preserve"> to prevent their being interpreted as embedded links (</w:t>
        </w:r>
      </w:ins>
      <w:ins w:id="1569" w:author="Laurence Golding" w:date="2017-10-24T16:53:00Z">
        <w:r w:rsidRPr="00AF1133">
          <w:t>§</w:t>
        </w:r>
        <w:r>
          <w:fldChar w:fldCharType="begin"/>
        </w:r>
        <w:r>
          <w:instrText xml:space="preserve"> REF _Ref496627326 \r \h </w:instrText>
        </w:r>
      </w:ins>
      <w:r>
        <w:fldChar w:fldCharType="separate"/>
      </w:r>
      <w:ins w:id="1570" w:author="Laurence Golding" w:date="2017-10-24T17:23:00Z">
        <w:r w:rsidR="00A160D7">
          <w:t>3.10.2</w:t>
        </w:r>
      </w:ins>
      <w:ins w:id="1571" w:author="Laurence Golding" w:date="2017-10-24T16:53:00Z">
        <w:r>
          <w:fldChar w:fldCharType="end"/>
        </w:r>
      </w:ins>
      <w:ins w:id="1572" w:author="Laurence Golding" w:date="2017-10-24T16:51:00Z">
        <w:r>
          <w:t>).</w:t>
        </w:r>
      </w:ins>
      <w:ins w:id="1573" w:author="Laurence Golding" w:date="2017-10-24T16:56:00Z">
        <w:r w:rsidR="00385B79">
          <w:t xml:space="preserve"> A literal backslash ("</w:t>
        </w:r>
        <w:r w:rsidR="00385B79" w:rsidRPr="00385B79">
          <w:rPr>
            <w:rStyle w:val="CODEtemp"/>
            <w:rPrChange w:id="1574" w:author="Laurence Golding" w:date="2017-10-24T16:56:00Z">
              <w:rPr/>
            </w:rPrChange>
          </w:rPr>
          <w:t>\</w:t>
        </w:r>
        <w:r w:rsidR="00385B79">
          <w:t xml:space="preserve">") </w:t>
        </w:r>
        <w:r w:rsidR="00385B79" w:rsidRPr="00E8714C">
          <w:rPr>
            <w:b/>
            <w:rPrChange w:id="1575" w:author="Laurence Golding" w:date="2017-10-24T17:04:00Z">
              <w:rPr/>
            </w:rPrChange>
          </w:rPr>
          <w:t>MUST</w:t>
        </w:r>
        <w:r w:rsidR="00385B79">
          <w:t xml:space="preserve"> always be backslash-</w:t>
        </w:r>
        <w:commentRangeStart w:id="1576"/>
        <w:r w:rsidR="00385B79">
          <w:t>escaped</w:t>
        </w:r>
      </w:ins>
      <w:commentRangeEnd w:id="1576"/>
      <w:ins w:id="1577" w:author="Laurence Golding" w:date="2017-10-24T16:57:00Z">
        <w:r w:rsidR="00385B79">
          <w:rPr>
            <w:rStyle w:val="CommentReference"/>
          </w:rPr>
          <w:commentReference w:id="1576"/>
        </w:r>
      </w:ins>
      <w:ins w:id="1578" w:author="Laurence Golding" w:date="2017-10-24T16:56:00Z">
        <w:r w:rsidR="00385B79">
          <w:t xml:space="preserve"> ("</w:t>
        </w:r>
      </w:ins>
      <w:ins w:id="1579" w:author="Laurence Golding" w:date="2017-10-24T16:57:00Z">
        <w:r w:rsidR="00385B79" w:rsidRPr="00385B79">
          <w:rPr>
            <w:rStyle w:val="CODEtemp"/>
            <w:rPrChange w:id="1580" w:author="Laurence Golding" w:date="2017-10-24T16:57:00Z">
              <w:rPr/>
            </w:rPrChange>
          </w:rPr>
          <w:t>\\</w:t>
        </w:r>
        <w:r w:rsidR="00385B79">
          <w:t>"</w:t>
        </w:r>
      </w:ins>
      <w:ins w:id="1581" w:author="Laurence Golding" w:date="2017-10-24T16:56:00Z">
        <w:r w:rsidR="00385B79">
          <w:t>).</w:t>
        </w:r>
      </w:ins>
    </w:p>
    <w:p w14:paraId="57F682EB" w14:textId="655CE192" w:rsidR="00CD2928" w:rsidRDefault="00CD2928" w:rsidP="00A92A05">
      <w:r w:rsidRPr="00CD2928">
        <w:t xml:space="preserve">In addition, </w:t>
      </w:r>
      <w:del w:id="1582" w:author="Laurence Golding" w:date="2017-10-24T17:04:00Z">
        <w:r w:rsidRPr="00CD2928" w:rsidDel="00964F06">
          <w:delText xml:space="preserve">such </w:delText>
        </w:r>
      </w:del>
      <w:ins w:id="1583" w:author="Laurence Golding" w:date="2017-10-24T17:04:00Z">
        <w:r w:rsidR="00964F06">
          <w:t>message</w:t>
        </w:r>
        <w:r w:rsidR="00964F06" w:rsidRPr="00CD2928">
          <w:t xml:space="preserve"> </w:t>
        </w:r>
      </w:ins>
      <w:r w:rsidRPr="00CD2928">
        <w:t xml:space="preserve">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0CD924B" w:rsidR="00A355DC" w:rsidRDefault="00A355DC" w:rsidP="00A355DC">
      <w:pPr>
        <w:pStyle w:val="Note"/>
        <w:rPr>
          <w:ins w:id="1584" w:author="Laurence Golding" w:date="2017-10-24T12:44: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79721AB7" w14:textId="4B7ADA84" w:rsidR="00046420" w:rsidRDefault="00F0550F">
      <w:pPr>
        <w:pStyle w:val="Heading3"/>
        <w:rPr>
          <w:ins w:id="1585" w:author="Laurence Golding" w:date="2017-10-24T15:29:00Z"/>
        </w:rPr>
        <w:pPrChange w:id="1586" w:author="Laurence Golding" w:date="2017-10-24T12:44:00Z">
          <w:pPr>
            <w:pStyle w:val="Note"/>
          </w:pPr>
        </w:pPrChange>
      </w:pPr>
      <w:bookmarkStart w:id="1587" w:name="_Ref496627326"/>
      <w:bookmarkStart w:id="1588" w:name="_Toc496629175"/>
      <w:ins w:id="1589" w:author="Laurence Golding" w:date="2017-10-24T15:29:00Z">
        <w:r>
          <w:t>Embedded links</w:t>
        </w:r>
        <w:bookmarkEnd w:id="1587"/>
        <w:bookmarkEnd w:id="1588"/>
      </w:ins>
    </w:p>
    <w:p w14:paraId="720C4ECB" w14:textId="6A850B6E" w:rsidR="00F0550F" w:rsidRDefault="00F0550F">
      <w:pPr>
        <w:rPr>
          <w:ins w:id="1590" w:author="Laurence Golding" w:date="2017-10-24T15:32:00Z"/>
        </w:rPr>
        <w:pPrChange w:id="1591" w:author="Laurence Golding" w:date="2017-10-24T15:29:00Z">
          <w:pPr>
            <w:pStyle w:val="Note"/>
          </w:pPr>
        </w:pPrChange>
      </w:pPr>
      <w:ins w:id="1592" w:author="Laurence Golding" w:date="2017-10-24T15:29:00Z">
        <w:r>
          <w:t xml:space="preserve">A message property </w:t>
        </w:r>
        <w:r w:rsidRPr="00590F53">
          <w:rPr>
            <w:b/>
            <w:rPrChange w:id="1593" w:author="Laurence Golding" w:date="2017-10-24T15:44:00Z">
              <w:rPr/>
            </w:rPrChange>
          </w:rPr>
          <w:t>MAY</w:t>
        </w:r>
        <w:r>
          <w:t xml:space="preserve"> contain one or more links to</w:t>
        </w:r>
        <w:r w:rsidR="006838A7">
          <w:t xml:space="preserve"> files mentioned in the </w:t>
        </w:r>
        <w:r w:rsidR="006838A7" w:rsidRPr="006838A7">
          <w:rPr>
            <w:rStyle w:val="CODEtemp"/>
            <w:rPrChange w:id="1594" w:author="Laurence Golding" w:date="2017-10-24T15:31:00Z">
              <w:rPr/>
            </w:rPrChange>
          </w:rPr>
          <w:t>run.files</w:t>
        </w:r>
        <w:r w:rsidR="006838A7">
          <w:t xml:space="preserve"> property</w:t>
        </w:r>
      </w:ins>
      <w:ins w:id="1595" w:author="Laurence Golding" w:date="2017-10-24T15:30:00Z">
        <w:r w:rsidR="006838A7">
          <w:t xml:space="preserve"> (</w:t>
        </w:r>
      </w:ins>
      <w:ins w:id="1596" w:author="Laurence Golding" w:date="2017-10-24T15:31:00Z">
        <w:r w:rsidR="006838A7" w:rsidRPr="00AF1133">
          <w:t>§</w:t>
        </w:r>
        <w:r w:rsidR="006838A7">
          <w:fldChar w:fldCharType="begin"/>
        </w:r>
        <w:r w:rsidR="006838A7">
          <w:instrText xml:space="preserve"> REF _Ref493345118 \r \h </w:instrText>
        </w:r>
      </w:ins>
      <w:r w:rsidR="006838A7">
        <w:fldChar w:fldCharType="separate"/>
      </w:r>
      <w:ins w:id="1597" w:author="Laurence Golding" w:date="2017-10-24T17:23:00Z">
        <w:r w:rsidR="00A160D7">
          <w:t>3.12.9</w:t>
        </w:r>
      </w:ins>
      <w:ins w:id="1598" w:author="Laurence Golding" w:date="2017-10-24T15:31:00Z">
        <w:r w:rsidR="006838A7">
          <w:fldChar w:fldCharType="end"/>
        </w:r>
      </w:ins>
      <w:ins w:id="1599" w:author="Laurence Golding" w:date="2017-10-24T15:30:00Z">
        <w:r w:rsidR="006838A7">
          <w:t>)</w:t>
        </w:r>
      </w:ins>
      <w:ins w:id="1600" w:author="Laurence Golding" w:date="2017-10-24T15:29:00Z">
        <w:r w:rsidR="006838A7">
          <w:t>. We ref</w:t>
        </w:r>
      </w:ins>
      <w:ins w:id="1601" w:author="Laurence Golding" w:date="2017-10-24T15:32:00Z">
        <w:r w:rsidR="006838A7">
          <w:t>er to these links as “embedded links”.</w:t>
        </w:r>
      </w:ins>
    </w:p>
    <w:p w14:paraId="6F1BE8CA" w14:textId="38EF3C58" w:rsidR="006838A7" w:rsidRDefault="006838A7">
      <w:pPr>
        <w:rPr>
          <w:ins w:id="1602" w:author="Laurence Golding" w:date="2017-10-24T15:32:00Z"/>
        </w:rPr>
        <w:pPrChange w:id="1603" w:author="Laurence Golding" w:date="2017-10-24T15:29:00Z">
          <w:pPr>
            <w:pStyle w:val="Note"/>
          </w:pPr>
        </w:pPrChange>
      </w:pPr>
      <w:ins w:id="1604" w:author="Laurence Golding" w:date="2017-10-24T15:32:00Z">
        <w:r>
          <w:t xml:space="preserve">An embedded link </w:t>
        </w:r>
      </w:ins>
      <w:ins w:id="1605" w:author="Laurence Golding" w:date="2017-10-24T15:44:00Z">
        <w:r w:rsidR="00590F53" w:rsidRPr="00590F53">
          <w:rPr>
            <w:b/>
            <w:rPrChange w:id="1606" w:author="Laurence Golding" w:date="2017-10-24T15:44:00Z">
              <w:rPr/>
            </w:rPrChange>
          </w:rPr>
          <w:t>SHALL</w:t>
        </w:r>
        <w:r w:rsidR="00590F53">
          <w:t xml:space="preserve"> </w:t>
        </w:r>
      </w:ins>
      <w:ins w:id="1607" w:author="Laurence Golding" w:date="2017-10-24T15:42:00Z">
        <w:r w:rsidR="00590F53">
          <w:t xml:space="preserve">consist of readable text </w:t>
        </w:r>
      </w:ins>
      <w:ins w:id="1608" w:author="Laurence Golding" w:date="2017-10-24T15:43:00Z">
        <w:r w:rsidR="00590F53">
          <w:t>enclosed</w:t>
        </w:r>
      </w:ins>
      <w:ins w:id="1609" w:author="Laurence Golding" w:date="2017-10-24T15:42:00Z">
        <w:r w:rsidR="00590F53">
          <w:t xml:space="preserve"> square brackets</w:t>
        </w:r>
      </w:ins>
      <w:ins w:id="1610" w:author="Laurence Golding" w:date="2017-10-24T15:32:00Z">
        <w:r w:rsidR="00590F53">
          <w:t xml:space="preserve">, immediately followed by the target of the link enclosed in </w:t>
        </w:r>
      </w:ins>
      <w:ins w:id="1611" w:author="Laurence Golding" w:date="2017-10-24T15:43:00Z">
        <w:r w:rsidR="00590F53">
          <w:t>parentheses:</w:t>
        </w:r>
      </w:ins>
    </w:p>
    <w:p w14:paraId="36227216" w14:textId="6CA26317" w:rsidR="006838A7" w:rsidRDefault="00712EA5">
      <w:pPr>
        <w:pStyle w:val="Code"/>
        <w:rPr>
          <w:ins w:id="1612" w:author="Laurence Golding" w:date="2017-10-24T15:40:00Z"/>
        </w:rPr>
        <w:pPrChange w:id="1613" w:author="Laurence Golding" w:date="2017-10-24T15:32:00Z">
          <w:pPr>
            <w:pStyle w:val="Note"/>
          </w:pPr>
        </w:pPrChange>
      </w:pPr>
      <w:ins w:id="1614" w:author="Laurence Golding" w:date="2017-10-24T16:28:00Z">
        <w:r>
          <w:t xml:space="preserve">embedded </w:t>
        </w:r>
      </w:ins>
      <w:ins w:id="1615" w:author="Laurence Golding" w:date="2017-10-24T16:35:00Z">
        <w:r>
          <w:t>l</w:t>
        </w:r>
      </w:ins>
      <w:ins w:id="1616" w:author="Laurence Golding" w:date="2017-10-24T16:28:00Z">
        <w:r w:rsidR="00963A09">
          <w:t xml:space="preserve">ink = </w:t>
        </w:r>
      </w:ins>
      <w:ins w:id="1617" w:author="Laurence Golding" w:date="2017-10-24T15:39:00Z">
        <w:r w:rsidR="006838A7">
          <w:t>"</w:t>
        </w:r>
      </w:ins>
      <w:ins w:id="1618" w:author="Laurence Golding" w:date="2017-10-24T15:32:00Z">
        <w:r w:rsidR="006838A7">
          <w:t>[</w:t>
        </w:r>
      </w:ins>
      <w:ins w:id="1619" w:author="Laurence Golding" w:date="2017-10-24T15:39:00Z">
        <w:r w:rsidR="006838A7">
          <w:t>"</w:t>
        </w:r>
      </w:ins>
      <w:ins w:id="1620" w:author="Laurence Golding" w:date="2017-10-24T16:36:00Z">
        <w:r>
          <w:t>,</w:t>
        </w:r>
      </w:ins>
      <w:ins w:id="1621" w:author="Laurence Golding" w:date="2017-10-24T15:39:00Z">
        <w:r w:rsidR="006838A7">
          <w:t xml:space="preserve"> </w:t>
        </w:r>
      </w:ins>
      <w:ins w:id="1622" w:author="Laurence Golding" w:date="2017-10-24T15:33:00Z">
        <w:r w:rsidR="006838A7">
          <w:t>text</w:t>
        </w:r>
      </w:ins>
      <w:ins w:id="1623" w:author="Laurence Golding" w:date="2017-10-24T16:36:00Z">
        <w:r>
          <w:t>,</w:t>
        </w:r>
      </w:ins>
      <w:ins w:id="1624" w:author="Laurence Golding" w:date="2017-10-24T15:39:00Z">
        <w:r w:rsidR="006838A7">
          <w:t xml:space="preserve"> "</w:t>
        </w:r>
      </w:ins>
      <w:ins w:id="1625" w:author="Laurence Golding" w:date="2017-10-24T15:32:00Z">
        <w:r w:rsidR="006838A7">
          <w:t>]</w:t>
        </w:r>
      </w:ins>
      <w:ins w:id="1626" w:author="Laurence Golding" w:date="2017-10-24T15:39:00Z">
        <w:r w:rsidR="006838A7">
          <w:t>"</w:t>
        </w:r>
      </w:ins>
      <w:ins w:id="1627" w:author="Laurence Golding" w:date="2017-10-24T16:36:00Z">
        <w:r>
          <w:t>,</w:t>
        </w:r>
      </w:ins>
      <w:ins w:id="1628" w:author="Laurence Golding" w:date="2017-10-24T15:39:00Z">
        <w:r w:rsidR="006838A7">
          <w:t xml:space="preserve"> "</w:t>
        </w:r>
      </w:ins>
      <w:ins w:id="1629" w:author="Laurence Golding" w:date="2017-10-24T15:32:00Z">
        <w:r w:rsidR="006838A7">
          <w:t>(</w:t>
        </w:r>
      </w:ins>
      <w:ins w:id="1630" w:author="Laurence Golding" w:date="2017-10-24T15:39:00Z">
        <w:r w:rsidR="006838A7">
          <w:t>"</w:t>
        </w:r>
      </w:ins>
      <w:ins w:id="1631" w:author="Laurence Golding" w:date="2017-10-24T16:36:00Z">
        <w:r>
          <w:t>,</w:t>
        </w:r>
      </w:ins>
      <w:ins w:id="1632" w:author="Laurence Golding" w:date="2017-10-24T15:39:00Z">
        <w:r w:rsidR="006838A7">
          <w:t xml:space="preserve"> </w:t>
        </w:r>
      </w:ins>
      <w:ins w:id="1633" w:author="Laurence Golding" w:date="2017-10-24T16:36:00Z">
        <w:r>
          <w:t>target,</w:t>
        </w:r>
      </w:ins>
      <w:ins w:id="1634" w:author="Laurence Golding" w:date="2017-10-24T15:39:00Z">
        <w:r w:rsidR="006838A7">
          <w:t xml:space="preserve"> "</w:t>
        </w:r>
      </w:ins>
      <w:ins w:id="1635" w:author="Laurence Golding" w:date="2017-10-24T15:32:00Z">
        <w:r w:rsidR="006838A7">
          <w:t>)</w:t>
        </w:r>
      </w:ins>
      <w:ins w:id="1636" w:author="Laurence Golding" w:date="2017-10-24T15:39:00Z">
        <w:r w:rsidR="006838A7">
          <w:t>"</w:t>
        </w:r>
      </w:ins>
    </w:p>
    <w:p w14:paraId="46A889B0" w14:textId="3B811215" w:rsidR="00C73FF9" w:rsidRDefault="00385B79" w:rsidP="00590F53">
      <w:pPr>
        <w:rPr>
          <w:ins w:id="1637" w:author="Laurence Golding" w:date="2017-10-24T16:49:00Z"/>
        </w:rPr>
      </w:pPr>
      <w:ins w:id="1638" w:author="Laurence Golding" w:date="2017-10-24T16:54:00Z">
        <w:r>
          <w:t xml:space="preserve">As in the rest of the message text, </w:t>
        </w:r>
      </w:ins>
      <w:ins w:id="1639" w:author="Laurence Golding" w:date="2017-10-24T16:49:00Z">
        <w:r>
          <w:t>s</w:t>
        </w:r>
      </w:ins>
      <w:ins w:id="1640" w:author="Laurence Golding" w:date="2017-10-24T16:54:00Z">
        <w:r>
          <w:t>quare brackets ("</w:t>
        </w:r>
        <w:r w:rsidRPr="00F61C86">
          <w:rPr>
            <w:rStyle w:val="CODEtemp"/>
          </w:rPr>
          <w:t>[</w:t>
        </w:r>
        <w:r>
          <w:t>" and "</w:t>
        </w:r>
        <w:r w:rsidRPr="00F61C86">
          <w:rPr>
            <w:rStyle w:val="CODEtemp"/>
          </w:rPr>
          <w:t>]</w:t>
        </w:r>
        <w:r>
          <w:t xml:space="preserve">") </w:t>
        </w:r>
      </w:ins>
      <w:ins w:id="1641" w:author="Laurence Golding" w:date="2017-10-24T16:58:00Z">
        <w:r w:rsidR="007B7FF1">
          <w:t>and literal backslashes ("</w:t>
        </w:r>
        <w:r w:rsidR="007B7FF1" w:rsidRPr="007B7FF1">
          <w:rPr>
            <w:rStyle w:val="CODEtemp"/>
            <w:rPrChange w:id="1642" w:author="Laurence Golding" w:date="2017-10-24T16:58:00Z">
              <w:rPr/>
            </w:rPrChange>
          </w:rPr>
          <w:t>\</w:t>
        </w:r>
        <w:r w:rsidR="007B7FF1">
          <w:t xml:space="preserve">") </w:t>
        </w:r>
      </w:ins>
      <w:ins w:id="1643" w:author="Laurence Golding" w:date="2017-10-24T16:54:00Z">
        <w:r>
          <w:t xml:space="preserve">in </w:t>
        </w:r>
      </w:ins>
      <w:ins w:id="1644" w:author="Laurence Golding" w:date="2017-10-24T16:55:00Z">
        <w:r>
          <w:t xml:space="preserve">the </w:t>
        </w:r>
        <w:r w:rsidRPr="00385B79">
          <w:rPr>
            <w:rStyle w:val="CODEtemp"/>
            <w:rPrChange w:id="1645" w:author="Laurence Golding" w:date="2017-10-24T16:55:00Z">
              <w:rPr/>
            </w:rPrChange>
          </w:rPr>
          <w:t>text</w:t>
        </w:r>
        <w:r>
          <w:t xml:space="preserve"> portion of an embedded link</w:t>
        </w:r>
      </w:ins>
      <w:ins w:id="1646" w:author="Laurence Golding" w:date="2017-10-24T16:54:00Z">
        <w:r>
          <w:t xml:space="preserve"> </w:t>
        </w:r>
        <w:r>
          <w:rPr>
            <w:b/>
          </w:rPr>
          <w:t>MUST</w:t>
        </w:r>
        <w:r>
          <w:t xml:space="preserve"> be backslash-escaped ("</w:t>
        </w:r>
        <w:r w:rsidRPr="00F61C86">
          <w:rPr>
            <w:rStyle w:val="CODEtemp"/>
          </w:rPr>
          <w:t>\[</w:t>
        </w:r>
        <w:r>
          <w:t>"</w:t>
        </w:r>
      </w:ins>
      <w:ins w:id="1647" w:author="Laurence Golding" w:date="2017-10-24T16:58:00Z">
        <w:r w:rsidR="007B7FF1">
          <w:t>,</w:t>
        </w:r>
      </w:ins>
      <w:ins w:id="1648" w:author="Laurence Golding" w:date="2017-10-24T16:54:00Z">
        <w:r>
          <w:t xml:space="preserve"> "</w:t>
        </w:r>
        <w:r w:rsidRPr="00F61C86">
          <w:rPr>
            <w:rStyle w:val="CODEtemp"/>
          </w:rPr>
          <w:t>\]</w:t>
        </w:r>
        <w:r>
          <w:t>"</w:t>
        </w:r>
      </w:ins>
      <w:ins w:id="1649" w:author="Laurence Golding" w:date="2017-10-24T16:58:00Z">
        <w:r w:rsidR="007B7FF1">
          <w:t>, and "</w:t>
        </w:r>
      </w:ins>
      <w:ins w:id="1650" w:author="Laurence Golding" w:date="2017-10-24T17:05:00Z">
        <w:r w:rsidR="004101EC" w:rsidRPr="004101EC">
          <w:rPr>
            <w:rStyle w:val="CODEtemp"/>
            <w:rPrChange w:id="1651" w:author="Laurence Golding" w:date="2017-10-24T17:05:00Z">
              <w:rPr/>
            </w:rPrChange>
          </w:rPr>
          <w:t>\</w:t>
        </w:r>
      </w:ins>
      <w:ins w:id="1652" w:author="Laurence Golding" w:date="2017-10-24T16:58:00Z">
        <w:r w:rsidR="007B7FF1" w:rsidRPr="004101EC">
          <w:rPr>
            <w:rStyle w:val="CODEtemp"/>
            <w:rPrChange w:id="1653" w:author="Laurence Golding" w:date="2017-10-24T17:05:00Z">
              <w:rPr/>
            </w:rPrChange>
          </w:rPr>
          <w:t>\</w:t>
        </w:r>
        <w:r w:rsidR="007B7FF1">
          <w:t>"</w:t>
        </w:r>
      </w:ins>
      <w:ins w:id="1654" w:author="Laurence Golding" w:date="2017-10-24T16:54:00Z">
        <w:r>
          <w:t>)</w:t>
        </w:r>
      </w:ins>
      <w:ins w:id="1655" w:author="Laurence Golding" w:date="2017-10-24T16:55:00Z">
        <w:r>
          <w:t>.</w:t>
        </w:r>
      </w:ins>
    </w:p>
    <w:p w14:paraId="46F42A27" w14:textId="77777777" w:rsidR="004101EC" w:rsidRDefault="00590F53" w:rsidP="00590F53">
      <w:pPr>
        <w:rPr>
          <w:ins w:id="1656" w:author="Laurence Golding" w:date="2017-10-24T15:41:00Z"/>
        </w:rPr>
      </w:pPr>
      <w:ins w:id="1657" w:author="Laurence Golding" w:date="2017-10-24T15:43:00Z">
        <w:r>
          <w:t>A viewer would typicall</w:t>
        </w:r>
      </w:ins>
      <w:ins w:id="1658" w:author="Laurence Golding" w:date="2017-10-24T16:21:00Z">
        <w:r w:rsidR="000B67AB">
          <w:t>y render</w:t>
        </w:r>
      </w:ins>
      <w:ins w:id="1659" w:author="Laurence Golding" w:date="2017-10-24T15:43:00Z">
        <w:r>
          <w:t xml:space="preserve"> </w:t>
        </w:r>
      </w:ins>
      <w:ins w:id="1660" w:author="Laurence Golding" w:date="2017-10-24T15:41:00Z">
        <w:r w:rsidR="00712EA5">
          <w:rPr>
            <w:rStyle w:val="CODEtemp"/>
          </w:rPr>
          <w:t>text</w:t>
        </w:r>
        <w:r w:rsidRPr="00590F53">
          <w:t xml:space="preserve"> with an underline </w:t>
        </w:r>
      </w:ins>
      <w:ins w:id="1661" w:author="Laurence Golding" w:date="2017-10-24T16:21:00Z">
        <w:r w:rsidR="00963A09">
          <w:t>to indicate the presence of a link</w:t>
        </w:r>
      </w:ins>
      <w:ins w:id="1662" w:author="Laurence Golding" w:date="2017-10-24T15:41:00Z">
        <w:r w:rsidRPr="00590F53">
          <w:t>.</w:t>
        </w:r>
      </w:ins>
    </w:p>
    <w:p w14:paraId="6BB505AC" w14:textId="653BD223" w:rsidR="00590F53" w:rsidRDefault="00712EA5" w:rsidP="00590F53">
      <w:pPr>
        <w:rPr>
          <w:ins w:id="1663" w:author="Laurence Golding" w:date="2017-10-24T15:41:00Z"/>
        </w:rPr>
      </w:pPr>
      <w:ins w:id="1664" w:author="Laurence Golding" w:date="2017-10-24T16:36:00Z">
        <w:r>
          <w:rPr>
            <w:rStyle w:val="CODEtemp"/>
          </w:rPr>
          <w:t>target</w:t>
        </w:r>
      </w:ins>
      <w:ins w:id="1665" w:author="Laurence Golding" w:date="2017-10-24T15:41:00Z">
        <w:r w:rsidR="00590F53" w:rsidRPr="00590F53">
          <w:t xml:space="preserve"> specifies the </w:t>
        </w:r>
        <w:r w:rsidR="00590F53">
          <w:t xml:space="preserve">target of the link, in the format specified in </w:t>
        </w:r>
        <w:r w:rsidR="00590F53" w:rsidRPr="00AF1133">
          <w:t>§</w:t>
        </w:r>
        <w:r w:rsidR="00590F53">
          <w:fldChar w:fldCharType="begin"/>
        </w:r>
        <w:r w:rsidR="00590F53">
          <w:instrText xml:space="preserve"> REF _Ref496622845 \r \h </w:instrText>
        </w:r>
      </w:ins>
      <w:ins w:id="1666" w:author="Laurence Golding" w:date="2017-10-24T15:41:00Z">
        <w:r w:rsidR="00590F53">
          <w:fldChar w:fldCharType="separate"/>
        </w:r>
      </w:ins>
      <w:ins w:id="1667" w:author="Laurence Golding" w:date="2017-10-24T17:23:00Z">
        <w:r w:rsidR="00A160D7">
          <w:t>3.10.3</w:t>
        </w:r>
      </w:ins>
      <w:ins w:id="1668" w:author="Laurence Golding" w:date="2017-10-24T15:41:00Z">
        <w:r w:rsidR="00590F53">
          <w:fldChar w:fldCharType="end"/>
        </w:r>
        <w:r w:rsidR="00590F53">
          <w:t>.</w:t>
        </w:r>
      </w:ins>
    </w:p>
    <w:p w14:paraId="660A1D4B" w14:textId="3D38DFE3" w:rsidR="006838A7" w:rsidRDefault="00712EA5">
      <w:pPr>
        <w:pStyle w:val="Heading3"/>
        <w:rPr>
          <w:ins w:id="1669" w:author="Laurence Golding" w:date="2017-10-24T15:39:00Z"/>
        </w:rPr>
        <w:pPrChange w:id="1670" w:author="Laurence Golding" w:date="2017-10-24T15:36:00Z">
          <w:pPr>
            <w:pStyle w:val="Note"/>
          </w:pPr>
        </w:pPrChange>
      </w:pPr>
      <w:bookmarkStart w:id="1671" w:name="_Ref496622845"/>
      <w:bookmarkStart w:id="1672" w:name="_Toc496629176"/>
      <w:ins w:id="1673" w:author="Laurence Golding" w:date="2017-10-24T16:37:00Z">
        <w:r>
          <w:t>Target</w:t>
        </w:r>
      </w:ins>
      <w:ins w:id="1674" w:author="Laurence Golding" w:date="2017-10-24T15:36:00Z">
        <w:r w:rsidR="006838A7">
          <w:t xml:space="preserve"> format</w:t>
        </w:r>
      </w:ins>
      <w:bookmarkEnd w:id="1671"/>
      <w:bookmarkEnd w:id="1672"/>
    </w:p>
    <w:p w14:paraId="48AE9E28" w14:textId="751B69AF" w:rsidR="006838A7" w:rsidRDefault="00590F53">
      <w:pPr>
        <w:rPr>
          <w:ins w:id="1675" w:author="Laurence Golding" w:date="2017-10-24T16:25:00Z"/>
        </w:rPr>
        <w:pPrChange w:id="1676" w:author="Laurence Golding" w:date="2017-10-24T15:39:00Z">
          <w:pPr>
            <w:pStyle w:val="Note"/>
          </w:pPr>
        </w:pPrChange>
      </w:pPr>
      <w:ins w:id="1677" w:author="Laurence Golding" w:date="2017-10-24T15:42:00Z">
        <w:r>
          <w:t xml:space="preserve">The </w:t>
        </w:r>
      </w:ins>
      <w:ins w:id="1678" w:author="Laurence Golding" w:date="2017-10-24T16:37:00Z">
        <w:r w:rsidR="00712EA5">
          <w:rPr>
            <w:rStyle w:val="CODEtemp"/>
          </w:rPr>
          <w:t>target</w:t>
        </w:r>
      </w:ins>
      <w:ins w:id="1679" w:author="Laurence Golding" w:date="2017-10-24T15:42:00Z">
        <w:r>
          <w:t xml:space="preserve"> portion of an</w:t>
        </w:r>
      </w:ins>
      <w:ins w:id="1680" w:author="Laurence Golding" w:date="2017-10-24T16:22:00Z">
        <w:r w:rsidR="00963A09">
          <w:t xml:space="preserve"> embedded link </w:t>
        </w:r>
        <w:r w:rsidR="00963A09" w:rsidRPr="00963A09">
          <w:rPr>
            <w:b/>
            <w:rPrChange w:id="1681" w:author="Laurence Golding" w:date="2017-10-24T16:22:00Z">
              <w:rPr/>
            </w:rPrChange>
          </w:rPr>
          <w:t>SHALL</w:t>
        </w:r>
        <w:r w:rsidR="00963A09">
          <w:t xml:space="preserve"> consist of one of the property </w:t>
        </w:r>
      </w:ins>
      <w:ins w:id="1682" w:author="Laurence Golding" w:date="2017-10-24T16:23:00Z">
        <w:r w:rsidR="00963A09">
          <w:t xml:space="preserve">names within the </w:t>
        </w:r>
        <w:r w:rsidR="00963A09" w:rsidRPr="00F61C86">
          <w:rPr>
            <w:rStyle w:val="CODEtemp"/>
          </w:rPr>
          <w:t>run.files</w:t>
        </w:r>
        <w:r w:rsidR="00963A09">
          <w:t xml:space="preserve"> property, optionally followed by a “region specifier” in the format</w:t>
        </w:r>
      </w:ins>
      <w:ins w:id="1683" w:author="Laurence Golding" w:date="2017-10-24T16:24:00Z">
        <w:r w:rsidR="00963A09">
          <w:t xml:space="preserve"> specified in</w:t>
        </w:r>
      </w:ins>
      <w:ins w:id="1684" w:author="Laurence Golding" w:date="2017-10-24T16:25:00Z">
        <w:r w:rsidR="00963A09">
          <w:t xml:space="preserve"> </w:t>
        </w:r>
        <w:r w:rsidR="00963A09" w:rsidRPr="00AF1133">
          <w:t>§</w:t>
        </w:r>
      </w:ins>
      <w:ins w:id="1685" w:author="Laurence Golding" w:date="2017-10-24T16:26:00Z">
        <w:r w:rsidR="00963A09">
          <w:fldChar w:fldCharType="begin"/>
        </w:r>
        <w:r w:rsidR="00963A09">
          <w:instrText xml:space="preserve"> REF _Ref496625735 \r \h </w:instrText>
        </w:r>
      </w:ins>
      <w:r w:rsidR="00963A09">
        <w:fldChar w:fldCharType="separate"/>
      </w:r>
      <w:ins w:id="1686" w:author="Laurence Golding" w:date="2017-10-24T17:23:00Z">
        <w:r w:rsidR="00A160D7">
          <w:t>3.10.4</w:t>
        </w:r>
      </w:ins>
      <w:ins w:id="1687" w:author="Laurence Golding" w:date="2017-10-24T16:26:00Z">
        <w:r w:rsidR="00963A09">
          <w:fldChar w:fldCharType="end"/>
        </w:r>
      </w:ins>
      <w:ins w:id="1688" w:author="Laurence Golding" w:date="2017-10-24T16:25:00Z">
        <w:r w:rsidR="00963A09">
          <w:t>:</w:t>
        </w:r>
      </w:ins>
    </w:p>
    <w:p w14:paraId="075138D4" w14:textId="075359AF" w:rsidR="00963A09" w:rsidRDefault="00712EA5">
      <w:pPr>
        <w:pStyle w:val="Code"/>
        <w:rPr>
          <w:ins w:id="1689" w:author="Laurence Golding" w:date="2017-10-24T16:29:00Z"/>
        </w:rPr>
        <w:pPrChange w:id="1690" w:author="Laurence Golding" w:date="2017-10-24T16:27:00Z">
          <w:pPr>
            <w:pStyle w:val="Note"/>
          </w:pPr>
        </w:pPrChange>
      </w:pPr>
      <w:ins w:id="1691" w:author="Laurence Golding" w:date="2017-10-24T16:29:00Z">
        <w:r>
          <w:t>link</w:t>
        </w:r>
        <w:r w:rsidR="00963A09">
          <w:t xml:space="preserve"> = </w:t>
        </w:r>
      </w:ins>
      <w:ins w:id="1692" w:author="Laurence Golding" w:date="2017-10-24T16:27:00Z">
        <w:r w:rsidR="00963A09">
          <w:t>file</w:t>
        </w:r>
      </w:ins>
      <w:ins w:id="1693" w:author="Laurence Golding" w:date="2017-10-24T16:37:00Z">
        <w:r>
          <w:t xml:space="preserve"> p</w:t>
        </w:r>
      </w:ins>
      <w:ins w:id="1694" w:author="Laurence Golding" w:date="2017-10-24T16:27:00Z">
        <w:r w:rsidR="00963A09">
          <w:t>roperty</w:t>
        </w:r>
      </w:ins>
      <w:ins w:id="1695" w:author="Laurence Golding" w:date="2017-10-24T16:37:00Z">
        <w:r>
          <w:t xml:space="preserve"> n</w:t>
        </w:r>
      </w:ins>
      <w:ins w:id="1696" w:author="Laurence Golding" w:date="2017-10-24T16:27:00Z">
        <w:r>
          <w:t>ame</w:t>
        </w:r>
        <w:r w:rsidR="00963A09">
          <w:t xml:space="preserve"> [</w:t>
        </w:r>
      </w:ins>
      <w:ins w:id="1697" w:author="Laurence Golding" w:date="2017-10-24T16:37:00Z">
        <w:r>
          <w:t xml:space="preserve">, </w:t>
        </w:r>
      </w:ins>
      <w:ins w:id="1698" w:author="Laurence Golding" w:date="2017-10-24T16:29:00Z">
        <w:r w:rsidR="00963A09">
          <w:t>region</w:t>
        </w:r>
      </w:ins>
      <w:ins w:id="1699" w:author="Laurence Golding" w:date="2017-10-24T16:38:00Z">
        <w:r>
          <w:t xml:space="preserve"> s</w:t>
        </w:r>
      </w:ins>
      <w:ins w:id="1700" w:author="Laurence Golding" w:date="2017-10-24T16:29:00Z">
        <w:r w:rsidR="00963A09">
          <w:t>pecifier]</w:t>
        </w:r>
      </w:ins>
    </w:p>
    <w:p w14:paraId="163F8DFC" w14:textId="3043B82A" w:rsidR="00963A09" w:rsidRDefault="00963A09">
      <w:pPr>
        <w:rPr>
          <w:ins w:id="1701" w:author="Laurence Golding" w:date="2017-10-24T16:31:00Z"/>
        </w:rPr>
        <w:pPrChange w:id="1702" w:author="Laurence Golding" w:date="2017-10-24T16:29:00Z">
          <w:pPr>
            <w:pStyle w:val="Note"/>
          </w:pPr>
        </w:pPrChange>
      </w:pPr>
      <w:ins w:id="1703" w:author="Laurence Golding" w:date="2017-10-24T16:30:00Z">
        <w:r>
          <w:t xml:space="preserve">If </w:t>
        </w:r>
        <w:r w:rsidRPr="00C73FF9">
          <w:rPr>
            <w:rStyle w:val="CODEtemp"/>
            <w:rPrChange w:id="1704" w:author="Laurence Golding" w:date="2017-10-24T16:46:00Z">
              <w:rPr/>
            </w:rPrChange>
          </w:rPr>
          <w:t>region specifier</w:t>
        </w:r>
        <w:r>
          <w:t xml:space="preserve"> is absent, the target of the link is the entirety of the file specified by </w:t>
        </w:r>
        <w:r w:rsidRPr="00963A09">
          <w:rPr>
            <w:rStyle w:val="CODEtemp"/>
            <w:rPrChange w:id="1705" w:author="Laurence Golding" w:date="2017-10-24T16:31:00Z">
              <w:rPr/>
            </w:rPrChange>
          </w:rPr>
          <w:t>file</w:t>
        </w:r>
      </w:ins>
      <w:ins w:id="1706" w:author="Laurence Golding" w:date="2017-10-24T16:38:00Z">
        <w:r w:rsidR="00712EA5">
          <w:rPr>
            <w:rStyle w:val="CODEtemp"/>
          </w:rPr>
          <w:t xml:space="preserve"> p</w:t>
        </w:r>
      </w:ins>
      <w:ins w:id="1707" w:author="Laurence Golding" w:date="2017-10-24T16:30:00Z">
        <w:r w:rsidRPr="00963A09">
          <w:rPr>
            <w:rStyle w:val="CODEtemp"/>
            <w:rPrChange w:id="1708" w:author="Laurence Golding" w:date="2017-10-24T16:31:00Z">
              <w:rPr/>
            </w:rPrChange>
          </w:rPr>
          <w:t>roperty</w:t>
        </w:r>
      </w:ins>
      <w:ins w:id="1709" w:author="Laurence Golding" w:date="2017-10-24T16:38:00Z">
        <w:r w:rsidR="00712EA5">
          <w:rPr>
            <w:rStyle w:val="CODEtemp"/>
          </w:rPr>
          <w:t xml:space="preserve"> n</w:t>
        </w:r>
      </w:ins>
      <w:ins w:id="1710" w:author="Laurence Golding" w:date="2017-10-24T16:30:00Z">
        <w:r w:rsidRPr="00963A09">
          <w:rPr>
            <w:rStyle w:val="CODEtemp"/>
            <w:rPrChange w:id="1711" w:author="Laurence Golding" w:date="2017-10-24T16:31:00Z">
              <w:rPr/>
            </w:rPrChange>
          </w:rPr>
          <w:t>ame</w:t>
        </w:r>
        <w:r>
          <w:t>.</w:t>
        </w:r>
      </w:ins>
      <w:ins w:id="1712" w:author="Laurence Golding" w:date="2017-10-24T16:31:00Z">
        <w:r>
          <w:t xml:space="preserve"> A viewer would typically navigate to the link by opening the specified file and displaying it from the top.</w:t>
        </w:r>
      </w:ins>
    </w:p>
    <w:p w14:paraId="4023F2D8" w14:textId="5DED8580" w:rsidR="00963A09" w:rsidRDefault="00963A09">
      <w:pPr>
        <w:rPr>
          <w:ins w:id="1713" w:author="Laurence Golding" w:date="2017-10-24T16:25:00Z"/>
        </w:rPr>
        <w:pPrChange w:id="1714" w:author="Laurence Golding" w:date="2017-10-24T16:29:00Z">
          <w:pPr>
            <w:pStyle w:val="Note"/>
          </w:pPr>
        </w:pPrChange>
      </w:pPr>
      <w:ins w:id="1715" w:author="Laurence Golding" w:date="2017-10-24T16:32:00Z">
        <w:r>
          <w:lastRenderedPageBreak/>
          <w:t xml:space="preserve">If </w:t>
        </w:r>
        <w:r w:rsidRPr="00C73FF9">
          <w:rPr>
            <w:rStyle w:val="CODEtemp"/>
            <w:rPrChange w:id="1716" w:author="Laurence Golding" w:date="2017-10-24T16:46:00Z">
              <w:rPr/>
            </w:rPrChange>
          </w:rPr>
          <w:t>region specifier</w:t>
        </w:r>
        <w:r>
          <w:t xml:space="preserve"> is </w:t>
        </w:r>
      </w:ins>
      <w:ins w:id="1717" w:author="Laurence Golding" w:date="2017-10-24T16:46:00Z">
        <w:r w:rsidR="00C73FF9">
          <w:t>present</w:t>
        </w:r>
      </w:ins>
      <w:ins w:id="1718" w:author="Laurence Golding" w:date="2017-10-24T16:32:00Z">
        <w:r>
          <w:t xml:space="preserve">, the target of the link is the region of the file </w:t>
        </w:r>
      </w:ins>
      <w:ins w:id="1719" w:author="Laurence Golding" w:date="2017-10-24T16:31:00Z">
        <w:r w:rsidR="00712EA5">
          <w:t xml:space="preserve">denoted by </w:t>
        </w:r>
        <w:r w:rsidR="00712EA5" w:rsidRPr="00D469BE">
          <w:rPr>
            <w:rStyle w:val="CODEtemp"/>
            <w:rPrChange w:id="1720" w:author="Laurence Golding" w:date="2017-10-24T17:00:00Z">
              <w:rPr/>
            </w:rPrChange>
          </w:rPr>
          <w:t>region specifier</w:t>
        </w:r>
        <w:r w:rsidR="00712EA5">
          <w:t>. A viewer would typically navigate to the link by opening the specified file, scrolling the specified region into view, and possibly highlighting it.</w:t>
        </w:r>
      </w:ins>
    </w:p>
    <w:p w14:paraId="247D7161" w14:textId="729A4690" w:rsidR="00963A09" w:rsidRDefault="00963A09">
      <w:pPr>
        <w:pStyle w:val="Heading3"/>
        <w:rPr>
          <w:ins w:id="1721" w:author="Laurence Golding" w:date="2017-10-24T16:33:00Z"/>
        </w:rPr>
        <w:pPrChange w:id="1722" w:author="Laurence Golding" w:date="2017-10-24T16:25:00Z">
          <w:pPr>
            <w:pStyle w:val="Note"/>
          </w:pPr>
        </w:pPrChange>
      </w:pPr>
      <w:bookmarkStart w:id="1723" w:name="_Ref496625735"/>
      <w:bookmarkStart w:id="1724" w:name="_Toc496629177"/>
      <w:ins w:id="1725" w:author="Laurence Golding" w:date="2017-10-24T16:25:00Z">
        <w:r>
          <w:t>Region specifier format</w:t>
        </w:r>
      </w:ins>
      <w:bookmarkEnd w:id="1723"/>
      <w:bookmarkEnd w:id="1724"/>
    </w:p>
    <w:p w14:paraId="2391EBE3" w14:textId="7BAB4AD0" w:rsidR="00712EA5" w:rsidRDefault="00712EA5">
      <w:pPr>
        <w:rPr>
          <w:ins w:id="1726" w:author="Laurence Golding" w:date="2017-10-24T16:34:00Z"/>
        </w:rPr>
        <w:pPrChange w:id="1727" w:author="Laurence Golding" w:date="2017-10-24T16:33:00Z">
          <w:pPr>
            <w:pStyle w:val="Note"/>
          </w:pPr>
        </w:pPrChange>
      </w:pPr>
      <w:ins w:id="1728" w:author="Laurence Golding" w:date="2017-10-24T16:33:00Z">
        <w:r>
          <w:t xml:space="preserve">If present, a region specifier denotes a region within the file specified by </w:t>
        </w:r>
      </w:ins>
      <w:ins w:id="1729" w:author="Laurence Golding" w:date="2017-10-24T16:34:00Z">
        <w:r w:rsidRPr="00F61C86">
          <w:rPr>
            <w:rStyle w:val="CODEtemp"/>
          </w:rPr>
          <w:t>file</w:t>
        </w:r>
      </w:ins>
      <w:ins w:id="1730" w:author="Laurence Golding" w:date="2017-10-24T16:38:00Z">
        <w:r>
          <w:rPr>
            <w:rStyle w:val="CODEtemp"/>
          </w:rPr>
          <w:t xml:space="preserve"> p</w:t>
        </w:r>
      </w:ins>
      <w:ins w:id="1731" w:author="Laurence Golding" w:date="2017-10-24T16:34:00Z">
        <w:r w:rsidRPr="00F61C86">
          <w:rPr>
            <w:rStyle w:val="CODEtemp"/>
          </w:rPr>
          <w:t>roperty</w:t>
        </w:r>
      </w:ins>
      <w:ins w:id="1732" w:author="Laurence Golding" w:date="2017-10-24T16:38:00Z">
        <w:r>
          <w:rPr>
            <w:rStyle w:val="CODEtemp"/>
          </w:rPr>
          <w:t xml:space="preserve"> n</w:t>
        </w:r>
      </w:ins>
      <w:ins w:id="1733" w:author="Laurence Golding" w:date="2017-10-24T16:34:00Z">
        <w:r>
          <w:rPr>
            <w:rStyle w:val="CODEtemp"/>
          </w:rPr>
          <w:t>ame</w:t>
        </w:r>
        <w:r>
          <w:t xml:space="preserve">, in the following </w:t>
        </w:r>
        <w:commentRangeStart w:id="1734"/>
        <w:r>
          <w:t>format</w:t>
        </w:r>
      </w:ins>
      <w:commentRangeEnd w:id="1734"/>
      <w:ins w:id="1735" w:author="Laurence Golding" w:date="2017-10-24T16:44:00Z">
        <w:r w:rsidR="00E13267">
          <w:rPr>
            <w:rStyle w:val="CommentReference"/>
          </w:rPr>
          <w:commentReference w:id="1734"/>
        </w:r>
      </w:ins>
      <w:ins w:id="1736" w:author="Laurence Golding" w:date="2017-10-24T16:34:00Z">
        <w:r>
          <w:t>:</w:t>
        </w:r>
      </w:ins>
    </w:p>
    <w:p w14:paraId="7905F4B0" w14:textId="77777777" w:rsidR="00712EA5" w:rsidRDefault="00712EA5">
      <w:pPr>
        <w:pStyle w:val="Code"/>
        <w:rPr>
          <w:ins w:id="1737" w:author="Laurence Golding" w:date="2017-10-24T16:35:00Z"/>
        </w:rPr>
        <w:pPrChange w:id="1738" w:author="Laurence Golding" w:date="2017-10-24T16:34:00Z">
          <w:pPr>
            <w:pStyle w:val="Note"/>
          </w:pPr>
        </w:pPrChange>
      </w:pPr>
      <w:ins w:id="1739" w:author="Laurence Golding" w:date="2017-10-24T16:39:00Z">
        <w:r>
          <w:t>r</w:t>
        </w:r>
      </w:ins>
      <w:ins w:id="1740" w:author="Laurence Golding" w:date="2017-10-24T16:35:00Z">
        <w:r>
          <w:t>egion</w:t>
        </w:r>
      </w:ins>
      <w:ins w:id="1741" w:author="Laurence Golding" w:date="2017-10-24T16:38:00Z">
        <w:r>
          <w:t xml:space="preserve"> s</w:t>
        </w:r>
      </w:ins>
      <w:ins w:id="1742" w:author="Laurence Golding" w:date="2017-10-24T16:35:00Z">
        <w:r>
          <w:t>pecifier =</w:t>
        </w:r>
      </w:ins>
    </w:p>
    <w:p w14:paraId="17CA988C" w14:textId="32E775BF" w:rsidR="00712EA5" w:rsidRPr="00712EA5" w:rsidRDefault="00712EA5">
      <w:pPr>
        <w:pStyle w:val="Code"/>
        <w:rPr>
          <w:ins w:id="1743" w:author="Laurence Golding" w:date="2017-10-24T16:24:00Z"/>
          <w:rPrChange w:id="1744" w:author="Laurence Golding" w:date="2017-10-24T16:33:00Z">
            <w:rPr>
              <w:ins w:id="1745" w:author="Laurence Golding" w:date="2017-10-24T16:24:00Z"/>
            </w:rPr>
          </w:rPrChange>
        </w:rPr>
        <w:pPrChange w:id="1746" w:author="Laurence Golding" w:date="2017-10-24T16:34:00Z">
          <w:pPr>
            <w:pStyle w:val="Note"/>
          </w:pPr>
        </w:pPrChange>
      </w:pPr>
      <w:ins w:id="1747" w:author="Laurence Golding" w:date="2017-10-24T16:40:00Z">
        <w:r>
          <w:t xml:space="preserve">    </w:t>
        </w:r>
      </w:ins>
      <w:ins w:id="1748" w:author="Laurence Golding" w:date="2017-10-24T16:39:00Z">
        <w:r>
          <w:t>"(", start line [, start column [, end line [, end column]]] ")"</w:t>
        </w:r>
      </w:ins>
    </w:p>
    <w:p w14:paraId="116B0433" w14:textId="074F3B77" w:rsidR="00963A09" w:rsidRDefault="00430152">
      <w:pPr>
        <w:rPr>
          <w:ins w:id="1749" w:author="Laurence Golding" w:date="2017-10-24T16:22:00Z"/>
        </w:rPr>
        <w:pPrChange w:id="1750" w:author="Laurence Golding" w:date="2017-10-24T15:39:00Z">
          <w:pPr>
            <w:pStyle w:val="Note"/>
          </w:pPr>
        </w:pPrChange>
      </w:pPr>
      <w:ins w:id="1751" w:author="Laurence Golding" w:date="2017-10-24T16:42:00Z">
        <w:r>
          <w:t>The valid values for start line, start column, end line, and end column are given respectively in §</w:t>
        </w:r>
      </w:ins>
      <w:ins w:id="1752" w:author="Laurence Golding" w:date="2017-10-24T16:43:00Z">
        <w:r>
          <w:fldChar w:fldCharType="begin"/>
        </w:r>
        <w:r>
          <w:instrText xml:space="preserve"> REF _Ref493490565 \r \h </w:instrText>
        </w:r>
      </w:ins>
      <w:r>
        <w:fldChar w:fldCharType="separate"/>
      </w:r>
      <w:ins w:id="1753" w:author="Laurence Golding" w:date="2017-10-24T17:23:00Z">
        <w:r w:rsidR="00A160D7">
          <w:t>3.20.4</w:t>
        </w:r>
      </w:ins>
      <w:ins w:id="1754" w:author="Laurence Golding" w:date="2017-10-24T16:43:00Z">
        <w:r>
          <w:fldChar w:fldCharType="end"/>
        </w:r>
      </w:ins>
      <w:ins w:id="1755" w:author="Laurence Golding" w:date="2017-10-24T16:42:00Z">
        <w:r>
          <w:t>, §</w:t>
        </w:r>
      </w:ins>
      <w:ins w:id="1756" w:author="Laurence Golding" w:date="2017-10-24T16:43:00Z">
        <w:r>
          <w:fldChar w:fldCharType="begin"/>
        </w:r>
        <w:r>
          <w:instrText xml:space="preserve"> REF _Ref493491260 \r \h </w:instrText>
        </w:r>
      </w:ins>
      <w:r>
        <w:fldChar w:fldCharType="separate"/>
      </w:r>
      <w:ins w:id="1757" w:author="Laurence Golding" w:date="2017-10-24T17:23:00Z">
        <w:r w:rsidR="00A160D7">
          <w:t>3.20.5</w:t>
        </w:r>
      </w:ins>
      <w:ins w:id="1758" w:author="Laurence Golding" w:date="2017-10-24T16:43:00Z">
        <w:r>
          <w:fldChar w:fldCharType="end"/>
        </w:r>
      </w:ins>
      <w:ins w:id="1759" w:author="Laurence Golding" w:date="2017-10-24T16:42:00Z">
        <w:r>
          <w:t>, §</w:t>
        </w:r>
      </w:ins>
      <w:ins w:id="1760" w:author="Laurence Golding" w:date="2017-10-24T16:43:00Z">
        <w:r>
          <w:fldChar w:fldCharType="begin"/>
        </w:r>
        <w:r>
          <w:instrText xml:space="preserve"> REF _Ref493491334 \r \h </w:instrText>
        </w:r>
      </w:ins>
      <w:r>
        <w:fldChar w:fldCharType="separate"/>
      </w:r>
      <w:ins w:id="1761" w:author="Laurence Golding" w:date="2017-10-24T17:23:00Z">
        <w:r w:rsidR="00A160D7">
          <w:t>3.20.6</w:t>
        </w:r>
      </w:ins>
      <w:ins w:id="1762" w:author="Laurence Golding" w:date="2017-10-24T16:43:00Z">
        <w:r>
          <w:fldChar w:fldCharType="end"/>
        </w:r>
      </w:ins>
      <w:ins w:id="1763" w:author="Laurence Golding" w:date="2017-10-24T16:42:00Z">
        <w:r>
          <w:t xml:space="preserve">, and </w:t>
        </w:r>
      </w:ins>
      <w:ins w:id="1764" w:author="Laurence Golding" w:date="2017-10-24T16:43:00Z">
        <w:r>
          <w:t>§</w:t>
        </w:r>
        <w:r>
          <w:fldChar w:fldCharType="begin"/>
        </w:r>
        <w:r>
          <w:instrText xml:space="preserve"> REF _Ref493491342 \r \h </w:instrText>
        </w:r>
      </w:ins>
      <w:r>
        <w:fldChar w:fldCharType="separate"/>
      </w:r>
      <w:ins w:id="1765" w:author="Laurence Golding" w:date="2017-10-24T17:23:00Z">
        <w:r w:rsidR="00A160D7">
          <w:t>3.20.7</w:t>
        </w:r>
      </w:ins>
      <w:ins w:id="1766" w:author="Laurence Golding" w:date="2017-10-24T16:43:00Z">
        <w:r>
          <w:fldChar w:fldCharType="end"/>
        </w:r>
      </w:ins>
      <w:ins w:id="1767" w:author="Laurence Golding" w:date="2017-10-24T16:42:00Z">
        <w:r>
          <w:t>.</w:t>
        </w:r>
      </w:ins>
      <w:ins w:id="1768" w:author="Laurence Golding" w:date="2017-10-24T17:01:00Z">
        <w:r w:rsidR="00D469BE">
          <w:t xml:space="preserve"> If any of </w:t>
        </w:r>
        <w:r w:rsidR="00D469BE" w:rsidRPr="00D469BE">
          <w:rPr>
            <w:rStyle w:val="CODEtemp"/>
            <w:rPrChange w:id="1769" w:author="Laurence Golding" w:date="2017-10-24T17:01:00Z">
              <w:rPr/>
            </w:rPrChange>
          </w:rPr>
          <w:t>start column</w:t>
        </w:r>
        <w:r w:rsidR="00D469BE">
          <w:t xml:space="preserve">, </w:t>
        </w:r>
        <w:r w:rsidR="00D469BE" w:rsidRPr="00D469BE">
          <w:rPr>
            <w:rStyle w:val="CODEtemp"/>
            <w:rPrChange w:id="1770" w:author="Laurence Golding" w:date="2017-10-24T17:01:00Z">
              <w:rPr/>
            </w:rPrChange>
          </w:rPr>
          <w:t>end line</w:t>
        </w:r>
        <w:r w:rsidR="00D469BE">
          <w:t xml:space="preserve">, or </w:t>
        </w:r>
        <w:r w:rsidR="00D469BE" w:rsidRPr="00D469BE">
          <w:rPr>
            <w:rStyle w:val="CODEtemp"/>
            <w:rPrChange w:id="1771" w:author="Laurence Golding" w:date="2017-10-24T17:01:00Z">
              <w:rPr/>
            </w:rPrChange>
          </w:rPr>
          <w:t>end column</w:t>
        </w:r>
        <w:r w:rsidR="00D469BE">
          <w:t xml:space="preserve"> are absent, they are considered to have the sam</w:t>
        </w:r>
      </w:ins>
      <w:ins w:id="1772" w:author="Laurence Golding" w:date="2017-10-24T17:02:00Z">
        <w:r w:rsidR="00D469BE">
          <w:t xml:space="preserve">e values as in a </w:t>
        </w:r>
        <w:r w:rsidR="00D469BE" w:rsidRPr="00D469BE">
          <w:rPr>
            <w:rStyle w:val="CODEtemp"/>
            <w:rPrChange w:id="1773" w:author="Laurence Golding" w:date="2017-10-24T17:02:00Z">
              <w:rPr/>
            </w:rPrChange>
          </w:rPr>
          <w:t>region</w:t>
        </w:r>
        <w:r w:rsidR="00D469BE">
          <w:t xml:space="preserve"> object</w:t>
        </w:r>
      </w:ins>
      <w:ins w:id="1774" w:author="Laurence Golding" w:date="2017-10-24T17:03:00Z">
        <w:r w:rsidR="00D469BE">
          <w:t xml:space="preserve"> (§</w:t>
        </w:r>
      </w:ins>
      <w:ins w:id="1775" w:author="Laurence Golding" w:date="2017-10-24T17:04:00Z">
        <w:r w:rsidR="00D469BE">
          <w:fldChar w:fldCharType="begin"/>
        </w:r>
        <w:r w:rsidR="00D469BE">
          <w:instrText xml:space="preserve"> REF _Ref493490350 \r \h </w:instrText>
        </w:r>
      </w:ins>
      <w:r w:rsidR="00D469BE">
        <w:fldChar w:fldCharType="separate"/>
      </w:r>
      <w:ins w:id="1776" w:author="Laurence Golding" w:date="2017-10-24T17:23:00Z">
        <w:r w:rsidR="00A160D7">
          <w:t>3.20</w:t>
        </w:r>
      </w:ins>
      <w:ins w:id="1777" w:author="Laurence Golding" w:date="2017-10-24T17:04:00Z">
        <w:r w:rsidR="00D469BE">
          <w:fldChar w:fldCharType="end"/>
        </w:r>
      </w:ins>
      <w:ins w:id="1778" w:author="Laurence Golding" w:date="2017-10-24T17:03:00Z">
        <w:r w:rsidR="00D469BE">
          <w:t>)</w:t>
        </w:r>
      </w:ins>
      <w:ins w:id="1779" w:author="Laurence Golding" w:date="2017-10-24T17:02:00Z">
        <w:r w:rsidR="00D469BE">
          <w:t xml:space="preserve"> </w:t>
        </w:r>
      </w:ins>
      <w:ins w:id="1780" w:author="Laurence Golding" w:date="2017-10-24T17:03:00Z">
        <w:r w:rsidR="00D469BE">
          <w:t>in which</w:t>
        </w:r>
      </w:ins>
      <w:ins w:id="1781" w:author="Laurence Golding" w:date="2017-10-24T17:02:00Z">
        <w:r w:rsidR="00D469BE">
          <w:t xml:space="preserve"> the </w:t>
        </w:r>
      </w:ins>
      <w:ins w:id="1782" w:author="Laurence Golding" w:date="2017-10-24T17:03:00Z">
        <w:r w:rsidR="00D469BE">
          <w:t>corresponding properties are absent; see</w:t>
        </w:r>
      </w:ins>
      <w:ins w:id="1783" w:author="Laurence Golding" w:date="2017-10-24T17:02:00Z">
        <w:r w:rsidR="00D469BE">
          <w:t xml:space="preserve"> </w:t>
        </w:r>
      </w:ins>
      <w:ins w:id="1784" w:author="Laurence Golding" w:date="2017-10-24T17:03:00Z">
        <w:r w:rsidR="00D469BE">
          <w:t>§</w:t>
        </w:r>
        <w:r w:rsidR="00D469BE">
          <w:fldChar w:fldCharType="begin"/>
        </w:r>
        <w:r w:rsidR="00D469BE">
          <w:instrText xml:space="preserve"> REF _Ref493492556 \r \h </w:instrText>
        </w:r>
      </w:ins>
      <w:r w:rsidR="00D469BE">
        <w:fldChar w:fldCharType="separate"/>
      </w:r>
      <w:ins w:id="1785" w:author="Laurence Golding" w:date="2017-10-24T17:23:00Z">
        <w:r w:rsidR="00A160D7">
          <w:t>3.20.2</w:t>
        </w:r>
      </w:ins>
      <w:ins w:id="1786" w:author="Laurence Golding" w:date="2017-10-24T17:03:00Z">
        <w:r w:rsidR="00D469BE">
          <w:fldChar w:fldCharType="end"/>
        </w:r>
      </w:ins>
      <w:ins w:id="1787" w:author="Laurence Golding" w:date="2017-10-24T17:02:00Z">
        <w:r w:rsidR="00D469BE">
          <w:t>.</w:t>
        </w:r>
      </w:ins>
    </w:p>
    <w:p w14:paraId="65C9761D" w14:textId="3FAC3B7C" w:rsidR="00963A09" w:rsidRDefault="00963A09" w:rsidP="00963A09">
      <w:pPr>
        <w:pStyle w:val="Note"/>
        <w:rPr>
          <w:ins w:id="1788" w:author="Laurence Golding" w:date="2017-10-24T16:22:00Z"/>
        </w:rPr>
      </w:pPr>
      <w:ins w:id="1789" w:author="Laurence Golding" w:date="2017-10-24T16:22:00Z">
        <w:r>
          <w:t>EXAMPLE:</w:t>
        </w:r>
      </w:ins>
      <w:ins w:id="1790" w:author="Laurence Golding" w:date="2017-10-24T17:02:00Z">
        <w:r w:rsidR="00D469BE">
          <w:t xml:space="preserve"> </w:t>
        </w:r>
      </w:ins>
      <w:ins w:id="1791" w:author="Laurence Golding" w:date="2017-10-24T17:06:00Z">
        <w:r w:rsidR="004101EC">
          <w:t>In this example</w:t>
        </w:r>
      </w:ins>
      <w:ins w:id="1792" w:author="Laurence Golding" w:date="2017-10-24T17:08:00Z">
        <w:r w:rsidR="004101EC">
          <w:t xml:space="preserve">, the </w:t>
        </w:r>
        <w:r w:rsidR="004101EC" w:rsidRPr="0016180F">
          <w:rPr>
            <w:rStyle w:val="CODEtemp"/>
            <w:rPrChange w:id="1793" w:author="Laurence Golding" w:date="2017-10-24T17:10:00Z">
              <w:rPr/>
            </w:rPrChange>
          </w:rPr>
          <w:t>message</w:t>
        </w:r>
        <w:r w:rsidR="004101EC">
          <w:t xml:space="preserve"> property of a </w:t>
        </w:r>
        <w:r w:rsidR="004101EC" w:rsidRPr="0016180F">
          <w:rPr>
            <w:rStyle w:val="CODEtemp"/>
            <w:rPrChange w:id="1794" w:author="Laurence Golding" w:date="2017-10-24T17:10:00Z">
              <w:rPr/>
            </w:rPrChange>
          </w:rPr>
          <w:t>result</w:t>
        </w:r>
        <w:r w:rsidR="004101EC">
          <w:t xml:space="preserve"> object </w:t>
        </w:r>
      </w:ins>
      <w:ins w:id="1795" w:author="Laurence Golding" w:date="2017-10-24T17:10:00Z">
        <w:r w:rsidR="0016180F">
          <w:t>(</w:t>
        </w:r>
      </w:ins>
      <w:ins w:id="1796" w:author="Laurence Golding" w:date="2017-10-24T17:11:00Z">
        <w:r w:rsidR="0016180F">
          <w:t>§</w:t>
        </w:r>
        <w:r w:rsidR="0016180F">
          <w:fldChar w:fldCharType="begin"/>
        </w:r>
        <w:r w:rsidR="0016180F">
          <w:instrText xml:space="preserve"> REF _Ref493350984 \r \h </w:instrText>
        </w:r>
      </w:ins>
      <w:r w:rsidR="0016180F">
        <w:fldChar w:fldCharType="separate"/>
      </w:r>
      <w:ins w:id="1797" w:author="Laurence Golding" w:date="2017-10-24T17:23:00Z">
        <w:r w:rsidR="00A160D7">
          <w:t>3.17</w:t>
        </w:r>
      </w:ins>
      <w:ins w:id="1798" w:author="Laurence Golding" w:date="2017-10-24T17:11:00Z">
        <w:r w:rsidR="0016180F">
          <w:fldChar w:fldCharType="end"/>
        </w:r>
      </w:ins>
      <w:ins w:id="1799" w:author="Laurence Golding" w:date="2017-10-24T17:10:00Z">
        <w:r w:rsidR="0016180F">
          <w:t xml:space="preserve">) </w:t>
        </w:r>
      </w:ins>
      <w:ins w:id="1800" w:author="Laurence Golding" w:date="2017-10-24T17:08:00Z">
        <w:r w:rsidR="004101EC">
          <w:t>contains a single embedded link. The text of the link is “here”. The target of the link is</w:t>
        </w:r>
      </w:ins>
      <w:ins w:id="1801" w:author="Laurence Golding" w:date="2017-10-24T17:09:00Z">
        <w:r w:rsidR="004101EC">
          <w:t xml:space="preserve"> the region starting at line 15, column 9 and ending</w:t>
        </w:r>
      </w:ins>
      <w:ins w:id="1802" w:author="Laurence Golding" w:date="2017-10-24T17:11:00Z">
        <w:r w:rsidR="0016180F">
          <w:t xml:space="preserve"> at line 16, column 13 within the file identified in the </w:t>
        </w:r>
        <w:r w:rsidR="0016180F" w:rsidRPr="005F5D4F">
          <w:rPr>
            <w:rStyle w:val="CODEtemp"/>
            <w:rPrChange w:id="1803" w:author="Laurence Golding" w:date="2017-10-24T17:12:00Z">
              <w:rPr/>
            </w:rPrChange>
          </w:rPr>
          <w:t>run.files</w:t>
        </w:r>
        <w:r w:rsidR="0016180F">
          <w:t xml:space="preserve"> dictionary with the property name</w:t>
        </w:r>
      </w:ins>
      <w:ins w:id="1804" w:author="Laurence Golding" w:date="2017-10-24T17:09:00Z">
        <w:r w:rsidR="004101EC">
          <w:t xml:space="preserve"> </w:t>
        </w:r>
      </w:ins>
      <w:ins w:id="1805" w:author="Laurence Golding" w:date="2017-10-24T17:08:00Z">
        <w:r w:rsidR="004101EC" w:rsidRPr="0016180F">
          <w:rPr>
            <w:rStyle w:val="CODEtemp"/>
            <w:rPrChange w:id="1806" w:author="Laurence Golding" w:date="2017-10-24T17:12:00Z">
              <w:rPr/>
            </w:rPrChange>
          </w:rPr>
          <w:t>"Input.</w:t>
        </w:r>
      </w:ins>
      <w:ins w:id="1807" w:author="Laurence Golding" w:date="2017-10-24T17:11:00Z">
        <w:r w:rsidR="0016180F" w:rsidRPr="0016180F">
          <w:rPr>
            <w:rStyle w:val="CODEtemp"/>
            <w:rPrChange w:id="1808" w:author="Laurence Golding" w:date="2017-10-24T17:12:00Z">
              <w:rPr/>
            </w:rPrChange>
          </w:rPr>
          <w:t>js"</w:t>
        </w:r>
        <w:r w:rsidR="0016180F">
          <w:t>.</w:t>
        </w:r>
      </w:ins>
    </w:p>
    <w:p w14:paraId="7D63FE30" w14:textId="7AEBEA79" w:rsidR="004101EC" w:rsidRDefault="004101EC">
      <w:pPr>
        <w:pStyle w:val="Code"/>
        <w:rPr>
          <w:ins w:id="1809" w:author="Laurence Golding" w:date="2017-10-24T17:07:00Z"/>
        </w:rPr>
        <w:pPrChange w:id="1810" w:author="Laurence Golding" w:date="2017-10-24T17:06:00Z">
          <w:pPr>
            <w:pStyle w:val="Note"/>
          </w:pPr>
        </w:pPrChange>
      </w:pPr>
      <w:ins w:id="1811" w:author="Laurence Golding" w:date="2017-10-24T17:07:00Z">
        <w:r>
          <w:t>"results": [</w:t>
        </w:r>
      </w:ins>
    </w:p>
    <w:p w14:paraId="478F0EF4" w14:textId="5F922E89" w:rsidR="004101EC" w:rsidRDefault="004101EC">
      <w:pPr>
        <w:pStyle w:val="Code"/>
        <w:rPr>
          <w:ins w:id="1812" w:author="Laurence Golding" w:date="2017-10-24T17:07:00Z"/>
        </w:rPr>
        <w:pPrChange w:id="1813" w:author="Laurence Golding" w:date="2017-10-24T17:06:00Z">
          <w:pPr>
            <w:pStyle w:val="Note"/>
          </w:pPr>
        </w:pPrChange>
      </w:pPr>
      <w:ins w:id="1814" w:author="Laurence Golding" w:date="2017-10-24T17:07:00Z">
        <w:r>
          <w:t xml:space="preserve">  {</w:t>
        </w:r>
      </w:ins>
    </w:p>
    <w:p w14:paraId="06103163" w14:textId="1D085435" w:rsidR="004101EC" w:rsidRDefault="004101EC">
      <w:pPr>
        <w:pStyle w:val="Code"/>
        <w:rPr>
          <w:ins w:id="1815" w:author="Laurence Golding" w:date="2017-10-24T17:07:00Z"/>
        </w:rPr>
        <w:pPrChange w:id="1816" w:author="Laurence Golding" w:date="2017-10-24T17:06:00Z">
          <w:pPr>
            <w:pStyle w:val="Note"/>
          </w:pPr>
        </w:pPrChange>
      </w:pPr>
      <w:ins w:id="1817" w:author="Laurence Golding" w:date="2017-10-24T17:07:00Z">
        <w:r>
          <w:t xml:space="preserve">    "ruleId"</w:t>
        </w:r>
      </w:ins>
      <w:ins w:id="1818" w:author="Laurence Golding" w:date="2017-10-24T17:08:00Z">
        <w:r>
          <w:t>: "JS1012",</w:t>
        </w:r>
      </w:ins>
    </w:p>
    <w:p w14:paraId="0EFDC076" w14:textId="1BB49D72" w:rsidR="00963A09" w:rsidRDefault="004101EC">
      <w:pPr>
        <w:pStyle w:val="Code"/>
        <w:rPr>
          <w:ins w:id="1819" w:author="Laurence Golding" w:date="2017-10-24T17:07:00Z"/>
        </w:rPr>
        <w:pPrChange w:id="1820" w:author="Laurence Golding" w:date="2017-10-24T17:06:00Z">
          <w:pPr>
            <w:pStyle w:val="Note"/>
          </w:pPr>
        </w:pPrChange>
      </w:pPr>
      <w:ins w:id="1821" w:author="Laurence Golding" w:date="2017-10-24T17:07:00Z">
        <w:r>
          <w:t xml:space="preserve">    "fullMessage": "</w:t>
        </w:r>
      </w:ins>
      <w:ins w:id="1822" w:author="Laurence Golding" w:date="2017-10-24T16:22:00Z">
        <w:r w:rsidR="00963A09">
          <w:t>Tainted data was introduced</w:t>
        </w:r>
        <w:r>
          <w:t xml:space="preserve"> [here](Input.js</w:t>
        </w:r>
        <w:r w:rsidR="00963A09">
          <w:t>(15,9</w:t>
        </w:r>
      </w:ins>
      <w:ins w:id="1823" w:author="Laurence Golding" w:date="2017-10-24T17:09:00Z">
        <w:r>
          <w:t>,16,13</w:t>
        </w:r>
      </w:ins>
      <w:ins w:id="1824" w:author="Laurence Golding" w:date="2017-10-24T16:22:00Z">
        <w:r w:rsidR="00963A09">
          <w:t>)).</w:t>
        </w:r>
      </w:ins>
      <w:ins w:id="1825" w:author="Laurence Golding" w:date="2017-10-24T17:07:00Z">
        <w:r>
          <w:t>"</w:t>
        </w:r>
      </w:ins>
    </w:p>
    <w:p w14:paraId="648717CC" w14:textId="0D610F3C" w:rsidR="004101EC" w:rsidRDefault="004101EC">
      <w:pPr>
        <w:pStyle w:val="Code"/>
        <w:rPr>
          <w:ins w:id="1826" w:author="Laurence Golding" w:date="2017-10-24T17:07:00Z"/>
        </w:rPr>
        <w:pPrChange w:id="1827" w:author="Laurence Golding" w:date="2017-10-24T17:06:00Z">
          <w:pPr>
            <w:pStyle w:val="Note"/>
          </w:pPr>
        </w:pPrChange>
      </w:pPr>
      <w:ins w:id="1828" w:author="Laurence Golding" w:date="2017-10-24T17:07:00Z">
        <w:r>
          <w:t xml:space="preserve">  }</w:t>
        </w:r>
      </w:ins>
    </w:p>
    <w:p w14:paraId="18327AAC" w14:textId="43ABB96E" w:rsidR="004101EC" w:rsidRDefault="004101EC">
      <w:pPr>
        <w:pStyle w:val="Code"/>
        <w:rPr>
          <w:ins w:id="1829" w:author="Laurence Golding" w:date="2017-10-24T17:10:00Z"/>
        </w:rPr>
        <w:pPrChange w:id="1830" w:author="Laurence Golding" w:date="2017-10-24T17:06:00Z">
          <w:pPr>
            <w:pStyle w:val="Note"/>
          </w:pPr>
        </w:pPrChange>
      </w:pPr>
      <w:ins w:id="1831" w:author="Laurence Golding" w:date="2017-10-24T17:07:00Z">
        <w:r>
          <w:t>]</w:t>
        </w:r>
      </w:ins>
    </w:p>
    <w:p w14:paraId="2DF57F30" w14:textId="64CEB5CD" w:rsidR="0016180F" w:rsidRPr="00486BF0" w:rsidRDefault="005F5D4F">
      <w:pPr>
        <w:pPrChange w:id="1832" w:author="Laurence Golding" w:date="2017-10-24T17:10:00Z">
          <w:pPr>
            <w:pStyle w:val="Note"/>
          </w:pPr>
        </w:pPrChange>
      </w:pPr>
      <w:ins w:id="1833" w:author="Laurence Golding" w:date="2017-10-24T17:14:00Z">
        <w:r>
          <w:t xml:space="preserve">To </w:t>
        </w:r>
        <w:r w:rsidR="00486BF0">
          <w:t>avoid ambiguity, property name</w:t>
        </w:r>
      </w:ins>
      <w:ins w:id="1834" w:author="Laurence Golding" w:date="2017-10-24T17:15:00Z">
        <w:r w:rsidR="00486BF0">
          <w:t>s</w:t>
        </w:r>
      </w:ins>
      <w:ins w:id="1835" w:author="Laurence Golding" w:date="2017-10-24T17:14:00Z">
        <w:r w:rsidR="00486BF0">
          <w:t xml:space="preserve"> in the </w:t>
        </w:r>
        <w:r w:rsidR="00486BF0" w:rsidRPr="00486BF0">
          <w:rPr>
            <w:rStyle w:val="CODEtemp"/>
            <w:rPrChange w:id="1836" w:author="Laurence Golding" w:date="2017-10-24T17:16:00Z">
              <w:rPr/>
            </w:rPrChange>
          </w:rPr>
          <w:t>run.</w:t>
        </w:r>
      </w:ins>
      <w:ins w:id="1837" w:author="Laurence Golding" w:date="2017-10-24T17:15:00Z">
        <w:r w:rsidR="00486BF0" w:rsidRPr="00486BF0">
          <w:rPr>
            <w:rStyle w:val="CODEtemp"/>
            <w:rPrChange w:id="1838" w:author="Laurence Golding" w:date="2017-10-24T17:16:00Z">
              <w:rPr/>
            </w:rPrChange>
          </w:rPr>
          <w:t>files</w:t>
        </w:r>
        <w:r w:rsidR="00486BF0">
          <w:t xml:space="preserve"> property </w:t>
        </w:r>
        <w:r w:rsidR="00486BF0">
          <w:rPr>
            <w:b/>
          </w:rPr>
          <w:t>SHALL NOT</w:t>
        </w:r>
        <w:r w:rsidR="00486BF0">
          <w:t xml:space="preserve"> end in a character sequence that matches</w:t>
        </w:r>
      </w:ins>
      <w:ins w:id="1839" w:author="Laurence Golding" w:date="2017-10-24T17:16:00Z">
        <w:r w:rsidR="00486BF0">
          <w:t xml:space="preserve"> the production for </w:t>
        </w:r>
        <w:r w:rsidR="00486BF0" w:rsidRPr="00486BF0">
          <w:rPr>
            <w:rStyle w:val="CODEtemp"/>
            <w:rPrChange w:id="1840" w:author="Laurence Golding" w:date="2017-10-24T17:16:00Z">
              <w:rPr/>
            </w:rPrChange>
          </w:rPr>
          <w:t xml:space="preserve">region </w:t>
        </w:r>
        <w:commentRangeStart w:id="1841"/>
        <w:r w:rsidR="00486BF0" w:rsidRPr="00486BF0">
          <w:rPr>
            <w:rStyle w:val="CODEtemp"/>
            <w:rPrChange w:id="1842" w:author="Laurence Golding" w:date="2017-10-24T17:16:00Z">
              <w:rPr/>
            </w:rPrChange>
          </w:rPr>
          <w:t>specifier</w:t>
        </w:r>
        <w:commentRangeEnd w:id="1841"/>
        <w:r w:rsidR="00486BF0">
          <w:rPr>
            <w:rStyle w:val="CommentReference"/>
          </w:rPr>
          <w:commentReference w:id="1841"/>
        </w:r>
        <w:r w:rsidR="00486BF0">
          <w:t>.</w:t>
        </w:r>
      </w:ins>
    </w:p>
    <w:p w14:paraId="0645E5C8" w14:textId="2B9C47C0" w:rsidR="0038356E" w:rsidRPr="0038356E" w:rsidRDefault="00815787" w:rsidP="0038356E">
      <w:pPr>
        <w:pStyle w:val="Heading2"/>
      </w:pPr>
      <w:bookmarkStart w:id="1843" w:name="_Ref493337542"/>
      <w:bookmarkStart w:id="1844" w:name="_Toc496629178"/>
      <w:r>
        <w:t>sarifLog object</w:t>
      </w:r>
      <w:bookmarkEnd w:id="1843"/>
      <w:bookmarkEnd w:id="1844"/>
    </w:p>
    <w:p w14:paraId="5DEDD21B" w14:textId="0630136E" w:rsidR="000D32C1" w:rsidRDefault="000D32C1" w:rsidP="000D32C1">
      <w:pPr>
        <w:pStyle w:val="Heading3"/>
      </w:pPr>
      <w:bookmarkStart w:id="1845" w:name="_Toc496629179"/>
      <w:r>
        <w:t>General</w:t>
      </w:r>
      <w:bookmarkEnd w:id="184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A3B84B3"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A160D7">
        <w:t>3.11.2</w:t>
      </w:r>
      <w:r w:rsidR="0038356E">
        <w:fldChar w:fldCharType="end"/>
      </w:r>
    </w:p>
    <w:p w14:paraId="69B7D7D3" w14:textId="0F0C7051"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A160D7">
        <w:t>3.11.4</w:t>
      </w:r>
      <w:r w:rsidR="0038356E">
        <w:fldChar w:fldCharType="end"/>
      </w:r>
    </w:p>
    <w:p w14:paraId="39DC26EB" w14:textId="77777777" w:rsidR="0038356E" w:rsidRDefault="0038356E" w:rsidP="0038356E">
      <w:pPr>
        <w:pStyle w:val="Code"/>
      </w:pPr>
      <w:r>
        <w:t xml:space="preserve">        {</w:t>
      </w:r>
    </w:p>
    <w:p w14:paraId="4DCDD64B" w14:textId="35C2D72E" w:rsidR="0038356E" w:rsidRDefault="0038356E" w:rsidP="0038356E">
      <w:pPr>
        <w:pStyle w:val="Code"/>
      </w:pPr>
      <w:r>
        <w:t xml:space="preserve">            ...         # a run object (see §</w:t>
      </w:r>
      <w:r>
        <w:fldChar w:fldCharType="begin"/>
      </w:r>
      <w:r>
        <w:instrText xml:space="preserve"> REF _Ref493349997 \w \h </w:instrText>
      </w:r>
      <w:r>
        <w:fldChar w:fldCharType="separate"/>
      </w:r>
      <w:r w:rsidR="00A160D7">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846" w:name="_Ref493349977"/>
      <w:bookmarkStart w:id="1847" w:name="_Ref493350297"/>
      <w:bookmarkStart w:id="1848" w:name="_Toc496629180"/>
      <w:r>
        <w:t>version property</w:t>
      </w:r>
      <w:bookmarkEnd w:id="1846"/>
      <w:bookmarkEnd w:id="1847"/>
      <w:bookmarkEnd w:id="184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lastRenderedPageBreak/>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1849" w:name="_Toc496629181"/>
      <w:r>
        <w:t>$schema property</w:t>
      </w:r>
      <w:bookmarkEnd w:id="184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7B6423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160D7">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50" w:name="_Ref493349987"/>
      <w:bookmarkStart w:id="1851" w:name="_Toc496629182"/>
      <w:r>
        <w:t>runs property</w:t>
      </w:r>
      <w:bookmarkEnd w:id="1850"/>
      <w:bookmarkEnd w:id="1851"/>
    </w:p>
    <w:p w14:paraId="4CED6907" w14:textId="2E556C4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160D7">
        <w:t>3.12</w:t>
      </w:r>
      <w:r>
        <w:fldChar w:fldCharType="end"/>
      </w:r>
      <w:r w:rsidRPr="00584D35">
        <w:t>).</w:t>
      </w:r>
    </w:p>
    <w:p w14:paraId="076C2078" w14:textId="7A8121FC" w:rsidR="00C66549" w:rsidRPr="00C66549" w:rsidRDefault="00EC6397" w:rsidP="00C66549">
      <w:pPr>
        <w:pStyle w:val="Heading2"/>
      </w:pPr>
      <w:bookmarkStart w:id="1852" w:name="_Ref493349997"/>
      <w:bookmarkStart w:id="1853" w:name="_Ref493350451"/>
      <w:bookmarkStart w:id="1854" w:name="_Toc496629183"/>
      <w:r>
        <w:t>run object</w:t>
      </w:r>
      <w:bookmarkEnd w:id="1852"/>
      <w:bookmarkEnd w:id="1853"/>
      <w:bookmarkEnd w:id="1854"/>
    </w:p>
    <w:p w14:paraId="10E42C1C" w14:textId="534C375F" w:rsidR="000D32C1" w:rsidRDefault="000D32C1" w:rsidP="000D32C1">
      <w:pPr>
        <w:pStyle w:val="Heading3"/>
      </w:pPr>
      <w:bookmarkStart w:id="1855" w:name="_Toc496629184"/>
      <w:r>
        <w:t>General</w:t>
      </w:r>
      <w:bookmarkEnd w:id="185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72B3686C" w:rsidR="00C66549" w:rsidRDefault="00C66549" w:rsidP="00C66549">
      <w:pPr>
        <w:pStyle w:val="Code"/>
      </w:pPr>
      <w:r>
        <w:t xml:space="preserve">    "tool":        # see §</w:t>
      </w:r>
      <w:r>
        <w:fldChar w:fldCharType="begin"/>
      </w:r>
      <w:r>
        <w:instrText xml:space="preserve"> REF _Ref493350956 \w \h </w:instrText>
      </w:r>
      <w:r>
        <w:fldChar w:fldCharType="separate"/>
      </w:r>
      <w:r w:rsidR="00A160D7">
        <w:t>3.12.7</w:t>
      </w:r>
      <w:r>
        <w:fldChar w:fldCharType="end"/>
      </w:r>
    </w:p>
    <w:p w14:paraId="48CEEDFF" w14:textId="77777777" w:rsidR="00C66549" w:rsidRDefault="00C66549" w:rsidP="00C66549">
      <w:pPr>
        <w:pStyle w:val="Code"/>
      </w:pPr>
      <w:r>
        <w:t xml:space="preserve">    {</w:t>
      </w:r>
    </w:p>
    <w:p w14:paraId="458D3C95" w14:textId="607F41A9" w:rsidR="00C66549" w:rsidRDefault="00C66549" w:rsidP="00C66549">
      <w:pPr>
        <w:pStyle w:val="Code"/>
      </w:pPr>
      <w:r>
        <w:t xml:space="preserve">        ...        # a tool object (see §</w:t>
      </w:r>
      <w:r>
        <w:fldChar w:fldCharType="begin"/>
      </w:r>
      <w:r>
        <w:instrText xml:space="preserve"> REF _Ref493350964 \w \h </w:instrText>
      </w:r>
      <w:r>
        <w:fldChar w:fldCharType="separate"/>
      </w:r>
      <w:r w:rsidR="00A160D7">
        <w:t>3.13</w:t>
      </w:r>
      <w:r>
        <w:fldChar w:fldCharType="end"/>
      </w:r>
      <w:r>
        <w:t>)</w:t>
      </w:r>
    </w:p>
    <w:p w14:paraId="5659FE03" w14:textId="77777777" w:rsidR="00C66549" w:rsidRDefault="00C66549" w:rsidP="00C66549">
      <w:pPr>
        <w:pStyle w:val="Code"/>
      </w:pPr>
      <w:r>
        <w:t xml:space="preserve">    },</w:t>
      </w:r>
    </w:p>
    <w:p w14:paraId="5572A9C8" w14:textId="5DC1D555" w:rsidR="00C66549" w:rsidRDefault="00C66549" w:rsidP="00C66549">
      <w:pPr>
        <w:pStyle w:val="Code"/>
      </w:pPr>
      <w:r>
        <w:t xml:space="preserve">    "results":     # see §</w:t>
      </w:r>
      <w:r>
        <w:fldChar w:fldCharType="begin"/>
      </w:r>
      <w:r>
        <w:instrText xml:space="preserve"> REF _Ref493350972 \w \h </w:instrText>
      </w:r>
      <w:r>
        <w:fldChar w:fldCharType="separate"/>
      </w:r>
      <w:r w:rsidR="00A160D7">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25FBD0E" w:rsidR="00C66549" w:rsidRDefault="00C66549" w:rsidP="00C66549">
      <w:pPr>
        <w:pStyle w:val="Code"/>
      </w:pPr>
      <w:r>
        <w:t xml:space="preserve">            ...    # a result object (see §</w:t>
      </w:r>
      <w:r>
        <w:fldChar w:fldCharType="begin"/>
      </w:r>
      <w:r>
        <w:instrText xml:space="preserve"> REF _Ref493350984 \w \h </w:instrText>
      </w:r>
      <w:r>
        <w:fldChar w:fldCharType="separate"/>
      </w:r>
      <w:r w:rsidR="00A160D7">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856" w:name="_Ref493351359"/>
      <w:bookmarkStart w:id="1857" w:name="_Toc496629185"/>
      <w:r>
        <w:t>id property</w:t>
      </w:r>
      <w:bookmarkEnd w:id="1856"/>
      <w:bookmarkEnd w:id="185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58" w:name="_Toc496629186"/>
      <w:r>
        <w:t>stableId property</w:t>
      </w:r>
      <w:bookmarkEnd w:id="185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lastRenderedPageBreak/>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859" w:name="_Ref493475805"/>
      <w:bookmarkStart w:id="1860" w:name="_Toc496629187"/>
      <w:r>
        <w:t>baselineId property</w:t>
      </w:r>
      <w:bookmarkEnd w:id="1859"/>
      <w:bookmarkEnd w:id="1860"/>
    </w:p>
    <w:p w14:paraId="2AAA192D" w14:textId="1BB3A5E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A160D7">
        <w:t>3.12.2</w:t>
      </w:r>
      <w:r>
        <w:fldChar w:fldCharType="end"/>
      </w:r>
      <w:r w:rsidRPr="006066AC">
        <w:t>) of some previous run.</w:t>
      </w:r>
    </w:p>
    <w:p w14:paraId="039F708E" w14:textId="36BB5FF2"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160D7">
        <w:t>3.17.14</w:t>
      </w:r>
      <w:r>
        <w:fldChar w:fldCharType="end"/>
      </w:r>
      <w:r w:rsidRPr="006066AC">
        <w:t>) of every result object (§</w:t>
      </w:r>
      <w:r>
        <w:fldChar w:fldCharType="begin"/>
      </w:r>
      <w:r>
        <w:instrText xml:space="preserve"> REF _Ref493350984 \w \h </w:instrText>
      </w:r>
      <w:r>
        <w:fldChar w:fldCharType="separate"/>
      </w:r>
      <w:r w:rsidR="00A160D7">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61" w:name="_Toc496629188"/>
      <w:r>
        <w:t>automationId property</w:t>
      </w:r>
      <w:bookmarkEnd w:id="186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62" w:name="_Toc496629189"/>
      <w:r>
        <w:t>architecture property</w:t>
      </w:r>
      <w:bookmarkEnd w:id="186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63" w:name="_Ref493350956"/>
      <w:bookmarkStart w:id="1864" w:name="_Toc496629190"/>
      <w:r>
        <w:t>tool property</w:t>
      </w:r>
      <w:bookmarkEnd w:id="1863"/>
      <w:bookmarkEnd w:id="1864"/>
    </w:p>
    <w:p w14:paraId="56566E8E" w14:textId="7511637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160D7">
        <w:t>3.13</w:t>
      </w:r>
      <w:r>
        <w:fldChar w:fldCharType="end"/>
      </w:r>
      <w:r w:rsidRPr="003B5868">
        <w:t>) that describes the analysis tool that was run.</w:t>
      </w:r>
    </w:p>
    <w:p w14:paraId="29FA70CD" w14:textId="7E358CE9" w:rsidR="000D32C1" w:rsidRDefault="000D32C1" w:rsidP="000D32C1">
      <w:pPr>
        <w:pStyle w:val="Heading3"/>
      </w:pPr>
      <w:bookmarkStart w:id="1865" w:name="_Toc496629191"/>
      <w:r>
        <w:t>invocation property</w:t>
      </w:r>
      <w:bookmarkEnd w:id="1865"/>
    </w:p>
    <w:p w14:paraId="676BBCBB" w14:textId="30885E86"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A160D7">
        <w:t>3.14</w:t>
      </w:r>
      <w:r>
        <w:fldChar w:fldCharType="end"/>
      </w:r>
      <w:r w:rsidRPr="003B5868">
        <w:t>) that describes the invocation of the analysis tool that was run.</w:t>
      </w:r>
    </w:p>
    <w:p w14:paraId="7D9E2059" w14:textId="4BAF2AAA" w:rsidR="000D32C1" w:rsidRDefault="000D32C1" w:rsidP="000D32C1">
      <w:pPr>
        <w:pStyle w:val="Heading3"/>
      </w:pPr>
      <w:bookmarkStart w:id="1866" w:name="_Ref493345118"/>
      <w:bookmarkStart w:id="1867" w:name="_Toc496629192"/>
      <w:r>
        <w:lastRenderedPageBreak/>
        <w:t>files property</w:t>
      </w:r>
      <w:bookmarkEnd w:id="1866"/>
      <w:bookmarkEnd w:id="1867"/>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30B6DB0" w:rsidR="003B5868" w:rsidRDefault="001C3E3E" w:rsidP="003B5868">
      <w:pPr>
        <w:rPr>
          <w:ins w:id="1868" w:author="Laurence Golding" w:date="2017-10-24T17:17:00Z"/>
        </w:rPr>
      </w:pPr>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A160D7">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646F7B26" w14:textId="3196EADD" w:rsidR="002A7012" w:rsidRDefault="002A7012" w:rsidP="003B5868">
      <w:ins w:id="1869" w:author="Laurence Golding" w:date="2017-10-24T17:17:00Z">
        <w:r>
          <w:t>To avoid ambiguity with region specifiers (</w:t>
        </w:r>
      </w:ins>
      <w:ins w:id="1870" w:author="Laurence Golding" w:date="2017-10-24T17:18:00Z">
        <w:r w:rsidRPr="001C3E3E">
          <w:t>§</w:t>
        </w:r>
        <w:r>
          <w:fldChar w:fldCharType="begin"/>
        </w:r>
        <w:r>
          <w:instrText xml:space="preserve"> REF _Ref496625735 \r \h </w:instrText>
        </w:r>
      </w:ins>
      <w:r>
        <w:fldChar w:fldCharType="separate"/>
      </w:r>
      <w:ins w:id="1871" w:author="Laurence Golding" w:date="2017-10-24T17:23:00Z">
        <w:r w:rsidR="00A160D7">
          <w:t>3.10.4</w:t>
        </w:r>
      </w:ins>
      <w:ins w:id="1872" w:author="Laurence Golding" w:date="2017-10-24T17:18:00Z">
        <w:r>
          <w:fldChar w:fldCharType="end"/>
        </w:r>
      </w:ins>
      <w:ins w:id="1873" w:author="Laurence Golding" w:date="2017-10-24T17:17:00Z">
        <w:r>
          <w:t xml:space="preserve">), </w:t>
        </w:r>
      </w:ins>
      <w:ins w:id="1874" w:author="Laurence Golding" w:date="2017-10-24T17:18:00Z">
        <w:r>
          <w:t xml:space="preserve">property names in the </w:t>
        </w:r>
        <w:r w:rsidRPr="00F61C86">
          <w:rPr>
            <w:rStyle w:val="CODEtemp"/>
          </w:rPr>
          <w:t>run.files</w:t>
        </w:r>
        <w:r>
          <w:t xml:space="preserve"> property </w:t>
        </w:r>
        <w:r>
          <w:rPr>
            <w:b/>
          </w:rPr>
          <w:t>SHALL NOT</w:t>
        </w:r>
        <w:r>
          <w:t xml:space="preserve"> end in a character sequence that matches the production for </w:t>
        </w:r>
        <w:r w:rsidRPr="00F61C86">
          <w:rPr>
            <w:rStyle w:val="CODEtemp"/>
          </w:rPr>
          <w:t xml:space="preserve">region </w:t>
        </w:r>
        <w:commentRangeStart w:id="1875"/>
        <w:r w:rsidRPr="00F61C86">
          <w:rPr>
            <w:rStyle w:val="CODEtemp"/>
          </w:rPr>
          <w:t>specifier</w:t>
        </w:r>
        <w:commentRangeEnd w:id="1875"/>
        <w:r>
          <w:rPr>
            <w:rStyle w:val="CommentReference"/>
          </w:rPr>
          <w:commentReference w:id="1875"/>
        </w:r>
        <w:r>
          <w:t>.</w:t>
        </w:r>
      </w:ins>
    </w:p>
    <w:p w14:paraId="7A6BA100" w14:textId="3A70565B"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160D7">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5AA080FD"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A160D7">
        <w:t>3.2</w:t>
      </w:r>
      <w:r>
        <w:fldChar w:fldCharType="end"/>
      </w:r>
      <w:r w:rsidRPr="001C3E3E">
        <w:t>.</w:t>
      </w:r>
    </w:p>
    <w:p w14:paraId="7F2B59B5" w14:textId="4CDE8502" w:rsidR="001C3E3E" w:rsidRDefault="001C3E3E" w:rsidP="001C3E3E">
      <w:pPr>
        <w:pStyle w:val="Note"/>
      </w:pPr>
      <w:r>
        <w:lastRenderedPageBreak/>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A160D7">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160D7">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160D7">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17A5B9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615BE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160D7">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3B8DEABB"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A160D7">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876" w:name="_Ref493479000"/>
      <w:bookmarkStart w:id="1877" w:name="_Ref493479448"/>
      <w:bookmarkStart w:id="1878" w:name="_Toc496629193"/>
      <w:r>
        <w:t>logicalLocations property</w:t>
      </w:r>
      <w:bookmarkEnd w:id="1876"/>
      <w:bookmarkEnd w:id="1877"/>
      <w:bookmarkEnd w:id="187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7107DBE" w:rsidR="00D27F62" w:rsidRDefault="00D27F62" w:rsidP="00D27F62">
      <w:r w:rsidRPr="00D27F62">
        <w:t>Wi</w:t>
      </w:r>
      <w:r>
        <w:t>th one exception described in §</w:t>
      </w:r>
      <w:r>
        <w:fldChar w:fldCharType="begin"/>
      </w:r>
      <w:r>
        <w:instrText xml:space="preserve"> REF _Ref493404415 \r \h </w:instrText>
      </w:r>
      <w:r>
        <w:fldChar w:fldCharType="separate"/>
      </w:r>
      <w:r w:rsidR="00A160D7">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160D7">
        <w:t>3.18.5</w:t>
      </w:r>
      <w:r>
        <w:fldChar w:fldCharType="end"/>
      </w:r>
      <w:r>
        <w:t xml:space="preserve"> </w:t>
      </w:r>
      <w:r w:rsidRPr="00D27F62">
        <w:t>for examples.</w:t>
      </w:r>
    </w:p>
    <w:p w14:paraId="1928BB84" w14:textId="11CC762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160D7">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556C85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A160D7">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879" w:name="_Ref493350972"/>
      <w:bookmarkStart w:id="1880" w:name="_Toc496629194"/>
      <w:r>
        <w:t>results property</w:t>
      </w:r>
      <w:bookmarkEnd w:id="1879"/>
      <w:bookmarkEnd w:id="1880"/>
    </w:p>
    <w:p w14:paraId="319EAE63" w14:textId="4863AB92"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A160D7">
        <w:t>3.9</w:t>
      </w:r>
      <w:r>
        <w:fldChar w:fldCharType="end"/>
      </w:r>
      <w:r>
        <w:t>) result objects (§</w:t>
      </w:r>
      <w:r>
        <w:fldChar w:fldCharType="begin"/>
      </w:r>
      <w:r>
        <w:instrText xml:space="preserve"> REF _Ref493350984 \r \h </w:instrText>
      </w:r>
      <w:r>
        <w:fldChar w:fldCharType="separate"/>
      </w:r>
      <w:r w:rsidR="00A160D7">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21F07B7F"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A160D7">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881" w:name="_Ref493345429"/>
      <w:bookmarkStart w:id="1882" w:name="_Toc496629195"/>
      <w:r>
        <w:t>toolNotifications</w:t>
      </w:r>
      <w:r w:rsidR="00401BB5">
        <w:t xml:space="preserve"> property</w:t>
      </w:r>
      <w:bookmarkEnd w:id="1881"/>
      <w:bookmarkEnd w:id="1882"/>
    </w:p>
    <w:p w14:paraId="6ED00C77" w14:textId="6334770B"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160D7">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160D7">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lastRenderedPageBreak/>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883" w:name="_Toc496629196"/>
      <w:r>
        <w:t>configurationNotifications</w:t>
      </w:r>
      <w:r w:rsidR="00401BB5">
        <w:t xml:space="preserve"> property</w:t>
      </w:r>
      <w:bookmarkEnd w:id="1883"/>
    </w:p>
    <w:p w14:paraId="7E2BD1CC" w14:textId="7C7DB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A160D7">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A160D7">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lastRenderedPageBreak/>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884" w:name="_Ref493404878"/>
      <w:bookmarkStart w:id="1885" w:name="_Toc496629197"/>
      <w:r>
        <w:t>rules property</w:t>
      </w:r>
      <w:bookmarkEnd w:id="1884"/>
      <w:bookmarkEnd w:id="188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2056A44E"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A160D7">
        <w:t>3.27</w:t>
      </w:r>
      <w:r>
        <w:fldChar w:fldCharType="end"/>
      </w:r>
      <w:r w:rsidRPr="00DD45F4">
        <w:t>).</w:t>
      </w:r>
    </w:p>
    <w:p w14:paraId="2C32612D" w14:textId="4975B0FE"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160D7">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lastRenderedPageBreak/>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2051CEED"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A160D7">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A160D7">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A160D7">
        <w:t>3.17.3</w:t>
      </w:r>
      <w:r>
        <w:fldChar w:fldCharType="end"/>
      </w:r>
      <w:r w:rsidRPr="0037313D">
        <w:t>).</w:t>
      </w:r>
    </w:p>
    <w:p w14:paraId="2F70E880" w14:textId="3C823711" w:rsidR="00401BB5" w:rsidRDefault="00401BB5" w:rsidP="00401BB5">
      <w:pPr>
        <w:pStyle w:val="Heading3"/>
      </w:pPr>
      <w:bookmarkStart w:id="1886" w:name="_Toc496629198"/>
      <w:r>
        <w:t>properties property</w:t>
      </w:r>
      <w:bookmarkEnd w:id="1886"/>
    </w:p>
    <w:p w14:paraId="6A87570C" w14:textId="1D71B76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160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887" w:name="_Ref493350964"/>
      <w:bookmarkStart w:id="1888" w:name="_Toc496629199"/>
      <w:r>
        <w:t>tool object</w:t>
      </w:r>
      <w:bookmarkEnd w:id="1887"/>
      <w:bookmarkEnd w:id="1888"/>
    </w:p>
    <w:p w14:paraId="389A43BD" w14:textId="582B65CB" w:rsidR="00401BB5" w:rsidRDefault="00401BB5" w:rsidP="00401BB5">
      <w:pPr>
        <w:pStyle w:val="Heading3"/>
      </w:pPr>
      <w:bookmarkStart w:id="1889" w:name="_Toc496629200"/>
      <w:r>
        <w:t>General</w:t>
      </w:r>
      <w:bookmarkEnd w:id="188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FC5E13D" w:rsidR="00F85576" w:rsidRDefault="00F85576" w:rsidP="00F85576">
      <w:pPr>
        <w:pStyle w:val="Code"/>
      </w:pPr>
      <w:r>
        <w:t xml:space="preserve">    "name": "CodeScanner",                                       # see §</w:t>
      </w:r>
      <w:r>
        <w:fldChar w:fldCharType="begin"/>
      </w:r>
      <w:r>
        <w:instrText xml:space="preserve"> REF _Ref493409155 \r \h </w:instrText>
      </w:r>
      <w:r>
        <w:fldChar w:fldCharType="separate"/>
      </w:r>
      <w:r w:rsidR="00A160D7">
        <w:t>3.13.2</w:t>
      </w:r>
      <w:r>
        <w:fldChar w:fldCharType="end"/>
      </w:r>
    </w:p>
    <w:p w14:paraId="69B4117F" w14:textId="726050E5"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A160D7">
        <w:t>3.13.3</w:t>
      </w:r>
      <w:r>
        <w:fldChar w:fldCharType="end"/>
      </w:r>
    </w:p>
    <w:p w14:paraId="3C102082" w14:textId="16B13784"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A160D7">
        <w:t>3.13.4</w:t>
      </w:r>
      <w:r>
        <w:fldChar w:fldCharType="end"/>
      </w:r>
    </w:p>
    <w:p w14:paraId="51BC003B" w14:textId="7BD37EA0" w:rsidR="00F85576" w:rsidRDefault="00F85576" w:rsidP="00F85576">
      <w:pPr>
        <w:pStyle w:val="Code"/>
      </w:pPr>
      <w:r>
        <w:t xml:space="preserve">    "version": "1.1.2b12,                                        # see §</w:t>
      </w:r>
      <w:r>
        <w:fldChar w:fldCharType="begin"/>
      </w:r>
      <w:r>
        <w:instrText xml:space="preserve"> REF _Ref493409191 \r \h </w:instrText>
      </w:r>
      <w:r>
        <w:fldChar w:fldCharType="separate"/>
      </w:r>
      <w:r w:rsidR="00A160D7">
        <w:t>3.13.5</w:t>
      </w:r>
      <w:r>
        <w:fldChar w:fldCharType="end"/>
      </w:r>
    </w:p>
    <w:p w14:paraId="3461AB94" w14:textId="51738263"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A160D7">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890" w:name="_Ref493409155"/>
      <w:bookmarkStart w:id="1891" w:name="_Toc496629201"/>
      <w:r>
        <w:t>name property</w:t>
      </w:r>
      <w:bookmarkEnd w:id="1890"/>
      <w:bookmarkEnd w:id="189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892" w:name="_Ref493409168"/>
      <w:bookmarkStart w:id="1893" w:name="_Toc496629202"/>
      <w:r>
        <w:t>fullName property</w:t>
      </w:r>
      <w:bookmarkEnd w:id="1892"/>
      <w:bookmarkEnd w:id="189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894" w:name="_Ref493409198"/>
      <w:bookmarkStart w:id="1895" w:name="_Toc496629203"/>
      <w:r>
        <w:t>semanticVersion property</w:t>
      </w:r>
      <w:bookmarkEnd w:id="1894"/>
      <w:bookmarkEnd w:id="1895"/>
    </w:p>
    <w:p w14:paraId="0F26CA6A" w14:textId="575DE4D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lastRenderedPageBreak/>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896" w:name="_Ref493409191"/>
      <w:bookmarkStart w:id="1897" w:name="_Toc496629204"/>
      <w:r>
        <w:t>version property</w:t>
      </w:r>
      <w:bookmarkEnd w:id="1896"/>
      <w:bookmarkEnd w:id="189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898" w:name="_Ref493409205"/>
      <w:bookmarkStart w:id="1899" w:name="_Toc496629205"/>
      <w:r>
        <w:t>fileVersion property</w:t>
      </w:r>
      <w:bookmarkEnd w:id="1898"/>
      <w:bookmarkEnd w:id="189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900" w:name="_Toc496629206"/>
      <w:r>
        <w:t>language property</w:t>
      </w:r>
      <w:bookmarkEnd w:id="1900"/>
    </w:p>
    <w:p w14:paraId="0DEC6669" w14:textId="48219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901" w:name="_Toc496629207"/>
      <w:r>
        <w:t>sarifLoggerVersion property</w:t>
      </w:r>
      <w:bookmarkEnd w:id="19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902" w:name="_Toc496629208"/>
      <w:r>
        <w:t>properties property</w:t>
      </w:r>
      <w:bookmarkEnd w:id="1902"/>
    </w:p>
    <w:p w14:paraId="074F31FD" w14:textId="6CC90F3D"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160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903" w:name="_Ref493352563"/>
      <w:bookmarkStart w:id="1904" w:name="_Toc496629209"/>
      <w:r>
        <w:t>invocation object</w:t>
      </w:r>
      <w:bookmarkEnd w:id="1903"/>
      <w:bookmarkEnd w:id="1904"/>
    </w:p>
    <w:p w14:paraId="10E65C9D" w14:textId="17190F2B" w:rsidR="00401BB5" w:rsidRDefault="00401BB5" w:rsidP="00401BB5">
      <w:pPr>
        <w:pStyle w:val="Heading3"/>
      </w:pPr>
      <w:bookmarkStart w:id="1905" w:name="_Toc496629210"/>
      <w:r>
        <w:t>General</w:t>
      </w:r>
      <w:bookmarkEnd w:id="190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06" w:name="_Ref493414102"/>
      <w:bookmarkStart w:id="1907" w:name="_Toc496629211"/>
      <w:r>
        <w:t>commandLine property</w:t>
      </w:r>
      <w:bookmarkEnd w:id="1906"/>
      <w:bookmarkEnd w:id="190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08" w:name="_Toc496629212"/>
      <w:r>
        <w:lastRenderedPageBreak/>
        <w:t>responseFiles property</w:t>
      </w:r>
      <w:bookmarkEnd w:id="1908"/>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09" w:name="_Toc496629213"/>
      <w:r>
        <w:t>startTime property</w:t>
      </w:r>
      <w:bookmarkEnd w:id="1909"/>
    </w:p>
    <w:p w14:paraId="16315911" w14:textId="44A770F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A160D7">
        <w:t>3.8</w:t>
      </w:r>
      <w:r>
        <w:fldChar w:fldCharType="end"/>
      </w:r>
      <w:r w:rsidRPr="00A14F9A">
        <w:t>).</w:t>
      </w:r>
    </w:p>
    <w:p w14:paraId="64D62131" w14:textId="648590CB" w:rsidR="00401BB5" w:rsidRDefault="00401BB5" w:rsidP="00401BB5">
      <w:pPr>
        <w:pStyle w:val="Heading3"/>
      </w:pPr>
      <w:bookmarkStart w:id="1910" w:name="_Toc496629214"/>
      <w:r>
        <w:t>endTime property</w:t>
      </w:r>
      <w:bookmarkEnd w:id="1910"/>
    </w:p>
    <w:p w14:paraId="7310B713" w14:textId="7909A22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A160D7">
        <w:t>3.8</w:t>
      </w:r>
      <w:r>
        <w:fldChar w:fldCharType="end"/>
      </w:r>
      <w:r w:rsidRPr="00A14F9A">
        <w:t>).</w:t>
      </w:r>
    </w:p>
    <w:p w14:paraId="403BF44E" w14:textId="3684AD93" w:rsidR="00401BB5" w:rsidRDefault="00401BB5" w:rsidP="00401BB5">
      <w:pPr>
        <w:pStyle w:val="Heading3"/>
      </w:pPr>
      <w:bookmarkStart w:id="1911" w:name="_Toc496629215"/>
      <w:r>
        <w:t>machine property</w:t>
      </w:r>
      <w:bookmarkEnd w:id="191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12" w:name="_Toc496629216"/>
      <w:r>
        <w:t>account property</w:t>
      </w:r>
      <w:bookmarkEnd w:id="191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13" w:name="_Toc496629217"/>
      <w:r>
        <w:t>processId property</w:t>
      </w:r>
      <w:bookmarkEnd w:id="191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14" w:name="_Toc496629218"/>
      <w:r>
        <w:t>fileName property</w:t>
      </w:r>
      <w:bookmarkEnd w:id="191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9683E8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160D7">
        <w:t>3.13</w:t>
      </w:r>
      <w:r>
        <w:fldChar w:fldCharType="end"/>
      </w:r>
      <w:r w:rsidRPr="00A14F9A">
        <w:t>) because the identical tool might be invoked from different paths on different machines.</w:t>
      </w:r>
    </w:p>
    <w:p w14:paraId="4CBA5986" w14:textId="1FA909A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160D7">
        <w:t>3.14.2</w:t>
      </w:r>
      <w:r>
        <w:fldChar w:fldCharType="end"/>
      </w:r>
      <w:r w:rsidRPr="00A14F9A">
        <w:t xml:space="preserve">). It is necessary because the command line might not explicitly specify the path </w:t>
      </w:r>
      <w:r w:rsidRPr="00A14F9A">
        <w:lastRenderedPageBreak/>
        <w:t>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15" w:name="_Toc496629219"/>
      <w:r>
        <w:t>workingDirectory property</w:t>
      </w:r>
      <w:bookmarkEnd w:id="191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16" w:name="_Toc496629220"/>
      <w:r>
        <w:t>environmentVariables property</w:t>
      </w:r>
      <w:bookmarkEnd w:id="191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917" w:name="_Toc496629221"/>
      <w:r>
        <w:t>properties property</w:t>
      </w:r>
      <w:bookmarkEnd w:id="1917"/>
    </w:p>
    <w:p w14:paraId="6D4EC85A" w14:textId="5F962A47"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160D7">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918" w:name="_Ref493403111"/>
      <w:bookmarkStart w:id="1919" w:name="_Ref493404005"/>
      <w:bookmarkStart w:id="1920" w:name="_Toc496629222"/>
      <w:r>
        <w:t>file object</w:t>
      </w:r>
      <w:bookmarkEnd w:id="1918"/>
      <w:bookmarkEnd w:id="1919"/>
      <w:bookmarkEnd w:id="1920"/>
    </w:p>
    <w:p w14:paraId="375224F2" w14:textId="20156049" w:rsidR="00401BB5" w:rsidRDefault="00401BB5" w:rsidP="00401BB5">
      <w:pPr>
        <w:pStyle w:val="Heading3"/>
      </w:pPr>
      <w:bookmarkStart w:id="1921" w:name="_Toc496629223"/>
      <w:r>
        <w:t>General</w:t>
      </w:r>
      <w:bookmarkEnd w:id="192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922" w:name="_Ref493403519"/>
      <w:bookmarkStart w:id="1923" w:name="_Toc496629224"/>
      <w:r>
        <w:t>uri property</w:t>
      </w:r>
      <w:bookmarkEnd w:id="1922"/>
      <w:bookmarkEnd w:id="1923"/>
    </w:p>
    <w:p w14:paraId="35DB6B07" w14:textId="2FD8236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A160D7">
        <w:t>3.2</w:t>
      </w:r>
      <w:r>
        <w:fldChar w:fldCharType="end"/>
      </w:r>
      <w:r w:rsidRPr="00F90F0E">
        <w:t>).</w:t>
      </w:r>
    </w:p>
    <w:p w14:paraId="421F8AA7" w14:textId="67CBE97D"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A160D7">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0BEB3FF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160D7">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w:t>
      </w:r>
      <w:r w:rsidRPr="0063202C">
        <w:lastRenderedPageBreak/>
        <w:t xml:space="preserve">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564C3B5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160D7">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924" w:name="_Toc496629225"/>
      <w:r>
        <w:t>uriBaseId property</w:t>
      </w:r>
      <w:bookmarkEnd w:id="1924"/>
    </w:p>
    <w:p w14:paraId="732287EA" w14:textId="3B57B997"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A160D7">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A160D7">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lastRenderedPageBreak/>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925" w:name="_Ref493404063"/>
      <w:bookmarkStart w:id="1926" w:name="_Toc496629226"/>
      <w:r>
        <w:t>parentKey property</w:t>
      </w:r>
      <w:bookmarkEnd w:id="1925"/>
      <w:bookmarkEnd w:id="1926"/>
    </w:p>
    <w:p w14:paraId="7B9D65E1" w14:textId="1F39FEB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A160D7">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927" w:name="_Ref493403563"/>
      <w:bookmarkStart w:id="1928" w:name="_Toc496629227"/>
      <w:r>
        <w:t>offset property</w:t>
      </w:r>
      <w:bookmarkEnd w:id="1927"/>
      <w:bookmarkEnd w:id="192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769D74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A160D7">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929" w:name="_Ref493403574"/>
      <w:bookmarkStart w:id="1930" w:name="_Toc496629228"/>
      <w:r>
        <w:t>length property</w:t>
      </w:r>
      <w:bookmarkEnd w:id="1929"/>
      <w:bookmarkEnd w:id="193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931" w:name="_Toc496629229"/>
      <w:r>
        <w:t>mimeType property</w:t>
      </w:r>
      <w:bookmarkEnd w:id="1931"/>
    </w:p>
    <w:p w14:paraId="6A7F57F6" w14:textId="4274822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932" w:name="_Ref493345445"/>
      <w:bookmarkStart w:id="1933" w:name="_Toc496629230"/>
      <w:r>
        <w:t>hashes property</w:t>
      </w:r>
      <w:bookmarkEnd w:id="1932"/>
      <w:bookmarkEnd w:id="1933"/>
    </w:p>
    <w:p w14:paraId="084CC4D1" w14:textId="1BB1B64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160D7">
        <w:t>3.9</w:t>
      </w:r>
      <w:r>
        <w:fldChar w:fldCharType="end"/>
      </w:r>
      <w:r w:rsidRPr="0082371F">
        <w:t>) hash objects (§</w:t>
      </w:r>
      <w:r>
        <w:fldChar w:fldCharType="begin"/>
      </w:r>
      <w:r>
        <w:instrText xml:space="preserve"> REF _Ref493423194 \r \h </w:instrText>
      </w:r>
      <w:r>
        <w:fldChar w:fldCharType="separate"/>
      </w:r>
      <w:r w:rsidR="00A160D7">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w:t>
      </w:r>
      <w:r w:rsidRPr="0082371F">
        <w:lastRenderedPageBreak/>
        <w:t>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934" w:name="_Toc496629231"/>
      <w:r>
        <w:t>contents property</w:t>
      </w:r>
      <w:bookmarkEnd w:id="1934"/>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935" w:name="_Toc496629232"/>
      <w:r>
        <w:t>properties property</w:t>
      </w:r>
      <w:bookmarkEnd w:id="1935"/>
    </w:p>
    <w:p w14:paraId="21A387A7" w14:textId="0D1261B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160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936" w:name="_Ref493423194"/>
      <w:bookmarkStart w:id="1937" w:name="_Toc496629233"/>
      <w:r>
        <w:t>hash object</w:t>
      </w:r>
      <w:bookmarkEnd w:id="1936"/>
      <w:bookmarkEnd w:id="1937"/>
    </w:p>
    <w:p w14:paraId="5D6F2309" w14:textId="08453102" w:rsidR="00401BB5" w:rsidRDefault="00401BB5" w:rsidP="00401BB5">
      <w:pPr>
        <w:pStyle w:val="Heading3"/>
      </w:pPr>
      <w:bookmarkStart w:id="1938" w:name="_Toc496629234"/>
      <w:r>
        <w:t>General</w:t>
      </w:r>
      <w:bookmarkEnd w:id="1938"/>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B9C26F6"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160D7">
        <w:t>3.16.2</w:t>
      </w:r>
      <w:r>
        <w:fldChar w:fldCharType="end"/>
      </w:r>
    </w:p>
    <w:p w14:paraId="006ED192" w14:textId="495B5D70" w:rsidR="0082371F" w:rsidRDefault="0082371F" w:rsidP="0082371F">
      <w:pPr>
        <w:pStyle w:val="Code"/>
      </w:pPr>
      <w:r>
        <w:t xml:space="preserve">    "algorithm":"sha256"                                  # see §</w:t>
      </w:r>
      <w:r>
        <w:fldChar w:fldCharType="begin"/>
      </w:r>
      <w:r>
        <w:instrText xml:space="preserve"> REF _Ref493423568 \r \h </w:instrText>
      </w:r>
      <w:r>
        <w:fldChar w:fldCharType="separate"/>
      </w:r>
      <w:r w:rsidR="00A160D7">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39" w:name="_Ref493423561"/>
      <w:bookmarkStart w:id="1940" w:name="_Ref493423701"/>
      <w:bookmarkStart w:id="1941" w:name="_Toc496629235"/>
      <w:r>
        <w:t>value property</w:t>
      </w:r>
      <w:bookmarkEnd w:id="1939"/>
      <w:bookmarkEnd w:id="1940"/>
      <w:bookmarkEnd w:id="1941"/>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42" w:name="_Ref493423568"/>
      <w:bookmarkStart w:id="1943" w:name="_Toc496629236"/>
      <w:r>
        <w:lastRenderedPageBreak/>
        <w:t>algorithm property</w:t>
      </w:r>
      <w:bookmarkEnd w:id="1942"/>
      <w:bookmarkEnd w:id="1943"/>
    </w:p>
    <w:p w14:paraId="074EAC1D" w14:textId="4D0D8C6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A160D7">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44" w:name="_Ref493350984"/>
      <w:bookmarkStart w:id="1945" w:name="_Toc496629237"/>
      <w:r>
        <w:t>result object</w:t>
      </w:r>
      <w:bookmarkEnd w:id="1944"/>
      <w:bookmarkEnd w:id="1945"/>
    </w:p>
    <w:p w14:paraId="74FD90F6" w14:textId="18F2DD20" w:rsidR="00401BB5" w:rsidRDefault="00401BB5" w:rsidP="00401BB5">
      <w:pPr>
        <w:pStyle w:val="Heading3"/>
      </w:pPr>
      <w:bookmarkStart w:id="1946" w:name="_Toc496629238"/>
      <w:r>
        <w:t>General</w:t>
      </w:r>
      <w:bookmarkEnd w:id="1946"/>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947" w:name="_Ref493408865"/>
      <w:bookmarkStart w:id="1948" w:name="_Toc496629239"/>
      <w:r>
        <w:t>ruleId property</w:t>
      </w:r>
      <w:bookmarkEnd w:id="1947"/>
      <w:bookmarkEnd w:id="1948"/>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949" w:name="_Ref493408875"/>
      <w:bookmarkStart w:id="1950" w:name="_Toc496629240"/>
      <w:r>
        <w:t>ruleKey property</w:t>
      </w:r>
      <w:bookmarkEnd w:id="1949"/>
      <w:bookmarkEnd w:id="1950"/>
    </w:p>
    <w:p w14:paraId="543A4472" w14:textId="1DC51FE0"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160D7">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160D7">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A160D7">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C2F20B"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A160D7">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160D7">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951" w:name="_Ref493511208"/>
      <w:bookmarkStart w:id="1952" w:name="_Toc496629241"/>
      <w:r>
        <w:t>level property</w:t>
      </w:r>
      <w:bookmarkEnd w:id="1951"/>
      <w:bookmarkEnd w:id="195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2C4C646"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160D7">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47234E7D"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A160D7">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2B1ECEF"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A160D7">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A160D7">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160D7">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160D7">
        <w:t>3.17.3</w:t>
      </w:r>
      <w:r>
        <w:fldChar w:fldCharType="end"/>
      </w:r>
      <w:r w:rsidRPr="00B050AF">
        <w:t>).</w:t>
      </w:r>
    </w:p>
    <w:p w14:paraId="5E554133" w14:textId="12E95F8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160D7">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A160D7">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953" w:name="_Ref493426628"/>
      <w:bookmarkStart w:id="1954" w:name="_Toc496629242"/>
      <w:r>
        <w:t>message property</w:t>
      </w:r>
      <w:bookmarkEnd w:id="1953"/>
      <w:bookmarkEnd w:id="1954"/>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75196C04"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A160D7">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955" w:name="_Toc496629243"/>
      <w:r>
        <w:t>formattedRuleMessage property</w:t>
      </w:r>
      <w:bookmarkEnd w:id="1955"/>
    </w:p>
    <w:p w14:paraId="2A77A2FB" w14:textId="3ADADE18"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A160D7">
        <w:t>3.28</w:t>
      </w:r>
      <w:r>
        <w:fldChar w:fldCharType="end"/>
      </w:r>
      <w:r w:rsidRPr="00B31516">
        <w:t>) that can be used to construct a formatted message that describes the result.</w:t>
      </w:r>
    </w:p>
    <w:p w14:paraId="2186C3EE" w14:textId="501EE81A"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A160D7">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1956" w:name="_Toc496629244"/>
      <w:r>
        <w:lastRenderedPageBreak/>
        <w:t>locations property</w:t>
      </w:r>
      <w:bookmarkEnd w:id="1956"/>
    </w:p>
    <w:p w14:paraId="065F9E8C" w14:textId="0C30B29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CA5F99">
        <w:t>) location objects (§</w:t>
      </w:r>
      <w:r>
        <w:fldChar w:fldCharType="begin"/>
      </w:r>
      <w:r>
        <w:instrText xml:space="preserve"> REF _Ref493426721 \r \h </w:instrText>
      </w:r>
      <w:r>
        <w:fldChar w:fldCharType="separate"/>
      </w:r>
      <w:r w:rsidR="00A160D7">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957" w:name="_Toc496629245"/>
      <w:r>
        <w:t>snippet property</w:t>
      </w:r>
      <w:bookmarkEnd w:id="1957"/>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958" w:name="_Toc496629246"/>
      <w:r>
        <w:t>toolFingerprintContribution property</w:t>
      </w:r>
      <w:bookmarkEnd w:id="1958"/>
    </w:p>
    <w:p w14:paraId="38DB500E" w14:textId="433F5F7C"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959" w:name="_Toc496629247"/>
      <w:r>
        <w:t>codeFlows property</w:t>
      </w:r>
      <w:bookmarkEnd w:id="1959"/>
    </w:p>
    <w:p w14:paraId="4BD8575B" w14:textId="50127EB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codeFlow objects (§</w:t>
      </w:r>
      <w:r>
        <w:fldChar w:fldCharType="begin"/>
      </w:r>
      <w:r>
        <w:instrText xml:space="preserve"> REF _Ref493427364 \r \h </w:instrText>
      </w:r>
      <w:r>
        <w:fldChar w:fldCharType="separate"/>
      </w:r>
      <w:r w:rsidR="00A160D7">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960" w:name="_Toc496629248"/>
      <w:r>
        <w:lastRenderedPageBreak/>
        <w:t>stacks property</w:t>
      </w:r>
      <w:bookmarkEnd w:id="1960"/>
    </w:p>
    <w:p w14:paraId="5ABDA84F" w14:textId="758B6F2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stack objects (§</w:t>
      </w:r>
      <w:r>
        <w:fldChar w:fldCharType="begin"/>
      </w:r>
      <w:r>
        <w:instrText xml:space="preserve"> REF _Ref493427479 \r \h </w:instrText>
      </w:r>
      <w:r>
        <w:fldChar w:fldCharType="separate"/>
      </w:r>
      <w:r w:rsidR="00A160D7">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61" w:name="_Ref493499246"/>
      <w:bookmarkStart w:id="1962" w:name="_Toc496629249"/>
      <w:r>
        <w:t>relatedLocations property</w:t>
      </w:r>
      <w:bookmarkEnd w:id="1961"/>
      <w:bookmarkEnd w:id="1962"/>
    </w:p>
    <w:p w14:paraId="31F869B5" w14:textId="5238A59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160D7">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A160D7">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46E851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A160D7">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1963" w:name="_Toc496629250"/>
      <w:r>
        <w:t>suppressionStates property</w:t>
      </w:r>
      <w:bookmarkEnd w:id="1963"/>
    </w:p>
    <w:p w14:paraId="1AE8DC88" w14:textId="2A54B9A5" w:rsidR="00401BB5" w:rsidRDefault="00401BB5" w:rsidP="00401BB5">
      <w:pPr>
        <w:pStyle w:val="Heading4"/>
      </w:pPr>
      <w:bookmarkStart w:id="1964" w:name="_Toc496629251"/>
      <w:r>
        <w:t>General</w:t>
      </w:r>
      <w:bookmarkEnd w:id="1964"/>
    </w:p>
    <w:p w14:paraId="0F62C5DD" w14:textId="13206FE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160D7">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F09D0E"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160D7">
        <w:t>3.17.13.2</w:t>
      </w:r>
      <w:r w:rsidR="00194A04">
        <w:fldChar w:fldCharType="end"/>
      </w:r>
      <w:r w:rsidR="002A24FE" w:rsidRPr="002A24FE">
        <w:t>)</w:t>
      </w:r>
      <w:r>
        <w:t>.</w:t>
      </w:r>
    </w:p>
    <w:p w14:paraId="1A5BE1CF" w14:textId="22613922"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160D7">
        <w:t>3.17.13.3</w:t>
      </w:r>
      <w:r w:rsidR="00194A04">
        <w:fldChar w:fldCharType="end"/>
      </w:r>
      <w:r w:rsidR="002A24FE" w:rsidRPr="002A24FE">
        <w:t>).</w:t>
      </w:r>
    </w:p>
    <w:p w14:paraId="4F013A56" w14:textId="1CD9F500" w:rsidR="00401BB5" w:rsidRDefault="00401BB5" w:rsidP="00401BB5">
      <w:pPr>
        <w:pStyle w:val="Heading4"/>
      </w:pPr>
      <w:bookmarkStart w:id="1965" w:name="_Ref493475240"/>
      <w:bookmarkStart w:id="1966" w:name="_Toc496629252"/>
      <w:r>
        <w:t>suppressedInSource value</w:t>
      </w:r>
      <w:bookmarkEnd w:id="1965"/>
      <w:bookmarkEnd w:id="196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967" w:name="_Ref493475253"/>
      <w:bookmarkStart w:id="1968" w:name="_Toc496629253"/>
      <w:r>
        <w:t>suppressedExternally value</w:t>
      </w:r>
      <w:bookmarkEnd w:id="1967"/>
      <w:bookmarkEnd w:id="196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969" w:name="_Ref493351360"/>
      <w:bookmarkStart w:id="1970" w:name="_Toc496629254"/>
      <w:r>
        <w:t>baselineState property</w:t>
      </w:r>
      <w:bookmarkEnd w:id="1969"/>
      <w:bookmarkEnd w:id="197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307817A"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A160D7">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31FF0D66"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971" w:name="_Toc496629255"/>
      <w:r>
        <w:t>fixes property</w:t>
      </w:r>
      <w:bookmarkEnd w:id="1971"/>
    </w:p>
    <w:p w14:paraId="41DB16FF" w14:textId="472BF64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160D7">
        <w:t>3.9</w:t>
      </w:r>
      <w:r>
        <w:fldChar w:fldCharType="end"/>
      </w:r>
      <w:r w:rsidRPr="00E20F80">
        <w:t>) fix objects (§</w:t>
      </w:r>
      <w:r>
        <w:fldChar w:fldCharType="begin"/>
      </w:r>
      <w:r>
        <w:instrText xml:space="preserve"> REF _Ref493477061 \w \h </w:instrText>
      </w:r>
      <w:r>
        <w:fldChar w:fldCharType="separate"/>
      </w:r>
      <w:r w:rsidR="00A160D7">
        <w:t>3.29</w:t>
      </w:r>
      <w:r>
        <w:fldChar w:fldCharType="end"/>
      </w:r>
      <w:r w:rsidRPr="00E20F80">
        <w:t>).</w:t>
      </w:r>
    </w:p>
    <w:p w14:paraId="42E1D0DE" w14:textId="54DDCACE" w:rsidR="006E546E" w:rsidRDefault="006E546E" w:rsidP="006E546E">
      <w:pPr>
        <w:pStyle w:val="Heading3"/>
      </w:pPr>
      <w:bookmarkStart w:id="1972" w:name="_Toc496629256"/>
      <w:r>
        <w:t>properties property</w:t>
      </w:r>
      <w:bookmarkEnd w:id="1972"/>
    </w:p>
    <w:p w14:paraId="5BBA1AD3" w14:textId="52BEE09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160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973" w:name="_Ref493426721"/>
      <w:bookmarkStart w:id="1974" w:name="_Toc496629257"/>
      <w:r>
        <w:t>location object</w:t>
      </w:r>
      <w:bookmarkEnd w:id="1973"/>
      <w:bookmarkEnd w:id="1974"/>
    </w:p>
    <w:p w14:paraId="27ED50C0" w14:textId="23D428DC" w:rsidR="006E546E" w:rsidRDefault="006E546E" w:rsidP="006E546E">
      <w:pPr>
        <w:pStyle w:val="Heading3"/>
      </w:pPr>
      <w:bookmarkStart w:id="1975" w:name="_Ref493479281"/>
      <w:bookmarkStart w:id="1976" w:name="_Toc496629258"/>
      <w:r>
        <w:t>General</w:t>
      </w:r>
      <w:bookmarkEnd w:id="1975"/>
      <w:bookmarkEnd w:id="1976"/>
    </w:p>
    <w:p w14:paraId="1D30489B" w14:textId="5533FCC3"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A160D7">
        <w:t>3.19</w:t>
      </w:r>
      <w:r>
        <w:fldChar w:fldCharType="end"/>
      </w:r>
      <w:r w:rsidRPr="00180B28">
        <w:t>) of the result, the logical location (§</w:t>
      </w:r>
      <w:r>
        <w:fldChar w:fldCharType="begin"/>
      </w:r>
      <w:r>
        <w:instrText xml:space="preserve"> REF _Ref493404450 \w \h </w:instrText>
      </w:r>
      <w:r>
        <w:fldChar w:fldCharType="separate"/>
      </w:r>
      <w:r w:rsidR="00A160D7">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0F3018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160D7">
        <w:t>3.18.5</w:t>
      </w:r>
      <w:r>
        <w:fldChar w:fldCharType="end"/>
      </w:r>
      <w:r w:rsidRPr="00180B28">
        <w:t>) is particularly convenient for fingerprinting.</w:t>
      </w:r>
    </w:p>
    <w:p w14:paraId="638ED7CC" w14:textId="64BD3AA0" w:rsidR="006E546E" w:rsidRDefault="006E546E" w:rsidP="006E546E">
      <w:pPr>
        <w:pStyle w:val="Heading3"/>
      </w:pPr>
      <w:bookmarkStart w:id="1977" w:name="_Ref493478389"/>
      <w:bookmarkStart w:id="1978" w:name="_Toc496629259"/>
      <w:r>
        <w:t>Constraints</w:t>
      </w:r>
      <w:bookmarkEnd w:id="1977"/>
      <w:bookmarkEnd w:id="1978"/>
    </w:p>
    <w:p w14:paraId="4A7EE9DC" w14:textId="05825114"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A160D7">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A160D7">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979" w:name="_Ref493424691"/>
      <w:bookmarkStart w:id="1980" w:name="_Toc496629260"/>
      <w:r>
        <w:t>analysisTarget property</w:t>
      </w:r>
      <w:bookmarkEnd w:id="1979"/>
      <w:bookmarkEnd w:id="1980"/>
    </w:p>
    <w:p w14:paraId="4A174E10" w14:textId="12897C90"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160D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A160D7">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981" w:name="_Ref493477623"/>
      <w:bookmarkStart w:id="1982" w:name="_Ref493478351"/>
      <w:bookmarkStart w:id="1983" w:name="_Toc496629261"/>
      <w:r>
        <w:t>resultFile property</w:t>
      </w:r>
      <w:bookmarkEnd w:id="1981"/>
      <w:bookmarkEnd w:id="1982"/>
      <w:bookmarkEnd w:id="1983"/>
    </w:p>
    <w:p w14:paraId="37D40289" w14:textId="2F323513"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A160D7">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A160D7">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984" w:name="_Ref493404450"/>
      <w:bookmarkStart w:id="1985" w:name="_Ref493404690"/>
      <w:bookmarkStart w:id="1986" w:name="_Toc496629262"/>
      <w:r>
        <w:lastRenderedPageBreak/>
        <w:t>fullyQualifiedLogicalName property</w:t>
      </w:r>
      <w:bookmarkEnd w:id="1984"/>
      <w:bookmarkEnd w:id="1985"/>
      <w:bookmarkEnd w:id="198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61A0BA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A160D7">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A160D7">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7E2F0A4"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A160D7">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87" w:name="_Ref493404415"/>
      <w:bookmarkStart w:id="1988" w:name="_Toc496629263"/>
      <w:r>
        <w:t>logicalLocationKey property</w:t>
      </w:r>
      <w:bookmarkEnd w:id="1987"/>
      <w:bookmarkEnd w:id="1988"/>
    </w:p>
    <w:p w14:paraId="5CE2EC28" w14:textId="40057BA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A160D7">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160D7">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89" w:name="_Toc496629264"/>
      <w:r>
        <w:t>decoratedName property</w:t>
      </w:r>
      <w:bookmarkEnd w:id="198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A564677"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160D7">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90" w:name="_Toc496629265"/>
      <w:r>
        <w:t>properties property</w:t>
      </w:r>
      <w:bookmarkEnd w:id="1990"/>
    </w:p>
    <w:p w14:paraId="2CEAC173" w14:textId="092A74C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160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991" w:name="_Ref493477390"/>
      <w:bookmarkStart w:id="1992" w:name="_Ref493478323"/>
      <w:bookmarkStart w:id="1993" w:name="_Ref493478590"/>
      <w:bookmarkStart w:id="1994" w:name="_Toc496629266"/>
      <w:r>
        <w:lastRenderedPageBreak/>
        <w:t>physicalLocation object</w:t>
      </w:r>
      <w:bookmarkEnd w:id="1991"/>
      <w:bookmarkEnd w:id="1992"/>
      <w:bookmarkEnd w:id="1993"/>
      <w:bookmarkEnd w:id="1994"/>
    </w:p>
    <w:p w14:paraId="0B9181AD" w14:textId="12F902F2" w:rsidR="006E546E" w:rsidRDefault="006E546E" w:rsidP="006E546E">
      <w:pPr>
        <w:pStyle w:val="Heading3"/>
      </w:pPr>
      <w:bookmarkStart w:id="1995" w:name="_Toc496629267"/>
      <w:r>
        <w:t>General</w:t>
      </w:r>
      <w:bookmarkEnd w:id="19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1996" w:name="_Ref493343236"/>
      <w:bookmarkStart w:id="1997" w:name="_Toc496629268"/>
      <w:r>
        <w:t>uri property</w:t>
      </w:r>
      <w:bookmarkEnd w:id="1996"/>
      <w:bookmarkEnd w:id="1997"/>
    </w:p>
    <w:p w14:paraId="5D69C82C" w14:textId="6FC3FEE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A160D7">
        <w:t>3.2</w:t>
      </w:r>
      <w:r>
        <w:fldChar w:fldCharType="end"/>
      </w:r>
      <w:r w:rsidRPr="00365886">
        <w:t>).</w:t>
      </w:r>
    </w:p>
    <w:p w14:paraId="40E0A00A" w14:textId="17FA43D7" w:rsidR="00365886" w:rsidRDefault="00365886" w:rsidP="00365886">
      <w:r w:rsidRPr="00365886">
        <w:t>The exceptions are as follows:</w:t>
      </w:r>
    </w:p>
    <w:p w14:paraId="770956CF" w14:textId="4D56D54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A160D7">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A160D7">
        <w:t>3.25.10</w:t>
      </w:r>
      <w:r>
        <w:fldChar w:fldCharType="end"/>
      </w:r>
      <w:r w:rsidRPr="00124F1F">
        <w:t>.</w:t>
      </w:r>
    </w:p>
    <w:p w14:paraId="79337148" w14:textId="2EE296C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A160D7">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A160D7">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A160D7">
        <w:t>3.25.15</w:t>
      </w:r>
      <w:r>
        <w:fldChar w:fldCharType="end"/>
      </w:r>
      <w:r w:rsidRPr="00124F1F">
        <w:t>.</w:t>
      </w:r>
    </w:p>
    <w:p w14:paraId="03500782" w14:textId="60AF4005"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A160D7">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1998" w:name="_Ref493343237"/>
      <w:bookmarkStart w:id="1999" w:name="_Toc496629269"/>
      <w:r>
        <w:lastRenderedPageBreak/>
        <w:t>uriBaseId property</w:t>
      </w:r>
      <w:bookmarkEnd w:id="1998"/>
      <w:bookmarkEnd w:id="1999"/>
    </w:p>
    <w:p w14:paraId="5D773B93" w14:textId="3AAA880D"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A160D7">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A160D7">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00" w:name="_Ref493509797"/>
      <w:bookmarkStart w:id="2001" w:name="_Toc496629270"/>
      <w:r>
        <w:t>region property</w:t>
      </w:r>
      <w:bookmarkEnd w:id="2000"/>
      <w:bookmarkEnd w:id="2001"/>
    </w:p>
    <w:p w14:paraId="34CA82A6" w14:textId="0D376B1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160D7">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02" w:name="_Ref493490350"/>
      <w:bookmarkStart w:id="2003" w:name="_Toc496629271"/>
      <w:r>
        <w:t>region object</w:t>
      </w:r>
      <w:bookmarkEnd w:id="2002"/>
      <w:bookmarkEnd w:id="2003"/>
    </w:p>
    <w:p w14:paraId="5C4DB1F6" w14:textId="0F642D18" w:rsidR="006E546E" w:rsidRDefault="006E546E" w:rsidP="006E546E">
      <w:pPr>
        <w:pStyle w:val="Heading3"/>
      </w:pPr>
      <w:bookmarkStart w:id="2004" w:name="_Toc496629272"/>
      <w:r>
        <w:t>General</w:t>
      </w:r>
      <w:bookmarkEnd w:id="2004"/>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D988E8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160D7">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005" w:name="_Ref493492556"/>
      <w:bookmarkStart w:id="2006" w:name="_Ref493492604"/>
      <w:bookmarkStart w:id="2007" w:name="_Ref493492671"/>
      <w:bookmarkStart w:id="2008" w:name="_Toc496629273"/>
      <w:r>
        <w:t>Text regions</w:t>
      </w:r>
      <w:bookmarkEnd w:id="2005"/>
      <w:bookmarkEnd w:id="2006"/>
      <w:bookmarkEnd w:id="2007"/>
      <w:bookmarkEnd w:id="200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09FC9C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lastRenderedPageBreak/>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17396AF"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160D7">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160D7">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0609F6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160D7">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160D7">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160D7">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009" w:name="_Toc496629274"/>
      <w:r>
        <w:t>Binary regions</w:t>
      </w:r>
      <w:bookmarkEnd w:id="2009"/>
    </w:p>
    <w:p w14:paraId="645A946E" w14:textId="2BBD774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160D7">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006F24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160D7">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29252B9D"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160D7">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160D7">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160D7">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160D7">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010" w:name="_Ref493490565"/>
      <w:bookmarkStart w:id="2011" w:name="_Ref493491243"/>
      <w:bookmarkStart w:id="2012" w:name="_Ref493492406"/>
      <w:bookmarkStart w:id="2013" w:name="_Toc496629275"/>
      <w:r>
        <w:t>startLine property</w:t>
      </w:r>
      <w:bookmarkEnd w:id="2010"/>
      <w:bookmarkEnd w:id="2011"/>
      <w:bookmarkEnd w:id="2012"/>
      <w:bookmarkEnd w:id="20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014" w:name="_Ref493491260"/>
      <w:bookmarkStart w:id="2015" w:name="_Ref493492414"/>
      <w:bookmarkStart w:id="2016" w:name="_Toc496629276"/>
      <w:r>
        <w:t>startColumn property</w:t>
      </w:r>
      <w:bookmarkEnd w:id="2014"/>
      <w:bookmarkEnd w:id="2015"/>
      <w:bookmarkEnd w:id="20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068137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160D7">
        <w:t>3.20.2</w:t>
      </w:r>
      <w:r>
        <w:fldChar w:fldCharType="end"/>
      </w:r>
      <w:r>
        <w:t>.</w:t>
      </w:r>
    </w:p>
    <w:p w14:paraId="29DFBDCD" w14:textId="49CB3F3F" w:rsidR="006E546E" w:rsidRDefault="006E546E" w:rsidP="006E546E">
      <w:pPr>
        <w:pStyle w:val="Heading3"/>
      </w:pPr>
      <w:bookmarkStart w:id="2017" w:name="_Ref493491334"/>
      <w:bookmarkStart w:id="2018" w:name="_Ref493492422"/>
      <w:bookmarkStart w:id="2019" w:name="_Toc496629277"/>
      <w:r>
        <w:t>endLine property</w:t>
      </w:r>
      <w:bookmarkEnd w:id="2017"/>
      <w:bookmarkEnd w:id="2018"/>
      <w:bookmarkEnd w:id="20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6D6A5E3"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160D7">
        <w:t>3.20.2</w:t>
      </w:r>
      <w:r>
        <w:fldChar w:fldCharType="end"/>
      </w:r>
      <w:r>
        <w:t>.</w:t>
      </w:r>
    </w:p>
    <w:p w14:paraId="70DC2A2F" w14:textId="6B14264D" w:rsidR="006E546E" w:rsidRDefault="006E546E" w:rsidP="006E546E">
      <w:pPr>
        <w:pStyle w:val="Heading3"/>
      </w:pPr>
      <w:bookmarkStart w:id="2020" w:name="_Ref493491342"/>
      <w:bookmarkStart w:id="2021" w:name="_Ref493492427"/>
      <w:bookmarkStart w:id="2022" w:name="_Toc496629278"/>
      <w:r>
        <w:t>endColumn property</w:t>
      </w:r>
      <w:bookmarkEnd w:id="2020"/>
      <w:bookmarkEnd w:id="2021"/>
      <w:bookmarkEnd w:id="20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74291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160D7">
        <w:t>3.20.2</w:t>
      </w:r>
      <w:r>
        <w:fldChar w:fldCharType="end"/>
      </w:r>
      <w:r>
        <w:t>.</w:t>
      </w:r>
    </w:p>
    <w:p w14:paraId="71768405" w14:textId="2CD24091" w:rsidR="006E546E" w:rsidRDefault="006E546E" w:rsidP="006E546E">
      <w:pPr>
        <w:pStyle w:val="Heading3"/>
      </w:pPr>
      <w:bookmarkStart w:id="2023" w:name="_Ref493492251"/>
      <w:bookmarkStart w:id="2024" w:name="_Ref493492981"/>
      <w:bookmarkStart w:id="2025" w:name="_Toc496629279"/>
      <w:r>
        <w:t>offset property</w:t>
      </w:r>
      <w:bookmarkEnd w:id="2023"/>
      <w:bookmarkEnd w:id="2024"/>
      <w:bookmarkEnd w:id="20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026" w:name="_Ref493491350"/>
      <w:bookmarkStart w:id="2027" w:name="_Ref493492312"/>
      <w:bookmarkStart w:id="2028" w:name="_Toc496629280"/>
      <w:r>
        <w:t>length property</w:t>
      </w:r>
      <w:bookmarkEnd w:id="2026"/>
      <w:bookmarkEnd w:id="2027"/>
      <w:bookmarkEnd w:id="20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lastRenderedPageBreak/>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F1B0AC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160D7">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029" w:name="_Ref493404505"/>
      <w:bookmarkStart w:id="2030" w:name="_Toc496629281"/>
      <w:r>
        <w:t>logicalLocation object</w:t>
      </w:r>
      <w:bookmarkEnd w:id="2029"/>
      <w:bookmarkEnd w:id="2030"/>
    </w:p>
    <w:p w14:paraId="479717FF" w14:textId="2760154A" w:rsidR="006E546E" w:rsidRDefault="006E546E" w:rsidP="006E546E">
      <w:pPr>
        <w:pStyle w:val="Heading3"/>
      </w:pPr>
      <w:bookmarkStart w:id="2031" w:name="_Toc496629282"/>
      <w:r>
        <w:t>General</w:t>
      </w:r>
      <w:bookmarkEnd w:id="20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8CB339B"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160D7">
        <w:t>3.12.10</w:t>
      </w:r>
      <w:r>
        <w:fldChar w:fldCharType="end"/>
      </w:r>
      <w:r>
        <w:t>).</w:t>
      </w:r>
    </w:p>
    <w:p w14:paraId="70635E46" w14:textId="168F318C" w:rsidR="006E546E" w:rsidRDefault="006E546E" w:rsidP="006E546E">
      <w:pPr>
        <w:pStyle w:val="Heading3"/>
      </w:pPr>
      <w:bookmarkStart w:id="2032" w:name="_Toc496629283"/>
      <w:r>
        <w:t>name property</w:t>
      </w:r>
      <w:bookmarkEnd w:id="20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lastRenderedPageBreak/>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033" w:name="_Toc496629284"/>
      <w:r>
        <w:t>kind property</w:t>
      </w:r>
      <w:bookmarkEnd w:id="20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034" w:name="_Toc496629285"/>
      <w:r>
        <w:t>parentKey property</w:t>
      </w:r>
      <w:bookmarkEnd w:id="2034"/>
    </w:p>
    <w:p w14:paraId="765BBE49" w14:textId="1F3A65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160D7">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035" w:name="_Ref493427364"/>
      <w:bookmarkStart w:id="2036" w:name="_Toc496629286"/>
      <w:r>
        <w:t>codeFlow object</w:t>
      </w:r>
      <w:bookmarkEnd w:id="2035"/>
      <w:bookmarkEnd w:id="2036"/>
    </w:p>
    <w:p w14:paraId="68EE36AB" w14:textId="336A5D40" w:rsidR="006E546E" w:rsidRDefault="006E546E" w:rsidP="006E546E">
      <w:pPr>
        <w:pStyle w:val="Heading3"/>
      </w:pPr>
      <w:bookmarkStart w:id="2037" w:name="_Toc496629287"/>
      <w:r>
        <w:t>General</w:t>
      </w:r>
      <w:bookmarkEnd w:id="20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038" w:name="_Toc496629288"/>
      <w:r>
        <w:t>message property</w:t>
      </w:r>
      <w:bookmarkEnd w:id="2038"/>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039" w:name="_Toc496629289"/>
      <w:r>
        <w:t>locations property</w:t>
      </w:r>
      <w:bookmarkEnd w:id="2039"/>
    </w:p>
    <w:p w14:paraId="648A48EB" w14:textId="057F5981"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A160D7">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040" w:name="_Toc496629290"/>
      <w:r>
        <w:lastRenderedPageBreak/>
        <w:t>properties property</w:t>
      </w:r>
      <w:bookmarkEnd w:id="2040"/>
    </w:p>
    <w:p w14:paraId="070BA385" w14:textId="72E0ECCF"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60D7">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041" w:name="_Ref493427479"/>
      <w:bookmarkStart w:id="2042" w:name="_Toc496629291"/>
      <w:r>
        <w:t>stack object</w:t>
      </w:r>
      <w:bookmarkEnd w:id="2041"/>
      <w:bookmarkEnd w:id="2042"/>
    </w:p>
    <w:p w14:paraId="5A2500F3" w14:textId="474DE860" w:rsidR="006E546E" w:rsidRDefault="006E546E" w:rsidP="006E546E">
      <w:pPr>
        <w:pStyle w:val="Heading3"/>
      </w:pPr>
      <w:bookmarkStart w:id="2043" w:name="_Toc496629292"/>
      <w:r>
        <w:t>General</w:t>
      </w:r>
      <w:bookmarkEnd w:id="20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044" w:name="_Toc496629293"/>
      <w:r>
        <w:t>message property</w:t>
      </w:r>
      <w:bookmarkEnd w:id="2044"/>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045" w:name="_Toc496629294"/>
      <w:r>
        <w:t>frames property</w:t>
      </w:r>
      <w:bookmarkEnd w:id="2045"/>
    </w:p>
    <w:p w14:paraId="469B2FA7" w14:textId="5820648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160D7">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046" w:name="_Toc496629295"/>
      <w:r>
        <w:t>properties property</w:t>
      </w:r>
      <w:bookmarkEnd w:id="2046"/>
    </w:p>
    <w:p w14:paraId="48B11B8A" w14:textId="1B4A1FC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60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047" w:name="_Ref493494398"/>
      <w:bookmarkStart w:id="2048" w:name="_Toc496629296"/>
      <w:r>
        <w:t>stackFrame object</w:t>
      </w:r>
      <w:bookmarkEnd w:id="2047"/>
      <w:bookmarkEnd w:id="2048"/>
    </w:p>
    <w:p w14:paraId="440DEBE2" w14:textId="2D9664B2" w:rsidR="006E546E" w:rsidRDefault="006E546E" w:rsidP="006E546E">
      <w:pPr>
        <w:pStyle w:val="Heading3"/>
      </w:pPr>
      <w:bookmarkStart w:id="2049" w:name="_Toc496629297"/>
      <w:r>
        <w:t>General</w:t>
      </w:r>
      <w:bookmarkEnd w:id="2049"/>
    </w:p>
    <w:p w14:paraId="7DA1CA9D" w14:textId="132D5FB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160D7">
        <w:t>3.23</w:t>
      </w:r>
      <w:r>
        <w:fldChar w:fldCharType="end"/>
      </w:r>
      <w:r w:rsidRPr="00F41277">
        <w:t>).</w:t>
      </w:r>
    </w:p>
    <w:p w14:paraId="31AEBDA0" w14:textId="0547366C" w:rsidR="006E546E" w:rsidRDefault="006E546E" w:rsidP="006E546E">
      <w:pPr>
        <w:pStyle w:val="Heading3"/>
      </w:pPr>
      <w:bookmarkStart w:id="2050" w:name="_Toc496629298"/>
      <w:r>
        <w:t>message property</w:t>
      </w:r>
      <w:bookmarkEnd w:id="2050"/>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051" w:name="_Ref493494583"/>
      <w:bookmarkStart w:id="2052" w:name="_Ref493494807"/>
      <w:bookmarkStart w:id="2053" w:name="_Toc496629299"/>
      <w:r>
        <w:t>uri property</w:t>
      </w:r>
      <w:bookmarkEnd w:id="2051"/>
      <w:bookmarkEnd w:id="2052"/>
      <w:bookmarkEnd w:id="2053"/>
    </w:p>
    <w:p w14:paraId="7D47F29E" w14:textId="329B80ED"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A160D7">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054" w:name="_Toc496629300"/>
      <w:r>
        <w:lastRenderedPageBreak/>
        <w:t>uriBaseId property</w:t>
      </w:r>
      <w:bookmarkEnd w:id="2054"/>
    </w:p>
    <w:p w14:paraId="191477D7" w14:textId="2EC1448E"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A160D7">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055" w:name="_Ref493495170"/>
      <w:bookmarkStart w:id="2056" w:name="_Toc496629301"/>
      <w:r>
        <w:t>line property</w:t>
      </w:r>
      <w:bookmarkEnd w:id="2055"/>
      <w:bookmarkEnd w:id="2056"/>
    </w:p>
    <w:p w14:paraId="7831BBB2" w14:textId="28EB41CE"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A160D7">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057" w:name="_Toc496629302"/>
      <w:r>
        <w:t>column property</w:t>
      </w:r>
      <w:bookmarkEnd w:id="2057"/>
    </w:p>
    <w:p w14:paraId="43B1E86B" w14:textId="43D838DE"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A160D7">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058" w:name="_Toc496629303"/>
      <w:r>
        <w:t>module property</w:t>
      </w:r>
      <w:bookmarkEnd w:id="205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059" w:name="_Toc496629304"/>
      <w:r>
        <w:t>threadId property</w:t>
      </w:r>
      <w:bookmarkEnd w:id="205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060" w:name="_Ref493495527"/>
      <w:bookmarkStart w:id="2061" w:name="_Toc496629305"/>
      <w:r>
        <w:t>fullyQualifiedLogicalName property</w:t>
      </w:r>
      <w:bookmarkEnd w:id="2060"/>
      <w:bookmarkEnd w:id="2061"/>
    </w:p>
    <w:p w14:paraId="6E141375" w14:textId="01AFA83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A160D7">
        <w:t>3.18.5</w:t>
      </w:r>
      <w:r>
        <w:fldChar w:fldCharType="end"/>
      </w:r>
      <w:r>
        <w:t xml:space="preserve"> for examples.</w:t>
      </w:r>
    </w:p>
    <w:p w14:paraId="68A6E8A8" w14:textId="7D41AAF6"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A160D7">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A160D7">
        <w:t>3.24.10</w:t>
      </w:r>
      <w:r>
        <w:fldChar w:fldCharType="end"/>
      </w:r>
      <w:r>
        <w:t>.</w:t>
      </w:r>
    </w:p>
    <w:p w14:paraId="588EBC73" w14:textId="7961EC10" w:rsidR="006E546E" w:rsidRDefault="006E546E" w:rsidP="006E546E">
      <w:pPr>
        <w:pStyle w:val="Heading3"/>
      </w:pPr>
      <w:bookmarkStart w:id="2062" w:name="_Ref493495433"/>
      <w:bookmarkStart w:id="2063" w:name="_Toc496629306"/>
      <w:r>
        <w:t>logicalLocationKey property</w:t>
      </w:r>
      <w:bookmarkEnd w:id="2062"/>
      <w:bookmarkEnd w:id="2063"/>
    </w:p>
    <w:p w14:paraId="3CAA094A" w14:textId="6CC60A3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A160D7">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A160D7">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064" w:name="_Toc496629307"/>
      <w:r>
        <w:lastRenderedPageBreak/>
        <w:t>address property</w:t>
      </w:r>
      <w:bookmarkEnd w:id="206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065" w:name="_Toc496629308"/>
      <w:r>
        <w:t>offset property</w:t>
      </w:r>
      <w:bookmarkEnd w:id="2065"/>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066" w:name="_Toc496629309"/>
      <w:r>
        <w:t>parameters property</w:t>
      </w:r>
      <w:bookmarkEnd w:id="206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067" w:name="_Toc496629310"/>
      <w:r>
        <w:t>properties property</w:t>
      </w:r>
      <w:bookmarkEnd w:id="2067"/>
    </w:p>
    <w:p w14:paraId="4545F168" w14:textId="3A63F587"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160D7">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068" w:name="_Ref493427581"/>
      <w:bookmarkStart w:id="2069" w:name="_Ref493427754"/>
      <w:bookmarkStart w:id="2070" w:name="_Toc496629311"/>
      <w:r>
        <w:t>annotatedCodeLocation object</w:t>
      </w:r>
      <w:bookmarkEnd w:id="2068"/>
      <w:bookmarkEnd w:id="2069"/>
      <w:bookmarkEnd w:id="2070"/>
    </w:p>
    <w:p w14:paraId="6AFFA125" w14:textId="72CDB951" w:rsidR="006E546E" w:rsidRDefault="006E546E" w:rsidP="006E546E">
      <w:pPr>
        <w:pStyle w:val="Heading3"/>
      </w:pPr>
      <w:bookmarkStart w:id="2071" w:name="_Toc496629312"/>
      <w:r>
        <w:t>General</w:t>
      </w:r>
      <w:bookmarkEnd w:id="207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072" w:name="_Toc496629313"/>
      <w:r>
        <w:t>step property</w:t>
      </w:r>
      <w:bookmarkEnd w:id="2072"/>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073" w:name="_Ref493497783"/>
      <w:bookmarkStart w:id="2074" w:name="_Ref493499799"/>
      <w:bookmarkStart w:id="2075" w:name="_Toc496629314"/>
      <w:r>
        <w:t>physicalLocation property</w:t>
      </w:r>
      <w:bookmarkEnd w:id="2073"/>
      <w:bookmarkEnd w:id="2074"/>
      <w:bookmarkEnd w:id="2075"/>
    </w:p>
    <w:p w14:paraId="4354E1E2" w14:textId="4F0E6AB2"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A160D7">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588A57B4"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A160D7">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A160D7">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076" w:name="_Ref493498084"/>
      <w:bookmarkStart w:id="2077" w:name="_Toc496629315"/>
      <w:r>
        <w:t>fullyQualifiedLogicalName property</w:t>
      </w:r>
      <w:bookmarkEnd w:id="2076"/>
      <w:bookmarkEnd w:id="2077"/>
    </w:p>
    <w:p w14:paraId="628A73C1" w14:textId="1D31015B"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A160D7">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A160D7">
        <w:t>3.18.5</w:t>
      </w:r>
      <w:r>
        <w:fldChar w:fldCharType="end"/>
      </w:r>
      <w:r>
        <w:t xml:space="preserve"> for examples.</w:t>
      </w:r>
    </w:p>
    <w:p w14:paraId="7A75113A" w14:textId="52927BE0"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A160D7">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A160D7">
        <w:t>3.25.5</w:t>
      </w:r>
      <w:r>
        <w:fldChar w:fldCharType="end"/>
      </w:r>
      <w:r>
        <w:t>.</w:t>
      </w:r>
    </w:p>
    <w:p w14:paraId="2908524E" w14:textId="2CB47E17" w:rsidR="006E546E" w:rsidRDefault="006E546E" w:rsidP="006E546E">
      <w:pPr>
        <w:pStyle w:val="Heading3"/>
      </w:pPr>
      <w:bookmarkStart w:id="2078" w:name="_Ref493497988"/>
      <w:bookmarkStart w:id="2079" w:name="_Toc496629316"/>
      <w:r>
        <w:t>logicalLocationKey property</w:t>
      </w:r>
      <w:bookmarkEnd w:id="2078"/>
      <w:bookmarkEnd w:id="2079"/>
    </w:p>
    <w:p w14:paraId="2355FA25" w14:textId="400F75D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A160D7">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A160D7">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080" w:name="_Toc496629317"/>
      <w:r>
        <w:t>module property</w:t>
      </w:r>
      <w:bookmarkEnd w:id="208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081" w:name="_Toc496629318"/>
      <w:r>
        <w:t>threadId property</w:t>
      </w:r>
      <w:bookmarkEnd w:id="208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082" w:name="_Toc496629319"/>
      <w:r>
        <w:t>message property</w:t>
      </w:r>
      <w:bookmarkEnd w:id="2082"/>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083" w:name="_Ref493497656"/>
      <w:bookmarkStart w:id="2084" w:name="_Ref493499356"/>
      <w:bookmarkStart w:id="2085" w:name="_Toc496629320"/>
      <w:r>
        <w:t>kind property</w:t>
      </w:r>
      <w:bookmarkEnd w:id="2083"/>
      <w:bookmarkEnd w:id="2084"/>
      <w:bookmarkEnd w:id="208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18924C"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A160D7">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086" w:name="_Ref493488357"/>
      <w:bookmarkStart w:id="2087" w:name="_Ref493488374"/>
      <w:bookmarkStart w:id="2088" w:name="_Toc496629321"/>
      <w:r>
        <w:t>kind-dependent properties: target, targetLocation, values and state</w:t>
      </w:r>
      <w:bookmarkEnd w:id="2086"/>
      <w:bookmarkEnd w:id="2087"/>
      <w:bookmarkEnd w:id="2088"/>
    </w:p>
    <w:p w14:paraId="24200A3C" w14:textId="6EFD9939"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A160D7">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87497B5"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A160D7">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63FE66EB"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A160D7">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1397521"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A160D7">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A160D7">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8C61C96"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A160D7">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A160D7">
        <w:t>3.25.11</w:t>
      </w:r>
      <w:r w:rsidR="000F0B58">
        <w:fldChar w:fldCharType="end"/>
      </w:r>
      <w:r>
        <w:t>.</w:t>
      </w:r>
    </w:p>
    <w:p w14:paraId="0E31A26E" w14:textId="1F2AF4AE" w:rsidR="00B86BC7" w:rsidRDefault="00B86BC7" w:rsidP="00B86BC7">
      <w:pPr>
        <w:pStyle w:val="Heading3"/>
      </w:pPr>
      <w:bookmarkStart w:id="2089" w:name="_Ref493509170"/>
      <w:bookmarkStart w:id="2090" w:name="_Toc496629322"/>
      <w:r>
        <w:t>targetKey property</w:t>
      </w:r>
      <w:bookmarkEnd w:id="2089"/>
      <w:bookmarkEnd w:id="2090"/>
    </w:p>
    <w:p w14:paraId="20366F6F" w14:textId="2B12545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A160D7">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A160D7">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2091" w:name="_Toc496629323"/>
      <w:r>
        <w:t>importance property</w:t>
      </w:r>
      <w:bookmarkEnd w:id="2091"/>
    </w:p>
    <w:p w14:paraId="12516DE7" w14:textId="4FA81D35"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A160D7">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092" w:name="_Toc496629324"/>
      <w:r>
        <w:t>taintKind property</w:t>
      </w:r>
      <w:bookmarkEnd w:id="209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093" w:name="_Toc496629325"/>
      <w:r>
        <w:t>snippet property</w:t>
      </w:r>
      <w:bookmarkEnd w:id="2093"/>
    </w:p>
    <w:p w14:paraId="15A1049D" w14:textId="54755F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A160D7">
        <w:t>3.19.4</w:t>
      </w:r>
      <w:r>
        <w:fldChar w:fldCharType="end"/>
      </w:r>
      <w:r>
        <w:t>).</w:t>
      </w:r>
    </w:p>
    <w:p w14:paraId="3B69C0B9" w14:textId="3B42BBEE" w:rsidR="00B86BC7" w:rsidRDefault="00B86BC7" w:rsidP="00B86BC7">
      <w:pPr>
        <w:pStyle w:val="Heading3"/>
      </w:pPr>
      <w:bookmarkStart w:id="2094" w:name="_Ref493488427"/>
      <w:bookmarkStart w:id="2095" w:name="_Ref493488443"/>
      <w:bookmarkStart w:id="2096" w:name="_Toc496629326"/>
      <w:r>
        <w:t>annotations property</w:t>
      </w:r>
      <w:bookmarkEnd w:id="2094"/>
      <w:bookmarkEnd w:id="2095"/>
      <w:bookmarkEnd w:id="2096"/>
    </w:p>
    <w:p w14:paraId="13126C95" w14:textId="1BFB60D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160D7">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160D7">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2097" w:name="_Toc496629327"/>
      <w:r>
        <w:t>properties property</w:t>
      </w:r>
      <w:bookmarkEnd w:id="2097"/>
    </w:p>
    <w:p w14:paraId="61AE0053" w14:textId="69B0C628"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A160D7">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2098" w:name="_Ref493509872"/>
      <w:bookmarkStart w:id="2099" w:name="_Toc496629328"/>
      <w:r>
        <w:t>annotation object</w:t>
      </w:r>
      <w:bookmarkEnd w:id="2098"/>
      <w:bookmarkEnd w:id="2099"/>
    </w:p>
    <w:p w14:paraId="02CBFA23" w14:textId="6673CFB5" w:rsidR="00B86BC7" w:rsidRDefault="00B86BC7" w:rsidP="00B86BC7">
      <w:pPr>
        <w:pStyle w:val="Heading3"/>
      </w:pPr>
      <w:bookmarkStart w:id="2100" w:name="_Toc496629329"/>
      <w:r>
        <w:t>General</w:t>
      </w:r>
      <w:bookmarkEnd w:id="2100"/>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2101" w:name="_Ref493510430"/>
      <w:bookmarkStart w:id="2102" w:name="_Toc496629330"/>
      <w:r>
        <w:t>message property</w:t>
      </w:r>
      <w:bookmarkEnd w:id="2101"/>
      <w:bookmarkEnd w:id="2102"/>
    </w:p>
    <w:p w14:paraId="1B321225" w14:textId="77B77CC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A160D7">
        <w:t>3.26.3</w:t>
      </w:r>
      <w:r>
        <w:fldChar w:fldCharType="end"/>
      </w:r>
      <w:r w:rsidRPr="004A77ED">
        <w:t>).</w:t>
      </w:r>
    </w:p>
    <w:p w14:paraId="6950A391" w14:textId="2664D65D" w:rsidR="00B86BC7" w:rsidRDefault="00B86BC7" w:rsidP="00B86BC7">
      <w:pPr>
        <w:pStyle w:val="Heading3"/>
      </w:pPr>
      <w:bookmarkStart w:id="2103" w:name="_Ref493488409"/>
      <w:bookmarkStart w:id="2104" w:name="_Toc496629331"/>
      <w:r>
        <w:t>locations property</w:t>
      </w:r>
      <w:bookmarkEnd w:id="2103"/>
      <w:bookmarkEnd w:id="2104"/>
    </w:p>
    <w:p w14:paraId="05806589" w14:textId="7EE1C874"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160D7">
        <w:t>3.9</w:t>
      </w:r>
      <w:r>
        <w:fldChar w:fldCharType="end"/>
      </w:r>
      <w:r w:rsidRPr="004A77ED">
        <w:t>) physicalLocation objects (§</w:t>
      </w:r>
      <w:r>
        <w:fldChar w:fldCharType="begin"/>
      </w:r>
      <w:r>
        <w:instrText xml:space="preserve"> REF _Ref493477390 \w \h </w:instrText>
      </w:r>
      <w:r>
        <w:fldChar w:fldCharType="separate"/>
      </w:r>
      <w:r w:rsidR="00A160D7">
        <w:t>3.19</w:t>
      </w:r>
      <w:r>
        <w:fldChar w:fldCharType="end"/>
      </w:r>
      <w:r w:rsidRPr="004A77ED">
        <w:t>) to which the message (§</w:t>
      </w:r>
      <w:r>
        <w:fldChar w:fldCharType="begin"/>
      </w:r>
      <w:r>
        <w:instrText xml:space="preserve"> REF _Ref493510430 \w \h </w:instrText>
      </w:r>
      <w:r>
        <w:fldChar w:fldCharType="separate"/>
      </w:r>
      <w:r w:rsidR="00A160D7">
        <w:t>3.26.2</w:t>
      </w:r>
      <w:r>
        <w:fldChar w:fldCharType="end"/>
      </w:r>
      <w:r w:rsidRPr="004A77ED">
        <w:t>) is relevant.</w:t>
      </w:r>
    </w:p>
    <w:p w14:paraId="5EB63AAA" w14:textId="74551B49" w:rsidR="00B86BC7" w:rsidRDefault="00B86BC7" w:rsidP="00B86BC7">
      <w:pPr>
        <w:pStyle w:val="Heading2"/>
      </w:pPr>
      <w:bookmarkStart w:id="2105" w:name="_Ref493407996"/>
      <w:bookmarkStart w:id="2106" w:name="_Toc496629332"/>
      <w:r>
        <w:t>rule object</w:t>
      </w:r>
      <w:bookmarkEnd w:id="2105"/>
      <w:bookmarkEnd w:id="2106"/>
    </w:p>
    <w:p w14:paraId="0004BC6E" w14:textId="658F9ED1" w:rsidR="00B86BC7" w:rsidRDefault="00B86BC7" w:rsidP="00B86BC7">
      <w:pPr>
        <w:pStyle w:val="Heading3"/>
      </w:pPr>
      <w:bookmarkStart w:id="2107" w:name="_Toc496629333"/>
      <w:r>
        <w:t>General</w:t>
      </w:r>
      <w:bookmarkEnd w:id="2107"/>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2108" w:name="_Toc496629334"/>
      <w:r>
        <w:t>Constraints</w:t>
      </w:r>
      <w:bookmarkEnd w:id="2108"/>
    </w:p>
    <w:p w14:paraId="1A1A3719" w14:textId="3376A67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160D7">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160D7">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109" w:name="_Ref493408046"/>
      <w:bookmarkStart w:id="2110" w:name="_Toc496629335"/>
      <w:r>
        <w:lastRenderedPageBreak/>
        <w:t>id property</w:t>
      </w:r>
      <w:bookmarkEnd w:id="2109"/>
      <w:bookmarkEnd w:id="211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111" w:name="_Toc496629336"/>
      <w:r>
        <w:t>name property</w:t>
      </w:r>
      <w:bookmarkEnd w:id="2111"/>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2112" w:name="_Ref493510771"/>
      <w:bookmarkStart w:id="2113" w:name="_Toc496629337"/>
      <w:r>
        <w:t>shortDescription property</w:t>
      </w:r>
      <w:bookmarkEnd w:id="2112"/>
      <w:bookmarkEnd w:id="2113"/>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2114" w:name="_Ref493510781"/>
      <w:bookmarkStart w:id="2115" w:name="_Toc496629338"/>
      <w:r>
        <w:t>fullDescription property</w:t>
      </w:r>
      <w:bookmarkEnd w:id="2114"/>
      <w:bookmarkEnd w:id="2115"/>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F9CD835"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A160D7">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2116" w:name="_Ref493425609"/>
      <w:bookmarkStart w:id="2117" w:name="_Toc496629339"/>
      <w:r>
        <w:lastRenderedPageBreak/>
        <w:t>defaultLevel property</w:t>
      </w:r>
      <w:bookmarkEnd w:id="2116"/>
      <w:bookmarkEnd w:id="2117"/>
    </w:p>
    <w:p w14:paraId="78423A7A" w14:textId="7BC2B3E2"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A160D7">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3053064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A160D7">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160D7">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2118" w:name="_Ref493345139"/>
      <w:bookmarkStart w:id="2119" w:name="_Toc496629340"/>
      <w:r>
        <w:t>messageFormats property</w:t>
      </w:r>
      <w:bookmarkEnd w:id="2118"/>
      <w:bookmarkEnd w:id="2119"/>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04017D51"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A160D7">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308E2A1"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A160D7">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1F7E19F9"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A160D7">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2120" w:name="_Toc496629341"/>
      <w:r>
        <w:lastRenderedPageBreak/>
        <w:t>helpUri property</w:t>
      </w:r>
      <w:bookmarkEnd w:id="212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2121" w:name="_Toc496629342"/>
      <w:r>
        <w:t>properties property</w:t>
      </w:r>
      <w:bookmarkEnd w:id="2121"/>
    </w:p>
    <w:p w14:paraId="51CA671B" w14:textId="625B597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160D7">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2122" w:name="_Ref493426594"/>
      <w:bookmarkStart w:id="2123" w:name="_Toc496629343"/>
      <w:r>
        <w:t>formattedMessage object</w:t>
      </w:r>
      <w:bookmarkEnd w:id="2122"/>
      <w:bookmarkEnd w:id="2123"/>
    </w:p>
    <w:p w14:paraId="0F830F9B" w14:textId="0C9852C7" w:rsidR="00B86BC7" w:rsidRDefault="00B86BC7" w:rsidP="00B86BC7">
      <w:pPr>
        <w:pStyle w:val="Heading3"/>
      </w:pPr>
      <w:bookmarkStart w:id="2124" w:name="_Toc496629344"/>
      <w:r>
        <w:t>General</w:t>
      </w:r>
      <w:bookmarkEnd w:id="2124"/>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2125" w:name="_Ref493511707"/>
      <w:bookmarkStart w:id="2126" w:name="_Toc496629345"/>
      <w:r>
        <w:t>formatId property</w:t>
      </w:r>
      <w:bookmarkEnd w:id="2125"/>
      <w:bookmarkEnd w:id="2126"/>
    </w:p>
    <w:p w14:paraId="6D771B73" w14:textId="10B6CD42"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A160D7">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A160D7">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A160D7">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A160D7">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2127" w:name="_Ref493511451"/>
      <w:bookmarkStart w:id="2128" w:name="_Toc496629346"/>
      <w:r>
        <w:t>arguments property</w:t>
      </w:r>
      <w:bookmarkEnd w:id="2127"/>
      <w:bookmarkEnd w:id="2128"/>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2129" w:name="_Ref493477061"/>
      <w:bookmarkStart w:id="2130" w:name="_Toc496629347"/>
      <w:r>
        <w:t>fix object</w:t>
      </w:r>
      <w:bookmarkEnd w:id="2129"/>
      <w:bookmarkEnd w:id="2130"/>
    </w:p>
    <w:p w14:paraId="410A501F" w14:textId="4C707545" w:rsidR="00B86BC7" w:rsidRDefault="00B86BC7" w:rsidP="00B86BC7">
      <w:pPr>
        <w:pStyle w:val="Heading3"/>
      </w:pPr>
      <w:bookmarkStart w:id="2131" w:name="_Toc496629348"/>
      <w:r>
        <w:t>General</w:t>
      </w:r>
      <w:bookmarkEnd w:id="2131"/>
    </w:p>
    <w:p w14:paraId="493ABF69" w14:textId="539D2F52"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74BD4BD1" w:rsidR="006F21F3" w:rsidRDefault="006F21F3" w:rsidP="006F21F3">
      <w:pPr>
        <w:pStyle w:val="Code"/>
      </w:pPr>
      <w:r>
        <w:lastRenderedPageBreak/>
        <w:t>{                                        # a result object (see §</w:t>
      </w:r>
      <w:r>
        <w:fldChar w:fldCharType="begin"/>
      </w:r>
      <w:r>
        <w:instrText xml:space="preserve"> REF _Ref493350984 \w \h </w:instrText>
      </w:r>
      <w:r>
        <w:fldChar w:fldCharType="separate"/>
      </w:r>
      <w:r w:rsidR="00A160D7">
        <w:t>3.17</w:t>
      </w:r>
      <w:r>
        <w:fldChar w:fldCharType="end"/>
      </w:r>
      <w:r>
        <w:t>)</w:t>
      </w:r>
    </w:p>
    <w:p w14:paraId="008E6A82" w14:textId="6EB45D66" w:rsidR="006F21F3" w:rsidRDefault="006F21F3" w:rsidP="006F21F3">
      <w:pPr>
        <w:pStyle w:val="Code"/>
      </w:pPr>
      <w:r>
        <w:t xml:space="preserve">    "fix": {</w:t>
      </w:r>
    </w:p>
    <w:p w14:paraId="6386C02E" w14:textId="6B341DDF" w:rsidR="006F21F3" w:rsidRDefault="006F21F3" w:rsidP="006F21F3">
      <w:pPr>
        <w:pStyle w:val="Code"/>
      </w:pPr>
      <w:r>
        <w:t xml:space="preserve">       "description":                    # see §</w:t>
      </w:r>
      <w:r>
        <w:fldChar w:fldCharType="begin"/>
      </w:r>
      <w:r>
        <w:instrText xml:space="preserve"> REF _Ref493512730 \w \h </w:instrText>
      </w:r>
      <w:r>
        <w:fldChar w:fldCharType="separate"/>
      </w:r>
      <w:r w:rsidR="00A160D7">
        <w:t>3.29.2</w:t>
      </w:r>
      <w:r>
        <w:fldChar w:fldCharType="end"/>
      </w:r>
    </w:p>
    <w:p w14:paraId="43878332" w14:textId="2F27D621" w:rsidR="006F21F3" w:rsidRDefault="006F21F3" w:rsidP="006F21F3">
      <w:pPr>
        <w:pStyle w:val="Code"/>
      </w:pPr>
      <w:r>
        <w:t xml:space="preserve">            "Private member names begin with '_'",</w:t>
      </w:r>
    </w:p>
    <w:p w14:paraId="40C0F0E0" w14:textId="229008B3" w:rsidR="006F21F3" w:rsidRDefault="006F21F3" w:rsidP="006F21F3">
      <w:pPr>
        <w:pStyle w:val="Code"/>
      </w:pPr>
      <w:r>
        <w:t xml:space="preserve">        "fileChanges": [                 # see §</w:t>
      </w:r>
      <w:r>
        <w:fldChar w:fldCharType="begin"/>
      </w:r>
      <w:r>
        <w:instrText xml:space="preserve"> REF _Ref493512752 \w \h </w:instrText>
      </w:r>
      <w:r>
        <w:fldChar w:fldCharType="separate"/>
      </w:r>
      <w:r w:rsidR="00A160D7">
        <w:t>3.29.3</w:t>
      </w:r>
      <w:r>
        <w:fldChar w:fldCharType="end"/>
      </w:r>
    </w:p>
    <w:p w14:paraId="396348ED" w14:textId="4904A986"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A160D7">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2132" w:name="_Ref493512730"/>
      <w:bookmarkStart w:id="2133" w:name="_Toc496629349"/>
      <w:r>
        <w:t>description property</w:t>
      </w:r>
      <w:bookmarkEnd w:id="2132"/>
      <w:bookmarkEnd w:id="2133"/>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2134" w:name="_Ref493512752"/>
      <w:bookmarkStart w:id="2135" w:name="_Ref493513084"/>
      <w:bookmarkStart w:id="2136" w:name="_Toc496629350"/>
      <w:r>
        <w:t>fileChanges property</w:t>
      </w:r>
      <w:bookmarkEnd w:id="2134"/>
      <w:bookmarkEnd w:id="2135"/>
      <w:bookmarkEnd w:id="2136"/>
    </w:p>
    <w:p w14:paraId="6DE7B962" w14:textId="36FB39E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160D7">
        <w:t>3.30</w:t>
      </w:r>
      <w:r>
        <w:fldChar w:fldCharType="end"/>
      </w:r>
      <w:r w:rsidRPr="006F21F3">
        <w:t>).</w:t>
      </w:r>
    </w:p>
    <w:p w14:paraId="6AA7DCCF" w14:textId="573A5B94" w:rsidR="00B86BC7" w:rsidRDefault="00B86BC7" w:rsidP="00B86BC7">
      <w:pPr>
        <w:pStyle w:val="Heading2"/>
      </w:pPr>
      <w:bookmarkStart w:id="2137" w:name="_Ref493512744"/>
      <w:bookmarkStart w:id="2138" w:name="_Ref493512991"/>
      <w:bookmarkStart w:id="2139" w:name="_Toc496629351"/>
      <w:r>
        <w:t>fileChange object</w:t>
      </w:r>
      <w:bookmarkEnd w:id="2137"/>
      <w:bookmarkEnd w:id="2138"/>
      <w:bookmarkEnd w:id="2139"/>
    </w:p>
    <w:p w14:paraId="74D8322D" w14:textId="06E505AA" w:rsidR="00B86BC7" w:rsidRDefault="00B86BC7" w:rsidP="00B86BC7">
      <w:pPr>
        <w:pStyle w:val="Heading3"/>
      </w:pPr>
      <w:bookmarkStart w:id="2140" w:name="_Toc496629352"/>
      <w:r>
        <w:t>General</w:t>
      </w:r>
      <w:bookmarkEnd w:id="214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5B169AD" w:rsidR="006F21F3" w:rsidRDefault="006F21F3" w:rsidP="006F21F3">
      <w:pPr>
        <w:pStyle w:val="Code"/>
      </w:pPr>
      <w:r>
        <w:t>{                                      # a fix object (see §</w:t>
      </w:r>
      <w:r>
        <w:fldChar w:fldCharType="begin"/>
      </w:r>
      <w:r>
        <w:instrText xml:space="preserve"> REF _Ref493477061 \w \h </w:instrText>
      </w:r>
      <w:r>
        <w:fldChar w:fldCharType="separate"/>
      </w:r>
      <w:r w:rsidR="00A160D7">
        <w:t>3.29</w:t>
      </w:r>
      <w:r>
        <w:fldChar w:fldCharType="end"/>
      </w:r>
      <w:r>
        <w:t>)</w:t>
      </w:r>
    </w:p>
    <w:p w14:paraId="0FF6717D" w14:textId="558558AF" w:rsidR="006F21F3" w:rsidRDefault="006F21F3" w:rsidP="006F21F3">
      <w:pPr>
        <w:pStyle w:val="Code"/>
      </w:pPr>
      <w:r>
        <w:t xml:space="preserve">    "fileChanges":                     # see §</w:t>
      </w:r>
      <w:r>
        <w:fldChar w:fldCharType="begin"/>
      </w:r>
      <w:r>
        <w:instrText xml:space="preserve"> REF _Ref493513084 \w \h </w:instrText>
      </w:r>
      <w:r>
        <w:fldChar w:fldCharType="separate"/>
      </w:r>
      <w:r w:rsidR="00A160D7">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05744B8E" w:rsidR="006F21F3" w:rsidRDefault="006F21F3" w:rsidP="006F21F3">
      <w:pPr>
        <w:pStyle w:val="Code"/>
      </w:pPr>
      <w:r>
        <w:t xml:space="preserve">            "uri": "a.h",              # see §</w:t>
      </w:r>
      <w:r>
        <w:fldChar w:fldCharType="begin"/>
      </w:r>
      <w:r>
        <w:instrText xml:space="preserve"> REF _Ref493513096 \w \h </w:instrText>
      </w:r>
      <w:r>
        <w:fldChar w:fldCharType="separate"/>
      </w:r>
      <w:r w:rsidR="00A160D7">
        <w:t>3.30.2</w:t>
      </w:r>
      <w:r>
        <w:fldChar w:fldCharType="end"/>
      </w:r>
    </w:p>
    <w:p w14:paraId="753DE977" w14:textId="1857A082" w:rsidR="006F21F3" w:rsidRDefault="006F21F3" w:rsidP="006F21F3">
      <w:pPr>
        <w:pStyle w:val="Code"/>
      </w:pPr>
      <w:r>
        <w:t xml:space="preserve">            "replacements":            # see §</w:t>
      </w:r>
      <w:r>
        <w:fldChar w:fldCharType="begin"/>
      </w:r>
      <w:r>
        <w:instrText xml:space="preserve"> REF _Ref493513106 \w \h </w:instrText>
      </w:r>
      <w:r>
        <w:fldChar w:fldCharType="separate"/>
      </w:r>
      <w:r w:rsidR="00A160D7">
        <w:t>3.30.4</w:t>
      </w:r>
      <w:r>
        <w:fldChar w:fldCharType="end"/>
      </w:r>
    </w:p>
    <w:p w14:paraId="63326740" w14:textId="066FF0DC" w:rsidR="006F21F3" w:rsidRDefault="006F21F3" w:rsidP="006F21F3">
      <w:pPr>
        <w:pStyle w:val="Code"/>
      </w:pPr>
      <w:r>
        <w:t xml:space="preserve">            [</w:t>
      </w:r>
    </w:p>
    <w:p w14:paraId="1FAFE72E" w14:textId="6B3A19D1"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A160D7">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2141" w:name="_Ref493513096"/>
      <w:bookmarkStart w:id="2142" w:name="_Ref493513195"/>
      <w:bookmarkStart w:id="2143" w:name="_Ref493513493"/>
      <w:bookmarkStart w:id="2144" w:name="_Toc496629353"/>
      <w:r>
        <w:lastRenderedPageBreak/>
        <w:t>uri property</w:t>
      </w:r>
      <w:bookmarkEnd w:id="2141"/>
      <w:bookmarkEnd w:id="2142"/>
      <w:bookmarkEnd w:id="2143"/>
      <w:bookmarkEnd w:id="2144"/>
    </w:p>
    <w:p w14:paraId="47E2D8A5" w14:textId="4A47B04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A160D7">
        <w:t>3.2</w:t>
      </w:r>
      <w:r>
        <w:fldChar w:fldCharType="end"/>
      </w:r>
      <w:r w:rsidRPr="006F21F3">
        <w:t>).</w:t>
      </w:r>
    </w:p>
    <w:p w14:paraId="2B81995B" w14:textId="358C0451" w:rsidR="00B86BC7" w:rsidRDefault="00B86BC7" w:rsidP="00B86BC7">
      <w:pPr>
        <w:pStyle w:val="Heading3"/>
      </w:pPr>
      <w:bookmarkStart w:id="2145" w:name="_Toc496629354"/>
      <w:r>
        <w:t>uriBaseId property</w:t>
      </w:r>
      <w:bookmarkEnd w:id="2145"/>
    </w:p>
    <w:p w14:paraId="13905628" w14:textId="10F45F0D"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A160D7">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A160D7">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2146" w:name="_Ref493513106"/>
      <w:bookmarkStart w:id="2147" w:name="_Toc496629355"/>
      <w:r>
        <w:t>replacements property</w:t>
      </w:r>
      <w:bookmarkEnd w:id="2146"/>
      <w:bookmarkEnd w:id="2147"/>
    </w:p>
    <w:p w14:paraId="21F0788C" w14:textId="1F4F97E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160D7">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A160D7">
        <w:t>3.30.2</w:t>
      </w:r>
      <w:r>
        <w:fldChar w:fldCharType="end"/>
      </w:r>
      <w:r w:rsidRPr="006F21F3">
        <w:t>).</w:t>
      </w:r>
    </w:p>
    <w:p w14:paraId="40D9EA5A" w14:textId="3D521EDE" w:rsidR="00B86BC7" w:rsidRDefault="00B86BC7" w:rsidP="00B86BC7">
      <w:pPr>
        <w:pStyle w:val="Heading2"/>
      </w:pPr>
      <w:bookmarkStart w:id="2148" w:name="_Ref493513114"/>
      <w:bookmarkStart w:id="2149" w:name="_Ref493513476"/>
      <w:bookmarkStart w:id="2150" w:name="_Toc496629356"/>
      <w:r>
        <w:t>replacement object</w:t>
      </w:r>
      <w:bookmarkEnd w:id="2148"/>
      <w:bookmarkEnd w:id="2149"/>
      <w:bookmarkEnd w:id="2150"/>
    </w:p>
    <w:p w14:paraId="1276FD13" w14:textId="540BBC1F" w:rsidR="00B86BC7" w:rsidRDefault="00B86BC7" w:rsidP="00B86BC7">
      <w:pPr>
        <w:pStyle w:val="Heading3"/>
      </w:pPr>
      <w:bookmarkStart w:id="2151" w:name="_Toc496629357"/>
      <w:r>
        <w:t>General</w:t>
      </w:r>
      <w:bookmarkEnd w:id="215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3AB3C34"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A160D7">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A160D7">
        <w:t>3.31.5</w:t>
      </w:r>
      <w:r>
        <w:fldChar w:fldCharType="end"/>
      </w:r>
      <w:r>
        <w:t xml:space="preserve">), then the effect of the replacement </w:t>
      </w:r>
      <w:r w:rsidRPr="003672C8">
        <w:rPr>
          <w:b/>
        </w:rPr>
        <w:t>SHALL</w:t>
      </w:r>
      <w:r>
        <w:t xml:space="preserve"> be as if the removal were performed before the insertion.</w:t>
      </w:r>
    </w:p>
    <w:p w14:paraId="51FA77A0" w14:textId="00F06CD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160D7">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A160D7">
        <w:t>3.30.4</w:t>
      </w:r>
      <w:r>
        <w:fldChar w:fldCharType="end"/>
      </w:r>
      <w:r>
        <w:t>). The offset property (§</w:t>
      </w:r>
      <w:r>
        <w:fldChar w:fldCharType="begin"/>
      </w:r>
      <w:r>
        <w:instrText xml:space="preserve"> REF _Ref493518438 \w \h </w:instrText>
      </w:r>
      <w:r>
        <w:fldChar w:fldCharType="separate"/>
      </w:r>
      <w:r w:rsidR="00A160D7">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2152" w:name="_Toc496629358"/>
      <w:r>
        <w:t>Constraints</w:t>
      </w:r>
      <w:bookmarkEnd w:id="2152"/>
    </w:p>
    <w:p w14:paraId="3A62CE11" w14:textId="08A657DA"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A160D7">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A160D7">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2153" w:name="_Ref493518438"/>
      <w:bookmarkStart w:id="2154" w:name="_Ref493518542"/>
      <w:bookmarkStart w:id="2155" w:name="_Toc496629359"/>
      <w:r>
        <w:t>offset property</w:t>
      </w:r>
      <w:bookmarkEnd w:id="2153"/>
      <w:bookmarkEnd w:id="2154"/>
      <w:bookmarkEnd w:id="215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2156" w:name="_Ref493518436"/>
      <w:bookmarkStart w:id="2157" w:name="_Ref493518439"/>
      <w:bookmarkStart w:id="2158" w:name="_Ref493518529"/>
      <w:bookmarkStart w:id="2159" w:name="_Toc496629360"/>
      <w:r>
        <w:t>deletedLength property</w:t>
      </w:r>
      <w:bookmarkEnd w:id="2156"/>
      <w:bookmarkEnd w:id="2157"/>
      <w:bookmarkEnd w:id="2158"/>
      <w:bookmarkEnd w:id="2159"/>
    </w:p>
    <w:p w14:paraId="1ECF4AC9" w14:textId="370C73E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A160D7">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2160" w:name="_Ref493518437"/>
      <w:bookmarkStart w:id="2161" w:name="_Ref493518440"/>
      <w:bookmarkStart w:id="2162" w:name="_Toc496629361"/>
      <w:r>
        <w:t>insertedBytes property</w:t>
      </w:r>
      <w:bookmarkEnd w:id="2160"/>
      <w:bookmarkEnd w:id="2161"/>
      <w:bookmarkEnd w:id="2162"/>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2163" w:name="_Ref493404948"/>
      <w:bookmarkStart w:id="2164" w:name="_Ref493406026"/>
      <w:bookmarkStart w:id="2165" w:name="_Toc496629362"/>
      <w:r>
        <w:t>notification object</w:t>
      </w:r>
      <w:bookmarkEnd w:id="2163"/>
      <w:bookmarkEnd w:id="2164"/>
      <w:bookmarkEnd w:id="2165"/>
    </w:p>
    <w:p w14:paraId="3BD7AF2E" w14:textId="23E07934" w:rsidR="00B86BC7" w:rsidRDefault="00B86BC7" w:rsidP="00B86BC7">
      <w:pPr>
        <w:pStyle w:val="Heading3"/>
      </w:pPr>
      <w:bookmarkStart w:id="2166" w:name="_Toc496629363"/>
      <w:r>
        <w:t>General</w:t>
      </w:r>
      <w:bookmarkEnd w:id="2166"/>
    </w:p>
    <w:p w14:paraId="759675E9" w14:textId="62E43E5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160D7">
        <w:t>3.17</w:t>
      </w:r>
      <w:r>
        <w:fldChar w:fldCharType="end"/>
      </w:r>
      <w:r w:rsidRPr="003672C8">
        <w:t>).</w:t>
      </w:r>
    </w:p>
    <w:p w14:paraId="6C08731C" w14:textId="60FD4244" w:rsidR="00B86BC7" w:rsidRDefault="00B86BC7" w:rsidP="00B86BC7">
      <w:pPr>
        <w:pStyle w:val="Heading3"/>
      </w:pPr>
      <w:bookmarkStart w:id="2167" w:name="_Toc496629364"/>
      <w:r>
        <w:lastRenderedPageBreak/>
        <w:t>id property</w:t>
      </w:r>
      <w:bookmarkEnd w:id="216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22123E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160D7">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168" w:name="_Ref493518926"/>
      <w:bookmarkStart w:id="2169" w:name="_Toc496629365"/>
      <w:r>
        <w:t>ruleId property</w:t>
      </w:r>
      <w:bookmarkEnd w:id="2168"/>
      <w:bookmarkEnd w:id="2169"/>
    </w:p>
    <w:p w14:paraId="72DC23AB" w14:textId="58C4B58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160D7">
        <w:t>3.27.3</w:t>
      </w:r>
      <w:r>
        <w:fldChar w:fldCharType="end"/>
      </w:r>
      <w:r w:rsidRPr="003672C8">
        <w:t>).</w:t>
      </w:r>
    </w:p>
    <w:p w14:paraId="6EDC8FC8" w14:textId="366C940A" w:rsidR="00B86BC7" w:rsidRDefault="00B86BC7" w:rsidP="00B86BC7">
      <w:pPr>
        <w:pStyle w:val="Heading3"/>
      </w:pPr>
      <w:bookmarkStart w:id="2170" w:name="_Toc496629366"/>
      <w:r>
        <w:t>ruleKey property</w:t>
      </w:r>
      <w:bookmarkEnd w:id="2170"/>
    </w:p>
    <w:p w14:paraId="689839C4" w14:textId="6BD6B7E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160D7">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A160D7">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4A285E5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A160D7">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160D7">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2171" w:name="_Toc496629367"/>
      <w:r>
        <w:t>physicalLocation property</w:t>
      </w:r>
      <w:bookmarkEnd w:id="2171"/>
    </w:p>
    <w:p w14:paraId="23C5F0EF" w14:textId="7551E07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160D7">
        <w:t>3.19</w:t>
      </w:r>
      <w:r>
        <w:fldChar w:fldCharType="end"/>
      </w:r>
      <w:r w:rsidRPr="008651CE">
        <w:t>) that identifies the relevant location.</w:t>
      </w:r>
    </w:p>
    <w:p w14:paraId="0BE523CC" w14:textId="11807D96" w:rsidR="00B86BC7" w:rsidRDefault="00B86BC7" w:rsidP="00B86BC7">
      <w:pPr>
        <w:pStyle w:val="Heading3"/>
      </w:pPr>
      <w:bookmarkStart w:id="2172" w:name="_Toc496629368"/>
      <w:r>
        <w:lastRenderedPageBreak/>
        <w:t>message property</w:t>
      </w:r>
      <w:bookmarkEnd w:id="2172"/>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2173" w:name="_Ref493404972"/>
      <w:bookmarkStart w:id="2174" w:name="_Ref493406037"/>
      <w:bookmarkStart w:id="2175" w:name="_Toc496629369"/>
      <w:r>
        <w:t>level property</w:t>
      </w:r>
      <w:bookmarkEnd w:id="2173"/>
      <w:bookmarkEnd w:id="2174"/>
      <w:bookmarkEnd w:id="217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176" w:name="_Toc496629370"/>
      <w:r>
        <w:t>threadId property</w:t>
      </w:r>
      <w:bookmarkEnd w:id="217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2177" w:name="_Toc496629371"/>
      <w:r>
        <w:t>time property</w:t>
      </w:r>
      <w:bookmarkEnd w:id="2177"/>
    </w:p>
    <w:p w14:paraId="2D4A5B6B" w14:textId="17F0AD2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160D7">
        <w:t>3.8</w:t>
      </w:r>
      <w:r>
        <w:fldChar w:fldCharType="end"/>
      </w:r>
      <w:r w:rsidRPr="008651CE">
        <w:t>).</w:t>
      </w:r>
    </w:p>
    <w:p w14:paraId="33699F22" w14:textId="56DC8386" w:rsidR="00B86BC7" w:rsidRDefault="00B86BC7" w:rsidP="00B86BC7">
      <w:pPr>
        <w:pStyle w:val="Heading3"/>
      </w:pPr>
      <w:bookmarkStart w:id="2178" w:name="_Toc496629372"/>
      <w:r>
        <w:t>exception property</w:t>
      </w:r>
      <w:bookmarkEnd w:id="2178"/>
    </w:p>
    <w:p w14:paraId="0929118A" w14:textId="43625B0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160D7">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2179" w:name="_Toc496629373"/>
      <w:r>
        <w:t>properties property</w:t>
      </w:r>
      <w:bookmarkEnd w:id="2179"/>
    </w:p>
    <w:p w14:paraId="2707E928" w14:textId="5616C43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160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2180" w:name="_Ref493570836"/>
      <w:bookmarkStart w:id="2181" w:name="_Toc496629374"/>
      <w:r>
        <w:t>exception object</w:t>
      </w:r>
      <w:bookmarkEnd w:id="2180"/>
      <w:bookmarkEnd w:id="2181"/>
    </w:p>
    <w:p w14:paraId="1257C9E2" w14:textId="6070509F" w:rsidR="00B86BC7" w:rsidRDefault="00B86BC7" w:rsidP="00B86BC7">
      <w:pPr>
        <w:pStyle w:val="Heading3"/>
      </w:pPr>
      <w:bookmarkStart w:id="2182" w:name="_Toc496629375"/>
      <w:r>
        <w:t>General</w:t>
      </w:r>
      <w:bookmarkEnd w:id="218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183" w:name="_Toc496629376"/>
      <w:r>
        <w:t>kind property</w:t>
      </w:r>
      <w:bookmarkEnd w:id="218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184" w:name="_Toc496629377"/>
      <w:r>
        <w:t>message property</w:t>
      </w:r>
      <w:bookmarkEnd w:id="2184"/>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2185" w:name="_Toc496629378"/>
      <w:r>
        <w:t>stack property</w:t>
      </w:r>
      <w:bookmarkEnd w:id="2185"/>
    </w:p>
    <w:p w14:paraId="17152AD6" w14:textId="2857444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160D7">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186" w:name="_Toc496629379"/>
      <w:r>
        <w:t>innerExceptions property</w:t>
      </w:r>
      <w:bookmarkEnd w:id="218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2187" w:name="_Toc287332011"/>
      <w:bookmarkStart w:id="2188" w:name="_Toc496629380"/>
      <w:r w:rsidRPr="00FD22AC">
        <w:lastRenderedPageBreak/>
        <w:t>Conformance</w:t>
      </w:r>
      <w:bookmarkEnd w:id="2187"/>
      <w:bookmarkEnd w:id="2188"/>
    </w:p>
    <w:p w14:paraId="36D8D436" w14:textId="36E35812"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4"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4AB6832E" w:rsidR="00EE1E0B" w:rsidRPr="00CF2107" w:rsidRDefault="00EE1E0B" w:rsidP="00EE1E0B">
      <w:pPr>
        <w:rPr>
          <w:highlight w:val="yellow"/>
        </w:rPr>
      </w:pPr>
      <w:r w:rsidRPr="00CF2107">
        <w:rPr>
          <w:highlight w:val="yellow"/>
        </w:rPr>
        <w:t xml:space="preserve">For the definition of ‘conformance clause,’ see </w:t>
      </w:r>
      <w:hyperlink r:id="rId45" w:anchor="dConformanceClause" w:history="1">
        <w:r w:rsidRPr="000928F9">
          <w:rPr>
            <w:rStyle w:val="Hyperlink"/>
            <w:highlight w:val="yellow"/>
          </w:rPr>
          <w:t>OASIS Defined Terms</w:t>
        </w:r>
      </w:hyperlink>
      <w:r w:rsidRPr="00CF2107">
        <w:rPr>
          <w:highlight w:val="yellow"/>
        </w:rPr>
        <w:t xml:space="preserve">. </w:t>
      </w:r>
    </w:p>
    <w:p w14:paraId="5CBB6CC3" w14:textId="56D350FA"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6"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2189" w:name="AppendixAcknowledgments"/>
      <w:bookmarkStart w:id="2190" w:name="_Toc85472897"/>
      <w:bookmarkStart w:id="2191" w:name="_Toc287332012"/>
      <w:bookmarkStart w:id="2192" w:name="_Toc496629381"/>
      <w:bookmarkEnd w:id="2189"/>
      <w:r>
        <w:lastRenderedPageBreak/>
        <w:t>Acknowl</w:t>
      </w:r>
      <w:r w:rsidR="004D0E5E">
        <w:t>e</w:t>
      </w:r>
      <w:r w:rsidR="008F61FB">
        <w:t>dg</w:t>
      </w:r>
      <w:r w:rsidR="0052099F">
        <w:t>ments</w:t>
      </w:r>
      <w:bookmarkEnd w:id="2190"/>
      <w:bookmarkEnd w:id="2191"/>
      <w:bookmarkEnd w:id="219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2193" w:name="AppendixFingerprints"/>
      <w:bookmarkStart w:id="2194" w:name="_Toc496629382"/>
      <w:bookmarkEnd w:id="2193"/>
      <w:r>
        <w:lastRenderedPageBreak/>
        <w:t>Use of fingerprints by result management systems</w:t>
      </w:r>
      <w:bookmarkEnd w:id="2194"/>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2195" w:name="AppendixViewers"/>
      <w:bookmarkStart w:id="2196" w:name="_Toc496629383"/>
      <w:bookmarkEnd w:id="2195"/>
      <w:r>
        <w:lastRenderedPageBreak/>
        <w:t xml:space="preserve">Use of SARIF by log </w:t>
      </w:r>
      <w:r w:rsidR="00AF0D84">
        <w:t xml:space="preserve">file </w:t>
      </w:r>
      <w:r>
        <w:t>viewers</w:t>
      </w:r>
      <w:bookmarkEnd w:id="219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2197" w:name="AppendixConverters"/>
      <w:bookmarkStart w:id="2198" w:name="_Toc496629384"/>
      <w:bookmarkEnd w:id="2197"/>
      <w:r>
        <w:lastRenderedPageBreak/>
        <w:t>Production of SARIF by converters</w:t>
      </w:r>
      <w:bookmarkEnd w:id="219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579640"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A160D7">
        <w:t>3.18.2</w:t>
      </w:r>
      <w:r>
        <w:fldChar w:fldCharType="end"/>
      </w:r>
      <w:r>
        <w:t>).</w:t>
      </w:r>
    </w:p>
    <w:p w14:paraId="14E4D457" w14:textId="2615904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160D7">
        <w:t>3.13.4</w:t>
      </w:r>
      <w:r>
        <w:fldChar w:fldCharType="end"/>
      </w:r>
      <w:r>
        <w:t>).</w:t>
      </w:r>
    </w:p>
    <w:p w14:paraId="7B432429" w14:textId="067DCBF3" w:rsidR="00710FE0" w:rsidRDefault="00710FE0" w:rsidP="00710FE0">
      <w:pPr>
        <w:pStyle w:val="AppendixHeading1"/>
      </w:pPr>
      <w:bookmarkStart w:id="2199" w:name="AppendixRuleMetadata"/>
      <w:bookmarkStart w:id="2200" w:name="_Toc496629385"/>
      <w:bookmarkEnd w:id="2199"/>
      <w:r>
        <w:lastRenderedPageBreak/>
        <w:t>Locating rule metadata</w:t>
      </w:r>
      <w:bookmarkEnd w:id="2200"/>
    </w:p>
    <w:p w14:paraId="43EDCF6F" w14:textId="629D68D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160D7">
        <w:t>3.12.14</w:t>
      </w:r>
      <w:r>
        <w:fldChar w:fldCharType="end"/>
      </w:r>
      <w:r>
        <w:t xml:space="preserve"> and §</w:t>
      </w:r>
      <w:r>
        <w:fldChar w:fldCharType="begin"/>
      </w:r>
      <w:r>
        <w:instrText xml:space="preserve"> REF _Ref493407996 \w \h </w:instrText>
      </w:r>
      <w:r>
        <w:fldChar w:fldCharType="separate"/>
      </w:r>
      <w:r w:rsidR="00A160D7">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2201" w:name="AppendixDeterminism"/>
      <w:bookmarkStart w:id="2202" w:name="_Toc496629386"/>
      <w:bookmarkEnd w:id="2201"/>
      <w:r>
        <w:lastRenderedPageBreak/>
        <w:t>Producing deterministic SARIF log files</w:t>
      </w:r>
      <w:bookmarkEnd w:id="2202"/>
    </w:p>
    <w:p w14:paraId="269DCAE0" w14:textId="72CA49C1" w:rsidR="00B62028" w:rsidRDefault="00B62028" w:rsidP="00B62028">
      <w:pPr>
        <w:pStyle w:val="AppendixHeading2"/>
      </w:pPr>
      <w:bookmarkStart w:id="2203" w:name="_Toc496629387"/>
      <w:r>
        <w:t>General</w:t>
      </w:r>
      <w:bookmarkEnd w:id="22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2204" w:name="_Toc496629388"/>
      <w:r>
        <w:t>Non-deterministic file format elements</w:t>
      </w:r>
      <w:bookmarkEnd w:id="2204"/>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2205" w:name="_Toc496629389"/>
      <w:r>
        <w:t>Array and dictionary element ordering</w:t>
      </w:r>
      <w:bookmarkEnd w:id="2205"/>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206" w:name="_Toc496629390"/>
      <w:r>
        <w:t>Absolute paths</w:t>
      </w:r>
      <w:bookmarkEnd w:id="2206"/>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63CE891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A160D7">
        <w:t>3.3</w:t>
      </w:r>
      <w:r>
        <w:fldChar w:fldCharType="end"/>
      </w:r>
      <w:r>
        <w:t>).</w:t>
      </w:r>
    </w:p>
    <w:p w14:paraId="5416A610" w14:textId="479DBC87" w:rsidR="00B62028" w:rsidRDefault="00B62028" w:rsidP="00B62028">
      <w:pPr>
        <w:pStyle w:val="AppendixHeading2"/>
      </w:pPr>
      <w:bookmarkStart w:id="2207" w:name="_Toc496629391"/>
      <w:r>
        <w:t>Compensating for non-deterministic output</w:t>
      </w:r>
      <w:bookmarkEnd w:id="22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208" w:name="_Toc496629392"/>
      <w:r>
        <w:lastRenderedPageBreak/>
        <w:t>Interaction between determinism and baselining</w:t>
      </w:r>
      <w:bookmarkEnd w:id="220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2209" w:name="AppendixFixes"/>
      <w:bookmarkStart w:id="2210" w:name="_Toc496629393"/>
      <w:bookmarkEnd w:id="2209"/>
      <w:r>
        <w:lastRenderedPageBreak/>
        <w:t>Guidance on fixes</w:t>
      </w:r>
      <w:bookmarkEnd w:id="221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2211" w:name="AppendixExamples"/>
      <w:bookmarkStart w:id="2212" w:name="_Toc496629394"/>
      <w:bookmarkEnd w:id="2211"/>
      <w:r>
        <w:lastRenderedPageBreak/>
        <w:t>Examples</w:t>
      </w:r>
      <w:bookmarkEnd w:id="221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2213" w:name="_Toc496629395"/>
      <w:r>
        <w:t>Minimal valid SARIF file resulting from a scan</w:t>
      </w:r>
      <w:bookmarkEnd w:id="2213"/>
    </w:p>
    <w:p w14:paraId="2DCB587E" w14:textId="03899D7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277526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160D7">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160D7">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2214" w:name="_Toc496629396"/>
      <w:r w:rsidRPr="00745595">
        <w:t>Minimal recommended SARIF file with source information</w:t>
      </w:r>
      <w:bookmarkEnd w:id="2214"/>
    </w:p>
    <w:p w14:paraId="59A271D1" w14:textId="45B4A13A" w:rsidR="00745595" w:rsidRDefault="00745595" w:rsidP="00745595">
      <w:r w:rsidRPr="00745595">
        <w:t>This is a minimal recommended SARIF file for the case where</w:t>
      </w:r>
    </w:p>
    <w:p w14:paraId="5ADF969E" w14:textId="6054EFA5"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0984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160D7">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160D7">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xml:space="preserve">) so the recommended elements of the </w:t>
      </w:r>
      <w:r w:rsidRPr="00745595">
        <w:rPr>
          <w:rStyle w:val="CODEtemp"/>
        </w:rPr>
        <w:t>result</w:t>
      </w:r>
      <w:r>
        <w:t xml:space="preserve"> object can be shown.</w:t>
      </w:r>
    </w:p>
    <w:p w14:paraId="0A703AC0" w14:textId="64D7A70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A160D7">
        <w:t>3.12.9</w:t>
      </w:r>
      <w:r>
        <w:fldChar w:fldCharType="end"/>
      </w:r>
      <w:r>
        <w:t>) specifying only those files in which the tool detected a result.</w:t>
      </w:r>
    </w:p>
    <w:p w14:paraId="71E13AB3" w14:textId="2F2B3FE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160D7">
        <w:t>3.12.10</w:t>
      </w:r>
      <w:r>
        <w:fldChar w:fldCharType="end"/>
      </w:r>
      <w:r>
        <w:t>), because when physical location information is available, that property is optional (it “</w:t>
      </w:r>
      <w:r w:rsidRPr="00745595">
        <w:rPr>
          <w:b/>
        </w:rPr>
        <w:t>MAY</w:t>
      </w:r>
      <w:r>
        <w:t>” be present).</w:t>
      </w:r>
    </w:p>
    <w:p w14:paraId="3D9A1852" w14:textId="7C47D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160D7">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2215" w:name="_Toc496629397"/>
      <w:r w:rsidRPr="001D7651">
        <w:t>Minimal recommended SARIF file without source information</w:t>
      </w:r>
      <w:bookmarkEnd w:id="2215"/>
    </w:p>
    <w:p w14:paraId="0C8A9C7D" w14:textId="6794C44A" w:rsidR="001D7651" w:rsidRDefault="001D7651" w:rsidP="001D7651">
      <w:r w:rsidRPr="001D7651">
        <w:t>This is a minimal recommended SARIF file for the case where</w:t>
      </w:r>
    </w:p>
    <w:p w14:paraId="1B15DF0E" w14:textId="724C98A1"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A160D7">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2C148C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160D7">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160D7">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160D7">
        <w:t>3.17</w:t>
      </w:r>
      <w:r>
        <w:fldChar w:fldCharType="end"/>
      </w:r>
      <w:r>
        <w:t xml:space="preserve">) so the recommended elements of the </w:t>
      </w:r>
      <w:r w:rsidRPr="001D7651">
        <w:rPr>
          <w:rStyle w:val="CODEtemp"/>
        </w:rPr>
        <w:t>result</w:t>
      </w:r>
      <w:r>
        <w:t xml:space="preserve"> object can be shown.</w:t>
      </w:r>
    </w:p>
    <w:p w14:paraId="7469062E" w14:textId="6F2FE1D5"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A160D7">
        <w:t>3.12.9</w:t>
      </w:r>
      <w:r>
        <w:fldChar w:fldCharType="end"/>
      </w:r>
      <w:r>
        <w:t>) specifying only those files in which the tool detected a result.</w:t>
      </w:r>
    </w:p>
    <w:p w14:paraId="76A5A66E" w14:textId="2ADD045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160D7">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2216" w:name="_Toc496629398"/>
      <w:r w:rsidRPr="001D7651">
        <w:t>SARIF file for exporting rule metadata</w:t>
      </w:r>
      <w:bookmarkEnd w:id="2216"/>
    </w:p>
    <w:p w14:paraId="269DD195" w14:textId="43E266FD"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A160D7">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A160D7">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2217" w:name="_Toc496629399"/>
      <w:r>
        <w:t>Comprehensive SARIF file</w:t>
      </w:r>
      <w:bookmarkEnd w:id="221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2218" w:name="AppendixRevisionHistory"/>
      <w:bookmarkStart w:id="2219" w:name="_Toc85472898"/>
      <w:bookmarkStart w:id="2220" w:name="_Toc287332014"/>
      <w:bookmarkStart w:id="2221" w:name="_Toc496629400"/>
      <w:bookmarkEnd w:id="2218"/>
      <w:r>
        <w:lastRenderedPageBreak/>
        <w:t>Revision History</w:t>
      </w:r>
      <w:bookmarkEnd w:id="2219"/>
      <w:bookmarkEnd w:id="2220"/>
      <w:bookmarkEnd w:id="22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76" w:author="Laurence Golding" w:date="2017-10-24T16:57:00Z" w:initials="LG">
    <w:p w14:paraId="17C320EE" w14:textId="772F408B" w:rsidR="00385B79" w:rsidRDefault="00385B79">
      <w:pPr>
        <w:pStyle w:val="CommentText"/>
      </w:pPr>
      <w:r>
        <w:rPr>
          <w:rStyle w:val="CommentReference"/>
        </w:rPr>
        <w:annotationRef/>
      </w:r>
      <w:r>
        <w:t>Careful: doesn’t JSON itself escape the backslash? Do we have to double them up?</w:t>
      </w:r>
    </w:p>
  </w:comment>
  <w:comment w:id="1734" w:author="Laurence Golding" w:date="2017-10-24T16:44:00Z" w:initials="LG">
    <w:p w14:paraId="5AC1D997" w14:textId="192AEDA1" w:rsidR="00E13267" w:rsidRDefault="00E13267">
      <w:pPr>
        <w:pStyle w:val="CommentText"/>
      </w:pPr>
      <w:r>
        <w:rPr>
          <w:rStyle w:val="CommentReference"/>
        </w:rPr>
        <w:annotationRef/>
      </w:r>
      <w:r>
        <w:t>Do we allow region specifiers for binary files? Do we allow offset/length region specifiers for text files?</w:t>
      </w:r>
    </w:p>
  </w:comment>
  <w:comment w:id="1841" w:author="Laurence Golding" w:date="2017-10-24T17:16:00Z" w:initials="LG">
    <w:p w14:paraId="692166DE" w14:textId="2CF1CE3B" w:rsidR="00486BF0" w:rsidRDefault="00486BF0">
      <w:pPr>
        <w:pStyle w:val="CommentText"/>
      </w:pPr>
      <w:r>
        <w:rPr>
          <w:rStyle w:val="CommentReference"/>
        </w:rPr>
        <w:annotationRef/>
      </w:r>
      <w:r>
        <w:t xml:space="preserve">This is problematic. It’s not that uncommon to have files named (for example) </w:t>
      </w:r>
      <w:r w:rsidRPr="00486BF0">
        <w:rPr>
          <w:rStyle w:val="CODEtemp"/>
        </w:rPr>
        <w:t>my_file.c(1)</w:t>
      </w:r>
      <w:r>
        <w:t>.</w:t>
      </w:r>
    </w:p>
  </w:comment>
  <w:comment w:id="1875" w:author="Laurence Golding" w:date="2017-10-24T17:16:00Z" w:initials="LG">
    <w:p w14:paraId="3F4C6556" w14:textId="77777777" w:rsidR="002A7012" w:rsidRDefault="002A7012" w:rsidP="002A7012">
      <w:pPr>
        <w:pStyle w:val="CommentText"/>
      </w:pPr>
      <w:r>
        <w:rPr>
          <w:rStyle w:val="CommentReference"/>
        </w:rPr>
        <w:annotationRef/>
      </w:r>
      <w:r>
        <w:t xml:space="preserve">This is problematic. It’s not that uncommon to have files named (for example) </w:t>
      </w:r>
      <w:r w:rsidRPr="00486BF0">
        <w:rPr>
          <w:rStyle w:val="CODEtemp"/>
        </w:rPr>
        <w:t>my_file.c(1)</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C320EE" w15:done="0"/>
  <w15:commentEx w15:paraId="5AC1D997" w15:done="0"/>
  <w15:commentEx w15:paraId="692166DE" w15:done="0"/>
  <w15:commentEx w15:paraId="3F4C65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C320EE" w16cid:durableId="1D99EF7A"/>
  <w16cid:commentId w16cid:paraId="5AC1D997" w16cid:durableId="1D99EC64"/>
  <w16cid:commentId w16cid:paraId="692166DE" w16cid:durableId="1D99F3F1"/>
  <w16cid:commentId w16cid:paraId="3F4C6556" w16cid:durableId="1D99F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AA5F1" w14:textId="77777777" w:rsidR="006E0758" w:rsidRDefault="006E0758" w:rsidP="008C100C">
      <w:r>
        <w:separator/>
      </w:r>
    </w:p>
    <w:p w14:paraId="665CD189" w14:textId="77777777" w:rsidR="006E0758" w:rsidRDefault="006E0758" w:rsidP="008C100C"/>
    <w:p w14:paraId="11DF5D73" w14:textId="77777777" w:rsidR="006E0758" w:rsidRDefault="006E0758" w:rsidP="008C100C"/>
    <w:p w14:paraId="4110AEBD" w14:textId="77777777" w:rsidR="006E0758" w:rsidRDefault="006E0758" w:rsidP="008C100C"/>
    <w:p w14:paraId="380C57B6" w14:textId="77777777" w:rsidR="006E0758" w:rsidRDefault="006E0758" w:rsidP="008C100C"/>
    <w:p w14:paraId="4C8DACCB" w14:textId="77777777" w:rsidR="006E0758" w:rsidRDefault="006E0758" w:rsidP="008C100C"/>
    <w:p w14:paraId="722AD31E" w14:textId="77777777" w:rsidR="006E0758" w:rsidRDefault="006E0758" w:rsidP="008C100C"/>
  </w:endnote>
  <w:endnote w:type="continuationSeparator" w:id="0">
    <w:p w14:paraId="33991410" w14:textId="77777777" w:rsidR="006E0758" w:rsidRDefault="006E0758" w:rsidP="008C100C">
      <w:r>
        <w:continuationSeparator/>
      </w:r>
    </w:p>
    <w:p w14:paraId="12A3830E" w14:textId="77777777" w:rsidR="006E0758" w:rsidRDefault="006E0758" w:rsidP="008C100C"/>
    <w:p w14:paraId="25E77060" w14:textId="77777777" w:rsidR="006E0758" w:rsidRDefault="006E0758" w:rsidP="008C100C"/>
    <w:p w14:paraId="3ACEE6DF" w14:textId="77777777" w:rsidR="006E0758" w:rsidRDefault="006E0758" w:rsidP="008C100C"/>
    <w:p w14:paraId="2E7BC43E" w14:textId="77777777" w:rsidR="006E0758" w:rsidRDefault="006E0758" w:rsidP="008C100C"/>
    <w:p w14:paraId="5D244016" w14:textId="77777777" w:rsidR="006E0758" w:rsidRDefault="006E0758" w:rsidP="008C100C"/>
    <w:p w14:paraId="52BB635C" w14:textId="77777777" w:rsidR="006E0758" w:rsidRDefault="006E075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6737E3" w:rsidR="00046420" w:rsidRPr="00195F88" w:rsidRDefault="000464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ins w:id="1491" w:author="Laurence Golding" w:date="2017-10-10T12:05:00Z">
      <w:r>
        <w:rPr>
          <w:sz w:val="16"/>
          <w:szCs w:val="16"/>
          <w:lang w:val="en-US"/>
        </w:rPr>
        <w:t>2</w:t>
      </w:r>
    </w:ins>
    <w:del w:id="1492" w:author="Laurence Golding" w:date="2017-10-10T12:05:00Z">
      <w:r w:rsidDel="00D4234B">
        <w:rPr>
          <w:sz w:val="16"/>
          <w:szCs w:val="16"/>
          <w:lang w:val="en-US"/>
        </w:rPr>
        <w:delText>1</w:delText>
      </w:r>
    </w:del>
    <w:r>
      <w:rPr>
        <w:sz w:val="16"/>
        <w:szCs w:val="16"/>
      </w:rPr>
      <w:tab/>
      <w:t>Working Draft 0</w:t>
    </w:r>
    <w:ins w:id="1493" w:author="Laurence Golding" w:date="2017-10-10T12:05:00Z">
      <w:r>
        <w:rPr>
          <w:sz w:val="16"/>
          <w:szCs w:val="16"/>
          <w:lang w:val="en-US"/>
        </w:rPr>
        <w:t>2</w:t>
      </w:r>
    </w:ins>
    <w:del w:id="1494" w:author="Laurence Golding" w:date="2017-10-10T12:05:00Z">
      <w:r w:rsidDel="00D4234B">
        <w:rPr>
          <w:sz w:val="16"/>
          <w:szCs w:val="16"/>
        </w:rPr>
        <w:delText>1</w:delText>
      </w:r>
    </w:del>
    <w:r>
      <w:rPr>
        <w:sz w:val="16"/>
        <w:szCs w:val="16"/>
      </w:rPr>
      <w:tab/>
    </w:r>
    <w:r>
      <w:rPr>
        <w:sz w:val="16"/>
        <w:szCs w:val="16"/>
        <w:lang w:val="en-US"/>
      </w:rPr>
      <w:t>15 September</w:t>
    </w:r>
    <w:r>
      <w:rPr>
        <w:sz w:val="16"/>
        <w:szCs w:val="16"/>
      </w:rPr>
      <w:t xml:space="preserve"> </w:t>
    </w:r>
    <w:r>
      <w:rPr>
        <w:sz w:val="16"/>
        <w:szCs w:val="16"/>
        <w:lang w:val="en-US"/>
      </w:rPr>
      <w:t>2017</w:t>
    </w:r>
  </w:p>
  <w:p w14:paraId="2081D924" w14:textId="33CC9C6B" w:rsidR="00046420" w:rsidRPr="00195F88" w:rsidRDefault="000464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65F82" w14:textId="77777777" w:rsidR="006E0758" w:rsidRDefault="006E0758" w:rsidP="008C100C">
      <w:r>
        <w:separator/>
      </w:r>
    </w:p>
    <w:p w14:paraId="50EB052C" w14:textId="77777777" w:rsidR="006E0758" w:rsidRDefault="006E0758" w:rsidP="008C100C"/>
  </w:footnote>
  <w:footnote w:type="continuationSeparator" w:id="0">
    <w:p w14:paraId="1B03A146" w14:textId="77777777" w:rsidR="006E0758" w:rsidRDefault="006E0758" w:rsidP="008C100C">
      <w:r>
        <w:continuationSeparator/>
      </w:r>
    </w:p>
    <w:p w14:paraId="754EBFE3" w14:textId="77777777" w:rsidR="006E0758" w:rsidRDefault="006E0758"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3A98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44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6A49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7492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BEDC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58CF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ACEA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85B849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2"/>
  </w:num>
  <w:num w:numId="3">
    <w:abstractNumId w:val="42"/>
  </w:num>
  <w:num w:numId="4">
    <w:abstractNumId w:val="7"/>
  </w:num>
  <w:num w:numId="5">
    <w:abstractNumId w:val="49"/>
  </w:num>
  <w:num w:numId="6">
    <w:abstractNumId w:val="25"/>
  </w:num>
  <w:num w:numId="7">
    <w:abstractNumId w:val="40"/>
  </w:num>
  <w:num w:numId="8">
    <w:abstractNumId w:val="33"/>
  </w:num>
  <w:num w:numId="9">
    <w:abstractNumId w:val="34"/>
  </w:num>
  <w:num w:numId="10">
    <w:abstractNumId w:val="10"/>
  </w:num>
  <w:num w:numId="11">
    <w:abstractNumId w:val="47"/>
  </w:num>
  <w:num w:numId="12">
    <w:abstractNumId w:val="39"/>
  </w:num>
  <w:num w:numId="13">
    <w:abstractNumId w:val="21"/>
  </w:num>
  <w:num w:numId="14">
    <w:abstractNumId w:val="18"/>
  </w:num>
  <w:num w:numId="15">
    <w:abstractNumId w:val="19"/>
  </w:num>
  <w:num w:numId="16">
    <w:abstractNumId w:val="50"/>
  </w:num>
  <w:num w:numId="17">
    <w:abstractNumId w:val="38"/>
  </w:num>
  <w:num w:numId="18">
    <w:abstractNumId w:val="52"/>
  </w:num>
  <w:num w:numId="19">
    <w:abstractNumId w:val="41"/>
  </w:num>
  <w:num w:numId="20">
    <w:abstractNumId w:val="53"/>
  </w:num>
  <w:num w:numId="21">
    <w:abstractNumId w:val="45"/>
  </w:num>
  <w:num w:numId="22">
    <w:abstractNumId w:val="26"/>
  </w:num>
  <w:num w:numId="23">
    <w:abstractNumId w:val="43"/>
  </w:num>
  <w:num w:numId="24">
    <w:abstractNumId w:val="46"/>
  </w:num>
  <w:num w:numId="25">
    <w:abstractNumId w:val="37"/>
  </w:num>
  <w:num w:numId="26">
    <w:abstractNumId w:val="36"/>
  </w:num>
  <w:num w:numId="27">
    <w:abstractNumId w:val="32"/>
  </w:num>
  <w:num w:numId="28">
    <w:abstractNumId w:val="11"/>
  </w:num>
  <w:num w:numId="29">
    <w:abstractNumId w:val="30"/>
  </w:num>
  <w:num w:numId="30">
    <w:abstractNumId w:val="20"/>
  </w:num>
  <w:num w:numId="31">
    <w:abstractNumId w:val="48"/>
  </w:num>
  <w:num w:numId="32">
    <w:abstractNumId w:val="28"/>
  </w:num>
  <w:num w:numId="33">
    <w:abstractNumId w:val="15"/>
  </w:num>
  <w:num w:numId="34">
    <w:abstractNumId w:val="35"/>
  </w:num>
  <w:num w:numId="35">
    <w:abstractNumId w:val="22"/>
  </w:num>
  <w:num w:numId="36">
    <w:abstractNumId w:val="17"/>
  </w:num>
  <w:num w:numId="37">
    <w:abstractNumId w:val="13"/>
  </w:num>
  <w:num w:numId="38">
    <w:abstractNumId w:val="29"/>
  </w:num>
  <w:num w:numId="39">
    <w:abstractNumId w:val="24"/>
  </w:num>
  <w:num w:numId="40">
    <w:abstractNumId w:val="51"/>
  </w:num>
  <w:num w:numId="41">
    <w:abstractNumId w:val="14"/>
  </w:num>
  <w:num w:numId="42">
    <w:abstractNumId w:val="44"/>
  </w:num>
  <w:num w:numId="43">
    <w:abstractNumId w:val="27"/>
  </w:num>
  <w:num w:numId="44">
    <w:abstractNumId w:val="23"/>
  </w:num>
  <w:num w:numId="45">
    <w:abstractNumId w:val="16"/>
  </w:num>
  <w:num w:numId="46">
    <w:abstractNumId w:val="54"/>
  </w:num>
  <w:num w:numId="47">
    <w:abstractNumId w:val="31"/>
  </w:num>
  <w:num w:numId="48">
    <w:abstractNumId w:val="12"/>
  </w:num>
  <w:num w:numId="49">
    <w:abstractNumId w:val="6"/>
  </w:num>
  <w:num w:numId="50">
    <w:abstractNumId w:val="5"/>
  </w:num>
  <w:num w:numId="51">
    <w:abstractNumId w:val="4"/>
  </w:num>
  <w:num w:numId="52">
    <w:abstractNumId w:val="8"/>
  </w:num>
  <w:num w:numId="53">
    <w:abstractNumId w:val="3"/>
  </w:num>
  <w:num w:numId="54">
    <w:abstractNumId w:val="2"/>
  </w:num>
  <w:num w:numId="55">
    <w:abstractNumId w:val="1"/>
  </w:num>
  <w:num w:numId="56">
    <w:abstractNumId w:val="0"/>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6420"/>
    <w:rsid w:val="00050DE8"/>
    <w:rsid w:val="000514EF"/>
    <w:rsid w:val="0007362C"/>
    <w:rsid w:val="00075DEE"/>
    <w:rsid w:val="00076EFC"/>
    <w:rsid w:val="0008346E"/>
    <w:rsid w:val="000928F9"/>
    <w:rsid w:val="00096E2D"/>
    <w:rsid w:val="000A7DA8"/>
    <w:rsid w:val="000B071A"/>
    <w:rsid w:val="000B1B0C"/>
    <w:rsid w:val="000B428A"/>
    <w:rsid w:val="000B67AB"/>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7F63"/>
    <w:rsid w:val="00155251"/>
    <w:rsid w:val="0016180F"/>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A7012"/>
    <w:rsid w:val="002B197B"/>
    <w:rsid w:val="002B6960"/>
    <w:rsid w:val="002B7E99"/>
    <w:rsid w:val="002C0868"/>
    <w:rsid w:val="002C4966"/>
    <w:rsid w:val="002C5B97"/>
    <w:rsid w:val="002D0FAE"/>
    <w:rsid w:val="002E25E7"/>
    <w:rsid w:val="002F18F3"/>
    <w:rsid w:val="002F793A"/>
    <w:rsid w:val="00301208"/>
    <w:rsid w:val="00310E8A"/>
    <w:rsid w:val="003129C6"/>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85B79"/>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01EC"/>
    <w:rsid w:val="00412A4B"/>
    <w:rsid w:val="00413D45"/>
    <w:rsid w:val="00413EB8"/>
    <w:rsid w:val="00417AFA"/>
    <w:rsid w:val="004226B7"/>
    <w:rsid w:val="004258D4"/>
    <w:rsid w:val="00430152"/>
    <w:rsid w:val="0043737C"/>
    <w:rsid w:val="0045634D"/>
    <w:rsid w:val="00463B76"/>
    <w:rsid w:val="00465D52"/>
    <w:rsid w:val="0048683B"/>
    <w:rsid w:val="00486BF0"/>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26491"/>
    <w:rsid w:val="00540CA6"/>
    <w:rsid w:val="00542191"/>
    <w:rsid w:val="00544386"/>
    <w:rsid w:val="0054489F"/>
    <w:rsid w:val="00547D8B"/>
    <w:rsid w:val="00552A4F"/>
    <w:rsid w:val="00565A0A"/>
    <w:rsid w:val="005672EA"/>
    <w:rsid w:val="00572E88"/>
    <w:rsid w:val="00576770"/>
    <w:rsid w:val="00584D35"/>
    <w:rsid w:val="00590B1D"/>
    <w:rsid w:val="00590F53"/>
    <w:rsid w:val="00590FE3"/>
    <w:rsid w:val="00592BE0"/>
    <w:rsid w:val="005A293B"/>
    <w:rsid w:val="005A5E41"/>
    <w:rsid w:val="005D1F70"/>
    <w:rsid w:val="005D2EE1"/>
    <w:rsid w:val="005E587C"/>
    <w:rsid w:val="005E5FAD"/>
    <w:rsid w:val="005F48D5"/>
    <w:rsid w:val="005F5D4F"/>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8A7"/>
    <w:rsid w:val="0068398A"/>
    <w:rsid w:val="0069440C"/>
    <w:rsid w:val="006A0BE4"/>
    <w:rsid w:val="006A0D86"/>
    <w:rsid w:val="006A1B10"/>
    <w:rsid w:val="006A4281"/>
    <w:rsid w:val="006A48F3"/>
    <w:rsid w:val="006A5962"/>
    <w:rsid w:val="006A6A3A"/>
    <w:rsid w:val="006B272F"/>
    <w:rsid w:val="006B58F4"/>
    <w:rsid w:val="006B65C7"/>
    <w:rsid w:val="006C171E"/>
    <w:rsid w:val="006C19C1"/>
    <w:rsid w:val="006C3C8C"/>
    <w:rsid w:val="006C787E"/>
    <w:rsid w:val="006D31DB"/>
    <w:rsid w:val="006E0758"/>
    <w:rsid w:val="006E3C85"/>
    <w:rsid w:val="006E4329"/>
    <w:rsid w:val="006E546E"/>
    <w:rsid w:val="006E7B53"/>
    <w:rsid w:val="006F21F3"/>
    <w:rsid w:val="006F2371"/>
    <w:rsid w:val="006F467D"/>
    <w:rsid w:val="006F7350"/>
    <w:rsid w:val="007054DD"/>
    <w:rsid w:val="00706D59"/>
    <w:rsid w:val="00710FE0"/>
    <w:rsid w:val="0071217C"/>
    <w:rsid w:val="00712EA5"/>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B7FF1"/>
    <w:rsid w:val="007C2C52"/>
    <w:rsid w:val="007C64F1"/>
    <w:rsid w:val="007D079E"/>
    <w:rsid w:val="007E3373"/>
    <w:rsid w:val="007F5126"/>
    <w:rsid w:val="00801EC5"/>
    <w:rsid w:val="00806D7D"/>
    <w:rsid w:val="00810FD3"/>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535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63A09"/>
    <w:rsid w:val="00964F06"/>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160D7"/>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3FF9"/>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469BE"/>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3267"/>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8714C"/>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550F"/>
    <w:rsid w:val="00F07E6A"/>
    <w:rsid w:val="00F10B93"/>
    <w:rsid w:val="00F11AFC"/>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38A7"/>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microsoft.com/office/2011/relationships/commentsExtended" Target="commentsExtended.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hyperlink" Target="http://docs.oasis-open.org/templates/TCHandbook/ConformanceGuidelines.html"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openxmlformats.org/officeDocument/2006/relationships/hyperlink" Target="https://www.oasis-open.org/policies-guidelines/oasis-defined-terms-2017-05-2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49" Type="http://schemas.openxmlformats.org/officeDocument/2006/relationships/theme" Target="theme/theme1.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hyperlink" Target="https://www.oasis-open.org/policies-guidelines/tc-process"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microsoft.com/office/2016/09/relationships/commentsIds" Target="commentsIds.xml"/><Relationship Id="rId48" Type="http://schemas.microsoft.com/office/2011/relationships/people" Target="people.xml"/><Relationship Id="rId8" Type="http://schemas.openxmlformats.org/officeDocument/2006/relationships/hyperlink" Target="https://www.oasis-open.org/committees/sar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AE0F0-9A26-40F3-8B5B-92523710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6263</TotalTime>
  <Pages>93</Pages>
  <Words>36827</Words>
  <Characters>209916</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246251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190</cp:revision>
  <cp:lastPrinted>2011-08-05T16:21:00Z</cp:lastPrinted>
  <dcterms:created xsi:type="dcterms:W3CDTF">2017-08-01T19:18:00Z</dcterms:created>
  <dcterms:modified xsi:type="dcterms:W3CDTF">2017-10-25T01:48:00Z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