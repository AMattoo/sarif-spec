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56477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564778">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564778">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564778">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564778">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564778">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564778">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564778">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564778">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564778">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564778">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564778">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564778">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564778">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564778">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564778">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56477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56477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56477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573B760C" w:rsidR="00B05C99" w:rsidRDefault="00B05C99" w:rsidP="00B05C99">
      <w:pPr>
        <w:pStyle w:val="Definition"/>
        <w:rPr>
          <w:ins w:id="13" w:author="Laurence Golding" w:date="2018-02-11T11:27:00Z"/>
        </w:rPr>
      </w:pPr>
      <w:r w:rsidRPr="00C130CD">
        <w:t xml:space="preserve">program that </w:t>
      </w:r>
      <w:del w:id="14" w:author="Laurence Golding" w:date="2018-02-11T11:22:00Z">
        <w:r w:rsidRPr="00C130CD" w:rsidDel="00AC365C">
          <w:delText xml:space="preserve">converts </w:delText>
        </w:r>
      </w:del>
      <w:ins w:id="15" w:author="Laurence Golding" w:date="2018-02-11T11:22:00Z">
        <w:r w:rsidR="00AC365C">
          <w:t>transforms</w:t>
        </w:r>
        <w:r w:rsidR="00AC365C" w:rsidRPr="00C130CD">
          <w:t xml:space="preserve"> </w:t>
        </w:r>
      </w:ins>
      <w:r w:rsidRPr="00C130CD">
        <w:t xml:space="preserve">the output of </w:t>
      </w:r>
      <w:del w:id="16" w:author="Laurence Golding" w:date="2018-02-11T11:22:00Z">
        <w:r w:rsidRPr="00C130CD" w:rsidDel="00AC365C">
          <w:delText>another program</w:delText>
        </w:r>
      </w:del>
      <w:ins w:id="17" w:author="Laurence Golding" w:date="2018-02-11T11:22:00Z">
        <w:r w:rsidR="00AC365C">
          <w:t xml:space="preserve">an analysis tool from its native </w:t>
        </w:r>
      </w:ins>
      <w:ins w:id="18" w:author="Laurence Golding" w:date="2018-02-11T11:23:00Z">
        <w:r w:rsidR="00BC5B1B">
          <w:t xml:space="preserve">output </w:t>
        </w:r>
      </w:ins>
      <w:ins w:id="19" w:author="Laurence Golding" w:date="2018-02-11T11:22:00Z">
        <w:r w:rsidR="00AC365C">
          <w:t>format</w:t>
        </w:r>
      </w:ins>
      <w:r w:rsidRPr="00C130CD">
        <w:t xml:space="preserve"> into </w:t>
      </w:r>
      <w:del w:id="20" w:author="Laurence Golding" w:date="2018-02-11T11:23:00Z">
        <w:r w:rsidRPr="00C130CD" w:rsidDel="00AC365C">
          <w:delText>a different</w:delText>
        </w:r>
      </w:del>
      <w:ins w:id="21" w:author="Laurence Golding" w:date="2018-02-11T11:23:00Z">
        <w:r w:rsidR="00AC365C">
          <w:t>the SARIF</w:t>
        </w:r>
      </w:ins>
      <w:r w:rsidRPr="00C130CD">
        <w:t xml:space="preserve"> format</w:t>
      </w:r>
      <w:ins w:id="22" w:author="Laurence Golding" w:date="2018-02-11T11:44:00Z">
        <w:r w:rsidR="004D6174">
          <w:t>, according to the semantics defined in this specification</w:t>
        </w:r>
      </w:ins>
    </w:p>
    <w:p w14:paraId="7F601F7E" w14:textId="31D0C24D" w:rsidR="00BC5B1B" w:rsidRDefault="00BC5B1B" w:rsidP="00BC5B1B">
      <w:pPr>
        <w:pStyle w:val="Definitionterm"/>
        <w:rPr>
          <w:ins w:id="23" w:author="Laurence Golding" w:date="2018-02-11T11:27:00Z"/>
        </w:rPr>
      </w:pPr>
      <w:ins w:id="24" w:author="Laurence Golding" w:date="2018-02-11T11:27:00Z">
        <w:r>
          <w:t>consumer</w:t>
        </w:r>
      </w:ins>
    </w:p>
    <w:p w14:paraId="30BAC41D" w14:textId="7102A7E4" w:rsidR="00BC5B1B" w:rsidRPr="00BC5B1B" w:rsidRDefault="00BC5B1B" w:rsidP="00BC5B1B">
      <w:pPr>
        <w:pStyle w:val="Definition"/>
        <w:rPr>
          <w:ins w:id="25" w:author="Laurence Golding" w:date="2018-02-11T11:21:00Z"/>
        </w:rPr>
      </w:pPr>
      <w:ins w:id="26" w:author="Laurence Golding" w:date="2018-02-11T11:27:00Z">
        <w:r>
          <w:t xml:space="preserve">program that reads a SARIF log file and interprets it according to </w:t>
        </w:r>
      </w:ins>
      <w:ins w:id="27" w:author="Laurence Golding" w:date="2018-02-11T11:28:00Z">
        <w:r>
          <w:t>the semantics defined in this specification.</w:t>
        </w:r>
      </w:ins>
    </w:p>
    <w:p w14:paraId="22E113ED" w14:textId="12876CCD" w:rsidR="00AC365C" w:rsidRDefault="00AC365C" w:rsidP="00AC365C">
      <w:pPr>
        <w:pStyle w:val="Definitionterm"/>
        <w:rPr>
          <w:ins w:id="28" w:author="Laurence Golding" w:date="2018-02-11T11:21:00Z"/>
        </w:rPr>
      </w:pPr>
      <w:ins w:id="29" w:author="Laurence Golding" w:date="2018-02-11T11:21:00Z">
        <w:r>
          <w:t>direct producer</w:t>
        </w:r>
      </w:ins>
    </w:p>
    <w:p w14:paraId="7065A630" w14:textId="0E95F32D" w:rsidR="00AC365C" w:rsidRPr="00AC365C" w:rsidRDefault="00AC365C" w:rsidP="00AC365C">
      <w:pPr>
        <w:pStyle w:val="Definition"/>
      </w:pPr>
      <w:ins w:id="30" w:author="Laurence Golding" w:date="2018-02-11T11:21:00Z">
        <w:r w:rsidRPr="00AC365C">
          <w:t>analysis tool which directly produces output in the SARIF format</w:t>
        </w:r>
      </w:ins>
      <w:ins w:id="31" w:author="Laurence Golding" w:date="2018-02-11T11:44:00Z">
        <w:r w:rsidR="004D6174">
          <w:t>,</w:t>
        </w:r>
      </w:ins>
      <w:ins w:id="32" w:author="Laurence Golding" w:date="2018-02-11T11:45:00Z">
        <w:r w:rsidR="004D6174">
          <w:t xml:space="preserve"> according to the semantics defined in this specification.</w:t>
        </w:r>
      </w:ins>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t>(end) user</w:t>
      </w:r>
      <w:bookmarkEnd w:id="3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56477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56477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5" w:name="def_line"/>
      <w:r>
        <w:t>line</w:t>
      </w:r>
      <w:bookmarkEnd w:id="3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36" w:name="def_log_file"/>
      <w:r>
        <w:t>log file</w:t>
      </w:r>
      <w:bookmarkEnd w:id="3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7" w:name="def_log_file_viewer"/>
      <w:r>
        <w:t>(log file) viewer</w:t>
      </w:r>
      <w:bookmarkEnd w:id="37"/>
    </w:p>
    <w:p w14:paraId="16E84D5B" w14:textId="6107107B" w:rsidR="0044419A" w:rsidRDefault="0044419A" w:rsidP="0044419A">
      <w:pPr>
        <w:pStyle w:val="Definition"/>
      </w:pPr>
      <w:del w:id="38" w:author="Laurence Golding" w:date="2018-02-11T11:38:00Z">
        <w:r w:rsidRPr="00367B83" w:rsidDel="009F6C6C">
          <w:delText xml:space="preserve">program </w:delText>
        </w:r>
      </w:del>
      <w:ins w:id="39" w:author="Laurence Golding" w:date="2018-02-11T11:38:00Z">
        <w:r w:rsidR="009F6C6C">
          <w:t>consumer</w:t>
        </w:r>
        <w:r w:rsidR="009F6C6C" w:rsidRPr="00367B83">
          <w:t xml:space="preserve"> </w:t>
        </w:r>
      </w:ins>
      <w:r w:rsidRPr="00367B83">
        <w:t xml:space="preserve">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40" w:name="def_logical_location"/>
      <w:r>
        <w:t>logical location</w:t>
      </w:r>
      <w:bookmarkEnd w:id="40"/>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41" w:name="def_message"/>
      <w:r>
        <w:t>message</w:t>
      </w:r>
      <w:bookmarkEnd w:id="4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56477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56477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56477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2" w:name="def_newline_sequence"/>
      <w:r>
        <w:t>newline sequence</w:t>
      </w:r>
      <w:bookmarkEnd w:id="4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56477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564778"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43" w:name="def_programming_artifact"/>
      <w:r>
        <w:t>(programming) artifact</w:t>
      </w:r>
    </w:p>
    <w:bookmarkEnd w:id="43"/>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4" w:name="def_problem"/>
      <w:r>
        <w:lastRenderedPageBreak/>
        <w:t>problem</w:t>
      </w:r>
      <w:bookmarkEnd w:id="44"/>
    </w:p>
    <w:p w14:paraId="6CDABD9B" w14:textId="57FF4096" w:rsidR="00B05C99" w:rsidRDefault="0056477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45" w:name="def_region"/>
      <w:r>
        <w:t>region</w:t>
      </w:r>
      <w:bookmarkEnd w:id="45"/>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F9A7F16" w:rsidR="0044419A" w:rsidRDefault="0056477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46" w:name="def_result"/>
      <w:r>
        <w:t>result</w:t>
      </w:r>
      <w:bookmarkEnd w:id="46"/>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56477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564778"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8" w:name="def_rule"/>
      <w:r>
        <w:t>rule</w:t>
      </w:r>
      <w:bookmarkEnd w:id="48"/>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56477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9" w:name="def_run"/>
      <w:r>
        <w:t>run</w:t>
      </w:r>
      <w:bookmarkEnd w:id="49"/>
    </w:p>
    <w:p w14:paraId="22615526" w14:textId="4DA1C88F" w:rsidR="0044419A" w:rsidRDefault="0044419A" w:rsidP="0044419A">
      <w:pPr>
        <w:pStyle w:val="Definition"/>
      </w:pPr>
      <w:r w:rsidRPr="00367B83">
        <w:lastRenderedPageBreak/>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04F7F0A0" w:rsidR="0044419A" w:rsidRDefault="0056477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56477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56477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56477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03959063"/>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61" w:name="ECMA404"/>
      <w:r w:rsidRPr="00EE7D13">
        <w:rPr>
          <w:rStyle w:val="Refterm"/>
        </w:rPr>
        <w:t>ECMA404</w:t>
      </w:r>
      <w:bookmarkEnd w:id="6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62" w:name="FIPSPUB1804"/>
      <w:r w:rsidRPr="00EE7D13">
        <w:rPr>
          <w:rStyle w:val="Refterm"/>
        </w:rPr>
        <w:t>FIPSPUB180-4</w:t>
      </w:r>
      <w:bookmarkEnd w:id="6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lastRenderedPageBreak/>
        <w:t>[</w:t>
      </w:r>
      <w:bookmarkStart w:id="64" w:name="ISO86012004"/>
      <w:r w:rsidRPr="00EE7D13">
        <w:rPr>
          <w:rStyle w:val="Refterm"/>
        </w:rPr>
        <w:t>ISO8601:2004</w:t>
      </w:r>
      <w:bookmarkEnd w:id="6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65" w:name="ISO14977"/>
      <w:r w:rsidRPr="00EE7D13">
        <w:rPr>
          <w:rStyle w:val="Refterm"/>
        </w:rPr>
        <w:t>ISO</w:t>
      </w:r>
      <w:r>
        <w:rPr>
          <w:rStyle w:val="Refterm"/>
        </w:rPr>
        <w:t>14977</w:t>
      </w:r>
      <w:r w:rsidRPr="00EE7D13">
        <w:rPr>
          <w:rStyle w:val="Refterm"/>
        </w:rPr>
        <w:t>:</w:t>
      </w:r>
      <w:r>
        <w:rPr>
          <w:rStyle w:val="Refterm"/>
        </w:rPr>
        <w:t>1996</w:t>
      </w:r>
      <w:bookmarkEnd w:id="6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66" w:name="JSCHEMA01"/>
      <w:r w:rsidRPr="00EE7D13">
        <w:rPr>
          <w:rStyle w:val="Refterm"/>
        </w:rPr>
        <w:t>JSCHEMA01</w:t>
      </w:r>
      <w:bookmarkEnd w:id="6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67" w:name="RFC2119"/>
      <w:r w:rsidRPr="00EE7D13">
        <w:rPr>
          <w:rStyle w:val="Refterm"/>
        </w:rPr>
        <w:t>RFC2119</w:t>
      </w:r>
      <w:bookmarkEnd w:id="6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t>[</w:t>
      </w:r>
      <w:bookmarkStart w:id="68" w:name="RFC2045"/>
      <w:r w:rsidRPr="00EE7D13">
        <w:rPr>
          <w:rStyle w:val="Refterm"/>
        </w:rPr>
        <w:t>RFC2045</w:t>
      </w:r>
      <w:bookmarkEnd w:id="6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69" w:name="RFC3629"/>
      <w:r>
        <w:rPr>
          <w:rStyle w:val="Refterm"/>
        </w:rPr>
        <w:t>RFC3629</w:t>
      </w:r>
      <w:bookmarkEnd w:id="6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70" w:name="RFC3986"/>
      <w:r w:rsidRPr="00EE7D13">
        <w:rPr>
          <w:rStyle w:val="Refterm"/>
        </w:rPr>
        <w:t>RFC3986</w:t>
      </w:r>
      <w:bookmarkEnd w:id="7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71" w:name="RFC5646"/>
      <w:r>
        <w:rPr>
          <w:rStyle w:val="Refterm"/>
        </w:rPr>
        <w:t>RFC5646</w:t>
      </w:r>
      <w:bookmarkEnd w:id="7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72" w:name="RFC7763"/>
      <w:r>
        <w:rPr>
          <w:rStyle w:val="Refterm"/>
        </w:rPr>
        <w:t>RFC7763</w:t>
      </w:r>
      <w:bookmarkEnd w:id="7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73" w:name="RFC7764"/>
      <w:r>
        <w:rPr>
          <w:rStyle w:val="Refterm"/>
          <w:bCs w:val="0"/>
        </w:rPr>
        <w:t>RFC7764</w:t>
      </w:r>
      <w:bookmarkEnd w:id="7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4" w:name="RFC8174"/>
      <w:r>
        <w:rPr>
          <w:rStyle w:val="Refterm"/>
          <w:bCs w:val="0"/>
        </w:rPr>
        <w:t>RFC8174</w:t>
      </w:r>
      <w:bookmarkEnd w:id="7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75" w:name="SEMVER"/>
      <w:r>
        <w:rPr>
          <w:rStyle w:val="Refterm"/>
        </w:rPr>
        <w:t>SEMVER</w:t>
      </w:r>
      <w:bookmarkEnd w:id="7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76" w:name="UNICODE10"/>
      <w:r>
        <w:rPr>
          <w:rStyle w:val="Refterm"/>
        </w:rPr>
        <w:t>UNICODE10</w:t>
      </w:r>
      <w:bookmarkEnd w:id="7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77" w:name="_Toc85472895"/>
      <w:bookmarkStart w:id="78" w:name="_Toc287332009"/>
      <w:bookmarkStart w:id="79" w:name="_Toc503959064"/>
      <w:r>
        <w:t>Non-Normative References</w:t>
      </w:r>
      <w:bookmarkEnd w:id="77"/>
      <w:bookmarkEnd w:id="78"/>
      <w:bookmarkEnd w:id="79"/>
    </w:p>
    <w:p w14:paraId="1067680D" w14:textId="087F94E3" w:rsidR="00D422AB" w:rsidRDefault="00D422AB" w:rsidP="00D422AB">
      <w:pPr>
        <w:pStyle w:val="Ref"/>
        <w:rPr>
          <w:rStyle w:val="Refterm"/>
          <w:b w:val="0"/>
        </w:rPr>
      </w:pPr>
      <w:r w:rsidRPr="001A52C9">
        <w:rPr>
          <w:rStyle w:val="Refterm"/>
        </w:rPr>
        <w:t>[</w:t>
      </w:r>
      <w:bookmarkStart w:id="80" w:name="CMARK"/>
      <w:r>
        <w:rPr>
          <w:rStyle w:val="Refterm"/>
        </w:rPr>
        <w:t>CMARK</w:t>
      </w:r>
      <w:bookmarkEnd w:id="8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6FF1EE97" w:rsidR="00A86F30" w:rsidRDefault="00A86F30" w:rsidP="00532BC6">
      <w:pPr>
        <w:pStyle w:val="Ref"/>
        <w:rPr>
          <w:rStyle w:val="Refterm"/>
          <w:b w:val="0"/>
        </w:rPr>
      </w:pPr>
      <w:r w:rsidRPr="001A52C9">
        <w:rPr>
          <w:rStyle w:val="Refterm"/>
        </w:rPr>
        <w:t>[</w:t>
      </w:r>
      <w:bookmarkStart w:id="81" w:name="CWE"/>
      <w:r>
        <w:rPr>
          <w:rStyle w:val="Refterm"/>
        </w:rPr>
        <w:t>CWE</w:t>
      </w:r>
      <w:bookmarkEnd w:id="8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82" w:name="GFMCMARK"/>
      <w:r>
        <w:rPr>
          <w:rStyle w:val="Refterm"/>
        </w:rPr>
        <w:t>GFMCMARK</w:t>
      </w:r>
      <w:bookmarkEnd w:id="8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83" w:name="GFMENG"/>
      <w:r>
        <w:rPr>
          <w:rStyle w:val="Refterm"/>
        </w:rPr>
        <w:t>GFMENG</w:t>
      </w:r>
      <w:bookmarkEnd w:id="8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4" w:name="_Toc503959065"/>
      <w:r>
        <w:lastRenderedPageBreak/>
        <w:t>Conventions</w:t>
      </w:r>
      <w:bookmarkEnd w:id="84"/>
    </w:p>
    <w:p w14:paraId="50E64719" w14:textId="2428E7E7" w:rsidR="0012387E" w:rsidRPr="0012387E" w:rsidRDefault="0012387E" w:rsidP="0012387E"/>
    <w:p w14:paraId="2D42620D" w14:textId="4CD3D186" w:rsidR="0012387E" w:rsidRDefault="00EE7D13" w:rsidP="0012387E">
      <w:pPr>
        <w:pStyle w:val="Heading2"/>
      </w:pPr>
      <w:bookmarkStart w:id="85" w:name="_Toc503959066"/>
      <w:r>
        <w:t>General</w:t>
      </w:r>
      <w:bookmarkEnd w:id="8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6" w:name="_Toc503959067"/>
      <w:r>
        <w:t>Format examples</w:t>
      </w:r>
      <w:bookmarkEnd w:id="86"/>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7" w:name="_Toc503959068"/>
      <w:r>
        <w:t>Property notation</w:t>
      </w:r>
      <w:bookmarkEnd w:id="8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8" w:name="_Toc503959069"/>
      <w:r>
        <w:t>Syntax notation</w:t>
      </w:r>
      <w:bookmarkEnd w:id="88"/>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11BA7F9A" w:rsidR="005672EA" w:rsidRDefault="005672EA" w:rsidP="005672EA">
      <w:pPr>
        <w:pStyle w:val="Heading1"/>
      </w:pPr>
      <w:bookmarkStart w:id="89" w:name="_Toc503959070"/>
      <w:bookmarkStart w:id="90" w:name="_Ref506123650"/>
      <w:bookmarkStart w:id="91" w:name="_Ref506123702"/>
      <w:r>
        <w:lastRenderedPageBreak/>
        <w:t>File format</w:t>
      </w:r>
      <w:bookmarkEnd w:id="89"/>
      <w:bookmarkEnd w:id="90"/>
      <w:bookmarkEnd w:id="91"/>
    </w:p>
    <w:p w14:paraId="4E58823B" w14:textId="39ED7B8C" w:rsidR="008F022E" w:rsidRDefault="008F022E" w:rsidP="008F022E">
      <w:pPr>
        <w:pStyle w:val="Heading2"/>
      </w:pPr>
      <w:bookmarkStart w:id="92" w:name="_Toc503959071"/>
      <w:r>
        <w:t>General</w:t>
      </w:r>
      <w:bookmarkEnd w:id="9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93" w:name="_Ref493342422"/>
      <w:bookmarkStart w:id="94" w:name="_Toc503959072"/>
      <w:r>
        <w:t>URI-valued properties</w:t>
      </w:r>
      <w:bookmarkEnd w:id="93"/>
      <w:bookmarkEnd w:id="94"/>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95" w:name="_Ref493422705"/>
      <w:bookmarkStart w:id="96" w:name="_Toc503959073"/>
      <w:r>
        <w:t>URI base id properties</w:t>
      </w:r>
      <w:bookmarkEnd w:id="95"/>
      <w:bookmarkEnd w:id="96"/>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97" w:name="_Toc503959074"/>
      <w:r>
        <w:lastRenderedPageBreak/>
        <w:t>String properties</w:t>
      </w:r>
      <w:bookmarkEnd w:id="97"/>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8" w:name="_Toc503959075"/>
      <w:r>
        <w:t>Object properties</w:t>
      </w:r>
      <w:bookmarkEnd w:id="98"/>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9" w:name="_Toc503959076"/>
      <w:r>
        <w:t>Array properties</w:t>
      </w:r>
      <w:bookmarkEnd w:id="99"/>
    </w:p>
    <w:p w14:paraId="5EBAA746" w14:textId="650391F1"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0" w:name="_Ref493408960"/>
      <w:bookmarkStart w:id="101" w:name="_Toc503959077"/>
      <w:r>
        <w:t>Property bags</w:t>
      </w:r>
      <w:bookmarkEnd w:id="100"/>
      <w:bookmarkEnd w:id="101"/>
    </w:p>
    <w:p w14:paraId="394A6CDE" w14:textId="6ABA55FC" w:rsidR="00815787" w:rsidRDefault="00815787" w:rsidP="00815787">
      <w:pPr>
        <w:pStyle w:val="Heading3"/>
      </w:pPr>
      <w:bookmarkStart w:id="102" w:name="_Toc503959078"/>
      <w:r>
        <w:t>General</w:t>
      </w:r>
      <w:bookmarkEnd w:id="102"/>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3" w:name="_Toc503959079"/>
      <w:r>
        <w:t>Tags</w:t>
      </w:r>
      <w:bookmarkEnd w:id="103"/>
    </w:p>
    <w:p w14:paraId="32ECCC5D" w14:textId="2CF5DE43" w:rsidR="00992B66" w:rsidRPr="00992B66" w:rsidRDefault="00992B66" w:rsidP="00992B66">
      <w:pPr>
        <w:pStyle w:val="Heading4"/>
      </w:pPr>
      <w:bookmarkStart w:id="104" w:name="_Toc503959080"/>
      <w:r>
        <w:t>General</w:t>
      </w:r>
      <w:bookmarkEnd w:id="104"/>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5" w:name="_Hlk493349329"/>
      <w:r w:rsidRPr="001A344F">
        <w:t xml:space="preserve">an array containing zero or more arbitrary strings, no two of which </w:t>
      </w:r>
      <w:r w:rsidRPr="001A344F">
        <w:rPr>
          <w:b/>
        </w:rPr>
        <w:t>SHALL</w:t>
      </w:r>
      <w:r w:rsidRPr="001A344F">
        <w:t xml:space="preserve"> be the same</w:t>
      </w:r>
      <w:bookmarkEnd w:id="10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6" w:name="_Toc503959081"/>
      <w:r>
        <w:t>Namespaced tags</w:t>
      </w:r>
      <w:bookmarkEnd w:id="10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07" w:name="_Toc503959082"/>
      <w:r>
        <w:t>Tag metadata</w:t>
      </w:r>
      <w:bookmarkEnd w:id="10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08" w:name="_Ref493413701"/>
      <w:bookmarkStart w:id="109" w:name="_Ref493413744"/>
      <w:bookmarkStart w:id="110" w:name="_Toc503959083"/>
      <w:r>
        <w:t>Date/time properties</w:t>
      </w:r>
      <w:bookmarkEnd w:id="108"/>
      <w:bookmarkEnd w:id="109"/>
      <w:bookmarkEnd w:id="110"/>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11" w:name="_Ref493404799"/>
      <w:bookmarkStart w:id="112" w:name="_Toc503959084"/>
      <w:r>
        <w:t>Array properties with unique values</w:t>
      </w:r>
      <w:bookmarkEnd w:id="111"/>
      <w:bookmarkEnd w:id="112"/>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13" w:name="_Ref493426052"/>
      <w:bookmarkStart w:id="114" w:name="_Toc503959085"/>
      <w:r>
        <w:t>Message properties</w:t>
      </w:r>
      <w:bookmarkEnd w:id="113"/>
      <w:bookmarkEnd w:id="114"/>
    </w:p>
    <w:p w14:paraId="0A758B59" w14:textId="372BB610" w:rsidR="00354823" w:rsidRPr="00354823" w:rsidRDefault="00354823" w:rsidP="00354823">
      <w:pPr>
        <w:pStyle w:val="Heading3"/>
      </w:pPr>
      <w:bookmarkStart w:id="115" w:name="_Toc503959086"/>
      <w:r>
        <w:t>General</w:t>
      </w:r>
      <w:bookmarkEnd w:id="115"/>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16"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16"/>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17" w:name="_Ref503354593"/>
      <w:bookmarkStart w:id="118" w:name="_Toc503959087"/>
      <w:r>
        <w:lastRenderedPageBreak/>
        <w:t>Plain text messages</w:t>
      </w:r>
      <w:bookmarkEnd w:id="117"/>
      <w:bookmarkEnd w:id="118"/>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9" w:name="_Ref503354606"/>
      <w:bookmarkStart w:id="120" w:name="_Toc503959088"/>
      <w:r>
        <w:t>Rich text messages</w:t>
      </w:r>
      <w:bookmarkEnd w:id="119"/>
      <w:bookmarkEnd w:id="120"/>
    </w:p>
    <w:p w14:paraId="78C77DEB" w14:textId="06212753" w:rsidR="00675C8D" w:rsidRPr="00675C8D" w:rsidRDefault="00675C8D" w:rsidP="00675C8D">
      <w:pPr>
        <w:pStyle w:val="Heading4"/>
      </w:pPr>
      <w:bookmarkStart w:id="121" w:name="_Toc503959089"/>
      <w:r>
        <w:t>General</w:t>
      </w:r>
      <w:bookmarkEnd w:id="121"/>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22" w:name="_Ref503355198"/>
      <w:bookmarkStart w:id="123" w:name="_Toc503959090"/>
      <w:r>
        <w:t>Security implications</w:t>
      </w:r>
      <w:bookmarkEnd w:id="122"/>
      <w:bookmarkEnd w:id="123"/>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24" w:name="_Ref503352567"/>
      <w:bookmarkStart w:id="125" w:name="_Toc503959091"/>
      <w:r>
        <w:lastRenderedPageBreak/>
        <w:t>Messages with e</w:t>
      </w:r>
      <w:r w:rsidR="00A4123E">
        <w:t>mbedded links</w:t>
      </w:r>
      <w:bookmarkEnd w:id="124"/>
      <w:bookmarkEnd w:id="125"/>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26" w:name="_Ref493337542"/>
      <w:bookmarkStart w:id="127" w:name="_Toc503959092"/>
      <w:r>
        <w:t>sarifLog object</w:t>
      </w:r>
      <w:bookmarkEnd w:id="126"/>
      <w:bookmarkEnd w:id="127"/>
    </w:p>
    <w:p w14:paraId="5DEDD21B" w14:textId="0630136E" w:rsidR="000D32C1" w:rsidRDefault="000D32C1" w:rsidP="000D32C1">
      <w:pPr>
        <w:pStyle w:val="Heading3"/>
      </w:pPr>
      <w:bookmarkStart w:id="128" w:name="_Toc503959093"/>
      <w:r>
        <w:t>General</w:t>
      </w:r>
      <w:bookmarkEnd w:id="12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29" w:name="_Ref493349977"/>
      <w:bookmarkStart w:id="130" w:name="_Ref493350297"/>
      <w:bookmarkStart w:id="131" w:name="_Toc503959094"/>
      <w:r>
        <w:t>version property</w:t>
      </w:r>
      <w:bookmarkEnd w:id="129"/>
      <w:bookmarkEnd w:id="130"/>
      <w:bookmarkEnd w:id="131"/>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32" w:name="_Toc503959095"/>
      <w:r>
        <w:t>$schema property</w:t>
      </w:r>
      <w:bookmarkEnd w:id="13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33" w:name="_Ref493349987"/>
      <w:bookmarkStart w:id="134" w:name="_Toc503959096"/>
      <w:r>
        <w:t>runs property</w:t>
      </w:r>
      <w:bookmarkEnd w:id="133"/>
      <w:bookmarkEnd w:id="134"/>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35" w:name="_Ref493349997"/>
      <w:bookmarkStart w:id="136" w:name="_Ref493350451"/>
      <w:bookmarkStart w:id="137" w:name="_Toc503959097"/>
      <w:r>
        <w:t>run object</w:t>
      </w:r>
      <w:bookmarkEnd w:id="135"/>
      <w:bookmarkEnd w:id="136"/>
      <w:bookmarkEnd w:id="137"/>
    </w:p>
    <w:p w14:paraId="10E42C1C" w14:textId="534C375F" w:rsidR="000D32C1" w:rsidRDefault="000D32C1" w:rsidP="000D32C1">
      <w:pPr>
        <w:pStyle w:val="Heading3"/>
      </w:pPr>
      <w:bookmarkStart w:id="138" w:name="_Toc503959098"/>
      <w:r>
        <w:t>General</w:t>
      </w:r>
      <w:bookmarkEnd w:id="13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39" w:name="_Ref493351359"/>
      <w:bookmarkStart w:id="140" w:name="_Toc503959099"/>
      <w:r>
        <w:t>id property</w:t>
      </w:r>
      <w:bookmarkEnd w:id="139"/>
      <w:bookmarkEnd w:id="14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41" w:name="_Toc503959100"/>
      <w:r>
        <w:t>stableId property</w:t>
      </w:r>
      <w:bookmarkEnd w:id="14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42" w:name="_Ref493475805"/>
      <w:bookmarkStart w:id="143" w:name="_Toc503959101"/>
      <w:r>
        <w:t>baselineId property</w:t>
      </w:r>
      <w:bookmarkEnd w:id="142"/>
      <w:bookmarkEnd w:id="143"/>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44" w:name="_Toc503959102"/>
      <w:r>
        <w:t>automationId property</w:t>
      </w:r>
      <w:bookmarkEnd w:id="14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45" w:name="_Toc503959103"/>
      <w:r>
        <w:t>architecture property</w:t>
      </w:r>
      <w:bookmarkEnd w:id="14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46" w:name="_Ref493350956"/>
      <w:bookmarkStart w:id="147" w:name="_Toc503959104"/>
      <w:r>
        <w:t>tool property</w:t>
      </w:r>
      <w:bookmarkEnd w:id="146"/>
      <w:bookmarkEnd w:id="147"/>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48" w:name="_Toc503959105"/>
      <w:r>
        <w:t>invocation property</w:t>
      </w:r>
      <w:bookmarkEnd w:id="148"/>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49" w:name="_Ref493345118"/>
      <w:bookmarkStart w:id="150" w:name="_Toc503959106"/>
      <w:r>
        <w:t>files property</w:t>
      </w:r>
      <w:bookmarkEnd w:id="149"/>
      <w:bookmarkEnd w:id="150"/>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1" w:name="_Ref493479000"/>
      <w:bookmarkStart w:id="152" w:name="_Ref493479448"/>
      <w:bookmarkStart w:id="153" w:name="_Toc503959107"/>
      <w:r>
        <w:t>logicalLocations property</w:t>
      </w:r>
      <w:bookmarkEnd w:id="151"/>
      <w:bookmarkEnd w:id="152"/>
      <w:bookmarkEnd w:id="15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4" w:name="_Ref493350972"/>
      <w:bookmarkStart w:id="155" w:name="_Toc503959108"/>
      <w:r>
        <w:t>results property</w:t>
      </w:r>
      <w:bookmarkEnd w:id="154"/>
      <w:bookmarkEnd w:id="155"/>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6" w:name="_Ref493345429"/>
      <w:bookmarkStart w:id="157" w:name="_Toc503959109"/>
      <w:r>
        <w:t>toolNotifications</w:t>
      </w:r>
      <w:r w:rsidR="00401BB5">
        <w:t xml:space="preserve"> property</w:t>
      </w:r>
      <w:bookmarkEnd w:id="156"/>
      <w:bookmarkEnd w:id="157"/>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8" w:name="_Toc503959110"/>
      <w:r>
        <w:t>configurationNotifications</w:t>
      </w:r>
      <w:r w:rsidR="00401BB5">
        <w:t xml:space="preserve"> property</w:t>
      </w:r>
      <w:bookmarkEnd w:id="158"/>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9" w:name="_Ref493404878"/>
      <w:bookmarkStart w:id="160" w:name="_Toc503959111"/>
      <w:r>
        <w:t>rules property</w:t>
      </w:r>
      <w:bookmarkEnd w:id="159"/>
      <w:bookmarkEnd w:id="160"/>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61" w:name="_Ref503355262"/>
      <w:bookmarkStart w:id="162" w:name="_Toc503959112"/>
      <w:r>
        <w:t>richMessageMimeType property</w:t>
      </w:r>
      <w:bookmarkEnd w:id="161"/>
      <w:bookmarkEnd w:id="162"/>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63" w:name="_Toc503959113"/>
      <w:r>
        <w:t>properties property</w:t>
      </w:r>
      <w:bookmarkEnd w:id="163"/>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4" w:name="_Ref493350964"/>
      <w:bookmarkStart w:id="165" w:name="_Toc503959114"/>
      <w:r>
        <w:t>tool object</w:t>
      </w:r>
      <w:bookmarkEnd w:id="164"/>
      <w:bookmarkEnd w:id="165"/>
    </w:p>
    <w:p w14:paraId="389A43BD" w14:textId="582B65CB" w:rsidR="00401BB5" w:rsidRDefault="00401BB5" w:rsidP="00401BB5">
      <w:pPr>
        <w:pStyle w:val="Heading3"/>
      </w:pPr>
      <w:bookmarkStart w:id="166" w:name="_Toc503959115"/>
      <w:r>
        <w:t>General</w:t>
      </w:r>
      <w:bookmarkEnd w:id="1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7" w:name="_Ref493409155"/>
      <w:bookmarkStart w:id="168" w:name="_Toc503959116"/>
      <w:r>
        <w:t>name property</w:t>
      </w:r>
      <w:bookmarkEnd w:id="167"/>
      <w:bookmarkEnd w:id="1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9" w:name="_Ref493409168"/>
      <w:bookmarkStart w:id="170" w:name="_Toc503959117"/>
      <w:r>
        <w:t>fullName property</w:t>
      </w:r>
      <w:bookmarkEnd w:id="169"/>
      <w:bookmarkEnd w:id="1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1" w:name="_Ref493409198"/>
      <w:bookmarkStart w:id="172" w:name="_Toc503959118"/>
      <w:r>
        <w:t>semanticVersion property</w:t>
      </w:r>
      <w:bookmarkEnd w:id="171"/>
      <w:bookmarkEnd w:id="172"/>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3" w:name="_Ref493409191"/>
      <w:bookmarkStart w:id="174" w:name="_Toc503959119"/>
      <w:r>
        <w:lastRenderedPageBreak/>
        <w:t>version property</w:t>
      </w:r>
      <w:bookmarkEnd w:id="173"/>
      <w:bookmarkEnd w:id="1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75" w:name="_Ref493409205"/>
      <w:bookmarkStart w:id="176" w:name="_Toc503959120"/>
      <w:r>
        <w:t>fileVersion property</w:t>
      </w:r>
      <w:bookmarkEnd w:id="175"/>
      <w:bookmarkEnd w:id="1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7" w:name="_Toc503959121"/>
      <w:r>
        <w:t>language property</w:t>
      </w:r>
      <w:bookmarkEnd w:id="177"/>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8" w:name="_Hlk503355525"/>
      <w:r w:rsidRPr="00C56762">
        <w:t>a string specifying the language of the messages produced by the tool</w:t>
      </w:r>
      <w:bookmarkEnd w:id="17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9" w:name="_Toc503959122"/>
      <w:r>
        <w:t>sarifLoggerVersion property</w:t>
      </w:r>
      <w:bookmarkEnd w:id="1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0" w:name="_Toc503959123"/>
      <w:r>
        <w:t>properties property</w:t>
      </w:r>
      <w:bookmarkEnd w:id="180"/>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1" w:name="_Ref493352563"/>
      <w:bookmarkStart w:id="182" w:name="_Toc503959124"/>
      <w:r>
        <w:t>invocation object</w:t>
      </w:r>
      <w:bookmarkEnd w:id="181"/>
      <w:bookmarkEnd w:id="182"/>
    </w:p>
    <w:p w14:paraId="10E65C9D" w14:textId="17190F2B" w:rsidR="00401BB5" w:rsidRDefault="00401BB5" w:rsidP="00401BB5">
      <w:pPr>
        <w:pStyle w:val="Heading3"/>
      </w:pPr>
      <w:bookmarkStart w:id="183" w:name="_Toc503959125"/>
      <w:r>
        <w:t>General</w:t>
      </w:r>
      <w:bookmarkEnd w:id="1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4" w:name="_Ref493414102"/>
      <w:bookmarkStart w:id="185" w:name="_Toc503959126"/>
      <w:r>
        <w:lastRenderedPageBreak/>
        <w:t>commandLine property</w:t>
      </w:r>
      <w:bookmarkEnd w:id="184"/>
      <w:bookmarkEnd w:id="1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86" w:name="_Toc503959127"/>
      <w:r>
        <w:t>responseFiles property</w:t>
      </w:r>
      <w:bookmarkEnd w:id="18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87" w:name="_Toc503959128"/>
      <w:r>
        <w:t>startTime property</w:t>
      </w:r>
      <w:bookmarkEnd w:id="187"/>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88" w:name="_Toc503959129"/>
      <w:r>
        <w:t>endTime property</w:t>
      </w:r>
      <w:bookmarkEnd w:id="188"/>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89" w:name="_Toc503959130"/>
      <w:r>
        <w:t>machine property</w:t>
      </w:r>
      <w:bookmarkEnd w:id="1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0" w:name="_Toc503959131"/>
      <w:r>
        <w:t>account property</w:t>
      </w:r>
      <w:bookmarkEnd w:id="1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1" w:name="_Toc503959132"/>
      <w:r>
        <w:t>processId property</w:t>
      </w:r>
      <w:bookmarkEnd w:id="1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2" w:name="_Toc503959133"/>
      <w:r>
        <w:t>fileName property</w:t>
      </w:r>
      <w:bookmarkEnd w:id="192"/>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3" w:name="_Toc503959134"/>
      <w:r>
        <w:t>workingDirectory property</w:t>
      </w:r>
      <w:bookmarkEnd w:id="19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4" w:name="_Toc503959135"/>
      <w:r>
        <w:t>environmentVariables property</w:t>
      </w:r>
      <w:bookmarkEnd w:id="19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95" w:name="_Toc503959136"/>
      <w:r>
        <w:t>properties property</w:t>
      </w:r>
      <w:bookmarkEnd w:id="195"/>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96" w:name="_Ref493403111"/>
      <w:bookmarkStart w:id="197" w:name="_Ref493404005"/>
      <w:bookmarkStart w:id="198" w:name="_Toc503959137"/>
      <w:r>
        <w:t>file object</w:t>
      </w:r>
      <w:bookmarkEnd w:id="196"/>
      <w:bookmarkEnd w:id="197"/>
      <w:bookmarkEnd w:id="198"/>
    </w:p>
    <w:p w14:paraId="375224F2" w14:textId="20156049" w:rsidR="00401BB5" w:rsidRDefault="00401BB5" w:rsidP="00401BB5">
      <w:pPr>
        <w:pStyle w:val="Heading3"/>
      </w:pPr>
      <w:bookmarkStart w:id="199" w:name="_Toc503959138"/>
      <w:r>
        <w:t>General</w:t>
      </w:r>
      <w:bookmarkEnd w:id="19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00" w:name="_Ref493403519"/>
      <w:bookmarkStart w:id="201" w:name="_Toc503959139"/>
      <w:r>
        <w:t>uri property</w:t>
      </w:r>
      <w:bookmarkEnd w:id="200"/>
      <w:bookmarkEnd w:id="201"/>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02" w:name="_Toc503959140"/>
      <w:r>
        <w:t>uriBaseId property</w:t>
      </w:r>
      <w:bookmarkEnd w:id="202"/>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03" w:name="_Ref493404063"/>
      <w:bookmarkStart w:id="204" w:name="_Toc503959141"/>
      <w:r>
        <w:t>parentKey property</w:t>
      </w:r>
      <w:bookmarkEnd w:id="203"/>
      <w:bookmarkEnd w:id="204"/>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05" w:name="_Ref493403563"/>
      <w:bookmarkStart w:id="206" w:name="_Toc503959142"/>
      <w:r>
        <w:lastRenderedPageBreak/>
        <w:t>offset property</w:t>
      </w:r>
      <w:bookmarkEnd w:id="205"/>
      <w:bookmarkEnd w:id="20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7" w:name="_Ref493403574"/>
      <w:bookmarkStart w:id="208" w:name="_Toc503959143"/>
      <w:r>
        <w:t>length property</w:t>
      </w:r>
      <w:bookmarkEnd w:id="207"/>
      <w:bookmarkEnd w:id="20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9" w:name="_Toc503959144"/>
      <w:r>
        <w:t>mimeType property</w:t>
      </w:r>
      <w:bookmarkEnd w:id="209"/>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10" w:name="_Ref493345445"/>
      <w:bookmarkStart w:id="211" w:name="_Toc503959145"/>
      <w:r>
        <w:t>hashes property</w:t>
      </w:r>
      <w:bookmarkEnd w:id="210"/>
      <w:bookmarkEnd w:id="211"/>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12" w:name="_Toc503959146"/>
      <w:r>
        <w:t>contents property</w:t>
      </w:r>
      <w:bookmarkEnd w:id="21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13" w:name="_Toc503959147"/>
      <w:r>
        <w:t>properties property</w:t>
      </w:r>
      <w:bookmarkEnd w:id="213"/>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14" w:name="_Ref493423194"/>
      <w:bookmarkStart w:id="215" w:name="_Toc503959148"/>
      <w:r>
        <w:t>hash object</w:t>
      </w:r>
      <w:bookmarkEnd w:id="214"/>
      <w:bookmarkEnd w:id="215"/>
    </w:p>
    <w:p w14:paraId="5D6F2309" w14:textId="08453102" w:rsidR="00401BB5" w:rsidRDefault="00401BB5" w:rsidP="00401BB5">
      <w:pPr>
        <w:pStyle w:val="Heading3"/>
      </w:pPr>
      <w:bookmarkStart w:id="216" w:name="_Toc503959149"/>
      <w:r>
        <w:t>General</w:t>
      </w:r>
      <w:bookmarkEnd w:id="21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7" w:name="_Ref493423561"/>
      <w:bookmarkStart w:id="218" w:name="_Ref493423701"/>
      <w:bookmarkStart w:id="219" w:name="_Toc503959150"/>
      <w:r>
        <w:t>value property</w:t>
      </w:r>
      <w:bookmarkEnd w:id="217"/>
      <w:bookmarkEnd w:id="218"/>
      <w:bookmarkEnd w:id="219"/>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20" w:name="_Ref493423568"/>
      <w:bookmarkStart w:id="221" w:name="_Toc503959151"/>
      <w:r>
        <w:t>algorithm property</w:t>
      </w:r>
      <w:bookmarkEnd w:id="220"/>
      <w:bookmarkEnd w:id="221"/>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22" w:name="_Ref493350984"/>
      <w:bookmarkStart w:id="223" w:name="_Toc503959152"/>
      <w:r>
        <w:t>result object</w:t>
      </w:r>
      <w:bookmarkEnd w:id="222"/>
      <w:bookmarkEnd w:id="223"/>
    </w:p>
    <w:p w14:paraId="74FD90F6" w14:textId="18F2DD20" w:rsidR="00401BB5" w:rsidRDefault="00401BB5" w:rsidP="00401BB5">
      <w:pPr>
        <w:pStyle w:val="Heading3"/>
      </w:pPr>
      <w:bookmarkStart w:id="224" w:name="_Toc503959153"/>
      <w:r>
        <w:t>General</w:t>
      </w:r>
      <w:bookmarkEnd w:id="22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25" w:name="_Ref493408865"/>
      <w:bookmarkStart w:id="226" w:name="_Toc503959154"/>
      <w:r>
        <w:t>ruleId property</w:t>
      </w:r>
      <w:bookmarkEnd w:id="225"/>
      <w:bookmarkEnd w:id="226"/>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7" w:name="_Ref493408875"/>
      <w:bookmarkStart w:id="228" w:name="_Toc503959155"/>
      <w:r>
        <w:lastRenderedPageBreak/>
        <w:t>ruleKey property</w:t>
      </w:r>
      <w:bookmarkEnd w:id="227"/>
      <w:bookmarkEnd w:id="228"/>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9" w:name="_Ref493511208"/>
      <w:bookmarkStart w:id="230" w:name="_Toc503959156"/>
      <w:r>
        <w:t>level property</w:t>
      </w:r>
      <w:bookmarkEnd w:id="229"/>
      <w:bookmarkEnd w:id="2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31" w:name="_Ref493426628"/>
      <w:bookmarkStart w:id="232" w:name="_Toc503959157"/>
      <w:r>
        <w:lastRenderedPageBreak/>
        <w:t>message property</w:t>
      </w:r>
      <w:bookmarkEnd w:id="231"/>
      <w:bookmarkEnd w:id="232"/>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33"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33"/>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34" w:name="_Ref503356941"/>
      <w:bookmarkStart w:id="235" w:name="_Toc503959158"/>
      <w:bookmarkStart w:id="236" w:name="_Ref499727631"/>
      <w:r>
        <w:t>richMessage property</w:t>
      </w:r>
      <w:bookmarkEnd w:id="234"/>
      <w:bookmarkEnd w:id="235"/>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7" w:name="_Ref503355981"/>
      <w:bookmarkStart w:id="238" w:name="_Toc503959159"/>
      <w:r>
        <w:t>templated</w:t>
      </w:r>
      <w:r w:rsidR="00401BB5">
        <w:t>Message property</w:t>
      </w:r>
      <w:bookmarkEnd w:id="236"/>
      <w:bookmarkEnd w:id="237"/>
      <w:bookmarkEnd w:id="238"/>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9" w:name="_Hlk502501222"/>
      <w:r>
        <w:t>§</w:t>
      </w:r>
      <w:bookmarkEnd w:id="239"/>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40" w:name="_Toc503959160"/>
      <w:r>
        <w:lastRenderedPageBreak/>
        <w:t>locations property</w:t>
      </w:r>
      <w:bookmarkEnd w:id="240"/>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41" w:name="_Toc503959161"/>
      <w:r>
        <w:t>snippet property</w:t>
      </w:r>
      <w:bookmarkEnd w:id="24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42" w:name="_Toc503959162"/>
      <w:r>
        <w:t>toolFingerprintContribution property</w:t>
      </w:r>
      <w:bookmarkEnd w:id="242"/>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43" w:name="_Toc503959163"/>
      <w:r>
        <w:t>codeFlows property</w:t>
      </w:r>
      <w:bookmarkEnd w:id="243"/>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44" w:name="_Toc503959164"/>
      <w:r>
        <w:lastRenderedPageBreak/>
        <w:t>stacks property</w:t>
      </w:r>
      <w:bookmarkEnd w:id="244"/>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5" w:name="_Ref493499246"/>
      <w:bookmarkStart w:id="246" w:name="_Toc503959165"/>
      <w:r>
        <w:t>relatedLocations property</w:t>
      </w:r>
      <w:bookmarkEnd w:id="245"/>
      <w:bookmarkEnd w:id="246"/>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47" w:name="_Toc503959166"/>
      <w:r>
        <w:t>suppressionStates property</w:t>
      </w:r>
      <w:bookmarkEnd w:id="247"/>
    </w:p>
    <w:p w14:paraId="1AE8DC88" w14:textId="2A54B9A5" w:rsidR="00401BB5" w:rsidRDefault="00401BB5" w:rsidP="00401BB5">
      <w:pPr>
        <w:pStyle w:val="Heading4"/>
      </w:pPr>
      <w:bookmarkStart w:id="248" w:name="_Toc503959167"/>
      <w:r>
        <w:t>General</w:t>
      </w:r>
      <w:bookmarkEnd w:id="248"/>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49" w:name="_Ref493475240"/>
      <w:bookmarkStart w:id="250" w:name="_Toc503959168"/>
      <w:r>
        <w:t>suppressedInSource value</w:t>
      </w:r>
      <w:bookmarkEnd w:id="249"/>
      <w:bookmarkEnd w:id="2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51" w:name="_Ref493475253"/>
      <w:bookmarkStart w:id="252" w:name="_Toc503959169"/>
      <w:r>
        <w:t>suppressedExternally value</w:t>
      </w:r>
      <w:bookmarkEnd w:id="251"/>
      <w:bookmarkEnd w:id="25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53" w:name="_Ref493351360"/>
      <w:bookmarkStart w:id="254" w:name="_Toc503959170"/>
      <w:r>
        <w:t>baselineState property</w:t>
      </w:r>
      <w:bookmarkEnd w:id="253"/>
      <w:bookmarkEnd w:id="25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55" w:name="_Toc503959171"/>
      <w:r>
        <w:t>fixes property</w:t>
      </w:r>
      <w:bookmarkEnd w:id="255"/>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56" w:name="_Toc503959172"/>
      <w:r>
        <w:t>properties property</w:t>
      </w:r>
      <w:bookmarkEnd w:id="256"/>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57" w:name="_Ref493426721"/>
      <w:bookmarkStart w:id="258" w:name="_Toc503959173"/>
      <w:r>
        <w:t>location object</w:t>
      </w:r>
      <w:bookmarkEnd w:id="257"/>
      <w:bookmarkEnd w:id="258"/>
    </w:p>
    <w:p w14:paraId="27ED50C0" w14:textId="23D428DC" w:rsidR="006E546E" w:rsidRDefault="006E546E" w:rsidP="006E546E">
      <w:pPr>
        <w:pStyle w:val="Heading3"/>
      </w:pPr>
      <w:bookmarkStart w:id="259" w:name="_Ref493479281"/>
      <w:bookmarkStart w:id="260" w:name="_Toc503959174"/>
      <w:r>
        <w:t>General</w:t>
      </w:r>
      <w:bookmarkEnd w:id="259"/>
      <w:bookmarkEnd w:id="260"/>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61" w:name="_Ref493478389"/>
      <w:bookmarkStart w:id="262" w:name="_Toc503959175"/>
      <w:r>
        <w:t>Constraints</w:t>
      </w:r>
      <w:bookmarkEnd w:id="261"/>
      <w:bookmarkEnd w:id="262"/>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63" w:name="_Ref493424691"/>
      <w:bookmarkStart w:id="264" w:name="_Toc503959176"/>
      <w:r>
        <w:t>analysisTarget property</w:t>
      </w:r>
      <w:bookmarkEnd w:id="263"/>
      <w:bookmarkEnd w:id="264"/>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65" w:name="_Ref493477623"/>
      <w:bookmarkStart w:id="266" w:name="_Ref493478351"/>
      <w:bookmarkStart w:id="267" w:name="_Toc503959177"/>
      <w:r>
        <w:t>resultFile property</w:t>
      </w:r>
      <w:bookmarkEnd w:id="265"/>
      <w:bookmarkEnd w:id="266"/>
      <w:bookmarkEnd w:id="267"/>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68" w:name="_Ref493404450"/>
      <w:bookmarkStart w:id="269" w:name="_Ref493404690"/>
      <w:bookmarkStart w:id="270" w:name="_Toc503959178"/>
      <w:r>
        <w:lastRenderedPageBreak/>
        <w:t>fullyQualifiedLogicalName property</w:t>
      </w:r>
      <w:bookmarkEnd w:id="268"/>
      <w:bookmarkEnd w:id="269"/>
      <w:bookmarkEnd w:id="27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71" w:name="_Ref493404415"/>
      <w:bookmarkStart w:id="272" w:name="_Toc503959179"/>
      <w:r>
        <w:t>logicalLocationKey property</w:t>
      </w:r>
      <w:bookmarkEnd w:id="271"/>
      <w:bookmarkEnd w:id="272"/>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73" w:name="_Toc503959180"/>
      <w:r>
        <w:t>decoratedName property</w:t>
      </w:r>
      <w:bookmarkEnd w:id="27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74" w:name="_Toc503959181"/>
      <w:r>
        <w:t>properties property</w:t>
      </w:r>
      <w:bookmarkEnd w:id="274"/>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75" w:name="_Ref493477390"/>
      <w:bookmarkStart w:id="276" w:name="_Ref493478323"/>
      <w:bookmarkStart w:id="277" w:name="_Ref493478590"/>
      <w:bookmarkStart w:id="278" w:name="_Toc503959182"/>
      <w:r>
        <w:lastRenderedPageBreak/>
        <w:t>physicalLocation object</w:t>
      </w:r>
      <w:bookmarkEnd w:id="275"/>
      <w:bookmarkEnd w:id="276"/>
      <w:bookmarkEnd w:id="277"/>
      <w:bookmarkEnd w:id="278"/>
    </w:p>
    <w:p w14:paraId="0B9181AD" w14:textId="12F902F2" w:rsidR="006E546E" w:rsidRDefault="006E546E" w:rsidP="006E546E">
      <w:pPr>
        <w:pStyle w:val="Heading3"/>
      </w:pPr>
      <w:bookmarkStart w:id="279" w:name="_Toc503959183"/>
      <w:r>
        <w:t>General</w:t>
      </w:r>
      <w:bookmarkEnd w:id="27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80" w:name="_Ref503357394"/>
      <w:bookmarkStart w:id="281" w:name="_Toc503959184"/>
      <w:bookmarkStart w:id="282" w:name="_Ref493343236"/>
      <w:r>
        <w:t>id property</w:t>
      </w:r>
      <w:bookmarkEnd w:id="280"/>
      <w:bookmarkEnd w:id="281"/>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83" w:name="_Ref503369432"/>
      <w:bookmarkStart w:id="284" w:name="_Ref503369435"/>
      <w:bookmarkStart w:id="285" w:name="_Ref503371110"/>
      <w:bookmarkStart w:id="286" w:name="_Ref503371652"/>
      <w:bookmarkStart w:id="287" w:name="_Toc503959185"/>
      <w:r>
        <w:t>uri property</w:t>
      </w:r>
      <w:bookmarkEnd w:id="282"/>
      <w:bookmarkEnd w:id="283"/>
      <w:bookmarkEnd w:id="284"/>
      <w:bookmarkEnd w:id="285"/>
      <w:bookmarkEnd w:id="286"/>
      <w:bookmarkEnd w:id="287"/>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88" w:name="_Ref493343237"/>
      <w:bookmarkStart w:id="289" w:name="_Toc503959186"/>
      <w:r>
        <w:t>uriBaseId property</w:t>
      </w:r>
      <w:bookmarkEnd w:id="288"/>
      <w:bookmarkEnd w:id="289"/>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90" w:name="_Ref493509797"/>
      <w:bookmarkStart w:id="291" w:name="_Toc503959187"/>
      <w:r>
        <w:t>region property</w:t>
      </w:r>
      <w:bookmarkEnd w:id="290"/>
      <w:bookmarkEnd w:id="291"/>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92" w:name="_Ref493490350"/>
      <w:bookmarkStart w:id="293" w:name="_Toc503959188"/>
      <w:r>
        <w:t>region object</w:t>
      </w:r>
      <w:bookmarkEnd w:id="292"/>
      <w:bookmarkEnd w:id="293"/>
    </w:p>
    <w:p w14:paraId="5C4DB1F6" w14:textId="0F642D18" w:rsidR="006E546E" w:rsidRDefault="006E546E" w:rsidP="006E546E">
      <w:pPr>
        <w:pStyle w:val="Heading3"/>
      </w:pPr>
      <w:bookmarkStart w:id="294" w:name="_Toc503959189"/>
      <w:r>
        <w:t>General</w:t>
      </w:r>
      <w:bookmarkEnd w:id="29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95" w:name="_Ref493492556"/>
      <w:bookmarkStart w:id="296" w:name="_Ref493492604"/>
      <w:bookmarkStart w:id="297" w:name="_Ref493492671"/>
      <w:bookmarkStart w:id="298" w:name="_Toc503959190"/>
      <w:r>
        <w:lastRenderedPageBreak/>
        <w:t>Text regions</w:t>
      </w:r>
      <w:bookmarkEnd w:id="295"/>
      <w:bookmarkEnd w:id="296"/>
      <w:bookmarkEnd w:id="297"/>
      <w:bookmarkEnd w:id="29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99" w:name="_Toc503959191"/>
      <w:r>
        <w:t>Binary regions</w:t>
      </w:r>
      <w:bookmarkEnd w:id="299"/>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0" w:name="_Ref493490565"/>
      <w:bookmarkStart w:id="301" w:name="_Ref493491243"/>
      <w:bookmarkStart w:id="302" w:name="_Ref493492406"/>
      <w:bookmarkStart w:id="303" w:name="_Toc503959192"/>
      <w:r>
        <w:t>startLine property</w:t>
      </w:r>
      <w:bookmarkEnd w:id="300"/>
      <w:bookmarkEnd w:id="301"/>
      <w:bookmarkEnd w:id="302"/>
      <w:bookmarkEnd w:id="30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04" w:name="_Ref493491260"/>
      <w:bookmarkStart w:id="305" w:name="_Ref493492414"/>
      <w:bookmarkStart w:id="306" w:name="_Toc503959193"/>
      <w:r>
        <w:t>startColumn property</w:t>
      </w:r>
      <w:bookmarkEnd w:id="304"/>
      <w:bookmarkEnd w:id="305"/>
      <w:bookmarkEnd w:id="30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07" w:name="_Ref493491334"/>
      <w:bookmarkStart w:id="308" w:name="_Ref493492422"/>
      <w:bookmarkStart w:id="309" w:name="_Toc503959194"/>
      <w:r>
        <w:t>endLine property</w:t>
      </w:r>
      <w:bookmarkEnd w:id="307"/>
      <w:bookmarkEnd w:id="308"/>
      <w:bookmarkEnd w:id="30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10" w:name="_Ref493491342"/>
      <w:bookmarkStart w:id="311" w:name="_Ref493492427"/>
      <w:bookmarkStart w:id="312" w:name="_Toc503959195"/>
      <w:r>
        <w:t>endColumn property</w:t>
      </w:r>
      <w:bookmarkEnd w:id="310"/>
      <w:bookmarkEnd w:id="311"/>
      <w:bookmarkEnd w:id="31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13" w:name="_Ref493492251"/>
      <w:bookmarkStart w:id="314" w:name="_Ref493492981"/>
      <w:bookmarkStart w:id="315" w:name="_Toc503959196"/>
      <w:r>
        <w:t>offset property</w:t>
      </w:r>
      <w:bookmarkEnd w:id="313"/>
      <w:bookmarkEnd w:id="314"/>
      <w:bookmarkEnd w:id="31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16" w:name="_Ref493491350"/>
      <w:bookmarkStart w:id="317" w:name="_Ref493492312"/>
      <w:bookmarkStart w:id="318" w:name="_Toc503959197"/>
      <w:r>
        <w:t>length property</w:t>
      </w:r>
      <w:bookmarkEnd w:id="316"/>
      <w:bookmarkEnd w:id="317"/>
      <w:bookmarkEnd w:id="31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19" w:name="_Ref493404505"/>
      <w:bookmarkStart w:id="320" w:name="_Toc503959198"/>
      <w:r>
        <w:t>logicalLocation object</w:t>
      </w:r>
      <w:bookmarkEnd w:id="319"/>
      <w:bookmarkEnd w:id="320"/>
    </w:p>
    <w:p w14:paraId="479717FF" w14:textId="2760154A" w:rsidR="006E546E" w:rsidRDefault="006E546E" w:rsidP="006E546E">
      <w:pPr>
        <w:pStyle w:val="Heading3"/>
      </w:pPr>
      <w:bookmarkStart w:id="321" w:name="_Toc503959199"/>
      <w:r>
        <w:t>General</w:t>
      </w:r>
      <w:bookmarkEnd w:id="32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22" w:name="_Toc503959200"/>
      <w:r>
        <w:t>name property</w:t>
      </w:r>
      <w:bookmarkEnd w:id="32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23" w:name="_Toc503959201"/>
      <w:r>
        <w:t>kind property</w:t>
      </w:r>
      <w:bookmarkEnd w:id="32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24" w:name="_Toc503959202"/>
      <w:r>
        <w:t>parentKey property</w:t>
      </w:r>
      <w:bookmarkEnd w:id="324"/>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25" w:name="_Ref493427364"/>
      <w:bookmarkStart w:id="326" w:name="_Toc503959203"/>
      <w:r>
        <w:t>codeFlow object</w:t>
      </w:r>
      <w:bookmarkEnd w:id="325"/>
      <w:bookmarkEnd w:id="326"/>
    </w:p>
    <w:p w14:paraId="68EE36AB" w14:textId="336A5D40" w:rsidR="006E546E" w:rsidRDefault="006E546E" w:rsidP="006E546E">
      <w:pPr>
        <w:pStyle w:val="Heading3"/>
      </w:pPr>
      <w:bookmarkStart w:id="327" w:name="_Toc503959204"/>
      <w:r>
        <w:t>General</w:t>
      </w:r>
      <w:bookmarkEnd w:id="32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28" w:name="_Ref503361742"/>
      <w:bookmarkStart w:id="329" w:name="_Toc503959205"/>
      <w:r>
        <w:t>message property</w:t>
      </w:r>
      <w:bookmarkEnd w:id="328"/>
      <w:bookmarkEnd w:id="329"/>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0" w:name="_Toc503959206"/>
      <w:r>
        <w:lastRenderedPageBreak/>
        <w:t>richMessage property</w:t>
      </w:r>
      <w:bookmarkEnd w:id="330"/>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31" w:name="_Toc503959207"/>
      <w:r>
        <w:t>locations property</w:t>
      </w:r>
      <w:bookmarkEnd w:id="331"/>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32" w:name="_Toc503959208"/>
      <w:r>
        <w:t>properties property</w:t>
      </w:r>
      <w:bookmarkEnd w:id="332"/>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33" w:name="_Ref493427479"/>
      <w:bookmarkStart w:id="334" w:name="_Toc503959209"/>
      <w:r>
        <w:t>stack object</w:t>
      </w:r>
      <w:bookmarkEnd w:id="333"/>
      <w:bookmarkEnd w:id="334"/>
    </w:p>
    <w:p w14:paraId="5A2500F3" w14:textId="474DE860" w:rsidR="006E546E" w:rsidRDefault="006E546E" w:rsidP="006E546E">
      <w:pPr>
        <w:pStyle w:val="Heading3"/>
      </w:pPr>
      <w:bookmarkStart w:id="335" w:name="_Toc503959210"/>
      <w:r>
        <w:t>General</w:t>
      </w:r>
      <w:bookmarkEnd w:id="33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36" w:name="_Ref503361859"/>
      <w:bookmarkStart w:id="337" w:name="_Toc503959211"/>
      <w:r>
        <w:t>message property</w:t>
      </w:r>
      <w:bookmarkEnd w:id="336"/>
      <w:bookmarkEnd w:id="337"/>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38" w:name="_Toc503959212"/>
      <w:r>
        <w:t>richMessage property</w:t>
      </w:r>
      <w:bookmarkEnd w:id="338"/>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39" w:name="_Toc503959213"/>
      <w:r>
        <w:t>frames property</w:t>
      </w:r>
      <w:bookmarkEnd w:id="339"/>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0" w:name="_Toc503959214"/>
      <w:r>
        <w:lastRenderedPageBreak/>
        <w:t>properties property</w:t>
      </w:r>
      <w:bookmarkEnd w:id="340"/>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41" w:name="_Ref493494398"/>
      <w:bookmarkStart w:id="342" w:name="_Toc503959215"/>
      <w:r>
        <w:t>stackFrame object</w:t>
      </w:r>
      <w:bookmarkEnd w:id="341"/>
      <w:bookmarkEnd w:id="342"/>
    </w:p>
    <w:p w14:paraId="440DEBE2" w14:textId="2D9664B2" w:rsidR="006E546E" w:rsidRDefault="006E546E" w:rsidP="006E546E">
      <w:pPr>
        <w:pStyle w:val="Heading3"/>
      </w:pPr>
      <w:bookmarkStart w:id="343" w:name="_Toc503959216"/>
      <w:r>
        <w:t>General</w:t>
      </w:r>
      <w:bookmarkEnd w:id="343"/>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44" w:name="_Ref503362058"/>
      <w:bookmarkStart w:id="345" w:name="_Toc503959217"/>
      <w:r>
        <w:t>message property</w:t>
      </w:r>
      <w:bookmarkEnd w:id="344"/>
      <w:bookmarkEnd w:id="345"/>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46" w:name="_Toc503959218"/>
      <w:bookmarkStart w:id="347" w:name="_Ref493494583"/>
      <w:bookmarkStart w:id="348" w:name="_Ref493494807"/>
      <w:r>
        <w:t>richMessage property</w:t>
      </w:r>
      <w:bookmarkEnd w:id="346"/>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49" w:name="_Ref503362303"/>
      <w:bookmarkStart w:id="350" w:name="_Toc503959219"/>
      <w:bookmarkEnd w:id="347"/>
      <w:bookmarkEnd w:id="348"/>
      <w:r>
        <w:t>physicalLocation property</w:t>
      </w:r>
      <w:bookmarkEnd w:id="349"/>
      <w:bookmarkEnd w:id="350"/>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51" w:name="_Toc503959220"/>
      <w:r>
        <w:t>module property</w:t>
      </w:r>
      <w:bookmarkEnd w:id="35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52" w:name="_Toc503959221"/>
      <w:r>
        <w:t>threadId property</w:t>
      </w:r>
      <w:bookmarkEnd w:id="35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53" w:name="_Ref493495527"/>
      <w:bookmarkStart w:id="354" w:name="_Toc503959222"/>
      <w:r>
        <w:t>fullyQualifiedLogicalName property</w:t>
      </w:r>
      <w:bookmarkEnd w:id="353"/>
      <w:bookmarkEnd w:id="354"/>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55" w:name="_Ref493495433"/>
      <w:bookmarkStart w:id="356" w:name="_Toc503959223"/>
      <w:r>
        <w:t>logicalLocationKey property</w:t>
      </w:r>
      <w:bookmarkEnd w:id="355"/>
      <w:bookmarkEnd w:id="356"/>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57" w:name="_Toc503959224"/>
      <w:r>
        <w:t>address property</w:t>
      </w:r>
      <w:bookmarkEnd w:id="35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58" w:name="_Toc503959225"/>
      <w:r>
        <w:t>offset property</w:t>
      </w:r>
      <w:bookmarkEnd w:id="35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59" w:name="_Toc503959226"/>
      <w:r>
        <w:t>parameters property</w:t>
      </w:r>
      <w:bookmarkEnd w:id="35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0" w:name="_Toc503959227"/>
      <w:r>
        <w:t>properties property</w:t>
      </w:r>
      <w:bookmarkEnd w:id="360"/>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61" w:name="_Ref493427581"/>
      <w:bookmarkStart w:id="362" w:name="_Ref493427754"/>
      <w:bookmarkStart w:id="363" w:name="_Toc503959228"/>
      <w:r>
        <w:t>annotatedCodeLocation object</w:t>
      </w:r>
      <w:bookmarkEnd w:id="361"/>
      <w:bookmarkEnd w:id="362"/>
      <w:bookmarkEnd w:id="363"/>
    </w:p>
    <w:p w14:paraId="6AFFA125" w14:textId="72CDB951" w:rsidR="006E546E" w:rsidRDefault="006E546E" w:rsidP="006E546E">
      <w:pPr>
        <w:pStyle w:val="Heading3"/>
      </w:pPr>
      <w:bookmarkStart w:id="364" w:name="_Toc503959229"/>
      <w:r>
        <w:t>General</w:t>
      </w:r>
      <w:bookmarkEnd w:id="36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65" w:name="_Toc503959230"/>
      <w:r>
        <w:t>step property</w:t>
      </w:r>
      <w:bookmarkEnd w:id="36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66" w:name="_Ref493497783"/>
      <w:bookmarkStart w:id="367" w:name="_Ref493499799"/>
      <w:bookmarkStart w:id="368" w:name="_Toc503959231"/>
      <w:r>
        <w:t>physicalLocation property</w:t>
      </w:r>
      <w:bookmarkEnd w:id="366"/>
      <w:bookmarkEnd w:id="367"/>
      <w:bookmarkEnd w:id="368"/>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69" w:name="_Ref493498084"/>
      <w:bookmarkStart w:id="370" w:name="_Toc503959232"/>
      <w:r>
        <w:t>fullyQualifiedLogicalName property</w:t>
      </w:r>
      <w:bookmarkEnd w:id="369"/>
      <w:bookmarkEnd w:id="370"/>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71" w:name="_Ref493497988"/>
      <w:bookmarkStart w:id="372" w:name="_Toc503959233"/>
      <w:r>
        <w:t>logicalLocationKey property</w:t>
      </w:r>
      <w:bookmarkEnd w:id="371"/>
      <w:bookmarkEnd w:id="372"/>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73" w:name="_Toc503959234"/>
      <w:r>
        <w:t>module property</w:t>
      </w:r>
      <w:bookmarkEnd w:id="37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74" w:name="_Toc503959235"/>
      <w:r>
        <w:t>threadId property</w:t>
      </w:r>
      <w:bookmarkEnd w:id="37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75" w:name="_Ref503362449"/>
      <w:bookmarkStart w:id="376" w:name="_Toc503959236"/>
      <w:r>
        <w:t>message property</w:t>
      </w:r>
      <w:bookmarkEnd w:id="375"/>
      <w:bookmarkEnd w:id="376"/>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77" w:name="_Toc503959237"/>
      <w:bookmarkStart w:id="378" w:name="_Ref493497656"/>
      <w:bookmarkStart w:id="379" w:name="_Ref493499356"/>
      <w:r>
        <w:lastRenderedPageBreak/>
        <w:t>richMessage property</w:t>
      </w:r>
      <w:bookmarkEnd w:id="377"/>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380" w:name="_Ref503371505"/>
      <w:bookmarkStart w:id="381" w:name="_Ref503371599"/>
      <w:bookmarkStart w:id="382" w:name="_Toc503959238"/>
      <w:r>
        <w:t>kind property</w:t>
      </w:r>
      <w:bookmarkEnd w:id="378"/>
      <w:bookmarkEnd w:id="379"/>
      <w:bookmarkEnd w:id="380"/>
      <w:bookmarkEnd w:id="381"/>
      <w:bookmarkEnd w:id="38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83" w:name="_Ref493488357"/>
      <w:bookmarkStart w:id="384" w:name="_Ref493488374"/>
      <w:bookmarkStart w:id="385" w:name="_Toc503959239"/>
      <w:r>
        <w:lastRenderedPageBreak/>
        <w:t>kind-dependent properties: target, targetLocation, values and state</w:t>
      </w:r>
      <w:bookmarkEnd w:id="383"/>
      <w:bookmarkEnd w:id="384"/>
      <w:bookmarkEnd w:id="385"/>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1B9A56C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386" w:name="_Ref493509170"/>
      <w:bookmarkStart w:id="387" w:name="_Toc503959240"/>
      <w:r>
        <w:t>targetKey property</w:t>
      </w:r>
      <w:bookmarkEnd w:id="386"/>
      <w:bookmarkEnd w:id="387"/>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88" w:name="_Toc503959241"/>
      <w:r>
        <w:t>importance property</w:t>
      </w:r>
      <w:bookmarkEnd w:id="388"/>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89" w:name="_Toc503959242"/>
      <w:r>
        <w:t>taintKind property</w:t>
      </w:r>
      <w:bookmarkEnd w:id="38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0" w:name="_Toc503959243"/>
      <w:r>
        <w:t>snippet property</w:t>
      </w:r>
      <w:bookmarkEnd w:id="390"/>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391" w:name="_Ref493488427"/>
      <w:bookmarkStart w:id="392" w:name="_Ref493488443"/>
      <w:bookmarkStart w:id="393" w:name="_Toc503959244"/>
      <w:r>
        <w:t>annotations property</w:t>
      </w:r>
      <w:bookmarkEnd w:id="391"/>
      <w:bookmarkEnd w:id="392"/>
      <w:bookmarkEnd w:id="393"/>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94" w:name="_Toc503959245"/>
      <w:r>
        <w:t>properties property</w:t>
      </w:r>
      <w:bookmarkEnd w:id="394"/>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95" w:name="_Hlk503362618"/>
      <w:r w:rsidRPr="004A77ED">
        <w:t>§</w:t>
      </w:r>
      <w:bookmarkEnd w:id="395"/>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96" w:name="_Ref493509872"/>
      <w:bookmarkStart w:id="397" w:name="_Toc503959246"/>
      <w:r>
        <w:t>annotation object</w:t>
      </w:r>
      <w:bookmarkEnd w:id="396"/>
      <w:bookmarkEnd w:id="397"/>
    </w:p>
    <w:p w14:paraId="02CBFA23" w14:textId="6673CFB5" w:rsidR="00B86BC7" w:rsidRDefault="00B86BC7" w:rsidP="00B86BC7">
      <w:pPr>
        <w:pStyle w:val="Heading3"/>
      </w:pPr>
      <w:bookmarkStart w:id="398" w:name="_Toc503959247"/>
      <w:r>
        <w:t>General</w:t>
      </w:r>
      <w:bookmarkEnd w:id="39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99" w:name="_Ref493510430"/>
      <w:bookmarkStart w:id="400" w:name="_Toc503959248"/>
      <w:r>
        <w:t>message property</w:t>
      </w:r>
      <w:bookmarkEnd w:id="399"/>
      <w:bookmarkEnd w:id="400"/>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01" w:name="_Ref503362775"/>
      <w:bookmarkStart w:id="402" w:name="_Toc503959249"/>
      <w:bookmarkStart w:id="403" w:name="_Ref493488409"/>
      <w:r>
        <w:t>richMessage property</w:t>
      </w:r>
      <w:bookmarkEnd w:id="401"/>
      <w:bookmarkEnd w:id="402"/>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04" w:name="_Ref503362753"/>
      <w:bookmarkStart w:id="405" w:name="_Toc503959250"/>
      <w:r>
        <w:lastRenderedPageBreak/>
        <w:t>locations property</w:t>
      </w:r>
      <w:bookmarkEnd w:id="403"/>
      <w:bookmarkEnd w:id="404"/>
      <w:bookmarkEnd w:id="405"/>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06" w:name="_Ref493407996"/>
      <w:bookmarkStart w:id="407" w:name="_Toc503959251"/>
      <w:r>
        <w:t>rule object</w:t>
      </w:r>
      <w:bookmarkEnd w:id="406"/>
      <w:bookmarkEnd w:id="407"/>
    </w:p>
    <w:p w14:paraId="0004BC6E" w14:textId="658F9ED1" w:rsidR="00B86BC7" w:rsidRDefault="00B86BC7" w:rsidP="00B86BC7">
      <w:pPr>
        <w:pStyle w:val="Heading3"/>
      </w:pPr>
      <w:bookmarkStart w:id="408" w:name="_Toc503959252"/>
      <w:r>
        <w:t>General</w:t>
      </w:r>
      <w:bookmarkEnd w:id="40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09" w:name="_Toc503959253"/>
      <w:r>
        <w:t>Constraints</w:t>
      </w:r>
      <w:bookmarkEnd w:id="409"/>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0" w:name="_Ref493408046"/>
      <w:bookmarkStart w:id="411" w:name="_Toc503959254"/>
      <w:r>
        <w:t>id property</w:t>
      </w:r>
      <w:bookmarkEnd w:id="410"/>
      <w:bookmarkEnd w:id="41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12" w:name="_Toc503959255"/>
      <w:r>
        <w:t>name property</w:t>
      </w:r>
      <w:bookmarkEnd w:id="41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13" w:name="_Ref493510771"/>
      <w:bookmarkStart w:id="414" w:name="_Toc503959256"/>
      <w:r>
        <w:t>shortDescription property</w:t>
      </w:r>
      <w:bookmarkEnd w:id="413"/>
      <w:bookmarkEnd w:id="414"/>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15" w:name="_Ref493510781"/>
      <w:bookmarkStart w:id="416" w:name="_Toc503959257"/>
      <w:r>
        <w:lastRenderedPageBreak/>
        <w:t>fullDescription property</w:t>
      </w:r>
      <w:bookmarkEnd w:id="415"/>
      <w:bookmarkEnd w:id="416"/>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17" w:name="_Toc503959258"/>
      <w:r>
        <w:t>richDescription property</w:t>
      </w:r>
      <w:bookmarkEnd w:id="417"/>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18" w:name="_Ref493425609"/>
      <w:bookmarkStart w:id="419" w:name="_Toc503959259"/>
      <w:r>
        <w:t>defaultLevel property</w:t>
      </w:r>
      <w:bookmarkEnd w:id="418"/>
      <w:bookmarkEnd w:id="419"/>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0" w:name="_Ref493345139"/>
      <w:bookmarkStart w:id="421" w:name="_Toc503959260"/>
      <w:r>
        <w:t>message</w:t>
      </w:r>
      <w:r w:rsidR="00EE6A00">
        <w:t>Templates</w:t>
      </w:r>
      <w:r>
        <w:t xml:space="preserve"> property</w:t>
      </w:r>
      <w:bookmarkEnd w:id="420"/>
      <w:bookmarkEnd w:id="42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22" w:name="_Ref503357110"/>
      <w:bookmarkStart w:id="423" w:name="_Ref503366474"/>
      <w:bookmarkStart w:id="424" w:name="_Ref503366805"/>
      <w:bookmarkStart w:id="425" w:name="_Toc503959261"/>
      <w:r>
        <w:t>richMessageTemplates</w:t>
      </w:r>
      <w:bookmarkEnd w:id="422"/>
      <w:r w:rsidR="00932BEE">
        <w:t xml:space="preserve"> property</w:t>
      </w:r>
      <w:bookmarkEnd w:id="423"/>
      <w:bookmarkEnd w:id="424"/>
      <w:bookmarkEnd w:id="425"/>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26" w:name="_Toc503959262"/>
      <w:r>
        <w:t>helpUri property</w:t>
      </w:r>
      <w:bookmarkEnd w:id="42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7" w:name="_Ref503364566"/>
      <w:bookmarkStart w:id="428" w:name="_Toc503959263"/>
      <w:r>
        <w:t>help property</w:t>
      </w:r>
      <w:bookmarkEnd w:id="427"/>
      <w:bookmarkEnd w:id="428"/>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29" w:name="_Toc503959264"/>
      <w:r>
        <w:t>richHelp property</w:t>
      </w:r>
      <w:bookmarkEnd w:id="429"/>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0" w:name="_Toc503959265"/>
      <w:r>
        <w:t>properties property</w:t>
      </w:r>
      <w:bookmarkEnd w:id="430"/>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31" w:name="_Ref493426594"/>
      <w:bookmarkStart w:id="432" w:name="_Toc503959266"/>
      <w:r>
        <w:t>templa</w:t>
      </w:r>
      <w:r w:rsidR="00B86BC7">
        <w:t>tedMessage object</w:t>
      </w:r>
      <w:bookmarkEnd w:id="431"/>
      <w:bookmarkEnd w:id="432"/>
    </w:p>
    <w:p w14:paraId="0F830F9B" w14:textId="0C9852C7" w:rsidR="00B86BC7" w:rsidRDefault="00B86BC7" w:rsidP="00B86BC7">
      <w:pPr>
        <w:pStyle w:val="Heading3"/>
      </w:pPr>
      <w:bookmarkStart w:id="433" w:name="_Toc503959267"/>
      <w:r>
        <w:t>General</w:t>
      </w:r>
      <w:bookmarkEnd w:id="43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34" w:name="_Ref493511707"/>
      <w:bookmarkStart w:id="435" w:name="_Toc503959268"/>
      <w:r>
        <w:t>template</w:t>
      </w:r>
      <w:r w:rsidR="00B86BC7">
        <w:t>Id property</w:t>
      </w:r>
      <w:bookmarkEnd w:id="434"/>
      <w:bookmarkEnd w:id="435"/>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36" w:name="_Ref493511451"/>
      <w:bookmarkStart w:id="437" w:name="_Toc503959269"/>
      <w:r>
        <w:t>arguments property</w:t>
      </w:r>
      <w:bookmarkEnd w:id="436"/>
      <w:bookmarkEnd w:id="43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38" w:name="_Hlk502584593"/>
      <w:r>
        <w:rPr>
          <w:rStyle w:val="CODEtemp"/>
        </w:rPr>
        <w:t>{3}</w:t>
      </w:r>
      <w:bookmarkEnd w:id="43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39" w:name="_Ref493477061"/>
      <w:bookmarkStart w:id="440" w:name="_Toc503959270"/>
      <w:r>
        <w:t>fix object</w:t>
      </w:r>
      <w:bookmarkEnd w:id="439"/>
      <w:bookmarkEnd w:id="440"/>
    </w:p>
    <w:p w14:paraId="410A501F" w14:textId="4C707545" w:rsidR="00B86BC7" w:rsidRDefault="00B86BC7" w:rsidP="00B86BC7">
      <w:pPr>
        <w:pStyle w:val="Heading3"/>
      </w:pPr>
      <w:bookmarkStart w:id="441" w:name="_Toc503959271"/>
      <w:r>
        <w:t>General</w:t>
      </w:r>
      <w:bookmarkEnd w:id="441"/>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42" w:name="_Ref493512730"/>
      <w:bookmarkStart w:id="443" w:name="_Toc503959272"/>
      <w:r>
        <w:t>description property</w:t>
      </w:r>
      <w:bookmarkEnd w:id="442"/>
      <w:bookmarkEnd w:id="443"/>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44" w:name="_Toc503959273"/>
      <w:bookmarkStart w:id="445" w:name="_Ref493512752"/>
      <w:bookmarkStart w:id="446" w:name="_Ref493513084"/>
      <w:r>
        <w:t>richDescription property</w:t>
      </w:r>
      <w:bookmarkEnd w:id="444"/>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47" w:name="_Ref503372111"/>
      <w:bookmarkStart w:id="448" w:name="_Ref503372176"/>
      <w:bookmarkStart w:id="449" w:name="_Toc503959274"/>
      <w:r>
        <w:t>fileChanges property</w:t>
      </w:r>
      <w:bookmarkEnd w:id="445"/>
      <w:bookmarkEnd w:id="446"/>
      <w:bookmarkEnd w:id="447"/>
      <w:bookmarkEnd w:id="448"/>
      <w:bookmarkEnd w:id="449"/>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50" w:name="_Ref493512744"/>
      <w:bookmarkStart w:id="451" w:name="_Ref493512991"/>
      <w:bookmarkStart w:id="452" w:name="_Toc503959275"/>
      <w:r>
        <w:t>fileChange object</w:t>
      </w:r>
      <w:bookmarkEnd w:id="450"/>
      <w:bookmarkEnd w:id="451"/>
      <w:bookmarkEnd w:id="452"/>
    </w:p>
    <w:p w14:paraId="74D8322D" w14:textId="06E505AA" w:rsidR="00B86BC7" w:rsidRDefault="00B86BC7" w:rsidP="00B86BC7">
      <w:pPr>
        <w:pStyle w:val="Heading3"/>
      </w:pPr>
      <w:bookmarkStart w:id="453" w:name="_Toc503959276"/>
      <w:r>
        <w:t>General</w:t>
      </w:r>
      <w:bookmarkEnd w:id="45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C3A0770"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54" w:name="_Ref493513096"/>
      <w:bookmarkStart w:id="455" w:name="_Ref493513195"/>
      <w:bookmarkStart w:id="456" w:name="_Ref493513493"/>
      <w:bookmarkStart w:id="457" w:name="_Toc503959277"/>
      <w:r>
        <w:t>uri property</w:t>
      </w:r>
      <w:bookmarkEnd w:id="454"/>
      <w:bookmarkEnd w:id="455"/>
      <w:bookmarkEnd w:id="456"/>
      <w:bookmarkEnd w:id="457"/>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58" w:name="_Toc503959278"/>
      <w:r>
        <w:t>uriBaseId property</w:t>
      </w:r>
      <w:bookmarkEnd w:id="458"/>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59" w:name="_Ref493513106"/>
      <w:bookmarkStart w:id="460" w:name="_Toc503959279"/>
      <w:r>
        <w:t>replacements property</w:t>
      </w:r>
      <w:bookmarkEnd w:id="459"/>
      <w:bookmarkEnd w:id="460"/>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61" w:name="_Ref493513114"/>
      <w:bookmarkStart w:id="462" w:name="_Ref493513476"/>
      <w:bookmarkStart w:id="463" w:name="_Toc503959280"/>
      <w:r>
        <w:t>replacement object</w:t>
      </w:r>
      <w:bookmarkEnd w:id="461"/>
      <w:bookmarkEnd w:id="462"/>
      <w:bookmarkEnd w:id="463"/>
    </w:p>
    <w:p w14:paraId="1276FD13" w14:textId="540BBC1F" w:rsidR="00B86BC7" w:rsidRDefault="00B86BC7" w:rsidP="00B86BC7">
      <w:pPr>
        <w:pStyle w:val="Heading3"/>
      </w:pPr>
      <w:bookmarkStart w:id="464" w:name="_Toc503959281"/>
      <w:r>
        <w:t>General</w:t>
      </w:r>
      <w:bookmarkEnd w:id="46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65" w:name="_Toc503959282"/>
      <w:r>
        <w:t>Constraints</w:t>
      </w:r>
      <w:bookmarkEnd w:id="465"/>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66" w:name="_Ref493518438"/>
      <w:bookmarkStart w:id="467" w:name="_Ref493518542"/>
      <w:bookmarkStart w:id="468" w:name="_Toc503959283"/>
      <w:r>
        <w:lastRenderedPageBreak/>
        <w:t>offset property</w:t>
      </w:r>
      <w:bookmarkEnd w:id="466"/>
      <w:bookmarkEnd w:id="467"/>
      <w:bookmarkEnd w:id="46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69" w:name="_Ref493518436"/>
      <w:bookmarkStart w:id="470" w:name="_Ref493518439"/>
      <w:bookmarkStart w:id="471" w:name="_Ref493518529"/>
      <w:bookmarkStart w:id="472" w:name="_Toc503959284"/>
      <w:r>
        <w:t>deletedLength property</w:t>
      </w:r>
      <w:bookmarkEnd w:id="469"/>
      <w:bookmarkEnd w:id="470"/>
      <w:bookmarkEnd w:id="471"/>
      <w:bookmarkEnd w:id="472"/>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73" w:name="_Ref493518437"/>
      <w:bookmarkStart w:id="474" w:name="_Ref493518440"/>
      <w:bookmarkStart w:id="475" w:name="_Toc503959285"/>
      <w:r>
        <w:t>insertedBytes property</w:t>
      </w:r>
      <w:bookmarkEnd w:id="473"/>
      <w:bookmarkEnd w:id="474"/>
      <w:bookmarkEnd w:id="475"/>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76" w:name="_Ref493404948"/>
      <w:bookmarkStart w:id="477" w:name="_Ref493406026"/>
      <w:bookmarkStart w:id="478" w:name="_Toc503959286"/>
      <w:r>
        <w:t>notification object</w:t>
      </w:r>
      <w:bookmarkEnd w:id="476"/>
      <w:bookmarkEnd w:id="477"/>
      <w:bookmarkEnd w:id="478"/>
    </w:p>
    <w:p w14:paraId="3BD7AF2E" w14:textId="23E07934" w:rsidR="00B86BC7" w:rsidRDefault="00B86BC7" w:rsidP="00B86BC7">
      <w:pPr>
        <w:pStyle w:val="Heading3"/>
      </w:pPr>
      <w:bookmarkStart w:id="479" w:name="_Toc503959287"/>
      <w:r>
        <w:t>General</w:t>
      </w:r>
      <w:bookmarkEnd w:id="479"/>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480" w:name="_Toc503959288"/>
      <w:r>
        <w:t>id property</w:t>
      </w:r>
      <w:bookmarkEnd w:id="48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81" w:name="_Ref493518926"/>
      <w:bookmarkStart w:id="482" w:name="_Toc503959289"/>
      <w:r>
        <w:t>ruleId property</w:t>
      </w:r>
      <w:bookmarkEnd w:id="481"/>
      <w:bookmarkEnd w:id="482"/>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483" w:name="_Toc503959290"/>
      <w:r>
        <w:lastRenderedPageBreak/>
        <w:t>ruleKey property</w:t>
      </w:r>
      <w:bookmarkEnd w:id="483"/>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84" w:name="_Toc503959291"/>
      <w:r>
        <w:t>physicalLocation property</w:t>
      </w:r>
      <w:bookmarkEnd w:id="484"/>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485" w:name="_Toc503959292"/>
      <w:r>
        <w:t>message property</w:t>
      </w:r>
      <w:bookmarkEnd w:id="485"/>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486" w:name="_Ref493404972"/>
      <w:bookmarkStart w:id="487" w:name="_Ref493406037"/>
      <w:bookmarkStart w:id="488" w:name="_Toc503959293"/>
      <w:r>
        <w:t>level property</w:t>
      </w:r>
      <w:bookmarkEnd w:id="486"/>
      <w:bookmarkEnd w:id="487"/>
      <w:bookmarkEnd w:id="4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89" w:name="_Toc503959294"/>
      <w:r>
        <w:t>threadId property</w:t>
      </w:r>
      <w:bookmarkEnd w:id="4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0" w:name="_Toc503959295"/>
      <w:r>
        <w:t>time property</w:t>
      </w:r>
      <w:bookmarkEnd w:id="490"/>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491" w:name="_Toc503959296"/>
      <w:r>
        <w:t>exception property</w:t>
      </w:r>
      <w:bookmarkEnd w:id="491"/>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92" w:name="_Toc503959297"/>
      <w:r>
        <w:t>properties property</w:t>
      </w:r>
      <w:bookmarkEnd w:id="492"/>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93" w:name="_Ref493570836"/>
      <w:bookmarkStart w:id="494" w:name="_Toc503959298"/>
      <w:r>
        <w:t>exception object</w:t>
      </w:r>
      <w:bookmarkEnd w:id="493"/>
      <w:bookmarkEnd w:id="494"/>
    </w:p>
    <w:p w14:paraId="1257C9E2" w14:textId="6070509F" w:rsidR="00B86BC7" w:rsidRDefault="00B86BC7" w:rsidP="00B86BC7">
      <w:pPr>
        <w:pStyle w:val="Heading3"/>
      </w:pPr>
      <w:bookmarkStart w:id="495" w:name="_Toc503959299"/>
      <w:r>
        <w:t>General</w:t>
      </w:r>
      <w:bookmarkEnd w:id="4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96" w:name="_Toc503959300"/>
      <w:r>
        <w:t>kind property</w:t>
      </w:r>
      <w:bookmarkEnd w:id="4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97" w:name="_Toc503959301"/>
      <w:r>
        <w:lastRenderedPageBreak/>
        <w:t>message property</w:t>
      </w:r>
      <w:bookmarkEnd w:id="497"/>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98" w:name="_Toc503959302"/>
      <w:r>
        <w:t>stack property</w:t>
      </w:r>
      <w:bookmarkEnd w:id="498"/>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99" w:name="_Toc503959303"/>
      <w:r>
        <w:t>innerExceptions property</w:t>
      </w:r>
      <w:bookmarkEnd w:id="49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0" w:name="_Toc287332011"/>
      <w:bookmarkStart w:id="501" w:name="_Toc503959304"/>
      <w:r w:rsidRPr="00FD22AC">
        <w:lastRenderedPageBreak/>
        <w:t>Conformance</w:t>
      </w:r>
      <w:bookmarkEnd w:id="500"/>
      <w:bookmarkEnd w:id="501"/>
    </w:p>
    <w:p w14:paraId="5B60B9CB" w14:textId="2C5448F7" w:rsidR="00763FBF" w:rsidRDefault="00763FBF" w:rsidP="00763FBF">
      <w:pPr>
        <w:pStyle w:val="Heading2"/>
        <w:rPr>
          <w:ins w:id="502" w:author="Laurence Golding" w:date="2018-02-11T14:39:00Z"/>
        </w:rPr>
      </w:pPr>
      <w:ins w:id="503" w:author="Laurence Golding" w:date="2018-02-11T14:39:00Z">
        <w:r>
          <w:t>Conformance targets</w:t>
        </w:r>
      </w:ins>
    </w:p>
    <w:p w14:paraId="081D2775" w14:textId="323542C6" w:rsidR="00763FBF" w:rsidRDefault="00763FBF" w:rsidP="00763FBF">
      <w:pPr>
        <w:rPr>
          <w:ins w:id="504" w:author="Laurence Golding" w:date="2018-02-11T14:39:00Z"/>
        </w:rPr>
      </w:pPr>
      <w:ins w:id="505" w:author="Laurence Golding" w:date="2018-02-11T14:39:00Z">
        <w:r>
          <w:t>This specification defines requirements for the SARIF file format</w:t>
        </w:r>
      </w:ins>
      <w:ins w:id="506" w:author="Laurence Golding" w:date="2018-02-11T14:40:00Z">
        <w:r>
          <w:t xml:space="preserve"> and</w:t>
        </w:r>
      </w:ins>
      <w:ins w:id="507" w:author="Laurence Golding" w:date="2018-02-11T14:39:00Z">
        <w:r>
          <w:t xml:space="preserve"> for a variety of software components that interact with it. The full set of entities for which this specification defines requirements is as follows:</w:t>
        </w:r>
      </w:ins>
    </w:p>
    <w:p w14:paraId="617F6C39" w14:textId="77777777" w:rsidR="00763FBF" w:rsidRPr="0091648B" w:rsidRDefault="00763FBF" w:rsidP="00763FBF">
      <w:pPr>
        <w:pStyle w:val="ListParagraph"/>
        <w:numPr>
          <w:ilvl w:val="0"/>
          <w:numId w:val="51"/>
        </w:numPr>
        <w:rPr>
          <w:ins w:id="508" w:author="Laurence Golding" w:date="2018-02-11T14:39:00Z"/>
          <w:b/>
        </w:rPr>
      </w:pPr>
      <w:ins w:id="509" w:author="Laurence Golding" w:date="2018-02-11T14:39:00Z">
        <w:r w:rsidRPr="0091648B">
          <w:rPr>
            <w:b/>
          </w:rPr>
          <w:t>SARIF log file</w:t>
        </w:r>
      </w:ins>
    </w:p>
    <w:p w14:paraId="7067B3CD" w14:textId="77777777" w:rsidR="00763FBF" w:rsidRDefault="00763FBF" w:rsidP="00763FBF">
      <w:pPr>
        <w:pStyle w:val="ListParagraph"/>
        <w:numPr>
          <w:ilvl w:val="0"/>
          <w:numId w:val="51"/>
        </w:numPr>
        <w:rPr>
          <w:ins w:id="510" w:author="Laurence Golding" w:date="2018-02-11T14:39:00Z"/>
        </w:rPr>
      </w:pPr>
      <w:ins w:id="511" w:author="Laurence Golding" w:date="2018-02-11T14:39:00Z">
        <w:r w:rsidRPr="009F6C6C">
          <w:rPr>
            <w:b/>
          </w:rPr>
          <w:t>Direct producer</w:t>
        </w:r>
        <w:r>
          <w:t>: An analysis tool which directly produces output in the SARIF format, according to the semantics defined in this specification.</w:t>
        </w:r>
      </w:ins>
    </w:p>
    <w:p w14:paraId="5569AB4B" w14:textId="77777777" w:rsidR="00763FBF" w:rsidRDefault="00763FBF" w:rsidP="00763FBF">
      <w:pPr>
        <w:pStyle w:val="ListParagraph"/>
        <w:numPr>
          <w:ilvl w:val="0"/>
          <w:numId w:val="51"/>
        </w:numPr>
        <w:rPr>
          <w:ins w:id="512" w:author="Laurence Golding" w:date="2018-02-11T14:39:00Z"/>
        </w:rPr>
      </w:pPr>
      <w:ins w:id="513" w:author="Laurence Golding" w:date="2018-02-11T14:39:00Z">
        <w:r w:rsidRPr="009F6C6C">
          <w:rPr>
            <w:b/>
          </w:rPr>
          <w:t>Converter</w:t>
        </w:r>
        <w:r>
          <w:t xml:space="preserve">: A </w:t>
        </w:r>
        <w:r w:rsidRPr="00BC5B1B">
          <w:t>program that transforms the output of an analysis tool from its native output format into the SARIF format</w:t>
        </w:r>
        <w:r>
          <w:t>, according to the semantics defined in this specification.</w:t>
        </w:r>
      </w:ins>
    </w:p>
    <w:p w14:paraId="51DD44C5" w14:textId="77777777" w:rsidR="00763FBF" w:rsidRDefault="00763FBF" w:rsidP="00763FBF">
      <w:pPr>
        <w:pStyle w:val="ListParagraph"/>
        <w:numPr>
          <w:ilvl w:val="0"/>
          <w:numId w:val="51"/>
        </w:numPr>
        <w:rPr>
          <w:ins w:id="514" w:author="Laurence Golding" w:date="2018-02-11T14:39:00Z"/>
        </w:rPr>
      </w:pPr>
      <w:ins w:id="515" w:author="Laurence Golding" w:date="2018-02-11T14:39:00Z">
        <w:r w:rsidRPr="009F6C6C">
          <w:rPr>
            <w:b/>
          </w:rPr>
          <w:t>Consumer</w:t>
        </w:r>
        <w:r>
          <w:t>: A program that reads a SARIF log file and interprets it according to the semantics defined in this specification.</w:t>
        </w:r>
      </w:ins>
    </w:p>
    <w:p w14:paraId="23C554B8" w14:textId="56E1FA76" w:rsidR="00763FBF" w:rsidRDefault="00763FBF" w:rsidP="002659A5">
      <w:pPr>
        <w:pStyle w:val="ListParagraph"/>
        <w:numPr>
          <w:ilvl w:val="0"/>
          <w:numId w:val="51"/>
        </w:numPr>
        <w:rPr>
          <w:ins w:id="516" w:author="Laurence Golding" w:date="2018-02-11T14:39:00Z"/>
        </w:rPr>
      </w:pPr>
      <w:bookmarkStart w:id="517" w:name="_GoBack"/>
      <w:ins w:id="518" w:author="Laurence Golding" w:date="2018-02-11T14:39:00Z">
        <w:r w:rsidRPr="009F6C6C">
          <w:rPr>
            <w:b/>
          </w:rPr>
          <w:t>Viewer</w:t>
        </w:r>
        <w:bookmarkEnd w:id="517"/>
        <w:r>
          <w:t>: A consumer that reads a SARIF log file, displays a list of the results it contains, and allows an end user to view each result in the context of the programming artifact in which it occurs.</w:t>
        </w:r>
      </w:ins>
    </w:p>
    <w:p w14:paraId="644FE1C5" w14:textId="77777777" w:rsidR="00763FBF" w:rsidRPr="00532BC6" w:rsidRDefault="00763FBF" w:rsidP="00763FBF">
      <w:pPr>
        <w:rPr>
          <w:ins w:id="519" w:author="Laurence Golding" w:date="2018-02-11T14:39:00Z"/>
        </w:rPr>
      </w:pPr>
      <w:ins w:id="520" w:author="Laurence Golding" w:date="2018-02-11T14:39:00Z">
        <w:r>
          <w:t>Most of the normative content in this specification specifies requirements for SARIF log files. Where a normative requirement defines the behavior of a direct producer, a converter, a consumer, or a viewer, that fact is stated explicitly.</w:t>
        </w:r>
      </w:ins>
    </w:p>
    <w:p w14:paraId="35532103" w14:textId="58B2379A" w:rsidR="00AE0702" w:rsidRDefault="002659A5" w:rsidP="002659A5">
      <w:pPr>
        <w:pStyle w:val="Heading2"/>
        <w:rPr>
          <w:ins w:id="521" w:author="Laurence Golding" w:date="2018-02-11T14:43:00Z"/>
        </w:rPr>
      </w:pPr>
      <w:ins w:id="522" w:author="Laurence Golding" w:date="2018-02-11T14:41:00Z">
        <w:r>
          <w:t>Conformance Clause 1: SARIF log file</w:t>
        </w:r>
      </w:ins>
    </w:p>
    <w:p w14:paraId="480BEDE1" w14:textId="66DD69DA" w:rsidR="00473A15" w:rsidRPr="00473A15" w:rsidRDefault="00473A15" w:rsidP="00473A15">
      <w:pPr>
        <w:rPr>
          <w:ins w:id="523" w:author="Laurence Golding" w:date="2018-02-11T14:41:00Z"/>
        </w:rPr>
      </w:pPr>
      <w:ins w:id="524" w:author="Laurence Golding" w:date="2018-02-11T14:43:00Z">
        <w:r>
          <w:t xml:space="preserve">A text file satisfies the “SARIF log file” conformance profile if it </w:t>
        </w:r>
      </w:ins>
      <w:ins w:id="525" w:author="Laurence Golding" w:date="2018-02-11T14:48:00Z">
        <w:r>
          <w:t xml:space="preserve">conforms to the syntax and semantics defined in </w:t>
        </w:r>
        <w:r>
          <w:t>§</w:t>
        </w:r>
        <w:r>
          <w:fldChar w:fldCharType="begin"/>
        </w:r>
        <w:r>
          <w:instrText xml:space="preserve"> REF _Ref506123650 \r \h </w:instrText>
        </w:r>
        <w:r>
          <w:fldChar w:fldCharType="separate"/>
        </w:r>
        <w:r>
          <w:t>3</w:t>
        </w:r>
        <w:r>
          <w:fldChar w:fldCharType="end"/>
        </w:r>
        <w:r>
          <w:t>.</w:t>
        </w:r>
      </w:ins>
    </w:p>
    <w:p w14:paraId="3BDC35EB" w14:textId="686BB6B2" w:rsidR="002659A5" w:rsidRDefault="002659A5" w:rsidP="002659A5">
      <w:pPr>
        <w:pStyle w:val="Heading2"/>
        <w:rPr>
          <w:ins w:id="526" w:author="Laurence Golding" w:date="2018-02-11T14:43:00Z"/>
        </w:rPr>
      </w:pPr>
      <w:ins w:id="527" w:author="Laurence Golding" w:date="2018-02-11T14:41:00Z">
        <w:r>
          <w:t>Conformance Clause 2:</w:t>
        </w:r>
      </w:ins>
      <w:ins w:id="528" w:author="Laurence Golding" w:date="2018-02-11T14:42:00Z">
        <w:r>
          <w:t xml:space="preserve"> Direct producer</w:t>
        </w:r>
      </w:ins>
    </w:p>
    <w:p w14:paraId="7DE97148" w14:textId="77777777" w:rsidR="00473A15" w:rsidRDefault="00473A15" w:rsidP="00473A15">
      <w:pPr>
        <w:rPr>
          <w:ins w:id="529" w:author="Laurence Golding" w:date="2018-02-11T14:44:00Z"/>
        </w:rPr>
      </w:pPr>
      <w:ins w:id="530" w:author="Laurence Golding" w:date="2018-02-11T14:43:00Z">
        <w:r>
          <w:t>An analysis</w:t>
        </w:r>
      </w:ins>
      <w:ins w:id="531" w:author="Laurence Golding" w:date="2018-02-11T14:44:00Z">
        <w:r>
          <w:t xml:space="preserve"> tool satisfies the “Direct producer” conformance profile if</w:t>
        </w:r>
      </w:ins>
    </w:p>
    <w:p w14:paraId="074CB91D" w14:textId="38E44C68" w:rsidR="00473A15" w:rsidRDefault="00473A15" w:rsidP="00473A15">
      <w:pPr>
        <w:pStyle w:val="ListParagraph"/>
        <w:numPr>
          <w:ilvl w:val="0"/>
          <w:numId w:val="52"/>
        </w:numPr>
        <w:rPr>
          <w:ins w:id="532" w:author="Laurence Golding" w:date="2018-02-11T14:45:00Z"/>
        </w:rPr>
      </w:pPr>
      <w:ins w:id="533" w:author="Laurence Golding" w:date="2018-02-11T14:44:00Z">
        <w:r>
          <w:t xml:space="preserve">It produces output in the SARIF format, according to the semantics defined in </w:t>
        </w:r>
      </w:ins>
      <w:ins w:id="534" w:author="Laurence Golding" w:date="2018-02-11T14:45:00Z">
        <w:r>
          <w:t>§</w:t>
        </w:r>
        <w:r>
          <w:fldChar w:fldCharType="begin"/>
        </w:r>
        <w:r>
          <w:instrText xml:space="preserve"> REF _Ref506123650 \r \h </w:instrText>
        </w:r>
      </w:ins>
      <w:r>
        <w:fldChar w:fldCharType="separate"/>
      </w:r>
      <w:ins w:id="535" w:author="Laurence Golding" w:date="2018-02-11T14:45:00Z">
        <w:r>
          <w:t>3</w:t>
        </w:r>
        <w:r>
          <w:fldChar w:fldCharType="end"/>
        </w:r>
      </w:ins>
      <w:ins w:id="536" w:author="Laurence Golding" w:date="2018-02-11T14:47:00Z">
        <w:r>
          <w:t>,</w:t>
        </w:r>
      </w:ins>
      <w:ins w:id="537" w:author="Laurence Golding" w:date="2018-02-11T14:45:00Z">
        <w:r>
          <w:br/>
          <w:t>and</w:t>
        </w:r>
      </w:ins>
    </w:p>
    <w:p w14:paraId="3041AABA" w14:textId="724493DD" w:rsidR="00473A15" w:rsidRPr="00473A15" w:rsidRDefault="00473A15" w:rsidP="00473A15">
      <w:pPr>
        <w:pStyle w:val="ListParagraph"/>
        <w:numPr>
          <w:ilvl w:val="0"/>
          <w:numId w:val="52"/>
        </w:numPr>
        <w:rPr>
          <w:ins w:id="538" w:author="Laurence Golding" w:date="2018-02-11T14:42:00Z"/>
        </w:rPr>
      </w:pPr>
      <w:ins w:id="539" w:author="Laurence Golding" w:date="2018-02-11T14:45:00Z">
        <w:r>
          <w:t>It does not emit any objects, properties, or val</w:t>
        </w:r>
      </w:ins>
      <w:ins w:id="540" w:author="Laurence Golding" w:date="2018-02-11T14:46:00Z">
        <w:r>
          <w:t xml:space="preserve">ues which, according to </w:t>
        </w:r>
        <w:r>
          <w:t>§</w:t>
        </w:r>
        <w:r>
          <w:fldChar w:fldCharType="begin"/>
        </w:r>
        <w:r>
          <w:instrText xml:space="preserve"> REF _Ref506123702 \r \h </w:instrText>
        </w:r>
      </w:ins>
      <w:r>
        <w:fldChar w:fldCharType="separate"/>
      </w:r>
      <w:ins w:id="541" w:author="Laurence Golding" w:date="2018-02-11T14:46:00Z">
        <w:r>
          <w:t>3</w:t>
        </w:r>
        <w:r>
          <w:fldChar w:fldCharType="end"/>
        </w:r>
        <w:r>
          <w:t xml:space="preserve">, are intended to be produced </w:t>
        </w:r>
      </w:ins>
      <w:ins w:id="542" w:author="Laurence Golding" w:date="2018-02-11T14:47:00Z">
        <w:r>
          <w:t xml:space="preserve">only </w:t>
        </w:r>
      </w:ins>
      <w:ins w:id="543" w:author="Laurence Golding" w:date="2018-02-11T14:46:00Z">
        <w:r>
          <w:t>by converters.</w:t>
        </w:r>
      </w:ins>
    </w:p>
    <w:p w14:paraId="0E999A2F" w14:textId="229A4C8D" w:rsidR="002659A5" w:rsidRDefault="002659A5" w:rsidP="002659A5">
      <w:pPr>
        <w:pStyle w:val="Heading2"/>
        <w:rPr>
          <w:ins w:id="544" w:author="Laurence Golding" w:date="2018-02-11T14:46:00Z"/>
        </w:rPr>
      </w:pPr>
      <w:ins w:id="545" w:author="Laurence Golding" w:date="2018-02-11T14:42:00Z">
        <w:r>
          <w:t>Conformance Clause 3: Converter</w:t>
        </w:r>
      </w:ins>
    </w:p>
    <w:p w14:paraId="27351C58" w14:textId="1C26BB1D" w:rsidR="00473A15" w:rsidRDefault="00473A15" w:rsidP="00473A15">
      <w:pPr>
        <w:rPr>
          <w:ins w:id="546" w:author="Laurence Golding" w:date="2018-02-11T14:46:00Z"/>
        </w:rPr>
      </w:pPr>
      <w:ins w:id="547" w:author="Laurence Golding" w:date="2018-02-11T14:46:00Z">
        <w:r>
          <w:t>A converter satisfies the “Converter” conformance profile if</w:t>
        </w:r>
      </w:ins>
    </w:p>
    <w:p w14:paraId="68045C3B" w14:textId="77777777" w:rsidR="00473A15" w:rsidRDefault="00473A15" w:rsidP="00473A15">
      <w:pPr>
        <w:pStyle w:val="ListParagraph"/>
        <w:numPr>
          <w:ilvl w:val="0"/>
          <w:numId w:val="53"/>
        </w:numPr>
        <w:rPr>
          <w:ins w:id="548" w:author="Laurence Golding" w:date="2018-02-11T14:47:00Z"/>
        </w:rPr>
      </w:pPr>
      <w:ins w:id="549" w:author="Laurence Golding" w:date="2018-02-11T14:47:00Z">
        <w:r>
          <w:t>It produces output in the SARIF format, according to the semantics defined in §</w:t>
        </w:r>
        <w:r>
          <w:fldChar w:fldCharType="begin"/>
        </w:r>
        <w:r>
          <w:instrText xml:space="preserve"> REF _Ref506123650 \r \h </w:instrText>
        </w:r>
        <w:r>
          <w:fldChar w:fldCharType="separate"/>
        </w:r>
        <w:r>
          <w:t>3</w:t>
        </w:r>
        <w:r>
          <w:fldChar w:fldCharType="end"/>
        </w:r>
        <w:r>
          <w:t>,</w:t>
        </w:r>
        <w:r>
          <w:br/>
          <w:t>and</w:t>
        </w:r>
      </w:ins>
    </w:p>
    <w:p w14:paraId="14E4F6E5" w14:textId="28A2373E" w:rsidR="00473A15" w:rsidRPr="00473A15" w:rsidRDefault="00473A15" w:rsidP="00473A15">
      <w:pPr>
        <w:pStyle w:val="ListParagraph"/>
        <w:numPr>
          <w:ilvl w:val="0"/>
          <w:numId w:val="53"/>
        </w:numPr>
        <w:rPr>
          <w:ins w:id="550" w:author="Laurence Golding" w:date="2018-02-11T14:42:00Z"/>
        </w:rPr>
      </w:pPr>
      <w:ins w:id="551" w:author="Laurence Golding" w:date="2018-02-11T14:47:00Z">
        <w:r>
          <w:t>It does not emit any objects, properties, or values which, according to §</w:t>
        </w:r>
        <w:r>
          <w:fldChar w:fldCharType="begin"/>
        </w:r>
        <w:r>
          <w:instrText xml:space="preserve"> REF _Ref506123702 \r \h </w:instrText>
        </w:r>
        <w:r>
          <w:fldChar w:fldCharType="separate"/>
        </w:r>
        <w:r>
          <w:t>3</w:t>
        </w:r>
        <w:r>
          <w:fldChar w:fldCharType="end"/>
        </w:r>
        <w:r>
          <w:t xml:space="preserve">, are intended to be produced only by </w:t>
        </w:r>
        <w:r>
          <w:t>direct producers</w:t>
        </w:r>
        <w:r>
          <w:t>.</w:t>
        </w:r>
      </w:ins>
    </w:p>
    <w:p w14:paraId="4C848C27" w14:textId="5A5BD84C" w:rsidR="002659A5" w:rsidRDefault="002659A5" w:rsidP="002659A5">
      <w:pPr>
        <w:pStyle w:val="Heading2"/>
        <w:rPr>
          <w:ins w:id="552" w:author="Laurence Golding" w:date="2018-02-11T14:49:00Z"/>
        </w:rPr>
      </w:pPr>
      <w:ins w:id="553" w:author="Laurence Golding" w:date="2018-02-11T14:42:00Z">
        <w:r>
          <w:t>Conformance Clause 4: Consumer</w:t>
        </w:r>
      </w:ins>
    </w:p>
    <w:p w14:paraId="1085BC32" w14:textId="6B826720" w:rsidR="00473A15" w:rsidRDefault="00473A15" w:rsidP="00473A15">
      <w:pPr>
        <w:rPr>
          <w:ins w:id="554" w:author="Laurence Golding" w:date="2018-02-11T14:49:00Z"/>
        </w:rPr>
      </w:pPr>
      <w:ins w:id="555" w:author="Laurence Golding" w:date="2018-02-11T14:49:00Z">
        <w:r>
          <w:t xml:space="preserve">A consumer satisfies the “consumer” </w:t>
        </w:r>
      </w:ins>
      <w:ins w:id="556" w:author="Laurence Golding" w:date="2018-02-11T14:51:00Z">
        <w:r w:rsidR="008E6B35">
          <w:t xml:space="preserve">conformance </w:t>
        </w:r>
      </w:ins>
      <w:ins w:id="557" w:author="Laurence Golding" w:date="2018-02-11T14:49:00Z">
        <w:r>
          <w:t>profile if</w:t>
        </w:r>
      </w:ins>
    </w:p>
    <w:p w14:paraId="51ABE0C3" w14:textId="7D3462C6" w:rsidR="00473A15" w:rsidRDefault="00473A15" w:rsidP="00473A15">
      <w:pPr>
        <w:pStyle w:val="ListParagraph"/>
        <w:numPr>
          <w:ilvl w:val="0"/>
          <w:numId w:val="54"/>
        </w:numPr>
        <w:rPr>
          <w:ins w:id="558" w:author="Laurence Golding" w:date="2018-02-11T14:51:00Z"/>
        </w:rPr>
      </w:pPr>
      <w:ins w:id="559" w:author="Laurence Golding" w:date="2018-02-11T14:49:00Z">
        <w:r>
          <w:t xml:space="preserve">It reads SARIF log files and interprets them according to the semantics defined in </w:t>
        </w:r>
        <w:r>
          <w:t>§</w:t>
        </w:r>
        <w:r>
          <w:fldChar w:fldCharType="begin"/>
        </w:r>
        <w:r>
          <w:instrText xml:space="preserve"> REF _Ref506123702 \r \h </w:instrText>
        </w:r>
        <w:r>
          <w:fldChar w:fldCharType="separate"/>
        </w:r>
        <w:r>
          <w:t>3</w:t>
        </w:r>
        <w:r>
          <w:fldChar w:fldCharType="end"/>
        </w:r>
        <w:r>
          <w:t>,</w:t>
        </w:r>
      </w:ins>
      <w:ins w:id="560" w:author="Laurence Golding" w:date="2018-02-11T14:50:00Z">
        <w:r>
          <w:br/>
          <w:t>and</w:t>
        </w:r>
      </w:ins>
    </w:p>
    <w:p w14:paraId="5DBE3C3D" w14:textId="425B5225" w:rsidR="008E6B35" w:rsidRPr="00473A15" w:rsidRDefault="008E6B35" w:rsidP="00473A15">
      <w:pPr>
        <w:pStyle w:val="ListParagraph"/>
        <w:numPr>
          <w:ilvl w:val="0"/>
          <w:numId w:val="54"/>
        </w:numPr>
        <w:rPr>
          <w:ins w:id="561" w:author="Laurence Golding" w:date="2018-02-11T14:42:00Z"/>
        </w:rPr>
      </w:pPr>
      <w:ins w:id="562" w:author="Laurence Golding" w:date="2018-02-11T14:51:00Z">
        <w:r>
          <w:t xml:space="preserve">It obeys those normative requirements in </w:t>
        </w:r>
        <w:r>
          <w:t>§</w:t>
        </w:r>
        <w:r>
          <w:fldChar w:fldCharType="begin"/>
        </w:r>
        <w:r>
          <w:instrText xml:space="preserve"> REF _Ref506123702 \r \h </w:instrText>
        </w:r>
        <w:r>
          <w:fldChar w:fldCharType="separate"/>
        </w:r>
        <w:r>
          <w:t>3</w:t>
        </w:r>
        <w:r>
          <w:fldChar w:fldCharType="end"/>
        </w:r>
        <w:r>
          <w:t xml:space="preserve"> that are designated as applying to consumers.</w:t>
        </w:r>
      </w:ins>
    </w:p>
    <w:p w14:paraId="43E96982" w14:textId="3D7D5A41" w:rsidR="002659A5" w:rsidRDefault="002659A5" w:rsidP="002659A5">
      <w:pPr>
        <w:pStyle w:val="Heading2"/>
        <w:rPr>
          <w:ins w:id="563" w:author="Laurence Golding" w:date="2018-02-11T14:51:00Z"/>
        </w:rPr>
      </w:pPr>
      <w:ins w:id="564" w:author="Laurence Golding" w:date="2018-02-11T14:42:00Z">
        <w:r>
          <w:t>Conformance Clause 5: Viewer</w:t>
        </w:r>
      </w:ins>
    </w:p>
    <w:p w14:paraId="0CFC5405" w14:textId="0BD29461" w:rsidR="008E6B35" w:rsidRDefault="008E6B35" w:rsidP="008E6B35">
      <w:pPr>
        <w:rPr>
          <w:ins w:id="565" w:author="Laurence Golding" w:date="2018-02-11T14:51:00Z"/>
        </w:rPr>
      </w:pPr>
      <w:ins w:id="566" w:author="Laurence Golding" w:date="2018-02-11T14:51:00Z">
        <w:r>
          <w:t>A viewer satisfies the “viewer” conformance profile if</w:t>
        </w:r>
      </w:ins>
    </w:p>
    <w:p w14:paraId="28930656" w14:textId="35D52E74" w:rsidR="008E6B35" w:rsidRDefault="008E6B35" w:rsidP="008E6B35">
      <w:pPr>
        <w:pStyle w:val="ListParagraph"/>
        <w:numPr>
          <w:ilvl w:val="0"/>
          <w:numId w:val="55"/>
        </w:numPr>
        <w:rPr>
          <w:ins w:id="567" w:author="Laurence Golding" w:date="2018-02-11T14:52:00Z"/>
        </w:rPr>
      </w:pPr>
      <w:ins w:id="568" w:author="Laurence Golding" w:date="2018-02-11T14:51:00Z">
        <w:r>
          <w:lastRenderedPageBreak/>
          <w:t>It satisfies the</w:t>
        </w:r>
      </w:ins>
      <w:ins w:id="569" w:author="Laurence Golding" w:date="2018-02-11T14:52:00Z">
        <w:r>
          <w:t xml:space="preserve"> “consumer” performance profile,</w:t>
        </w:r>
        <w:r>
          <w:br/>
          <w:t>and</w:t>
        </w:r>
      </w:ins>
    </w:p>
    <w:p w14:paraId="4E63E22B" w14:textId="78B49E2C" w:rsidR="008E6B35" w:rsidRPr="008E6B35" w:rsidRDefault="008E6B35" w:rsidP="008E6B35">
      <w:pPr>
        <w:pStyle w:val="ListParagraph"/>
        <w:numPr>
          <w:ilvl w:val="0"/>
          <w:numId w:val="55"/>
        </w:numPr>
        <w:rPr>
          <w:ins w:id="570" w:author="Laurence Golding" w:date="2018-02-11T14:42:00Z"/>
        </w:rPr>
      </w:pPr>
      <w:ins w:id="571" w:author="Laurence Golding" w:date="2018-02-11T14:52:00Z">
        <w:r>
          <w:t xml:space="preserve">I additionally </w:t>
        </w:r>
        <w:proofErr w:type="gramStart"/>
        <w:r>
          <w:t>satisfies</w:t>
        </w:r>
        <w:proofErr w:type="gramEnd"/>
        <w:r>
          <w:t xml:space="preserve"> the normative requirements in </w:t>
        </w:r>
        <w:r>
          <w:t>§</w:t>
        </w:r>
        <w:r>
          <w:fldChar w:fldCharType="begin"/>
        </w:r>
        <w:r>
          <w:instrText xml:space="preserve"> REF _Ref506123702 \r \h </w:instrText>
        </w:r>
        <w:r>
          <w:fldChar w:fldCharType="separate"/>
        </w:r>
        <w:r>
          <w:t>3</w:t>
        </w:r>
        <w:r>
          <w:fldChar w:fldCharType="end"/>
        </w:r>
        <w:r>
          <w:t xml:space="preserve"> that are designated as applying to viewers.</w:t>
        </w:r>
      </w:ins>
    </w:p>
    <w:p w14:paraId="563C065E" w14:textId="77777777" w:rsidR="002659A5" w:rsidRPr="002659A5" w:rsidRDefault="002659A5" w:rsidP="002659A5"/>
    <w:p w14:paraId="51263FE3" w14:textId="77777777" w:rsidR="0052099F" w:rsidRDefault="00B80CDB" w:rsidP="00CE1F32">
      <w:pPr>
        <w:pStyle w:val="AppendixHeading1"/>
      </w:pPr>
      <w:bookmarkStart w:id="572" w:name="AppendixAcknowledgments"/>
      <w:bookmarkStart w:id="573" w:name="_Toc85472897"/>
      <w:bookmarkStart w:id="574" w:name="_Toc287332012"/>
      <w:bookmarkStart w:id="575" w:name="_Toc503959305"/>
      <w:bookmarkEnd w:id="572"/>
      <w:r>
        <w:lastRenderedPageBreak/>
        <w:t>Acknowl</w:t>
      </w:r>
      <w:r w:rsidR="004D0E5E">
        <w:t>e</w:t>
      </w:r>
      <w:r w:rsidR="008F61FB">
        <w:t>dg</w:t>
      </w:r>
      <w:r w:rsidR="0052099F">
        <w:t>ments</w:t>
      </w:r>
      <w:bookmarkEnd w:id="573"/>
      <w:bookmarkEnd w:id="574"/>
      <w:bookmarkEnd w:id="57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76" w:name="AppendixFingerprints"/>
      <w:bookmarkStart w:id="577" w:name="_Toc503959306"/>
      <w:bookmarkEnd w:id="576"/>
      <w:r>
        <w:lastRenderedPageBreak/>
        <w:t>Use of fingerprints by result management systems</w:t>
      </w:r>
      <w:bookmarkEnd w:id="577"/>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78" w:name="AppendixViewers"/>
      <w:bookmarkStart w:id="579" w:name="_Toc503959307"/>
      <w:bookmarkEnd w:id="578"/>
      <w:r>
        <w:lastRenderedPageBreak/>
        <w:t xml:space="preserve">Use of SARIF by log </w:t>
      </w:r>
      <w:r w:rsidR="00AF0D84">
        <w:t xml:space="preserve">file </w:t>
      </w:r>
      <w:r>
        <w:t>viewers</w:t>
      </w:r>
      <w:bookmarkEnd w:id="5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80" w:name="AppendixConverters"/>
      <w:bookmarkStart w:id="581" w:name="_Toc503959308"/>
      <w:bookmarkEnd w:id="580"/>
      <w:r>
        <w:lastRenderedPageBreak/>
        <w:t>Production of SARIF by converters</w:t>
      </w:r>
      <w:bookmarkEnd w:id="5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582" w:name="AppendixRuleMetadata"/>
      <w:bookmarkStart w:id="583" w:name="_Toc503959309"/>
      <w:bookmarkEnd w:id="582"/>
      <w:r>
        <w:lastRenderedPageBreak/>
        <w:t>Locating rule metadata</w:t>
      </w:r>
      <w:bookmarkEnd w:id="583"/>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84" w:name="AppendixDeterminism"/>
      <w:bookmarkStart w:id="585" w:name="_Toc503959310"/>
      <w:bookmarkEnd w:id="584"/>
      <w:r>
        <w:lastRenderedPageBreak/>
        <w:t>Producing deterministic SARIF log files</w:t>
      </w:r>
      <w:bookmarkEnd w:id="585"/>
    </w:p>
    <w:p w14:paraId="269DCAE0" w14:textId="72CA49C1" w:rsidR="00B62028" w:rsidRDefault="00B62028" w:rsidP="00B62028">
      <w:pPr>
        <w:pStyle w:val="AppendixHeading2"/>
      </w:pPr>
      <w:bookmarkStart w:id="586" w:name="_Toc503959311"/>
      <w:r>
        <w:t>General</w:t>
      </w:r>
      <w:bookmarkEnd w:id="5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87" w:name="_Toc503959312"/>
      <w:r>
        <w:t>Non-deterministic file format elements</w:t>
      </w:r>
      <w:bookmarkEnd w:id="587"/>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88" w:name="_Toc503959313"/>
      <w:r>
        <w:t>Array and dictionary element ordering</w:t>
      </w:r>
      <w:bookmarkEnd w:id="588"/>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89" w:name="_Toc503959314"/>
      <w:r>
        <w:t>Absolute paths</w:t>
      </w:r>
      <w:bookmarkEnd w:id="589"/>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90" w:name="_Toc503959315"/>
      <w:r>
        <w:t>Compensating for non-deterministic output</w:t>
      </w:r>
      <w:bookmarkEnd w:id="5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91" w:name="_Toc503959316"/>
      <w:r>
        <w:lastRenderedPageBreak/>
        <w:t>Interaction between determinism and baselining</w:t>
      </w:r>
      <w:bookmarkEnd w:id="5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92" w:name="AppendixFixes"/>
      <w:bookmarkStart w:id="593" w:name="_Toc503959317"/>
      <w:bookmarkEnd w:id="592"/>
      <w:r>
        <w:lastRenderedPageBreak/>
        <w:t>Guidance on fixes</w:t>
      </w:r>
      <w:bookmarkEnd w:id="59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94" w:name="AppendixExamples"/>
      <w:bookmarkStart w:id="595" w:name="_Toc503959318"/>
      <w:bookmarkEnd w:id="594"/>
      <w:r>
        <w:lastRenderedPageBreak/>
        <w:t>Examples</w:t>
      </w:r>
      <w:bookmarkEnd w:id="5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96" w:name="_Toc503959319"/>
      <w:r>
        <w:t>Minimal valid SARIF file resulting from a scan</w:t>
      </w:r>
      <w:bookmarkEnd w:id="596"/>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97" w:name="_Toc503959320"/>
      <w:r w:rsidRPr="00745595">
        <w:t>Minimal recommended SARIF file with source information</w:t>
      </w:r>
      <w:bookmarkEnd w:id="597"/>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98" w:name="_Toc503959321"/>
      <w:r w:rsidRPr="001D7651">
        <w:t>Minimal recommended SARIF file without source information</w:t>
      </w:r>
      <w:bookmarkEnd w:id="598"/>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99" w:name="_Toc503959322"/>
      <w:r w:rsidRPr="001D7651">
        <w:t>SARIF file for exporting rule metadata</w:t>
      </w:r>
      <w:bookmarkEnd w:id="599"/>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00" w:name="_Toc503959323"/>
      <w:r>
        <w:t>Comprehensive SARIF file</w:t>
      </w:r>
      <w:bookmarkEnd w:id="6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601" w:name="AppendixRevisionHistory"/>
      <w:bookmarkStart w:id="602" w:name="_Toc85472898"/>
      <w:bookmarkStart w:id="603" w:name="_Toc287332014"/>
      <w:bookmarkStart w:id="604" w:name="_Toc503959324"/>
      <w:bookmarkEnd w:id="601"/>
      <w:r>
        <w:lastRenderedPageBreak/>
        <w:t>Revision History</w:t>
      </w:r>
      <w:bookmarkEnd w:id="602"/>
      <w:bookmarkEnd w:id="603"/>
      <w:bookmarkEnd w:id="6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79C77" w14:textId="77777777" w:rsidR="004818F6" w:rsidRDefault="004818F6" w:rsidP="008C100C">
      <w:r>
        <w:separator/>
      </w:r>
    </w:p>
    <w:p w14:paraId="5B9A46D6" w14:textId="77777777" w:rsidR="004818F6" w:rsidRDefault="004818F6" w:rsidP="008C100C"/>
    <w:p w14:paraId="489C7621" w14:textId="77777777" w:rsidR="004818F6" w:rsidRDefault="004818F6" w:rsidP="008C100C"/>
    <w:p w14:paraId="356CA987" w14:textId="77777777" w:rsidR="004818F6" w:rsidRDefault="004818F6" w:rsidP="008C100C"/>
    <w:p w14:paraId="24B07C35" w14:textId="77777777" w:rsidR="004818F6" w:rsidRDefault="004818F6" w:rsidP="008C100C"/>
    <w:p w14:paraId="2199C0C4" w14:textId="77777777" w:rsidR="004818F6" w:rsidRDefault="004818F6" w:rsidP="008C100C"/>
    <w:p w14:paraId="2284EBEF" w14:textId="77777777" w:rsidR="004818F6" w:rsidRDefault="004818F6" w:rsidP="008C100C"/>
  </w:endnote>
  <w:endnote w:type="continuationSeparator" w:id="0">
    <w:p w14:paraId="402BD2A5" w14:textId="77777777" w:rsidR="004818F6" w:rsidRDefault="004818F6" w:rsidP="008C100C">
      <w:r>
        <w:continuationSeparator/>
      </w:r>
    </w:p>
    <w:p w14:paraId="6C3CDD54" w14:textId="77777777" w:rsidR="004818F6" w:rsidRDefault="004818F6" w:rsidP="008C100C"/>
    <w:p w14:paraId="7603D41A" w14:textId="77777777" w:rsidR="004818F6" w:rsidRDefault="004818F6" w:rsidP="008C100C"/>
    <w:p w14:paraId="0BECDB91" w14:textId="77777777" w:rsidR="004818F6" w:rsidRDefault="004818F6" w:rsidP="008C100C"/>
    <w:p w14:paraId="18AFEF5E" w14:textId="77777777" w:rsidR="004818F6" w:rsidRDefault="004818F6" w:rsidP="008C100C"/>
    <w:p w14:paraId="307EAAA3" w14:textId="77777777" w:rsidR="004818F6" w:rsidRDefault="004818F6" w:rsidP="008C100C"/>
    <w:p w14:paraId="0664FF9E" w14:textId="77777777" w:rsidR="004818F6" w:rsidRDefault="004818F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C5B1B" w:rsidRDefault="00BC5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C5B1B" w:rsidRPr="00195F88" w:rsidRDefault="00BC5B1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BC20AEB" w:rsidR="00BC5B1B" w:rsidRPr="00195F88" w:rsidRDefault="00BC5B1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6B35">
      <w:rPr>
        <w:rStyle w:val="PageNumber"/>
        <w:noProof/>
        <w:sz w:val="16"/>
        <w:szCs w:val="16"/>
      </w:rPr>
      <w:t>80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6B35">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C5B1B" w:rsidRDefault="00BC5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6C87E" w14:textId="77777777" w:rsidR="004818F6" w:rsidRDefault="004818F6" w:rsidP="008C100C">
      <w:r>
        <w:separator/>
      </w:r>
    </w:p>
    <w:p w14:paraId="44565DEB" w14:textId="77777777" w:rsidR="004818F6" w:rsidRDefault="004818F6" w:rsidP="008C100C"/>
  </w:footnote>
  <w:footnote w:type="continuationSeparator" w:id="0">
    <w:p w14:paraId="6B6F3C73" w14:textId="77777777" w:rsidR="004818F6" w:rsidRDefault="004818F6" w:rsidP="008C100C">
      <w:r>
        <w:continuationSeparator/>
      </w:r>
    </w:p>
    <w:p w14:paraId="256F0642" w14:textId="77777777" w:rsidR="004818F6" w:rsidRDefault="004818F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C5B1B" w:rsidRDefault="00BC5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C5B1B" w:rsidRDefault="00BC5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C5B1B" w:rsidRDefault="00BC5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9"/>
  </w:num>
  <w:num w:numId="4">
    <w:abstractNumId w:val="0"/>
  </w:num>
  <w:num w:numId="5">
    <w:abstractNumId w:val="47"/>
  </w:num>
  <w:num w:numId="6">
    <w:abstractNumId w:val="18"/>
  </w:num>
  <w:num w:numId="7">
    <w:abstractNumId w:val="36"/>
  </w:num>
  <w:num w:numId="8">
    <w:abstractNumId w:val="29"/>
  </w:num>
  <w:num w:numId="9">
    <w:abstractNumId w:val="30"/>
  </w:num>
  <w:num w:numId="10">
    <w:abstractNumId w:val="2"/>
  </w:num>
  <w:num w:numId="11">
    <w:abstractNumId w:val="45"/>
  </w:num>
  <w:num w:numId="12">
    <w:abstractNumId w:val="35"/>
  </w:num>
  <w:num w:numId="13">
    <w:abstractNumId w:val="14"/>
  </w:num>
  <w:num w:numId="14">
    <w:abstractNumId w:val="11"/>
  </w:num>
  <w:num w:numId="15">
    <w:abstractNumId w:val="12"/>
  </w:num>
  <w:num w:numId="16">
    <w:abstractNumId w:val="48"/>
  </w:num>
  <w:num w:numId="17">
    <w:abstractNumId w:val="34"/>
  </w:num>
  <w:num w:numId="18">
    <w:abstractNumId w:val="51"/>
  </w:num>
  <w:num w:numId="19">
    <w:abstractNumId w:val="37"/>
  </w:num>
  <w:num w:numId="20">
    <w:abstractNumId w:val="52"/>
  </w:num>
  <w:num w:numId="21">
    <w:abstractNumId w:val="42"/>
  </w:num>
  <w:num w:numId="22">
    <w:abstractNumId w:val="19"/>
  </w:num>
  <w:num w:numId="23">
    <w:abstractNumId w:val="40"/>
  </w:num>
  <w:num w:numId="24">
    <w:abstractNumId w:val="43"/>
  </w:num>
  <w:num w:numId="25">
    <w:abstractNumId w:val="33"/>
  </w:num>
  <w:num w:numId="26">
    <w:abstractNumId w:val="32"/>
  </w:num>
  <w:num w:numId="27">
    <w:abstractNumId w:val="28"/>
  </w:num>
  <w:num w:numId="28">
    <w:abstractNumId w:val="3"/>
  </w:num>
  <w:num w:numId="29">
    <w:abstractNumId w:val="26"/>
  </w:num>
  <w:num w:numId="30">
    <w:abstractNumId w:val="13"/>
  </w:num>
  <w:num w:numId="31">
    <w:abstractNumId w:val="46"/>
  </w:num>
  <w:num w:numId="32">
    <w:abstractNumId w:val="21"/>
  </w:num>
  <w:num w:numId="33">
    <w:abstractNumId w:val="7"/>
  </w:num>
  <w:num w:numId="34">
    <w:abstractNumId w:val="31"/>
  </w:num>
  <w:num w:numId="35">
    <w:abstractNumId w:val="15"/>
  </w:num>
  <w:num w:numId="36">
    <w:abstractNumId w:val="10"/>
  </w:num>
  <w:num w:numId="37">
    <w:abstractNumId w:val="5"/>
  </w:num>
  <w:num w:numId="38">
    <w:abstractNumId w:val="22"/>
  </w:num>
  <w:num w:numId="39">
    <w:abstractNumId w:val="17"/>
  </w:num>
  <w:num w:numId="40">
    <w:abstractNumId w:val="50"/>
  </w:num>
  <w:num w:numId="41">
    <w:abstractNumId w:val="6"/>
  </w:num>
  <w:num w:numId="42">
    <w:abstractNumId w:val="41"/>
  </w:num>
  <w:num w:numId="43">
    <w:abstractNumId w:val="20"/>
  </w:num>
  <w:num w:numId="44">
    <w:abstractNumId w:val="16"/>
  </w:num>
  <w:num w:numId="45">
    <w:abstractNumId w:val="9"/>
  </w:num>
  <w:num w:numId="46">
    <w:abstractNumId w:val="53"/>
  </w:num>
  <w:num w:numId="47">
    <w:abstractNumId w:val="27"/>
  </w:num>
  <w:num w:numId="48">
    <w:abstractNumId w:val="4"/>
  </w:num>
  <w:num w:numId="49">
    <w:abstractNumId w:val="49"/>
  </w:num>
  <w:num w:numId="50">
    <w:abstractNumId w:val="23"/>
  </w:num>
  <w:num w:numId="51">
    <w:abstractNumId w:val="24"/>
  </w:num>
  <w:num w:numId="52">
    <w:abstractNumId w:val="38"/>
  </w:num>
  <w:num w:numId="53">
    <w:abstractNumId w:val="44"/>
  </w:num>
  <w:num w:numId="54">
    <w:abstractNumId w:val="25"/>
  </w:num>
  <w:num w:numId="55">
    <w:abstractNumId w:val="8"/>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659A5"/>
    <w:rsid w:val="00271E30"/>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73A15"/>
    <w:rsid w:val="004818F6"/>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6174"/>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2BC6"/>
    <w:rsid w:val="00536F45"/>
    <w:rsid w:val="00540CA6"/>
    <w:rsid w:val="005416D4"/>
    <w:rsid w:val="00542191"/>
    <w:rsid w:val="00544386"/>
    <w:rsid w:val="0054489F"/>
    <w:rsid w:val="00547D8B"/>
    <w:rsid w:val="00552A4F"/>
    <w:rsid w:val="005531A5"/>
    <w:rsid w:val="00564778"/>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63FBF"/>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E6B35"/>
    <w:rsid w:val="008F022E"/>
    <w:rsid w:val="008F0C80"/>
    <w:rsid w:val="008F38CE"/>
    <w:rsid w:val="008F5087"/>
    <w:rsid w:val="008F61FB"/>
    <w:rsid w:val="00903557"/>
    <w:rsid w:val="00903BE1"/>
    <w:rsid w:val="00903F25"/>
    <w:rsid w:val="009158FC"/>
    <w:rsid w:val="0091648B"/>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9F6C6C"/>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365C"/>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5B1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E24C5"/>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DF7B42"/>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microsoft.com/office/2011/relationships/people" Target="peop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7013-5FBD-4548-81CC-AEEBD04E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6905</TotalTime>
  <Pages>1</Pages>
  <Words>39406</Words>
  <Characters>224615</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263495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302</cp:revision>
  <cp:lastPrinted>2011-08-05T16:21:00Z</cp:lastPrinted>
  <dcterms:created xsi:type="dcterms:W3CDTF">2017-08-01T19:18:00Z</dcterms:created>
  <dcterms:modified xsi:type="dcterms:W3CDTF">2018-02-11T22:53:00Z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