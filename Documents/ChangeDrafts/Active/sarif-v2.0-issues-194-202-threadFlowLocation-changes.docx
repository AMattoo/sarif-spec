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3F383F2"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sidR="00BB7950">
        <w:rPr>
          <w:sz w:val="24"/>
          <w:szCs w:val="24"/>
        </w:rPr>
        <w:t>2</w:t>
      </w:r>
    </w:p>
    <w:p w14:paraId="3EEE4F23" w14:textId="6E3090AC" w:rsidR="00E01912" w:rsidRDefault="00BB7950" w:rsidP="00E01912">
      <w:pPr>
        <w:pStyle w:val="Subtitle"/>
        <w:rPr>
          <w:sz w:val="24"/>
          <w:szCs w:val="24"/>
        </w:rPr>
      </w:pPr>
      <w:bookmarkStart w:id="0" w:name="_Toc85472892"/>
      <w:r>
        <w:rPr>
          <w:sz w:val="24"/>
          <w:szCs w:val="24"/>
        </w:rPr>
        <w:t xml:space="preserve">15 August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D53F4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48FD81F" w:rsidR="00552A4F" w:rsidRDefault="00552A4F" w:rsidP="00DC75C8">
      <w:pPr>
        <w:pStyle w:val="Contributor"/>
      </w:pPr>
      <w:r w:rsidRPr="008F022E">
        <w:t>Laurence J. Golding</w:t>
      </w:r>
      <w:r>
        <w:t xml:space="preserve"> (</w:t>
      </w:r>
      <w:hyperlink r:id="rId14" w:history="1">
        <w:r w:rsidR="00BB7950" w:rsidRPr="00BB7950">
          <w:rPr>
            <w:rStyle w:val="Hyperlink"/>
          </w:rPr>
          <w:t>v-lgold@Microsoft.com</w:t>
        </w:r>
      </w:hyperlink>
      <w:r>
        <w:t xml:space="preserve">), </w:t>
      </w:r>
      <w:hyperlink r:id="rId15" w:history="1">
        <w:r w:rsidR="00BB7950" w:rsidRPr="003A4698">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2CCEE62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w:t>
      </w:r>
      <w:r w:rsidR="003A4698">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w:t>
      </w:r>
      <w:r w:rsidR="003A4698">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D53F45">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D53F45">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D53F45">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D53F45">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D53F45">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D53F45">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D53F45">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D53F45">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D53F45">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D53F45">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D53F45">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D53F45">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D53F45">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D53F45">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D53F45">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D53F45">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D53F45">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D53F45">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D53F45">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D53F45">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D53F45">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D53F4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245D0D78" w:rsidR="008119BF" w:rsidRPr="008119BF" w:rsidRDefault="00D53F4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D53F4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D53F4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D53F4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D53F4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D53F4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D53F45"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D53F4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D53F4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D53F4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D53F4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D53F4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D53F4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D53F4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D53F4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D53F4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D53F4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D53F4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D53F4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D53F4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D53F4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D53F4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D53F4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D53F4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D53F4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D53F4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D53F4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r>
        <w:lastRenderedPageBreak/>
        <w:t>sarifLog object</w:t>
      </w:r>
      <w:bookmarkEnd w:id="18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r>
        <w:t>richText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r>
        <w:t>messageId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r>
        <w:t>richMessageId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r>
        <w:t>sarifLog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224708"/>
      <w:r>
        <w:lastRenderedPageBreak/>
        <w:t>i</w:t>
      </w:r>
      <w:r w:rsidR="00435405">
        <w:t>nstanceGui</w:t>
      </w:r>
      <w:r>
        <w:t>d property</w:t>
      </w:r>
      <w:bookmarkEnd w:id="214"/>
      <w:bookmarkEnd w:id="215"/>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224709"/>
      <w:r>
        <w:t>logical</w:t>
      </w:r>
      <w:r w:rsidR="000D32C1">
        <w:t>Id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224710"/>
      <w:r>
        <w:t>description property</w:t>
      </w:r>
      <w:bookmarkEnd w:id="218"/>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224711"/>
      <w:r>
        <w:t>baselineI</w:t>
      </w:r>
      <w:r w:rsidR="00435405">
        <w:t>nstanceGui</w:t>
      </w:r>
      <w:r>
        <w:t>d property</w:t>
      </w:r>
      <w:bookmarkEnd w:id="219"/>
      <w:bookmarkEnd w:id="220"/>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1" w:name="_Ref514325384"/>
      <w:bookmarkStart w:id="222" w:name="_Ref514325738"/>
      <w:bookmarkStart w:id="223" w:name="_Toc516224712"/>
      <w:r>
        <w:t>automation</w:t>
      </w:r>
      <w:r w:rsidR="00435405">
        <w:t>Logical</w:t>
      </w:r>
      <w:r>
        <w:t>Id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224713"/>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224714"/>
      <w:r>
        <w:t>tool property</w:t>
      </w:r>
      <w:bookmarkEnd w:id="225"/>
      <w:bookmarkEnd w:id="226"/>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224715"/>
      <w:r>
        <w:t>invocation</w:t>
      </w:r>
      <w:r w:rsidR="00514F09">
        <w:t>s</w:t>
      </w:r>
      <w:r>
        <w:t xml:space="preserve"> property</w:t>
      </w:r>
      <w:bookmarkEnd w:id="227"/>
      <w:bookmarkEnd w:id="228"/>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224716"/>
      <w:r>
        <w:lastRenderedPageBreak/>
        <w:t>conversion property</w:t>
      </w:r>
      <w:bookmarkEnd w:id="22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224717"/>
      <w:r>
        <w:t>versionControlProvenance property</w:t>
      </w:r>
      <w:bookmarkEnd w:id="230"/>
      <w:bookmarkEnd w:id="231"/>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Toc516224718"/>
      <w:bookmarkStart w:id="236" w:name="_Ref493345118"/>
      <w:r>
        <w:t>originalUriBaseIds property</w:t>
      </w:r>
      <w:bookmarkEnd w:id="232"/>
      <w:bookmarkEnd w:id="233"/>
      <w:bookmarkEnd w:id="234"/>
      <w:bookmarkEnd w:id="235"/>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237" w:name="_Ref507667580"/>
      <w:bookmarkStart w:id="238" w:name="_Toc516224719"/>
      <w:r>
        <w:t>files property</w:t>
      </w:r>
      <w:bookmarkEnd w:id="236"/>
      <w:bookmarkEnd w:id="237"/>
      <w:bookmarkEnd w:id="238"/>
    </w:p>
    <w:p w14:paraId="07E80975" w14:textId="24B82ABD" w:rsidR="006A16A8" w:rsidRDefault="006A16A8" w:rsidP="006A16A8">
      <w:pPr>
        <w:pStyle w:val="Heading4"/>
      </w:pPr>
      <w:bookmarkStart w:id="239" w:name="_Toc516224720"/>
      <w:r>
        <w:t>General</w:t>
      </w:r>
      <w:bookmarkEnd w:id="239"/>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224721"/>
      <w:r>
        <w:t>Property names</w:t>
      </w:r>
      <w:bookmarkEnd w:id="240"/>
      <w:bookmarkEnd w:id="241"/>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224722"/>
      <w:r>
        <w:t>Property values</w:t>
      </w:r>
      <w:bookmarkEnd w:id="243"/>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224723"/>
      <w:r>
        <w:t>logicalLocations property</w:t>
      </w:r>
      <w:bookmarkEnd w:id="244"/>
      <w:bookmarkEnd w:id="245"/>
      <w:bookmarkEnd w:id="246"/>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519CA43"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7" w:name="_Ref511820652"/>
      <w:bookmarkStart w:id="248" w:name="_Toc516224724"/>
      <w:r>
        <w:t>graphs property</w:t>
      </w:r>
      <w:bookmarkEnd w:id="247"/>
      <w:bookmarkEnd w:id="248"/>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7EDA4A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224725"/>
      <w:r>
        <w:lastRenderedPageBreak/>
        <w:t>results property</w:t>
      </w:r>
      <w:bookmarkEnd w:id="249"/>
      <w:bookmarkEnd w:id="250"/>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224726"/>
      <w:r>
        <w:t>resource</w:t>
      </w:r>
      <w:r w:rsidR="00401BB5">
        <w:t>s property</w:t>
      </w:r>
      <w:bookmarkEnd w:id="251"/>
      <w:bookmarkEnd w:id="252"/>
    </w:p>
    <w:p w14:paraId="29E64BC9" w14:textId="0949DE9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224727"/>
      <w:r>
        <w:t>defaultFileEncoding</w:t>
      </w:r>
      <w:bookmarkEnd w:id="253"/>
      <w:bookmarkEnd w:id="254"/>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255" w:name="_Ref516063927"/>
      <w:bookmarkStart w:id="256" w:name="_Toc516224728"/>
      <w:r>
        <w:t>columnKind property</w:t>
      </w:r>
      <w:bookmarkEnd w:id="255"/>
      <w:bookmarkEnd w:id="25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7" w:name="_Ref503355262"/>
      <w:bookmarkStart w:id="258" w:name="_Toc516224729"/>
      <w:r>
        <w:t>richMessageMimeType property</w:t>
      </w:r>
      <w:bookmarkEnd w:id="257"/>
      <w:bookmarkEnd w:id="25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59" w:name="_Ref510017893"/>
      <w:bookmarkStart w:id="260" w:name="_Toc516224730"/>
      <w:r>
        <w:lastRenderedPageBreak/>
        <w:t>redactionToken</w:t>
      </w:r>
      <w:bookmarkEnd w:id="259"/>
      <w:r>
        <w:t xml:space="preserve"> property</w:t>
      </w:r>
      <w:bookmarkEnd w:id="260"/>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1"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6224731"/>
      <w:bookmarkEnd w:id="261"/>
      <w:r>
        <w:t>properties property</w:t>
      </w:r>
      <w:bookmarkEnd w:id="262"/>
    </w:p>
    <w:p w14:paraId="6A87570C" w14:textId="626B6DB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6224732"/>
      <w:r>
        <w:t>tool object</w:t>
      </w:r>
      <w:bookmarkEnd w:id="263"/>
      <w:bookmarkEnd w:id="264"/>
    </w:p>
    <w:p w14:paraId="389A43BD" w14:textId="582B65CB" w:rsidR="00401BB5" w:rsidRDefault="00401BB5" w:rsidP="00401BB5">
      <w:pPr>
        <w:pStyle w:val="Heading3"/>
      </w:pPr>
      <w:bookmarkStart w:id="265" w:name="_Toc516224733"/>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6224734"/>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8" w:name="_Ref493409168"/>
      <w:bookmarkStart w:id="269" w:name="_Toc516224735"/>
      <w:r>
        <w:t>fullName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0" w:name="_Ref493409198"/>
      <w:bookmarkStart w:id="271" w:name="_Toc516224736"/>
      <w:r>
        <w:lastRenderedPageBreak/>
        <w:t>semanticVersion property</w:t>
      </w:r>
      <w:bookmarkEnd w:id="270"/>
      <w:bookmarkEnd w:id="271"/>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2" w:name="_Ref493409191"/>
      <w:bookmarkStart w:id="273" w:name="_Toc516224737"/>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6224738"/>
      <w:r>
        <w:t>fileVersion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6" w:name="_Toc516224739"/>
      <w:r>
        <w:t>downloadUri property</w:t>
      </w:r>
      <w:bookmarkEnd w:id="276"/>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7" w:name="_Ref508811658"/>
      <w:bookmarkStart w:id="278" w:name="_Ref508812630"/>
      <w:bookmarkStart w:id="279" w:name="_Toc516224740"/>
      <w:r>
        <w:t>language property</w:t>
      </w:r>
      <w:bookmarkEnd w:id="277"/>
      <w:bookmarkEnd w:id="278"/>
      <w:bookmarkEnd w:id="279"/>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0" w:name="_Hlk503355525"/>
      <w:r w:rsidRPr="00C56762">
        <w:t>a string specifying the language of the messages produced by the tool</w:t>
      </w:r>
      <w:bookmarkEnd w:id="28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1"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2" w:name="_Ref508891515"/>
      <w:bookmarkStart w:id="283" w:name="_Toc516224741"/>
      <w:r>
        <w:t>resourceLocation property</w:t>
      </w:r>
      <w:bookmarkEnd w:id="281"/>
      <w:bookmarkEnd w:id="282"/>
      <w:bookmarkEnd w:id="283"/>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4" w:name="_Toc516224742"/>
      <w:r>
        <w:t>sarifLoggerVersion property</w:t>
      </w:r>
      <w:bookmarkEnd w:id="2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5" w:name="_Toc516224743"/>
      <w:r>
        <w:t>properties property</w:t>
      </w:r>
      <w:bookmarkEnd w:id="285"/>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6" w:name="_Ref493352563"/>
      <w:bookmarkStart w:id="287" w:name="_Toc516224744"/>
      <w:r>
        <w:t>invocation object</w:t>
      </w:r>
      <w:bookmarkEnd w:id="286"/>
      <w:bookmarkEnd w:id="287"/>
    </w:p>
    <w:p w14:paraId="10E65C9D" w14:textId="17190F2B" w:rsidR="00401BB5" w:rsidRDefault="00401BB5" w:rsidP="00401BB5">
      <w:pPr>
        <w:pStyle w:val="Heading3"/>
      </w:pPr>
      <w:bookmarkStart w:id="288" w:name="_Toc516224745"/>
      <w:r>
        <w:t>General</w:t>
      </w:r>
      <w:bookmarkEnd w:id="2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9" w:name="_Ref493414102"/>
      <w:bookmarkStart w:id="290" w:name="_Toc516224746"/>
      <w:r>
        <w:t>commandLine property</w:t>
      </w:r>
      <w:bookmarkEnd w:id="289"/>
      <w:bookmarkEnd w:id="2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1" w:name="_Ref506976541"/>
      <w:bookmarkStart w:id="292" w:name="_Toc516224747"/>
      <w:r>
        <w:t>arguments property</w:t>
      </w:r>
      <w:bookmarkEnd w:id="291"/>
      <w:bookmarkEnd w:id="29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3" w:name="_Ref511899181"/>
      <w:bookmarkStart w:id="294" w:name="_Toc516224748"/>
      <w:r>
        <w:t>responseFiles property</w:t>
      </w:r>
      <w:bookmarkEnd w:id="293"/>
      <w:bookmarkEnd w:id="29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5" w:name="_Ref507597986"/>
      <w:bookmarkStart w:id="296" w:name="_Toc516224749"/>
      <w:r>
        <w:t>attachments property</w:t>
      </w:r>
      <w:bookmarkEnd w:id="295"/>
      <w:bookmarkEnd w:id="29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297" w:name="_Toc516224750"/>
      <w:r>
        <w:t>startTime property</w:t>
      </w:r>
      <w:bookmarkEnd w:id="297"/>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298" w:name="_Toc516224751"/>
      <w:r>
        <w:t>endTime property</w:t>
      </w:r>
      <w:bookmarkEnd w:id="298"/>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99" w:name="_Ref509050679"/>
      <w:bookmarkStart w:id="300" w:name="_Toc516224752"/>
      <w:r>
        <w:t>exitCode property</w:t>
      </w:r>
      <w:bookmarkEnd w:id="299"/>
      <w:bookmarkEnd w:id="30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301" w:name="_Ref509050368"/>
      <w:bookmarkStart w:id="302" w:name="_Toc516224753"/>
      <w:r>
        <w:t>exitCodeDescription property</w:t>
      </w:r>
      <w:bookmarkEnd w:id="301"/>
      <w:bookmarkEnd w:id="30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3" w:name="_Toc516224754"/>
      <w:r>
        <w:t>exitSignalName property</w:t>
      </w:r>
      <w:bookmarkEnd w:id="30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304" w:name="_Ref509050492"/>
      <w:bookmarkStart w:id="305" w:name="_Toc516224755"/>
      <w:r>
        <w:t>exitSignalNumber property</w:t>
      </w:r>
      <w:bookmarkEnd w:id="304"/>
      <w:bookmarkEnd w:id="30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6" w:name="_Toc516224756"/>
      <w:r>
        <w:t>processStartFailureMessage property</w:t>
      </w:r>
      <w:bookmarkEnd w:id="30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7" w:name="_Toc516224757"/>
      <w:r>
        <w:t>toolExecutionSuccessful</w:t>
      </w:r>
      <w:r w:rsidR="00B209DE">
        <w:t xml:space="preserve"> property</w:t>
      </w:r>
      <w:bookmarkEnd w:id="30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0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9" w:name="_Toc516224758"/>
      <w:r>
        <w:t>machine property</w:t>
      </w:r>
      <w:bookmarkEnd w:id="3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0" w:name="_Toc516224759"/>
      <w:r>
        <w:t>account property</w:t>
      </w:r>
      <w:bookmarkEnd w:id="3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1" w:name="_Toc516224760"/>
      <w:r>
        <w:t>processId property</w:t>
      </w:r>
      <w:bookmarkEnd w:id="3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2" w:name="_Toc516224761"/>
      <w:r>
        <w:t>executableLocation</w:t>
      </w:r>
      <w:r w:rsidR="00401BB5">
        <w:t xml:space="preserve"> property</w:t>
      </w:r>
      <w:bookmarkEnd w:id="312"/>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3" w:name="_Toc516224762"/>
      <w:r>
        <w:lastRenderedPageBreak/>
        <w:t>workingDirectory property</w:t>
      </w:r>
      <w:bookmarkEnd w:id="31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4" w:name="_Toc516224763"/>
      <w:r>
        <w:t>environmentVariables property</w:t>
      </w:r>
      <w:bookmarkEnd w:id="31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5" w:name="_Ref493345429"/>
      <w:bookmarkStart w:id="316" w:name="_Toc516224764"/>
      <w:r>
        <w:t>toolNotifications property</w:t>
      </w:r>
      <w:bookmarkEnd w:id="315"/>
      <w:bookmarkEnd w:id="316"/>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7" w:name="_Ref509576439"/>
      <w:bookmarkStart w:id="318" w:name="_Toc516224765"/>
      <w:r>
        <w:t>configurationNotifications property</w:t>
      </w:r>
      <w:bookmarkEnd w:id="317"/>
      <w:bookmarkEnd w:id="318"/>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9" w:name="_Ref511899216"/>
      <w:bookmarkStart w:id="320" w:name="_Toc516224766"/>
      <w:r>
        <w:t>stdin, stdout, stderr</w:t>
      </w:r>
      <w:r w:rsidR="00D943E5">
        <w:t>, and stdoutStderr</w:t>
      </w:r>
      <w:r>
        <w:t xml:space="preserve"> properties</w:t>
      </w:r>
      <w:bookmarkEnd w:id="319"/>
      <w:bookmarkEnd w:id="320"/>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321" w:name="_Toc516224767"/>
      <w:r>
        <w:t>properties property</w:t>
      </w:r>
      <w:bookmarkEnd w:id="321"/>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2" w:name="_Ref507597819"/>
      <w:bookmarkStart w:id="323" w:name="_Toc516224768"/>
      <w:bookmarkStart w:id="324" w:name="_Ref506806657"/>
      <w:r>
        <w:t>attachment object</w:t>
      </w:r>
      <w:bookmarkEnd w:id="322"/>
      <w:bookmarkEnd w:id="323"/>
    </w:p>
    <w:p w14:paraId="554194B0" w14:textId="77777777" w:rsidR="00A27D47" w:rsidRDefault="00A27D47" w:rsidP="00A27D47">
      <w:pPr>
        <w:pStyle w:val="Heading3"/>
        <w:numPr>
          <w:ilvl w:val="2"/>
          <w:numId w:val="2"/>
        </w:numPr>
      </w:pPr>
      <w:bookmarkStart w:id="325" w:name="_Ref506978653"/>
      <w:bookmarkStart w:id="326" w:name="_Toc516224769"/>
      <w:r>
        <w:t>General</w:t>
      </w:r>
      <w:bookmarkEnd w:id="325"/>
      <w:bookmarkEnd w:id="326"/>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327" w:name="_Hlk507657707"/>
      <w:r>
        <w:fldChar w:fldCharType="begin"/>
      </w:r>
      <w:r>
        <w:instrText xml:space="preserve"> REF _Ref506978525 \r \h </w:instrText>
      </w:r>
      <w:r>
        <w:fldChar w:fldCharType="separate"/>
      </w:r>
      <w:r w:rsidR="00331070">
        <w:t>3.14.3</w:t>
      </w:r>
      <w:r>
        <w:fldChar w:fldCharType="end"/>
      </w:r>
      <w:bookmarkEnd w:id="32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8" w:name="_Ref506978925"/>
      <w:bookmarkStart w:id="329" w:name="_Toc516224770"/>
      <w:r>
        <w:t>description property</w:t>
      </w:r>
      <w:bookmarkEnd w:id="328"/>
      <w:bookmarkEnd w:id="329"/>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0" w:name="_Ref506978525"/>
      <w:bookmarkStart w:id="331" w:name="_Toc516224771"/>
      <w:r>
        <w:lastRenderedPageBreak/>
        <w:t>fileLocation</w:t>
      </w:r>
      <w:r w:rsidR="00A27D47">
        <w:t xml:space="preserve"> property</w:t>
      </w:r>
      <w:bookmarkEnd w:id="330"/>
      <w:bookmarkEnd w:id="331"/>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332" w:name="_Toc516224772"/>
      <w:r>
        <w:t>regions property</w:t>
      </w:r>
      <w:bookmarkEnd w:id="332"/>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333" w:name="_Toc516224773"/>
      <w:bookmarkStart w:id="334" w:name="_Hlk513212887"/>
      <w:r>
        <w:t>rectangles property</w:t>
      </w:r>
      <w:bookmarkEnd w:id="333"/>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5" w:name="_Toc516224774"/>
      <w:bookmarkEnd w:id="334"/>
      <w:r>
        <w:t>conversion object</w:t>
      </w:r>
      <w:bookmarkEnd w:id="324"/>
      <w:bookmarkEnd w:id="335"/>
    </w:p>
    <w:p w14:paraId="615BCC83" w14:textId="7B3EE260" w:rsidR="00AC6C45" w:rsidRDefault="00AC6C45" w:rsidP="00AC6C45">
      <w:pPr>
        <w:pStyle w:val="Heading3"/>
      </w:pPr>
      <w:bookmarkStart w:id="336" w:name="_Toc516224775"/>
      <w:r>
        <w:t>General</w:t>
      </w:r>
      <w:bookmarkEnd w:id="33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7" w:name="_Ref503539410"/>
      <w:bookmarkStart w:id="338" w:name="_Toc516224776"/>
      <w:r>
        <w:t>tool property</w:t>
      </w:r>
      <w:bookmarkEnd w:id="337"/>
      <w:bookmarkEnd w:id="338"/>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9" w:name="_Ref503608264"/>
      <w:bookmarkStart w:id="340" w:name="_Toc516224777"/>
      <w:r>
        <w:lastRenderedPageBreak/>
        <w:t>invocation property</w:t>
      </w:r>
      <w:bookmarkEnd w:id="339"/>
      <w:bookmarkEnd w:id="340"/>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1" w:name="_Ref503539431"/>
      <w:bookmarkStart w:id="342" w:name="_Toc516224778"/>
      <w:r>
        <w:t>analysisToolLog</w:t>
      </w:r>
      <w:r w:rsidR="00ED76F2">
        <w:t>Files</w:t>
      </w:r>
      <w:r>
        <w:t xml:space="preserve"> property</w:t>
      </w:r>
      <w:bookmarkEnd w:id="341"/>
      <w:bookmarkEnd w:id="34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343" w:name="_Ref511829625"/>
      <w:bookmarkStart w:id="344" w:name="_Toc516224779"/>
      <w:r>
        <w:t>versionControlDetails object</w:t>
      </w:r>
      <w:bookmarkEnd w:id="343"/>
      <w:bookmarkEnd w:id="344"/>
    </w:p>
    <w:p w14:paraId="28FE29F4" w14:textId="169979D6" w:rsidR="002315DB" w:rsidRDefault="002315DB" w:rsidP="002315DB">
      <w:pPr>
        <w:pStyle w:val="Heading3"/>
      </w:pPr>
      <w:bookmarkStart w:id="345" w:name="_Toc516224780"/>
      <w:r>
        <w:t>General</w:t>
      </w:r>
      <w:bookmarkEnd w:id="345"/>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346" w:name="_Toc516224781"/>
      <w:r>
        <w:t>Constraints</w:t>
      </w:r>
      <w:bookmarkEnd w:id="34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7" w:name="_Ref511829678"/>
      <w:bookmarkStart w:id="348" w:name="_Toc516224782"/>
      <w:r>
        <w:t>uri property</w:t>
      </w:r>
      <w:bookmarkEnd w:id="347"/>
      <w:bookmarkEnd w:id="348"/>
    </w:p>
    <w:p w14:paraId="1785AFD1" w14:textId="342079A2" w:rsidR="001466B1" w:rsidRDefault="001466B1" w:rsidP="001466B1">
      <w:bookmarkStart w:id="34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0" w:name="_Ref513199006"/>
      <w:bookmarkStart w:id="351" w:name="_Toc516224783"/>
      <w:r>
        <w:t>revisionId property</w:t>
      </w:r>
      <w:bookmarkEnd w:id="349"/>
      <w:bookmarkEnd w:id="350"/>
      <w:bookmarkEnd w:id="35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2" w:name="_Ref511829698"/>
      <w:bookmarkStart w:id="353" w:name="_Toc516224784"/>
      <w:r>
        <w:t>branch property</w:t>
      </w:r>
      <w:bookmarkEnd w:id="352"/>
      <w:bookmarkEnd w:id="35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4" w:name="_Toc516224785"/>
      <w:r>
        <w:lastRenderedPageBreak/>
        <w:t>tag property</w:t>
      </w:r>
      <w:bookmarkEnd w:id="354"/>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5" w:name="_Toc516224786"/>
      <w:r>
        <w:t>timestamp property</w:t>
      </w:r>
      <w:bookmarkEnd w:id="355"/>
    </w:p>
    <w:p w14:paraId="1844A6A7" w14:textId="4CC38F1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356" w:name="_Toc516224787"/>
      <w:r>
        <w:t>properties property</w:t>
      </w:r>
      <w:bookmarkEnd w:id="356"/>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7" w:name="_Ref493403111"/>
      <w:bookmarkStart w:id="358" w:name="_Ref493404005"/>
      <w:bookmarkStart w:id="359" w:name="_Toc516224788"/>
      <w:r>
        <w:t>file object</w:t>
      </w:r>
      <w:bookmarkEnd w:id="357"/>
      <w:bookmarkEnd w:id="358"/>
      <w:bookmarkEnd w:id="359"/>
    </w:p>
    <w:p w14:paraId="375224F2" w14:textId="20156049" w:rsidR="00401BB5" w:rsidRDefault="00401BB5" w:rsidP="00401BB5">
      <w:pPr>
        <w:pStyle w:val="Heading3"/>
      </w:pPr>
      <w:bookmarkStart w:id="360" w:name="_Toc516224789"/>
      <w:r>
        <w:t>General</w:t>
      </w:r>
      <w:bookmarkEnd w:id="36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1" w:name="_Ref493403519"/>
      <w:bookmarkStart w:id="362" w:name="_Toc516224790"/>
      <w:r>
        <w:t>fileLocation</w:t>
      </w:r>
      <w:r w:rsidR="00401BB5">
        <w:t xml:space="preserve"> property</w:t>
      </w:r>
      <w:bookmarkEnd w:id="361"/>
      <w:bookmarkEnd w:id="362"/>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3" w:name="_Ref493404063"/>
      <w:bookmarkStart w:id="364" w:name="_Toc516224791"/>
      <w:r>
        <w:lastRenderedPageBreak/>
        <w:t>parentKey property</w:t>
      </w:r>
      <w:bookmarkEnd w:id="363"/>
      <w:bookmarkEnd w:id="364"/>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5" w:name="_Ref493403563"/>
      <w:bookmarkStart w:id="366" w:name="_Toc516224792"/>
      <w:r>
        <w:t>offset property</w:t>
      </w:r>
      <w:bookmarkEnd w:id="365"/>
      <w:bookmarkEnd w:id="36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7" w:name="_Ref493403574"/>
      <w:bookmarkStart w:id="368" w:name="_Toc516224793"/>
      <w:r>
        <w:t>length property</w:t>
      </w:r>
      <w:bookmarkEnd w:id="367"/>
      <w:bookmarkEnd w:id="36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9" w:name="_Toc516224794"/>
      <w:bookmarkStart w:id="370" w:name="_Hlk514318855"/>
      <w:r>
        <w:t>roles property</w:t>
      </w:r>
      <w:bookmarkEnd w:id="369"/>
    </w:p>
    <w:bookmarkEnd w:id="37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37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2" w:name="_Toc516224795"/>
      <w:bookmarkEnd w:id="371"/>
      <w:r>
        <w:t>mimeType property</w:t>
      </w:r>
      <w:bookmarkEnd w:id="372"/>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3" w:name="_Ref511899450"/>
      <w:bookmarkStart w:id="374" w:name="_Toc516224796"/>
      <w:r>
        <w:t>contents property</w:t>
      </w:r>
      <w:bookmarkEnd w:id="373"/>
      <w:bookmarkEnd w:id="374"/>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375" w:name="_Ref511828128"/>
      <w:bookmarkStart w:id="376" w:name="_Toc516224797"/>
      <w:r>
        <w:t>encoding property</w:t>
      </w:r>
      <w:bookmarkEnd w:id="375"/>
      <w:bookmarkEnd w:id="376"/>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7" w:name="_Ref493345445"/>
      <w:bookmarkStart w:id="378" w:name="_Toc516224798"/>
      <w:r>
        <w:t>hashes property</w:t>
      </w:r>
      <w:bookmarkEnd w:id="377"/>
      <w:bookmarkEnd w:id="378"/>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9" w:name="_Toc516224799"/>
      <w:r>
        <w:t>lastModifiedTime property</w:t>
      </w:r>
      <w:bookmarkEnd w:id="379"/>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0" w:name="_Toc516224800"/>
      <w:r>
        <w:t>properties property</w:t>
      </w:r>
      <w:bookmarkEnd w:id="380"/>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1" w:name="_Ref493423194"/>
      <w:bookmarkStart w:id="382" w:name="_Toc516224801"/>
      <w:r>
        <w:t>hash object</w:t>
      </w:r>
      <w:bookmarkEnd w:id="381"/>
      <w:bookmarkEnd w:id="382"/>
    </w:p>
    <w:p w14:paraId="5D6F2309" w14:textId="08453102" w:rsidR="00401BB5" w:rsidRDefault="00401BB5" w:rsidP="00401BB5">
      <w:pPr>
        <w:pStyle w:val="Heading3"/>
      </w:pPr>
      <w:bookmarkStart w:id="383" w:name="_Toc516224802"/>
      <w:r>
        <w:t>General</w:t>
      </w:r>
      <w:bookmarkEnd w:id="38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4" w:name="_Ref493423561"/>
      <w:bookmarkStart w:id="385" w:name="_Ref493423701"/>
      <w:bookmarkStart w:id="386" w:name="_Toc516224803"/>
      <w:r>
        <w:t>value property</w:t>
      </w:r>
      <w:bookmarkEnd w:id="384"/>
      <w:bookmarkEnd w:id="385"/>
      <w:bookmarkEnd w:id="386"/>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7" w:name="_Ref493423568"/>
      <w:bookmarkStart w:id="388" w:name="_Toc516224804"/>
      <w:r>
        <w:t>algorithm property</w:t>
      </w:r>
      <w:bookmarkEnd w:id="387"/>
      <w:bookmarkEnd w:id="388"/>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9" w:name="_Ref493350984"/>
      <w:bookmarkStart w:id="390" w:name="_Toc516224805"/>
      <w:r>
        <w:t>result object</w:t>
      </w:r>
      <w:bookmarkEnd w:id="389"/>
      <w:bookmarkEnd w:id="390"/>
    </w:p>
    <w:p w14:paraId="74FD90F6" w14:textId="18F2DD20" w:rsidR="00401BB5" w:rsidRDefault="00401BB5" w:rsidP="00401BB5">
      <w:pPr>
        <w:pStyle w:val="Heading3"/>
      </w:pPr>
      <w:bookmarkStart w:id="391" w:name="_Toc516224806"/>
      <w:r>
        <w:t>General</w:t>
      </w:r>
      <w:bookmarkEnd w:id="39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2" w:name="_Ref509922615"/>
      <w:bookmarkStart w:id="393" w:name="_Toc516224807"/>
      <w:r>
        <w:t>Constraints</w:t>
      </w:r>
      <w:bookmarkEnd w:id="392"/>
      <w:bookmarkEnd w:id="393"/>
    </w:p>
    <w:p w14:paraId="529285B9" w14:textId="7EC8F60A"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31070">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3107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25206E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31070">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31070">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3107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31070">
        <w:t>3.9.11</w:t>
      </w:r>
      <w:r>
        <w:fldChar w:fldCharType="end"/>
      </w:r>
      <w:r>
        <w:t>), produces the identical string.</w:t>
      </w:r>
    </w:p>
    <w:p w14:paraId="3BAB4897" w14:textId="0B2A4A75"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50CA851" w14:textId="26DF7FAC"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1A1EEA3" w14:textId="7A8F5F4A"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7C4CBA6E" w14:textId="77403A28"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2698F849" w14:textId="11961591"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5579D8C4" w14:textId="5AEC9514"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331070">
        <w:t>3.9.7</w:t>
      </w:r>
      <w:r>
        <w:fldChar w:fldCharType="end"/>
      </w:r>
      <w:r>
        <w:t>.</w:t>
      </w:r>
    </w:p>
    <w:p w14:paraId="3E7DC5A6" w14:textId="05E9CB88"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7A14411A" w14:textId="77777777" w:rsidR="00F20219" w:rsidRDefault="00F20219" w:rsidP="00F20219">
      <w:pPr>
        <w:pStyle w:val="Codesmall"/>
      </w:pPr>
      <w:r>
        <w:t xml:space="preserve">      },</w:t>
      </w:r>
    </w:p>
    <w:p w14:paraId="76126D71" w14:textId="14524E80"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C0EBBBC" w:rsidR="00F20219" w:rsidRDefault="00F20219" w:rsidP="00F20219">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31852A71" w14:textId="79DC6FA5" w:rsidR="00F20219" w:rsidRDefault="00F20219" w:rsidP="00F20219">
      <w:pPr>
        <w:pStyle w:val="Codesmall"/>
      </w:pPr>
      <w:r>
        <w:t xml:space="preserve">    "rules": {                                   # See §</w:t>
      </w:r>
      <w:r>
        <w:fldChar w:fldCharType="begin"/>
      </w:r>
      <w:r>
        <w:instrText xml:space="preserve"> REF _Ref508870783 \r \h </w:instrText>
      </w:r>
      <w:r>
        <w:fldChar w:fldCharType="separate"/>
      </w:r>
      <w:r w:rsidR="00331070">
        <w:t>3.35.3</w:t>
      </w:r>
      <w:r>
        <w:fldChar w:fldCharType="end"/>
      </w:r>
    </w:p>
    <w:p w14:paraId="5CB9F5FC" w14:textId="4F210DE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31070">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ECFDC3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3107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A0ADDA3"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7B22DA4" w14:textId="2F43A7AD"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98DB2C9" w14:textId="5E7DBBF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5C10AA6D" w14:textId="6DF9D602"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0666F689" w14:textId="5B69212E"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370C9E91" w14:textId="61FC7B4C"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331070">
        <w:t>3.9.7</w:t>
      </w:r>
      <w:r>
        <w:fldChar w:fldCharType="end"/>
      </w:r>
      <w:r>
        <w:t>.</w:t>
      </w:r>
    </w:p>
    <w:p w14:paraId="7A2BEE60" w14:textId="29F6E791"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0264C094" w14:textId="77777777" w:rsidR="00F20219" w:rsidRDefault="00F20219" w:rsidP="00F20219">
      <w:pPr>
        <w:pStyle w:val="Codesmall"/>
      </w:pPr>
      <w:r>
        <w:t xml:space="preserve">      },</w:t>
      </w:r>
    </w:p>
    <w:p w14:paraId="6E3CB039" w14:textId="2C28C6F9"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4" w:name="_Ref515624666"/>
      <w:bookmarkStart w:id="395" w:name="_Toc516224808"/>
      <w:r>
        <w:t>Distinguishing logically identical from logically distinct results</w:t>
      </w:r>
      <w:bookmarkEnd w:id="394"/>
      <w:bookmarkEnd w:id="39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6" w:name="_Toc516224809"/>
      <w:bookmarkStart w:id="397" w:name="_Ref493408865"/>
      <w:r>
        <w:t>i</w:t>
      </w:r>
      <w:r w:rsidR="00435405">
        <w:t>nstanceGui</w:t>
      </w:r>
      <w:r>
        <w:t>d property</w:t>
      </w:r>
      <w:bookmarkEnd w:id="396"/>
    </w:p>
    <w:p w14:paraId="2C599143" w14:textId="1DCC51A1" w:rsidR="00376B6D" w:rsidRDefault="00376B6D" w:rsidP="00376B6D">
      <w:bookmarkStart w:id="39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99" w:name="_Ref516055541"/>
      <w:bookmarkStart w:id="400" w:name="_Toc516224810"/>
      <w:r>
        <w:t>correlationGuid property</w:t>
      </w:r>
      <w:bookmarkEnd w:id="399"/>
      <w:bookmarkEnd w:id="400"/>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401" w:name="_Ref513193500"/>
      <w:bookmarkStart w:id="402" w:name="_Ref513195673"/>
      <w:bookmarkStart w:id="403" w:name="_Toc516224811"/>
      <w:r>
        <w:t>ruleId property</w:t>
      </w:r>
      <w:bookmarkEnd w:id="397"/>
      <w:bookmarkEnd w:id="398"/>
      <w:bookmarkEnd w:id="401"/>
      <w:bookmarkEnd w:id="402"/>
      <w:bookmarkEnd w:id="40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4" w:name="_Ref493511208"/>
      <w:bookmarkStart w:id="405" w:name="_Toc516224812"/>
      <w:r>
        <w:t>level property</w:t>
      </w:r>
      <w:bookmarkEnd w:id="404"/>
      <w:bookmarkEnd w:id="4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6" w:name="_Ref493426628"/>
      <w:bookmarkStart w:id="407" w:name="_Toc516224813"/>
      <w:r>
        <w:t>message property</w:t>
      </w:r>
      <w:bookmarkEnd w:id="406"/>
      <w:bookmarkEnd w:id="407"/>
    </w:p>
    <w:p w14:paraId="2544155E" w14:textId="6EF425C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3107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8" w:name="_Ref508874628"/>
      <w:bookmarkStart w:id="409" w:name="_Toc516224814"/>
      <w:bookmarkStart w:id="410" w:name="_Hlk513212230"/>
      <w:r>
        <w:t>ruleMessageId property</w:t>
      </w:r>
      <w:bookmarkEnd w:id="408"/>
      <w:bookmarkEnd w:id="409"/>
    </w:p>
    <w:bookmarkEnd w:id="410"/>
    <w:p w14:paraId="4698A3C5" w14:textId="74BB789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3107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5B30BCC5" w14:textId="773FE391"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31070">
        <w:t>3.11.17</w:t>
      </w:r>
      <w:r>
        <w:fldChar w:fldCharType="end"/>
      </w:r>
      <w:r>
        <w:t>, §</w:t>
      </w:r>
      <w:r>
        <w:fldChar w:fldCharType="begin"/>
      </w:r>
      <w:r>
        <w:instrText xml:space="preserve"> REF _Ref508870783 \r \h </w:instrText>
      </w:r>
      <w:r>
        <w:fldChar w:fldCharType="separate"/>
      </w:r>
      <w:r w:rsidR="0033107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3107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31070">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3107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3107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7959192" w:rsidR="00C55966" w:rsidRDefault="00C55966" w:rsidP="00C55966">
      <w:pPr>
        <w:pStyle w:val="Codesmall"/>
      </w:pPr>
      <w:r>
        <w:t>{                                 # A run object (§</w:t>
      </w:r>
      <w:r>
        <w:fldChar w:fldCharType="begin"/>
      </w:r>
      <w:r>
        <w:instrText xml:space="preserve"> REF _Ref493349997 \w \h </w:instrText>
      </w:r>
      <w:r>
        <w:fldChar w:fldCharType="separate"/>
      </w:r>
      <w:r w:rsidR="00331070">
        <w:t>3.11</w:t>
      </w:r>
      <w:r>
        <w:fldChar w:fldCharType="end"/>
      </w:r>
      <w:r>
        <w:t>)</w:t>
      </w:r>
      <w:r w:rsidR="00B541E2">
        <w:t>.</w:t>
      </w:r>
    </w:p>
    <w:p w14:paraId="43E461F5" w14:textId="77777777" w:rsidR="00C55966" w:rsidRDefault="00C55966" w:rsidP="00C55966">
      <w:pPr>
        <w:pStyle w:val="Codesmall"/>
      </w:pPr>
      <w:r>
        <w:t xml:space="preserve">  "results": [</w:t>
      </w:r>
    </w:p>
    <w:p w14:paraId="2B8EC048" w14:textId="6E654E9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2A244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3107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886773" w:rsidR="00B541E2" w:rsidRDefault="00B541E2" w:rsidP="00B541E2">
      <w:bookmarkStart w:id="411"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31070">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31070">
        <w:t>3.19.8</w:t>
      </w:r>
      <w:r>
        <w:fldChar w:fldCharType="end"/>
      </w:r>
      <w:r w:rsidR="00C5150D">
        <w:t>, §</w:t>
      </w:r>
      <w:r w:rsidR="00C5150D">
        <w:fldChar w:fldCharType="begin"/>
      </w:r>
      <w:r w:rsidR="00C5150D">
        <w:instrText xml:space="preserve"> REF _Ref508811093 \r \h </w:instrText>
      </w:r>
      <w:r w:rsidR="00C5150D">
        <w:fldChar w:fldCharType="separate"/>
      </w:r>
      <w:r w:rsidR="0033107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36FC13A6" w:rsidR="00B541E2" w:rsidRDefault="00B541E2" w:rsidP="00B541E2">
      <w:pPr>
        <w:pStyle w:val="Codesmall"/>
      </w:pPr>
      <w:r>
        <w:t>{                                # A run object (§</w:t>
      </w:r>
      <w:r>
        <w:fldChar w:fldCharType="begin"/>
      </w:r>
      <w:r>
        <w:instrText xml:space="preserve"> REF _Ref493349997 \w \h </w:instrText>
      </w:r>
      <w:r>
        <w:fldChar w:fldCharType="separate"/>
      </w:r>
      <w:r w:rsidR="00331070">
        <w:t>3.11</w:t>
      </w:r>
      <w:r>
        <w:fldChar w:fldCharType="end"/>
      </w:r>
      <w:r>
        <w:t>).</w:t>
      </w:r>
    </w:p>
    <w:p w14:paraId="0917D307" w14:textId="77777777" w:rsidR="00B541E2" w:rsidRDefault="00B541E2" w:rsidP="00B541E2">
      <w:pPr>
        <w:pStyle w:val="Codesmall"/>
      </w:pPr>
      <w:r>
        <w:t xml:space="preserve">  "results": [</w:t>
      </w:r>
    </w:p>
    <w:p w14:paraId="720757A8" w14:textId="05B94A15"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2" w:name="_Ref510013155"/>
      <w:bookmarkStart w:id="413" w:name="_Toc516224815"/>
      <w:bookmarkEnd w:id="411"/>
      <w:r>
        <w:t>locations property</w:t>
      </w:r>
      <w:bookmarkEnd w:id="412"/>
      <w:bookmarkEnd w:id="413"/>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4" w:name="_Ref510085223"/>
      <w:bookmarkStart w:id="415" w:name="_Toc516224816"/>
      <w:r>
        <w:lastRenderedPageBreak/>
        <w:t>analysisTarget</w:t>
      </w:r>
      <w:r w:rsidR="00673F27">
        <w:t xml:space="preserve"> p</w:t>
      </w:r>
      <w:r>
        <w:t>roperty</w:t>
      </w:r>
      <w:bookmarkEnd w:id="414"/>
      <w:bookmarkEnd w:id="415"/>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6" w:name="_Ref513040093"/>
      <w:bookmarkStart w:id="417" w:name="_Toc516224817"/>
      <w:r>
        <w:t>fingerprints property</w:t>
      </w:r>
      <w:bookmarkEnd w:id="416"/>
      <w:bookmarkEnd w:id="417"/>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lastRenderedPageBreak/>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D53F4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18" w:name="_Ref507591746"/>
      <w:bookmarkStart w:id="419" w:name="_Toc516224818"/>
      <w:r>
        <w:t>partialFingerprints</w:t>
      </w:r>
      <w:r w:rsidR="00401BB5">
        <w:t xml:space="preserve"> property</w:t>
      </w:r>
      <w:bookmarkEnd w:id="418"/>
      <w:bookmarkEnd w:id="419"/>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1" w:name="_Ref510008160"/>
      <w:bookmarkStart w:id="422" w:name="_Toc516224819"/>
      <w:r>
        <w:t>codeFlows property</w:t>
      </w:r>
      <w:bookmarkEnd w:id="421"/>
      <w:bookmarkEnd w:id="422"/>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3" w:name="_Ref511820702"/>
      <w:bookmarkStart w:id="424" w:name="_Toc516224820"/>
      <w:r>
        <w:t>graphs property</w:t>
      </w:r>
      <w:bookmarkEnd w:id="423"/>
      <w:bookmarkEnd w:id="424"/>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5" w:name="_Ref511820008"/>
      <w:bookmarkStart w:id="426" w:name="_Toc516224821"/>
      <w:r>
        <w:t>graphTraversals property</w:t>
      </w:r>
      <w:bookmarkEnd w:id="425"/>
      <w:bookmarkEnd w:id="426"/>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7" w:name="_Toc516224822"/>
      <w:r>
        <w:t>stacks property</w:t>
      </w:r>
      <w:bookmarkEnd w:id="427"/>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8" w:name="_Ref493499246"/>
      <w:bookmarkStart w:id="429" w:name="_Toc516224823"/>
      <w:r>
        <w:t>relatedLocations property</w:t>
      </w:r>
      <w:bookmarkEnd w:id="428"/>
      <w:bookmarkEnd w:id="429"/>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30" w:name="_Toc516224824"/>
      <w:r>
        <w:t>suppressionStates property</w:t>
      </w:r>
      <w:bookmarkEnd w:id="430"/>
    </w:p>
    <w:p w14:paraId="1AE8DC88" w14:textId="2A54B9A5" w:rsidR="00401BB5" w:rsidRDefault="00401BB5" w:rsidP="00401BB5">
      <w:pPr>
        <w:pStyle w:val="Heading4"/>
      </w:pPr>
      <w:bookmarkStart w:id="431" w:name="_Toc516224825"/>
      <w:r>
        <w:t>General</w:t>
      </w:r>
      <w:bookmarkEnd w:id="431"/>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432" w:name="_Ref493475240"/>
      <w:bookmarkStart w:id="433" w:name="_Toc516224826"/>
      <w:r>
        <w:t>suppressedInSource value</w:t>
      </w:r>
      <w:bookmarkEnd w:id="432"/>
      <w:bookmarkEnd w:id="43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4" w:name="_Ref493475253"/>
      <w:bookmarkStart w:id="435" w:name="_Toc516224827"/>
      <w:r>
        <w:t>suppressedExternally value</w:t>
      </w:r>
      <w:bookmarkEnd w:id="434"/>
      <w:bookmarkEnd w:id="43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6" w:name="_Ref493351360"/>
      <w:bookmarkStart w:id="437" w:name="_Toc516224828"/>
      <w:bookmarkStart w:id="438" w:name="_Hlk514318442"/>
      <w:r>
        <w:t>baselineState property</w:t>
      </w:r>
      <w:bookmarkEnd w:id="436"/>
      <w:bookmarkEnd w:id="43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9" w:name="_Ref507598047"/>
      <w:bookmarkStart w:id="440" w:name="_Ref508987354"/>
      <w:bookmarkStart w:id="441" w:name="_Toc516224829"/>
      <w:bookmarkStart w:id="442" w:name="_Ref506807829"/>
      <w:r>
        <w:t>a</w:t>
      </w:r>
      <w:r w:rsidR="00A27D47">
        <w:t>ttachments</w:t>
      </w:r>
      <w:bookmarkEnd w:id="439"/>
      <w:r>
        <w:t xml:space="preserve"> property</w:t>
      </w:r>
      <w:bookmarkEnd w:id="440"/>
      <w:bookmarkEnd w:id="441"/>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443" w:name="_Toc516224830"/>
      <w:r>
        <w:t>workItem</w:t>
      </w:r>
      <w:r w:rsidR="00326BD5">
        <w:t>Uri</w:t>
      </w:r>
      <w:r w:rsidR="008C5D5A">
        <w:t>s</w:t>
      </w:r>
      <w:r>
        <w:t xml:space="preserve"> property</w:t>
      </w:r>
      <w:bookmarkEnd w:id="443"/>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4" w:name="_Ref510085934"/>
      <w:bookmarkStart w:id="445" w:name="_Toc516224831"/>
      <w:r>
        <w:lastRenderedPageBreak/>
        <w:t>conversionProvenance property</w:t>
      </w:r>
      <w:bookmarkEnd w:id="442"/>
      <w:bookmarkEnd w:id="444"/>
      <w:bookmarkEnd w:id="44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6" w:name="_Toc516224832"/>
      <w:r>
        <w:t>fixes property</w:t>
      </w:r>
      <w:bookmarkEnd w:id="446"/>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447" w:name="_Toc516224833"/>
      <w:r>
        <w:t>properties property</w:t>
      </w:r>
      <w:bookmarkEnd w:id="447"/>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8" w:name="_Ref493426721"/>
      <w:bookmarkStart w:id="449" w:name="_Ref507665939"/>
      <w:bookmarkStart w:id="450" w:name="_Toc516224834"/>
      <w:r>
        <w:t>location object</w:t>
      </w:r>
      <w:bookmarkEnd w:id="448"/>
      <w:bookmarkEnd w:id="449"/>
      <w:bookmarkEnd w:id="450"/>
    </w:p>
    <w:p w14:paraId="27ED50C0" w14:textId="23D428DC" w:rsidR="006E546E" w:rsidRDefault="006E546E" w:rsidP="006E546E">
      <w:pPr>
        <w:pStyle w:val="Heading3"/>
      </w:pPr>
      <w:bookmarkStart w:id="451" w:name="_Ref493479281"/>
      <w:bookmarkStart w:id="452" w:name="_Toc516224835"/>
      <w:r>
        <w:t>General</w:t>
      </w:r>
      <w:bookmarkEnd w:id="451"/>
      <w:bookmarkEnd w:id="452"/>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453" w:name="_Ref493477623"/>
      <w:bookmarkStart w:id="454" w:name="_Ref493478351"/>
      <w:bookmarkStart w:id="455" w:name="_Toc516224836"/>
      <w:r>
        <w:t xml:space="preserve">physicalLocation </w:t>
      </w:r>
      <w:r w:rsidR="006E546E">
        <w:t>property</w:t>
      </w:r>
      <w:bookmarkEnd w:id="453"/>
      <w:bookmarkEnd w:id="454"/>
      <w:bookmarkEnd w:id="455"/>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6" w:name="_Ref493404450"/>
      <w:bookmarkStart w:id="457" w:name="_Ref493404690"/>
      <w:bookmarkStart w:id="458" w:name="_Toc516224837"/>
      <w:r>
        <w:t>fullyQualifiedLogicalName property</w:t>
      </w:r>
      <w:bookmarkEnd w:id="456"/>
      <w:bookmarkEnd w:id="457"/>
      <w:bookmarkEnd w:id="45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59" w:name="_Hlk513194534"/>
      <w:bookmarkStart w:id="460"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9"/>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0"/>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61" w:name="_Ref513121634"/>
      <w:bookmarkStart w:id="462" w:name="_Ref513122103"/>
      <w:bookmarkStart w:id="463" w:name="_Toc516224838"/>
      <w:r>
        <w:t>message property</w:t>
      </w:r>
      <w:bookmarkEnd w:id="461"/>
      <w:bookmarkEnd w:id="462"/>
      <w:bookmarkEnd w:id="463"/>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64" w:name="_Ref510102819"/>
      <w:bookmarkStart w:id="465" w:name="_Toc516224839"/>
      <w:r>
        <w:t>annotations property</w:t>
      </w:r>
      <w:bookmarkEnd w:id="464"/>
      <w:bookmarkEnd w:id="465"/>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6" w:name="_Toc516224840"/>
      <w:r>
        <w:t>properties property</w:t>
      </w:r>
      <w:bookmarkEnd w:id="466"/>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7" w:name="_Ref493477390"/>
      <w:bookmarkStart w:id="468" w:name="_Ref493478323"/>
      <w:bookmarkStart w:id="469" w:name="_Ref493478590"/>
      <w:bookmarkStart w:id="470" w:name="_Toc516224841"/>
      <w:r>
        <w:lastRenderedPageBreak/>
        <w:t>physicalLocation object</w:t>
      </w:r>
      <w:bookmarkEnd w:id="467"/>
      <w:bookmarkEnd w:id="468"/>
      <w:bookmarkEnd w:id="469"/>
      <w:bookmarkEnd w:id="470"/>
    </w:p>
    <w:p w14:paraId="0B9181AD" w14:textId="12F902F2" w:rsidR="006E546E" w:rsidRDefault="006E546E" w:rsidP="006E546E">
      <w:pPr>
        <w:pStyle w:val="Heading3"/>
      </w:pPr>
      <w:bookmarkStart w:id="471" w:name="_Toc516224842"/>
      <w:r>
        <w:t>General</w:t>
      </w:r>
      <w:bookmarkEnd w:id="47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2" w:name="_Ref503357394"/>
      <w:bookmarkStart w:id="473" w:name="_Toc516224843"/>
      <w:bookmarkStart w:id="474" w:name="_Ref493343236"/>
      <w:r>
        <w:t>id property</w:t>
      </w:r>
      <w:bookmarkEnd w:id="472"/>
      <w:bookmarkEnd w:id="473"/>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5" w:name="_Ref503369432"/>
      <w:bookmarkStart w:id="476" w:name="_Ref503369435"/>
      <w:bookmarkStart w:id="477" w:name="_Ref503371110"/>
      <w:bookmarkStart w:id="478" w:name="_Ref503371652"/>
      <w:bookmarkStart w:id="479" w:name="_Toc516224844"/>
      <w:r>
        <w:t>fileLocation</w:t>
      </w:r>
      <w:r w:rsidR="006E546E">
        <w:t xml:space="preserve"> property</w:t>
      </w:r>
      <w:bookmarkEnd w:id="474"/>
      <w:bookmarkEnd w:id="475"/>
      <w:bookmarkEnd w:id="476"/>
      <w:bookmarkEnd w:id="477"/>
      <w:bookmarkEnd w:id="478"/>
      <w:bookmarkEnd w:id="479"/>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0" w:name="_Ref493509797"/>
      <w:bookmarkStart w:id="481" w:name="_Toc516224845"/>
      <w:r>
        <w:t>region property</w:t>
      </w:r>
      <w:bookmarkEnd w:id="480"/>
      <w:bookmarkEnd w:id="481"/>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2" w:name="_Toc516224846"/>
      <w:r>
        <w:t>contextRegion property</w:t>
      </w:r>
      <w:bookmarkEnd w:id="482"/>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3" w:name="_Ref493490350"/>
      <w:bookmarkStart w:id="484" w:name="_Toc516224847"/>
      <w:r>
        <w:t>region object</w:t>
      </w:r>
      <w:bookmarkEnd w:id="483"/>
      <w:bookmarkEnd w:id="484"/>
    </w:p>
    <w:p w14:paraId="5C4DB1F6" w14:textId="19917190" w:rsidR="006E546E" w:rsidRDefault="006E546E" w:rsidP="006E546E">
      <w:pPr>
        <w:pStyle w:val="Heading3"/>
      </w:pPr>
      <w:bookmarkStart w:id="485" w:name="_Toc516224848"/>
      <w:r>
        <w:t>General</w:t>
      </w:r>
      <w:bookmarkEnd w:id="48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86" w:name="_Ref493492556"/>
      <w:bookmarkStart w:id="487" w:name="_Ref493492604"/>
      <w:bookmarkStart w:id="488" w:name="_Ref493492671"/>
      <w:bookmarkStart w:id="489" w:name="_Toc516224849"/>
      <w:r>
        <w:t>Text regions</w:t>
      </w:r>
      <w:bookmarkEnd w:id="486"/>
      <w:bookmarkEnd w:id="487"/>
      <w:bookmarkEnd w:id="488"/>
      <w:bookmarkEnd w:id="489"/>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90"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90"/>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lastRenderedPageBreak/>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91" w:name="_Ref509043519"/>
      <w:bookmarkStart w:id="492" w:name="_Ref509043733"/>
      <w:bookmarkStart w:id="493" w:name="_Toc516224850"/>
      <w:r>
        <w:t>Binary regions</w:t>
      </w:r>
      <w:bookmarkEnd w:id="491"/>
      <w:bookmarkEnd w:id="492"/>
      <w:bookmarkEnd w:id="49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4" w:name="_Toc516224851"/>
      <w:r>
        <w:t>Independence of text and binary regions</w:t>
      </w:r>
      <w:bookmarkEnd w:id="49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5" w:name="_Ref493490565"/>
      <w:bookmarkStart w:id="496" w:name="_Ref493491243"/>
      <w:bookmarkStart w:id="497" w:name="_Ref493492406"/>
      <w:bookmarkStart w:id="498" w:name="_Toc516224852"/>
      <w:r>
        <w:t>startLine property</w:t>
      </w:r>
      <w:bookmarkEnd w:id="495"/>
      <w:bookmarkEnd w:id="496"/>
      <w:bookmarkEnd w:id="497"/>
      <w:bookmarkEnd w:id="498"/>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10972FEB"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319A0D92" w14:textId="3C8D3AF6" w:rsidR="006E546E" w:rsidRDefault="006E546E" w:rsidP="006E546E">
      <w:pPr>
        <w:pStyle w:val="Heading3"/>
      </w:pPr>
      <w:bookmarkStart w:id="499" w:name="_Ref493491260"/>
      <w:bookmarkStart w:id="500" w:name="_Ref493492414"/>
      <w:bookmarkStart w:id="501" w:name="_Toc516224853"/>
      <w:r>
        <w:t>startColumn property</w:t>
      </w:r>
      <w:bookmarkEnd w:id="499"/>
      <w:bookmarkEnd w:id="500"/>
      <w:bookmarkEnd w:id="501"/>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C878D36"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29DFBDCD" w14:textId="49CB3F3F" w:rsidR="006E546E" w:rsidRDefault="006E546E" w:rsidP="006E546E">
      <w:pPr>
        <w:pStyle w:val="Heading3"/>
      </w:pPr>
      <w:bookmarkStart w:id="502" w:name="_Ref493491334"/>
      <w:bookmarkStart w:id="503" w:name="_Ref493492422"/>
      <w:bookmarkStart w:id="504" w:name="_Toc516224854"/>
      <w:r>
        <w:t>endLine property</w:t>
      </w:r>
      <w:bookmarkEnd w:id="502"/>
      <w:bookmarkEnd w:id="503"/>
      <w:bookmarkEnd w:id="504"/>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6C2E8358"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31070">
        <w:t>3.22.2</w:t>
      </w:r>
      <w:r>
        <w:fldChar w:fldCharType="end"/>
      </w:r>
      <w:r>
        <w:t>.</w:t>
      </w:r>
    </w:p>
    <w:p w14:paraId="70DC2A2F" w14:textId="6B14264D" w:rsidR="006E546E" w:rsidRDefault="006E546E" w:rsidP="006E546E">
      <w:pPr>
        <w:pStyle w:val="Heading3"/>
      </w:pPr>
      <w:bookmarkStart w:id="505" w:name="_Ref493491342"/>
      <w:bookmarkStart w:id="506" w:name="_Ref493492427"/>
      <w:bookmarkStart w:id="507" w:name="_Toc516224855"/>
      <w:r>
        <w:t>endColumn property</w:t>
      </w:r>
      <w:bookmarkEnd w:id="505"/>
      <w:bookmarkEnd w:id="506"/>
      <w:bookmarkEnd w:id="507"/>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57499EE4"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1768405" w14:textId="784F22E4" w:rsidR="006E546E" w:rsidRDefault="00257E64" w:rsidP="006E546E">
      <w:pPr>
        <w:pStyle w:val="Heading3"/>
      </w:pPr>
      <w:bookmarkStart w:id="508" w:name="_Ref493492251"/>
      <w:bookmarkStart w:id="509" w:name="_Ref493492981"/>
      <w:bookmarkStart w:id="510" w:name="_Toc516224856"/>
      <w:r>
        <w:t>charO</w:t>
      </w:r>
      <w:r w:rsidR="006E546E">
        <w:t>ffset property</w:t>
      </w:r>
      <w:bookmarkEnd w:id="508"/>
      <w:bookmarkEnd w:id="509"/>
      <w:bookmarkEnd w:id="510"/>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3B5CC740"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477E875" w14:textId="37EECCAE" w:rsidR="006E546E" w:rsidRDefault="00257E64" w:rsidP="006E546E">
      <w:pPr>
        <w:pStyle w:val="Heading3"/>
      </w:pPr>
      <w:bookmarkStart w:id="511" w:name="_Ref493491350"/>
      <w:bookmarkStart w:id="512" w:name="_Ref493492312"/>
      <w:bookmarkStart w:id="513" w:name="_Toc516224857"/>
      <w:r>
        <w:t>charL</w:t>
      </w:r>
      <w:r w:rsidR="006E546E">
        <w:t>ength property</w:t>
      </w:r>
      <w:bookmarkEnd w:id="511"/>
      <w:bookmarkEnd w:id="512"/>
      <w:bookmarkEnd w:id="513"/>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58454C9B"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31070">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4" w:name="_Ref515544104"/>
      <w:bookmarkStart w:id="515" w:name="_Toc516224858"/>
      <w:r>
        <w:lastRenderedPageBreak/>
        <w:t>byteOffset property</w:t>
      </w:r>
      <w:bookmarkEnd w:id="514"/>
      <w:bookmarkEnd w:id="51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6" w:name="_Ref515544119"/>
      <w:bookmarkStart w:id="517" w:name="_Toc516224859"/>
      <w:r>
        <w:t>byteLength property</w:t>
      </w:r>
      <w:bookmarkEnd w:id="516"/>
      <w:bookmarkEnd w:id="517"/>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01DD831D"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31070">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8" w:name="_Toc516224860"/>
      <w:r>
        <w:t>snippet property</w:t>
      </w:r>
      <w:bookmarkEnd w:id="518"/>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9" w:name="_Ref513118337"/>
      <w:bookmarkStart w:id="520" w:name="_Toc516224861"/>
      <w:r>
        <w:t>message property</w:t>
      </w:r>
      <w:bookmarkEnd w:id="519"/>
      <w:bookmarkEnd w:id="520"/>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1" w:name="_Ref513118449"/>
      <w:bookmarkStart w:id="522" w:name="_Toc516224862"/>
      <w:bookmarkStart w:id="523" w:name="_Hlk513212890"/>
      <w:r>
        <w:t>rectangle object</w:t>
      </w:r>
      <w:bookmarkEnd w:id="521"/>
      <w:bookmarkEnd w:id="522"/>
    </w:p>
    <w:p w14:paraId="3C4A6F0B" w14:textId="2FBD2981" w:rsidR="008A21D5" w:rsidRDefault="008A21D5" w:rsidP="008A21D5">
      <w:pPr>
        <w:pStyle w:val="Heading3"/>
      </w:pPr>
      <w:bookmarkStart w:id="524" w:name="_Toc516224863"/>
      <w:r>
        <w:t>General</w:t>
      </w:r>
      <w:bookmarkEnd w:id="52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5" w:name="_Toc516224864"/>
      <w:r>
        <w:t>top, left, bottom, and right properties</w:t>
      </w:r>
      <w:bookmarkEnd w:id="525"/>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6" w:name="_Ref513118473"/>
      <w:bookmarkStart w:id="527" w:name="_Toc516224865"/>
      <w:r>
        <w:lastRenderedPageBreak/>
        <w:t>message property</w:t>
      </w:r>
      <w:bookmarkEnd w:id="526"/>
      <w:bookmarkEnd w:id="527"/>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8" w:name="_Ref493404505"/>
      <w:bookmarkStart w:id="529" w:name="_Toc516224866"/>
      <w:bookmarkEnd w:id="523"/>
      <w:r>
        <w:t>logicalLocation object</w:t>
      </w:r>
      <w:bookmarkEnd w:id="528"/>
      <w:bookmarkEnd w:id="529"/>
    </w:p>
    <w:p w14:paraId="479717FF" w14:textId="2760154A" w:rsidR="006E546E" w:rsidRDefault="006E546E" w:rsidP="006E546E">
      <w:pPr>
        <w:pStyle w:val="Heading3"/>
      </w:pPr>
      <w:bookmarkStart w:id="530" w:name="_Toc516224867"/>
      <w:r>
        <w:t>General</w:t>
      </w:r>
      <w:bookmarkEnd w:id="53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531" w:name="_Ref514248023"/>
      <w:bookmarkStart w:id="532" w:name="_Toc516224868"/>
      <w:r>
        <w:t>Logical location naming rules</w:t>
      </w:r>
      <w:bookmarkEnd w:id="531"/>
      <w:bookmarkEnd w:id="53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3" w:name="_Ref514247682"/>
      <w:bookmarkStart w:id="534" w:name="_Toc516224869"/>
      <w:r>
        <w:t>name property</w:t>
      </w:r>
      <w:bookmarkEnd w:id="533"/>
      <w:bookmarkEnd w:id="534"/>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5" w:name="_Ref513194876"/>
      <w:bookmarkStart w:id="536" w:name="_Toc516224870"/>
      <w:r>
        <w:t>fullyQualifiedName property</w:t>
      </w:r>
      <w:bookmarkEnd w:id="535"/>
      <w:bookmarkEnd w:id="536"/>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7" w:name="_Toc516224871"/>
      <w:r>
        <w:t>decoratedName property</w:t>
      </w:r>
      <w:bookmarkEnd w:id="537"/>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8" w:name="_Ref513195445"/>
      <w:bookmarkStart w:id="539" w:name="_Toc516224872"/>
      <w:r>
        <w:t>kind property</w:t>
      </w:r>
      <w:bookmarkEnd w:id="538"/>
      <w:bookmarkEnd w:id="53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0" w:name="_Toc516224873"/>
      <w:r>
        <w:t>parentKey property</w:t>
      </w:r>
      <w:bookmarkEnd w:id="540"/>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1" w:name="_Ref510008325"/>
      <w:bookmarkStart w:id="542" w:name="_Toc516224874"/>
      <w:r>
        <w:t>codeFlow object</w:t>
      </w:r>
      <w:bookmarkEnd w:id="541"/>
      <w:bookmarkEnd w:id="542"/>
    </w:p>
    <w:p w14:paraId="507EC364" w14:textId="20C3EC2C" w:rsidR="00B163FF" w:rsidRDefault="00B163FF" w:rsidP="00B163FF">
      <w:pPr>
        <w:pStyle w:val="Heading3"/>
      </w:pPr>
      <w:bookmarkStart w:id="543" w:name="_Ref510009088"/>
      <w:bookmarkStart w:id="544" w:name="_Toc516224875"/>
      <w:r>
        <w:t>General</w:t>
      </w:r>
      <w:bookmarkEnd w:id="543"/>
      <w:bookmarkEnd w:id="54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5" w:name="_Ref510008352"/>
      <w:bookmarkStart w:id="546" w:name="_Toc516224876"/>
      <w:r>
        <w:lastRenderedPageBreak/>
        <w:t>message property</w:t>
      </w:r>
      <w:bookmarkEnd w:id="545"/>
      <w:bookmarkEnd w:id="546"/>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547" w:name="_Ref510008358"/>
      <w:bookmarkStart w:id="548" w:name="_Toc516224877"/>
      <w:r>
        <w:t>threadFlows property</w:t>
      </w:r>
      <w:bookmarkEnd w:id="547"/>
      <w:bookmarkEnd w:id="548"/>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9" w:name="_Toc516224878"/>
      <w:r>
        <w:t>properties property</w:t>
      </w:r>
      <w:bookmarkEnd w:id="549"/>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0" w:name="_Ref493427364"/>
      <w:bookmarkStart w:id="551" w:name="_Toc516224879"/>
      <w:r>
        <w:t>thread</w:t>
      </w:r>
      <w:r w:rsidR="006E546E">
        <w:t>Flow object</w:t>
      </w:r>
      <w:bookmarkEnd w:id="550"/>
      <w:bookmarkEnd w:id="551"/>
    </w:p>
    <w:p w14:paraId="68EE36AB" w14:textId="336A5D40" w:rsidR="006E546E" w:rsidRDefault="006E546E" w:rsidP="006E546E">
      <w:pPr>
        <w:pStyle w:val="Heading3"/>
      </w:pPr>
      <w:bookmarkStart w:id="552" w:name="_Toc516224880"/>
      <w:r>
        <w:t>General</w:t>
      </w:r>
      <w:bookmarkEnd w:id="55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553" w:name="_Ref510008395"/>
      <w:bookmarkStart w:id="554" w:name="_Toc516224881"/>
      <w:r>
        <w:t>id property</w:t>
      </w:r>
      <w:bookmarkEnd w:id="553"/>
      <w:bookmarkEnd w:id="554"/>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5" w:name="_Ref503361742"/>
      <w:bookmarkStart w:id="556" w:name="_Toc516224882"/>
      <w:r>
        <w:t>message property</w:t>
      </w:r>
      <w:bookmarkEnd w:id="555"/>
      <w:bookmarkEnd w:id="556"/>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7" w:name="_Ref510008412"/>
      <w:bookmarkStart w:id="558" w:name="_Toc516224883"/>
      <w:r>
        <w:t>locations property</w:t>
      </w:r>
      <w:bookmarkEnd w:id="557"/>
      <w:bookmarkEnd w:id="558"/>
    </w:p>
    <w:p w14:paraId="648A48EB" w14:textId="42E8F3A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559" w:author="Laurence Golding" w:date="2018-08-07T15:38:00Z">
        <w:r w:rsidR="007D2F0F" w:rsidDel="00E95946">
          <w:rPr>
            <w:rStyle w:val="CODEtemp"/>
          </w:rPr>
          <w:delText>codeFlow</w:delText>
        </w:r>
        <w:r w:rsidR="007D2F0F" w:rsidRPr="00F41277" w:rsidDel="00E95946">
          <w:rPr>
            <w:rStyle w:val="CODEtemp"/>
          </w:rPr>
          <w:delText>CodeLocation</w:delText>
        </w:r>
        <w:r w:rsidR="007D2F0F" w:rsidRPr="00AD7FD8" w:rsidDel="00E95946">
          <w:delText xml:space="preserve"> </w:delText>
        </w:r>
      </w:del>
      <w:ins w:id="560" w:author="Laurence Golding" w:date="2018-08-07T15:38:00Z">
        <w:r w:rsidR="00E95946">
          <w:rPr>
            <w:rStyle w:val="CODEtemp"/>
          </w:rPr>
          <w:t>threadFlow</w:t>
        </w:r>
        <w:r w:rsidR="00E95946" w:rsidRPr="00F41277">
          <w:rPr>
            <w:rStyle w:val="CODEtemp"/>
          </w:rPr>
          <w:t>Location</w:t>
        </w:r>
        <w:r w:rsidR="00E95946"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61" w:name="_Toc516224884"/>
      <w:r>
        <w:t>properties property</w:t>
      </w:r>
      <w:bookmarkEnd w:id="561"/>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2" w:name="_Ref511819945"/>
      <w:bookmarkStart w:id="563" w:name="_Toc516224885"/>
      <w:r>
        <w:lastRenderedPageBreak/>
        <w:t>graph object</w:t>
      </w:r>
      <w:bookmarkEnd w:id="562"/>
      <w:bookmarkEnd w:id="563"/>
    </w:p>
    <w:p w14:paraId="79771063" w14:textId="13A3DA96" w:rsidR="00CD4F20" w:rsidRDefault="00CD4F20" w:rsidP="00CD4F20">
      <w:pPr>
        <w:pStyle w:val="Heading3"/>
      </w:pPr>
      <w:bookmarkStart w:id="564" w:name="_Toc516224886"/>
      <w:r>
        <w:t>General</w:t>
      </w:r>
      <w:bookmarkEnd w:id="56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565" w:name="_Ref511822858"/>
      <w:bookmarkStart w:id="566" w:name="_Toc516224887"/>
      <w:r>
        <w:t>id property</w:t>
      </w:r>
      <w:bookmarkEnd w:id="565"/>
      <w:bookmarkEnd w:id="566"/>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67" w:name="_Toc516224888"/>
      <w:r>
        <w:t>description property</w:t>
      </w:r>
      <w:bookmarkEnd w:id="567"/>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568" w:name="_Ref511823242"/>
      <w:bookmarkStart w:id="569" w:name="_Toc516224889"/>
      <w:r>
        <w:t>nodes property</w:t>
      </w:r>
      <w:bookmarkEnd w:id="568"/>
      <w:bookmarkEnd w:id="569"/>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570" w:name="_Ref511823263"/>
      <w:bookmarkStart w:id="571" w:name="_Toc516224890"/>
      <w:r>
        <w:t>edges property</w:t>
      </w:r>
      <w:bookmarkEnd w:id="570"/>
      <w:bookmarkEnd w:id="571"/>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572" w:name="_Toc516224891"/>
      <w:r>
        <w:t>properties property</w:t>
      </w:r>
      <w:bookmarkEnd w:id="572"/>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3" w:name="_Ref511821868"/>
      <w:bookmarkStart w:id="574" w:name="_Toc516224892"/>
      <w:r>
        <w:t>node object</w:t>
      </w:r>
      <w:bookmarkEnd w:id="573"/>
      <w:bookmarkEnd w:id="574"/>
    </w:p>
    <w:p w14:paraId="5C490915" w14:textId="5A0DD1FC" w:rsidR="00CD4F20" w:rsidRDefault="00CD4F20" w:rsidP="00CD4F20">
      <w:pPr>
        <w:pStyle w:val="Heading3"/>
      </w:pPr>
      <w:bookmarkStart w:id="575" w:name="_Toc516224893"/>
      <w:r>
        <w:t>General</w:t>
      </w:r>
      <w:bookmarkEnd w:id="575"/>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576" w:name="_Ref511822118"/>
      <w:bookmarkStart w:id="577" w:name="_Toc516224894"/>
      <w:r>
        <w:t>id property</w:t>
      </w:r>
      <w:bookmarkEnd w:id="576"/>
      <w:bookmarkEnd w:id="577"/>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8" w:name="_Toc516224895"/>
      <w:r>
        <w:t>label property</w:t>
      </w:r>
      <w:bookmarkEnd w:id="578"/>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579" w:name="_Toc516224896"/>
      <w:r>
        <w:t>location property</w:t>
      </w:r>
      <w:bookmarkEnd w:id="579"/>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580" w:name="_Ref515547420"/>
      <w:bookmarkStart w:id="581" w:name="_Toc516224897"/>
      <w:r>
        <w:t>children property</w:t>
      </w:r>
      <w:bookmarkEnd w:id="580"/>
      <w:bookmarkEnd w:id="581"/>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82" w:name="_Toc516224898"/>
      <w:r>
        <w:t>properties property</w:t>
      </w:r>
      <w:bookmarkEnd w:id="582"/>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3" w:name="_Ref511821891"/>
      <w:bookmarkStart w:id="584" w:name="_Toc516224899"/>
      <w:r>
        <w:t>edge object</w:t>
      </w:r>
      <w:bookmarkEnd w:id="583"/>
      <w:bookmarkEnd w:id="584"/>
    </w:p>
    <w:p w14:paraId="78AF70AE" w14:textId="37DDAA2D" w:rsidR="00CD4F20" w:rsidRDefault="00CD4F20" w:rsidP="00CD4F20">
      <w:pPr>
        <w:pStyle w:val="Heading3"/>
      </w:pPr>
      <w:bookmarkStart w:id="585" w:name="_Toc516224900"/>
      <w:r>
        <w:t>General</w:t>
      </w:r>
      <w:bookmarkEnd w:id="58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586" w:name="_Ref511823280"/>
      <w:bookmarkStart w:id="587" w:name="_Toc516224901"/>
      <w:r>
        <w:t>id property</w:t>
      </w:r>
      <w:bookmarkEnd w:id="586"/>
      <w:bookmarkEnd w:id="587"/>
    </w:p>
    <w:p w14:paraId="5747D78D" w14:textId="2C5D883A" w:rsidR="00380A89" w:rsidRPr="00380A89" w:rsidRDefault="00380A89" w:rsidP="00380A89">
      <w:bookmarkStart w:id="58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589" w:name="_Toc516224902"/>
      <w:r>
        <w:t>label property</w:t>
      </w:r>
      <w:bookmarkEnd w:id="58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590" w:name="_Ref511822214"/>
      <w:bookmarkStart w:id="591" w:name="_Toc516224903"/>
      <w:r>
        <w:lastRenderedPageBreak/>
        <w:t>sourceNodeId property</w:t>
      </w:r>
      <w:bookmarkEnd w:id="590"/>
      <w:bookmarkEnd w:id="59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59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3" w:name="_Ref511823298"/>
      <w:bookmarkStart w:id="594" w:name="_Toc516224904"/>
      <w:r>
        <w:t>targetNodeId property</w:t>
      </w:r>
      <w:bookmarkEnd w:id="593"/>
      <w:bookmarkEnd w:id="59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595" w:name="_Toc516224905"/>
      <w:r>
        <w:t>properties property</w:t>
      </w:r>
      <w:bookmarkEnd w:id="595"/>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6" w:name="_Ref511819971"/>
      <w:bookmarkStart w:id="597" w:name="_Toc516224906"/>
      <w:r>
        <w:t>graphTraversal object</w:t>
      </w:r>
      <w:bookmarkEnd w:id="596"/>
      <w:bookmarkEnd w:id="597"/>
    </w:p>
    <w:p w14:paraId="7EE87AC4" w14:textId="2D601D1D" w:rsidR="00CD4F20" w:rsidRDefault="00CD4F20" w:rsidP="00CD4F20">
      <w:pPr>
        <w:pStyle w:val="Heading3"/>
      </w:pPr>
      <w:bookmarkStart w:id="598" w:name="_Toc516224907"/>
      <w:r>
        <w:t>General</w:t>
      </w:r>
      <w:bookmarkEnd w:id="598"/>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599" w:name="_Ref511823337"/>
      <w:bookmarkStart w:id="600" w:name="_Toc516224908"/>
      <w:r>
        <w:lastRenderedPageBreak/>
        <w:t>graphId property</w:t>
      </w:r>
      <w:bookmarkEnd w:id="599"/>
      <w:bookmarkEnd w:id="600"/>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1" w:name="_Toc516224909"/>
      <w:r>
        <w:t>description property</w:t>
      </w:r>
      <w:bookmarkEnd w:id="601"/>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602" w:name="_Ref511823179"/>
      <w:bookmarkStart w:id="603" w:name="_Toc516224910"/>
      <w:r>
        <w:t>initialState property</w:t>
      </w:r>
      <w:bookmarkEnd w:id="602"/>
      <w:bookmarkEnd w:id="603"/>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604" w:name="_Ref511822614"/>
      <w:bookmarkStart w:id="605" w:name="_Toc516224911"/>
      <w:r>
        <w:t>edgeTraversals property</w:t>
      </w:r>
      <w:bookmarkEnd w:id="604"/>
      <w:bookmarkEnd w:id="605"/>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6" w:name="_Toc516224912"/>
      <w:r>
        <w:t>properties property</w:t>
      </w:r>
      <w:bookmarkEnd w:id="606"/>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7" w:name="_Ref511822569"/>
      <w:bookmarkStart w:id="608" w:name="_Toc516224913"/>
      <w:r>
        <w:t>edgeTraversal object</w:t>
      </w:r>
      <w:bookmarkEnd w:id="607"/>
      <w:bookmarkEnd w:id="608"/>
    </w:p>
    <w:p w14:paraId="4A14EA88" w14:textId="696B8630" w:rsidR="00CD4F20" w:rsidRDefault="00CD4F20" w:rsidP="00CD4F20">
      <w:pPr>
        <w:pStyle w:val="Heading3"/>
      </w:pPr>
      <w:bookmarkStart w:id="609" w:name="_Toc516224914"/>
      <w:r>
        <w:t>General</w:t>
      </w:r>
      <w:bookmarkEnd w:id="609"/>
    </w:p>
    <w:p w14:paraId="7FC25DC6" w14:textId="57980962" w:rsidR="00E66DEE" w:rsidRDefault="00E66DEE" w:rsidP="00E66DEE">
      <w:bookmarkStart w:id="61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1" w:name="_Ref513199007"/>
      <w:bookmarkStart w:id="612" w:name="_Toc516224915"/>
      <w:r>
        <w:t>edgeId property</w:t>
      </w:r>
      <w:bookmarkEnd w:id="610"/>
      <w:bookmarkEnd w:id="611"/>
      <w:bookmarkEnd w:id="612"/>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613" w:name="_Toc516224916"/>
      <w:r>
        <w:lastRenderedPageBreak/>
        <w:t>message property</w:t>
      </w:r>
      <w:bookmarkEnd w:id="613"/>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614" w:name="_Ref511823070"/>
      <w:bookmarkStart w:id="615" w:name="_Toc516224917"/>
      <w:r>
        <w:t>finalState property</w:t>
      </w:r>
      <w:bookmarkEnd w:id="614"/>
      <w:bookmarkEnd w:id="615"/>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616" w:name="_Toc516224918"/>
      <w:r>
        <w:t>stepOverEdgeCount</w:t>
      </w:r>
      <w:r w:rsidR="00CD4F20">
        <w:t xml:space="preserve"> property</w:t>
      </w:r>
      <w:bookmarkEnd w:id="61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7" w:name="_Toc516224919"/>
      <w:r>
        <w:t>properties property</w:t>
      </w:r>
      <w:bookmarkEnd w:id="617"/>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8" w:name="_Ref493427479"/>
      <w:bookmarkStart w:id="619" w:name="_Toc516224920"/>
      <w:r>
        <w:t>stack object</w:t>
      </w:r>
      <w:bookmarkEnd w:id="618"/>
      <w:bookmarkEnd w:id="619"/>
    </w:p>
    <w:p w14:paraId="5A2500F3" w14:textId="474DE860" w:rsidR="006E546E" w:rsidRDefault="006E546E" w:rsidP="006E546E">
      <w:pPr>
        <w:pStyle w:val="Heading3"/>
      </w:pPr>
      <w:bookmarkStart w:id="620" w:name="_Toc516224921"/>
      <w:r>
        <w:t>General</w:t>
      </w:r>
      <w:bookmarkEnd w:id="62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1" w:name="_Ref503361859"/>
      <w:bookmarkStart w:id="622" w:name="_Toc516224922"/>
      <w:r>
        <w:t>message property</w:t>
      </w:r>
      <w:bookmarkEnd w:id="621"/>
      <w:bookmarkEnd w:id="622"/>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3" w:name="_Toc516224923"/>
      <w:r>
        <w:t>frames property</w:t>
      </w:r>
      <w:bookmarkEnd w:id="623"/>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4" w:name="_Toc516224924"/>
      <w:r>
        <w:t>properties property</w:t>
      </w:r>
      <w:bookmarkEnd w:id="624"/>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5" w:name="_Ref493494398"/>
      <w:bookmarkStart w:id="626" w:name="_Toc516224925"/>
      <w:r>
        <w:t>stackFrame object</w:t>
      </w:r>
      <w:bookmarkEnd w:id="625"/>
      <w:bookmarkEnd w:id="626"/>
    </w:p>
    <w:p w14:paraId="440DEBE2" w14:textId="2D9664B2" w:rsidR="006E546E" w:rsidRDefault="006E546E" w:rsidP="006E546E">
      <w:pPr>
        <w:pStyle w:val="Heading3"/>
      </w:pPr>
      <w:bookmarkStart w:id="627" w:name="_Toc516224926"/>
      <w:r>
        <w:t>General</w:t>
      </w:r>
      <w:bookmarkEnd w:id="627"/>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628" w:name="_Ref503362303"/>
      <w:bookmarkStart w:id="629" w:name="_Toc516224927"/>
      <w:r>
        <w:t xml:space="preserve">location </w:t>
      </w:r>
      <w:r w:rsidR="00D10846">
        <w:t>property</w:t>
      </w:r>
      <w:bookmarkEnd w:id="628"/>
      <w:bookmarkEnd w:id="629"/>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630" w:name="_Toc516224928"/>
      <w:r>
        <w:t>module property</w:t>
      </w:r>
      <w:bookmarkEnd w:id="63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1" w:name="_Toc516224929"/>
      <w:r>
        <w:t>threadId property</w:t>
      </w:r>
      <w:bookmarkEnd w:id="63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2" w:name="_Toc516224930"/>
      <w:r>
        <w:t>address property</w:t>
      </w:r>
      <w:bookmarkEnd w:id="63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3" w:name="_Toc516224931"/>
      <w:r>
        <w:t>offset property</w:t>
      </w:r>
      <w:bookmarkEnd w:id="63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4" w:name="_Toc516224932"/>
      <w:r>
        <w:t>parameters property</w:t>
      </w:r>
      <w:bookmarkEnd w:id="63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5" w:name="_Toc516224933"/>
      <w:r>
        <w:lastRenderedPageBreak/>
        <w:t>properties property</w:t>
      </w:r>
      <w:bookmarkEnd w:id="635"/>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6" w:name="_Ref493427581"/>
      <w:bookmarkStart w:id="637" w:name="_Ref493427754"/>
      <w:bookmarkStart w:id="638" w:name="_Toc516224934"/>
      <w:r>
        <w:t>thread</w:t>
      </w:r>
      <w:r w:rsidR="007D2F0F">
        <w:t xml:space="preserve">FlowLocation </w:t>
      </w:r>
      <w:r w:rsidR="006E546E">
        <w:t>object</w:t>
      </w:r>
      <w:bookmarkEnd w:id="636"/>
      <w:bookmarkEnd w:id="637"/>
      <w:bookmarkEnd w:id="638"/>
    </w:p>
    <w:p w14:paraId="6AFFA125" w14:textId="72CDB951" w:rsidR="006E546E" w:rsidRDefault="006E546E" w:rsidP="006E546E">
      <w:pPr>
        <w:pStyle w:val="Heading3"/>
      </w:pPr>
      <w:bookmarkStart w:id="639" w:name="_Toc516224935"/>
      <w:r>
        <w:t>General</w:t>
      </w:r>
      <w:bookmarkEnd w:id="63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40" w:name="_Toc516224936"/>
      <w:r>
        <w:t>step property</w:t>
      </w:r>
      <w:bookmarkEnd w:id="640"/>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1" w:name="_Ref493497783"/>
      <w:bookmarkStart w:id="642" w:name="_Ref493499799"/>
      <w:bookmarkStart w:id="643" w:name="_Toc516224937"/>
      <w:r>
        <w:t xml:space="preserve">location </w:t>
      </w:r>
      <w:r w:rsidR="006E546E">
        <w:t>property</w:t>
      </w:r>
      <w:bookmarkEnd w:id="641"/>
      <w:bookmarkEnd w:id="642"/>
      <w:bookmarkEnd w:id="643"/>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077D4BA6" w:rsidR="00317F25" w:rsidRDefault="00317F25" w:rsidP="00D31582">
      <w:pPr>
        <w:pStyle w:val="Codesmall"/>
        <w:rPr>
          <w:ins w:id="644" w:author="Laurence Golding" w:date="2018-08-07T15:39:00Z"/>
        </w:rPr>
      </w:pPr>
      <w:r>
        <w:t>}</w:t>
      </w:r>
    </w:p>
    <w:p w14:paraId="5EA026A1" w14:textId="7BFD60A1" w:rsidR="00953299" w:rsidRDefault="00953299" w:rsidP="004D30CA"/>
    <w:p w14:paraId="02F360BA" w14:textId="385CAE31" w:rsidR="006E546E" w:rsidRDefault="006E546E" w:rsidP="006E546E">
      <w:pPr>
        <w:pStyle w:val="Heading3"/>
      </w:pPr>
      <w:bookmarkStart w:id="645" w:name="_Toc516224938"/>
      <w:r>
        <w:t>module property</w:t>
      </w:r>
      <w:bookmarkEnd w:id="64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6" w:name="_Toc516224939"/>
      <w:r>
        <w:t>stack property</w:t>
      </w:r>
      <w:bookmarkEnd w:id="646"/>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B1C7C2B" w14:textId="77777777" w:rsidR="00107548" w:rsidRDefault="00107548" w:rsidP="00107548">
      <w:pPr>
        <w:pStyle w:val="Heading3"/>
        <w:rPr>
          <w:ins w:id="647" w:author="Laurence Golding" w:date="2018-09-24T15:25:00Z"/>
        </w:rPr>
      </w:pPr>
      <w:bookmarkStart w:id="648" w:name="_Toc516224940"/>
      <w:ins w:id="649" w:author="Laurence Golding" w:date="2018-09-24T15:25:00Z">
        <w:r>
          <w:t>kind property</w:t>
        </w:r>
      </w:ins>
    </w:p>
    <w:p w14:paraId="3ED47548" w14:textId="445EB3D1" w:rsidR="00107548" w:rsidRDefault="00107548" w:rsidP="00107548">
      <w:pPr>
        <w:rPr>
          <w:ins w:id="650" w:author="Laurence Golding" w:date="2018-09-24T15:25:00Z"/>
        </w:rPr>
      </w:pPr>
      <w:ins w:id="651" w:author="Laurence Golding" w:date="2018-09-24T15:25:00Z">
        <w:r>
          <w:t xml:space="preserve">A </w:t>
        </w:r>
        <w:r w:rsidRPr="000411A9">
          <w:rPr>
            <w:rStyle w:val="CODEtemp"/>
          </w:rPr>
          <w:t>threadFlowLocation</w:t>
        </w:r>
        <w:r>
          <w:t xml:space="preserve"> object </w:t>
        </w:r>
        <w:r>
          <w:rPr>
            <w:b/>
          </w:rPr>
          <w:t>MAY</w:t>
        </w:r>
        <w:r>
          <w:t xml:space="preserve"> contain a property named </w:t>
        </w:r>
        <w:r w:rsidRPr="000411A9">
          <w:rPr>
            <w:rStyle w:val="CODEtemp"/>
          </w:rPr>
          <w:t>kind</w:t>
        </w:r>
        <w:r>
          <w:t xml:space="preserve"> whose value is an array of unique (§</w:t>
        </w:r>
        <w:r>
          <w:fldChar w:fldCharType="begin"/>
        </w:r>
        <w:r>
          <w:instrText xml:space="preserve"> REF _Ref493404799 \r \h </w:instrText>
        </w:r>
      </w:ins>
      <w:ins w:id="652" w:author="Laurence Golding" w:date="2018-09-24T15:25:00Z">
        <w:r>
          <w:fldChar w:fldCharType="separate"/>
        </w:r>
        <w:r>
          <w:t>3.6.2</w:t>
        </w:r>
        <w:r>
          <w:fldChar w:fldCharType="end"/>
        </w:r>
        <w:r>
          <w:t xml:space="preserve">) strings that describe the </w:t>
        </w:r>
      </w:ins>
      <w:ins w:id="653" w:author="Laurence Golding" w:date="2018-09-24T15:26:00Z">
        <w:r>
          <w:t xml:space="preserve">meaning of the </w:t>
        </w:r>
      </w:ins>
      <w:ins w:id="654" w:author="Laurence Golding" w:date="2018-09-24T15:25:00Z">
        <w:r>
          <w:t>location.</w:t>
        </w:r>
      </w:ins>
    </w:p>
    <w:p w14:paraId="77A42824" w14:textId="643D8750" w:rsidR="00107548" w:rsidRPr="000411A9" w:rsidRDefault="00107548" w:rsidP="00107548">
      <w:pPr>
        <w:rPr>
          <w:ins w:id="655" w:author="Laurence Golding" w:date="2018-09-24T15:25:00Z"/>
        </w:rPr>
      </w:pPr>
      <w:ins w:id="656" w:author="Laurence Golding" w:date="2018-09-24T15:25:00Z">
        <w:r>
          <w:t xml:space="preserve">Each element of the </w:t>
        </w:r>
        <w:r>
          <w:rPr>
            <w:rStyle w:val="CODEtemp"/>
          </w:rPr>
          <w:t>k</w:t>
        </w:r>
        <w:r w:rsidRPr="000411A9">
          <w:rPr>
            <w:rStyle w:val="CODEtemp"/>
          </w:rPr>
          <w:t>ind</w:t>
        </w:r>
        <w:r>
          <w:t xml:space="preserve"> array </w:t>
        </w:r>
        <w:r w:rsidRPr="00EF051C">
          <w:rPr>
            <w:b/>
          </w:rPr>
          <w:t>SHOULD</w:t>
        </w:r>
        <w:r>
          <w:t xml:space="preserve"> equal one of the following values if the value’s specified meaning adequately describes the location. If it is necessary to convey a meaning not adequately described by one of the specified values, an element of the </w:t>
        </w:r>
        <w:r>
          <w:rPr>
            <w:rStyle w:val="CODEtemp"/>
          </w:rPr>
          <w:t>kind</w:t>
        </w:r>
        <w:r>
          <w:t xml:space="preserve"> array </w:t>
        </w:r>
        <w:r>
          <w:rPr>
            <w:b/>
          </w:rPr>
          <w:t>MAY</w:t>
        </w:r>
        <w:r>
          <w:t xml:space="preserve"> have any non-empty string value</w:t>
        </w:r>
      </w:ins>
      <w:ins w:id="657" w:author="Laurence Golding" w:date="2018-09-24T15:27:00Z">
        <w:r>
          <w:t xml:space="preserve">, but the </w:t>
        </w:r>
      </w:ins>
      <w:ins w:id="658" w:author="Laurence Golding" w:date="2018-09-24T15:28:00Z">
        <w:r>
          <w:t>value</w:t>
        </w:r>
      </w:ins>
      <w:ins w:id="659" w:author="Laurence Golding" w:date="2018-09-24T15:27:00Z">
        <w:r>
          <w:t xml:space="preserve"> </w:t>
        </w:r>
        <w:r>
          <w:rPr>
            <w:b/>
          </w:rPr>
          <w:t>SHOULD</w:t>
        </w:r>
        <w:r>
          <w:t xml:space="preserve"> be human-readable (as opposed, for example, to a GUID or a hash value)</w:t>
        </w:r>
      </w:ins>
      <w:ins w:id="660" w:author="Laurence Golding" w:date="2018-09-24T15:25:00Z">
        <w:r>
          <w:t>,</w:t>
        </w:r>
      </w:ins>
    </w:p>
    <w:p w14:paraId="40F07114" w14:textId="77777777" w:rsidR="00CA4FDF" w:rsidRDefault="00107548" w:rsidP="00107548">
      <w:pPr>
        <w:pStyle w:val="ListParagraph"/>
        <w:numPr>
          <w:ilvl w:val="0"/>
          <w:numId w:val="64"/>
        </w:numPr>
        <w:rPr>
          <w:ins w:id="661" w:author="Laurence Golding" w:date="2018-10-01T14:39:00Z"/>
        </w:rPr>
      </w:pPr>
      <w:ins w:id="662" w:author="Laurence Golding" w:date="2018-09-24T15:25:00Z">
        <w:r w:rsidRPr="003A630D">
          <w:rPr>
            <w:rStyle w:val="CODEtemp"/>
          </w:rPr>
          <w:t>"alias"</w:t>
        </w:r>
        <w:r>
          <w:t>: This location defines an additional name for a variable defined in a declaration</w:t>
        </w:r>
      </w:ins>
    </w:p>
    <w:p w14:paraId="4ABE31D7" w14:textId="17C98E0E" w:rsidR="00CA4FDF" w:rsidRDefault="00CA4FDF" w:rsidP="00107548">
      <w:pPr>
        <w:pStyle w:val="ListParagraph"/>
        <w:numPr>
          <w:ilvl w:val="0"/>
          <w:numId w:val="64"/>
        </w:numPr>
        <w:rPr>
          <w:ins w:id="663" w:author="Laurence Golding" w:date="2018-10-01T14:34:00Z"/>
        </w:rPr>
      </w:pPr>
      <w:ins w:id="664" w:author="Laurence Golding" w:date="2018-10-01T14:39:00Z">
        <w:r w:rsidRPr="00CA4FDF">
          <w:rPr>
            <w:rStyle w:val="CODEtemp"/>
          </w:rPr>
          <w:t>"applicationEntryPoint"</w:t>
        </w:r>
        <w:r>
          <w:t>: This location is an entry point to the application.</w:t>
        </w:r>
      </w:ins>
    </w:p>
    <w:p w14:paraId="6FA4D6E0" w14:textId="0CD32A2A" w:rsidR="00107548" w:rsidRDefault="00CA4FDF" w:rsidP="00107548">
      <w:pPr>
        <w:pStyle w:val="ListParagraph"/>
        <w:numPr>
          <w:ilvl w:val="0"/>
          <w:numId w:val="64"/>
        </w:numPr>
        <w:rPr>
          <w:ins w:id="665" w:author="Laurence Golding" w:date="2018-09-24T15:25:00Z"/>
        </w:rPr>
      </w:pPr>
      <w:ins w:id="666" w:author="Laurence Golding" w:date="2018-10-01T14:38:00Z">
        <w:r w:rsidRPr="00CA4FDF">
          <w:rPr>
            <w:rStyle w:val="CODEtemp"/>
          </w:rPr>
          <w:t>"applicationExit"</w:t>
        </w:r>
      </w:ins>
      <w:ins w:id="667" w:author="Laurence Golding" w:date="2018-10-01T14:39:00Z">
        <w:r>
          <w:t>: This location is a point of exit from the application.</w:t>
        </w:r>
      </w:ins>
    </w:p>
    <w:p w14:paraId="21D43B80" w14:textId="77777777" w:rsidR="00107548" w:rsidRDefault="00107548" w:rsidP="00107548">
      <w:pPr>
        <w:pStyle w:val="ListParagraph"/>
        <w:numPr>
          <w:ilvl w:val="0"/>
          <w:numId w:val="64"/>
        </w:numPr>
        <w:rPr>
          <w:ins w:id="668" w:author="Laurence Golding" w:date="2018-09-24T15:25:00Z"/>
        </w:rPr>
      </w:pPr>
      <w:ins w:id="669" w:author="Laurence Golding" w:date="2018-09-24T15:25:00Z">
        <w:r w:rsidRPr="003A630D">
          <w:rPr>
            <w:rStyle w:val="CODEtemp"/>
          </w:rPr>
          <w:t>"assignment"</w:t>
        </w:r>
        <w:r>
          <w:t>: At this location, an assignment to a variable occurred.</w:t>
        </w:r>
      </w:ins>
    </w:p>
    <w:p w14:paraId="0F5FCB5D" w14:textId="690964F5" w:rsidR="00540865" w:rsidRDefault="00107548" w:rsidP="00107548">
      <w:pPr>
        <w:pStyle w:val="ListParagraph"/>
        <w:numPr>
          <w:ilvl w:val="0"/>
          <w:numId w:val="64"/>
        </w:numPr>
        <w:rPr>
          <w:ins w:id="670" w:author="Laurence Golding" w:date="2018-10-01T14:30:00Z"/>
        </w:rPr>
      </w:pPr>
      <w:ins w:id="671" w:author="Laurence Golding" w:date="2018-09-24T15:25:00Z">
        <w:r w:rsidRPr="003A630D">
          <w:rPr>
            <w:rStyle w:val="CODEtemp"/>
          </w:rPr>
          <w:t>"branch"</w:t>
        </w:r>
        <w:r>
          <w:t>: At this location, a branch in the execution path occurred</w:t>
        </w:r>
      </w:ins>
      <w:ins w:id="672" w:author="Laurence Golding" w:date="2018-10-01T14:30:00Z">
        <w:r w:rsidR="00540865">
          <w:t>.</w:t>
        </w:r>
      </w:ins>
    </w:p>
    <w:p w14:paraId="5F231C0D" w14:textId="46591D50" w:rsidR="00CA4FDF" w:rsidRDefault="00CA4FDF" w:rsidP="00107548">
      <w:pPr>
        <w:pStyle w:val="ListParagraph"/>
        <w:numPr>
          <w:ilvl w:val="0"/>
          <w:numId w:val="64"/>
        </w:numPr>
        <w:rPr>
          <w:ins w:id="673" w:author="Laurence Golding" w:date="2018-10-01T14:41:00Z"/>
        </w:rPr>
      </w:pPr>
      <w:ins w:id="674" w:author="Laurence Golding" w:date="2018-10-01T14:40:00Z">
        <w:r w:rsidRPr="00CA4FDF">
          <w:rPr>
            <w:rStyle w:val="CODEtemp"/>
          </w:rPr>
          <w:t>"branch</w:t>
        </w:r>
      </w:ins>
      <w:ins w:id="675" w:author="Laurence Golding" w:date="2018-10-01T14:42:00Z">
        <w:r>
          <w:rPr>
            <w:rStyle w:val="CODEtemp"/>
          </w:rPr>
          <w:t>Fals</w:t>
        </w:r>
      </w:ins>
      <w:ins w:id="676" w:author="Laurence Golding" w:date="2018-10-01T14:40:00Z">
        <w:r w:rsidRPr="00CA4FDF">
          <w:rPr>
            <w:rStyle w:val="CODEtemp"/>
          </w:rPr>
          <w:t>e"</w:t>
        </w:r>
        <w:r>
          <w:t xml:space="preserve">: At this </w:t>
        </w:r>
      </w:ins>
      <w:ins w:id="677" w:author="Laurence Golding" w:date="2018-10-01T14:41:00Z">
        <w:r>
          <w:t xml:space="preserve">location, a branch in the execution path occurred because the branch condition evaluated to </w:t>
        </w:r>
      </w:ins>
      <w:ins w:id="678" w:author="Laurence Golding" w:date="2018-10-01T14:42:00Z">
        <w:r>
          <w:rPr>
            <w:rStyle w:val="CODEtemp"/>
          </w:rPr>
          <w:t>false</w:t>
        </w:r>
      </w:ins>
      <w:ins w:id="679" w:author="Laurence Golding" w:date="2018-10-01T14:41:00Z">
        <w:r>
          <w:t>.</w:t>
        </w:r>
      </w:ins>
    </w:p>
    <w:p w14:paraId="65FB552B" w14:textId="5FA2DE99" w:rsidR="00107548" w:rsidRDefault="00CA4FDF" w:rsidP="00107548">
      <w:pPr>
        <w:pStyle w:val="ListParagraph"/>
        <w:numPr>
          <w:ilvl w:val="0"/>
          <w:numId w:val="64"/>
        </w:numPr>
        <w:rPr>
          <w:ins w:id="680" w:author="Laurence Golding" w:date="2018-09-24T15:25:00Z"/>
        </w:rPr>
      </w:pPr>
      <w:ins w:id="681" w:author="Laurence Golding" w:date="2018-10-01T14:41:00Z">
        <w:r w:rsidRPr="00CA4FDF">
          <w:rPr>
            <w:rStyle w:val="CODEtemp"/>
          </w:rPr>
          <w:lastRenderedPageBreak/>
          <w:t>"</w:t>
        </w:r>
      </w:ins>
      <w:ins w:id="682" w:author="Laurence Golding" w:date="2018-10-01T14:42:00Z">
        <w:r w:rsidRPr="00CA4FDF">
          <w:rPr>
            <w:rStyle w:val="CODEtemp"/>
          </w:rPr>
          <w:t>branch</w:t>
        </w:r>
      </w:ins>
      <w:ins w:id="683" w:author="Laurence Golding" w:date="2018-10-01T14:50:00Z">
        <w:r w:rsidR="000249A0">
          <w:rPr>
            <w:rStyle w:val="CODEtemp"/>
          </w:rPr>
          <w:t>True</w:t>
        </w:r>
      </w:ins>
      <w:bookmarkStart w:id="684" w:name="_GoBack"/>
      <w:bookmarkEnd w:id="684"/>
      <w:ins w:id="685" w:author="Laurence Golding" w:date="2018-10-01T14:42:00Z">
        <w:r w:rsidRPr="00CA4FDF">
          <w:rPr>
            <w:rStyle w:val="CODEtemp"/>
          </w:rPr>
          <w:t>"</w:t>
        </w:r>
        <w:r>
          <w:t xml:space="preserve">: At this location, a branch in the execution path occurred because the branch condition evaluated to </w:t>
        </w:r>
        <w:r w:rsidRPr="00CA4FDF">
          <w:rPr>
            <w:rStyle w:val="CODEtemp"/>
          </w:rPr>
          <w:t>true</w:t>
        </w:r>
        <w:r>
          <w:t>.</w:t>
        </w:r>
      </w:ins>
    </w:p>
    <w:p w14:paraId="75FF513F" w14:textId="77777777" w:rsidR="00107548" w:rsidRDefault="00107548" w:rsidP="00107548">
      <w:pPr>
        <w:pStyle w:val="ListParagraph"/>
        <w:numPr>
          <w:ilvl w:val="0"/>
          <w:numId w:val="64"/>
        </w:numPr>
        <w:rPr>
          <w:ins w:id="686" w:author="Laurence Golding" w:date="2018-09-24T15:25:00Z"/>
        </w:rPr>
      </w:pPr>
      <w:ins w:id="687" w:author="Laurence Golding" w:date="2018-09-24T15:25:00Z">
        <w:r w:rsidRPr="003A630D">
          <w:rPr>
            <w:rStyle w:val="CODEtemp"/>
          </w:rPr>
          <w:t>"call"</w:t>
        </w:r>
        <w:r>
          <w:t>: This location is the site of a function or method call.</w:t>
        </w:r>
      </w:ins>
    </w:p>
    <w:p w14:paraId="5EDCDD0A" w14:textId="77777777" w:rsidR="00107548" w:rsidRDefault="00107548" w:rsidP="00107548">
      <w:pPr>
        <w:pStyle w:val="ListParagraph"/>
        <w:numPr>
          <w:ilvl w:val="0"/>
          <w:numId w:val="64"/>
        </w:numPr>
        <w:rPr>
          <w:ins w:id="688" w:author="Laurence Golding" w:date="2018-09-24T15:25:00Z"/>
        </w:rPr>
      </w:pPr>
      <w:ins w:id="689" w:author="Laurence Golding" w:date="2018-09-24T15:25:00Z">
        <w:r w:rsidRPr="003A630D">
          <w:rPr>
            <w:rStyle w:val="CODEtemp"/>
          </w:rPr>
          <w:t>"callReturn"</w:t>
        </w:r>
        <w:r>
          <w:t>: This location is the target of a return from a function or method.</w:t>
        </w:r>
      </w:ins>
    </w:p>
    <w:p w14:paraId="5A18ABE9" w14:textId="77777777" w:rsidR="00107548" w:rsidRDefault="00107548" w:rsidP="00107548">
      <w:pPr>
        <w:pStyle w:val="ListParagraph"/>
        <w:numPr>
          <w:ilvl w:val="0"/>
          <w:numId w:val="64"/>
        </w:numPr>
        <w:rPr>
          <w:ins w:id="690" w:author="Laurence Golding" w:date="2018-09-24T15:25:00Z"/>
        </w:rPr>
      </w:pPr>
      <w:ins w:id="691" w:author="Laurence Golding" w:date="2018-09-24T15:25:00Z">
        <w:r w:rsidRPr="003A630D">
          <w:rPr>
            <w:rStyle w:val="CODEtemp"/>
          </w:rPr>
          <w:t>"continuation"</w:t>
        </w:r>
        <w:r>
          <w:t>: Execution continued at this location.</w:t>
        </w:r>
      </w:ins>
    </w:p>
    <w:p w14:paraId="7F87FD55" w14:textId="77777777" w:rsidR="00107548" w:rsidRDefault="00107548" w:rsidP="00107548">
      <w:pPr>
        <w:pStyle w:val="Note"/>
        <w:rPr>
          <w:ins w:id="692" w:author="Laurence Golding" w:date="2018-09-24T15:25:00Z"/>
        </w:rPr>
      </w:pPr>
      <w:ins w:id="693" w:author="Laurence Golding" w:date="2018-09-24T15:25:00Z">
        <w:r>
          <w:t>NOTE 1: This can be used, for example, to designate the target of a jump instruction, or the statement after the end of a loop.</w:t>
        </w:r>
      </w:ins>
    </w:p>
    <w:p w14:paraId="2626E090" w14:textId="77777777" w:rsidR="00CA4FDF" w:rsidRPr="00CA4FDF" w:rsidRDefault="00107548" w:rsidP="00107548">
      <w:pPr>
        <w:pStyle w:val="ListParagraph"/>
        <w:numPr>
          <w:ilvl w:val="0"/>
          <w:numId w:val="64"/>
        </w:numPr>
        <w:rPr>
          <w:ins w:id="694" w:author="Laurence Golding" w:date="2018-10-01T14:38:00Z"/>
        </w:rPr>
      </w:pPr>
      <w:ins w:id="695" w:author="Laurence Golding" w:date="2018-09-24T15:25:00Z">
        <w:r w:rsidRPr="003A630D">
          <w:rPr>
            <w:rStyle w:val="CODEtemp"/>
          </w:rPr>
          <w:t>"declaration"</w:t>
        </w:r>
        <w:r>
          <w:t xml:space="preserve">: This location introduces into the program a name which denotes an entity such as a variable, function, template, </w:t>
        </w:r>
        <w:r w:rsidRPr="003A630D">
          <w:rPr>
            <w:i/>
          </w:rPr>
          <w:t>etc.</w:t>
        </w:r>
      </w:ins>
    </w:p>
    <w:p w14:paraId="1F0E911B" w14:textId="1BA7E442" w:rsidR="00107548" w:rsidRDefault="00CA4FDF" w:rsidP="00107548">
      <w:pPr>
        <w:pStyle w:val="ListParagraph"/>
        <w:numPr>
          <w:ilvl w:val="0"/>
          <w:numId w:val="64"/>
        </w:numPr>
        <w:rPr>
          <w:ins w:id="696" w:author="Laurence Golding" w:date="2018-09-24T15:25:00Z"/>
        </w:rPr>
      </w:pPr>
      <w:ins w:id="697" w:author="Laurence Golding" w:date="2018-10-01T14:43:00Z">
        <w:r w:rsidRPr="00CA4FDF">
          <w:rPr>
            <w:rStyle w:val="CODEtemp"/>
          </w:rPr>
          <w:t>"exceptionFilter"</w:t>
        </w:r>
        <w:r>
          <w:t>:</w:t>
        </w:r>
      </w:ins>
      <w:ins w:id="698" w:author="Laurence Golding" w:date="2018-10-01T14:44:00Z">
        <w:r>
          <w:t xml:space="preserve"> At this location, an exception filter was executed.</w:t>
        </w:r>
      </w:ins>
    </w:p>
    <w:p w14:paraId="0CE16997" w14:textId="77777777" w:rsidR="00107548" w:rsidRDefault="00107548" w:rsidP="00107548">
      <w:pPr>
        <w:pStyle w:val="ListParagraph"/>
        <w:numPr>
          <w:ilvl w:val="0"/>
          <w:numId w:val="64"/>
        </w:numPr>
        <w:rPr>
          <w:ins w:id="699" w:author="Laurence Golding" w:date="2018-09-24T15:25:00Z"/>
        </w:rPr>
      </w:pPr>
      <w:ins w:id="700" w:author="Laurence Golding" w:date="2018-09-24T15:25:00Z">
        <w:r w:rsidRPr="003A630D">
          <w:rPr>
            <w:rStyle w:val="CODEtemp"/>
          </w:rPr>
          <w:t>"functionEnter"</w:t>
        </w:r>
        <w:r>
          <w:t>: This location is an entry point to a function or method.</w:t>
        </w:r>
      </w:ins>
    </w:p>
    <w:p w14:paraId="3E9C82D9" w14:textId="77777777" w:rsidR="00107548" w:rsidRDefault="00107548" w:rsidP="00107548">
      <w:pPr>
        <w:pStyle w:val="ListParagraph"/>
        <w:numPr>
          <w:ilvl w:val="0"/>
          <w:numId w:val="64"/>
        </w:numPr>
        <w:rPr>
          <w:ins w:id="701" w:author="Laurence Golding" w:date="2018-09-24T15:25:00Z"/>
        </w:rPr>
      </w:pPr>
      <w:ins w:id="702" w:author="Laurence Golding" w:date="2018-09-24T15:25:00Z">
        <w:r w:rsidRPr="003A630D">
          <w:rPr>
            <w:rStyle w:val="CODEtemp"/>
          </w:rPr>
          <w:t>"functionExit"</w:t>
        </w:r>
        <w:r>
          <w:t>: This location represents the conceptual exit from the function, used by some analysis tools to represent the final node in the directed acyclic graph that represents the control flow through a function.</w:t>
        </w:r>
      </w:ins>
    </w:p>
    <w:p w14:paraId="15549321" w14:textId="77777777" w:rsidR="00107548" w:rsidRDefault="00107548" w:rsidP="00107548">
      <w:pPr>
        <w:pStyle w:val="Note"/>
        <w:rPr>
          <w:ins w:id="703" w:author="Laurence Golding" w:date="2018-09-24T15:25:00Z"/>
        </w:rPr>
      </w:pPr>
      <w:ins w:id="704" w:author="Laurence Golding" w:date="2018-09-24T15:25:00Z">
        <w:r>
          <w:t xml:space="preserve">NOTE 2: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ins>
    </w:p>
    <w:p w14:paraId="689D19B9" w14:textId="77777777" w:rsidR="00107548" w:rsidRDefault="00107548" w:rsidP="00107548">
      <w:pPr>
        <w:pStyle w:val="ListParagraph"/>
        <w:numPr>
          <w:ilvl w:val="0"/>
          <w:numId w:val="65"/>
        </w:numPr>
        <w:rPr>
          <w:ins w:id="705" w:author="Laurence Golding" w:date="2018-09-24T15:25:00Z"/>
        </w:rPr>
      </w:pPr>
      <w:ins w:id="706" w:author="Laurence Golding" w:date="2018-09-24T15:25:00Z">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ins>
    </w:p>
    <w:p w14:paraId="6DF0CC02" w14:textId="77777777" w:rsidR="00107548" w:rsidRDefault="00107548" w:rsidP="00107548">
      <w:pPr>
        <w:pStyle w:val="ListParagraph"/>
        <w:numPr>
          <w:ilvl w:val="0"/>
          <w:numId w:val="65"/>
        </w:numPr>
        <w:rPr>
          <w:ins w:id="707" w:author="Laurence Golding" w:date="2018-09-24T15:25:00Z"/>
        </w:rPr>
      </w:pPr>
      <w:ins w:id="708" w:author="Laurence Golding" w:date="2018-09-24T15:25:00Z">
        <w:r w:rsidRPr="003A630D">
          <w:rPr>
            <w:rStyle w:val="CODEtemp"/>
          </w:rPr>
          <w:t>"usage"</w:t>
        </w:r>
        <w:r>
          <w:t>: At this location, data is used.</w:t>
        </w:r>
      </w:ins>
    </w:p>
    <w:p w14:paraId="49CF67F4" w14:textId="77777777" w:rsidR="00107548" w:rsidRDefault="00107548" w:rsidP="00107548">
      <w:pPr>
        <w:pStyle w:val="ListParagraph"/>
        <w:numPr>
          <w:ilvl w:val="0"/>
          <w:numId w:val="65"/>
        </w:numPr>
        <w:rPr>
          <w:ins w:id="709" w:author="Laurence Golding" w:date="2018-09-24T15:25:00Z"/>
        </w:rPr>
      </w:pPr>
      <w:ins w:id="710" w:author="Laurence Golding" w:date="2018-09-24T15:25:00Z">
        <w:r>
          <w:rPr>
            <w:rStyle w:val="CODEtemp"/>
          </w:rPr>
          <w:t>"source"</w:t>
        </w:r>
        <w:r w:rsidRPr="00BD6EF1">
          <w:t xml:space="preserve">: </w:t>
        </w:r>
        <w:r>
          <w:t>At this location, untrusted data entered the system (for example, by being provided by a user or read from a file on disk).</w:t>
        </w:r>
      </w:ins>
    </w:p>
    <w:p w14:paraId="34D3E5F7" w14:textId="77777777" w:rsidR="00107548" w:rsidRDefault="00107548" w:rsidP="00107548">
      <w:pPr>
        <w:pStyle w:val="ListParagraph"/>
        <w:numPr>
          <w:ilvl w:val="0"/>
          <w:numId w:val="65"/>
        </w:numPr>
        <w:rPr>
          <w:ins w:id="711" w:author="Laurence Golding" w:date="2018-09-24T15:25:00Z"/>
        </w:rPr>
      </w:pPr>
      <w:ins w:id="712" w:author="Laurence Golding" w:date="2018-09-24T15:25:00Z">
        <w:r>
          <w:rPr>
            <w:rStyle w:val="CODEtemp"/>
          </w:rPr>
          <w:t>"sanitizer"</w:t>
        </w:r>
        <w:r w:rsidRPr="00BD6EF1">
          <w:t>:</w:t>
        </w:r>
        <w:r>
          <w:t xml:space="preserve"> </w:t>
        </w:r>
        <w:r w:rsidRPr="00BD6EF1">
          <w:t xml:space="preserve">This is the location of a statement (for example, a function call), after the execution of which data that entered the system </w:t>
        </w:r>
        <w:r>
          <w:t>as “untrusted”</w:t>
        </w:r>
        <w:r w:rsidRPr="00BD6EF1">
          <w:t xml:space="preserve"> is presumed to be safe.</w:t>
        </w:r>
      </w:ins>
    </w:p>
    <w:p w14:paraId="402A04E7" w14:textId="77777777" w:rsidR="00107548" w:rsidRDefault="00107548" w:rsidP="00107548">
      <w:pPr>
        <w:pStyle w:val="ListParagraph"/>
        <w:numPr>
          <w:ilvl w:val="0"/>
          <w:numId w:val="65"/>
        </w:numPr>
        <w:rPr>
          <w:ins w:id="713" w:author="Laurence Golding" w:date="2018-09-24T15:25:00Z"/>
        </w:rPr>
      </w:pPr>
      <w:ins w:id="714" w:author="Laurence Golding" w:date="2018-09-24T15:25:00Z">
        <w:r>
          <w:rPr>
            <w:rStyle w:val="CODEtemp"/>
          </w:rPr>
          <w:t>"sink"</w:t>
        </w:r>
        <w:r w:rsidRPr="00BD6EF1">
          <w:t>:</w:t>
        </w:r>
        <w:r>
          <w:t xml:space="preserve"> </w:t>
        </w:r>
        <w:r w:rsidRPr="00BD6EF1">
          <w:t xml:space="preserve">At this location, </w:t>
        </w:r>
        <w:r>
          <w:t>data that entered the system as “</w:t>
        </w:r>
        <w:r w:rsidRPr="00BD6EF1">
          <w:t>untrusted</w:t>
        </w:r>
        <w:r>
          <w:t>”</w:t>
        </w:r>
        <w:r w:rsidRPr="00BD6EF1">
          <w:t xml:space="preserve"> </w:t>
        </w:r>
        <w:r>
          <w:t>(but which might at some point have been sanitized)</w:t>
        </w:r>
        <w:r w:rsidRPr="00BD6EF1">
          <w:t xml:space="preserve"> enters some security-sensitive code (for example, an </w:t>
        </w:r>
        <w:r w:rsidRPr="00BD6EF1">
          <w:rPr>
            <w:rStyle w:val="CODEtemp"/>
          </w:rPr>
          <w:t>eval</w:t>
        </w:r>
        <w:r w:rsidRPr="00BD6EF1">
          <w:t xml:space="preserve"> statement that converts untrusted text to executable code).</w:t>
        </w:r>
      </w:ins>
    </w:p>
    <w:p w14:paraId="270AF965" w14:textId="77777777" w:rsidR="00107548" w:rsidRDefault="00107548" w:rsidP="00107548">
      <w:pPr>
        <w:pStyle w:val="ListParagraph"/>
        <w:numPr>
          <w:ilvl w:val="0"/>
          <w:numId w:val="66"/>
        </w:numPr>
        <w:rPr>
          <w:ins w:id="715" w:author="Laurence Golding" w:date="2018-09-24T15:25:00Z"/>
        </w:rPr>
      </w:pPr>
      <w:ins w:id="716" w:author="Laurence Golding" w:date="2018-09-24T15:25:00Z">
        <w:r w:rsidRPr="00EF5497">
          <w:rPr>
            <w:rStyle w:val="CODEtemp"/>
          </w:rPr>
          <w:t>"try"</w:t>
        </w:r>
        <w:r>
          <w:t xml:space="preserve">: A </w:t>
        </w:r>
        <w:r w:rsidRPr="00EF5497">
          <w:rPr>
            <w:rStyle w:val="CODEtemp"/>
          </w:rPr>
          <w:t>try</w:t>
        </w:r>
        <w:r>
          <w:t xml:space="preserve"> block (a block protected by an exception handler) was entered at this location. </w:t>
        </w:r>
      </w:ins>
    </w:p>
    <w:p w14:paraId="6B0E6B9C" w14:textId="77777777" w:rsidR="00107548" w:rsidRDefault="00107548" w:rsidP="00107548">
      <w:pPr>
        <w:pStyle w:val="ListParagraph"/>
        <w:numPr>
          <w:ilvl w:val="0"/>
          <w:numId w:val="66"/>
        </w:numPr>
        <w:rPr>
          <w:ins w:id="717" w:author="Laurence Golding" w:date="2018-09-24T15:25:00Z"/>
        </w:rPr>
      </w:pPr>
      <w:ins w:id="718" w:author="Laurence Golding" w:date="2018-09-24T15:25:00Z">
        <w:r w:rsidRPr="00EF5497">
          <w:rPr>
            <w:rStyle w:val="CODEtemp"/>
          </w:rPr>
          <w:t>"throw"</w:t>
        </w:r>
        <w:r>
          <w:t>: An exception was thrown from this location.</w:t>
        </w:r>
      </w:ins>
    </w:p>
    <w:p w14:paraId="23432A4C" w14:textId="77777777" w:rsidR="00107548" w:rsidRDefault="00107548" w:rsidP="00107548">
      <w:pPr>
        <w:pStyle w:val="ListParagraph"/>
        <w:numPr>
          <w:ilvl w:val="0"/>
          <w:numId w:val="66"/>
        </w:numPr>
        <w:rPr>
          <w:ins w:id="719" w:author="Laurence Golding" w:date="2018-09-24T15:25:00Z"/>
        </w:rPr>
      </w:pPr>
      <w:ins w:id="720" w:author="Laurence Golding" w:date="2018-09-24T15:25:00Z">
        <w:r w:rsidRPr="00EF5497">
          <w:rPr>
            <w:rStyle w:val="CODEtemp"/>
          </w:rPr>
          <w:t>"catch"</w:t>
        </w:r>
        <w:r>
          <w:t>: An exception was caught at this location.</w:t>
        </w:r>
      </w:ins>
    </w:p>
    <w:p w14:paraId="62BA6B5E" w14:textId="77777777" w:rsidR="00107548" w:rsidRDefault="00107548" w:rsidP="00107548">
      <w:pPr>
        <w:pStyle w:val="ListParagraph"/>
        <w:numPr>
          <w:ilvl w:val="0"/>
          <w:numId w:val="66"/>
        </w:numPr>
        <w:rPr>
          <w:ins w:id="721" w:author="Laurence Golding" w:date="2018-09-24T15:25:00Z"/>
        </w:rPr>
      </w:pPr>
      <w:ins w:id="722" w:author="Laurence Golding" w:date="2018-09-24T15:25:00Z">
        <w:r w:rsidRPr="00EF5497">
          <w:rPr>
            <w:rStyle w:val="CODEtemp"/>
          </w:rPr>
          <w:t>"rethrow</w:t>
        </w:r>
        <w:r>
          <w:rPr>
            <w:rStyle w:val="CODEtemp"/>
          </w:rPr>
          <w:t>"</w:t>
        </w:r>
        <w:r>
          <w:t>: An exception was rethrown from this location.</w:t>
        </w:r>
      </w:ins>
    </w:p>
    <w:p w14:paraId="24B5D31C" w14:textId="77777777" w:rsidR="00107548" w:rsidRDefault="00107548" w:rsidP="00107548">
      <w:pPr>
        <w:pStyle w:val="ListParagraph"/>
        <w:numPr>
          <w:ilvl w:val="0"/>
          <w:numId w:val="66"/>
        </w:numPr>
        <w:rPr>
          <w:ins w:id="723" w:author="Laurence Golding" w:date="2018-09-24T15:25:00Z"/>
        </w:rPr>
      </w:pPr>
      <w:ins w:id="724" w:author="Laurence Golding" w:date="2018-09-24T15:25:00Z">
        <w:r w:rsidRPr="00EF5497">
          <w:rPr>
            <w:rStyle w:val="CODEtemp"/>
          </w:rPr>
          <w:t>"finally"</w:t>
        </w:r>
        <w:r>
          <w:t xml:space="preserve">: A </w:t>
        </w:r>
        <w:r w:rsidRPr="00EF5497">
          <w:rPr>
            <w:rStyle w:val="CODEtemp"/>
          </w:rPr>
          <w:t>finally</w:t>
        </w:r>
        <w:r>
          <w:t xml:space="preserve"> block (a block that executes regardless of whether an exception was thrown from the corresponding </w:t>
        </w:r>
        <w:r w:rsidRPr="00EF5497">
          <w:rPr>
            <w:rStyle w:val="CODEtemp"/>
          </w:rPr>
          <w:t>try</w:t>
        </w:r>
        <w:r>
          <w:t xml:space="preserve"> block) was entered at this location.</w:t>
        </w:r>
      </w:ins>
    </w:p>
    <w:p w14:paraId="6E70AA77" w14:textId="3302BB9E" w:rsidR="00107548" w:rsidRDefault="00107548" w:rsidP="00107548">
      <w:pPr>
        <w:rPr>
          <w:ins w:id="725" w:author="Laurence Golding" w:date="2018-10-01T14:26:00Z"/>
        </w:rPr>
      </w:pPr>
      <w:ins w:id="726" w:author="Laurence Golding" w:date="2018-09-24T15:25:00Z">
        <w:r>
          <w:t xml:space="preserve">When displaying a sequence of </w:t>
        </w:r>
        <w:r w:rsidRPr="00821C4B">
          <w:rPr>
            <w:rStyle w:val="CODEtemp"/>
          </w:rPr>
          <w:t>threadFlowLocation</w:t>
        </w:r>
        <w:r>
          <w:t xml:space="preserve">s, a SARIF viewer </w:t>
        </w:r>
        <w:r>
          <w:rPr>
            <w:b/>
          </w:rPr>
          <w:t>SHALL NOT</w:t>
        </w:r>
        <w:r>
          <w:t xml:space="preserve"> use the values in the </w:t>
        </w:r>
        <w:r w:rsidRPr="004D30CA">
          <w:rPr>
            <w:rStyle w:val="CODEtemp"/>
          </w:rPr>
          <w:t>kind</w:t>
        </w:r>
        <w:r>
          <w:t xml:space="preserve"> array to determine how far to indent each line in the display. The viewer </w:t>
        </w:r>
        <w:r>
          <w:rPr>
            <w:b/>
          </w:rPr>
          <w:t>SHALL</w:t>
        </w:r>
        <w:r>
          <w:t xml:space="preserve"> use </w:t>
        </w:r>
        <w:r>
          <w:rPr>
            <w:i/>
          </w:rPr>
          <w:t>only</w:t>
        </w:r>
        <w:r>
          <w:t xml:space="preserve"> the </w:t>
        </w:r>
        <w:r w:rsidRPr="004D30CA">
          <w:rPr>
            <w:rStyle w:val="CODEtemp"/>
          </w:rPr>
          <w:t>nestingLevel</w:t>
        </w:r>
        <w:r>
          <w:t xml:space="preserve"> property (§</w:t>
        </w:r>
        <w:r>
          <w:fldChar w:fldCharType="begin"/>
        </w:r>
        <w:r>
          <w:instrText xml:space="preserve"> REF _Ref510008884 \r \h </w:instrText>
        </w:r>
      </w:ins>
      <w:ins w:id="727" w:author="Laurence Golding" w:date="2018-09-24T15:25:00Z">
        <w:r>
          <w:fldChar w:fldCharType="separate"/>
        </w:r>
        <w:r>
          <w:t>3.34.9</w:t>
        </w:r>
        <w:r>
          <w:fldChar w:fldCharType="end"/>
        </w:r>
        <w:r>
          <w:t xml:space="preserve">) to determine indentation. A SARIF producer that wishes to guide a viewer’s indented display of a </w:t>
        </w:r>
        <w:r w:rsidRPr="004D30CA">
          <w:rPr>
            <w:rStyle w:val="CODEtemp"/>
          </w:rPr>
          <w:t>threadFlow</w:t>
        </w:r>
        <w:r>
          <w:t xml:space="preserve"> </w:t>
        </w:r>
        <w:r>
          <w:rPr>
            <w:b/>
          </w:rPr>
          <w:t>SHALL</w:t>
        </w:r>
        <w:r>
          <w:t xml:space="preserve"> populate </w:t>
        </w:r>
        <w:r w:rsidRPr="004D30CA">
          <w:rPr>
            <w:rStyle w:val="CODEtemp"/>
          </w:rPr>
          <w:t>nestingLevel</w:t>
        </w:r>
        <w:r>
          <w:t xml:space="preserve"> for every </w:t>
        </w:r>
        <w:r w:rsidRPr="004D30CA">
          <w:rPr>
            <w:rStyle w:val="CODEtemp"/>
          </w:rPr>
          <w:t>threadFlowLocation</w:t>
        </w:r>
        <w:r>
          <w:t xml:space="preserve"> in the </w:t>
        </w:r>
        <w:r w:rsidRPr="004D30CA">
          <w:rPr>
            <w:rStyle w:val="CODEtemp"/>
          </w:rPr>
          <w:t>threadFlow</w:t>
        </w:r>
        <w:r>
          <w:t>.</w:t>
        </w:r>
      </w:ins>
      <w:ins w:id="728" w:author="Laurence Golding" w:date="2018-10-01T13:57:00Z">
        <w:r w:rsidR="009A0887">
          <w:t xml:space="preserve"> </w:t>
        </w:r>
      </w:ins>
      <w:ins w:id="729" w:author="Laurence Golding" w:date="2018-09-24T15:25:00Z">
        <w:r>
          <w:t xml:space="preserve">A SARIF viewer </w:t>
        </w:r>
        <w:r>
          <w:rPr>
            <w:b/>
          </w:rPr>
          <w:t>MAY</w:t>
        </w:r>
        <w:r>
          <w:t xml:space="preserve"> use the values in the </w:t>
        </w:r>
        <w:r w:rsidRPr="00821C4B">
          <w:rPr>
            <w:rStyle w:val="CODEtemp"/>
          </w:rPr>
          <w:t>kind</w:t>
        </w:r>
        <w:r>
          <w:t xml:space="preserve"> array to annotate a location in other ways, for example, by displaying an icon in the margin of a source listing.</w:t>
        </w:r>
      </w:ins>
    </w:p>
    <w:p w14:paraId="0AE45E30" w14:textId="625E8971" w:rsidR="00540865" w:rsidRDefault="00540865" w:rsidP="00540865">
      <w:pPr>
        <w:pStyle w:val="Note"/>
        <w:rPr>
          <w:ins w:id="730" w:author="Laurence Golding" w:date="2018-09-24T15:29:00Z"/>
        </w:rPr>
      </w:pPr>
      <w:ins w:id="731" w:author="Laurence Golding" w:date="2018-10-01T14:26:00Z">
        <w:r>
          <w:t xml:space="preserve">NOTE: There is no requirement that </w:t>
        </w:r>
        <w:r w:rsidRPr="00540865">
          <w:rPr>
            <w:rStyle w:val="CODEtemp"/>
          </w:rPr>
          <w:t>kind</w:t>
        </w:r>
        <w:r>
          <w:t xml:space="preserve"> values on different </w:t>
        </w:r>
        <w:r w:rsidRPr="00540865">
          <w:rPr>
            <w:rStyle w:val="CODEtemp"/>
          </w:rPr>
          <w:t>threadFlowLocation</w:t>
        </w:r>
        <w:r>
          <w:t xml:space="preserve"> objects be associated in any way. </w:t>
        </w:r>
      </w:ins>
      <w:ins w:id="732" w:author="Laurence Golding" w:date="2018-10-01T14:27:00Z">
        <w:r>
          <w:t xml:space="preserve">In particular, </w:t>
        </w:r>
      </w:ins>
      <w:ins w:id="733" w:author="Laurence Golding" w:date="2018-10-01T14:28:00Z">
        <w:r w:rsidRPr="00540865">
          <w:rPr>
            <w:rStyle w:val="CODEtemp"/>
          </w:rPr>
          <w:t>"</w:t>
        </w:r>
      </w:ins>
      <w:ins w:id="734" w:author="Laurence Golding" w:date="2018-10-01T14:27:00Z">
        <w:r w:rsidRPr="00540865">
          <w:rPr>
            <w:rStyle w:val="CODEtemp"/>
          </w:rPr>
          <w:t>call</w:t>
        </w:r>
      </w:ins>
      <w:ins w:id="735" w:author="Laurence Golding" w:date="2018-10-01T14:28:00Z">
        <w:r w:rsidRPr="00540865">
          <w:rPr>
            <w:rStyle w:val="CODEtemp"/>
          </w:rPr>
          <w:t>"</w:t>
        </w:r>
      </w:ins>
      <w:ins w:id="736" w:author="Laurence Golding" w:date="2018-10-01T14:27:00Z">
        <w:r>
          <w:t xml:space="preserve"> and </w:t>
        </w:r>
      </w:ins>
      <w:ins w:id="737" w:author="Laurence Golding" w:date="2018-10-01T14:28:00Z">
        <w:r w:rsidRPr="00540865">
          <w:rPr>
            <w:rStyle w:val="CODEtemp"/>
          </w:rPr>
          <w:t>"</w:t>
        </w:r>
      </w:ins>
      <w:ins w:id="738" w:author="Laurence Golding" w:date="2018-10-01T14:27:00Z">
        <w:r w:rsidRPr="00540865">
          <w:rPr>
            <w:rStyle w:val="CODEtemp"/>
          </w:rPr>
          <w:t>callReturn</w:t>
        </w:r>
      </w:ins>
      <w:ins w:id="739" w:author="Laurence Golding" w:date="2018-10-01T14:28:00Z">
        <w:r w:rsidRPr="00540865">
          <w:rPr>
            <w:rStyle w:val="CODEtemp"/>
          </w:rPr>
          <w:t>"</w:t>
        </w:r>
      </w:ins>
      <w:ins w:id="740" w:author="Laurence Golding" w:date="2018-10-01T14:27:00Z">
        <w:r>
          <w:t xml:space="preserve"> values </w:t>
        </w:r>
      </w:ins>
      <w:ins w:id="741" w:author="Laurence Golding" w:date="2018-10-01T14:28:00Z">
        <w:r>
          <w:t xml:space="preserve">do not have to </w:t>
        </w:r>
      </w:ins>
      <w:ins w:id="742" w:author="Laurence Golding" w:date="2018-10-01T14:27:00Z">
        <w:r>
          <w:t>occur in matched pairs</w:t>
        </w:r>
      </w:ins>
      <w:ins w:id="743" w:author="Laurence Golding" w:date="2018-10-01T14:28:00Z">
        <w:r>
          <w:t>, nor do</w:t>
        </w:r>
      </w:ins>
      <w:ins w:id="744" w:author="Laurence Golding" w:date="2018-10-01T14:27:00Z">
        <w:r>
          <w:t xml:space="preserve"> </w:t>
        </w:r>
      </w:ins>
      <w:ins w:id="745" w:author="Laurence Golding" w:date="2018-10-01T14:28:00Z">
        <w:r w:rsidRPr="00540865">
          <w:rPr>
            <w:rStyle w:val="CODEtemp"/>
          </w:rPr>
          <w:t>"</w:t>
        </w:r>
      </w:ins>
      <w:ins w:id="746" w:author="Laurence Golding" w:date="2018-10-01T14:27:00Z">
        <w:r w:rsidRPr="00540865">
          <w:rPr>
            <w:rStyle w:val="CODEtemp"/>
          </w:rPr>
          <w:t>functionEnter</w:t>
        </w:r>
      </w:ins>
      <w:ins w:id="747" w:author="Laurence Golding" w:date="2018-10-01T14:28:00Z">
        <w:r w:rsidRPr="00540865">
          <w:rPr>
            <w:rStyle w:val="CODEtemp"/>
          </w:rPr>
          <w:t>"</w:t>
        </w:r>
      </w:ins>
      <w:ins w:id="748" w:author="Laurence Golding" w:date="2018-10-01T14:27:00Z">
        <w:r>
          <w:t xml:space="preserve"> and </w:t>
        </w:r>
      </w:ins>
      <w:ins w:id="749" w:author="Laurence Golding" w:date="2018-10-01T14:28:00Z">
        <w:r w:rsidRPr="00540865">
          <w:rPr>
            <w:rStyle w:val="CODEtemp"/>
          </w:rPr>
          <w:t>"</w:t>
        </w:r>
      </w:ins>
      <w:ins w:id="750" w:author="Laurence Golding" w:date="2018-10-01T14:27:00Z">
        <w:r w:rsidRPr="00540865">
          <w:rPr>
            <w:rStyle w:val="CODEtemp"/>
          </w:rPr>
          <w:t>functionReturn</w:t>
        </w:r>
      </w:ins>
      <w:ins w:id="751" w:author="Laurence Golding" w:date="2018-10-01T14:28:00Z">
        <w:r w:rsidRPr="00540865">
          <w:rPr>
            <w:rStyle w:val="CODEtemp"/>
          </w:rPr>
          <w:t>"</w:t>
        </w:r>
      </w:ins>
      <w:ins w:id="752" w:author="Laurence Golding" w:date="2018-10-01T14:27:00Z">
        <w:r>
          <w:t xml:space="preserve"> values.</w:t>
        </w:r>
      </w:ins>
    </w:p>
    <w:p w14:paraId="7E53ABA3" w14:textId="18327EBC" w:rsidR="00F74611" w:rsidRDefault="00F74611" w:rsidP="00F74611">
      <w:pPr>
        <w:pStyle w:val="Note"/>
        <w:rPr>
          <w:ins w:id="753" w:author="Laurence Golding" w:date="2018-09-24T15:30:00Z"/>
        </w:rPr>
      </w:pPr>
      <w:ins w:id="754" w:author="Laurence Golding" w:date="2018-09-24T15:30:00Z">
        <w:r>
          <w:t>EXAMPLE: In this example, a line of</w:t>
        </w:r>
      </w:ins>
      <w:ins w:id="755" w:author="Laurence Golding" w:date="2018-09-24T15:31:00Z">
        <w:r>
          <w:t xml:space="preserve"> C#</w:t>
        </w:r>
      </w:ins>
      <w:ins w:id="756" w:author="Laurence Golding" w:date="2018-09-24T15:30:00Z">
        <w:r>
          <w:t xml:space="preserve"> code reads data from an untrusted source:</w:t>
        </w:r>
      </w:ins>
    </w:p>
    <w:p w14:paraId="3EAAD579" w14:textId="6193BC01" w:rsidR="00F74611" w:rsidRDefault="00F74611" w:rsidP="00F74611">
      <w:pPr>
        <w:pStyle w:val="Code"/>
        <w:rPr>
          <w:ins w:id="757" w:author="Laurence Golding" w:date="2018-09-24T15:31:00Z"/>
        </w:rPr>
      </w:pPr>
      <w:ins w:id="758" w:author="Laurence Golding" w:date="2018-09-24T15:30:00Z">
        <w:r>
          <w:t>string</w:t>
        </w:r>
      </w:ins>
      <w:ins w:id="759" w:author="Laurence Golding" w:date="2018-09-24T15:31:00Z">
        <w:r>
          <w:t xml:space="preserve"> input = Console.ReadLine();</w:t>
        </w:r>
      </w:ins>
    </w:p>
    <w:p w14:paraId="2B126C99" w14:textId="7F04413B" w:rsidR="00F74611" w:rsidRDefault="00F74611" w:rsidP="00F74611">
      <w:pPr>
        <w:pStyle w:val="Note"/>
        <w:rPr>
          <w:ins w:id="760" w:author="Laurence Golding" w:date="2018-09-24T15:31:00Z"/>
        </w:rPr>
      </w:pPr>
      <w:ins w:id="761" w:author="Laurence Golding" w:date="2018-09-24T15:31:00Z">
        <w:r>
          <w:t xml:space="preserve">A </w:t>
        </w:r>
        <w:r w:rsidRPr="00F74611">
          <w:rPr>
            <w:rStyle w:val="CODEtemp"/>
          </w:rPr>
          <w:t>threadFlowLocation</w:t>
        </w:r>
        <w:r>
          <w:t xml:space="preserve"> for this line might specify </w:t>
        </w:r>
        <w:r w:rsidRPr="00F74611">
          <w:rPr>
            <w:rStyle w:val="CODEtemp"/>
          </w:rPr>
          <w:t>kind</w:t>
        </w:r>
        <w:r>
          <w:t xml:space="preserve"> as follows:</w:t>
        </w:r>
      </w:ins>
    </w:p>
    <w:p w14:paraId="48EA14D5" w14:textId="1E5AC18A" w:rsidR="00F74611" w:rsidRDefault="00F74611" w:rsidP="00F74611">
      <w:pPr>
        <w:pStyle w:val="Code"/>
        <w:rPr>
          <w:ins w:id="762" w:author="Laurence Golding" w:date="2018-09-24T15:31:00Z"/>
        </w:rPr>
      </w:pPr>
      <w:ins w:id="763" w:author="Laurence Golding" w:date="2018-09-24T15:31:00Z">
        <w:r>
          <w:t>{</w:t>
        </w:r>
      </w:ins>
    </w:p>
    <w:p w14:paraId="1ABF9E4E" w14:textId="32EDF084" w:rsidR="00F74611" w:rsidRDefault="00F74611" w:rsidP="00F74611">
      <w:pPr>
        <w:pStyle w:val="Code"/>
        <w:rPr>
          <w:ins w:id="764" w:author="Laurence Golding" w:date="2018-09-24T15:32:00Z"/>
        </w:rPr>
      </w:pPr>
      <w:ins w:id="765" w:author="Laurence Golding" w:date="2018-09-24T15:31:00Z">
        <w:r>
          <w:t xml:space="preserve">  "</w:t>
        </w:r>
      </w:ins>
      <w:ins w:id="766" w:author="Laurence Golding" w:date="2018-09-24T15:32:00Z">
        <w:r>
          <w:t>kind": [ "declaration", "assignment", "source" ]</w:t>
        </w:r>
      </w:ins>
    </w:p>
    <w:p w14:paraId="6D30CFEB" w14:textId="04A54DA8" w:rsidR="00F74611" w:rsidRPr="00F74611" w:rsidRDefault="00F74611" w:rsidP="00F74611">
      <w:pPr>
        <w:pStyle w:val="Code"/>
        <w:rPr>
          <w:ins w:id="767" w:author="Laurence Golding" w:date="2018-09-24T15:25:00Z"/>
        </w:rPr>
      </w:pPr>
      <w:ins w:id="768" w:author="Laurence Golding" w:date="2018-09-24T15:32:00Z">
        <w:r>
          <w:lastRenderedPageBreak/>
          <w:t>}</w:t>
        </w:r>
      </w:ins>
    </w:p>
    <w:p w14:paraId="612E79E6" w14:textId="2DB33CC6" w:rsidR="00D31582" w:rsidDel="00107548" w:rsidRDefault="00D31582" w:rsidP="00D31582">
      <w:pPr>
        <w:pStyle w:val="Heading3"/>
        <w:rPr>
          <w:del w:id="769" w:author="Laurence Golding" w:date="2018-09-24T15:25:00Z"/>
        </w:rPr>
      </w:pPr>
      <w:del w:id="770" w:author="Laurence Golding" w:date="2018-09-24T15:25:00Z">
        <w:r w:rsidDel="00107548">
          <w:delText>kind property</w:delText>
        </w:r>
        <w:bookmarkEnd w:id="648"/>
      </w:del>
    </w:p>
    <w:p w14:paraId="7C674876" w14:textId="7C67AA02" w:rsidR="00D31582" w:rsidDel="00107548" w:rsidRDefault="00D31582" w:rsidP="00D31582">
      <w:pPr>
        <w:rPr>
          <w:del w:id="771" w:author="Laurence Golding" w:date="2018-09-24T15:25:00Z"/>
        </w:rPr>
      </w:pPr>
      <w:bookmarkStart w:id="772" w:name="_Hlk513728996"/>
      <w:del w:id="773" w:author="Laurence Golding" w:date="2018-09-24T15:25:00Z">
        <w:r w:rsidDel="00107548">
          <w:delText xml:space="preserve">A </w:delText>
        </w:r>
        <w:r w:rsidR="001C2E2F" w:rsidDel="00107548">
          <w:rPr>
            <w:rStyle w:val="CODEtemp"/>
          </w:rPr>
          <w:delText>thread</w:delText>
        </w:r>
        <w:r w:rsidDel="00107548">
          <w:rPr>
            <w:rStyle w:val="CODEtemp"/>
          </w:rPr>
          <w:delText>FlowLocation</w:delText>
        </w:r>
        <w:r w:rsidDel="00107548">
          <w:delText xml:space="preserve"> object </w:delText>
        </w:r>
        <w:r w:rsidDel="00107548">
          <w:rPr>
            <w:b/>
          </w:rPr>
          <w:delText>MAY</w:delText>
        </w:r>
        <w:r w:rsidDel="00107548">
          <w:delText xml:space="preserve"> contain a property named </w:delText>
        </w:r>
        <w:r w:rsidDel="00107548">
          <w:rPr>
            <w:rStyle w:val="CODEtemp"/>
          </w:rPr>
          <w:delText>kind</w:delText>
        </w:r>
        <w:r w:rsidDel="00107548">
          <w:delText xml:space="preserve"> whose value is a string that describes the meaning of this location. The interpretation of </w:delText>
        </w:r>
        <w:r w:rsidDel="00107548">
          <w:rPr>
            <w:rStyle w:val="CODEtemp"/>
          </w:rPr>
          <w:delText>kind</w:delText>
        </w:r>
        <w:r w:rsidDel="00107548">
          <w:delText xml:space="preserve"> depends on the tool that produced the log file. A SARIF consumer that wishes to take action based on </w:delText>
        </w:r>
        <w:r w:rsidDel="00107548">
          <w:rPr>
            <w:rStyle w:val="CODEtemp"/>
          </w:rPr>
          <w:delText>kind</w:delText>
        </w:r>
        <w:r w:rsidDel="00107548">
          <w:delText xml:space="preserve"> </w:delText>
        </w:r>
        <w:r w:rsidDel="00107548">
          <w:rPr>
            <w:b/>
          </w:rPr>
          <w:delText>SHALL</w:delText>
        </w:r>
        <w:r w:rsidDel="00107548">
          <w:delText xml:space="preserve"> examine </w:delText>
        </w:r>
        <w:r w:rsidDel="00107548">
          <w:rPr>
            <w:rStyle w:val="CODEtemp"/>
          </w:rPr>
          <w:delText>run.tool</w:delText>
        </w:r>
        <w:r w:rsidDel="00107548">
          <w:delText xml:space="preserve"> (§</w:delText>
        </w:r>
        <w:r w:rsidDel="00107548">
          <w:fldChar w:fldCharType="begin"/>
        </w:r>
        <w:r w:rsidDel="00107548">
          <w:delInstrText xml:space="preserve"> REF _Ref493350956 \r \h </w:delInstrText>
        </w:r>
        <w:r w:rsidDel="00107548">
          <w:fldChar w:fldCharType="separate"/>
        </w:r>
        <w:r w:rsidR="00331070" w:rsidDel="00107548">
          <w:delText>3.11.8</w:delText>
        </w:r>
        <w:r w:rsidDel="00107548">
          <w:fldChar w:fldCharType="end"/>
        </w:r>
        <w:r w:rsidDel="00107548">
          <w:delText>, §</w:delText>
        </w:r>
        <w:r w:rsidDel="00107548">
          <w:fldChar w:fldCharType="begin"/>
        </w:r>
        <w:r w:rsidDel="00107548">
          <w:delInstrText xml:space="preserve"> REF _Ref493350964 \r \h </w:delInstrText>
        </w:r>
        <w:r w:rsidDel="00107548">
          <w:fldChar w:fldCharType="separate"/>
        </w:r>
        <w:r w:rsidR="00331070" w:rsidDel="00107548">
          <w:delText>3.12</w:delText>
        </w:r>
        <w:r w:rsidDel="00107548">
          <w:fldChar w:fldCharType="end"/>
        </w:r>
        <w:r w:rsidDel="00107548">
          <w:delText xml:space="preserve">) to determine if it (the consumer) knows how to interpret the </w:delText>
        </w:r>
        <w:r w:rsidDel="00107548">
          <w:rPr>
            <w:rStyle w:val="CODEtemp"/>
          </w:rPr>
          <w:delText>kind</w:delText>
        </w:r>
        <w:r w:rsidDel="00107548">
          <w:delText xml:space="preserve"> values produced by that tool.</w:delText>
        </w:r>
      </w:del>
    </w:p>
    <w:p w14:paraId="243641AC" w14:textId="626807BC" w:rsidR="001E43DC" w:rsidRPr="001E43DC" w:rsidDel="00107548" w:rsidRDefault="001E43DC" w:rsidP="00D31582">
      <w:pPr>
        <w:rPr>
          <w:del w:id="774" w:author="Laurence Golding" w:date="2018-09-24T15:25:00Z"/>
        </w:rPr>
      </w:pPr>
      <w:del w:id="775" w:author="Laurence Golding" w:date="2018-09-24T15:25:00Z">
        <w:r w:rsidRPr="001E43DC" w:rsidDel="00107548">
          <w:rPr>
            <w:rStyle w:val="CODEtemp"/>
          </w:rPr>
          <w:delText>kind</w:delText>
        </w:r>
        <w:r w:rsidDel="00107548">
          <w:delText xml:space="preserve"> </w:delText>
        </w:r>
        <w:r w:rsidDel="00107548">
          <w:rPr>
            <w:b/>
          </w:rPr>
          <w:delText>SHOULD</w:delText>
        </w:r>
        <w:r w:rsidDel="00107548">
          <w:delText xml:space="preserve"> be a human-readable string (as opposed to, for example, a GUID or a hash value).</w:delText>
        </w:r>
      </w:del>
    </w:p>
    <w:p w14:paraId="2153C8E9" w14:textId="1E611F56" w:rsidR="00D31582" w:rsidDel="00107548" w:rsidRDefault="00D31582" w:rsidP="00D31582">
      <w:pPr>
        <w:rPr>
          <w:del w:id="776" w:author="Laurence Golding" w:date="2018-09-24T15:25:00Z"/>
        </w:rPr>
      </w:pPr>
      <w:del w:id="777" w:author="Laurence Golding" w:date="2018-09-24T15:25:00Z">
        <w:r w:rsidDel="00107548">
          <w:delText xml:space="preserve">A SARIF producer </w:delText>
        </w:r>
        <w:r w:rsidDel="00107548">
          <w:rPr>
            <w:b/>
          </w:rPr>
          <w:delText>MAY</w:delText>
        </w:r>
        <w:r w:rsidDel="00107548">
          <w:delText xml:space="preserve"> provide additional </w:delText>
        </w:r>
        <w:r w:rsidDel="00107548">
          <w:rPr>
            <w:rStyle w:val="CODEtemp"/>
          </w:rPr>
          <w:delText>kind</w:delText>
        </w:r>
        <w:r w:rsidDel="00107548">
          <w:delText xml:space="preserve">-dependent information by populating </w:delText>
        </w:r>
        <w:r w:rsidR="001C2E2F" w:rsidDel="00107548">
          <w:rPr>
            <w:rStyle w:val="CODEtemp"/>
          </w:rPr>
          <w:delText>thread</w:delText>
        </w:r>
        <w:r w:rsidDel="00107548">
          <w:rPr>
            <w:rStyle w:val="CODEtemp"/>
          </w:rPr>
          <w:delText>FlowLocation.properties</w:delText>
        </w:r>
        <w:r w:rsidDel="00107548">
          <w:delText xml:space="preserve"> with properties whose names and values depend on </w:delText>
        </w:r>
        <w:r w:rsidDel="00107548">
          <w:rPr>
            <w:rStyle w:val="CODEtemp"/>
          </w:rPr>
          <w:delText>kind</w:delText>
        </w:r>
        <w:r w:rsidDel="00107548">
          <w:delText xml:space="preserve">. A SARIF consumer that knows how to interpret </w:delText>
        </w:r>
        <w:r w:rsidDel="00107548">
          <w:rPr>
            <w:rStyle w:val="CODEtemp"/>
          </w:rPr>
          <w:delText>kind</w:delText>
        </w:r>
        <w:r w:rsidDel="00107548">
          <w:delText xml:space="preserve"> for this tool </w:delText>
        </w:r>
        <w:r w:rsidDel="00107548">
          <w:rPr>
            <w:b/>
          </w:rPr>
          <w:delText>MAY</w:delText>
        </w:r>
        <w:r w:rsidDel="00107548">
          <w:delText xml:space="preserve"> use this additional information.</w:delText>
        </w:r>
      </w:del>
    </w:p>
    <w:p w14:paraId="264F57CE" w14:textId="6E9A1C7D" w:rsidR="00D31582" w:rsidDel="00107548" w:rsidRDefault="00D31582" w:rsidP="00D31582">
      <w:pPr>
        <w:pStyle w:val="Note"/>
        <w:rPr>
          <w:del w:id="778" w:author="Laurence Golding" w:date="2018-09-24T15:25:00Z"/>
        </w:rPr>
      </w:pPr>
      <w:del w:id="779" w:author="Laurence Golding" w:date="2018-09-24T15:25:00Z">
        <w:r w:rsidDel="00107548">
          <w:delText>EXAMPLE:</w:delText>
        </w:r>
      </w:del>
    </w:p>
    <w:p w14:paraId="631C5A8B" w14:textId="29FD07AF" w:rsidR="00D31582" w:rsidRPr="00D31582" w:rsidDel="00107548" w:rsidRDefault="00D31582" w:rsidP="00D31582">
      <w:pPr>
        <w:pStyle w:val="Code"/>
        <w:rPr>
          <w:del w:id="780" w:author="Laurence Golding" w:date="2018-09-24T15:25:00Z"/>
        </w:rPr>
      </w:pPr>
      <w:del w:id="781" w:author="Laurence Golding" w:date="2018-09-24T15:25:00Z">
        <w:r w:rsidDel="00107548">
          <w:delText>"kind": "taintedDataSource"</w:delText>
        </w:r>
        <w:bookmarkEnd w:id="772"/>
      </w:del>
    </w:p>
    <w:p w14:paraId="0D282B13" w14:textId="241F5BD3" w:rsidR="00EC5F35" w:rsidRDefault="00EC5F35" w:rsidP="00EC5F35">
      <w:pPr>
        <w:pStyle w:val="Heading3"/>
      </w:pPr>
      <w:bookmarkStart w:id="782" w:name="_Ref510090188"/>
      <w:bookmarkStart w:id="783" w:name="_Toc516224941"/>
      <w:r>
        <w:t>state property</w:t>
      </w:r>
      <w:bookmarkEnd w:id="782"/>
      <w:bookmarkEnd w:id="783"/>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84" w:name="_Ref510008884"/>
      <w:bookmarkStart w:id="785" w:name="_Toc516224942"/>
      <w:r>
        <w:lastRenderedPageBreak/>
        <w:t>nestingLevel property</w:t>
      </w:r>
      <w:bookmarkEnd w:id="784"/>
      <w:bookmarkEnd w:id="78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36040A99" w:rsidR="00F27DA9" w:rsidRDefault="00F27DA9" w:rsidP="00F27DA9">
      <w:pPr>
        <w:rPr>
          <w:ins w:id="786" w:author="Laurence Golding" w:date="2018-09-24T15:23:00Z"/>
        </w:rPr>
      </w:pPr>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54176FDD" w14:textId="222B5AC9" w:rsidR="00821C4B" w:rsidRDefault="00821C4B" w:rsidP="00F27DA9">
      <w:ins w:id="787" w:author="Laurence Golding" w:date="2018-09-24T15:23:00Z">
        <w:r>
          <w:t xml:space="preserve">A SARIF producer that wishes to guide a viewer’s indented display of a </w:t>
        </w:r>
        <w:r w:rsidRPr="004D30CA">
          <w:rPr>
            <w:rStyle w:val="CODEtemp"/>
          </w:rPr>
          <w:t>threadFlow</w:t>
        </w:r>
        <w:r>
          <w:t xml:space="preserve"> </w:t>
        </w:r>
        <w:r>
          <w:rPr>
            <w:b/>
          </w:rPr>
          <w:t>SHALL</w:t>
        </w:r>
        <w:r>
          <w:t xml:space="preserve"> populate </w:t>
        </w:r>
        <w:r w:rsidRPr="004D30CA">
          <w:rPr>
            <w:rStyle w:val="CODEtemp"/>
          </w:rPr>
          <w:t>nestingLevel</w:t>
        </w:r>
        <w:r>
          <w:t xml:space="preserve"> for every </w:t>
        </w:r>
        <w:r w:rsidRPr="004D30CA">
          <w:rPr>
            <w:rStyle w:val="CODEtemp"/>
          </w:rPr>
          <w:t>threadFlowLocation</w:t>
        </w:r>
        <w:r>
          <w:t xml:space="preserve"> in the </w:t>
        </w:r>
        <w:r w:rsidRPr="004D30CA">
          <w:rPr>
            <w:rStyle w:val="CODEtemp"/>
          </w:rPr>
          <w:t>threadFlow</w:t>
        </w:r>
        <w:r>
          <w:t>.</w:t>
        </w:r>
      </w:ins>
    </w:p>
    <w:p w14:paraId="1F48A256" w14:textId="687B38DC" w:rsidR="00EC5F35" w:rsidRDefault="00EC5F35" w:rsidP="00EC5F35">
      <w:pPr>
        <w:pStyle w:val="Heading3"/>
      </w:pPr>
      <w:bookmarkStart w:id="788" w:name="_Ref510008873"/>
      <w:bookmarkStart w:id="789" w:name="_Toc516224943"/>
      <w:r>
        <w:t>executionOrder property</w:t>
      </w:r>
      <w:bookmarkEnd w:id="788"/>
      <w:bookmarkEnd w:id="789"/>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790" w:name="_Toc516224944"/>
      <w:r>
        <w:t>timestamp property</w:t>
      </w:r>
      <w:bookmarkEnd w:id="790"/>
    </w:p>
    <w:p w14:paraId="27A7FA38" w14:textId="0ABA4FB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791" w:name="_Toc516224945"/>
      <w:r>
        <w:t>importance property</w:t>
      </w:r>
      <w:bookmarkEnd w:id="79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792" w:name="_Toc516224946"/>
      <w:r>
        <w:lastRenderedPageBreak/>
        <w:t>properties property</w:t>
      </w:r>
      <w:bookmarkEnd w:id="792"/>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93" w:name="_Hlk503362618"/>
      <w:r w:rsidRPr="004A77ED">
        <w:t>§</w:t>
      </w:r>
      <w:bookmarkEnd w:id="793"/>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794" w:name="_Ref508812750"/>
      <w:bookmarkStart w:id="795" w:name="_Toc516224947"/>
      <w:bookmarkStart w:id="796" w:name="_Ref493407996"/>
      <w:r>
        <w:t>resources object</w:t>
      </w:r>
      <w:bookmarkEnd w:id="794"/>
      <w:bookmarkEnd w:id="795"/>
    </w:p>
    <w:p w14:paraId="526D1A22" w14:textId="73E461DD" w:rsidR="00E15F22" w:rsidRDefault="00E15F22" w:rsidP="00E15F22">
      <w:pPr>
        <w:pStyle w:val="Heading3"/>
      </w:pPr>
      <w:bookmarkStart w:id="797" w:name="_Toc516224948"/>
      <w:r>
        <w:t>General</w:t>
      </w:r>
      <w:bookmarkEnd w:id="79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98" w:name="_Ref508811824"/>
      <w:bookmarkStart w:id="799" w:name="_Toc516224949"/>
      <w:r>
        <w:t>messageStrings property</w:t>
      </w:r>
      <w:bookmarkEnd w:id="798"/>
      <w:bookmarkEnd w:id="799"/>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800" w:name="_Ref508870783"/>
      <w:bookmarkStart w:id="801" w:name="_Ref508871574"/>
      <w:bookmarkStart w:id="802" w:name="_Ref508876005"/>
      <w:bookmarkStart w:id="803" w:name="_Toc516224950"/>
      <w:r>
        <w:t>rules property</w:t>
      </w:r>
      <w:bookmarkEnd w:id="800"/>
      <w:bookmarkEnd w:id="801"/>
      <w:bookmarkEnd w:id="802"/>
      <w:bookmarkEnd w:id="803"/>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804" w:name="_Ref508814067"/>
      <w:bookmarkStart w:id="805" w:name="_Toc516224951"/>
      <w:r>
        <w:t>rule object</w:t>
      </w:r>
      <w:bookmarkEnd w:id="796"/>
      <w:bookmarkEnd w:id="804"/>
      <w:bookmarkEnd w:id="805"/>
    </w:p>
    <w:p w14:paraId="0004BC6E" w14:textId="658F9ED1" w:rsidR="00B86BC7" w:rsidRDefault="00B86BC7" w:rsidP="00B86BC7">
      <w:pPr>
        <w:pStyle w:val="Heading3"/>
      </w:pPr>
      <w:bookmarkStart w:id="806" w:name="_Toc516224952"/>
      <w:r>
        <w:t>General</w:t>
      </w:r>
      <w:bookmarkEnd w:id="80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07" w:name="_Toc516224953"/>
      <w:r>
        <w:t>Constraints</w:t>
      </w:r>
      <w:bookmarkEnd w:id="807"/>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08" w:name="_Ref493408046"/>
      <w:bookmarkStart w:id="809" w:name="_Toc516224954"/>
      <w:r>
        <w:t>id property</w:t>
      </w:r>
      <w:bookmarkEnd w:id="808"/>
      <w:bookmarkEnd w:id="80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810" w:name="_Toc516224955"/>
      <w:r>
        <w:lastRenderedPageBreak/>
        <w:t>name property</w:t>
      </w:r>
      <w:bookmarkEnd w:id="810"/>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811" w:name="_Ref493510771"/>
      <w:bookmarkStart w:id="812" w:name="_Toc516224956"/>
      <w:r>
        <w:t>shortDescription property</w:t>
      </w:r>
      <w:bookmarkEnd w:id="811"/>
      <w:bookmarkEnd w:id="812"/>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813" w:name="_Ref493510781"/>
      <w:bookmarkStart w:id="814" w:name="_Toc516224957"/>
      <w:r>
        <w:t>fullDescription property</w:t>
      </w:r>
      <w:bookmarkEnd w:id="813"/>
      <w:bookmarkEnd w:id="814"/>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15" w:name="_Ref493345139"/>
      <w:bookmarkStart w:id="816" w:name="_Toc516224958"/>
      <w:r>
        <w:t>message</w:t>
      </w:r>
      <w:r w:rsidR="00CD2BD7">
        <w:t>Strings</w:t>
      </w:r>
      <w:r>
        <w:t xml:space="preserve"> property</w:t>
      </w:r>
      <w:bookmarkEnd w:id="815"/>
      <w:bookmarkEnd w:id="816"/>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3EBA2299"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31070">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817" w:name="_Ref503366474"/>
      <w:bookmarkStart w:id="818" w:name="_Ref503366805"/>
      <w:bookmarkStart w:id="819" w:name="_Toc516224959"/>
      <w:r>
        <w:t>richMessageStrings</w:t>
      </w:r>
      <w:r w:rsidR="00932BEE">
        <w:t xml:space="preserve"> property</w:t>
      </w:r>
      <w:bookmarkEnd w:id="817"/>
      <w:bookmarkEnd w:id="818"/>
      <w:bookmarkEnd w:id="819"/>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820" w:name="_Toc516224960"/>
      <w:r>
        <w:t>help</w:t>
      </w:r>
      <w:r w:rsidR="00326BD5">
        <w:t>Uri</w:t>
      </w:r>
      <w:r>
        <w:t xml:space="preserve"> property</w:t>
      </w:r>
      <w:bookmarkEnd w:id="820"/>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21" w:name="_Ref503364566"/>
      <w:bookmarkStart w:id="822" w:name="_Toc516224961"/>
      <w:r>
        <w:t>help property</w:t>
      </w:r>
      <w:bookmarkEnd w:id="821"/>
      <w:bookmarkEnd w:id="822"/>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23" w:name="_Ref508894471"/>
      <w:bookmarkStart w:id="824" w:name="_Toc516224962"/>
      <w:r>
        <w:t>configuration property</w:t>
      </w:r>
      <w:bookmarkEnd w:id="823"/>
      <w:bookmarkEnd w:id="824"/>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825" w:name="_Toc516224963"/>
      <w:r>
        <w:lastRenderedPageBreak/>
        <w:t>properties property</w:t>
      </w:r>
      <w:bookmarkEnd w:id="825"/>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826" w:name="_Ref508894470"/>
      <w:bookmarkStart w:id="827" w:name="_Ref508894720"/>
      <w:bookmarkStart w:id="828" w:name="_Ref508894737"/>
      <w:bookmarkStart w:id="829" w:name="_Toc516224964"/>
      <w:bookmarkStart w:id="830" w:name="_Ref493477061"/>
      <w:r>
        <w:t>ruleConfiguration object</w:t>
      </w:r>
      <w:bookmarkEnd w:id="826"/>
      <w:bookmarkEnd w:id="827"/>
      <w:bookmarkEnd w:id="828"/>
      <w:bookmarkEnd w:id="829"/>
    </w:p>
    <w:p w14:paraId="2F470253" w14:textId="738DA236" w:rsidR="00164CCB" w:rsidRDefault="00164CCB" w:rsidP="00164CCB">
      <w:pPr>
        <w:pStyle w:val="Heading3"/>
      </w:pPr>
      <w:bookmarkStart w:id="831" w:name="_Toc516224965"/>
      <w:r>
        <w:t>General</w:t>
      </w:r>
      <w:bookmarkEnd w:id="83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832" w:name="_Toc516224966"/>
      <w:r>
        <w:t>enabled property</w:t>
      </w:r>
      <w:bookmarkEnd w:id="83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833" w:name="_Ref508894469"/>
      <w:bookmarkStart w:id="834" w:name="_Toc516224967"/>
      <w:r>
        <w:t>defaultLevel property</w:t>
      </w:r>
      <w:bookmarkEnd w:id="833"/>
      <w:bookmarkEnd w:id="834"/>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835" w:name="_Ref508894764"/>
      <w:bookmarkStart w:id="836" w:name="_Ref508894796"/>
      <w:bookmarkStart w:id="837" w:name="_Toc516224968"/>
      <w:r>
        <w:t>parameters property</w:t>
      </w:r>
      <w:bookmarkEnd w:id="835"/>
      <w:bookmarkEnd w:id="836"/>
      <w:bookmarkEnd w:id="837"/>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838" w:name="_Toc516224969"/>
      <w:r>
        <w:t>fix object</w:t>
      </w:r>
      <w:bookmarkEnd w:id="830"/>
      <w:bookmarkEnd w:id="838"/>
    </w:p>
    <w:p w14:paraId="410A501F" w14:textId="4C707545" w:rsidR="00B86BC7" w:rsidRDefault="00B86BC7" w:rsidP="00B86BC7">
      <w:pPr>
        <w:pStyle w:val="Heading3"/>
      </w:pPr>
      <w:bookmarkStart w:id="839" w:name="_Toc516224970"/>
      <w:r>
        <w:t>General</w:t>
      </w:r>
      <w:bookmarkEnd w:id="839"/>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40" w:name="_Ref493512730"/>
      <w:bookmarkStart w:id="841" w:name="_Toc516224971"/>
      <w:r>
        <w:t>description property</w:t>
      </w:r>
      <w:bookmarkEnd w:id="840"/>
      <w:bookmarkEnd w:id="841"/>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42" w:name="_Ref493512752"/>
      <w:bookmarkStart w:id="843" w:name="_Ref493513084"/>
      <w:bookmarkStart w:id="844" w:name="_Ref503372111"/>
      <w:bookmarkStart w:id="845" w:name="_Ref503372176"/>
      <w:bookmarkStart w:id="846" w:name="_Toc516224972"/>
      <w:r>
        <w:t>fileChanges property</w:t>
      </w:r>
      <w:bookmarkEnd w:id="842"/>
      <w:bookmarkEnd w:id="843"/>
      <w:bookmarkEnd w:id="844"/>
      <w:bookmarkEnd w:id="845"/>
      <w:bookmarkEnd w:id="846"/>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847" w:name="_Ref493512744"/>
      <w:bookmarkStart w:id="848" w:name="_Ref493512991"/>
      <w:bookmarkStart w:id="849" w:name="_Toc516224973"/>
      <w:r>
        <w:t>fileChange object</w:t>
      </w:r>
      <w:bookmarkEnd w:id="847"/>
      <w:bookmarkEnd w:id="848"/>
      <w:bookmarkEnd w:id="849"/>
    </w:p>
    <w:p w14:paraId="74D8322D" w14:textId="06E505AA" w:rsidR="00B86BC7" w:rsidRDefault="00B86BC7" w:rsidP="00B86BC7">
      <w:pPr>
        <w:pStyle w:val="Heading3"/>
      </w:pPr>
      <w:bookmarkStart w:id="850" w:name="_Toc516224974"/>
      <w:r>
        <w:t>General</w:t>
      </w:r>
      <w:bookmarkEnd w:id="85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51" w:name="_Ref493513096"/>
      <w:bookmarkStart w:id="852" w:name="_Ref493513195"/>
      <w:bookmarkStart w:id="853" w:name="_Ref493513493"/>
      <w:bookmarkStart w:id="854" w:name="_Toc516224975"/>
      <w:r>
        <w:t>fileLocation</w:t>
      </w:r>
      <w:r w:rsidR="00B86BC7">
        <w:t xml:space="preserve"> property</w:t>
      </w:r>
      <w:bookmarkEnd w:id="851"/>
      <w:bookmarkEnd w:id="852"/>
      <w:bookmarkEnd w:id="853"/>
      <w:bookmarkEnd w:id="854"/>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55" w:name="_Ref493513106"/>
      <w:bookmarkStart w:id="856" w:name="_Toc516224976"/>
      <w:r>
        <w:t>replacements property</w:t>
      </w:r>
      <w:bookmarkEnd w:id="855"/>
      <w:bookmarkEnd w:id="856"/>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857" w:name="_Ref493513114"/>
      <w:bookmarkStart w:id="858" w:name="_Ref493513476"/>
      <w:bookmarkStart w:id="859" w:name="_Toc516224977"/>
      <w:r>
        <w:t>replacement object</w:t>
      </w:r>
      <w:bookmarkEnd w:id="857"/>
      <w:bookmarkEnd w:id="858"/>
      <w:bookmarkEnd w:id="859"/>
    </w:p>
    <w:p w14:paraId="1276FD13" w14:textId="540BBC1F" w:rsidR="00B86BC7" w:rsidRDefault="00B86BC7" w:rsidP="00B86BC7">
      <w:pPr>
        <w:pStyle w:val="Heading3"/>
      </w:pPr>
      <w:bookmarkStart w:id="860" w:name="_Toc516224978"/>
      <w:r>
        <w:t>General</w:t>
      </w:r>
      <w:bookmarkEnd w:id="86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61" w:name="_Toc516224979"/>
      <w:r>
        <w:t>Constraints</w:t>
      </w:r>
      <w:bookmarkEnd w:id="861"/>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862" w:name="_Ref493518436"/>
      <w:bookmarkStart w:id="863" w:name="_Ref493518439"/>
      <w:bookmarkStart w:id="864" w:name="_Ref493518529"/>
      <w:bookmarkStart w:id="865" w:name="_Toc516224980"/>
      <w:r>
        <w:t>deleted</w:t>
      </w:r>
      <w:r w:rsidR="00F27F55">
        <w:t>Region</w:t>
      </w:r>
      <w:r>
        <w:t xml:space="preserve"> property</w:t>
      </w:r>
      <w:bookmarkEnd w:id="862"/>
      <w:bookmarkEnd w:id="863"/>
      <w:bookmarkEnd w:id="864"/>
      <w:bookmarkEnd w:id="865"/>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66" w:name="_Ref493518437"/>
      <w:bookmarkStart w:id="867" w:name="_Ref493518440"/>
      <w:bookmarkStart w:id="868" w:name="_Toc516224981"/>
      <w:r>
        <w:t>inserted</w:t>
      </w:r>
      <w:r w:rsidR="00F27F55">
        <w:t>Content</w:t>
      </w:r>
      <w:r>
        <w:t xml:space="preserve"> property</w:t>
      </w:r>
      <w:bookmarkEnd w:id="866"/>
      <w:bookmarkEnd w:id="867"/>
      <w:bookmarkEnd w:id="868"/>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69" w:name="_Ref493404948"/>
      <w:bookmarkStart w:id="870" w:name="_Ref493406026"/>
      <w:bookmarkStart w:id="871" w:name="_Toc516224982"/>
      <w:r>
        <w:t>notification object</w:t>
      </w:r>
      <w:bookmarkEnd w:id="869"/>
      <w:bookmarkEnd w:id="870"/>
      <w:bookmarkEnd w:id="871"/>
    </w:p>
    <w:p w14:paraId="3BD7AF2E" w14:textId="23E07934" w:rsidR="00B86BC7" w:rsidRDefault="00B86BC7" w:rsidP="00B86BC7">
      <w:pPr>
        <w:pStyle w:val="Heading3"/>
      </w:pPr>
      <w:bookmarkStart w:id="872" w:name="_Toc516224983"/>
      <w:r>
        <w:t>General</w:t>
      </w:r>
      <w:bookmarkEnd w:id="872"/>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873" w:name="_Toc516224984"/>
      <w:r>
        <w:t>id property</w:t>
      </w:r>
      <w:bookmarkEnd w:id="87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74" w:name="_Ref493518926"/>
      <w:bookmarkStart w:id="875" w:name="_Toc516224985"/>
      <w:r>
        <w:t>ruleId property</w:t>
      </w:r>
      <w:bookmarkEnd w:id="874"/>
      <w:bookmarkEnd w:id="875"/>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76" w:name="_Toc516224986"/>
      <w:r>
        <w:t>physicalLocation property</w:t>
      </w:r>
      <w:bookmarkEnd w:id="876"/>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877" w:name="_Toc516224987"/>
      <w:r>
        <w:t>message property</w:t>
      </w:r>
      <w:bookmarkEnd w:id="877"/>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78" w:name="_Ref493404972"/>
      <w:bookmarkStart w:id="879" w:name="_Ref493406037"/>
      <w:bookmarkStart w:id="880" w:name="_Toc516224988"/>
      <w:r>
        <w:t>level property</w:t>
      </w:r>
      <w:bookmarkEnd w:id="878"/>
      <w:bookmarkEnd w:id="879"/>
      <w:bookmarkEnd w:id="88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81" w:name="_Toc516224989"/>
      <w:r>
        <w:t>threadId property</w:t>
      </w:r>
      <w:bookmarkEnd w:id="88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82" w:name="_Toc516224990"/>
      <w:r>
        <w:t>time property</w:t>
      </w:r>
      <w:bookmarkEnd w:id="882"/>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883" w:name="_Toc516224991"/>
      <w:r>
        <w:lastRenderedPageBreak/>
        <w:t>exception property</w:t>
      </w:r>
      <w:bookmarkEnd w:id="883"/>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84" w:name="_Toc516224992"/>
      <w:r>
        <w:t>properties property</w:t>
      </w:r>
      <w:bookmarkEnd w:id="884"/>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85" w:name="_Ref493570836"/>
      <w:bookmarkStart w:id="886" w:name="_Toc516224993"/>
      <w:r>
        <w:t>exception object</w:t>
      </w:r>
      <w:bookmarkEnd w:id="885"/>
      <w:bookmarkEnd w:id="886"/>
    </w:p>
    <w:p w14:paraId="1257C9E2" w14:textId="6070509F" w:rsidR="00B86BC7" w:rsidRDefault="00B86BC7" w:rsidP="00B86BC7">
      <w:pPr>
        <w:pStyle w:val="Heading3"/>
      </w:pPr>
      <w:bookmarkStart w:id="887" w:name="_Toc516224994"/>
      <w:r>
        <w:t>General</w:t>
      </w:r>
      <w:bookmarkEnd w:id="88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88" w:name="_Toc516224995"/>
      <w:r>
        <w:t>kind property</w:t>
      </w:r>
      <w:bookmarkEnd w:id="88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89" w:name="_Toc516224996"/>
      <w:r>
        <w:t>message property</w:t>
      </w:r>
      <w:bookmarkEnd w:id="889"/>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FA56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890" w:name="_Toc516224997"/>
      <w:r>
        <w:t>stack property</w:t>
      </w:r>
      <w:bookmarkEnd w:id="890"/>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91" w:name="_Toc516224998"/>
      <w:r>
        <w:lastRenderedPageBreak/>
        <w:t>innerExceptions property</w:t>
      </w:r>
      <w:bookmarkEnd w:id="89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92" w:name="_Toc287332011"/>
      <w:bookmarkStart w:id="893" w:name="_Toc516224999"/>
      <w:r w:rsidRPr="00FD22AC">
        <w:lastRenderedPageBreak/>
        <w:t>Conformance</w:t>
      </w:r>
      <w:bookmarkEnd w:id="892"/>
      <w:bookmarkEnd w:id="893"/>
    </w:p>
    <w:p w14:paraId="1D48659C" w14:textId="6555FDBE" w:rsidR="00EE1E0B" w:rsidRDefault="00EE1E0B" w:rsidP="002244CB"/>
    <w:p w14:paraId="3BBDC6A3" w14:textId="77777777" w:rsidR="00376AE7" w:rsidRDefault="00376AE7" w:rsidP="00376AE7">
      <w:pPr>
        <w:pStyle w:val="Heading2"/>
        <w:numPr>
          <w:ilvl w:val="1"/>
          <w:numId w:val="2"/>
        </w:numPr>
      </w:pPr>
      <w:bookmarkStart w:id="894" w:name="_Toc516225000"/>
      <w:r>
        <w:t>Conformance targets</w:t>
      </w:r>
      <w:bookmarkEnd w:id="89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95" w:name="_Toc516225001"/>
      <w:r>
        <w:t>Conformance Clause 1: SARIF log file</w:t>
      </w:r>
      <w:bookmarkEnd w:id="895"/>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896" w:name="_Toc516225002"/>
      <w:r>
        <w:t>Conformance Clause 2: SARIF resource file</w:t>
      </w:r>
      <w:bookmarkEnd w:id="896"/>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897" w:name="_Hlk507945868"/>
      <w:r>
        <w:t>§</w:t>
      </w:r>
      <w:r>
        <w:fldChar w:fldCharType="begin"/>
      </w:r>
      <w:r>
        <w:instrText xml:space="preserve"> REF _Ref508811723 \r \h </w:instrText>
      </w:r>
      <w:r>
        <w:fldChar w:fldCharType="separate"/>
      </w:r>
      <w:r w:rsidR="00331070">
        <w:t>3.9.6.4</w:t>
      </w:r>
      <w:r>
        <w:fldChar w:fldCharType="end"/>
      </w:r>
      <w:r>
        <w:t>.</w:t>
      </w:r>
      <w:bookmarkEnd w:id="897"/>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898" w:name="_Toc516225003"/>
      <w:r>
        <w:t xml:space="preserve">Conformance Clause </w:t>
      </w:r>
      <w:r w:rsidR="00105CCB">
        <w:t>3</w:t>
      </w:r>
      <w:r>
        <w:t>: SARIF producer</w:t>
      </w:r>
      <w:bookmarkEnd w:id="898"/>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99" w:name="_Toc516225004"/>
      <w:r>
        <w:lastRenderedPageBreak/>
        <w:t xml:space="preserve">Conformance Clause </w:t>
      </w:r>
      <w:r w:rsidR="00105CCB">
        <w:t>4</w:t>
      </w:r>
      <w:r>
        <w:t>: Direct producer</w:t>
      </w:r>
      <w:bookmarkEnd w:id="89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00" w:name="_Toc516225005"/>
      <w:r>
        <w:t xml:space="preserve">Conformance Clause </w:t>
      </w:r>
      <w:r w:rsidR="00D06F1A">
        <w:t>5</w:t>
      </w:r>
      <w:r>
        <w:t>: Deterministic producer</w:t>
      </w:r>
      <w:bookmarkEnd w:id="90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901" w:name="_Toc516225006"/>
      <w:r>
        <w:t>Conformance Clause 6: Converter</w:t>
      </w:r>
      <w:bookmarkEnd w:id="90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902" w:name="_Toc516225007"/>
      <w:r>
        <w:t>Conformance Clause 7: SARIF post-processor</w:t>
      </w:r>
      <w:bookmarkEnd w:id="90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03" w:name="_Toc516225008"/>
      <w:r>
        <w:t xml:space="preserve">Conformance Clause </w:t>
      </w:r>
      <w:r w:rsidR="00D06F1A">
        <w:t>8</w:t>
      </w:r>
      <w:r>
        <w:t xml:space="preserve">: </w:t>
      </w:r>
      <w:r w:rsidR="0018481C">
        <w:t>SARIF c</w:t>
      </w:r>
      <w:r>
        <w:t>onsumer</w:t>
      </w:r>
      <w:bookmarkEnd w:id="90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04" w:name="_Toc516225009"/>
      <w:r>
        <w:t xml:space="preserve">Conformance Clause </w:t>
      </w:r>
      <w:r w:rsidR="00D06F1A">
        <w:t>9</w:t>
      </w:r>
      <w:r>
        <w:t>: Viewer</w:t>
      </w:r>
      <w:bookmarkEnd w:id="90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05" w:name="_Toc516225010"/>
      <w:bookmarkStart w:id="906" w:name="_Hlk512505065"/>
      <w:r>
        <w:t>Conformance Clause 10: Result management system</w:t>
      </w:r>
      <w:bookmarkEnd w:id="90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06"/>
    </w:p>
    <w:p w14:paraId="79E66955" w14:textId="44610F19" w:rsidR="00435405" w:rsidRDefault="00435405" w:rsidP="00435405">
      <w:pPr>
        <w:pStyle w:val="Heading2"/>
      </w:pPr>
      <w:bookmarkStart w:id="907" w:name="_Toc516225011"/>
      <w:r>
        <w:lastRenderedPageBreak/>
        <w:t>Conformance Clause 11: Engineering system</w:t>
      </w:r>
      <w:bookmarkEnd w:id="907"/>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908" w:name="AppendixAcknowledgments"/>
      <w:bookmarkStart w:id="909" w:name="_Toc85472897"/>
      <w:bookmarkStart w:id="910" w:name="_Toc287332012"/>
      <w:bookmarkStart w:id="911" w:name="_Toc516225012"/>
      <w:bookmarkStart w:id="912" w:name="_Hlk513041526"/>
      <w:bookmarkEnd w:id="908"/>
      <w:r>
        <w:lastRenderedPageBreak/>
        <w:t xml:space="preserve">(Informative) </w:t>
      </w:r>
      <w:r w:rsidR="00B80CDB">
        <w:t>Acknowl</w:t>
      </w:r>
      <w:r w:rsidR="004D0E5E">
        <w:t>e</w:t>
      </w:r>
      <w:r w:rsidR="008F61FB">
        <w:t>dg</w:t>
      </w:r>
      <w:r w:rsidR="0052099F">
        <w:t>ments</w:t>
      </w:r>
      <w:bookmarkEnd w:id="909"/>
      <w:bookmarkEnd w:id="910"/>
      <w:bookmarkEnd w:id="91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12"/>
    <w:p w14:paraId="645628E0" w14:textId="77777777" w:rsidR="00C76CAA" w:rsidRPr="00C76CAA" w:rsidRDefault="00C76CAA" w:rsidP="00C76CAA"/>
    <w:p w14:paraId="586B0BCA" w14:textId="2CB47B5E" w:rsidR="0052099F" w:rsidRDefault="002244CB" w:rsidP="008C100C">
      <w:pPr>
        <w:pStyle w:val="AppendixHeading1"/>
      </w:pPr>
      <w:bookmarkStart w:id="913" w:name="AppendixFingerprints"/>
      <w:bookmarkStart w:id="914" w:name="_Ref513039337"/>
      <w:bookmarkStart w:id="915" w:name="_Toc516225013"/>
      <w:bookmarkEnd w:id="913"/>
      <w:r>
        <w:lastRenderedPageBreak/>
        <w:t>(</w:t>
      </w:r>
      <w:r w:rsidR="00E8605A">
        <w:t>Normative</w:t>
      </w:r>
      <w:r>
        <w:t xml:space="preserve">) </w:t>
      </w:r>
      <w:r w:rsidR="00710FE0">
        <w:t>Use of fingerprints by result management systems</w:t>
      </w:r>
      <w:bookmarkEnd w:id="914"/>
      <w:bookmarkEnd w:id="91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16" w:name="AppendixViewers"/>
      <w:bookmarkStart w:id="917" w:name="_Toc516225014"/>
      <w:bookmarkEnd w:id="916"/>
      <w:r>
        <w:lastRenderedPageBreak/>
        <w:t xml:space="preserve">(Informative) </w:t>
      </w:r>
      <w:r w:rsidR="00710FE0">
        <w:t xml:space="preserve">Use of SARIF by log </w:t>
      </w:r>
      <w:r w:rsidR="00AF0D84">
        <w:t xml:space="preserve">file </w:t>
      </w:r>
      <w:r w:rsidR="00710FE0">
        <w:t>viewers</w:t>
      </w:r>
      <w:bookmarkEnd w:id="91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18" w:name="AppendixConverters"/>
      <w:bookmarkStart w:id="919" w:name="_Toc516225015"/>
      <w:bookmarkEnd w:id="918"/>
      <w:r>
        <w:lastRenderedPageBreak/>
        <w:t xml:space="preserve">(Informative) </w:t>
      </w:r>
      <w:r w:rsidR="00710FE0">
        <w:t>Production of SARIF by converters</w:t>
      </w:r>
      <w:bookmarkEnd w:id="91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920" w:name="AppendixRuleMetadata"/>
      <w:bookmarkStart w:id="921" w:name="_Toc516225016"/>
      <w:bookmarkEnd w:id="920"/>
      <w:r>
        <w:lastRenderedPageBreak/>
        <w:t xml:space="preserve">(Informative) </w:t>
      </w:r>
      <w:r w:rsidR="00710FE0">
        <w:t>Locating rule metadata</w:t>
      </w:r>
      <w:bookmarkEnd w:id="921"/>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22" w:name="AppendixDeterminism"/>
      <w:bookmarkStart w:id="923" w:name="_Toc516225017"/>
      <w:bookmarkEnd w:id="922"/>
      <w:r>
        <w:lastRenderedPageBreak/>
        <w:t xml:space="preserve">(Normative) </w:t>
      </w:r>
      <w:r w:rsidR="00710FE0">
        <w:t>Producing deterministic SARIF log files</w:t>
      </w:r>
      <w:bookmarkEnd w:id="923"/>
    </w:p>
    <w:p w14:paraId="269DCAE0" w14:textId="72CA49C1" w:rsidR="00B62028" w:rsidRDefault="00B62028" w:rsidP="00B62028">
      <w:pPr>
        <w:pStyle w:val="AppendixHeading2"/>
      </w:pPr>
      <w:bookmarkStart w:id="924" w:name="_Toc516225018"/>
      <w:r>
        <w:t>General</w:t>
      </w:r>
      <w:bookmarkEnd w:id="92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25" w:name="_Ref513042258"/>
      <w:bookmarkStart w:id="926" w:name="_Toc516225019"/>
      <w:r>
        <w:t>Non-deterministic file format elements</w:t>
      </w:r>
      <w:bookmarkEnd w:id="925"/>
      <w:bookmarkEnd w:id="92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27" w:name="_Toc516225020"/>
      <w:r>
        <w:t>Array and dictionary element ordering</w:t>
      </w:r>
      <w:bookmarkEnd w:id="92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28" w:name="_Ref513042289"/>
      <w:bookmarkStart w:id="929" w:name="_Toc516225021"/>
      <w:r>
        <w:t>Absolute paths</w:t>
      </w:r>
      <w:bookmarkEnd w:id="928"/>
      <w:bookmarkEnd w:id="92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30" w:name="_Toc516225022"/>
      <w:r>
        <w:t>Compensating for non-deterministic output</w:t>
      </w:r>
      <w:bookmarkEnd w:id="93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31" w:name="_Toc516225023"/>
      <w:r>
        <w:t>Interaction between determinism and baselining</w:t>
      </w:r>
      <w:bookmarkEnd w:id="93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32" w:name="AppendixFixes"/>
      <w:bookmarkStart w:id="933" w:name="_Toc516225024"/>
      <w:bookmarkEnd w:id="932"/>
      <w:r>
        <w:lastRenderedPageBreak/>
        <w:t xml:space="preserve">(Informative) </w:t>
      </w:r>
      <w:r w:rsidR="00710FE0">
        <w:t>Guidance on fixes</w:t>
      </w:r>
      <w:bookmarkEnd w:id="93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34" w:name="_Toc516225025"/>
      <w:r>
        <w:lastRenderedPageBreak/>
        <w:t>(Informative) Diagnosing results in generated files</w:t>
      </w:r>
      <w:bookmarkEnd w:id="93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35" w:name="AppendixExamples"/>
      <w:bookmarkStart w:id="936" w:name="_Toc516225026"/>
      <w:bookmarkEnd w:id="935"/>
      <w:r>
        <w:lastRenderedPageBreak/>
        <w:t xml:space="preserve">(Informative) </w:t>
      </w:r>
      <w:r w:rsidR="00710FE0">
        <w:t>Examples</w:t>
      </w:r>
      <w:bookmarkEnd w:id="93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37" w:name="_Toc516225027"/>
      <w:r>
        <w:t xml:space="preserve">Minimal valid SARIF </w:t>
      </w:r>
      <w:r w:rsidR="00EA1C84">
        <w:t>log file</w:t>
      </w:r>
      <w:bookmarkEnd w:id="93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38" w:name="_Toc516225028"/>
      <w:r w:rsidRPr="00745595">
        <w:t xml:space="preserve">Minimal recommended SARIF </w:t>
      </w:r>
      <w:r w:rsidR="00EA1C84">
        <w:t xml:space="preserve">log </w:t>
      </w:r>
      <w:r w:rsidRPr="00745595">
        <w:t>file with source information</w:t>
      </w:r>
      <w:bookmarkEnd w:id="93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39" w:name="_Toc516225029"/>
      <w:r w:rsidRPr="001D7651">
        <w:t xml:space="preserve">Minimal recommended SARIF </w:t>
      </w:r>
      <w:r w:rsidR="00EA1C84">
        <w:t xml:space="preserve">log </w:t>
      </w:r>
      <w:r w:rsidRPr="001D7651">
        <w:t>file without source information</w:t>
      </w:r>
      <w:bookmarkEnd w:id="939"/>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40" w:name="_Toc516225030"/>
      <w:r w:rsidRPr="001D7651">
        <w:t xml:space="preserve">SARIF </w:t>
      </w:r>
      <w:r w:rsidR="00D71A1D">
        <w:t xml:space="preserve">resource </w:t>
      </w:r>
      <w:r w:rsidRPr="001D7651">
        <w:t xml:space="preserve">file </w:t>
      </w:r>
      <w:r w:rsidR="00D71A1D">
        <w:t>with</w:t>
      </w:r>
      <w:r w:rsidRPr="001D7651">
        <w:t xml:space="preserve"> rule metadata</w:t>
      </w:r>
      <w:bookmarkEnd w:id="940"/>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941" w:name="_Toc516225031"/>
      <w:r>
        <w:t>Comprehensive SARIF file</w:t>
      </w:r>
      <w:bookmarkEnd w:id="94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42" w:name="AppendixRevisionHistory"/>
      <w:bookmarkStart w:id="943" w:name="_Toc85472898"/>
      <w:bookmarkStart w:id="944" w:name="_Toc287332014"/>
      <w:bookmarkStart w:id="945" w:name="_Toc516225032"/>
      <w:bookmarkEnd w:id="942"/>
      <w:r>
        <w:lastRenderedPageBreak/>
        <w:t xml:space="preserve">(Informative) </w:t>
      </w:r>
      <w:r w:rsidR="00A05FDF">
        <w:t>Revision History</w:t>
      </w:r>
      <w:bookmarkEnd w:id="943"/>
      <w:bookmarkEnd w:id="944"/>
      <w:bookmarkEnd w:id="9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20"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1" w:history="1">
              <w:r>
                <w:rPr>
                  <w:rStyle w:val="Hyperlink"/>
                </w:rPr>
                <w:t>#103</w:t>
              </w:r>
            </w:hyperlink>
            <w:r w:rsidR="00015AD6">
              <w:rPr>
                <w:rStyle w:val="Hyperlink"/>
              </w:rPr>
              <w:t xml:space="preserve">, </w:t>
            </w:r>
            <w:hyperlink r:id="rId122" w:history="1">
              <w:r w:rsidR="00D512EE" w:rsidRPr="00D512EE">
                <w:rPr>
                  <w:rStyle w:val="Hyperlink"/>
                </w:rPr>
                <w:t>#138</w:t>
              </w:r>
            </w:hyperlink>
            <w:r w:rsidR="00015AD6">
              <w:t xml:space="preserve">, </w:t>
            </w:r>
            <w:hyperlink r:id="rId123" w:history="1">
              <w:r w:rsidR="00015AD6" w:rsidRPr="00015AD6">
                <w:rPr>
                  <w:rStyle w:val="Hyperlink"/>
                </w:rPr>
                <w:t>#141</w:t>
              </w:r>
            </w:hyperlink>
            <w:r w:rsidR="00806466">
              <w:t xml:space="preserve">, </w:t>
            </w:r>
            <w:hyperlink r:id="rId124" w:history="1">
              <w:r w:rsidR="00806466" w:rsidRPr="00806466">
                <w:rPr>
                  <w:rStyle w:val="Hyperlink"/>
                </w:rPr>
                <w:t>#143</w:t>
              </w:r>
            </w:hyperlink>
            <w:r w:rsidR="00806466">
              <w:t>,</w:t>
            </w:r>
            <w:r w:rsidR="009B7B46">
              <w:t xml:space="preserve"> </w:t>
            </w:r>
            <w:hyperlink r:id="rId125" w:history="1">
              <w:r w:rsidR="009B7B46" w:rsidRPr="009B7B46">
                <w:rPr>
                  <w:rStyle w:val="Hyperlink"/>
                </w:rPr>
                <w:t>#153</w:t>
              </w:r>
            </w:hyperlink>
            <w:r w:rsidR="009B7B46">
              <w:t>,</w:t>
            </w:r>
            <w:r w:rsidR="00806466">
              <w:t xml:space="preserve"> </w:t>
            </w:r>
            <w:hyperlink r:id="rId126" w:history="1">
              <w:r w:rsidR="00703B72" w:rsidRPr="00703B72">
                <w:rPr>
                  <w:rStyle w:val="Hyperlink"/>
                </w:rPr>
                <w:t>#157</w:t>
              </w:r>
            </w:hyperlink>
            <w:r w:rsidR="00703B72">
              <w:t>,</w:t>
            </w:r>
            <w:r w:rsidR="00E631D0">
              <w:t xml:space="preserve"> </w:t>
            </w:r>
            <w:hyperlink r:id="rId127" w:history="1">
              <w:r w:rsidR="00E631D0" w:rsidRPr="00E631D0">
                <w:rPr>
                  <w:rStyle w:val="Hyperlink"/>
                </w:rPr>
                <w:t>#159</w:t>
              </w:r>
            </w:hyperlink>
            <w:r w:rsidR="00E631D0">
              <w:t>,</w:t>
            </w:r>
            <w:r w:rsidR="00DB1FD8">
              <w:t xml:space="preserve"> </w:t>
            </w:r>
            <w:hyperlink r:id="rId128" w:history="1">
              <w:r w:rsidR="00DB1FD8" w:rsidRPr="00DB1FD8">
                <w:rPr>
                  <w:rStyle w:val="Hyperlink"/>
                </w:rPr>
                <w:t>#160</w:t>
              </w:r>
            </w:hyperlink>
            <w:r w:rsidR="00DB1FD8">
              <w:t>,</w:t>
            </w:r>
            <w:r w:rsidR="006B6EA6">
              <w:t xml:space="preserve"> </w:t>
            </w:r>
            <w:hyperlink r:id="rId129" w:history="1">
              <w:r w:rsidR="006B6EA6" w:rsidRPr="006B6EA6">
                <w:rPr>
                  <w:rStyle w:val="Hyperlink"/>
                </w:rPr>
                <w:t>#161</w:t>
              </w:r>
            </w:hyperlink>
            <w:r w:rsidR="006B6EA6">
              <w:t xml:space="preserve">, </w:t>
            </w:r>
            <w:hyperlink r:id="rId130" w:history="1">
              <w:r w:rsidR="00436274" w:rsidRPr="00436274">
                <w:rPr>
                  <w:rStyle w:val="Hyperlink"/>
                </w:rPr>
                <w:t>#162</w:t>
              </w:r>
            </w:hyperlink>
            <w:r w:rsidR="00436274">
              <w:t xml:space="preserve">, </w:t>
            </w:r>
            <w:hyperlink r:id="rId131" w:history="1">
              <w:r w:rsidR="00563BBB" w:rsidRPr="00563BBB">
                <w:rPr>
                  <w:rStyle w:val="Hyperlink"/>
                </w:rPr>
                <w:t>#163</w:t>
              </w:r>
            </w:hyperlink>
            <w:r w:rsidR="00563BBB">
              <w:t>,</w:t>
            </w:r>
            <w:r w:rsidR="00E86746">
              <w:t xml:space="preserve"> </w:t>
            </w:r>
            <w:hyperlink r:id="rId132" w:history="1">
              <w:r w:rsidR="00E86746" w:rsidRPr="00E86746">
                <w:rPr>
                  <w:rStyle w:val="Hyperlink"/>
                </w:rPr>
                <w:t>#165</w:t>
              </w:r>
            </w:hyperlink>
            <w:r w:rsidR="00E86746">
              <w:t>,</w:t>
            </w:r>
            <w:r w:rsidR="00563BBB">
              <w:t xml:space="preserve"> </w:t>
            </w:r>
            <w:hyperlink r:id="rId133" w:history="1">
              <w:r w:rsidR="00E631D0" w:rsidRPr="00E631D0">
                <w:rPr>
                  <w:rStyle w:val="Hyperlink"/>
                </w:rPr>
                <w:t>#166</w:t>
              </w:r>
            </w:hyperlink>
            <w:r w:rsidR="00E631D0">
              <w:t>,</w:t>
            </w:r>
            <w:r w:rsidR="00F527F4">
              <w:t xml:space="preserve"> </w:t>
            </w:r>
            <w:hyperlink r:id="rId134" w:history="1">
              <w:r w:rsidR="00F527F4" w:rsidRPr="00F527F4">
                <w:rPr>
                  <w:rStyle w:val="Hyperlink"/>
                </w:rPr>
                <w:t>#167</w:t>
              </w:r>
            </w:hyperlink>
            <w:r w:rsidR="00F527F4">
              <w:t>,</w:t>
            </w:r>
            <w:r w:rsidR="00703B72">
              <w:t xml:space="preserve"> </w:t>
            </w:r>
            <w:r w:rsidR="00806466">
              <w:t xml:space="preserve">and </w:t>
            </w:r>
            <w:hyperlink r:id="rId135"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6" w:history="1">
              <w:r w:rsidR="009A4DC8" w:rsidRPr="009A4DC8">
                <w:rPr>
                  <w:rStyle w:val="Hyperlink"/>
                </w:rPr>
                <w:t>#93</w:t>
              </w:r>
            </w:hyperlink>
            <w:r w:rsidR="009A4DC8">
              <w:t>,</w:t>
            </w:r>
            <w:r w:rsidR="0051590E">
              <w:t xml:space="preserve"> </w:t>
            </w:r>
            <w:hyperlink r:id="rId137" w:history="1">
              <w:r w:rsidR="002D1B72" w:rsidRPr="002D1B72">
                <w:rPr>
                  <w:rStyle w:val="Hyperlink"/>
                </w:rPr>
                <w:t>#149</w:t>
              </w:r>
            </w:hyperlink>
            <w:r w:rsidR="002D1B72">
              <w:t xml:space="preserve">, </w:t>
            </w:r>
            <w:hyperlink r:id="rId138" w:history="1">
              <w:r w:rsidR="0051590E" w:rsidRPr="0051590E">
                <w:rPr>
                  <w:rStyle w:val="Hyperlink"/>
                </w:rPr>
                <w:t>#160</w:t>
              </w:r>
            </w:hyperlink>
            <w:r w:rsidR="0051590E">
              <w:t xml:space="preserve"> (revised)</w:t>
            </w:r>
            <w:r w:rsidR="00D5692C">
              <w:t>,</w:t>
            </w:r>
            <w:r w:rsidR="005C4A76">
              <w:t xml:space="preserve"> </w:t>
            </w:r>
            <w:hyperlink r:id="rId139" w:history="1">
              <w:r w:rsidR="005C4A76" w:rsidRPr="005C4A76">
                <w:rPr>
                  <w:rStyle w:val="Hyperlink"/>
                </w:rPr>
                <w:t>#171</w:t>
              </w:r>
            </w:hyperlink>
            <w:r w:rsidR="005C4A76">
              <w:t>,</w:t>
            </w:r>
            <w:r w:rsidR="00D5692C">
              <w:t xml:space="preserve"> </w:t>
            </w:r>
            <w:hyperlink r:id="rId140" w:history="1">
              <w:r w:rsidR="00D5692C" w:rsidRPr="00D5692C">
                <w:rPr>
                  <w:rStyle w:val="Hyperlink"/>
                </w:rPr>
                <w:t>#176</w:t>
              </w:r>
            </w:hyperlink>
            <w:r w:rsidR="00D5692C">
              <w:t>,</w:t>
            </w:r>
            <w:r w:rsidR="0051590E">
              <w:t xml:space="preserve"> </w:t>
            </w:r>
            <w:hyperlink r:id="rId141" w:history="1">
              <w:r w:rsidR="00D44543" w:rsidRPr="00D44543">
                <w:rPr>
                  <w:rStyle w:val="Hyperlink"/>
                </w:rPr>
                <w:t>#181</w:t>
              </w:r>
            </w:hyperlink>
            <w:r w:rsidR="00D44543">
              <w:t xml:space="preserve">, </w:t>
            </w:r>
            <w:r w:rsidR="0051590E">
              <w:t>and</w:t>
            </w:r>
            <w:r>
              <w:t xml:space="preserve"> </w:t>
            </w:r>
            <w:hyperlink r:id="rId142"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3" w:history="1">
              <w:r w:rsidRPr="007B21F4">
                <w:rPr>
                  <w:rStyle w:val="Hyperlink"/>
                </w:rPr>
                <w:t>#158</w:t>
              </w:r>
            </w:hyperlink>
            <w:r w:rsidR="001D2A5F">
              <w:t xml:space="preserve">, </w:t>
            </w:r>
            <w:hyperlink r:id="rId144" w:history="1">
              <w:r w:rsidR="001D2A5F" w:rsidRPr="001D2A5F">
                <w:rPr>
                  <w:rStyle w:val="Hyperlink"/>
                </w:rPr>
                <w:t>#164</w:t>
              </w:r>
            </w:hyperlink>
            <w:r w:rsidR="001D2A5F">
              <w:t xml:space="preserve">, </w:t>
            </w:r>
            <w:hyperlink r:id="rId145" w:history="1">
              <w:r w:rsidR="003A1ED6" w:rsidRPr="003A1ED6">
                <w:rPr>
                  <w:rStyle w:val="Hyperlink"/>
                </w:rPr>
                <w:t>#172</w:t>
              </w:r>
            </w:hyperlink>
            <w:r w:rsidR="003A1ED6">
              <w:t>,</w:t>
            </w:r>
            <w:r w:rsidR="008D5E3E">
              <w:t xml:space="preserve"> </w:t>
            </w:r>
            <w:hyperlink r:id="rId146" w:history="1">
              <w:r w:rsidR="008D5E3E" w:rsidRPr="008D5E3E">
                <w:rPr>
                  <w:rStyle w:val="Hyperlink"/>
                </w:rPr>
                <w:t>#175</w:t>
              </w:r>
            </w:hyperlink>
            <w:r w:rsidR="008D5E3E">
              <w:t>,</w:t>
            </w:r>
            <w:r w:rsidR="003A1ED6">
              <w:t xml:space="preserve"> </w:t>
            </w:r>
            <w:hyperlink r:id="rId147" w:history="1">
              <w:r w:rsidR="00153C25" w:rsidRPr="00153C25">
                <w:rPr>
                  <w:rStyle w:val="Hyperlink"/>
                </w:rPr>
                <w:t>#178</w:t>
              </w:r>
            </w:hyperlink>
            <w:r w:rsidR="00153C25">
              <w:t xml:space="preserve">, </w:t>
            </w:r>
            <w:r>
              <w:t>and</w:t>
            </w:r>
            <w:r w:rsidRPr="007B21F4">
              <w:t xml:space="preserve"> </w:t>
            </w:r>
            <w:hyperlink r:id="rId148"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9" w:history="1">
              <w:r w:rsidRPr="008A57C9">
                <w:rPr>
                  <w:rStyle w:val="Hyperlink"/>
                </w:rPr>
                <w:t>#189</w:t>
              </w:r>
            </w:hyperlink>
            <w:r w:rsidR="003976E0">
              <w:t xml:space="preserve"> and </w:t>
            </w:r>
            <w:hyperlink r:id="rId150"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139C0" w14:textId="77777777" w:rsidR="00D53F45" w:rsidRDefault="00D53F45" w:rsidP="008C100C">
      <w:r>
        <w:separator/>
      </w:r>
    </w:p>
    <w:p w14:paraId="38D154D1" w14:textId="77777777" w:rsidR="00D53F45" w:rsidRDefault="00D53F45" w:rsidP="008C100C"/>
    <w:p w14:paraId="51AF9623" w14:textId="77777777" w:rsidR="00D53F45" w:rsidRDefault="00D53F45" w:rsidP="008C100C"/>
    <w:p w14:paraId="581FB01A" w14:textId="77777777" w:rsidR="00D53F45" w:rsidRDefault="00D53F45" w:rsidP="008C100C"/>
    <w:p w14:paraId="52B3CB28" w14:textId="77777777" w:rsidR="00D53F45" w:rsidRDefault="00D53F45" w:rsidP="008C100C"/>
    <w:p w14:paraId="5685A515" w14:textId="77777777" w:rsidR="00D53F45" w:rsidRDefault="00D53F45" w:rsidP="008C100C"/>
    <w:p w14:paraId="601AF184" w14:textId="77777777" w:rsidR="00D53F45" w:rsidRDefault="00D53F45" w:rsidP="008C100C"/>
  </w:endnote>
  <w:endnote w:type="continuationSeparator" w:id="0">
    <w:p w14:paraId="77E5BD8F" w14:textId="77777777" w:rsidR="00D53F45" w:rsidRDefault="00D53F45" w:rsidP="008C100C">
      <w:r>
        <w:continuationSeparator/>
      </w:r>
    </w:p>
    <w:p w14:paraId="43A610C8" w14:textId="77777777" w:rsidR="00D53F45" w:rsidRDefault="00D53F45" w:rsidP="008C100C"/>
    <w:p w14:paraId="54DEAFFB" w14:textId="77777777" w:rsidR="00D53F45" w:rsidRDefault="00D53F45" w:rsidP="008C100C"/>
    <w:p w14:paraId="7E121C87" w14:textId="77777777" w:rsidR="00D53F45" w:rsidRDefault="00D53F45" w:rsidP="008C100C"/>
    <w:p w14:paraId="17DD59E9" w14:textId="77777777" w:rsidR="00D53F45" w:rsidRDefault="00D53F45" w:rsidP="008C100C"/>
    <w:p w14:paraId="21CF04A8" w14:textId="77777777" w:rsidR="00D53F45" w:rsidRDefault="00D53F45" w:rsidP="008C100C"/>
    <w:p w14:paraId="1DF25FAC" w14:textId="77777777" w:rsidR="00D53F45" w:rsidRDefault="00D53F4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DF981" w14:textId="77777777" w:rsidR="009A0887" w:rsidRDefault="009A08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42E582D" w:rsidR="009A0887" w:rsidRPr="00195F88" w:rsidRDefault="009A088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15 August 2018</w:t>
    </w:r>
  </w:p>
  <w:p w14:paraId="2081D924" w14:textId="754CBB7D" w:rsidR="009A0887" w:rsidRPr="00195F88" w:rsidRDefault="009A088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47001" w14:textId="77777777" w:rsidR="009A0887" w:rsidRDefault="009A0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7E109" w14:textId="77777777" w:rsidR="00D53F45" w:rsidRDefault="00D53F45" w:rsidP="008C100C">
      <w:r>
        <w:separator/>
      </w:r>
    </w:p>
    <w:p w14:paraId="2880D5BC" w14:textId="77777777" w:rsidR="00D53F45" w:rsidRDefault="00D53F45" w:rsidP="008C100C"/>
  </w:footnote>
  <w:footnote w:type="continuationSeparator" w:id="0">
    <w:p w14:paraId="64682558" w14:textId="77777777" w:rsidR="00D53F45" w:rsidRDefault="00D53F45" w:rsidP="008C100C">
      <w:r>
        <w:continuationSeparator/>
      </w:r>
    </w:p>
    <w:p w14:paraId="0A6D84DA" w14:textId="77777777" w:rsidR="00D53F45" w:rsidRDefault="00D53F4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4D4A0" w14:textId="77777777" w:rsidR="009A0887" w:rsidRDefault="009A08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F3D23" w14:textId="77777777" w:rsidR="009A0887" w:rsidRDefault="009A08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98A03" w14:textId="77777777" w:rsidR="009A0887" w:rsidRDefault="009A08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C9AC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3"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1D6B18"/>
    <w:multiLevelType w:val="hybridMultilevel"/>
    <w:tmpl w:val="9EA6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48"/>
  </w:num>
  <w:num w:numId="4">
    <w:abstractNumId w:val="0"/>
  </w:num>
  <w:num w:numId="5">
    <w:abstractNumId w:val="57"/>
  </w:num>
  <w:num w:numId="6">
    <w:abstractNumId w:val="25"/>
  </w:num>
  <w:num w:numId="7">
    <w:abstractNumId w:val="44"/>
  </w:num>
  <w:num w:numId="8">
    <w:abstractNumId w:val="4"/>
  </w:num>
  <w:num w:numId="9">
    <w:abstractNumId w:val="53"/>
  </w:num>
  <w:num w:numId="10">
    <w:abstractNumId w:val="43"/>
  </w:num>
  <w:num w:numId="11">
    <w:abstractNumId w:val="19"/>
  </w:num>
  <w:num w:numId="12">
    <w:abstractNumId w:val="16"/>
  </w:num>
  <w:num w:numId="13">
    <w:abstractNumId w:val="61"/>
  </w:num>
  <w:num w:numId="14">
    <w:abstractNumId w:val="46"/>
  </w:num>
  <w:num w:numId="15">
    <w:abstractNumId w:val="7"/>
  </w:num>
  <w:num w:numId="16">
    <w:abstractNumId w:val="35"/>
  </w:num>
  <w:num w:numId="17">
    <w:abstractNumId w:val="56"/>
  </w:num>
  <w:num w:numId="18">
    <w:abstractNumId w:val="28"/>
  </w:num>
  <w:num w:numId="19">
    <w:abstractNumId w:val="11"/>
  </w:num>
  <w:num w:numId="20">
    <w:abstractNumId w:val="38"/>
  </w:num>
  <w:num w:numId="21">
    <w:abstractNumId w:val="21"/>
  </w:num>
  <w:num w:numId="22">
    <w:abstractNumId w:val="15"/>
  </w:num>
  <w:num w:numId="23">
    <w:abstractNumId w:val="9"/>
  </w:num>
  <w:num w:numId="24">
    <w:abstractNumId w:val="29"/>
  </w:num>
  <w:num w:numId="25">
    <w:abstractNumId w:val="24"/>
  </w:num>
  <w:num w:numId="26">
    <w:abstractNumId w:val="60"/>
  </w:num>
  <w:num w:numId="27">
    <w:abstractNumId w:val="10"/>
  </w:num>
  <w:num w:numId="28">
    <w:abstractNumId w:val="49"/>
  </w:num>
  <w:num w:numId="29">
    <w:abstractNumId w:val="27"/>
  </w:num>
  <w:num w:numId="30">
    <w:abstractNumId w:val="23"/>
  </w:num>
  <w:num w:numId="31">
    <w:abstractNumId w:val="14"/>
  </w:num>
  <w:num w:numId="32">
    <w:abstractNumId w:val="64"/>
  </w:num>
  <w:num w:numId="33">
    <w:abstractNumId w:val="36"/>
  </w:num>
  <w:num w:numId="34">
    <w:abstractNumId w:val="8"/>
  </w:num>
  <w:num w:numId="35">
    <w:abstractNumId w:val="59"/>
  </w:num>
  <w:num w:numId="36">
    <w:abstractNumId w:val="32"/>
  </w:num>
  <w:num w:numId="37">
    <w:abstractNumId w:val="33"/>
  </w:num>
  <w:num w:numId="38">
    <w:abstractNumId w:val="47"/>
  </w:num>
  <w:num w:numId="39">
    <w:abstractNumId w:val="52"/>
  </w:num>
  <w:num w:numId="40">
    <w:abstractNumId w:val="34"/>
  </w:num>
  <w:num w:numId="41">
    <w:abstractNumId w:val="12"/>
  </w:num>
  <w:num w:numId="42">
    <w:abstractNumId w:val="2"/>
  </w:num>
  <w:num w:numId="43">
    <w:abstractNumId w:val="39"/>
  </w:num>
  <w:num w:numId="44">
    <w:abstractNumId w:val="37"/>
  </w:num>
  <w:num w:numId="45">
    <w:abstractNumId w:val="40"/>
  </w:num>
  <w:num w:numId="46">
    <w:abstractNumId w:val="17"/>
  </w:num>
  <w:num w:numId="47">
    <w:abstractNumId w:val="18"/>
  </w:num>
  <w:num w:numId="48">
    <w:abstractNumId w:val="5"/>
  </w:num>
  <w:num w:numId="49">
    <w:abstractNumId w:val="6"/>
  </w:num>
  <w:num w:numId="50">
    <w:abstractNumId w:val="63"/>
  </w:num>
  <w:num w:numId="51">
    <w:abstractNumId w:val="13"/>
  </w:num>
  <w:num w:numId="52">
    <w:abstractNumId w:val="20"/>
  </w:num>
  <w:num w:numId="53">
    <w:abstractNumId w:val="62"/>
  </w:num>
  <w:num w:numId="54">
    <w:abstractNumId w:val="31"/>
  </w:num>
  <w:num w:numId="55">
    <w:abstractNumId w:val="58"/>
  </w:num>
  <w:num w:numId="56">
    <w:abstractNumId w:val="55"/>
  </w:num>
  <w:num w:numId="57">
    <w:abstractNumId w:val="22"/>
  </w:num>
  <w:num w:numId="58">
    <w:abstractNumId w:val="30"/>
  </w:num>
  <w:num w:numId="59">
    <w:abstractNumId w:val="42"/>
  </w:num>
  <w:num w:numId="60">
    <w:abstractNumId w:val="3"/>
  </w:num>
  <w:num w:numId="61">
    <w:abstractNumId w:val="54"/>
  </w:num>
  <w:num w:numId="62">
    <w:abstractNumId w:val="41"/>
  </w:num>
  <w:num w:numId="63">
    <w:abstractNumId w:val="45"/>
  </w:num>
  <w:num w:numId="64">
    <w:abstractNumId w:val="50"/>
  </w:num>
  <w:num w:numId="65">
    <w:abstractNumId w:val="26"/>
  </w:num>
  <w:num w:numId="66">
    <w:abstractNumId w:val="51"/>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9A0"/>
    <w:rsid w:val="00024B60"/>
    <w:rsid w:val="00024C43"/>
    <w:rsid w:val="00025117"/>
    <w:rsid w:val="000308F0"/>
    <w:rsid w:val="0003129F"/>
    <w:rsid w:val="00032E78"/>
    <w:rsid w:val="0003320E"/>
    <w:rsid w:val="00034C6A"/>
    <w:rsid w:val="00035A29"/>
    <w:rsid w:val="00035E41"/>
    <w:rsid w:val="00036B5E"/>
    <w:rsid w:val="000411A9"/>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0FAF"/>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07548"/>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1C2A"/>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1C0F"/>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535"/>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698"/>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5CB6"/>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30C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86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D2A"/>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3946"/>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1B91"/>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1C4B"/>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3299"/>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0887"/>
    <w:rsid w:val="009A1CFF"/>
    <w:rsid w:val="009A31A3"/>
    <w:rsid w:val="009A40CD"/>
    <w:rsid w:val="009A44D0"/>
    <w:rsid w:val="009A4C1B"/>
    <w:rsid w:val="009A4DC8"/>
    <w:rsid w:val="009A4F80"/>
    <w:rsid w:val="009A5AEE"/>
    <w:rsid w:val="009B0391"/>
    <w:rsid w:val="009B064D"/>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B7950"/>
    <w:rsid w:val="00BC0533"/>
    <w:rsid w:val="00BC0658"/>
    <w:rsid w:val="00BC439B"/>
    <w:rsid w:val="00BC6C51"/>
    <w:rsid w:val="00BC71CD"/>
    <w:rsid w:val="00BC7D72"/>
    <w:rsid w:val="00BD0C18"/>
    <w:rsid w:val="00BD1C92"/>
    <w:rsid w:val="00BD57A3"/>
    <w:rsid w:val="00BD5C4F"/>
    <w:rsid w:val="00BD6EF1"/>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07E93"/>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4FDF"/>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5BF"/>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3F45"/>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5946"/>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51C"/>
    <w:rsid w:val="00EF1697"/>
    <w:rsid w:val="00EF2CF3"/>
    <w:rsid w:val="00EF4226"/>
    <w:rsid w:val="00EF4882"/>
    <w:rsid w:val="00EF545E"/>
    <w:rsid w:val="00EF5497"/>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74611"/>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33" Type="http://schemas.openxmlformats.org/officeDocument/2006/relationships/hyperlink" Target="https://github.com/oasis-tcs/sarif-spec/issues/166" TargetMode="External"/><Relationship Id="rId138" Type="http://schemas.openxmlformats.org/officeDocument/2006/relationships/hyperlink" Target="https://github.com/oasis-tcs/sarif-spec/issues/160"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hyperlink" Target="https://github.com/oasis-tcs/sarif-spec/issues/141" TargetMode="External"/><Relationship Id="rId128" Type="http://schemas.openxmlformats.org/officeDocument/2006/relationships/hyperlink" Target="https://github.com/oasis-tcs/sarif-spec/issues/160" TargetMode="External"/><Relationship Id="rId144" Type="http://schemas.openxmlformats.org/officeDocument/2006/relationships/hyperlink" Target="https://github.com/oasis-tcs/sarif-spec/issues/164" TargetMode="External"/><Relationship Id="rId149" Type="http://schemas.openxmlformats.org/officeDocument/2006/relationships/hyperlink" Target="https://github.com/oasis-tcs/sarif-spec/issues/189" TargetMode="External"/><Relationship Id="rId5" Type="http://schemas.openxmlformats.org/officeDocument/2006/relationships/webSettings" Target="webSettings.xm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134" Type="http://schemas.openxmlformats.org/officeDocument/2006/relationships/hyperlink" Target="https://github.com/oasis-tcs/sarif-spec/issues/167" TargetMode="External"/><Relationship Id="rId139" Type="http://schemas.openxmlformats.org/officeDocument/2006/relationships/hyperlink" Target="https://github.com/oasis-tcs/sarif-spec/issues/171"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150" Type="http://schemas.openxmlformats.org/officeDocument/2006/relationships/hyperlink" Target="https://github.com/oasis-tcs/sarif-spec/issues/191"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124" Type="http://schemas.openxmlformats.org/officeDocument/2006/relationships/hyperlink" Target="https://github.com/oasis-tcs/sarif-spec/issues/143" TargetMode="External"/><Relationship Id="rId129" Type="http://schemas.openxmlformats.org/officeDocument/2006/relationships/hyperlink" Target="https://github.com/oasis-tcs/sarif-spec/issues/161" TargetMode="External"/><Relationship Id="rId137" Type="http://schemas.openxmlformats.org/officeDocument/2006/relationships/hyperlink" Target="https://github.com/oasis-tcs/sarif-spec/issues/149"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1" TargetMode="Externa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32" Type="http://schemas.openxmlformats.org/officeDocument/2006/relationships/hyperlink" Target="https://github.com/oasis-tcs/sarif-spec/issues/165" TargetMode="External"/><Relationship Id="rId140" Type="http://schemas.openxmlformats.org/officeDocument/2006/relationships/hyperlink" Target="https://github.com/oasis-tcs/sarif-spec/issues/176" TargetMode="External"/><Relationship Id="rId145" Type="http://schemas.openxmlformats.org/officeDocument/2006/relationships/hyperlink" Target="https://github.com/oasis-tcs/sarif-spec/issues/172"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27" Type="http://schemas.openxmlformats.org/officeDocument/2006/relationships/hyperlink" Target="https://github.com/oasis-tcs/sarif-spec/issues/15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hyperlink" Target="https://github.com/oasis-tcs/sarif-spec/issues/138" TargetMode="External"/><Relationship Id="rId130" Type="http://schemas.openxmlformats.org/officeDocument/2006/relationships/hyperlink" Target="https://github.com/oasis-tcs/sarif-spec/issues/162" TargetMode="External"/><Relationship Id="rId135" Type="http://schemas.openxmlformats.org/officeDocument/2006/relationships/hyperlink" Target="https://github.com/oasis-tcs/sarif-spec/issues/170" TargetMode="External"/><Relationship Id="rId143" Type="http://schemas.openxmlformats.org/officeDocument/2006/relationships/hyperlink" Target="https://github.com/oasis-tcs/sarif-spec/issues/158" TargetMode="External"/><Relationship Id="rId148" Type="http://schemas.openxmlformats.org/officeDocument/2006/relationships/hyperlink" Target="https://github.com/oasis-tcs/sarif-spec/issues/186"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125" Type="http://schemas.openxmlformats.org/officeDocument/2006/relationships/hyperlink" Target="https://github.com/oasis-tcs/sarif-spec/issues/153" TargetMode="External"/><Relationship Id="rId141" Type="http://schemas.openxmlformats.org/officeDocument/2006/relationships/hyperlink" Target="https://github.com/oasis-tcs/sarif-spec/issues/181" TargetMode="External"/><Relationship Id="rId146" Type="http://schemas.openxmlformats.org/officeDocument/2006/relationships/hyperlink" Target="https://github.com/oasis-tcs/sarif-spec/issues/175"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 Id="rId131" Type="http://schemas.openxmlformats.org/officeDocument/2006/relationships/hyperlink" Target="https://github.com/oasis-tcs/sarif-spec/issues/163" TargetMode="External"/><Relationship Id="rId136" Type="http://schemas.openxmlformats.org/officeDocument/2006/relationships/hyperlink" Target="https://github.com/oasis-tcs/sarif-spec/issues/93"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92" TargetMode="External"/><Relationship Id="rId152"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26" Type="http://schemas.openxmlformats.org/officeDocument/2006/relationships/hyperlink" Target="https://github.com/oasis-tcs/sarif-spec/issues/157" TargetMode="External"/><Relationship Id="rId147" Type="http://schemas.openxmlformats.org/officeDocument/2006/relationships/hyperlink" Target="https://github.com/oasis-tcs/sarif-spec/issues/17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5"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hyperlink" Target="https://github.com/oasis-tcs/sarif-spec/issues/103" TargetMode="External"/><Relationship Id="rId142" Type="http://schemas.openxmlformats.org/officeDocument/2006/relationships/hyperlink" Target="https://github.com/oasis-tcs/sarif-spec/issues/187"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7481D-9EF7-49DF-AAA7-E6CACADD6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18117</TotalTime>
  <Pages>146</Pages>
  <Words>60900</Words>
  <Characters>347133</Characters>
  <Application>Microsoft Office Word</Application>
  <DocSecurity>0</DocSecurity>
  <Lines>2892</Lines>
  <Paragraphs>814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407219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875</cp:revision>
  <cp:lastPrinted>2011-08-05T16:21:00Z</cp:lastPrinted>
  <dcterms:created xsi:type="dcterms:W3CDTF">2017-08-01T19:18:00Z</dcterms:created>
  <dcterms:modified xsi:type="dcterms:W3CDTF">2018-10-01T21:50:00Z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2018-08-07T22:21:22.6214777Z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