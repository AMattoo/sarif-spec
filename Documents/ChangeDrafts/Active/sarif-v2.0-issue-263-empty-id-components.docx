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DA12A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1DEAC58B" w:rsidR="000F505D" w:rsidRDefault="000F505D" w:rsidP="00BF2FF9">
      <w:pPr>
        <w:pStyle w:val="RelatedWork"/>
        <w:numPr>
          <w:ilvl w:val="1"/>
          <w:numId w:val="5"/>
        </w:numPr>
      </w:pPr>
      <w:r>
        <w:t>sarif-externalized-property-</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DA12A7">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DA12A7">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DA12A7">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DA12A7">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DA12A7">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DA12A7">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DA12A7">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DA12A7">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DA12A7">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DA12A7">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DA12A7">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DA12A7">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DA12A7">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DA12A7">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DA12A7">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DA12A7">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DA12A7">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DA12A7">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DA12A7">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DA12A7">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DA12A7">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DA12A7">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9413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941400"/>
      <w:bookmarkStart w:id="6" w:name="_Toc85472893"/>
      <w:bookmarkStart w:id="7" w:name="_Toc287332007"/>
      <w:r>
        <w:t>IPR Policy</w:t>
      </w:r>
      <w:bookmarkEnd w:id="5"/>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941401"/>
      <w:r>
        <w:t>Terminology</w:t>
      </w:r>
      <w:bookmarkEnd w:id="6"/>
      <w:bookmarkEnd w:id="7"/>
      <w:bookmarkEnd w:id="8"/>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4C1F8" w:rsidR="00B05C99" w:rsidRDefault="00DA12A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18E0EECE" w:rsidR="008119BF" w:rsidRPr="008119BF" w:rsidRDefault="00DA12A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83609E4" w:rsidR="0044419A" w:rsidRDefault="00DA12A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DA12A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DA12A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DA12A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8D82FE7" w:rsidR="00376AE7" w:rsidRPr="00376AE7" w:rsidRDefault="00DA12A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DA12A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DA12A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DA12A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DA12A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C4DB87E" w:rsidR="0044419A" w:rsidRDefault="00DA12A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DA12A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DA12A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DA12A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DA12A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32E9960" w:rsidR="00B05C99" w:rsidRDefault="00DA12A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DA12A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DA12A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DA12A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DA12A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351D36A" w:rsidR="00B05C99" w:rsidRDefault="00DA12A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103736E" w:rsidR="00366BA7" w:rsidRDefault="00DA12A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E1FFA6F" w:rsidR="00753025" w:rsidRPr="00753025" w:rsidRDefault="00DA12A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336E591" w:rsidR="0044419A" w:rsidRDefault="00DA12A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DA12A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DA12A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DA12A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94140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941403"/>
      <w:r>
        <w:t>Non-Normative References</w:t>
      </w:r>
      <w:bookmarkEnd w:id="81"/>
      <w:bookmarkEnd w:id="82"/>
      <w:bookmarkEnd w:id="83"/>
    </w:p>
    <w:p w14:paraId="1067680D" w14:textId="3A65823E"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94140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94140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941406"/>
      <w:r>
        <w:t>Format examples</w:t>
      </w:r>
      <w:bookmarkEnd w:id="90"/>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94140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26941408"/>
      <w:r>
        <w:t>Syntax notation</w:t>
      </w:r>
      <w:bookmarkEnd w:id="92"/>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94140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94141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8C1137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941411"/>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941412"/>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941413"/>
      <w:r>
        <w:t>text property</w:t>
      </w:r>
      <w:bookmarkEnd w:id="108"/>
      <w:bookmarkEnd w:id="109"/>
    </w:p>
    <w:p w14:paraId="4A7B5CC6" w14:textId="60C50CE4"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941414"/>
      <w:r>
        <w:t>binary property</w:t>
      </w:r>
      <w:bookmarkEnd w:id="110"/>
      <w:bookmarkEnd w:id="111"/>
    </w:p>
    <w:p w14:paraId="1BB5464B" w14:textId="59C5EFF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941415"/>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941416"/>
      <w:r>
        <w:t>General</w:t>
      </w:r>
      <w:bookmarkEnd w:id="114"/>
      <w:bookmarkEnd w:id="115"/>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941417"/>
      <w:r>
        <w:t>uri property</w:t>
      </w:r>
      <w:bookmarkEnd w:id="116"/>
      <w:bookmarkEnd w:id="117"/>
    </w:p>
    <w:p w14:paraId="312B616B" w14:textId="376AEB65" w:rsidR="005345F2" w:rsidRDefault="005345F2" w:rsidP="005345F2">
      <w:pPr>
        <w:pStyle w:val="Heading4"/>
      </w:pPr>
      <w:bookmarkStart w:id="118" w:name="_Toc526941418"/>
      <w:r>
        <w:t>General</w:t>
      </w:r>
      <w:bookmarkEnd w:id="118"/>
    </w:p>
    <w:p w14:paraId="604C3241" w14:textId="6105205E"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941419"/>
      <w:r>
        <w:lastRenderedPageBreak/>
        <w:t>URIs that use the "file" protocol</w:t>
      </w:r>
      <w:bookmarkEnd w:id="120"/>
      <w:bookmarkEnd w:id="121"/>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941420"/>
      <w:proofErr w:type="spellStart"/>
      <w:r>
        <w:t>uriBaseId</w:t>
      </w:r>
      <w:proofErr w:type="spellEnd"/>
      <w:r>
        <w:t xml:space="preserve"> property</w:t>
      </w:r>
      <w:bookmarkEnd w:id="122"/>
      <w:bookmarkEnd w:id="123"/>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5AC8E560"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24" w:name="_Ref510013017"/>
      <w:bookmarkStart w:id="125" w:name="_Toc526941421"/>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941422"/>
      <w:r>
        <w:t>String properties</w:t>
      </w:r>
      <w:bookmarkEnd w:id="126"/>
    </w:p>
    <w:p w14:paraId="6C63FE5C" w14:textId="4016EE67" w:rsidR="00D65090" w:rsidRDefault="00D65090" w:rsidP="00D65090">
      <w:pPr>
        <w:pStyle w:val="Heading3"/>
      </w:pPr>
      <w:bookmarkStart w:id="127" w:name="_Toc526941423"/>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941424"/>
      <w:r>
        <w:t>Redaction</w:t>
      </w:r>
      <w:bookmarkEnd w:id="128"/>
      <w:r w:rsidR="00D244F4">
        <w:t>-aware string properties</w:t>
      </w:r>
      <w:bookmarkEnd w:id="129"/>
    </w:p>
    <w:p w14:paraId="553A2175" w14:textId="52F550BA"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30" w:name="_Ref514314114"/>
      <w:bookmarkStart w:id="131" w:name="_Toc526941425"/>
      <w:r>
        <w:t>GUID-valued string properties</w:t>
      </w:r>
      <w:bookmarkEnd w:id="130"/>
      <w:bookmarkEnd w:id="131"/>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Ref526937577"/>
      <w:bookmarkStart w:id="134" w:name="_Toc526941426"/>
      <w:r>
        <w:t>Hierarchical string</w:t>
      </w:r>
      <w:bookmarkEnd w:id="132"/>
      <w:r w:rsidR="00EA1909">
        <w:t>s</w:t>
      </w:r>
      <w:bookmarkEnd w:id="133"/>
      <w:bookmarkEnd w:id="134"/>
    </w:p>
    <w:p w14:paraId="48E1903C" w14:textId="613DF0CD" w:rsidR="00C535F2" w:rsidRPr="00C535F2" w:rsidRDefault="00C535F2" w:rsidP="00C535F2">
      <w:pPr>
        <w:pStyle w:val="Heading4"/>
      </w:pPr>
      <w:bookmarkStart w:id="135" w:name="_Toc526941427"/>
      <w:bookmarkStart w:id="136" w:name="_Ref527643189"/>
      <w:r>
        <w:t>General</w:t>
      </w:r>
      <w:bookmarkEnd w:id="135"/>
      <w:bookmarkEnd w:id="136"/>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hierarchical string = component, { "/", component };</w:t>
      </w:r>
    </w:p>
    <w:p w14:paraId="2B0439C2" w14:textId="77777777" w:rsidR="00D244F4" w:rsidRDefault="00D244F4" w:rsidP="00D244F4">
      <w:pPr>
        <w:pStyle w:val="Code"/>
      </w:pPr>
    </w:p>
    <w:p w14:paraId="5C289B05" w14:textId="5BE372C3" w:rsidR="00D244F4" w:rsidRDefault="00D244F4" w:rsidP="00D244F4">
      <w:pPr>
        <w:pStyle w:val="Code"/>
      </w:pPr>
      <w:r>
        <w:t xml:space="preserve">component = </w:t>
      </w:r>
      <w:del w:id="138" w:author="Laurence Golding" w:date="2018-10-18T16:15:00Z">
        <w:r w:rsidDel="00547BF4">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7"/>
    <w:p w14:paraId="0DB85927" w14:textId="3250AC01"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ins w:id="139" w:author="Laurence Golding" w:date="2018-10-18T16:14:00Z">
        <w:r w:rsidR="00547BF4">
          <w:fldChar w:fldCharType="begin"/>
        </w:r>
        <w:r w:rsidR="00547BF4">
          <w:instrText xml:space="preserve"> REF _Ref526936776 \r \h </w:instrText>
        </w:r>
      </w:ins>
      <w:r w:rsidR="00547BF4">
        <w:fldChar w:fldCharType="separate"/>
      </w:r>
      <w:ins w:id="140" w:author="Laurence Golding" w:date="2018-10-18T16:14:00Z">
        <w:r w:rsidR="00547BF4">
          <w:t>3.13.4</w:t>
        </w:r>
        <w:r w:rsidR="00547BF4">
          <w:fldChar w:fldCharType="end"/>
        </w:r>
      </w:ins>
      <w:del w:id="141" w:author="Laurence Golding" w:date="2018-10-18T16:14:00Z">
        <w:r w:rsidDel="00547BF4">
          <w:fldChar w:fldCharType="begin"/>
        </w:r>
        <w:r w:rsidDel="00547BF4">
          <w:delInstrText xml:space="preserve"> REF _Ref514325738 \r \h </w:delInstrText>
        </w:r>
        <w:r w:rsidDel="00547BF4">
          <w:fldChar w:fldCharType="separate"/>
        </w:r>
        <w:r w:rsidR="0036431A" w:rsidDel="00547BF4">
          <w:rPr>
            <w:b/>
            <w:bCs/>
          </w:rPr>
          <w:delText>Error! Reference source not found.</w:delText>
        </w:r>
        <w:r w:rsidDel="00547BF4">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26941428"/>
      <w:r>
        <w:t>Versioned hierarchical strings</w:t>
      </w:r>
      <w:bookmarkEnd w:id="142"/>
      <w:bookmarkEnd w:id="143"/>
    </w:p>
    <w:p w14:paraId="0E475B79" w14:textId="2B2D00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6431A">
        <w:t>3.20.10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26941429"/>
      <w:r>
        <w:t>Object properties</w:t>
      </w:r>
      <w:bookmarkEnd w:id="144"/>
      <w:bookmarkEnd w:id="145"/>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26941430"/>
      <w:r>
        <w:t>Array properties</w:t>
      </w:r>
      <w:bookmarkEnd w:id="146"/>
      <w:bookmarkEnd w:id="147"/>
    </w:p>
    <w:p w14:paraId="28EB82AC" w14:textId="5479DEBF" w:rsidR="000308F0" w:rsidRDefault="000308F0" w:rsidP="000308F0">
      <w:pPr>
        <w:pStyle w:val="Heading3"/>
      </w:pPr>
      <w:bookmarkStart w:id="148" w:name="_Toc526941431"/>
      <w:r>
        <w:t>General</w:t>
      </w:r>
      <w:bookmarkEnd w:id="148"/>
    </w:p>
    <w:p w14:paraId="5EBAA746" w14:textId="4F373231"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26941432"/>
      <w:r>
        <w:lastRenderedPageBreak/>
        <w:t>Array properties with unique values</w:t>
      </w:r>
      <w:bookmarkEnd w:id="149"/>
      <w:bookmarkEnd w:id="150"/>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26941433"/>
      <w:r>
        <w:t>Property bags</w:t>
      </w:r>
      <w:bookmarkEnd w:id="151"/>
      <w:bookmarkEnd w:id="152"/>
    </w:p>
    <w:p w14:paraId="394A6CDE" w14:textId="6ABA55FC" w:rsidR="00815787" w:rsidRDefault="00815787" w:rsidP="00815787">
      <w:pPr>
        <w:pStyle w:val="Heading3"/>
      </w:pPr>
      <w:bookmarkStart w:id="153" w:name="_Toc526941434"/>
      <w:r>
        <w:t>General</w:t>
      </w:r>
      <w:bookmarkEnd w:id="153"/>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26941435"/>
      <w:r>
        <w:t>Tags</w:t>
      </w:r>
      <w:bookmarkEnd w:id="154"/>
      <w:bookmarkEnd w:id="155"/>
      <w:bookmarkEnd w:id="156"/>
    </w:p>
    <w:p w14:paraId="0765905B" w14:textId="2D9C6858" w:rsidR="00B501CE" w:rsidRPr="00B501CE" w:rsidRDefault="00B501CE" w:rsidP="00B501CE">
      <w:pPr>
        <w:pStyle w:val="Heading4"/>
      </w:pPr>
      <w:bookmarkStart w:id="157" w:name="_Toc526941436"/>
      <w:r>
        <w:t>General</w:t>
      </w:r>
      <w:bookmarkEnd w:id="157"/>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26941437"/>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26941438"/>
      <w:r>
        <w:lastRenderedPageBreak/>
        <w:t>Date/time properties</w:t>
      </w:r>
      <w:bookmarkEnd w:id="160"/>
      <w:bookmarkEnd w:id="161"/>
      <w:bookmarkEnd w:id="162"/>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4" w:name="_Ref493426052"/>
      <w:bookmarkStart w:id="165" w:name="_Ref508814664"/>
      <w:bookmarkStart w:id="166" w:name="_Toc526941439"/>
      <w:r>
        <w:t>m</w:t>
      </w:r>
      <w:r w:rsidR="00815787">
        <w:t xml:space="preserve">essage </w:t>
      </w:r>
      <w:bookmarkEnd w:id="164"/>
      <w:r>
        <w:t>objects</w:t>
      </w:r>
      <w:bookmarkEnd w:id="165"/>
      <w:bookmarkEnd w:id="166"/>
    </w:p>
    <w:p w14:paraId="0A758B59" w14:textId="372BB610" w:rsidR="00354823" w:rsidRPr="00354823" w:rsidRDefault="00354823" w:rsidP="00354823">
      <w:pPr>
        <w:pStyle w:val="Heading3"/>
      </w:pPr>
      <w:bookmarkStart w:id="167" w:name="_Toc526941440"/>
      <w:r>
        <w:t>General</w:t>
      </w:r>
      <w:bookmarkEnd w:id="1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8" w:name="_Ref503354593"/>
      <w:bookmarkStart w:id="169" w:name="_Toc526941441"/>
      <w:r>
        <w:t>Plain text messages</w:t>
      </w:r>
      <w:bookmarkEnd w:id="168"/>
      <w:bookmarkEnd w:id="16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0" w:name="_Ref503354606"/>
      <w:bookmarkStart w:id="171" w:name="_Toc526941442"/>
      <w:r>
        <w:t>Rich text messages</w:t>
      </w:r>
      <w:bookmarkEnd w:id="170"/>
      <w:bookmarkEnd w:id="171"/>
    </w:p>
    <w:p w14:paraId="78C77DEB" w14:textId="06212753" w:rsidR="00675C8D" w:rsidRPr="00675C8D" w:rsidRDefault="00675C8D" w:rsidP="00675C8D">
      <w:pPr>
        <w:pStyle w:val="Heading4"/>
      </w:pPr>
      <w:bookmarkStart w:id="172" w:name="_Toc526941443"/>
      <w:r>
        <w:t>General</w:t>
      </w:r>
      <w:bookmarkEnd w:id="172"/>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3" w:name="_Ref503355198"/>
      <w:bookmarkStart w:id="174" w:name="_Toc526941444"/>
      <w:r>
        <w:t>Security implications</w:t>
      </w:r>
      <w:bookmarkEnd w:id="173"/>
      <w:bookmarkEnd w:id="1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5" w:name="_Ref508810893"/>
      <w:bookmarkStart w:id="176" w:name="_Toc526941445"/>
      <w:bookmarkStart w:id="177" w:name="_Ref503352567"/>
      <w:r>
        <w:t>Messages with placeholders</w:t>
      </w:r>
      <w:bookmarkEnd w:id="175"/>
      <w:bookmarkEnd w:id="17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8" w:name="_Ref508810900"/>
      <w:bookmarkStart w:id="179" w:name="_Toc526941446"/>
      <w:r>
        <w:t>Messages with e</w:t>
      </w:r>
      <w:r w:rsidR="00A4123E">
        <w:t>mbedded links</w:t>
      </w:r>
      <w:bookmarkEnd w:id="177"/>
      <w:bookmarkEnd w:id="178"/>
      <w:bookmarkEnd w:id="179"/>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0" w:name="_Ref508812963"/>
      <w:bookmarkStart w:id="181" w:name="_Toc526941447"/>
      <w:bookmarkStart w:id="182" w:name="_Ref493337542"/>
      <w:r>
        <w:t>Message string resources</w:t>
      </w:r>
      <w:bookmarkEnd w:id="180"/>
      <w:bookmarkEnd w:id="181"/>
    </w:p>
    <w:p w14:paraId="558CEB2A" w14:textId="15F84E5D" w:rsidR="00F27B42" w:rsidRDefault="00F27B42" w:rsidP="00F27B42">
      <w:pPr>
        <w:pStyle w:val="Heading4"/>
      </w:pPr>
      <w:bookmarkStart w:id="183" w:name="_Toc526941448"/>
      <w:r>
        <w:t>General</w:t>
      </w:r>
      <w:bookmarkEnd w:id="183"/>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6431A">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184" w:name="_Ref508812199"/>
      <w:bookmarkStart w:id="185" w:name="_Toc526941449"/>
      <w:r>
        <w:t>Embedded string resource lookup procedure</w:t>
      </w:r>
      <w:bookmarkEnd w:id="184"/>
      <w:bookmarkEnd w:id="1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6" w:name="_Ref508811713"/>
      <w:bookmarkStart w:id="187" w:name="_Toc526941450"/>
      <w:r>
        <w:lastRenderedPageBreak/>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68BBEFF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6941451"/>
      <w:r>
        <w:t>SARIF resource file format</w:t>
      </w:r>
      <w:bookmarkEnd w:id="188"/>
      <w:bookmarkEnd w:id="189"/>
    </w:p>
    <w:p w14:paraId="441176F7" w14:textId="05E307FC" w:rsidR="00F27B42" w:rsidRDefault="00F27B42" w:rsidP="00F27B42">
      <w:pPr>
        <w:pStyle w:val="Heading5"/>
      </w:pPr>
      <w:bookmarkStart w:id="190" w:name="_Toc526941452"/>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6941453"/>
      <w:proofErr w:type="spellStart"/>
      <w:r>
        <w:t>sarifLog</w:t>
      </w:r>
      <w:proofErr w:type="spellEnd"/>
      <w:r>
        <w:t xml:space="preserve"> object</w:t>
      </w:r>
      <w:bookmarkEnd w:id="191"/>
    </w:p>
    <w:p w14:paraId="5BC49FE7" w14:textId="49A099EE"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192" w:name="_Ref508812519"/>
      <w:bookmarkStart w:id="193" w:name="_Toc526941454"/>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6941455"/>
      <w:r>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6941456"/>
      <w:r>
        <w:t>resources object</w:t>
      </w:r>
      <w:bookmarkEnd w:id="196"/>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197" w:name="_Ref508811133"/>
      <w:bookmarkStart w:id="198" w:name="_Toc526941457"/>
      <w:r>
        <w:t>text property</w:t>
      </w:r>
      <w:bookmarkEnd w:id="197"/>
      <w:bookmarkEnd w:id="198"/>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199" w:name="_Ref508811583"/>
      <w:bookmarkStart w:id="200" w:name="_Toc526941458"/>
      <w:proofErr w:type="spellStart"/>
      <w:r>
        <w:t>richText</w:t>
      </w:r>
      <w:proofErr w:type="spellEnd"/>
      <w:r>
        <w:t xml:space="preserve"> property</w:t>
      </w:r>
      <w:bookmarkEnd w:id="199"/>
      <w:bookmarkEnd w:id="200"/>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6941459"/>
      <w:proofErr w:type="spellStart"/>
      <w:r>
        <w:t>messageId</w:t>
      </w:r>
      <w:proofErr w:type="spellEnd"/>
      <w:r>
        <w:t xml:space="preserve"> property</w:t>
      </w:r>
      <w:bookmarkEnd w:id="201"/>
      <w:bookmarkEnd w:id="202"/>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6941460"/>
      <w:proofErr w:type="spellStart"/>
      <w:r>
        <w:t>richMessageId</w:t>
      </w:r>
      <w:proofErr w:type="spellEnd"/>
      <w:r>
        <w:t xml:space="preserve"> property</w:t>
      </w:r>
      <w:bookmarkEnd w:id="203"/>
      <w:bookmarkEnd w:id="204"/>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6941461"/>
      <w:r>
        <w:t>arguments property</w:t>
      </w:r>
      <w:bookmarkEnd w:id="205"/>
      <w:bookmarkEnd w:id="206"/>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6431A">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6431A">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6941462"/>
      <w:proofErr w:type="spellStart"/>
      <w:r>
        <w:t>sarifLog</w:t>
      </w:r>
      <w:proofErr w:type="spellEnd"/>
      <w:r>
        <w:t xml:space="preserve"> object</w:t>
      </w:r>
      <w:bookmarkEnd w:id="182"/>
      <w:bookmarkEnd w:id="207"/>
      <w:bookmarkEnd w:id="208"/>
    </w:p>
    <w:p w14:paraId="5DEDD21B" w14:textId="0630136E" w:rsidR="000D32C1" w:rsidRDefault="000D32C1" w:rsidP="000D32C1">
      <w:pPr>
        <w:pStyle w:val="Heading3"/>
      </w:pPr>
      <w:bookmarkStart w:id="209" w:name="_Toc526941463"/>
      <w:r>
        <w:t>General</w:t>
      </w:r>
      <w:bookmarkEnd w:id="20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6941464"/>
      <w:r>
        <w:t>version property</w:t>
      </w:r>
      <w:bookmarkEnd w:id="210"/>
      <w:bookmarkEnd w:id="211"/>
      <w:bookmarkEnd w:id="212"/>
    </w:p>
    <w:p w14:paraId="369A921C" w14:textId="103B129E"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3" w:name="_Ref508812350"/>
      <w:bookmarkStart w:id="214" w:name="_Toc526941465"/>
      <w:r>
        <w:t>$schema property</w:t>
      </w:r>
      <w:bookmarkEnd w:id="213"/>
      <w:bookmarkEnd w:id="21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6941466"/>
      <w:r>
        <w:lastRenderedPageBreak/>
        <w:t>runs property</w:t>
      </w:r>
      <w:bookmarkEnd w:id="215"/>
      <w:bookmarkEnd w:id="216"/>
    </w:p>
    <w:p w14:paraId="4CED6907" w14:textId="7953A0F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6941467"/>
      <w:r>
        <w:t>run object</w:t>
      </w:r>
      <w:bookmarkEnd w:id="217"/>
      <w:bookmarkEnd w:id="218"/>
      <w:bookmarkEnd w:id="219"/>
    </w:p>
    <w:p w14:paraId="10E42C1C" w14:textId="534C375F" w:rsidR="000D32C1" w:rsidRDefault="000D32C1" w:rsidP="000D32C1">
      <w:pPr>
        <w:pStyle w:val="Heading3"/>
      </w:pPr>
      <w:bookmarkStart w:id="220" w:name="_Toc526941468"/>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21" w:name="_Ref522953645"/>
      <w:bookmarkStart w:id="222" w:name="_Toc526941469"/>
      <w:proofErr w:type="spellStart"/>
      <w:r>
        <w:t>externalFiles</w:t>
      </w:r>
      <w:proofErr w:type="spellEnd"/>
      <w:r>
        <w:t xml:space="preserve"> property</w:t>
      </w:r>
      <w:bookmarkEnd w:id="221"/>
      <w:bookmarkEnd w:id="222"/>
    </w:p>
    <w:p w14:paraId="3E8B7EF9" w14:textId="6DFD68BA" w:rsidR="000F505D" w:rsidRPr="000F505D" w:rsidRDefault="00AF60C1" w:rsidP="000F505D">
      <w:pPr>
        <w:pStyle w:val="Heading4"/>
      </w:pPr>
      <w:bookmarkStart w:id="223" w:name="_Toc526941470"/>
      <w:r>
        <w:t>Rationale</w:t>
      </w:r>
      <w:bookmarkEnd w:id="2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24" w:name="_Toc526941471"/>
      <w:r>
        <w:t>Property definition</w:t>
      </w:r>
      <w:bookmarkEnd w:id="224"/>
    </w:p>
    <w:p w14:paraId="60C8318A" w14:textId="2BA39DD6" w:rsidR="0040239D" w:rsidRDefault="0040239D" w:rsidP="0040239D">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52C4D731"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an </w:t>
      </w:r>
      <w:proofErr w:type="spellStart"/>
      <w:r>
        <w:rPr>
          <w:rStyle w:val="CODEtemp"/>
        </w:rPr>
        <w:t>externalFile</w:t>
      </w:r>
      <w:proofErr w:type="spellEnd"/>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proofErr w:type="spellStart"/>
      <w:r>
        <w:rPr>
          <w:rStyle w:val="CODEtemp"/>
        </w:rPr>
        <w:t>externalFile</w:t>
      </w:r>
      <w:proofErr w:type="spellEnd"/>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05735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w:t>
      </w:r>
      <w:proofErr w:type="spellStart"/>
      <w:r>
        <w:t>externalFiles</w:t>
      </w:r>
      <w:proofErr w:type="spellEnd"/>
      <w:r>
        <w:t>": {</w:t>
      </w:r>
    </w:p>
    <w:p w14:paraId="263743A6" w14:textId="768E12C8" w:rsidR="00604BE7" w:rsidRDefault="00604BE7" w:rsidP="00604BE7">
      <w:pPr>
        <w:pStyle w:val="Code"/>
      </w:pPr>
      <w:r>
        <w:t xml:space="preserve">    "files": {</w:t>
      </w:r>
      <w:r w:rsidR="0069571F">
        <w:t xml:space="preserve">               # An </w:t>
      </w:r>
      <w:proofErr w:type="spellStart"/>
      <w:r w:rsidR="0069571F">
        <w:t>externalFile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w:t>
      </w:r>
      <w:proofErr w:type="spellStart"/>
      <w:r>
        <w:t>scantool.files.sarif</w:t>
      </w:r>
      <w:proofErr w:type="spellEnd"/>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w:t>
      </w:r>
      <w:proofErr w:type="spellStart"/>
      <w:r w:rsidR="006B7DBD">
        <w:t>fileLocation</w:t>
      </w:r>
      <w:proofErr w:type="spellEnd"/>
      <w:r w:rsidR="006B7DBD">
        <w:t xml:space="preserve">":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ignore the contents of the external file.</w:t>
      </w:r>
      <w:bookmarkStart w:id="225" w:name="_Ref526937024"/>
    </w:p>
    <w:p w14:paraId="0CCFB042" w14:textId="3DCF1119" w:rsidR="00636635" w:rsidRDefault="00636635" w:rsidP="00636635">
      <w:pPr>
        <w:pStyle w:val="Heading3"/>
      </w:pPr>
      <w:bookmarkStart w:id="226" w:name="_Ref526941397"/>
      <w:bookmarkStart w:id="227" w:name="_Ref526941398"/>
      <w:bookmarkStart w:id="228" w:name="_Toc526941472"/>
      <w:r>
        <w:t>id property</w:t>
      </w:r>
      <w:bookmarkEnd w:id="225"/>
      <w:bookmarkEnd w:id="226"/>
      <w:bookmarkEnd w:id="227"/>
      <w:bookmarkEnd w:id="228"/>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29" w:name="_Ref526937372"/>
      <w:bookmarkStart w:id="230" w:name="_Toc526941473"/>
      <w:proofErr w:type="spellStart"/>
      <w:r>
        <w:t>aggregateIds</w:t>
      </w:r>
      <w:proofErr w:type="spellEnd"/>
      <w:r>
        <w:t xml:space="preserve"> property</w:t>
      </w:r>
      <w:bookmarkEnd w:id="229"/>
      <w:bookmarkEnd w:id="230"/>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31" w:name="_Ref493475805"/>
      <w:bookmarkStart w:id="232" w:name="_Toc526941474"/>
      <w:proofErr w:type="spellStart"/>
      <w:r>
        <w:t>baselineI</w:t>
      </w:r>
      <w:r w:rsidR="00435405">
        <w:t>nstanceGui</w:t>
      </w:r>
      <w:r>
        <w:t>d</w:t>
      </w:r>
      <w:proofErr w:type="spellEnd"/>
      <w:r>
        <w:t xml:space="preserve"> property</w:t>
      </w:r>
      <w:bookmarkEnd w:id="231"/>
      <w:bookmarkEnd w:id="232"/>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D2FFE6B" w14:textId="29A8A230" w:rsidR="000D32C1" w:rsidRDefault="000D32C1" w:rsidP="000D32C1">
      <w:pPr>
        <w:pStyle w:val="Heading3"/>
      </w:pPr>
      <w:bookmarkStart w:id="233" w:name="_Toc526941475"/>
      <w:r>
        <w:t>architecture property</w:t>
      </w:r>
      <w:bookmarkEnd w:id="23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4" w:name="_Ref493350956"/>
      <w:bookmarkStart w:id="235" w:name="_Toc526941476"/>
      <w:r>
        <w:t>tool property</w:t>
      </w:r>
      <w:bookmarkEnd w:id="234"/>
      <w:bookmarkEnd w:id="235"/>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36" w:name="_Ref507657941"/>
      <w:bookmarkStart w:id="237" w:name="_Toc526941477"/>
      <w:r>
        <w:t>invocation</w:t>
      </w:r>
      <w:r w:rsidR="00514F09">
        <w:t>s</w:t>
      </w:r>
      <w:r>
        <w:t xml:space="preserve"> property</w:t>
      </w:r>
      <w:bookmarkEnd w:id="236"/>
      <w:bookmarkEnd w:id="237"/>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8" w:name="_Toc526941478"/>
      <w:r>
        <w:t>conversion property</w:t>
      </w:r>
      <w:bookmarkEnd w:id="238"/>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9" w:name="_Ref511829897"/>
      <w:bookmarkStart w:id="240" w:name="_Toc526941479"/>
      <w:proofErr w:type="spellStart"/>
      <w:r>
        <w:t>versionControlProvenance</w:t>
      </w:r>
      <w:proofErr w:type="spellEnd"/>
      <w:r>
        <w:t xml:space="preserve"> property</w:t>
      </w:r>
      <w:bookmarkEnd w:id="239"/>
      <w:bookmarkEnd w:id="240"/>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4B9A58AF"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1" w:name="_Ref508869459"/>
      <w:bookmarkStart w:id="242" w:name="_Ref508869524"/>
      <w:bookmarkStart w:id="243" w:name="_Ref508869585"/>
      <w:bookmarkStart w:id="244" w:name="_Toc526941480"/>
      <w:bookmarkStart w:id="245" w:name="_Ref493345118"/>
      <w:proofErr w:type="spellStart"/>
      <w:r>
        <w:t>originalUriBaseIds</w:t>
      </w:r>
      <w:proofErr w:type="spellEnd"/>
      <w:r>
        <w:t xml:space="preserve"> property</w:t>
      </w:r>
      <w:bookmarkEnd w:id="241"/>
      <w:bookmarkEnd w:id="242"/>
      <w:bookmarkEnd w:id="243"/>
      <w:bookmarkEnd w:id="244"/>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lastRenderedPageBreak/>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6" w:name="_Ref507667580"/>
      <w:bookmarkStart w:id="247" w:name="_Toc526941481"/>
      <w:r>
        <w:t>files property</w:t>
      </w:r>
      <w:bookmarkEnd w:id="245"/>
      <w:bookmarkEnd w:id="246"/>
      <w:bookmarkEnd w:id="247"/>
    </w:p>
    <w:p w14:paraId="07E80975" w14:textId="24B82ABD" w:rsidR="006A16A8" w:rsidRDefault="006A16A8" w:rsidP="006A16A8">
      <w:pPr>
        <w:pStyle w:val="Heading4"/>
      </w:pPr>
      <w:bookmarkStart w:id="248" w:name="_Toc526941482"/>
      <w:r>
        <w:t>General</w:t>
      </w:r>
      <w:bookmarkEnd w:id="248"/>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9" w:name="_Ref508985072"/>
      <w:bookmarkStart w:id="250" w:name="_Toc526941483"/>
      <w:r>
        <w:t>Property names</w:t>
      </w:r>
      <w:bookmarkEnd w:id="249"/>
      <w:bookmarkEnd w:id="250"/>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1" w:name="_Hlk508703537"/>
      <w:r>
        <w:t>relative property name</w:t>
      </w:r>
      <w:bookmarkEnd w:id="251"/>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07EB6E61"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2" w:name="_Toc526941484"/>
      <w:r>
        <w:t>Property values</w:t>
      </w:r>
      <w:bookmarkEnd w:id="252"/>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3E84C6D4"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3" w:name="_Ref493479000"/>
      <w:bookmarkStart w:id="254" w:name="_Ref493479448"/>
      <w:bookmarkStart w:id="255" w:name="_Toc526941485"/>
      <w:proofErr w:type="spellStart"/>
      <w:r>
        <w:t>logicalLocations</w:t>
      </w:r>
      <w:proofErr w:type="spellEnd"/>
      <w:r>
        <w:t xml:space="preserve"> property</w:t>
      </w:r>
      <w:bookmarkEnd w:id="253"/>
      <w:bookmarkEnd w:id="254"/>
      <w:bookmarkEnd w:id="255"/>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26941486"/>
      <w:r>
        <w:t>graphs property</w:t>
      </w:r>
      <w:bookmarkEnd w:id="256"/>
      <w:bookmarkEnd w:id="257"/>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26941487"/>
      <w:r>
        <w:t>results property</w:t>
      </w:r>
      <w:bookmarkEnd w:id="258"/>
      <w:bookmarkEnd w:id="259"/>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26941488"/>
      <w:r>
        <w:lastRenderedPageBreak/>
        <w:t>resource</w:t>
      </w:r>
      <w:r w:rsidR="00401BB5">
        <w:t>s property</w:t>
      </w:r>
      <w:bookmarkEnd w:id="260"/>
      <w:bookmarkEnd w:id="261"/>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26941489"/>
      <w:proofErr w:type="spellStart"/>
      <w:r>
        <w:t>defaultFileEncoding</w:t>
      </w:r>
      <w:bookmarkEnd w:id="262"/>
      <w:bookmarkEnd w:id="263"/>
      <w:proofErr w:type="spellEnd"/>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264" w:name="_Ref516063927"/>
      <w:bookmarkStart w:id="265" w:name="_Toc526941490"/>
      <w:proofErr w:type="spellStart"/>
      <w:r>
        <w:t>columnKind</w:t>
      </w:r>
      <w:proofErr w:type="spellEnd"/>
      <w:r>
        <w:t xml:space="preserve"> property</w:t>
      </w:r>
      <w:bookmarkEnd w:id="264"/>
      <w:bookmarkEnd w:id="26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6" w:name="_Ref503355262"/>
      <w:bookmarkStart w:id="267" w:name="_Toc526941491"/>
      <w:proofErr w:type="spellStart"/>
      <w:r>
        <w:t>richMessageMimeType</w:t>
      </w:r>
      <w:proofErr w:type="spellEnd"/>
      <w:r>
        <w:t xml:space="preserve"> property</w:t>
      </w:r>
      <w:bookmarkEnd w:id="266"/>
      <w:bookmarkEnd w:id="267"/>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268" w:name="_Ref510017893"/>
      <w:bookmarkStart w:id="269" w:name="_Toc526941492"/>
      <w:proofErr w:type="spellStart"/>
      <w:r>
        <w:t>redactionToken</w:t>
      </w:r>
      <w:bookmarkEnd w:id="268"/>
      <w:proofErr w:type="spellEnd"/>
      <w:r>
        <w:t xml:space="preserve"> property</w:t>
      </w:r>
      <w:bookmarkEnd w:id="269"/>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70" w:name="_Hlk509238118"/>
      <w:r>
        <w:lastRenderedPageBreak/>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71" w:name="_Ref525806896"/>
      <w:bookmarkStart w:id="272" w:name="_Toc526941493"/>
      <w:bookmarkEnd w:id="270"/>
      <w:proofErr w:type="spellStart"/>
      <w:r>
        <w:t>externalFile</w:t>
      </w:r>
      <w:proofErr w:type="spellEnd"/>
      <w:r>
        <w:t xml:space="preserve"> object</w:t>
      </w:r>
      <w:bookmarkEnd w:id="271"/>
      <w:bookmarkEnd w:id="272"/>
    </w:p>
    <w:p w14:paraId="020DB163" w14:textId="0923AD36" w:rsidR="00AF60C1" w:rsidRDefault="00AF60C1" w:rsidP="00AF60C1">
      <w:pPr>
        <w:pStyle w:val="Heading3"/>
      </w:pPr>
      <w:bookmarkStart w:id="273" w:name="_Toc526941494"/>
      <w:r>
        <w:t>General</w:t>
      </w:r>
      <w:bookmarkEnd w:id="273"/>
    </w:p>
    <w:p w14:paraId="38B8B5C7" w14:textId="7D6B12D6" w:rsidR="00604E7A" w:rsidRPr="00604E7A" w:rsidRDefault="00604E7A" w:rsidP="00604E7A">
      <w:r>
        <w:t xml:space="preserve">An </w:t>
      </w:r>
      <w:proofErr w:type="spellStart"/>
      <w:r w:rsidRPr="00604E7A">
        <w:rPr>
          <w:rStyle w:val="CODEtemp"/>
        </w:rPr>
        <w:t>externalFile</w:t>
      </w:r>
      <w:proofErr w:type="spellEnd"/>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274" w:name="_Ref525810081"/>
      <w:bookmarkStart w:id="275" w:name="_Toc526941495"/>
      <w:proofErr w:type="spellStart"/>
      <w:r>
        <w:t>fileLocation</w:t>
      </w:r>
      <w:proofErr w:type="spellEnd"/>
      <w:r>
        <w:t xml:space="preserve"> property</w:t>
      </w:r>
      <w:bookmarkEnd w:id="274"/>
      <w:bookmarkEnd w:id="275"/>
    </w:p>
    <w:p w14:paraId="46352381" w14:textId="1E8B436D" w:rsidR="00604E7A" w:rsidRDefault="00604E7A" w:rsidP="00604E7A">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6" w:name="_Ref525810085"/>
      <w:bookmarkStart w:id="277" w:name="_Toc526941496"/>
      <w:proofErr w:type="spellStart"/>
      <w:r>
        <w:t>instanceGuid</w:t>
      </w:r>
      <w:proofErr w:type="spellEnd"/>
      <w:r>
        <w:t xml:space="preserve"> property</w:t>
      </w:r>
      <w:bookmarkEnd w:id="276"/>
      <w:bookmarkEnd w:id="277"/>
    </w:p>
    <w:p w14:paraId="54EBB426" w14:textId="553FBA90" w:rsidR="000F505D" w:rsidRDefault="00604E7A" w:rsidP="000F505D">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278" w:name="_Ref526936831"/>
      <w:bookmarkStart w:id="279" w:name="_Toc526941497"/>
      <w:proofErr w:type="spellStart"/>
      <w:r>
        <w:t>runAutomationDetails</w:t>
      </w:r>
      <w:proofErr w:type="spellEnd"/>
      <w:r>
        <w:t xml:space="preserve"> object</w:t>
      </w:r>
      <w:bookmarkEnd w:id="278"/>
      <w:bookmarkEnd w:id="279"/>
    </w:p>
    <w:p w14:paraId="589B6DF1" w14:textId="63103A8B" w:rsidR="00636635" w:rsidRDefault="00636635" w:rsidP="00636635">
      <w:pPr>
        <w:pStyle w:val="Heading3"/>
      </w:pPr>
      <w:bookmarkStart w:id="280" w:name="_Ref526936874"/>
      <w:bookmarkStart w:id="281" w:name="_Toc526941498"/>
      <w:r>
        <w:t>General</w:t>
      </w:r>
      <w:bookmarkEnd w:id="280"/>
      <w:bookmarkEnd w:id="281"/>
    </w:p>
    <w:p w14:paraId="00A2DEFC" w14:textId="58685A1E" w:rsidR="00A0147E" w:rsidRDefault="00A0147E" w:rsidP="00A0147E">
      <w:bookmarkStart w:id="282" w:name="_Hlk526586231"/>
      <w:r>
        <w:t xml:space="preserve">A </w:t>
      </w:r>
      <w:proofErr w:type="spellStart"/>
      <w:r>
        <w:rPr>
          <w:rStyle w:val="CODEtemp"/>
        </w:rPr>
        <w:t>runAutomationDetails</w:t>
      </w:r>
      <w:proofErr w:type="spellEnd"/>
      <w:r>
        <w:t xml:space="preserve"> object contains information that specifies its containing </w:t>
      </w:r>
      <w:bookmarkEnd w:id="282"/>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3" w:name="_Toc526941499"/>
      <w:r>
        <w:t>Constraints</w:t>
      </w:r>
      <w:bookmarkEnd w:id="283"/>
    </w:p>
    <w:p w14:paraId="2467F699" w14:textId="6CEE0763"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36431A">
        <w:t>3.13.4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36431A">
        <w:t>3.13.5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4" w:name="_Toc526941500"/>
      <w:r>
        <w:t>description property</w:t>
      </w:r>
      <w:bookmarkEnd w:id="284"/>
    </w:p>
    <w:p w14:paraId="25D213B4" w14:textId="5B9A7125"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285" w:name="_Ref526936776"/>
      <w:bookmarkStart w:id="286" w:name="_Toc526941501"/>
      <w:proofErr w:type="spellStart"/>
      <w:r>
        <w:t>instanceId</w:t>
      </w:r>
      <w:proofErr w:type="spellEnd"/>
      <w:r>
        <w:t xml:space="preserve"> property</w:t>
      </w:r>
      <w:bookmarkEnd w:id="285"/>
      <w:bookmarkEnd w:id="286"/>
    </w:p>
    <w:p w14:paraId="4B70380E" w14:textId="18DE55E8" w:rsidR="008B6DA3" w:rsidRDefault="008B6DA3" w:rsidP="008B6DA3">
      <w:bookmarkStart w:id="28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28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ED611C9" w:rsidR="008B6DA3" w:rsidRDefault="008B6DA3" w:rsidP="008B6DA3">
      <w:pPr>
        <w:pStyle w:val="Note"/>
        <w:rPr>
          <w:ins w:id="288" w:author="Laurence Golding" w:date="2018-10-18T16:17:00Z"/>
        </w:rPr>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73317B35" w14:textId="6453BFFC" w:rsidR="00A21B12" w:rsidRDefault="00A21B12" w:rsidP="00DA12A7">
      <w:pPr>
        <w:pStyle w:val="Note"/>
        <w:rPr>
          <w:ins w:id="289" w:author="Laurence Golding" w:date="2018-10-18T16:19:00Z"/>
        </w:rPr>
      </w:pPr>
      <w:ins w:id="290" w:author="Laurence Golding" w:date="2018-10-18T16:19:00Z">
        <w:r>
          <w:t xml:space="preserve">EXAMPLE 1: </w:t>
        </w:r>
      </w:ins>
      <w:ins w:id="291" w:author="Laurence Golding" w:date="2018-10-18T16:20:00Z">
        <w:r>
          <w:t xml:space="preserve">A run whose </w:t>
        </w:r>
        <w:proofErr w:type="spellStart"/>
        <w:r w:rsidRPr="00DA12A7">
          <w:rPr>
            <w:rStyle w:val="CODEtemp"/>
          </w:rPr>
          <w:t>instanceId</w:t>
        </w:r>
        <w:proofErr w:type="spellEnd"/>
        <w:r>
          <w:t xml:space="preserve"> is </w:t>
        </w:r>
      </w:ins>
      <w:ins w:id="292" w:author="Laurence Golding" w:date="2018-10-18T16:21:00Z">
        <w:r w:rsidRPr="00DA12A7">
          <w:rPr>
            <w:rStyle w:val="CODEtemp"/>
          </w:rPr>
          <w:t>"</w:t>
        </w:r>
      </w:ins>
      <w:ins w:id="293" w:author="Laurence Golding" w:date="2018-10-18T16:20:00Z">
        <w:r w:rsidRPr="00DA12A7">
          <w:rPr>
            <w:rStyle w:val="CODEtemp"/>
          </w:rPr>
          <w:t>My Nightly Run/Debug/x64/2018-10-10</w:t>
        </w:r>
      </w:ins>
      <w:ins w:id="294" w:author="Laurence Golding" w:date="2018-10-18T16:21:00Z">
        <w:r w:rsidRPr="00DA12A7">
          <w:rPr>
            <w:rStyle w:val="CODEtemp"/>
          </w:rPr>
          <w:t>"</w:t>
        </w:r>
      </w:ins>
      <w:ins w:id="295" w:author="Laurence Golding" w:date="2018-10-18T16:20:00Z">
        <w:r>
          <w:t xml:space="preserve"> belongs to </w:t>
        </w:r>
      </w:ins>
      <w:ins w:id="296" w:author="Laurence Golding" w:date="2018-10-18T16:21:00Z">
        <w:r>
          <w:t xml:space="preserve">the category </w:t>
        </w:r>
      </w:ins>
      <w:ins w:id="297" w:author="Laurence Golding" w:date="2018-10-18T16:22:00Z">
        <w:r w:rsidR="00AC2F66" w:rsidRPr="00AC2F66">
          <w:rPr>
            <w:rStyle w:val="CODEtemp"/>
          </w:rPr>
          <w:t>"</w:t>
        </w:r>
      </w:ins>
      <w:ins w:id="298" w:author="Laurence Golding" w:date="2018-10-18T16:21:00Z">
        <w:r w:rsidRPr="00AC2F66">
          <w:rPr>
            <w:rStyle w:val="CODEtemp"/>
          </w:rPr>
          <w:t>My Nightly Run</w:t>
        </w:r>
      </w:ins>
      <w:ins w:id="299" w:author="Laurence Golding" w:date="2018-10-18T16:22:00Z">
        <w:r w:rsidR="00AC2F66" w:rsidRPr="00AC2F66">
          <w:rPr>
            <w:rStyle w:val="CODEtemp"/>
          </w:rPr>
          <w:t>/Debug/x64"</w:t>
        </w:r>
        <w:r w:rsidR="00AC2F66">
          <w:t xml:space="preserve">. </w:t>
        </w:r>
        <w:proofErr w:type="gramStart"/>
        <w:r w:rsidR="00AC2F66">
          <w:t>Presumably</w:t>
        </w:r>
        <w:proofErr w:type="gramEnd"/>
        <w:r w:rsidR="00AC2F66">
          <w:t xml:space="preserve"> this is the run from October 10, 2018.</w:t>
        </w:r>
      </w:ins>
    </w:p>
    <w:p w14:paraId="75754075" w14:textId="3F003CEA" w:rsidR="00A21B12" w:rsidRDefault="00A21B12" w:rsidP="00A21B12">
      <w:pPr>
        <w:rPr>
          <w:ins w:id="300" w:author="Laurence Golding" w:date="2018-10-18T16:23:00Z"/>
        </w:rPr>
      </w:pPr>
      <w:ins w:id="301" w:author="Laurence Golding" w:date="2018-10-18T16:17:00Z">
        <w:r>
          <w:t xml:space="preserve">The trailing component of </w:t>
        </w:r>
        <w:proofErr w:type="spellStart"/>
        <w:r w:rsidRPr="00AC2F66">
          <w:rPr>
            <w:rStyle w:val="CODEtemp"/>
          </w:rPr>
          <w:t>instanceId</w:t>
        </w:r>
        <w:proofErr w:type="spellEnd"/>
        <w:r>
          <w:t xml:space="preserve"> </w:t>
        </w:r>
        <w:r>
          <w:rPr>
            <w:b/>
          </w:rPr>
          <w:t>MAY</w:t>
        </w:r>
        <w:r>
          <w:t xml:space="preserve"> be empty</w:t>
        </w:r>
      </w:ins>
      <w:ins w:id="302" w:author="Laurence Golding" w:date="2018-10-18T16:23:00Z">
        <w:r w:rsidR="00AC2F66">
          <w:t>; note that the grammar for a hierarchical identifier (</w:t>
        </w:r>
      </w:ins>
      <w:ins w:id="303" w:author="Laurence Golding" w:date="2018-10-18T16:24:00Z">
        <w:r w:rsidR="00AC2F66">
          <w:t>§</w:t>
        </w:r>
        <w:r w:rsidR="00AC2F66">
          <w:fldChar w:fldCharType="begin"/>
        </w:r>
        <w:r w:rsidR="00AC2F66">
          <w:instrText xml:space="preserve"> REF _Ref527643189 \r \h </w:instrText>
        </w:r>
      </w:ins>
      <w:r w:rsidR="00AC2F66">
        <w:fldChar w:fldCharType="separate"/>
      </w:r>
      <w:ins w:id="304" w:author="Laurence Golding" w:date="2018-10-18T16:24:00Z">
        <w:r w:rsidR="00AC2F66">
          <w:t>3.</w:t>
        </w:r>
        <w:r w:rsidR="00AC2F66">
          <w:t>4</w:t>
        </w:r>
        <w:r w:rsidR="00AC2F66">
          <w:t>.4.1</w:t>
        </w:r>
        <w:r w:rsidR="00AC2F66">
          <w:fldChar w:fldCharType="end"/>
        </w:r>
      </w:ins>
      <w:ins w:id="305" w:author="Laurence Golding" w:date="2018-10-18T16:23:00Z">
        <w:r w:rsidR="00AC2F66">
          <w:t>) permits any component to be empty</w:t>
        </w:r>
      </w:ins>
      <w:ins w:id="306" w:author="Laurence Golding" w:date="2018-10-18T16:17:00Z">
        <w:r>
          <w:t xml:space="preserve">. This </w:t>
        </w:r>
        <w:r>
          <w:rPr>
            <w:b/>
          </w:rPr>
          <w:t>SHALL</w:t>
        </w:r>
        <w:r>
          <w:t xml:space="preserve"> be taken to signify that the ru</w:t>
        </w:r>
      </w:ins>
      <w:ins w:id="307" w:author="Laurence Golding" w:date="2018-10-18T16:18:00Z">
        <w:r>
          <w:t xml:space="preserve">n belongs to the specified category, but </w:t>
        </w:r>
      </w:ins>
      <w:ins w:id="308" w:author="Laurence Golding" w:date="2018-10-18T16:24:00Z">
        <w:r w:rsidR="00AC2F66">
          <w:t>that</w:t>
        </w:r>
      </w:ins>
      <w:ins w:id="309" w:author="Laurence Golding" w:date="2018-10-18T16:18:00Z">
        <w:r>
          <w:t xml:space="preserve"> the run itself has no unique identifier.</w:t>
        </w:r>
      </w:ins>
    </w:p>
    <w:p w14:paraId="1F816EBC" w14:textId="7F0DF771" w:rsidR="00AC2F66" w:rsidRDefault="00AC2F66" w:rsidP="00AC2F66">
      <w:pPr>
        <w:pStyle w:val="Note"/>
        <w:rPr>
          <w:ins w:id="310" w:author="Laurence Golding" w:date="2018-10-18T16:18:00Z"/>
        </w:rPr>
      </w:pPr>
      <w:ins w:id="311" w:author="Laurence Golding" w:date="2018-10-18T16:24:00Z">
        <w:r>
          <w:t xml:space="preserve">EXAMPLE 2: </w:t>
        </w:r>
      </w:ins>
      <w:ins w:id="312" w:author="Laurence Golding" w:date="2018-10-18T16:25:00Z">
        <w:r>
          <w:t xml:space="preserve">A run whose </w:t>
        </w:r>
        <w:proofErr w:type="spellStart"/>
        <w:r w:rsidRPr="00DA12A7">
          <w:rPr>
            <w:rStyle w:val="CODEtemp"/>
          </w:rPr>
          <w:t>instanceId</w:t>
        </w:r>
        <w:proofErr w:type="spellEnd"/>
        <w:r>
          <w:t xml:space="preserve"> is </w:t>
        </w:r>
        <w:r w:rsidRPr="00DA12A7">
          <w:rPr>
            <w:rStyle w:val="CODEtemp"/>
          </w:rPr>
          <w:t>"</w:t>
        </w:r>
        <w:r w:rsidRPr="00DA12A7">
          <w:rPr>
            <w:rStyle w:val="CODEtemp"/>
          </w:rPr>
          <w:t>My Nightly Run/Debug/x64/2018-10-10</w:t>
        </w:r>
        <w:r w:rsidRPr="00DA12A7">
          <w:rPr>
            <w:rStyle w:val="CODEtemp"/>
          </w:rPr>
          <w:t>"</w:t>
        </w:r>
        <w:r>
          <w:t xml:space="preserve"> belongs to </w:t>
        </w:r>
        <w:r>
          <w:t xml:space="preserve">the category </w:t>
        </w:r>
        <w:r w:rsidRPr="00AC2F66">
          <w:rPr>
            <w:rStyle w:val="CODEtemp"/>
          </w:rPr>
          <w:t>"</w:t>
        </w:r>
        <w:r w:rsidRPr="00AC2F66">
          <w:rPr>
            <w:rStyle w:val="CODEtemp"/>
          </w:rPr>
          <w:t>My Nightly Run</w:t>
        </w:r>
        <w:r w:rsidRPr="00AC2F66">
          <w:rPr>
            <w:rStyle w:val="CODEtemp"/>
          </w:rPr>
          <w:t>/Debug/x64"</w:t>
        </w:r>
        <w:r>
          <w:t xml:space="preserve"> but is not distinguished from other runs in that category.</w:t>
        </w:r>
      </w:ins>
    </w:p>
    <w:p w14:paraId="7A391AC1" w14:textId="7E025355" w:rsidR="00A21B12" w:rsidRDefault="00A21B12" w:rsidP="00A21B12">
      <w:pPr>
        <w:rPr>
          <w:ins w:id="313" w:author="Laurence Golding" w:date="2018-10-18T16:25:00Z"/>
        </w:rPr>
      </w:pPr>
      <w:proofErr w:type="spellStart"/>
      <w:ins w:id="314" w:author="Laurence Golding" w:date="2018-10-18T16:18:00Z">
        <w:r w:rsidRPr="00AC2F66">
          <w:rPr>
            <w:rStyle w:val="CODEtemp"/>
          </w:rPr>
          <w:t>instanceId</w:t>
        </w:r>
        <w:proofErr w:type="spellEnd"/>
        <w:r>
          <w:t xml:space="preserve"> </w:t>
        </w:r>
        <w:r w:rsidRPr="00AC2F66">
          <w:rPr>
            <w:b/>
          </w:rPr>
          <w:t>MAY</w:t>
        </w:r>
        <w:r>
          <w:t xml:space="preserve"> consist of a single component. This </w:t>
        </w:r>
        <w:r>
          <w:rPr>
            <w:b/>
          </w:rPr>
          <w:t>SHALL</w:t>
        </w:r>
        <w:r>
          <w:t xml:space="preserve"> be ta</w:t>
        </w:r>
      </w:ins>
      <w:ins w:id="315" w:author="Laurence Golding" w:date="2018-10-18T16:19:00Z">
        <w:r>
          <w:t xml:space="preserve">ken to specify a unique identifier for the run, </w:t>
        </w:r>
        <w:proofErr w:type="spellStart"/>
        <w:r>
          <w:t>withough</w:t>
        </w:r>
        <w:proofErr w:type="spellEnd"/>
        <w:r>
          <w:t xml:space="preserve"> specifying any category that the run be</w:t>
        </w:r>
        <w:bookmarkStart w:id="316" w:name="_GoBack"/>
        <w:bookmarkEnd w:id="316"/>
        <w:r>
          <w:t>longs to.</w:t>
        </w:r>
      </w:ins>
    </w:p>
    <w:p w14:paraId="6C198455" w14:textId="27EBB6C7" w:rsidR="00A21B12" w:rsidRPr="00A21B12" w:rsidRDefault="00AC2F66" w:rsidP="00AC2F66">
      <w:pPr>
        <w:pStyle w:val="Note"/>
      </w:pPr>
      <w:ins w:id="317" w:author="Laurence Golding" w:date="2018-10-18T16:26:00Z">
        <w:r>
          <w:lastRenderedPageBreak/>
          <w:t xml:space="preserve">EXAMPLE 2: </w:t>
        </w:r>
        <w:r>
          <w:t xml:space="preserve">A run whose </w:t>
        </w:r>
        <w:proofErr w:type="spellStart"/>
        <w:r w:rsidRPr="00DA12A7">
          <w:rPr>
            <w:rStyle w:val="CODEtemp"/>
          </w:rPr>
          <w:t>instanceId</w:t>
        </w:r>
        <w:proofErr w:type="spellEnd"/>
        <w:r>
          <w:t xml:space="preserve"> is </w:t>
        </w:r>
        <w:r w:rsidRPr="00DA12A7">
          <w:rPr>
            <w:rStyle w:val="CODEtemp"/>
          </w:rPr>
          <w:t>"</w:t>
        </w:r>
        <w:r w:rsidRPr="00DA12A7">
          <w:rPr>
            <w:rStyle w:val="CODEtemp"/>
          </w:rPr>
          <w:t>My Nightly Run</w:t>
        </w:r>
        <w:r>
          <w:rPr>
            <w:rStyle w:val="CODEtemp"/>
          </w:rPr>
          <w:t xml:space="preserve"> </w:t>
        </w:r>
        <w:r w:rsidRPr="00DA12A7">
          <w:rPr>
            <w:rStyle w:val="CODEtemp"/>
          </w:rPr>
          <w:t>Debug</w:t>
        </w:r>
        <w:r>
          <w:rPr>
            <w:rStyle w:val="CODEtemp"/>
          </w:rPr>
          <w:t xml:space="preserve"> </w:t>
        </w:r>
        <w:r w:rsidRPr="00DA12A7">
          <w:rPr>
            <w:rStyle w:val="CODEtemp"/>
          </w:rPr>
          <w:t>x64</w:t>
        </w:r>
        <w:r>
          <w:rPr>
            <w:rStyle w:val="CODEtemp"/>
          </w:rPr>
          <w:t xml:space="preserve"> </w:t>
        </w:r>
        <w:r w:rsidRPr="00DA12A7">
          <w:rPr>
            <w:rStyle w:val="CODEtemp"/>
          </w:rPr>
          <w:t>2018-10-10</w:t>
        </w:r>
        <w:r w:rsidRPr="00DA12A7">
          <w:rPr>
            <w:rStyle w:val="CODEtemp"/>
          </w:rPr>
          <w:t>"</w:t>
        </w:r>
        <w:r w:rsidRPr="00AC2F66">
          <w:t xml:space="preserve"> </w:t>
        </w:r>
      </w:ins>
      <w:ins w:id="318" w:author="Laurence Golding" w:date="2018-10-18T16:27:00Z">
        <w:r>
          <w:t>has a unique identifier but cannot be inferred to belong to any</w:t>
        </w:r>
      </w:ins>
      <w:ins w:id="319" w:author="Laurence Golding" w:date="2018-10-18T16:26:00Z">
        <w:r>
          <w:t xml:space="preserve"> category</w:t>
        </w:r>
      </w:ins>
      <w:ins w:id="320" w:author="Laurence Golding" w:date="2018-10-18T16:27:00Z">
        <w:r>
          <w:t>.</w:t>
        </w:r>
      </w:ins>
    </w:p>
    <w:p w14:paraId="03D7677B" w14:textId="634FE76C" w:rsidR="00636635" w:rsidRDefault="00636635" w:rsidP="00636635">
      <w:pPr>
        <w:pStyle w:val="Heading3"/>
      </w:pPr>
      <w:bookmarkStart w:id="321" w:name="_Ref526937044"/>
      <w:bookmarkStart w:id="322" w:name="_Toc526941502"/>
      <w:proofErr w:type="spellStart"/>
      <w:r>
        <w:t>instanceGuid</w:t>
      </w:r>
      <w:proofErr w:type="spellEnd"/>
      <w:r>
        <w:t xml:space="preserve"> property</w:t>
      </w:r>
      <w:bookmarkEnd w:id="321"/>
      <w:bookmarkEnd w:id="322"/>
    </w:p>
    <w:p w14:paraId="171C0D57" w14:textId="1C97C555"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23" w:name="_Ref526937456"/>
      <w:bookmarkStart w:id="324" w:name="_Toc526941503"/>
      <w:proofErr w:type="spellStart"/>
      <w:r>
        <w:t>correlationGuid</w:t>
      </w:r>
      <w:proofErr w:type="spellEnd"/>
      <w:r>
        <w:t xml:space="preserve"> property</w:t>
      </w:r>
      <w:bookmarkEnd w:id="323"/>
      <w:bookmarkEnd w:id="324"/>
    </w:p>
    <w:p w14:paraId="0DF48F07" w14:textId="381C48F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36431A">
        <w:t>3.13.4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5" w:name="_Ref493350964"/>
      <w:bookmarkStart w:id="326" w:name="_Toc526941504"/>
      <w:r>
        <w:t>tool object</w:t>
      </w:r>
      <w:bookmarkEnd w:id="325"/>
      <w:bookmarkEnd w:id="326"/>
    </w:p>
    <w:p w14:paraId="389A43BD" w14:textId="582B65CB" w:rsidR="00401BB5" w:rsidRDefault="00401BB5" w:rsidP="00401BB5">
      <w:pPr>
        <w:pStyle w:val="Heading3"/>
      </w:pPr>
      <w:bookmarkStart w:id="327" w:name="_Toc526941505"/>
      <w:r>
        <w:t>General</w:t>
      </w:r>
      <w:bookmarkEnd w:id="32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8" w:name="_Ref493409155"/>
      <w:bookmarkStart w:id="329" w:name="_Toc526941506"/>
      <w:r>
        <w:t>name property</w:t>
      </w:r>
      <w:bookmarkEnd w:id="328"/>
      <w:bookmarkEnd w:id="32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30" w:name="_Ref493409168"/>
      <w:bookmarkStart w:id="331" w:name="_Toc526941507"/>
      <w:proofErr w:type="spellStart"/>
      <w:r>
        <w:t>fullName</w:t>
      </w:r>
      <w:proofErr w:type="spellEnd"/>
      <w:r>
        <w:t xml:space="preserve"> property</w:t>
      </w:r>
      <w:bookmarkEnd w:id="330"/>
      <w:bookmarkEnd w:id="33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2" w:name="_Ref493409198"/>
      <w:bookmarkStart w:id="333" w:name="_Toc526941508"/>
      <w:proofErr w:type="spellStart"/>
      <w:r>
        <w:lastRenderedPageBreak/>
        <w:t>semanticVersion</w:t>
      </w:r>
      <w:proofErr w:type="spellEnd"/>
      <w:r>
        <w:t xml:space="preserve"> property</w:t>
      </w:r>
      <w:bookmarkEnd w:id="332"/>
      <w:bookmarkEnd w:id="333"/>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34" w:name="_Ref493409191"/>
      <w:bookmarkStart w:id="335" w:name="_Toc526941509"/>
      <w:r>
        <w:t>version property</w:t>
      </w:r>
      <w:bookmarkEnd w:id="334"/>
      <w:bookmarkEnd w:id="33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6" w:name="_Ref493409205"/>
      <w:bookmarkStart w:id="337" w:name="_Toc526941510"/>
      <w:proofErr w:type="spellStart"/>
      <w:r>
        <w:t>fileVersion</w:t>
      </w:r>
      <w:proofErr w:type="spellEnd"/>
      <w:r>
        <w:t xml:space="preserve"> property</w:t>
      </w:r>
      <w:bookmarkEnd w:id="336"/>
      <w:bookmarkEnd w:id="33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8" w:name="_Toc526941511"/>
      <w:proofErr w:type="spellStart"/>
      <w:r>
        <w:t>downloadUri</w:t>
      </w:r>
      <w:proofErr w:type="spellEnd"/>
      <w:r>
        <w:t xml:space="preserve"> property</w:t>
      </w:r>
      <w:bookmarkEnd w:id="338"/>
    </w:p>
    <w:p w14:paraId="29604BF7" w14:textId="392FF25B"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9" w:name="_Ref508811658"/>
      <w:bookmarkStart w:id="340" w:name="_Ref508812630"/>
      <w:bookmarkStart w:id="341" w:name="_Toc526941512"/>
      <w:r>
        <w:t>language property</w:t>
      </w:r>
      <w:bookmarkEnd w:id="339"/>
      <w:bookmarkEnd w:id="340"/>
      <w:bookmarkEnd w:id="341"/>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2" w:name="_Hlk503355525"/>
      <w:r w:rsidRPr="00C56762">
        <w:t>a string specifying the language of the messages produced by the tool</w:t>
      </w:r>
      <w:bookmarkEnd w:id="34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43" w:name="_Ref508812052"/>
      <w:r>
        <w:lastRenderedPageBreak/>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4" w:name="_Ref508891515"/>
      <w:bookmarkStart w:id="345" w:name="_Toc526941513"/>
      <w:proofErr w:type="spellStart"/>
      <w:r>
        <w:t>resourceLocation</w:t>
      </w:r>
      <w:proofErr w:type="spellEnd"/>
      <w:r>
        <w:t xml:space="preserve"> property</w:t>
      </w:r>
      <w:bookmarkEnd w:id="343"/>
      <w:bookmarkEnd w:id="344"/>
      <w:bookmarkEnd w:id="345"/>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294ADEA"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6" w:name="_Toc526941514"/>
      <w:proofErr w:type="spellStart"/>
      <w:r>
        <w:lastRenderedPageBreak/>
        <w:t>sarifLoggerVersion</w:t>
      </w:r>
      <w:proofErr w:type="spellEnd"/>
      <w:r>
        <w:t xml:space="preserve"> property</w:t>
      </w:r>
      <w:bookmarkEnd w:id="34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47" w:name="_Ref493352563"/>
      <w:bookmarkStart w:id="348" w:name="_Toc526941515"/>
      <w:r>
        <w:t>invocation object</w:t>
      </w:r>
      <w:bookmarkEnd w:id="347"/>
      <w:bookmarkEnd w:id="348"/>
    </w:p>
    <w:p w14:paraId="10E65C9D" w14:textId="17190F2B" w:rsidR="00401BB5" w:rsidRDefault="00401BB5" w:rsidP="00401BB5">
      <w:pPr>
        <w:pStyle w:val="Heading3"/>
      </w:pPr>
      <w:bookmarkStart w:id="349" w:name="_Toc526941516"/>
      <w:r>
        <w:t>General</w:t>
      </w:r>
      <w:bookmarkEnd w:id="34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0" w:name="_Ref493414102"/>
      <w:bookmarkStart w:id="351" w:name="_Toc526941517"/>
      <w:proofErr w:type="spellStart"/>
      <w:r>
        <w:t>commandLine</w:t>
      </w:r>
      <w:proofErr w:type="spellEnd"/>
      <w:r>
        <w:t xml:space="preserve"> property</w:t>
      </w:r>
      <w:bookmarkEnd w:id="350"/>
      <w:bookmarkEnd w:id="3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2" w:name="_Ref506976541"/>
      <w:bookmarkStart w:id="353" w:name="_Toc526941518"/>
      <w:r>
        <w:t>arguments property</w:t>
      </w:r>
      <w:bookmarkEnd w:id="352"/>
      <w:bookmarkEnd w:id="35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75103ED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4" w:name="_Ref511899181"/>
      <w:bookmarkStart w:id="355" w:name="_Toc526941519"/>
      <w:proofErr w:type="spellStart"/>
      <w:r>
        <w:t>responseFiles</w:t>
      </w:r>
      <w:proofErr w:type="spellEnd"/>
      <w:r>
        <w:t xml:space="preserve"> property</w:t>
      </w:r>
      <w:bookmarkEnd w:id="354"/>
      <w:bookmarkEnd w:id="355"/>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2C076EA9"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56" w:name="_Ref507597986"/>
      <w:bookmarkStart w:id="357" w:name="_Toc526941520"/>
      <w:r>
        <w:t>attachments property</w:t>
      </w:r>
      <w:bookmarkEnd w:id="356"/>
      <w:bookmarkEnd w:id="357"/>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58" w:name="_Toc526941521"/>
      <w:proofErr w:type="spellStart"/>
      <w:r>
        <w:t>startTime</w:t>
      </w:r>
      <w:r w:rsidR="00485F6A">
        <w:t>Utc</w:t>
      </w:r>
      <w:proofErr w:type="spellEnd"/>
      <w:r>
        <w:t xml:space="preserve"> property</w:t>
      </w:r>
      <w:bookmarkEnd w:id="358"/>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59" w:name="_Toc526941522"/>
      <w:proofErr w:type="spellStart"/>
      <w:r>
        <w:t>endTime</w:t>
      </w:r>
      <w:r w:rsidR="00D1201D">
        <w:t>Utc</w:t>
      </w:r>
      <w:proofErr w:type="spellEnd"/>
      <w:r>
        <w:t xml:space="preserve"> property</w:t>
      </w:r>
      <w:bookmarkEnd w:id="359"/>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60" w:name="_Ref509050679"/>
      <w:bookmarkStart w:id="361" w:name="_Toc526941523"/>
      <w:proofErr w:type="spellStart"/>
      <w:r>
        <w:t>exitCode</w:t>
      </w:r>
      <w:proofErr w:type="spellEnd"/>
      <w:r>
        <w:t xml:space="preserve"> property</w:t>
      </w:r>
      <w:bookmarkEnd w:id="360"/>
      <w:bookmarkEnd w:id="3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62" w:name="_Ref509050368"/>
      <w:bookmarkStart w:id="363" w:name="_Toc526941524"/>
      <w:proofErr w:type="spellStart"/>
      <w:r>
        <w:t>exitCodeDescription</w:t>
      </w:r>
      <w:proofErr w:type="spellEnd"/>
      <w:r>
        <w:t xml:space="preserve"> property</w:t>
      </w:r>
      <w:bookmarkEnd w:id="362"/>
      <w:bookmarkEnd w:id="3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4" w:name="_Toc526941525"/>
      <w:proofErr w:type="spellStart"/>
      <w:r>
        <w:t>exitSignalName</w:t>
      </w:r>
      <w:proofErr w:type="spellEnd"/>
      <w:r>
        <w:t xml:space="preserve"> property</w:t>
      </w:r>
      <w:bookmarkEnd w:id="3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65" w:name="_Ref509050492"/>
      <w:bookmarkStart w:id="366" w:name="_Toc526941526"/>
      <w:proofErr w:type="spellStart"/>
      <w:r>
        <w:t>exitSignalNumber</w:t>
      </w:r>
      <w:proofErr w:type="spellEnd"/>
      <w:r>
        <w:t xml:space="preserve"> property</w:t>
      </w:r>
      <w:bookmarkEnd w:id="365"/>
      <w:bookmarkEnd w:id="3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7" w:name="_Ref525821649"/>
      <w:bookmarkStart w:id="368" w:name="_Toc526941527"/>
      <w:proofErr w:type="spellStart"/>
      <w:r>
        <w:t>processStartFailureMessage</w:t>
      </w:r>
      <w:proofErr w:type="spellEnd"/>
      <w:r>
        <w:t xml:space="preserve"> property</w:t>
      </w:r>
      <w:bookmarkEnd w:id="367"/>
      <w:bookmarkEnd w:id="3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9" w:name="_Toc526941528"/>
      <w:proofErr w:type="spellStart"/>
      <w:r>
        <w:t>toolExecutionSuccessful</w:t>
      </w:r>
      <w:proofErr w:type="spellEnd"/>
      <w:r w:rsidR="00B209DE">
        <w:t xml:space="preserve"> property</w:t>
      </w:r>
      <w:bookmarkEnd w:id="36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7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7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71" w:name="_Toc526941529"/>
      <w:r>
        <w:t>machine property</w:t>
      </w:r>
      <w:bookmarkEnd w:id="3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72" w:name="_Toc526941530"/>
      <w:r>
        <w:t>account property</w:t>
      </w:r>
      <w:bookmarkEnd w:id="3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3" w:name="_Toc526941531"/>
      <w:proofErr w:type="spellStart"/>
      <w:r>
        <w:t>processId</w:t>
      </w:r>
      <w:proofErr w:type="spellEnd"/>
      <w:r>
        <w:t xml:space="preserve"> property</w:t>
      </w:r>
      <w:bookmarkEnd w:id="3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74" w:name="_Toc526941532"/>
      <w:proofErr w:type="spellStart"/>
      <w:r>
        <w:t>executableLocation</w:t>
      </w:r>
      <w:proofErr w:type="spellEnd"/>
      <w:r w:rsidR="00401BB5">
        <w:t xml:space="preserve"> property</w:t>
      </w:r>
      <w:bookmarkEnd w:id="374"/>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5" w:name="_Toc526941533"/>
      <w:proofErr w:type="spellStart"/>
      <w:r>
        <w:t>workingDirectory</w:t>
      </w:r>
      <w:proofErr w:type="spellEnd"/>
      <w:r>
        <w:t xml:space="preserve"> property</w:t>
      </w:r>
      <w:bookmarkEnd w:id="375"/>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76" w:name="_Toc526941534"/>
      <w:proofErr w:type="spellStart"/>
      <w:r>
        <w:t>environmentVariables</w:t>
      </w:r>
      <w:proofErr w:type="spellEnd"/>
      <w:r>
        <w:t xml:space="preserve"> property</w:t>
      </w:r>
      <w:bookmarkEnd w:id="37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77" w:name="_Ref493345429"/>
      <w:bookmarkStart w:id="378" w:name="_Toc526941535"/>
      <w:proofErr w:type="spellStart"/>
      <w:r>
        <w:t>toolNotifications</w:t>
      </w:r>
      <w:proofErr w:type="spellEnd"/>
      <w:r>
        <w:t xml:space="preserve"> property</w:t>
      </w:r>
      <w:bookmarkEnd w:id="377"/>
      <w:bookmarkEnd w:id="378"/>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9" w:name="_Ref509576439"/>
      <w:bookmarkStart w:id="380" w:name="_Toc526941536"/>
      <w:proofErr w:type="spellStart"/>
      <w:r>
        <w:t>configurationNotifications</w:t>
      </w:r>
      <w:proofErr w:type="spellEnd"/>
      <w:r>
        <w:t xml:space="preserve"> property</w:t>
      </w:r>
      <w:bookmarkEnd w:id="379"/>
      <w:bookmarkEnd w:id="380"/>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81" w:name="_Ref511899216"/>
      <w:bookmarkStart w:id="382" w:name="_Toc526941537"/>
      <w:r>
        <w:t>stdin, stdout, stderr</w:t>
      </w:r>
      <w:r w:rsidR="00D943E5">
        <w:t xml:space="preserve">, and </w:t>
      </w:r>
      <w:proofErr w:type="spellStart"/>
      <w:r w:rsidR="00D943E5">
        <w:t>stdoutStderr</w:t>
      </w:r>
      <w:proofErr w:type="spellEnd"/>
      <w:r>
        <w:t xml:space="preserve"> properties</w:t>
      </w:r>
      <w:bookmarkEnd w:id="381"/>
      <w:bookmarkEnd w:id="382"/>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83" w:name="_Ref507597819"/>
      <w:bookmarkStart w:id="384" w:name="_Toc526941538"/>
      <w:bookmarkStart w:id="385" w:name="_Ref506806657"/>
      <w:r>
        <w:lastRenderedPageBreak/>
        <w:t>attachment object</w:t>
      </w:r>
      <w:bookmarkEnd w:id="383"/>
      <w:bookmarkEnd w:id="384"/>
    </w:p>
    <w:p w14:paraId="554194B0" w14:textId="77777777" w:rsidR="00A27D47" w:rsidRDefault="00A27D47" w:rsidP="00A27D47">
      <w:pPr>
        <w:pStyle w:val="Heading3"/>
        <w:numPr>
          <w:ilvl w:val="2"/>
          <w:numId w:val="2"/>
        </w:numPr>
      </w:pPr>
      <w:bookmarkStart w:id="386" w:name="_Ref506978653"/>
      <w:bookmarkStart w:id="387" w:name="_Toc526941539"/>
      <w:r>
        <w:t>General</w:t>
      </w:r>
      <w:bookmarkEnd w:id="386"/>
      <w:bookmarkEnd w:id="387"/>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w:t>
      </w:r>
      <w:proofErr w:type="spellStart"/>
      <w:r>
        <w:t>fileLocation</w:t>
      </w:r>
      <w:proofErr w:type="spellEnd"/>
      <w:r>
        <w:t xml:space="preserve">": {                           # See </w:t>
      </w:r>
      <w:r w:rsidRPr="00F90F0E">
        <w:t>§</w:t>
      </w:r>
      <w:bookmarkStart w:id="388" w:name="_Hlk507657707"/>
      <w:r>
        <w:fldChar w:fldCharType="begin"/>
      </w:r>
      <w:r>
        <w:instrText xml:space="preserve"> REF _Ref506978525 \r \h </w:instrText>
      </w:r>
      <w:r>
        <w:fldChar w:fldCharType="separate"/>
      </w:r>
      <w:r w:rsidR="0036431A">
        <w:t>3.16.3</w:t>
      </w:r>
      <w:r>
        <w:fldChar w:fldCharType="end"/>
      </w:r>
      <w:bookmarkEnd w:id="38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9" w:name="_Ref506978925"/>
      <w:bookmarkStart w:id="390" w:name="_Toc526941540"/>
      <w:r>
        <w:t>description property</w:t>
      </w:r>
      <w:bookmarkEnd w:id="389"/>
      <w:bookmarkEnd w:id="390"/>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91" w:name="_Ref506978525"/>
      <w:bookmarkStart w:id="392" w:name="_Toc526941541"/>
      <w:proofErr w:type="spellStart"/>
      <w:r>
        <w:t>fileLocation</w:t>
      </w:r>
      <w:proofErr w:type="spellEnd"/>
      <w:r w:rsidR="00A27D47">
        <w:t xml:space="preserve"> property</w:t>
      </w:r>
      <w:bookmarkEnd w:id="391"/>
      <w:bookmarkEnd w:id="392"/>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393" w:name="_Toc526941542"/>
      <w:r>
        <w:t>regions property</w:t>
      </w:r>
      <w:bookmarkEnd w:id="393"/>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394" w:name="_Toc526941543"/>
      <w:bookmarkStart w:id="395" w:name="_Hlk513212887"/>
      <w:r>
        <w:lastRenderedPageBreak/>
        <w:t>rectangles property</w:t>
      </w:r>
      <w:bookmarkEnd w:id="394"/>
    </w:p>
    <w:p w14:paraId="731EC896" w14:textId="7D12E5C3"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96" w:name="_Toc526941544"/>
      <w:bookmarkEnd w:id="395"/>
      <w:r>
        <w:t>conversion object</w:t>
      </w:r>
      <w:bookmarkEnd w:id="385"/>
      <w:bookmarkEnd w:id="396"/>
    </w:p>
    <w:p w14:paraId="615BCC83" w14:textId="7B3EE260" w:rsidR="00AC6C45" w:rsidRDefault="00AC6C45" w:rsidP="00AC6C45">
      <w:pPr>
        <w:pStyle w:val="Heading3"/>
      </w:pPr>
      <w:bookmarkStart w:id="397" w:name="_Toc526941545"/>
      <w:r>
        <w:t>General</w:t>
      </w:r>
      <w:bookmarkEnd w:id="39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8" w:name="_Ref503539410"/>
      <w:bookmarkStart w:id="399" w:name="_Toc526941546"/>
      <w:r>
        <w:t>tool property</w:t>
      </w:r>
      <w:bookmarkEnd w:id="398"/>
      <w:bookmarkEnd w:id="399"/>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00" w:name="_Ref503608264"/>
      <w:bookmarkStart w:id="401" w:name="_Toc526941547"/>
      <w:r>
        <w:t>invocation property</w:t>
      </w:r>
      <w:bookmarkEnd w:id="400"/>
      <w:bookmarkEnd w:id="401"/>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02" w:name="_Ref503539431"/>
      <w:bookmarkStart w:id="403" w:name="_Toc526941548"/>
      <w:proofErr w:type="spellStart"/>
      <w:r>
        <w:t>analysisToolLog</w:t>
      </w:r>
      <w:r w:rsidR="00ED76F2">
        <w:t>Files</w:t>
      </w:r>
      <w:proofErr w:type="spellEnd"/>
      <w:r>
        <w:t xml:space="preserve"> property</w:t>
      </w:r>
      <w:bookmarkEnd w:id="402"/>
      <w:bookmarkEnd w:id="40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49D206EA"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404" w:name="_Ref511829625"/>
      <w:bookmarkStart w:id="405" w:name="_Toc526941549"/>
      <w:proofErr w:type="spellStart"/>
      <w:r>
        <w:t>versionControlDetails</w:t>
      </w:r>
      <w:proofErr w:type="spellEnd"/>
      <w:r>
        <w:t xml:space="preserve"> object</w:t>
      </w:r>
      <w:bookmarkEnd w:id="404"/>
      <w:bookmarkEnd w:id="405"/>
    </w:p>
    <w:p w14:paraId="28FE29F4" w14:textId="169979D6" w:rsidR="002315DB" w:rsidRDefault="002315DB" w:rsidP="002315DB">
      <w:pPr>
        <w:pStyle w:val="Heading3"/>
      </w:pPr>
      <w:bookmarkStart w:id="406" w:name="_Toc526941550"/>
      <w:r>
        <w:t>General</w:t>
      </w:r>
      <w:bookmarkEnd w:id="406"/>
    </w:p>
    <w:p w14:paraId="7229D67F" w14:textId="15589D8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407" w:name="_Toc526941551"/>
      <w:r>
        <w:t>Constraints</w:t>
      </w:r>
      <w:bookmarkEnd w:id="40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48264229" w:rsidR="002315DB" w:rsidRDefault="007A480E" w:rsidP="002315DB">
      <w:pPr>
        <w:pStyle w:val="Heading3"/>
      </w:pPr>
      <w:bookmarkStart w:id="408" w:name="_Ref511829678"/>
      <w:bookmarkStart w:id="409" w:name="_Toc526941552"/>
      <w:proofErr w:type="spellStart"/>
      <w:r>
        <w:t>repositoryUri</w:t>
      </w:r>
      <w:proofErr w:type="spellEnd"/>
      <w:r>
        <w:t xml:space="preserve"> </w:t>
      </w:r>
      <w:r w:rsidR="002315DB">
        <w:t>property</w:t>
      </w:r>
      <w:bookmarkEnd w:id="408"/>
      <w:bookmarkEnd w:id="409"/>
    </w:p>
    <w:p w14:paraId="1785AFD1" w14:textId="0CC4498B" w:rsidR="001466B1" w:rsidRDefault="001466B1" w:rsidP="001466B1">
      <w:bookmarkStart w:id="41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11" w:name="_Ref513199006"/>
      <w:bookmarkStart w:id="412" w:name="_Toc526941553"/>
      <w:proofErr w:type="spellStart"/>
      <w:r>
        <w:t>revisionId</w:t>
      </w:r>
      <w:proofErr w:type="spellEnd"/>
      <w:r>
        <w:t xml:space="preserve"> property</w:t>
      </w:r>
      <w:bookmarkEnd w:id="410"/>
      <w:bookmarkEnd w:id="411"/>
      <w:bookmarkEnd w:id="41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3" w:name="_Ref511829698"/>
      <w:bookmarkStart w:id="414" w:name="_Toc526941554"/>
      <w:r>
        <w:t>branch property</w:t>
      </w:r>
      <w:bookmarkEnd w:id="413"/>
      <w:bookmarkEnd w:id="41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415" w:name="_Ref526939310"/>
      <w:bookmarkStart w:id="416" w:name="_Toc526941555"/>
      <w:proofErr w:type="spellStart"/>
      <w:r>
        <w:t>revisionTag</w:t>
      </w:r>
      <w:proofErr w:type="spellEnd"/>
      <w:r>
        <w:t xml:space="preserve"> </w:t>
      </w:r>
      <w:r w:rsidR="002315DB">
        <w:t>property</w:t>
      </w:r>
      <w:bookmarkEnd w:id="415"/>
      <w:bookmarkEnd w:id="416"/>
    </w:p>
    <w:p w14:paraId="343EFC1F" w14:textId="1CA97EA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169AADD1" w:rsidR="002315DB" w:rsidRDefault="00D1201D" w:rsidP="002315DB">
      <w:pPr>
        <w:pStyle w:val="Heading3"/>
      </w:pPr>
      <w:bookmarkStart w:id="417" w:name="_Ref526939293"/>
      <w:bookmarkStart w:id="418" w:name="_Toc526941556"/>
      <w:bookmarkStart w:id="419" w:name="_Hlk525802952"/>
      <w:proofErr w:type="spellStart"/>
      <w:r>
        <w:t>asOfTimeUtc</w:t>
      </w:r>
      <w:proofErr w:type="spellEnd"/>
      <w:r>
        <w:t xml:space="preserve"> </w:t>
      </w:r>
      <w:r w:rsidR="002315DB">
        <w:t>property</w:t>
      </w:r>
      <w:bookmarkEnd w:id="417"/>
      <w:bookmarkEnd w:id="418"/>
    </w:p>
    <w:p w14:paraId="1844A6A7" w14:textId="73251CE8"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420" w:name="_Ref493403111"/>
      <w:bookmarkStart w:id="421" w:name="_Ref493404005"/>
      <w:bookmarkStart w:id="422" w:name="_Toc526941557"/>
      <w:bookmarkEnd w:id="419"/>
      <w:r>
        <w:t>file object</w:t>
      </w:r>
      <w:bookmarkEnd w:id="420"/>
      <w:bookmarkEnd w:id="421"/>
      <w:bookmarkEnd w:id="422"/>
    </w:p>
    <w:p w14:paraId="375224F2" w14:textId="20156049" w:rsidR="00401BB5" w:rsidRDefault="00401BB5" w:rsidP="00401BB5">
      <w:pPr>
        <w:pStyle w:val="Heading3"/>
      </w:pPr>
      <w:bookmarkStart w:id="423" w:name="_Toc526941558"/>
      <w:r>
        <w:t>General</w:t>
      </w:r>
      <w:bookmarkEnd w:id="42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4" w:name="_Ref493403519"/>
      <w:bookmarkStart w:id="425" w:name="_Toc526941559"/>
      <w:proofErr w:type="spellStart"/>
      <w:r>
        <w:t>fileLocation</w:t>
      </w:r>
      <w:proofErr w:type="spellEnd"/>
      <w:r w:rsidR="00401BB5">
        <w:t xml:space="preserve"> property</w:t>
      </w:r>
      <w:bookmarkEnd w:id="424"/>
      <w:bookmarkEnd w:id="425"/>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0CD71527"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26" w:name="_Ref493404063"/>
      <w:bookmarkStart w:id="427" w:name="_Toc526941560"/>
      <w:proofErr w:type="spellStart"/>
      <w:r>
        <w:t>parentKey</w:t>
      </w:r>
      <w:proofErr w:type="spellEnd"/>
      <w:r>
        <w:t xml:space="preserve"> property</w:t>
      </w:r>
      <w:bookmarkEnd w:id="426"/>
      <w:bookmarkEnd w:id="427"/>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28" w:name="_Ref493403563"/>
      <w:bookmarkStart w:id="429" w:name="_Toc526941561"/>
      <w:r>
        <w:lastRenderedPageBreak/>
        <w:t>offset property</w:t>
      </w:r>
      <w:bookmarkEnd w:id="428"/>
      <w:bookmarkEnd w:id="42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30" w:name="_Ref493403574"/>
      <w:bookmarkStart w:id="431" w:name="_Toc526941562"/>
      <w:r>
        <w:t>length property</w:t>
      </w:r>
      <w:bookmarkEnd w:id="430"/>
      <w:bookmarkEnd w:id="43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32" w:name="_Toc526941563"/>
      <w:bookmarkStart w:id="433" w:name="_Hlk514318855"/>
      <w:r>
        <w:t>roles property</w:t>
      </w:r>
      <w:bookmarkEnd w:id="432"/>
    </w:p>
    <w:bookmarkEnd w:id="43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6431A">
        <w:t>3.15.5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9E6EE64"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C077F85" w:rsidR="001F66A6" w:rsidRDefault="001F66A6" w:rsidP="001F66A6">
      <w:pPr>
        <w:ind w:left="360"/>
      </w:pPr>
      <w:bookmarkStart w:id="43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5" w:name="_Toc526941564"/>
      <w:bookmarkEnd w:id="434"/>
      <w:proofErr w:type="spellStart"/>
      <w:r>
        <w:t>mimeType</w:t>
      </w:r>
      <w:proofErr w:type="spellEnd"/>
      <w:r>
        <w:t xml:space="preserve"> property</w:t>
      </w:r>
      <w:bookmarkEnd w:id="435"/>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36" w:name="_Ref511899450"/>
      <w:bookmarkStart w:id="437" w:name="_Toc526941565"/>
      <w:r>
        <w:t>contents property</w:t>
      </w:r>
      <w:bookmarkEnd w:id="436"/>
      <w:bookmarkEnd w:id="437"/>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38" w:name="_Ref511828128"/>
      <w:bookmarkStart w:id="439" w:name="_Toc526941566"/>
      <w:r>
        <w:t>encoding property</w:t>
      </w:r>
      <w:bookmarkEnd w:id="438"/>
      <w:bookmarkEnd w:id="439"/>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40" w:name="_Ref493345445"/>
      <w:bookmarkStart w:id="441" w:name="_Toc526941567"/>
      <w:r>
        <w:t>hashes property</w:t>
      </w:r>
      <w:bookmarkEnd w:id="440"/>
      <w:bookmarkEnd w:id="441"/>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2" w:name="_Toc526941568"/>
      <w:proofErr w:type="spellStart"/>
      <w:r>
        <w:t>lastModifiedTime</w:t>
      </w:r>
      <w:r w:rsidR="00327EBE">
        <w:t>Utc</w:t>
      </w:r>
      <w:proofErr w:type="spellEnd"/>
      <w:r>
        <w:t xml:space="preserve"> property</w:t>
      </w:r>
      <w:bookmarkEnd w:id="442"/>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3" w:name="_Ref493350984"/>
      <w:bookmarkStart w:id="444" w:name="_Toc526941569"/>
      <w:r>
        <w:lastRenderedPageBreak/>
        <w:t>result object</w:t>
      </w:r>
      <w:bookmarkEnd w:id="443"/>
      <w:bookmarkEnd w:id="444"/>
    </w:p>
    <w:p w14:paraId="74FD90F6" w14:textId="18F2DD20" w:rsidR="00401BB5" w:rsidRDefault="00401BB5" w:rsidP="00401BB5">
      <w:pPr>
        <w:pStyle w:val="Heading3"/>
      </w:pPr>
      <w:bookmarkStart w:id="445" w:name="_Toc526941570"/>
      <w:r>
        <w:t>General</w:t>
      </w:r>
      <w:bookmarkEnd w:id="44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6" w:name="_Ref515624666"/>
      <w:bookmarkStart w:id="447" w:name="_Toc526941571"/>
      <w:r>
        <w:t>Distinguishing logically identical from logically distinct results</w:t>
      </w:r>
      <w:bookmarkEnd w:id="446"/>
      <w:bookmarkEnd w:id="44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48" w:name="_Toc526941572"/>
      <w:bookmarkStart w:id="449" w:name="_Ref493408865"/>
      <w:proofErr w:type="spellStart"/>
      <w:r>
        <w:t>i</w:t>
      </w:r>
      <w:r w:rsidR="00435405">
        <w:t>nstanceGui</w:t>
      </w:r>
      <w:r>
        <w:t>d</w:t>
      </w:r>
      <w:proofErr w:type="spellEnd"/>
      <w:r>
        <w:t xml:space="preserve"> property</w:t>
      </w:r>
      <w:bookmarkEnd w:id="448"/>
    </w:p>
    <w:p w14:paraId="2C599143" w14:textId="18A474A9" w:rsidR="00376B6D" w:rsidRDefault="00376B6D" w:rsidP="00376B6D">
      <w:bookmarkStart w:id="45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51" w:name="_Ref516055541"/>
      <w:bookmarkStart w:id="452" w:name="_Toc526941573"/>
      <w:proofErr w:type="spellStart"/>
      <w:r>
        <w:t>correlationGuid</w:t>
      </w:r>
      <w:proofErr w:type="spellEnd"/>
      <w:r>
        <w:t xml:space="preserve"> property</w:t>
      </w:r>
      <w:bookmarkEnd w:id="451"/>
      <w:bookmarkEnd w:id="452"/>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lastRenderedPageBreak/>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53" w:name="_Ref513193500"/>
      <w:bookmarkStart w:id="454" w:name="_Ref513195673"/>
      <w:bookmarkStart w:id="455" w:name="_Toc526941574"/>
      <w:proofErr w:type="spellStart"/>
      <w:r>
        <w:t>ruleId</w:t>
      </w:r>
      <w:proofErr w:type="spellEnd"/>
      <w:r>
        <w:t xml:space="preserve"> property</w:t>
      </w:r>
      <w:bookmarkEnd w:id="449"/>
      <w:bookmarkEnd w:id="450"/>
      <w:bookmarkEnd w:id="453"/>
      <w:bookmarkEnd w:id="454"/>
      <w:bookmarkEnd w:id="45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56" w:name="_Ref493511208"/>
      <w:bookmarkStart w:id="457" w:name="_Toc526941575"/>
      <w:r>
        <w:t>level property</w:t>
      </w:r>
      <w:bookmarkEnd w:id="456"/>
      <w:bookmarkEnd w:id="4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58" w:name="_Ref493426628"/>
      <w:bookmarkStart w:id="459" w:name="_Toc526941576"/>
      <w:r>
        <w:t>message property</w:t>
      </w:r>
      <w:bookmarkEnd w:id="458"/>
      <w:bookmarkEnd w:id="459"/>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36431A">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36431A">
        <w:t>3.11.16</w:t>
      </w:r>
      <w:r>
        <w:fldChar w:fldCharType="end"/>
      </w:r>
      <w:r>
        <w:t xml:space="preserve">, </w:t>
      </w:r>
      <w:r>
        <w:lastRenderedPageBreak/>
        <w:t>§</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60" w:name="_Hlk522873802"/>
      <w:r>
        <w:t>§</w:t>
      </w:r>
      <w:bookmarkEnd w:id="460"/>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61" w:name="_Ref510013155"/>
      <w:bookmarkStart w:id="462" w:name="_Toc526941577"/>
      <w:r>
        <w:t>locations property</w:t>
      </w:r>
      <w:bookmarkEnd w:id="461"/>
      <w:bookmarkEnd w:id="462"/>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3" w:name="_Ref510085223"/>
      <w:bookmarkStart w:id="464" w:name="_Toc526941578"/>
      <w:proofErr w:type="spellStart"/>
      <w:r>
        <w:t>analysisTarget</w:t>
      </w:r>
      <w:proofErr w:type="spellEnd"/>
      <w:r w:rsidR="00673F27">
        <w:t xml:space="preserve"> p</w:t>
      </w:r>
      <w:r>
        <w:t>roperty</w:t>
      </w:r>
      <w:bookmarkEnd w:id="463"/>
      <w:bookmarkEnd w:id="464"/>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5" w:name="_Ref513040093"/>
      <w:bookmarkStart w:id="466" w:name="_Toc526941579"/>
      <w:r>
        <w:t>fingerprints property</w:t>
      </w:r>
      <w:bookmarkEnd w:id="465"/>
      <w:bookmarkEnd w:id="466"/>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DA12A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67" w:name="_Ref507591746"/>
      <w:bookmarkStart w:id="468" w:name="_Toc526941580"/>
      <w:proofErr w:type="spellStart"/>
      <w:r>
        <w:t>partialFingerprints</w:t>
      </w:r>
      <w:proofErr w:type="spellEnd"/>
      <w:r w:rsidR="00401BB5">
        <w:t xml:space="preserve"> property</w:t>
      </w:r>
      <w:bookmarkEnd w:id="467"/>
      <w:bookmarkEnd w:id="468"/>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6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6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0" w:name="_Ref510008160"/>
      <w:bookmarkStart w:id="471" w:name="_Toc526941581"/>
      <w:proofErr w:type="spellStart"/>
      <w:r>
        <w:t>codeFlows</w:t>
      </w:r>
      <w:proofErr w:type="spellEnd"/>
      <w:r>
        <w:t xml:space="preserve"> property</w:t>
      </w:r>
      <w:bookmarkEnd w:id="470"/>
      <w:bookmarkEnd w:id="471"/>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2" w:name="_Ref511820702"/>
      <w:bookmarkStart w:id="473" w:name="_Toc526941582"/>
      <w:r>
        <w:t>graphs property</w:t>
      </w:r>
      <w:bookmarkEnd w:id="472"/>
      <w:bookmarkEnd w:id="473"/>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4" w:name="_Ref511820008"/>
      <w:bookmarkStart w:id="475" w:name="_Toc526941583"/>
      <w:r>
        <w:t>graphTraversals property</w:t>
      </w:r>
      <w:bookmarkEnd w:id="474"/>
      <w:bookmarkEnd w:id="475"/>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6" w:name="_Toc526941584"/>
      <w:r>
        <w:t>stacks property</w:t>
      </w:r>
      <w:bookmarkEnd w:id="476"/>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7" w:name="_Ref493499246"/>
      <w:bookmarkStart w:id="478" w:name="_Toc526941585"/>
      <w:proofErr w:type="spellStart"/>
      <w:r>
        <w:t>relatedLocations</w:t>
      </w:r>
      <w:proofErr w:type="spellEnd"/>
      <w:r>
        <w:t xml:space="preserve"> property</w:t>
      </w:r>
      <w:bookmarkEnd w:id="477"/>
      <w:bookmarkEnd w:id="478"/>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79" w:name="_Toc526941586"/>
      <w:proofErr w:type="spellStart"/>
      <w:r>
        <w:t>suppressionStates</w:t>
      </w:r>
      <w:proofErr w:type="spellEnd"/>
      <w:r>
        <w:t xml:space="preserve"> property</w:t>
      </w:r>
      <w:bookmarkEnd w:id="479"/>
    </w:p>
    <w:p w14:paraId="1AE8DC88" w14:textId="2A54B9A5" w:rsidR="00401BB5" w:rsidRDefault="00401BB5" w:rsidP="00401BB5">
      <w:pPr>
        <w:pStyle w:val="Heading4"/>
      </w:pPr>
      <w:bookmarkStart w:id="480" w:name="_Toc526941587"/>
      <w:r>
        <w:t>General</w:t>
      </w:r>
      <w:bookmarkEnd w:id="480"/>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81" w:name="_Ref493475240"/>
      <w:bookmarkStart w:id="482" w:name="_Toc526941588"/>
      <w:proofErr w:type="spellStart"/>
      <w:r>
        <w:t>suppressedInSource</w:t>
      </w:r>
      <w:proofErr w:type="spellEnd"/>
      <w:r>
        <w:t xml:space="preserve"> value</w:t>
      </w:r>
      <w:bookmarkEnd w:id="481"/>
      <w:bookmarkEnd w:id="4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83" w:name="_Ref493475253"/>
      <w:bookmarkStart w:id="484" w:name="_Toc526941589"/>
      <w:proofErr w:type="spellStart"/>
      <w:r>
        <w:t>suppressedExternally</w:t>
      </w:r>
      <w:proofErr w:type="spellEnd"/>
      <w:r>
        <w:t xml:space="preserve"> value</w:t>
      </w:r>
      <w:bookmarkEnd w:id="483"/>
      <w:bookmarkEnd w:id="48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85" w:name="_Ref493351360"/>
      <w:bookmarkStart w:id="486" w:name="_Toc526941590"/>
      <w:bookmarkStart w:id="487" w:name="_Hlk514318442"/>
      <w:proofErr w:type="spellStart"/>
      <w:r>
        <w:t>baselineState</w:t>
      </w:r>
      <w:proofErr w:type="spellEnd"/>
      <w:r>
        <w:t xml:space="preserve"> property</w:t>
      </w:r>
      <w:bookmarkEnd w:id="485"/>
      <w:bookmarkEnd w:id="48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88" w:name="_Ref507598047"/>
      <w:bookmarkStart w:id="489" w:name="_Ref508987354"/>
      <w:bookmarkStart w:id="490" w:name="_Toc526941591"/>
      <w:bookmarkStart w:id="491" w:name="_Ref506807829"/>
      <w:r>
        <w:lastRenderedPageBreak/>
        <w:t>a</w:t>
      </w:r>
      <w:r w:rsidR="00A27D47">
        <w:t>ttachments</w:t>
      </w:r>
      <w:bookmarkEnd w:id="488"/>
      <w:r>
        <w:t xml:space="preserve"> property</w:t>
      </w:r>
      <w:bookmarkEnd w:id="489"/>
      <w:bookmarkEnd w:id="490"/>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492" w:name="_Toc526941592"/>
      <w:proofErr w:type="spellStart"/>
      <w:r>
        <w:t>workItem</w:t>
      </w:r>
      <w:r w:rsidR="00326BD5">
        <w:t>Uri</w:t>
      </w:r>
      <w:r w:rsidR="008C5D5A">
        <w:t>s</w:t>
      </w:r>
      <w:proofErr w:type="spellEnd"/>
      <w:r>
        <w:t xml:space="preserve"> property</w:t>
      </w:r>
      <w:bookmarkEnd w:id="492"/>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3" w:name="_Toc526941593"/>
      <w:proofErr w:type="spellStart"/>
      <w:r>
        <w:t>hostedViewerUri</w:t>
      </w:r>
      <w:proofErr w:type="spellEnd"/>
      <w:r>
        <w:t xml:space="preserve"> property</w:t>
      </w:r>
      <w:bookmarkEnd w:id="493"/>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94" w:name="_Ref510085934"/>
      <w:bookmarkStart w:id="495" w:name="_Toc526941594"/>
      <w:proofErr w:type="spellStart"/>
      <w:r>
        <w:t>conversionProvenance</w:t>
      </w:r>
      <w:proofErr w:type="spellEnd"/>
      <w:r>
        <w:t xml:space="preserve"> property</w:t>
      </w:r>
      <w:bookmarkEnd w:id="491"/>
      <w:bookmarkEnd w:id="494"/>
      <w:bookmarkEnd w:id="49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1835C424"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lastRenderedPageBreak/>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6" w:name="_Toc526941595"/>
      <w:r>
        <w:t>fixes property</w:t>
      </w:r>
      <w:bookmarkEnd w:id="496"/>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497" w:name="_Toc526941596"/>
      <w:proofErr w:type="spellStart"/>
      <w:r>
        <w:t>occurrenceCount</w:t>
      </w:r>
      <w:proofErr w:type="spellEnd"/>
      <w:r>
        <w:t xml:space="preserve"> property</w:t>
      </w:r>
      <w:bookmarkEnd w:id="497"/>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98" w:name="_Ref493426721"/>
      <w:bookmarkStart w:id="499" w:name="_Ref507665939"/>
      <w:bookmarkStart w:id="500" w:name="_Toc526941597"/>
      <w:r>
        <w:lastRenderedPageBreak/>
        <w:t>location object</w:t>
      </w:r>
      <w:bookmarkEnd w:id="498"/>
      <w:bookmarkEnd w:id="499"/>
      <w:bookmarkEnd w:id="500"/>
    </w:p>
    <w:p w14:paraId="27ED50C0" w14:textId="23D428DC" w:rsidR="006E546E" w:rsidRDefault="006E546E" w:rsidP="006E546E">
      <w:pPr>
        <w:pStyle w:val="Heading3"/>
      </w:pPr>
      <w:bookmarkStart w:id="501" w:name="_Ref493479281"/>
      <w:bookmarkStart w:id="502" w:name="_Toc526941598"/>
      <w:r>
        <w:t>General</w:t>
      </w:r>
      <w:bookmarkEnd w:id="501"/>
      <w:bookmarkEnd w:id="502"/>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503" w:name="_Ref493477623"/>
      <w:bookmarkStart w:id="504" w:name="_Ref493478351"/>
      <w:bookmarkStart w:id="505" w:name="_Toc526941599"/>
      <w:proofErr w:type="spellStart"/>
      <w:r>
        <w:t>physicalLocation</w:t>
      </w:r>
      <w:proofErr w:type="spellEnd"/>
      <w:r>
        <w:t xml:space="preserve"> </w:t>
      </w:r>
      <w:r w:rsidR="006E546E">
        <w:t>property</w:t>
      </w:r>
      <w:bookmarkEnd w:id="503"/>
      <w:bookmarkEnd w:id="504"/>
      <w:bookmarkEnd w:id="505"/>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06" w:name="_Ref493404450"/>
      <w:bookmarkStart w:id="507" w:name="_Ref493404690"/>
      <w:bookmarkStart w:id="508" w:name="_Toc526941600"/>
      <w:proofErr w:type="spellStart"/>
      <w:r>
        <w:t>fullyQualifiedLogicalName</w:t>
      </w:r>
      <w:proofErr w:type="spellEnd"/>
      <w:r>
        <w:t xml:space="preserve"> property</w:t>
      </w:r>
      <w:bookmarkEnd w:id="506"/>
      <w:bookmarkEnd w:id="507"/>
      <w:bookmarkEnd w:id="50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509" w:name="_Hlk513194534"/>
      <w:bookmarkStart w:id="51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9"/>
    </w:p>
    <w:p w14:paraId="01F88A86" w14:textId="7D306D3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10"/>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6431A">
        <w:t>3.25.4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511" w:name="_Ref513121634"/>
      <w:bookmarkStart w:id="512" w:name="_Ref513122103"/>
      <w:bookmarkStart w:id="513" w:name="_Toc526941601"/>
      <w:r>
        <w:t>message property</w:t>
      </w:r>
      <w:bookmarkEnd w:id="511"/>
      <w:bookmarkEnd w:id="512"/>
      <w:bookmarkEnd w:id="513"/>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514" w:name="_Ref510102819"/>
      <w:bookmarkStart w:id="515" w:name="_Toc526941602"/>
      <w:r>
        <w:t>annotations property</w:t>
      </w:r>
      <w:bookmarkEnd w:id="514"/>
      <w:bookmarkEnd w:id="515"/>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16" w:name="_Ref493477390"/>
      <w:bookmarkStart w:id="517" w:name="_Ref493478323"/>
      <w:bookmarkStart w:id="518" w:name="_Ref493478590"/>
      <w:bookmarkStart w:id="519" w:name="_Toc526941603"/>
      <w:proofErr w:type="spellStart"/>
      <w:r>
        <w:t>physicalLocation</w:t>
      </w:r>
      <w:proofErr w:type="spellEnd"/>
      <w:r>
        <w:t xml:space="preserve"> object</w:t>
      </w:r>
      <w:bookmarkEnd w:id="516"/>
      <w:bookmarkEnd w:id="517"/>
      <w:bookmarkEnd w:id="518"/>
      <w:bookmarkEnd w:id="519"/>
    </w:p>
    <w:p w14:paraId="0B9181AD" w14:textId="12F902F2" w:rsidR="006E546E" w:rsidRDefault="006E546E" w:rsidP="006E546E">
      <w:pPr>
        <w:pStyle w:val="Heading3"/>
      </w:pPr>
      <w:bookmarkStart w:id="520" w:name="_Toc526941604"/>
      <w:r>
        <w:t>General</w:t>
      </w:r>
      <w:bookmarkEnd w:id="52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1" w:name="_Ref503357394"/>
      <w:bookmarkStart w:id="522" w:name="_Toc526941605"/>
      <w:bookmarkStart w:id="523" w:name="_Ref493343236"/>
      <w:r>
        <w:t>id property</w:t>
      </w:r>
      <w:bookmarkEnd w:id="521"/>
      <w:bookmarkEnd w:id="522"/>
    </w:p>
    <w:p w14:paraId="39E78313" w14:textId="2C0CBA54"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4" w:name="_Ref503369432"/>
      <w:bookmarkStart w:id="525" w:name="_Ref503369435"/>
      <w:bookmarkStart w:id="526" w:name="_Ref503371110"/>
      <w:bookmarkStart w:id="527" w:name="_Ref503371652"/>
      <w:bookmarkStart w:id="528" w:name="_Toc526941606"/>
      <w:proofErr w:type="spellStart"/>
      <w:r>
        <w:lastRenderedPageBreak/>
        <w:t>fileLocation</w:t>
      </w:r>
      <w:proofErr w:type="spellEnd"/>
      <w:r w:rsidR="006E546E">
        <w:t xml:space="preserve"> property</w:t>
      </w:r>
      <w:bookmarkEnd w:id="523"/>
      <w:bookmarkEnd w:id="524"/>
      <w:bookmarkEnd w:id="525"/>
      <w:bookmarkEnd w:id="526"/>
      <w:bookmarkEnd w:id="527"/>
      <w:bookmarkEnd w:id="528"/>
    </w:p>
    <w:p w14:paraId="5D69C82C" w14:textId="43C68C52"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9" w:name="_Ref493509797"/>
      <w:bookmarkStart w:id="530" w:name="_Toc526941607"/>
      <w:r>
        <w:t>region property</w:t>
      </w:r>
      <w:bookmarkEnd w:id="529"/>
      <w:bookmarkEnd w:id="530"/>
    </w:p>
    <w:p w14:paraId="34CA82A6" w14:textId="3A8A9DB1"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31" w:name="_Toc526941608"/>
      <w:proofErr w:type="spellStart"/>
      <w:r>
        <w:t>contextRegion</w:t>
      </w:r>
      <w:proofErr w:type="spellEnd"/>
      <w:r>
        <w:t xml:space="preserve"> property</w:t>
      </w:r>
      <w:bookmarkEnd w:id="531"/>
    </w:p>
    <w:p w14:paraId="220640FE" w14:textId="5D2224C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2" w:name="_Ref493490350"/>
      <w:bookmarkStart w:id="533" w:name="_Toc526941609"/>
      <w:r>
        <w:t>region object</w:t>
      </w:r>
      <w:bookmarkEnd w:id="532"/>
      <w:bookmarkEnd w:id="533"/>
    </w:p>
    <w:p w14:paraId="5C4DB1F6" w14:textId="19917190" w:rsidR="006E546E" w:rsidRDefault="006E546E" w:rsidP="006E546E">
      <w:pPr>
        <w:pStyle w:val="Heading3"/>
      </w:pPr>
      <w:bookmarkStart w:id="534" w:name="_Toc526941610"/>
      <w:r>
        <w:t>General</w:t>
      </w:r>
      <w:bookmarkEnd w:id="53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535" w:name="_Ref493492556"/>
      <w:bookmarkStart w:id="536" w:name="_Ref493492604"/>
      <w:bookmarkStart w:id="537" w:name="_Ref493492671"/>
      <w:bookmarkStart w:id="538" w:name="_Toc526941611"/>
      <w:r>
        <w:t>Text regions</w:t>
      </w:r>
      <w:bookmarkEnd w:id="535"/>
      <w:bookmarkEnd w:id="536"/>
      <w:bookmarkEnd w:id="537"/>
      <w:bookmarkEnd w:id="5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6431A">
        <w:t>3.19.9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59D4CB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4C38E9E"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1B954E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39" w:name="_Ref509043519"/>
      <w:bookmarkStart w:id="540" w:name="_Ref509043733"/>
      <w:bookmarkStart w:id="541" w:name="_Toc526941612"/>
      <w:r>
        <w:t>Binary regions</w:t>
      </w:r>
      <w:bookmarkEnd w:id="539"/>
      <w:bookmarkEnd w:id="540"/>
      <w:bookmarkEnd w:id="54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2" w:name="_Toc526941613"/>
      <w:r>
        <w:t>Independence of text and binary regions</w:t>
      </w:r>
      <w:bookmarkEnd w:id="5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lastRenderedPageBreak/>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DFB2AF6"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3" w:name="_Ref493490565"/>
      <w:bookmarkStart w:id="544" w:name="_Ref493491243"/>
      <w:bookmarkStart w:id="545" w:name="_Ref493492406"/>
      <w:bookmarkStart w:id="546" w:name="_Toc526941614"/>
      <w:proofErr w:type="spellStart"/>
      <w:r>
        <w:t>startLine</w:t>
      </w:r>
      <w:proofErr w:type="spellEnd"/>
      <w:r>
        <w:t xml:space="preserve"> property</w:t>
      </w:r>
      <w:bookmarkEnd w:id="543"/>
      <w:bookmarkEnd w:id="544"/>
      <w:bookmarkEnd w:id="545"/>
      <w:bookmarkEnd w:id="546"/>
    </w:p>
    <w:p w14:paraId="03F07C1F" w14:textId="2777162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7" w:name="_Ref493491260"/>
      <w:bookmarkStart w:id="548" w:name="_Ref493492414"/>
      <w:bookmarkStart w:id="549" w:name="_Toc526941615"/>
      <w:proofErr w:type="spellStart"/>
      <w:r>
        <w:t>startColumn</w:t>
      </w:r>
      <w:proofErr w:type="spellEnd"/>
      <w:r>
        <w:t xml:space="preserve"> property</w:t>
      </w:r>
      <w:bookmarkEnd w:id="547"/>
      <w:bookmarkEnd w:id="548"/>
      <w:bookmarkEnd w:id="54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3125AA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50" w:name="_Ref493491334"/>
      <w:bookmarkStart w:id="551" w:name="_Ref493492422"/>
      <w:bookmarkStart w:id="552" w:name="_Toc526941616"/>
      <w:proofErr w:type="spellStart"/>
      <w:r>
        <w:t>endLine</w:t>
      </w:r>
      <w:proofErr w:type="spellEnd"/>
      <w:r>
        <w:t xml:space="preserve"> property</w:t>
      </w:r>
      <w:bookmarkEnd w:id="550"/>
      <w:bookmarkEnd w:id="551"/>
      <w:bookmarkEnd w:id="552"/>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3" w:name="_Ref493491342"/>
      <w:bookmarkStart w:id="554" w:name="_Ref493492427"/>
      <w:bookmarkStart w:id="555" w:name="_Toc526941617"/>
      <w:proofErr w:type="spellStart"/>
      <w:r>
        <w:t>endColumn</w:t>
      </w:r>
      <w:proofErr w:type="spellEnd"/>
      <w:r>
        <w:t xml:space="preserve"> property</w:t>
      </w:r>
      <w:bookmarkEnd w:id="553"/>
      <w:bookmarkEnd w:id="554"/>
      <w:bookmarkEnd w:id="555"/>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6" w:name="_Ref493492251"/>
      <w:bookmarkStart w:id="557" w:name="_Ref493492981"/>
      <w:bookmarkStart w:id="558" w:name="_Toc526941618"/>
      <w:proofErr w:type="spellStart"/>
      <w:r>
        <w:t>charO</w:t>
      </w:r>
      <w:r w:rsidR="006E546E">
        <w:t>ffset</w:t>
      </w:r>
      <w:proofErr w:type="spellEnd"/>
      <w:r w:rsidR="006E546E">
        <w:t xml:space="preserve"> property</w:t>
      </w:r>
      <w:bookmarkEnd w:id="556"/>
      <w:bookmarkEnd w:id="557"/>
      <w:bookmarkEnd w:id="558"/>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9" w:name="_Ref493491350"/>
      <w:bookmarkStart w:id="560" w:name="_Ref493492312"/>
      <w:bookmarkStart w:id="561" w:name="_Toc526941619"/>
      <w:proofErr w:type="spellStart"/>
      <w:r>
        <w:t>charL</w:t>
      </w:r>
      <w:r w:rsidR="006E546E">
        <w:t>ength</w:t>
      </w:r>
      <w:proofErr w:type="spellEnd"/>
      <w:r w:rsidR="006E546E">
        <w:t xml:space="preserve"> property</w:t>
      </w:r>
      <w:bookmarkEnd w:id="559"/>
      <w:bookmarkEnd w:id="560"/>
      <w:bookmarkEnd w:id="561"/>
    </w:p>
    <w:p w14:paraId="4958FFFB" w14:textId="4174500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2" w:name="_Ref515544104"/>
      <w:bookmarkStart w:id="563" w:name="_Toc526941620"/>
      <w:proofErr w:type="spellStart"/>
      <w:r>
        <w:lastRenderedPageBreak/>
        <w:t>byteOffset</w:t>
      </w:r>
      <w:proofErr w:type="spellEnd"/>
      <w:r>
        <w:t xml:space="preserve"> property</w:t>
      </w:r>
      <w:bookmarkEnd w:id="562"/>
      <w:bookmarkEnd w:id="56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4" w:name="_Ref515544119"/>
      <w:bookmarkStart w:id="565" w:name="_Toc526941621"/>
      <w:proofErr w:type="spellStart"/>
      <w:r>
        <w:t>byteLength</w:t>
      </w:r>
      <w:proofErr w:type="spellEnd"/>
      <w:r>
        <w:t xml:space="preserve"> property</w:t>
      </w:r>
      <w:bookmarkEnd w:id="564"/>
      <w:bookmarkEnd w:id="565"/>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6" w:name="_Toc526941622"/>
      <w:r>
        <w:t>snippet property</w:t>
      </w:r>
      <w:bookmarkEnd w:id="566"/>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7" w:name="_Ref513118337"/>
      <w:bookmarkStart w:id="568" w:name="_Toc526941623"/>
      <w:r>
        <w:t>message property</w:t>
      </w:r>
      <w:bookmarkEnd w:id="567"/>
      <w:bookmarkEnd w:id="568"/>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9" w:name="_Ref513118449"/>
      <w:bookmarkStart w:id="570" w:name="_Toc526941624"/>
      <w:bookmarkStart w:id="571" w:name="_Hlk513212890"/>
      <w:r>
        <w:t>rectangle object</w:t>
      </w:r>
      <w:bookmarkEnd w:id="569"/>
      <w:bookmarkEnd w:id="570"/>
    </w:p>
    <w:p w14:paraId="3C4A6F0B" w14:textId="2FBD2981" w:rsidR="008A21D5" w:rsidRDefault="008A21D5" w:rsidP="008A21D5">
      <w:pPr>
        <w:pStyle w:val="Heading3"/>
      </w:pPr>
      <w:bookmarkStart w:id="572" w:name="_Toc526941625"/>
      <w:r>
        <w:t>General</w:t>
      </w:r>
      <w:bookmarkEnd w:id="57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3" w:name="_Toc526941626"/>
      <w:r>
        <w:t>top, left, bottom, and right properties</w:t>
      </w:r>
      <w:bookmarkEnd w:id="573"/>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4" w:name="_Ref513118473"/>
      <w:bookmarkStart w:id="575" w:name="_Toc526941627"/>
      <w:r>
        <w:lastRenderedPageBreak/>
        <w:t>message property</w:t>
      </w:r>
      <w:bookmarkEnd w:id="574"/>
      <w:bookmarkEnd w:id="575"/>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6" w:name="_Ref493404505"/>
      <w:bookmarkStart w:id="577" w:name="_Toc526941628"/>
      <w:bookmarkEnd w:id="571"/>
      <w:proofErr w:type="spellStart"/>
      <w:r>
        <w:t>logicalLocation</w:t>
      </w:r>
      <w:proofErr w:type="spellEnd"/>
      <w:r>
        <w:t xml:space="preserve"> object</w:t>
      </w:r>
      <w:bookmarkEnd w:id="576"/>
      <w:bookmarkEnd w:id="577"/>
    </w:p>
    <w:p w14:paraId="479717FF" w14:textId="2760154A" w:rsidR="006E546E" w:rsidRDefault="006E546E" w:rsidP="006E546E">
      <w:pPr>
        <w:pStyle w:val="Heading3"/>
      </w:pPr>
      <w:bookmarkStart w:id="578" w:name="_Toc526941629"/>
      <w:r>
        <w:t>General</w:t>
      </w:r>
      <w:bookmarkEnd w:id="57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79" w:name="_Ref514248023"/>
      <w:bookmarkStart w:id="580" w:name="_Toc526941630"/>
      <w:r>
        <w:t>Logical location naming rules</w:t>
      </w:r>
      <w:bookmarkEnd w:id="579"/>
      <w:bookmarkEnd w:id="58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1" w:name="_Ref514247682"/>
      <w:bookmarkStart w:id="582" w:name="_Toc526941631"/>
      <w:r>
        <w:t>name property</w:t>
      </w:r>
      <w:bookmarkEnd w:id="581"/>
      <w:bookmarkEnd w:id="582"/>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83" w:name="_Ref513194876"/>
      <w:bookmarkStart w:id="584" w:name="_Toc526941632"/>
      <w:proofErr w:type="spellStart"/>
      <w:r>
        <w:t>fullyQualifiedName</w:t>
      </w:r>
      <w:proofErr w:type="spellEnd"/>
      <w:r>
        <w:t xml:space="preserve"> property</w:t>
      </w:r>
      <w:bookmarkEnd w:id="583"/>
      <w:bookmarkEnd w:id="584"/>
    </w:p>
    <w:p w14:paraId="0F5707EB" w14:textId="553CB5CD"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6431A">
        <w:t>3.11.13</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85" w:name="_Toc526941633"/>
      <w:proofErr w:type="spellStart"/>
      <w:r>
        <w:t>decoratedName</w:t>
      </w:r>
      <w:proofErr w:type="spellEnd"/>
      <w:r>
        <w:t xml:space="preserve"> property</w:t>
      </w:r>
      <w:bookmarkEnd w:id="585"/>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6" w:name="_Ref513195445"/>
      <w:bookmarkStart w:id="587" w:name="_Toc526941634"/>
      <w:r>
        <w:t>kind property</w:t>
      </w:r>
      <w:bookmarkEnd w:id="586"/>
      <w:bookmarkEnd w:id="58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88" w:name="_Toc526941635"/>
      <w:proofErr w:type="spellStart"/>
      <w:r>
        <w:t>parentKey</w:t>
      </w:r>
      <w:proofErr w:type="spellEnd"/>
      <w:r>
        <w:t xml:space="preserve"> property</w:t>
      </w:r>
      <w:bookmarkEnd w:id="588"/>
    </w:p>
    <w:p w14:paraId="765BBE49" w14:textId="2FA50F49"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w:t>
      </w:r>
      <w:r>
        <w:lastRenderedPageBreak/>
        <w:t xml:space="preserve">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89" w:name="_Ref510008325"/>
      <w:bookmarkStart w:id="590" w:name="_Toc526941636"/>
      <w:proofErr w:type="spellStart"/>
      <w:r>
        <w:t>codeFlow</w:t>
      </w:r>
      <w:proofErr w:type="spellEnd"/>
      <w:r>
        <w:t xml:space="preserve"> object</w:t>
      </w:r>
      <w:bookmarkEnd w:id="589"/>
      <w:bookmarkEnd w:id="590"/>
    </w:p>
    <w:p w14:paraId="507EC364" w14:textId="20C3EC2C" w:rsidR="00B163FF" w:rsidRDefault="00B163FF" w:rsidP="00B163FF">
      <w:pPr>
        <w:pStyle w:val="Heading3"/>
      </w:pPr>
      <w:bookmarkStart w:id="591" w:name="_Ref510009088"/>
      <w:bookmarkStart w:id="592" w:name="_Toc526941637"/>
      <w:r>
        <w:t>General</w:t>
      </w:r>
      <w:bookmarkEnd w:id="591"/>
      <w:bookmarkEnd w:id="59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93" w:name="_Ref510008352"/>
      <w:bookmarkStart w:id="594" w:name="_Toc526941638"/>
      <w:r>
        <w:lastRenderedPageBreak/>
        <w:t>message property</w:t>
      </w:r>
      <w:bookmarkEnd w:id="593"/>
      <w:bookmarkEnd w:id="594"/>
    </w:p>
    <w:p w14:paraId="39D6B74B" w14:textId="102E7DDA"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595" w:name="_Ref510008358"/>
      <w:bookmarkStart w:id="596" w:name="_Toc526941639"/>
      <w:proofErr w:type="spellStart"/>
      <w:r>
        <w:t>threadFlows</w:t>
      </w:r>
      <w:proofErr w:type="spellEnd"/>
      <w:r>
        <w:t xml:space="preserve"> property</w:t>
      </w:r>
      <w:bookmarkEnd w:id="595"/>
      <w:bookmarkEnd w:id="596"/>
    </w:p>
    <w:p w14:paraId="2D2C91FB" w14:textId="6784598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7" w:name="_Ref493427364"/>
      <w:bookmarkStart w:id="598" w:name="_Toc526941640"/>
      <w:proofErr w:type="spellStart"/>
      <w:r>
        <w:t>thread</w:t>
      </w:r>
      <w:r w:rsidR="006E546E">
        <w:t>Flow</w:t>
      </w:r>
      <w:proofErr w:type="spellEnd"/>
      <w:r w:rsidR="006E546E">
        <w:t xml:space="preserve"> object</w:t>
      </w:r>
      <w:bookmarkEnd w:id="597"/>
      <w:bookmarkEnd w:id="598"/>
    </w:p>
    <w:p w14:paraId="68EE36AB" w14:textId="336A5D40" w:rsidR="006E546E" w:rsidRDefault="006E546E" w:rsidP="006E546E">
      <w:pPr>
        <w:pStyle w:val="Heading3"/>
      </w:pPr>
      <w:bookmarkStart w:id="599" w:name="_Toc526941641"/>
      <w:r>
        <w:t>General</w:t>
      </w:r>
      <w:bookmarkEnd w:id="59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600" w:name="_Ref510008395"/>
      <w:bookmarkStart w:id="601" w:name="_Toc526941642"/>
      <w:r>
        <w:t>id property</w:t>
      </w:r>
      <w:bookmarkEnd w:id="600"/>
      <w:bookmarkEnd w:id="601"/>
    </w:p>
    <w:p w14:paraId="39CECB41" w14:textId="08A31B1E"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2" w:name="_Ref503361742"/>
      <w:bookmarkStart w:id="603" w:name="_Toc526941643"/>
      <w:r>
        <w:t>message property</w:t>
      </w:r>
      <w:bookmarkEnd w:id="602"/>
      <w:bookmarkEnd w:id="603"/>
    </w:p>
    <w:p w14:paraId="3994B882" w14:textId="56A007B8"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4" w:name="_Ref510008412"/>
      <w:bookmarkStart w:id="605" w:name="_Toc526941644"/>
      <w:r>
        <w:t>locations property</w:t>
      </w:r>
      <w:bookmarkEnd w:id="604"/>
      <w:bookmarkEnd w:id="605"/>
    </w:p>
    <w:p w14:paraId="648A48EB" w14:textId="59B1D1A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6" w:name="_Ref511819945"/>
      <w:bookmarkStart w:id="607" w:name="_Toc526941645"/>
      <w:r>
        <w:t>graph object</w:t>
      </w:r>
      <w:bookmarkEnd w:id="606"/>
      <w:bookmarkEnd w:id="607"/>
    </w:p>
    <w:p w14:paraId="79771063" w14:textId="13A3DA96" w:rsidR="00CD4F20" w:rsidRDefault="00CD4F20" w:rsidP="00CD4F20">
      <w:pPr>
        <w:pStyle w:val="Heading3"/>
      </w:pPr>
      <w:bookmarkStart w:id="608" w:name="_Toc526941646"/>
      <w:r>
        <w:t>General</w:t>
      </w:r>
      <w:bookmarkEnd w:id="608"/>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609" w:name="_Ref511822858"/>
      <w:bookmarkStart w:id="610" w:name="_Toc526941647"/>
      <w:r>
        <w:lastRenderedPageBreak/>
        <w:t>id property</w:t>
      </w:r>
      <w:bookmarkEnd w:id="609"/>
      <w:bookmarkEnd w:id="610"/>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6431A">
        <w:t>3.11.14</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1" w:name="_Toc526941648"/>
      <w:r>
        <w:t>description property</w:t>
      </w:r>
      <w:bookmarkEnd w:id="611"/>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612" w:name="_Ref511823242"/>
      <w:bookmarkStart w:id="613" w:name="_Toc526941649"/>
      <w:r>
        <w:t>nodes property</w:t>
      </w:r>
      <w:bookmarkEnd w:id="612"/>
      <w:bookmarkEnd w:id="613"/>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614" w:name="_Ref511823263"/>
      <w:bookmarkStart w:id="615" w:name="_Toc526941650"/>
      <w:r>
        <w:t>edges property</w:t>
      </w:r>
      <w:bookmarkEnd w:id="614"/>
      <w:bookmarkEnd w:id="615"/>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616" w:name="_Ref511821868"/>
      <w:bookmarkStart w:id="617" w:name="_Toc526941651"/>
      <w:r>
        <w:t>node object</w:t>
      </w:r>
      <w:bookmarkEnd w:id="616"/>
      <w:bookmarkEnd w:id="617"/>
    </w:p>
    <w:p w14:paraId="5C490915" w14:textId="5A0DD1FC" w:rsidR="00CD4F20" w:rsidRDefault="00CD4F20" w:rsidP="00CD4F20">
      <w:pPr>
        <w:pStyle w:val="Heading3"/>
      </w:pPr>
      <w:bookmarkStart w:id="618" w:name="_Toc526941652"/>
      <w:r>
        <w:t>General</w:t>
      </w:r>
      <w:bookmarkEnd w:id="618"/>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619" w:name="_Ref511822118"/>
      <w:bookmarkStart w:id="620" w:name="_Toc526941653"/>
      <w:r>
        <w:t>id property</w:t>
      </w:r>
      <w:bookmarkEnd w:id="619"/>
      <w:bookmarkEnd w:id="620"/>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lastRenderedPageBreak/>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1" w:name="_Toc526941654"/>
      <w:r>
        <w:t>label property</w:t>
      </w:r>
      <w:bookmarkEnd w:id="621"/>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622" w:name="_Toc526941655"/>
      <w:r>
        <w:t>location property</w:t>
      </w:r>
      <w:bookmarkEnd w:id="622"/>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623" w:name="_Ref515547420"/>
      <w:bookmarkStart w:id="624" w:name="_Toc526941656"/>
      <w:r>
        <w:t>children property</w:t>
      </w:r>
      <w:bookmarkEnd w:id="623"/>
      <w:bookmarkEnd w:id="624"/>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25" w:name="_Ref511821891"/>
      <w:bookmarkStart w:id="626" w:name="_Toc526941657"/>
      <w:r>
        <w:t>edge object</w:t>
      </w:r>
      <w:bookmarkEnd w:id="625"/>
      <w:bookmarkEnd w:id="626"/>
    </w:p>
    <w:p w14:paraId="78AF70AE" w14:textId="37DDAA2D" w:rsidR="00CD4F20" w:rsidRDefault="00CD4F20" w:rsidP="00CD4F20">
      <w:pPr>
        <w:pStyle w:val="Heading3"/>
      </w:pPr>
      <w:bookmarkStart w:id="627" w:name="_Toc526941658"/>
      <w:r>
        <w:t>General</w:t>
      </w:r>
      <w:bookmarkEnd w:id="627"/>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628" w:name="_Ref511823280"/>
      <w:bookmarkStart w:id="629" w:name="_Toc526941659"/>
      <w:r>
        <w:t>id property</w:t>
      </w:r>
      <w:bookmarkEnd w:id="628"/>
      <w:bookmarkEnd w:id="629"/>
    </w:p>
    <w:p w14:paraId="5747D78D" w14:textId="643C9A01" w:rsidR="00380A89" w:rsidRPr="00380A89" w:rsidRDefault="00380A89" w:rsidP="00380A89">
      <w:bookmarkStart w:id="63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631" w:name="_Toc526941660"/>
      <w:r>
        <w:t>label property</w:t>
      </w:r>
      <w:bookmarkEnd w:id="631"/>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632" w:name="_Ref511822214"/>
      <w:bookmarkStart w:id="633" w:name="_Toc526941661"/>
      <w:r>
        <w:lastRenderedPageBreak/>
        <w:t>sourceNodeId property</w:t>
      </w:r>
      <w:bookmarkEnd w:id="632"/>
      <w:bookmarkEnd w:id="633"/>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63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5" w:name="_Ref511823298"/>
      <w:bookmarkStart w:id="636" w:name="_Toc526941662"/>
      <w:r>
        <w:t>targetNodeId property</w:t>
      </w:r>
      <w:bookmarkEnd w:id="635"/>
      <w:bookmarkEnd w:id="636"/>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37" w:name="_Ref511819971"/>
      <w:bookmarkStart w:id="638" w:name="_Toc526941663"/>
      <w:r>
        <w:t>graphTraversal object</w:t>
      </w:r>
      <w:bookmarkEnd w:id="637"/>
      <w:bookmarkEnd w:id="638"/>
    </w:p>
    <w:p w14:paraId="7EE87AC4" w14:textId="2D601D1D" w:rsidR="00CD4F20" w:rsidRDefault="00CD4F20" w:rsidP="00CD4F20">
      <w:pPr>
        <w:pStyle w:val="Heading3"/>
      </w:pPr>
      <w:bookmarkStart w:id="639" w:name="_Toc526941664"/>
      <w:r>
        <w:t>General</w:t>
      </w:r>
      <w:bookmarkEnd w:id="639"/>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40" w:name="_Ref511823337"/>
      <w:bookmarkStart w:id="641" w:name="_Toc526941665"/>
      <w:r>
        <w:t>graphId property</w:t>
      </w:r>
      <w:bookmarkEnd w:id="640"/>
      <w:bookmarkEnd w:id="641"/>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42" w:name="_Toc526941666"/>
      <w:r>
        <w:t>description property</w:t>
      </w:r>
      <w:bookmarkEnd w:id="642"/>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43" w:name="_Ref511823179"/>
      <w:bookmarkStart w:id="644" w:name="_Toc526941667"/>
      <w:proofErr w:type="spellStart"/>
      <w:r>
        <w:t>initialState</w:t>
      </w:r>
      <w:proofErr w:type="spellEnd"/>
      <w:r>
        <w:t xml:space="preserve"> property</w:t>
      </w:r>
      <w:bookmarkEnd w:id="643"/>
      <w:bookmarkEnd w:id="644"/>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45" w:name="_Ref511822614"/>
      <w:bookmarkStart w:id="646" w:name="_Toc526941668"/>
      <w:r>
        <w:t>edgeTraversals property</w:t>
      </w:r>
      <w:bookmarkEnd w:id="645"/>
      <w:bookmarkEnd w:id="646"/>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6431A">
        <w:t>3.31.4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47" w:name="_Ref511822569"/>
      <w:bookmarkStart w:id="648" w:name="_Toc526941669"/>
      <w:r>
        <w:t>edgeTraversal object</w:t>
      </w:r>
      <w:bookmarkEnd w:id="647"/>
      <w:bookmarkEnd w:id="648"/>
    </w:p>
    <w:p w14:paraId="4A14EA88" w14:textId="696B8630" w:rsidR="00CD4F20" w:rsidRDefault="00CD4F20" w:rsidP="00CD4F20">
      <w:pPr>
        <w:pStyle w:val="Heading3"/>
      </w:pPr>
      <w:bookmarkStart w:id="649" w:name="_Toc526941670"/>
      <w:r>
        <w:t>General</w:t>
      </w:r>
      <w:bookmarkEnd w:id="649"/>
    </w:p>
    <w:p w14:paraId="7FC25DC6" w14:textId="57980962" w:rsidR="00E66DEE" w:rsidRDefault="00E66DEE" w:rsidP="00E66DEE">
      <w:bookmarkStart w:id="65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1" w:name="_Ref513199007"/>
      <w:bookmarkStart w:id="652" w:name="_Toc526941671"/>
      <w:r>
        <w:t>edgeId property</w:t>
      </w:r>
      <w:bookmarkEnd w:id="650"/>
      <w:bookmarkEnd w:id="651"/>
      <w:bookmarkEnd w:id="652"/>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53" w:name="_Toc526941672"/>
      <w:r>
        <w:t>message property</w:t>
      </w:r>
      <w:bookmarkEnd w:id="653"/>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54" w:name="_Ref511823070"/>
      <w:bookmarkStart w:id="655" w:name="_Toc526941673"/>
      <w:proofErr w:type="spellStart"/>
      <w:r>
        <w:t>finalState</w:t>
      </w:r>
      <w:proofErr w:type="spellEnd"/>
      <w:r>
        <w:t xml:space="preserve"> property</w:t>
      </w:r>
      <w:bookmarkEnd w:id="654"/>
      <w:bookmarkEnd w:id="655"/>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56" w:name="_Toc526941674"/>
      <w:proofErr w:type="spellStart"/>
      <w:r>
        <w:lastRenderedPageBreak/>
        <w:t>stepOverEdgeCount</w:t>
      </w:r>
      <w:proofErr w:type="spellEnd"/>
      <w:r w:rsidR="00CD4F20">
        <w:t xml:space="preserve"> property</w:t>
      </w:r>
      <w:bookmarkEnd w:id="65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57" w:name="_Ref493427479"/>
      <w:bookmarkStart w:id="658" w:name="_Toc526941675"/>
      <w:r>
        <w:t>stack object</w:t>
      </w:r>
      <w:bookmarkEnd w:id="657"/>
      <w:bookmarkEnd w:id="658"/>
    </w:p>
    <w:p w14:paraId="5A2500F3" w14:textId="474DE860" w:rsidR="006E546E" w:rsidRDefault="006E546E" w:rsidP="006E546E">
      <w:pPr>
        <w:pStyle w:val="Heading3"/>
      </w:pPr>
      <w:bookmarkStart w:id="659" w:name="_Toc526941676"/>
      <w:r>
        <w:t>General</w:t>
      </w:r>
      <w:bookmarkEnd w:id="6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0" w:name="_Ref503361859"/>
      <w:bookmarkStart w:id="661" w:name="_Toc526941677"/>
      <w:r>
        <w:t>message property</w:t>
      </w:r>
      <w:bookmarkEnd w:id="660"/>
      <w:bookmarkEnd w:id="661"/>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2" w:name="_Toc526941678"/>
      <w:r>
        <w:t>frames property</w:t>
      </w:r>
      <w:bookmarkEnd w:id="662"/>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3" w:name="_Ref493494398"/>
      <w:bookmarkStart w:id="664" w:name="_Toc526941679"/>
      <w:proofErr w:type="spellStart"/>
      <w:r>
        <w:t>stackFrame</w:t>
      </w:r>
      <w:proofErr w:type="spellEnd"/>
      <w:r>
        <w:t xml:space="preserve"> object</w:t>
      </w:r>
      <w:bookmarkEnd w:id="663"/>
      <w:bookmarkEnd w:id="664"/>
    </w:p>
    <w:p w14:paraId="440DEBE2" w14:textId="2D9664B2" w:rsidR="006E546E" w:rsidRDefault="006E546E" w:rsidP="006E546E">
      <w:pPr>
        <w:pStyle w:val="Heading3"/>
      </w:pPr>
      <w:bookmarkStart w:id="665" w:name="_Toc526941680"/>
      <w:r>
        <w:t>General</w:t>
      </w:r>
      <w:bookmarkEnd w:id="665"/>
    </w:p>
    <w:p w14:paraId="7DA1CA9D" w14:textId="27E7DC3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66" w:name="_Ref503362303"/>
      <w:bookmarkStart w:id="667" w:name="_Toc526941681"/>
      <w:r>
        <w:lastRenderedPageBreak/>
        <w:t xml:space="preserve">location </w:t>
      </w:r>
      <w:r w:rsidR="00D10846">
        <w:t>property</w:t>
      </w:r>
      <w:bookmarkEnd w:id="666"/>
      <w:bookmarkEnd w:id="667"/>
    </w:p>
    <w:p w14:paraId="075462B0" w14:textId="174D0D59"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68" w:name="_Toc526941682"/>
      <w:r>
        <w:t>module property</w:t>
      </w:r>
      <w:bookmarkEnd w:id="66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9" w:name="_Toc526941683"/>
      <w:proofErr w:type="spellStart"/>
      <w:r>
        <w:t>threadId</w:t>
      </w:r>
      <w:proofErr w:type="spellEnd"/>
      <w:r>
        <w:t xml:space="preserve"> property</w:t>
      </w:r>
      <w:bookmarkEnd w:id="66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0" w:name="_Toc526941684"/>
      <w:r>
        <w:t>address property</w:t>
      </w:r>
      <w:bookmarkEnd w:id="67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1" w:name="_Toc526941685"/>
      <w:r>
        <w:t>offset property</w:t>
      </w:r>
      <w:bookmarkEnd w:id="67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6431A">
        <w:t>3.34.2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72" w:name="_Toc526941686"/>
      <w:r>
        <w:t>parameters property</w:t>
      </w:r>
      <w:bookmarkEnd w:id="67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73" w:name="_Ref493427581"/>
      <w:bookmarkStart w:id="674" w:name="_Ref493427754"/>
      <w:bookmarkStart w:id="675" w:name="_Toc526941687"/>
      <w:proofErr w:type="spellStart"/>
      <w:r>
        <w:t>thread</w:t>
      </w:r>
      <w:r w:rsidR="007D2F0F">
        <w:t>FlowLocation</w:t>
      </w:r>
      <w:proofErr w:type="spellEnd"/>
      <w:r w:rsidR="007D2F0F">
        <w:t xml:space="preserve"> </w:t>
      </w:r>
      <w:r w:rsidR="006E546E">
        <w:t>object</w:t>
      </w:r>
      <w:bookmarkEnd w:id="673"/>
      <w:bookmarkEnd w:id="674"/>
      <w:bookmarkEnd w:id="675"/>
    </w:p>
    <w:p w14:paraId="6AFFA125" w14:textId="72CDB951" w:rsidR="006E546E" w:rsidRDefault="006E546E" w:rsidP="006E546E">
      <w:pPr>
        <w:pStyle w:val="Heading3"/>
      </w:pPr>
      <w:bookmarkStart w:id="676" w:name="_Toc526941688"/>
      <w:r>
        <w:t>General</w:t>
      </w:r>
      <w:bookmarkEnd w:id="67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7" w:name="_Ref493497783"/>
      <w:bookmarkStart w:id="678" w:name="_Ref493499799"/>
      <w:bookmarkStart w:id="679" w:name="_Toc526941689"/>
      <w:r>
        <w:t xml:space="preserve">location </w:t>
      </w:r>
      <w:r w:rsidR="006E546E">
        <w:t>property</w:t>
      </w:r>
      <w:bookmarkEnd w:id="677"/>
      <w:bookmarkEnd w:id="678"/>
      <w:bookmarkEnd w:id="679"/>
    </w:p>
    <w:p w14:paraId="4354E1E2" w14:textId="6639EEC1"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80" w:name="_Toc526941690"/>
      <w:r>
        <w:t>module property</w:t>
      </w:r>
      <w:bookmarkEnd w:id="68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1" w:name="_Toc526941691"/>
      <w:r>
        <w:t>stack property</w:t>
      </w:r>
      <w:bookmarkEnd w:id="681"/>
    </w:p>
    <w:p w14:paraId="1FCE52C5" w14:textId="32EB336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82" w:name="_Toc526941692"/>
      <w:r>
        <w:lastRenderedPageBreak/>
        <w:t>kind property</w:t>
      </w:r>
      <w:bookmarkEnd w:id="682"/>
    </w:p>
    <w:p w14:paraId="7C674876" w14:textId="592BCA7D" w:rsidR="00D31582" w:rsidRDefault="00D31582" w:rsidP="00D31582">
      <w:bookmarkStart w:id="68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83"/>
    </w:p>
    <w:p w14:paraId="0D282B13" w14:textId="241F5BD3" w:rsidR="00EC5F35" w:rsidRDefault="00EC5F35" w:rsidP="00EC5F35">
      <w:pPr>
        <w:pStyle w:val="Heading3"/>
      </w:pPr>
      <w:bookmarkStart w:id="684" w:name="_Ref510090188"/>
      <w:bookmarkStart w:id="685" w:name="_Toc526941693"/>
      <w:r>
        <w:t>state property</w:t>
      </w:r>
      <w:bookmarkEnd w:id="684"/>
      <w:bookmarkEnd w:id="685"/>
    </w:p>
    <w:p w14:paraId="7C600AFE" w14:textId="34BDD21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6" w:name="_Ref510008884"/>
      <w:bookmarkStart w:id="687" w:name="_Toc526941694"/>
      <w:proofErr w:type="spellStart"/>
      <w:r>
        <w:lastRenderedPageBreak/>
        <w:t>nestingLevel</w:t>
      </w:r>
      <w:proofErr w:type="spellEnd"/>
      <w:r>
        <w:t xml:space="preserve"> property</w:t>
      </w:r>
      <w:bookmarkEnd w:id="686"/>
      <w:bookmarkEnd w:id="68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88" w:name="_Ref510008873"/>
      <w:bookmarkStart w:id="689" w:name="_Toc526941695"/>
      <w:proofErr w:type="spellStart"/>
      <w:r>
        <w:t>executionOrder</w:t>
      </w:r>
      <w:proofErr w:type="spellEnd"/>
      <w:r>
        <w:t xml:space="preserve"> property</w:t>
      </w:r>
      <w:bookmarkEnd w:id="688"/>
      <w:bookmarkEnd w:id="689"/>
    </w:p>
    <w:p w14:paraId="61CA929F" w14:textId="004E59A9"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38425C0" w:rsidR="005D2999" w:rsidRDefault="00BF4F63" w:rsidP="005D2999">
      <w:pPr>
        <w:pStyle w:val="Heading3"/>
      </w:pPr>
      <w:bookmarkStart w:id="690" w:name="_Toc526941696"/>
      <w:proofErr w:type="spellStart"/>
      <w:r>
        <w:t>executionTimeUtc</w:t>
      </w:r>
      <w:proofErr w:type="spellEnd"/>
      <w:r>
        <w:t xml:space="preserve"> </w:t>
      </w:r>
      <w:r w:rsidR="005D2999">
        <w:t>property</w:t>
      </w:r>
      <w:bookmarkEnd w:id="690"/>
    </w:p>
    <w:p w14:paraId="27A7FA38" w14:textId="18FE8CF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691" w:name="_Toc526941697"/>
      <w:r>
        <w:t>importance property</w:t>
      </w:r>
      <w:bookmarkEnd w:id="69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92" w:name="_Ref508812750"/>
      <w:bookmarkStart w:id="693" w:name="_Toc526941698"/>
      <w:bookmarkStart w:id="694" w:name="_Ref493407996"/>
      <w:r>
        <w:lastRenderedPageBreak/>
        <w:t>resources object</w:t>
      </w:r>
      <w:bookmarkEnd w:id="692"/>
      <w:bookmarkEnd w:id="693"/>
    </w:p>
    <w:p w14:paraId="526D1A22" w14:textId="73E461DD" w:rsidR="00E15F22" w:rsidRDefault="00E15F22" w:rsidP="00E15F22">
      <w:pPr>
        <w:pStyle w:val="Heading3"/>
      </w:pPr>
      <w:bookmarkStart w:id="695" w:name="_Toc526941699"/>
      <w:r>
        <w:t>General</w:t>
      </w:r>
      <w:bookmarkEnd w:id="6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6" w:name="_Ref508811824"/>
      <w:bookmarkStart w:id="697" w:name="_Toc526941700"/>
      <w:proofErr w:type="spellStart"/>
      <w:r>
        <w:t>messageStrings</w:t>
      </w:r>
      <w:proofErr w:type="spellEnd"/>
      <w:r>
        <w:t xml:space="preserve"> property</w:t>
      </w:r>
      <w:bookmarkEnd w:id="696"/>
      <w:bookmarkEnd w:id="697"/>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8" w:name="_Ref508870783"/>
      <w:bookmarkStart w:id="699" w:name="_Ref508871574"/>
      <w:bookmarkStart w:id="700" w:name="_Ref508876005"/>
      <w:bookmarkStart w:id="701" w:name="_Toc526941701"/>
      <w:r>
        <w:t>rules property</w:t>
      </w:r>
      <w:bookmarkEnd w:id="698"/>
      <w:bookmarkEnd w:id="699"/>
      <w:bookmarkEnd w:id="700"/>
      <w:bookmarkEnd w:id="701"/>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lastRenderedPageBreak/>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702" w:name="_Ref508814067"/>
      <w:bookmarkStart w:id="703" w:name="_Toc526941702"/>
      <w:r>
        <w:t>rule object</w:t>
      </w:r>
      <w:bookmarkEnd w:id="694"/>
      <w:bookmarkEnd w:id="702"/>
      <w:bookmarkEnd w:id="703"/>
    </w:p>
    <w:p w14:paraId="0004BC6E" w14:textId="658F9ED1" w:rsidR="00B86BC7" w:rsidRDefault="00B86BC7" w:rsidP="00B86BC7">
      <w:pPr>
        <w:pStyle w:val="Heading3"/>
      </w:pPr>
      <w:bookmarkStart w:id="704" w:name="_Toc526941703"/>
      <w:r>
        <w:t>General</w:t>
      </w:r>
      <w:bookmarkEnd w:id="7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5" w:name="_Toc526941704"/>
      <w:r>
        <w:t>Constraints</w:t>
      </w:r>
      <w:bookmarkEnd w:id="705"/>
    </w:p>
    <w:p w14:paraId="1A1A3719" w14:textId="04D997F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6" w:name="_Ref493408046"/>
      <w:bookmarkStart w:id="707" w:name="_Toc526941705"/>
      <w:r>
        <w:t>id property</w:t>
      </w:r>
      <w:bookmarkEnd w:id="706"/>
      <w:bookmarkEnd w:id="707"/>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8" w:name="_Toc526941706"/>
      <w:r>
        <w:t>name property</w:t>
      </w:r>
      <w:bookmarkEnd w:id="708"/>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9" w:name="_Ref493510771"/>
      <w:bookmarkStart w:id="710" w:name="_Toc526941707"/>
      <w:proofErr w:type="spellStart"/>
      <w:r>
        <w:t>shortDescription</w:t>
      </w:r>
      <w:proofErr w:type="spellEnd"/>
      <w:r>
        <w:t xml:space="preserve"> property</w:t>
      </w:r>
      <w:bookmarkEnd w:id="709"/>
      <w:bookmarkEnd w:id="710"/>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1" w:name="_Ref493510781"/>
      <w:bookmarkStart w:id="712" w:name="_Toc526941708"/>
      <w:proofErr w:type="spellStart"/>
      <w:r>
        <w:t>fullDescription</w:t>
      </w:r>
      <w:proofErr w:type="spellEnd"/>
      <w:r>
        <w:t xml:space="preserve"> property</w:t>
      </w:r>
      <w:bookmarkEnd w:id="711"/>
      <w:bookmarkEnd w:id="712"/>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97F17AA"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13" w:name="_Ref493345139"/>
      <w:bookmarkStart w:id="714" w:name="_Toc526941709"/>
      <w:proofErr w:type="spellStart"/>
      <w:r>
        <w:t>message</w:t>
      </w:r>
      <w:r w:rsidR="00CD2BD7">
        <w:t>Strings</w:t>
      </w:r>
      <w:proofErr w:type="spellEnd"/>
      <w:r>
        <w:t xml:space="preserve"> property</w:t>
      </w:r>
      <w:bookmarkEnd w:id="713"/>
      <w:bookmarkEnd w:id="714"/>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5" w:name="_Ref503366474"/>
      <w:bookmarkStart w:id="716" w:name="_Ref503366805"/>
      <w:bookmarkStart w:id="717" w:name="_Toc526941710"/>
      <w:proofErr w:type="spellStart"/>
      <w:r>
        <w:t>richMessageStrings</w:t>
      </w:r>
      <w:proofErr w:type="spellEnd"/>
      <w:r w:rsidR="00932BEE">
        <w:t xml:space="preserve"> property</w:t>
      </w:r>
      <w:bookmarkEnd w:id="715"/>
      <w:bookmarkEnd w:id="716"/>
      <w:bookmarkEnd w:id="717"/>
    </w:p>
    <w:p w14:paraId="5301B6AC" w14:textId="23D9A1D5"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F468037"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718" w:name="_Toc526941711"/>
      <w:proofErr w:type="spellStart"/>
      <w:r>
        <w:t>help</w:t>
      </w:r>
      <w:r w:rsidR="00326BD5">
        <w:t>Uri</w:t>
      </w:r>
      <w:proofErr w:type="spellEnd"/>
      <w:r>
        <w:t xml:space="preserve"> property</w:t>
      </w:r>
      <w:bookmarkEnd w:id="718"/>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9" w:name="_Ref503364566"/>
      <w:bookmarkStart w:id="720" w:name="_Toc526941712"/>
      <w:r>
        <w:t>help property</w:t>
      </w:r>
      <w:bookmarkEnd w:id="719"/>
      <w:bookmarkEnd w:id="720"/>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1" w:name="_Ref508894471"/>
      <w:bookmarkStart w:id="722" w:name="_Toc526941713"/>
      <w:r>
        <w:t>configuration property</w:t>
      </w:r>
      <w:bookmarkEnd w:id="721"/>
      <w:bookmarkEnd w:id="722"/>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723" w:name="_Ref508894470"/>
      <w:bookmarkStart w:id="724" w:name="_Ref508894720"/>
      <w:bookmarkStart w:id="725" w:name="_Ref508894737"/>
      <w:bookmarkStart w:id="726" w:name="_Toc526941714"/>
      <w:bookmarkStart w:id="727" w:name="_Ref493477061"/>
      <w:proofErr w:type="spellStart"/>
      <w:r>
        <w:lastRenderedPageBreak/>
        <w:t>ruleConfiguration</w:t>
      </w:r>
      <w:proofErr w:type="spellEnd"/>
      <w:r>
        <w:t xml:space="preserve"> object</w:t>
      </w:r>
      <w:bookmarkEnd w:id="723"/>
      <w:bookmarkEnd w:id="724"/>
      <w:bookmarkEnd w:id="725"/>
      <w:bookmarkEnd w:id="726"/>
    </w:p>
    <w:p w14:paraId="2F470253" w14:textId="738DA236" w:rsidR="00164CCB" w:rsidRDefault="00164CCB" w:rsidP="00164CCB">
      <w:pPr>
        <w:pStyle w:val="Heading3"/>
      </w:pPr>
      <w:bookmarkStart w:id="728" w:name="_Toc526941715"/>
      <w:r>
        <w:t>General</w:t>
      </w:r>
      <w:bookmarkEnd w:id="72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729" w:name="_Toc526941716"/>
      <w:r>
        <w:t>enabled property</w:t>
      </w:r>
      <w:bookmarkEnd w:id="729"/>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30" w:name="_Ref508894469"/>
      <w:bookmarkStart w:id="731" w:name="_Toc526941717"/>
      <w:proofErr w:type="spellStart"/>
      <w:r>
        <w:t>defaultLevel</w:t>
      </w:r>
      <w:proofErr w:type="spellEnd"/>
      <w:r>
        <w:t xml:space="preserve"> property</w:t>
      </w:r>
      <w:bookmarkEnd w:id="730"/>
      <w:bookmarkEnd w:id="731"/>
    </w:p>
    <w:p w14:paraId="2F7AE5CB" w14:textId="26CC4FD3"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32" w:name="_Ref508894764"/>
      <w:bookmarkStart w:id="733" w:name="_Ref508894796"/>
      <w:bookmarkStart w:id="734" w:name="_Toc526941718"/>
      <w:r>
        <w:t>parameters property</w:t>
      </w:r>
      <w:bookmarkEnd w:id="732"/>
      <w:bookmarkEnd w:id="733"/>
      <w:bookmarkEnd w:id="734"/>
    </w:p>
    <w:p w14:paraId="18FD260D" w14:textId="360A525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lastRenderedPageBreak/>
        <w:t>StyleScanner</w:t>
      </w:r>
      <w:proofErr w:type="spellEnd"/>
      <w:r>
        <w:t xml:space="preserve"> *.c --rule-config "SA2707:maxLength=80"</w:t>
      </w:r>
    </w:p>
    <w:p w14:paraId="6FFC00CB" w14:textId="5C35B6DF" w:rsidR="00B86BC7" w:rsidRDefault="00B86BC7" w:rsidP="00B86BC7">
      <w:pPr>
        <w:pStyle w:val="Heading2"/>
      </w:pPr>
      <w:bookmarkStart w:id="735" w:name="_Toc526941719"/>
      <w:r>
        <w:t>fix object</w:t>
      </w:r>
      <w:bookmarkEnd w:id="727"/>
      <w:bookmarkEnd w:id="735"/>
    </w:p>
    <w:p w14:paraId="410A501F" w14:textId="4C707545" w:rsidR="00B86BC7" w:rsidRDefault="00B86BC7" w:rsidP="00B86BC7">
      <w:pPr>
        <w:pStyle w:val="Heading3"/>
      </w:pPr>
      <w:bookmarkStart w:id="736" w:name="_Toc526941720"/>
      <w:r>
        <w:t>General</w:t>
      </w:r>
      <w:bookmarkEnd w:id="736"/>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7" w:name="_Ref493512730"/>
      <w:bookmarkStart w:id="738" w:name="_Toc526941721"/>
      <w:r>
        <w:t>description property</w:t>
      </w:r>
      <w:bookmarkEnd w:id="737"/>
      <w:bookmarkEnd w:id="738"/>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9" w:name="_Ref493512752"/>
      <w:bookmarkStart w:id="740" w:name="_Ref493513084"/>
      <w:bookmarkStart w:id="741" w:name="_Ref503372111"/>
      <w:bookmarkStart w:id="742" w:name="_Ref503372176"/>
      <w:bookmarkStart w:id="743" w:name="_Toc526941722"/>
      <w:proofErr w:type="spellStart"/>
      <w:r>
        <w:t>fileChanges</w:t>
      </w:r>
      <w:proofErr w:type="spellEnd"/>
      <w:r>
        <w:t xml:space="preserve"> property</w:t>
      </w:r>
      <w:bookmarkEnd w:id="739"/>
      <w:bookmarkEnd w:id="740"/>
      <w:bookmarkEnd w:id="741"/>
      <w:bookmarkEnd w:id="742"/>
      <w:bookmarkEnd w:id="743"/>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44" w:name="_Ref493512744"/>
      <w:bookmarkStart w:id="745" w:name="_Ref493512991"/>
      <w:bookmarkStart w:id="746" w:name="_Toc526941723"/>
      <w:proofErr w:type="spellStart"/>
      <w:r>
        <w:t>fileChange</w:t>
      </w:r>
      <w:proofErr w:type="spellEnd"/>
      <w:r>
        <w:t xml:space="preserve"> object</w:t>
      </w:r>
      <w:bookmarkEnd w:id="744"/>
      <w:bookmarkEnd w:id="745"/>
      <w:bookmarkEnd w:id="746"/>
    </w:p>
    <w:p w14:paraId="74D8322D" w14:textId="06E505AA" w:rsidR="00B86BC7" w:rsidRDefault="00B86BC7" w:rsidP="00B86BC7">
      <w:pPr>
        <w:pStyle w:val="Heading3"/>
      </w:pPr>
      <w:bookmarkStart w:id="747" w:name="_Toc526941724"/>
      <w:r>
        <w:t>General</w:t>
      </w:r>
      <w:bookmarkEnd w:id="74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8" w:name="_Ref493513096"/>
      <w:bookmarkStart w:id="749" w:name="_Ref493513195"/>
      <w:bookmarkStart w:id="750" w:name="_Ref493513493"/>
      <w:bookmarkStart w:id="751" w:name="_Toc526941725"/>
      <w:proofErr w:type="spellStart"/>
      <w:r>
        <w:t>fileLocation</w:t>
      </w:r>
      <w:proofErr w:type="spellEnd"/>
      <w:r w:rsidR="00B86BC7">
        <w:t xml:space="preserve"> property</w:t>
      </w:r>
      <w:bookmarkEnd w:id="748"/>
      <w:bookmarkEnd w:id="749"/>
      <w:bookmarkEnd w:id="750"/>
      <w:bookmarkEnd w:id="751"/>
    </w:p>
    <w:p w14:paraId="47E2D8A5" w14:textId="6CCF1155"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2" w:name="_Ref493513106"/>
      <w:bookmarkStart w:id="753" w:name="_Toc526941726"/>
      <w:r>
        <w:t>replacements property</w:t>
      </w:r>
      <w:bookmarkEnd w:id="752"/>
      <w:bookmarkEnd w:id="753"/>
    </w:p>
    <w:p w14:paraId="21F0788C" w14:textId="49C4F5B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54" w:name="_Ref493513114"/>
      <w:bookmarkStart w:id="755" w:name="_Ref493513476"/>
      <w:bookmarkStart w:id="756" w:name="_Toc526941727"/>
      <w:r>
        <w:t>replacement object</w:t>
      </w:r>
      <w:bookmarkEnd w:id="754"/>
      <w:bookmarkEnd w:id="755"/>
      <w:bookmarkEnd w:id="756"/>
    </w:p>
    <w:p w14:paraId="1276FD13" w14:textId="540BBC1F" w:rsidR="00B86BC7" w:rsidRDefault="00B86BC7" w:rsidP="00B86BC7">
      <w:pPr>
        <w:pStyle w:val="Heading3"/>
      </w:pPr>
      <w:bookmarkStart w:id="757" w:name="_Toc526941728"/>
      <w:r>
        <w:t>General</w:t>
      </w:r>
      <w:bookmarkEnd w:id="7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8" w:name="_Toc526941729"/>
      <w:r>
        <w:t>Constraints</w:t>
      </w:r>
      <w:bookmarkEnd w:id="758"/>
    </w:p>
    <w:p w14:paraId="58129AF5" w14:textId="0E2CEF1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59" w:name="_Ref493518436"/>
      <w:bookmarkStart w:id="760" w:name="_Ref493518439"/>
      <w:bookmarkStart w:id="761" w:name="_Ref493518529"/>
      <w:bookmarkStart w:id="762" w:name="_Toc526941730"/>
      <w:proofErr w:type="spellStart"/>
      <w:r>
        <w:t>deleted</w:t>
      </w:r>
      <w:r w:rsidR="00F27F55">
        <w:t>Region</w:t>
      </w:r>
      <w:proofErr w:type="spellEnd"/>
      <w:r>
        <w:t xml:space="preserve"> property</w:t>
      </w:r>
      <w:bookmarkEnd w:id="759"/>
      <w:bookmarkEnd w:id="760"/>
      <w:bookmarkEnd w:id="761"/>
      <w:bookmarkEnd w:id="762"/>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3" w:name="_Ref493518437"/>
      <w:bookmarkStart w:id="764" w:name="_Ref493518440"/>
      <w:bookmarkStart w:id="765" w:name="_Toc526941731"/>
      <w:proofErr w:type="spellStart"/>
      <w:r>
        <w:t>inserted</w:t>
      </w:r>
      <w:r w:rsidR="00F27F55">
        <w:t>Content</w:t>
      </w:r>
      <w:proofErr w:type="spellEnd"/>
      <w:r>
        <w:t xml:space="preserve"> property</w:t>
      </w:r>
      <w:bookmarkEnd w:id="763"/>
      <w:bookmarkEnd w:id="764"/>
      <w:bookmarkEnd w:id="765"/>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lastRenderedPageBreak/>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6" w:name="_Ref493404948"/>
      <w:bookmarkStart w:id="767" w:name="_Ref493406026"/>
      <w:bookmarkStart w:id="768" w:name="_Toc526941732"/>
      <w:r>
        <w:t>notification object</w:t>
      </w:r>
      <w:bookmarkEnd w:id="766"/>
      <w:bookmarkEnd w:id="767"/>
      <w:bookmarkEnd w:id="768"/>
    </w:p>
    <w:p w14:paraId="3BD7AF2E" w14:textId="23E07934" w:rsidR="00B86BC7" w:rsidRDefault="00B86BC7" w:rsidP="00B86BC7">
      <w:pPr>
        <w:pStyle w:val="Heading3"/>
      </w:pPr>
      <w:bookmarkStart w:id="769" w:name="_Toc526941733"/>
      <w:r>
        <w:t>General</w:t>
      </w:r>
      <w:bookmarkEnd w:id="769"/>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70" w:name="_Toc526941734"/>
      <w:r>
        <w:t>id property</w:t>
      </w:r>
      <w:bookmarkEnd w:id="7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1" w:name="_Ref493518926"/>
      <w:bookmarkStart w:id="772" w:name="_Toc526941735"/>
      <w:proofErr w:type="spellStart"/>
      <w:r>
        <w:t>ruleId</w:t>
      </w:r>
      <w:proofErr w:type="spellEnd"/>
      <w:r>
        <w:t xml:space="preserve"> property</w:t>
      </w:r>
      <w:bookmarkEnd w:id="771"/>
      <w:bookmarkEnd w:id="772"/>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3" w:name="_Toc526941736"/>
      <w:proofErr w:type="spellStart"/>
      <w:r>
        <w:t>physicalLocation</w:t>
      </w:r>
      <w:proofErr w:type="spellEnd"/>
      <w:r>
        <w:t xml:space="preserve"> property</w:t>
      </w:r>
      <w:bookmarkEnd w:id="773"/>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774" w:name="_Toc526941737"/>
      <w:r>
        <w:t>message property</w:t>
      </w:r>
      <w:bookmarkEnd w:id="774"/>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5" w:name="_Ref493404972"/>
      <w:bookmarkStart w:id="776" w:name="_Ref493406037"/>
      <w:bookmarkStart w:id="777" w:name="_Toc526941738"/>
      <w:r>
        <w:t>level property</w:t>
      </w:r>
      <w:bookmarkEnd w:id="775"/>
      <w:bookmarkEnd w:id="776"/>
      <w:bookmarkEnd w:id="77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8" w:name="_Toc526941739"/>
      <w:proofErr w:type="spellStart"/>
      <w:r>
        <w:t>threadId</w:t>
      </w:r>
      <w:proofErr w:type="spellEnd"/>
      <w:r>
        <w:t xml:space="preserve"> property</w:t>
      </w:r>
      <w:bookmarkEnd w:id="77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79" w:name="_Toc526941740"/>
      <w:proofErr w:type="spellStart"/>
      <w:r>
        <w:t>time</w:t>
      </w:r>
      <w:r w:rsidR="00BF4F63">
        <w:t>Utc</w:t>
      </w:r>
      <w:proofErr w:type="spellEnd"/>
      <w:r>
        <w:t xml:space="preserve"> property</w:t>
      </w:r>
      <w:bookmarkEnd w:id="779"/>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780" w:name="_Toc526941741"/>
      <w:r>
        <w:t>exception property</w:t>
      </w:r>
      <w:bookmarkEnd w:id="780"/>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81" w:name="_Ref493570836"/>
      <w:bookmarkStart w:id="782" w:name="_Toc526941742"/>
      <w:r>
        <w:lastRenderedPageBreak/>
        <w:t>exception object</w:t>
      </w:r>
      <w:bookmarkEnd w:id="781"/>
      <w:bookmarkEnd w:id="782"/>
    </w:p>
    <w:p w14:paraId="1257C9E2" w14:textId="6070509F" w:rsidR="00B86BC7" w:rsidRDefault="00B86BC7" w:rsidP="00B86BC7">
      <w:pPr>
        <w:pStyle w:val="Heading3"/>
      </w:pPr>
      <w:bookmarkStart w:id="783" w:name="_Toc526941743"/>
      <w:r>
        <w:t>General</w:t>
      </w:r>
      <w:bookmarkEnd w:id="78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4" w:name="_Toc526941744"/>
      <w:r>
        <w:t>kind property</w:t>
      </w:r>
      <w:bookmarkEnd w:id="7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5" w:name="_Toc526941745"/>
      <w:r>
        <w:t>message property</w:t>
      </w:r>
      <w:bookmarkEnd w:id="785"/>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86" w:name="_Toc526941746"/>
      <w:r>
        <w:t>stack property</w:t>
      </w:r>
      <w:bookmarkEnd w:id="786"/>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7" w:name="_Toc526941747"/>
      <w:proofErr w:type="spellStart"/>
      <w:r>
        <w:t>innerExceptions</w:t>
      </w:r>
      <w:proofErr w:type="spellEnd"/>
      <w:r>
        <w:t xml:space="preserve"> property</w:t>
      </w:r>
      <w:bookmarkEnd w:id="78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pPr>
      <w:bookmarkStart w:id="788" w:name="_Toc526941748"/>
      <w:bookmarkStart w:id="789" w:name="_Toc287332011"/>
      <w:r>
        <w:lastRenderedPageBreak/>
        <w:t>External file format</w:t>
      </w:r>
      <w:bookmarkEnd w:id="788"/>
    </w:p>
    <w:p w14:paraId="2A3E0063" w14:textId="270C9EBD" w:rsidR="00AF60C1" w:rsidRDefault="00AF60C1" w:rsidP="00AF60C1">
      <w:pPr>
        <w:pStyle w:val="Heading2"/>
      </w:pPr>
      <w:bookmarkStart w:id="790" w:name="_Toc526941749"/>
      <w:r>
        <w:t>General</w:t>
      </w:r>
      <w:bookmarkEnd w:id="790"/>
    </w:p>
    <w:p w14:paraId="71E0440E" w14:textId="1946D4B2"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91" w:name="_Toc526941750"/>
      <w:proofErr w:type="spellStart"/>
      <w:r>
        <w:t>externalizedProperty</w:t>
      </w:r>
      <w:proofErr w:type="spellEnd"/>
      <w:r>
        <w:t xml:space="preserve"> object</w:t>
      </w:r>
      <w:bookmarkEnd w:id="791"/>
    </w:p>
    <w:p w14:paraId="6E569B6A" w14:textId="60E785B4" w:rsidR="0069571F" w:rsidRPr="0069571F" w:rsidRDefault="0069571F" w:rsidP="0069571F">
      <w:pPr>
        <w:pStyle w:val="Heading3"/>
      </w:pPr>
      <w:bookmarkStart w:id="792" w:name="_Ref525812129"/>
      <w:bookmarkStart w:id="793" w:name="_Toc526941751"/>
      <w:r>
        <w:t>General</w:t>
      </w:r>
      <w:bookmarkEnd w:id="792"/>
      <w:bookmarkEnd w:id="793"/>
    </w:p>
    <w:p w14:paraId="439FB1A4" w14:textId="56690432" w:rsidR="0069571F" w:rsidRDefault="0069571F" w:rsidP="0069571F">
      <w:r>
        <w:t xml:space="preserve">The top-level element of an external file </w:t>
      </w:r>
      <w:r>
        <w:rPr>
          <w:b/>
        </w:rPr>
        <w:t>SHALL</w:t>
      </w:r>
      <w:r>
        <w:t xml:space="preserve"> be a JSON object which we refer to as an </w:t>
      </w:r>
      <w:proofErr w:type="spellStart"/>
      <w:r w:rsidRPr="00DA6510">
        <w:rPr>
          <w:rStyle w:val="CODEtemp"/>
        </w:rPr>
        <w:t>externalizedProperty</w:t>
      </w:r>
      <w:proofErr w:type="spellEnd"/>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94" w:name="_Hlk525811171"/>
      <w:r w:rsidRPr="00230F9F">
        <w:t>{</w:t>
      </w:r>
      <w:r>
        <w:t xml:space="preserve">                             # An </w:t>
      </w:r>
      <w:proofErr w:type="spellStart"/>
      <w:r>
        <w:t>externalizedProperty</w:t>
      </w:r>
      <w:proofErr w:type="spellEnd"/>
      <w:r>
        <w:t xml:space="preserve">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95" w:name="_Ref525810506"/>
      <w:bookmarkStart w:id="796" w:name="_Toc526941752"/>
      <w:bookmarkEnd w:id="794"/>
      <w:r>
        <w:t>$schema property</w:t>
      </w:r>
      <w:bookmarkEnd w:id="795"/>
      <w:bookmarkEnd w:id="796"/>
    </w:p>
    <w:p w14:paraId="0FB82C50" w14:textId="77777777"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97" w:name="_Ref523913350"/>
      <w:bookmarkStart w:id="798" w:name="_Toc526941753"/>
      <w:r>
        <w:lastRenderedPageBreak/>
        <w:t>version property</w:t>
      </w:r>
      <w:bookmarkEnd w:id="797"/>
      <w:bookmarkEnd w:id="798"/>
    </w:p>
    <w:p w14:paraId="5EE9B741" w14:textId="3D9D1C92"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9" w:name="_Ref525814013"/>
      <w:bookmarkStart w:id="800" w:name="_Toc526941754"/>
      <w:proofErr w:type="spellStart"/>
      <w:r>
        <w:t>instanceGuid</w:t>
      </w:r>
      <w:proofErr w:type="spellEnd"/>
      <w:r>
        <w:t xml:space="preserve"> property</w:t>
      </w:r>
      <w:bookmarkEnd w:id="799"/>
      <w:bookmarkEnd w:id="800"/>
    </w:p>
    <w:p w14:paraId="6E3F5D71" w14:textId="493C1DD4" w:rsidR="006958DC" w:rsidRPr="006958DC" w:rsidRDefault="006958DC" w:rsidP="006958DC">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proofErr w:type="spellStart"/>
      <w:r w:rsidRPr="006958DC">
        <w:rPr>
          <w:rStyle w:val="CODEtemp"/>
        </w:rPr>
        <w:t>externalFile</w:t>
      </w:r>
      <w:proofErr w:type="spellEnd"/>
      <w:r>
        <w:t xml:space="preserve"> object (§</w:t>
      </w:r>
      <w:r>
        <w:fldChar w:fldCharType="begin"/>
      </w:r>
      <w:r>
        <w:instrText xml:space="preserve"> REF _Ref525806896 \r \h </w:instrText>
      </w:r>
      <w:r>
        <w:fldChar w:fldCharType="separate"/>
      </w:r>
      <w:r w:rsidR="0036431A">
        <w:t>3.12</w:t>
      </w:r>
      <w:r>
        <w:fldChar w:fldCharType="end"/>
      </w:r>
      <w:r>
        <w:t xml:space="preserve">) in the </w:t>
      </w:r>
      <w:proofErr w:type="spellStart"/>
      <w:r w:rsidRPr="006958DC">
        <w:rPr>
          <w:rStyle w:val="CODEtemp"/>
        </w:rPr>
        <w:t>run.externalFiles</w:t>
      </w:r>
      <w:proofErr w:type="spellEnd"/>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801" w:name="_Ref525810969"/>
      <w:bookmarkStart w:id="802" w:name="_Toc526941755"/>
      <w:proofErr w:type="spellStart"/>
      <w:r>
        <w:t>runInstanceGuid</w:t>
      </w:r>
      <w:proofErr w:type="spellEnd"/>
      <w:r>
        <w:t xml:space="preserve"> property</w:t>
      </w:r>
      <w:bookmarkEnd w:id="801"/>
      <w:bookmarkEnd w:id="802"/>
    </w:p>
    <w:p w14:paraId="3E79C8E1" w14:textId="335D4EBB" w:rsidR="0069571F" w:rsidRDefault="0069571F" w:rsidP="0069571F">
      <w:r>
        <w:t xml:space="preserve">If the </w:t>
      </w:r>
      <w:r w:rsidRPr="005C34B3">
        <w:rPr>
          <w:rStyle w:val="CODEtemp"/>
        </w:rPr>
        <w:t>run</w:t>
      </w:r>
      <w:r>
        <w:t xml:space="preserve"> object to which the externalized property belongs contains </w:t>
      </w:r>
      <w:proofErr w:type="gramStart"/>
      <w:r>
        <w:t>a</w:t>
      </w:r>
      <w:proofErr w:type="gramEnd"/>
      <w:r>
        <w:t xml:space="preserve">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77777777" w:rsidR="0069571F" w:rsidRDefault="0069571F" w:rsidP="0069571F">
      <w:pPr>
        <w:pStyle w:val="Heading3"/>
      </w:pPr>
      <w:bookmarkStart w:id="803" w:name="_Ref525634162"/>
      <w:bookmarkStart w:id="804" w:name="_Ref525810993"/>
      <w:bookmarkStart w:id="805" w:name="_Toc526941756"/>
      <w:r>
        <w:t>The property value</w:t>
      </w:r>
      <w:bookmarkEnd w:id="803"/>
      <w:r>
        <w:t xml:space="preserve"> property</w:t>
      </w:r>
      <w:bookmarkEnd w:id="804"/>
      <w:bookmarkEnd w:id="805"/>
    </w:p>
    <w:p w14:paraId="2951789A" w14:textId="56ADFD77" w:rsidR="0069571F" w:rsidRDefault="0069571F" w:rsidP="0069571F">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806" w:name="_Toc526941757"/>
      <w:r w:rsidRPr="00FD22AC">
        <w:lastRenderedPageBreak/>
        <w:t>Conformance</w:t>
      </w:r>
      <w:bookmarkEnd w:id="789"/>
      <w:bookmarkEnd w:id="806"/>
    </w:p>
    <w:p w14:paraId="1D48659C" w14:textId="6555FDBE" w:rsidR="00EE1E0B" w:rsidRDefault="00EE1E0B" w:rsidP="002244CB"/>
    <w:p w14:paraId="3BBDC6A3" w14:textId="77777777" w:rsidR="00376AE7" w:rsidRDefault="00376AE7" w:rsidP="00376AE7">
      <w:pPr>
        <w:pStyle w:val="Heading2"/>
        <w:numPr>
          <w:ilvl w:val="1"/>
          <w:numId w:val="2"/>
        </w:numPr>
      </w:pPr>
      <w:bookmarkStart w:id="807" w:name="_Toc526941758"/>
      <w:r>
        <w:t>Conformance targets</w:t>
      </w:r>
      <w:bookmarkEnd w:id="8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8" w:name="_Toc526941759"/>
      <w:r>
        <w:t>Conformance Clause 1: SARIF log file</w:t>
      </w:r>
      <w:bookmarkEnd w:id="808"/>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809" w:name="_Toc526941760"/>
      <w:r>
        <w:t>Conformance Clause 2: SARIF resource file</w:t>
      </w:r>
      <w:bookmarkEnd w:id="809"/>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810" w:name="_Hlk507945868"/>
      <w:r>
        <w:t>§</w:t>
      </w:r>
      <w:r>
        <w:fldChar w:fldCharType="begin"/>
      </w:r>
      <w:r>
        <w:instrText xml:space="preserve"> REF _Ref508811723 \r \h </w:instrText>
      </w:r>
      <w:r>
        <w:fldChar w:fldCharType="separate"/>
      </w:r>
      <w:r w:rsidR="0036431A">
        <w:t>3.9.6.4</w:t>
      </w:r>
      <w:r>
        <w:fldChar w:fldCharType="end"/>
      </w:r>
      <w:r>
        <w:t>.</w:t>
      </w:r>
      <w:bookmarkEnd w:id="810"/>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811" w:name="_Toc526941761"/>
      <w:r>
        <w:t xml:space="preserve">Conformance Clause </w:t>
      </w:r>
      <w:r w:rsidR="00105CCB">
        <w:t>3</w:t>
      </w:r>
      <w:r>
        <w:t>: SARIF producer</w:t>
      </w:r>
      <w:bookmarkEnd w:id="811"/>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12" w:name="_Toc526941762"/>
      <w:r>
        <w:lastRenderedPageBreak/>
        <w:t xml:space="preserve">Conformance Clause </w:t>
      </w:r>
      <w:r w:rsidR="00105CCB">
        <w:t>4</w:t>
      </w:r>
      <w:r>
        <w:t>: Direct producer</w:t>
      </w:r>
      <w:bookmarkEnd w:id="8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13" w:name="_Toc526941763"/>
      <w:r>
        <w:t xml:space="preserve">Conformance Clause </w:t>
      </w:r>
      <w:r w:rsidR="00D06F1A">
        <w:t>5</w:t>
      </w:r>
      <w:r>
        <w:t>: Deterministic producer</w:t>
      </w:r>
      <w:bookmarkEnd w:id="8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4" w:name="_Toc526941764"/>
      <w:r>
        <w:t>Conformance Clause 6: Converter</w:t>
      </w:r>
      <w:bookmarkEnd w:id="81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815" w:name="_Toc526941765"/>
      <w:r>
        <w:t>Conformance Clause 7: SARIF post-processor</w:t>
      </w:r>
      <w:bookmarkEnd w:id="8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6" w:name="_Toc526941766"/>
      <w:r>
        <w:t xml:space="preserve">Conformance Clause </w:t>
      </w:r>
      <w:r w:rsidR="00D06F1A">
        <w:t>8</w:t>
      </w:r>
      <w:r>
        <w:t xml:space="preserve">: </w:t>
      </w:r>
      <w:r w:rsidR="0018481C">
        <w:t>SARIF c</w:t>
      </w:r>
      <w:r>
        <w:t>onsumer</w:t>
      </w:r>
      <w:bookmarkEnd w:id="8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7" w:name="_Toc526941767"/>
      <w:r>
        <w:t xml:space="preserve">Conformance Clause </w:t>
      </w:r>
      <w:r w:rsidR="00D06F1A">
        <w:t>9</w:t>
      </w:r>
      <w:r>
        <w:t>: Viewer</w:t>
      </w:r>
      <w:bookmarkEnd w:id="81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8" w:name="_Toc526941768"/>
      <w:bookmarkStart w:id="819" w:name="_Hlk512505065"/>
      <w:r>
        <w:t>Conformance Clause 10: Result management system</w:t>
      </w:r>
      <w:bookmarkEnd w:id="8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9"/>
    </w:p>
    <w:p w14:paraId="79E66955" w14:textId="44610F19" w:rsidR="00435405" w:rsidRDefault="00435405" w:rsidP="00435405">
      <w:pPr>
        <w:pStyle w:val="Heading2"/>
      </w:pPr>
      <w:bookmarkStart w:id="820" w:name="_Toc526941769"/>
      <w:r>
        <w:lastRenderedPageBreak/>
        <w:t>Conformance Clause 11: Engineering system</w:t>
      </w:r>
      <w:bookmarkEnd w:id="820"/>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821" w:name="AppendixAcknowledgments"/>
      <w:bookmarkStart w:id="822" w:name="_Toc85472897"/>
      <w:bookmarkStart w:id="823" w:name="_Toc287332012"/>
      <w:bookmarkStart w:id="824" w:name="_Toc526941770"/>
      <w:bookmarkStart w:id="825" w:name="_Hlk513041526"/>
      <w:bookmarkEnd w:id="821"/>
      <w:r>
        <w:lastRenderedPageBreak/>
        <w:t xml:space="preserve">(Informative) </w:t>
      </w:r>
      <w:r w:rsidR="00B80CDB">
        <w:t>Acknowl</w:t>
      </w:r>
      <w:r w:rsidR="004D0E5E">
        <w:t>e</w:t>
      </w:r>
      <w:r w:rsidR="008F61FB">
        <w:t>dg</w:t>
      </w:r>
      <w:r w:rsidR="0052099F">
        <w:t>ments</w:t>
      </w:r>
      <w:bookmarkEnd w:id="822"/>
      <w:bookmarkEnd w:id="823"/>
      <w:bookmarkEnd w:id="82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25"/>
    <w:p w14:paraId="645628E0" w14:textId="77777777" w:rsidR="00C76CAA" w:rsidRPr="00C76CAA" w:rsidRDefault="00C76CAA" w:rsidP="00C76CAA"/>
    <w:p w14:paraId="586B0BCA" w14:textId="2CB47B5E" w:rsidR="0052099F" w:rsidRDefault="002244CB" w:rsidP="008C100C">
      <w:pPr>
        <w:pStyle w:val="AppendixHeading1"/>
      </w:pPr>
      <w:bookmarkStart w:id="826" w:name="AppendixFingerprints"/>
      <w:bookmarkStart w:id="827" w:name="_Ref513039337"/>
      <w:bookmarkStart w:id="828" w:name="_Toc526941771"/>
      <w:bookmarkEnd w:id="826"/>
      <w:r>
        <w:lastRenderedPageBreak/>
        <w:t>(</w:t>
      </w:r>
      <w:r w:rsidR="00E8605A">
        <w:t>Normative</w:t>
      </w:r>
      <w:r>
        <w:t xml:space="preserve">) </w:t>
      </w:r>
      <w:r w:rsidR="00710FE0">
        <w:t>Use of fingerprints by result management systems</w:t>
      </w:r>
      <w:bookmarkEnd w:id="827"/>
      <w:bookmarkEnd w:id="8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9" w:name="AppendixViewers"/>
      <w:bookmarkStart w:id="830" w:name="_Toc526941772"/>
      <w:bookmarkEnd w:id="829"/>
      <w:r>
        <w:lastRenderedPageBreak/>
        <w:t xml:space="preserve">(Informative) </w:t>
      </w:r>
      <w:r w:rsidR="00710FE0">
        <w:t xml:space="preserve">Use of SARIF by log </w:t>
      </w:r>
      <w:r w:rsidR="00AF0D84">
        <w:t xml:space="preserve">file </w:t>
      </w:r>
      <w:r w:rsidR="00710FE0">
        <w:t>viewers</w:t>
      </w:r>
      <w:bookmarkEnd w:id="83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1" w:name="AppendixConverters"/>
      <w:bookmarkStart w:id="832" w:name="_Toc526941773"/>
      <w:bookmarkEnd w:id="831"/>
      <w:r>
        <w:lastRenderedPageBreak/>
        <w:t xml:space="preserve">(Informative) </w:t>
      </w:r>
      <w:r w:rsidR="00710FE0">
        <w:t>Production of SARIF by converters</w:t>
      </w:r>
      <w:bookmarkEnd w:id="83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833" w:name="AppendixRuleMetadata"/>
      <w:bookmarkStart w:id="834" w:name="_Toc526941774"/>
      <w:bookmarkEnd w:id="833"/>
      <w:r>
        <w:lastRenderedPageBreak/>
        <w:t xml:space="preserve">(Informative) </w:t>
      </w:r>
      <w:r w:rsidR="00710FE0">
        <w:t>Locating rule metadata</w:t>
      </w:r>
      <w:bookmarkEnd w:id="834"/>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5" w:name="AppendixDeterminism"/>
      <w:bookmarkStart w:id="836" w:name="_Toc526941775"/>
      <w:bookmarkEnd w:id="835"/>
      <w:r>
        <w:lastRenderedPageBreak/>
        <w:t xml:space="preserve">(Normative) </w:t>
      </w:r>
      <w:r w:rsidR="00710FE0">
        <w:t>Producing deterministic SARIF log files</w:t>
      </w:r>
      <w:bookmarkEnd w:id="836"/>
    </w:p>
    <w:p w14:paraId="269DCAE0" w14:textId="72CA49C1" w:rsidR="00B62028" w:rsidRDefault="00B62028" w:rsidP="00B62028">
      <w:pPr>
        <w:pStyle w:val="AppendixHeading2"/>
      </w:pPr>
      <w:bookmarkStart w:id="837" w:name="_Toc526941776"/>
      <w:r>
        <w:t>General</w:t>
      </w:r>
      <w:bookmarkEnd w:id="83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8" w:name="_Ref513042258"/>
      <w:bookmarkStart w:id="839" w:name="_Toc526941777"/>
      <w:r>
        <w:t>Non-deterministic file format elements</w:t>
      </w:r>
      <w:bookmarkEnd w:id="838"/>
      <w:bookmarkEnd w:id="83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40" w:name="_Toc526941778"/>
      <w:r>
        <w:t>Array and dictionary element ordering</w:t>
      </w:r>
      <w:bookmarkEnd w:id="84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1" w:name="_Ref513042289"/>
      <w:bookmarkStart w:id="842" w:name="_Toc526941779"/>
      <w:r>
        <w:t>Absolute paths</w:t>
      </w:r>
      <w:bookmarkEnd w:id="841"/>
      <w:bookmarkEnd w:id="84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43" w:name="_Toc526941780"/>
      <w:r>
        <w:t>Compensating for non-deterministic output</w:t>
      </w:r>
      <w:bookmarkEnd w:id="8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4" w:name="_Toc526941781"/>
      <w:r>
        <w:lastRenderedPageBreak/>
        <w:t>Interaction between determinism and baselining</w:t>
      </w:r>
      <w:bookmarkEnd w:id="84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45" w:name="AppendixFixes"/>
      <w:bookmarkStart w:id="846" w:name="_Toc526941782"/>
      <w:bookmarkEnd w:id="845"/>
      <w:r>
        <w:lastRenderedPageBreak/>
        <w:t xml:space="preserve">(Informative) </w:t>
      </w:r>
      <w:r w:rsidR="00710FE0">
        <w:t>Guidance on fixes</w:t>
      </w:r>
      <w:bookmarkEnd w:id="84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47" w:name="_Toc526941783"/>
      <w:r>
        <w:lastRenderedPageBreak/>
        <w:t>(Informative) Diagnosing results in generated files</w:t>
      </w:r>
      <w:bookmarkEnd w:id="8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8" w:name="AppendixExamples"/>
      <w:bookmarkStart w:id="849" w:name="_Toc526941784"/>
      <w:bookmarkEnd w:id="848"/>
      <w:r>
        <w:lastRenderedPageBreak/>
        <w:t xml:space="preserve">(Informative) </w:t>
      </w:r>
      <w:r w:rsidR="00710FE0">
        <w:t>Examples</w:t>
      </w:r>
      <w:bookmarkEnd w:id="8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50" w:name="_Toc526941785"/>
      <w:r>
        <w:t xml:space="preserve">Minimal valid SARIF </w:t>
      </w:r>
      <w:r w:rsidR="00EA1C84">
        <w:t>log file</w:t>
      </w:r>
      <w:bookmarkEnd w:id="8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1" w:name="_Toc526941786"/>
      <w:r w:rsidRPr="00745595">
        <w:t xml:space="preserve">Minimal recommended SARIF </w:t>
      </w:r>
      <w:r w:rsidR="00EA1C84">
        <w:t xml:space="preserve">log </w:t>
      </w:r>
      <w:r w:rsidRPr="00745595">
        <w:t>file with source information</w:t>
      </w:r>
      <w:bookmarkEnd w:id="8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2" w:name="_Toc526941787"/>
      <w:r w:rsidRPr="001D7651">
        <w:t xml:space="preserve">Minimal recommended SARIF </w:t>
      </w:r>
      <w:r w:rsidR="00EA1C84">
        <w:t xml:space="preserve">log </w:t>
      </w:r>
      <w:r w:rsidRPr="001D7651">
        <w:t>file without source information</w:t>
      </w:r>
      <w:bookmarkEnd w:id="852"/>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3" w:name="_Toc526941788"/>
      <w:r w:rsidRPr="001D7651">
        <w:t xml:space="preserve">SARIF </w:t>
      </w:r>
      <w:r w:rsidR="00D71A1D">
        <w:t xml:space="preserve">resource </w:t>
      </w:r>
      <w:r w:rsidRPr="001D7651">
        <w:t xml:space="preserve">file </w:t>
      </w:r>
      <w:r w:rsidR="00D71A1D">
        <w:t>with</w:t>
      </w:r>
      <w:r w:rsidRPr="001D7651">
        <w:t xml:space="preserve"> rule metadata</w:t>
      </w:r>
      <w:bookmarkEnd w:id="853"/>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54" w:name="_Toc526941789"/>
      <w:r>
        <w:t>Comprehensive SARIF file</w:t>
      </w:r>
      <w:bookmarkEnd w:id="8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7595E8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lastRenderedPageBreak/>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5" w:name="AppendixRevisionHistory"/>
      <w:bookmarkStart w:id="856" w:name="_Toc85472898"/>
      <w:bookmarkStart w:id="857" w:name="_Toc287332014"/>
      <w:bookmarkStart w:id="858" w:name="_Toc526941790"/>
      <w:bookmarkEnd w:id="855"/>
      <w:r>
        <w:lastRenderedPageBreak/>
        <w:t xml:space="preserve">(Informative) </w:t>
      </w:r>
      <w:r w:rsidR="00A05FDF">
        <w:t>Revision History</w:t>
      </w:r>
      <w:bookmarkEnd w:id="856"/>
      <w:bookmarkEnd w:id="857"/>
      <w:bookmarkEnd w:id="8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148A" w14:textId="77777777" w:rsidR="004D5750" w:rsidRDefault="004D5750" w:rsidP="008C100C">
      <w:r>
        <w:separator/>
      </w:r>
    </w:p>
    <w:p w14:paraId="536CAA07" w14:textId="77777777" w:rsidR="004D5750" w:rsidRDefault="004D5750" w:rsidP="008C100C"/>
    <w:p w14:paraId="0AC3BBB8" w14:textId="77777777" w:rsidR="004D5750" w:rsidRDefault="004D5750" w:rsidP="008C100C"/>
    <w:p w14:paraId="120527E9" w14:textId="77777777" w:rsidR="004D5750" w:rsidRDefault="004D5750" w:rsidP="008C100C"/>
    <w:p w14:paraId="6AD8D39C" w14:textId="77777777" w:rsidR="004D5750" w:rsidRDefault="004D5750" w:rsidP="008C100C"/>
    <w:p w14:paraId="1B3AE9D5" w14:textId="77777777" w:rsidR="004D5750" w:rsidRDefault="004D5750" w:rsidP="008C100C"/>
    <w:p w14:paraId="3E29420F" w14:textId="77777777" w:rsidR="004D5750" w:rsidRDefault="004D5750" w:rsidP="008C100C"/>
  </w:endnote>
  <w:endnote w:type="continuationSeparator" w:id="0">
    <w:p w14:paraId="2C1E9573" w14:textId="77777777" w:rsidR="004D5750" w:rsidRDefault="004D5750" w:rsidP="008C100C">
      <w:r>
        <w:continuationSeparator/>
      </w:r>
    </w:p>
    <w:p w14:paraId="2C582203" w14:textId="77777777" w:rsidR="004D5750" w:rsidRDefault="004D5750" w:rsidP="008C100C"/>
    <w:p w14:paraId="4C1DA0A2" w14:textId="77777777" w:rsidR="004D5750" w:rsidRDefault="004D5750" w:rsidP="008C100C"/>
    <w:p w14:paraId="27A854FF" w14:textId="77777777" w:rsidR="004D5750" w:rsidRDefault="004D5750" w:rsidP="008C100C"/>
    <w:p w14:paraId="7FD194EC" w14:textId="77777777" w:rsidR="004D5750" w:rsidRDefault="004D5750" w:rsidP="008C100C"/>
    <w:p w14:paraId="264B1D38" w14:textId="77777777" w:rsidR="004D5750" w:rsidRDefault="004D5750" w:rsidP="008C100C"/>
    <w:p w14:paraId="2AACAE02" w14:textId="77777777" w:rsidR="004D5750" w:rsidRDefault="004D575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A12A7" w:rsidRDefault="00DA1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A12A7" w:rsidRPr="00195F88" w:rsidRDefault="00DA12A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A12A7" w:rsidRPr="00195F88" w:rsidRDefault="00DA12A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A12A7" w:rsidRDefault="00DA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20681" w14:textId="77777777" w:rsidR="004D5750" w:rsidRDefault="004D5750" w:rsidP="008C100C">
      <w:r>
        <w:separator/>
      </w:r>
    </w:p>
    <w:p w14:paraId="53406518" w14:textId="77777777" w:rsidR="004D5750" w:rsidRDefault="004D5750" w:rsidP="008C100C"/>
  </w:footnote>
  <w:footnote w:type="continuationSeparator" w:id="0">
    <w:p w14:paraId="24EB6DD4" w14:textId="77777777" w:rsidR="004D5750" w:rsidRDefault="004D5750" w:rsidP="008C100C">
      <w:r>
        <w:continuationSeparator/>
      </w:r>
    </w:p>
    <w:p w14:paraId="76E12BB7" w14:textId="77777777" w:rsidR="004D5750" w:rsidRDefault="004D575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A12A7" w:rsidRDefault="00DA1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A12A7" w:rsidRDefault="00DA12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A12A7" w:rsidRDefault="00DA1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5750"/>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BF4"/>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B12"/>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66"/>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12A7"/>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A881F-BD28-4DFC-999F-82CDEF38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TotalTime>
  <Pages>147</Pages>
  <Words>61377</Words>
  <Characters>349855</Characters>
  <Application>Microsoft Office Word</Application>
  <DocSecurity>0</DocSecurity>
  <Lines>2915</Lines>
  <Paragraphs>820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410412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cp:revision>
  <cp:lastPrinted>2011-08-05T16:21:00Z</cp:lastPrinted>
  <dcterms:created xsi:type="dcterms:W3CDTF">2018-10-10T20:09:00Z</dcterms:created>
  <dcterms:modified xsi:type="dcterms:W3CDTF">2018-10-18T23:28:00Z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