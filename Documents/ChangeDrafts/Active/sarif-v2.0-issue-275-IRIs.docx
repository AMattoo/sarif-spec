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2255C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2255C2">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2255C2">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2255C2">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2255C2">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2255C2">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2255C2">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2255C2">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2255C2">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2255C2">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2255C2">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2255C2">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2255C2">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2255C2">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2255C2">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2255C2">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2255C2">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2255C2">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2255C2">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2255C2">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2255C2">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2255C2">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2255C2">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2255C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2255C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2255C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2255C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2255C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2255C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2255C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2255C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2255C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2255C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2255C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2255C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2255C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2255C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2255C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2255C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2255C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2255C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2255C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2255C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2255C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2255C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2255C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2255C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2255C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2255C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2255C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2255C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2255C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122CA385" w14:textId="3B38BB0F" w:rsidR="00BA5CD6" w:rsidRDefault="00BA5CD6" w:rsidP="00BA5CD6">
      <w:pPr>
        <w:pStyle w:val="Ref"/>
        <w:rPr>
          <w:ins w:id="74" w:author="Laurence Golding" w:date="2018-11-07T13:57:00Z"/>
        </w:rPr>
      </w:pPr>
      <w:bookmarkStart w:id="75" w:name="_GoBack"/>
      <w:ins w:id="76" w:author="Laurence Golding" w:date="2018-11-07T13:57:00Z">
        <w:r w:rsidRPr="00EE7D13">
          <w:rPr>
            <w:rStyle w:val="Refterm"/>
          </w:rPr>
          <w:t>[</w:t>
        </w:r>
        <w:bookmarkStart w:id="77" w:name="RFC3987"/>
        <w:r w:rsidRPr="00EE7D13">
          <w:rPr>
            <w:rStyle w:val="Refterm"/>
          </w:rPr>
          <w:t>RFC398</w:t>
        </w:r>
        <w:r w:rsidR="0030706B">
          <w:rPr>
            <w:rStyle w:val="Refterm"/>
          </w:rPr>
          <w:t>7</w:t>
        </w:r>
        <w:bookmarkEnd w:id="77"/>
        <w:r w:rsidRPr="00EE7D13">
          <w:rPr>
            <w:rStyle w:val="Refterm"/>
          </w:rPr>
          <w:t>]</w:t>
        </w:r>
        <w:r>
          <w:tab/>
        </w:r>
      </w:ins>
      <w:proofErr w:type="spellStart"/>
      <w:ins w:id="78" w:author="Laurence Golding" w:date="2018-11-07T14:00:00Z">
        <w:r w:rsidR="00517C9A">
          <w:rPr>
            <w:rFonts w:cs="Arial"/>
            <w:szCs w:val="20"/>
          </w:rPr>
          <w:t>Duerst</w:t>
        </w:r>
      </w:ins>
      <w:proofErr w:type="spellEnd"/>
      <w:ins w:id="79" w:author="Laurence Golding" w:date="2018-11-07T13:57:00Z">
        <w:r>
          <w:rPr>
            <w:rFonts w:cs="Arial"/>
            <w:szCs w:val="20"/>
          </w:rPr>
          <w:t xml:space="preserve">, </w:t>
        </w:r>
      </w:ins>
      <w:ins w:id="80" w:author="Laurence Golding" w:date="2018-11-07T14:00:00Z">
        <w:r w:rsidR="00517C9A">
          <w:rPr>
            <w:rFonts w:cs="Arial"/>
            <w:szCs w:val="20"/>
          </w:rPr>
          <w:t>M</w:t>
        </w:r>
      </w:ins>
      <w:ins w:id="81" w:author="Laurence Golding" w:date="2018-11-07T13:57:00Z">
        <w:r>
          <w:rPr>
            <w:rFonts w:cs="Arial"/>
            <w:szCs w:val="20"/>
          </w:rPr>
          <w:t xml:space="preserve">. and </w:t>
        </w:r>
      </w:ins>
      <w:proofErr w:type="spellStart"/>
      <w:ins w:id="82" w:author="Laurence Golding" w:date="2018-11-07T14:00:00Z">
        <w:r w:rsidR="00517C9A">
          <w:rPr>
            <w:rFonts w:cs="Arial"/>
            <w:szCs w:val="20"/>
          </w:rPr>
          <w:t>Suignard</w:t>
        </w:r>
      </w:ins>
      <w:proofErr w:type="spellEnd"/>
      <w:ins w:id="83" w:author="Laurence Golding" w:date="2018-11-07T14:01:00Z">
        <w:r w:rsidR="00517C9A">
          <w:rPr>
            <w:rFonts w:cs="Arial"/>
            <w:szCs w:val="20"/>
          </w:rPr>
          <w:t>, M.</w:t>
        </w:r>
      </w:ins>
      <w:ins w:id="84" w:author="Laurence Golding" w:date="2018-11-07T13:57:00Z">
        <w:r>
          <w:rPr>
            <w:rFonts w:cs="Arial"/>
            <w:szCs w:val="20"/>
          </w:rPr>
          <w:t>, "</w:t>
        </w:r>
      </w:ins>
      <w:ins w:id="85" w:author="Laurence Golding" w:date="2018-11-07T14:01:00Z">
        <w:r w:rsidR="00517C9A">
          <w:rPr>
            <w:rFonts w:cs="Arial"/>
            <w:szCs w:val="20"/>
          </w:rPr>
          <w:t>Internationalized</w:t>
        </w:r>
      </w:ins>
      <w:ins w:id="86" w:author="Laurence Golding" w:date="2018-11-07T13:57:00Z">
        <w:r>
          <w:rPr>
            <w:rFonts w:cs="Arial"/>
            <w:szCs w:val="20"/>
          </w:rPr>
          <w:t xml:space="preserve"> Resource Identifier</w:t>
        </w:r>
      </w:ins>
      <w:ins w:id="87" w:author="Laurence Golding" w:date="2018-11-07T14:01:00Z">
        <w:r w:rsidR="00517C9A">
          <w:rPr>
            <w:rFonts w:cs="Arial"/>
            <w:szCs w:val="20"/>
          </w:rPr>
          <w:t>s</w:t>
        </w:r>
      </w:ins>
      <w:ins w:id="88" w:author="Laurence Golding" w:date="2018-11-07T13:57:00Z">
        <w:r>
          <w:rPr>
            <w:rFonts w:cs="Arial"/>
            <w:szCs w:val="20"/>
          </w:rPr>
          <w:t xml:space="preserve"> (</w:t>
        </w:r>
      </w:ins>
      <w:ins w:id="89" w:author="Laurence Golding" w:date="2018-11-07T14:01:00Z">
        <w:r w:rsidR="00517C9A">
          <w:rPr>
            <w:rFonts w:cs="Arial"/>
            <w:szCs w:val="20"/>
          </w:rPr>
          <w:t>I</w:t>
        </w:r>
      </w:ins>
      <w:ins w:id="90" w:author="Laurence Golding" w:date="2018-11-07T13:57:00Z">
        <w:r>
          <w:rPr>
            <w:rFonts w:cs="Arial"/>
            <w:szCs w:val="20"/>
          </w:rPr>
          <w:t>RI</w:t>
        </w:r>
      </w:ins>
      <w:ins w:id="91" w:author="Laurence Golding" w:date="2018-11-07T14:01:00Z">
        <w:r w:rsidR="00517C9A">
          <w:rPr>
            <w:rFonts w:cs="Arial"/>
            <w:szCs w:val="20"/>
          </w:rPr>
          <w:t>s</w:t>
        </w:r>
      </w:ins>
      <w:ins w:id="92" w:author="Laurence Golding" w:date="2018-11-07T13:57:00Z">
        <w:r>
          <w:rPr>
            <w:rFonts w:cs="Arial"/>
            <w:szCs w:val="20"/>
          </w:rPr>
          <w:t>)", RFC 398</w:t>
        </w:r>
      </w:ins>
      <w:ins w:id="93" w:author="Laurence Golding" w:date="2018-11-07T14:02:00Z">
        <w:r w:rsidR="00517C9A">
          <w:rPr>
            <w:rFonts w:cs="Arial"/>
            <w:szCs w:val="20"/>
          </w:rPr>
          <w:t>7</w:t>
        </w:r>
      </w:ins>
      <w:ins w:id="94" w:author="Laurence Golding" w:date="2018-11-07T13:57:00Z">
        <w:r>
          <w:rPr>
            <w:rFonts w:cs="Arial"/>
            <w:szCs w:val="20"/>
          </w:rPr>
          <w:t>, DOI 10.17487/RFC398</w:t>
        </w:r>
      </w:ins>
      <w:ins w:id="95" w:author="Laurence Golding" w:date="2018-11-07T14:02:00Z">
        <w:r w:rsidR="00517C9A">
          <w:rPr>
            <w:rFonts w:cs="Arial"/>
            <w:szCs w:val="20"/>
          </w:rPr>
          <w:t>7</w:t>
        </w:r>
      </w:ins>
      <w:ins w:id="96" w:author="Laurence Golding" w:date="2018-11-07T13:57:00Z">
        <w:r>
          <w:rPr>
            <w:rFonts w:cs="Arial"/>
            <w:szCs w:val="20"/>
          </w:rPr>
          <w:t>, January 2005,</w:t>
        </w:r>
      </w:ins>
      <w:ins w:id="97" w:author="Laurence Golding" w:date="2018-11-07T13:59:00Z">
        <w:r w:rsidR="00517C9A">
          <w:t xml:space="preserve"> </w:t>
        </w:r>
      </w:ins>
      <w:ins w:id="98" w:author="Laurence Golding" w:date="2018-11-07T14:00:00Z">
        <w:r w:rsidR="00517C9A">
          <w:fldChar w:fldCharType="begin"/>
        </w:r>
        <w:r w:rsidR="00517C9A">
          <w:instrText xml:space="preserve"> HYPERLINK "</w:instrText>
        </w:r>
        <w:r w:rsidR="00517C9A" w:rsidRPr="00517C9A">
          <w:instrText>https://www.rfc-editor.org/info/rfc3987</w:instrText>
        </w:r>
        <w:r w:rsidR="00517C9A">
          <w:instrText xml:space="preserve">" </w:instrText>
        </w:r>
        <w:r w:rsidR="00517C9A">
          <w:fldChar w:fldCharType="separate"/>
        </w:r>
        <w:r w:rsidR="00517C9A" w:rsidRPr="00D01B7B">
          <w:rPr>
            <w:rStyle w:val="Hyperlink"/>
          </w:rPr>
          <w:t>https://www.rfc-e</w:t>
        </w:r>
        <w:r w:rsidR="00517C9A" w:rsidRPr="00D01B7B">
          <w:rPr>
            <w:rStyle w:val="Hyperlink"/>
          </w:rPr>
          <w:t>d</w:t>
        </w:r>
        <w:r w:rsidR="00517C9A" w:rsidRPr="00D01B7B">
          <w:rPr>
            <w:rStyle w:val="Hyperlink"/>
          </w:rPr>
          <w:t>itor.org/info/rfc3987</w:t>
        </w:r>
        <w:r w:rsidR="00517C9A">
          <w:fldChar w:fldCharType="end"/>
        </w:r>
        <w:r w:rsidR="00517C9A">
          <w:t>.</w:t>
        </w:r>
      </w:ins>
    </w:p>
    <w:bookmarkEnd w:id="75"/>
    <w:p w14:paraId="02127310" w14:textId="0CD9F1B6" w:rsidR="00435405" w:rsidRDefault="00435405" w:rsidP="00BA5CD6">
      <w:pPr>
        <w:pStyle w:val="Ref"/>
      </w:pPr>
      <w:r>
        <w:rPr>
          <w:rStyle w:val="Refterm"/>
        </w:rPr>
        <w:t>[</w:t>
      </w:r>
      <w:bookmarkStart w:id="99" w:name="RFC4122"/>
      <w:r>
        <w:rPr>
          <w:rStyle w:val="Refterm"/>
        </w:rPr>
        <w:t>RFC4122</w:t>
      </w:r>
      <w:bookmarkEnd w:id="9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100" w:name="RFC5646"/>
      <w:r>
        <w:rPr>
          <w:rStyle w:val="Refterm"/>
        </w:rPr>
        <w:t>RFC5646</w:t>
      </w:r>
      <w:bookmarkEnd w:id="10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101" w:name="RFC7763"/>
      <w:r>
        <w:rPr>
          <w:rStyle w:val="Refterm"/>
        </w:rPr>
        <w:t>RFC7763</w:t>
      </w:r>
      <w:bookmarkEnd w:id="101"/>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102" w:name="RFC7764"/>
      <w:r>
        <w:rPr>
          <w:rStyle w:val="Refterm"/>
          <w:bCs w:val="0"/>
        </w:rPr>
        <w:t>RFC7764</w:t>
      </w:r>
      <w:bookmarkEnd w:id="10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103" w:name="RFC8174"/>
      <w:r>
        <w:rPr>
          <w:rStyle w:val="Refterm"/>
          <w:bCs w:val="0"/>
        </w:rPr>
        <w:t>RFC8174</w:t>
      </w:r>
      <w:bookmarkEnd w:id="10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lastRenderedPageBreak/>
        <w:t>[</w:t>
      </w:r>
      <w:bookmarkStart w:id="104" w:name="RFC8089"/>
      <w:r>
        <w:rPr>
          <w:rStyle w:val="Refterm"/>
          <w:bCs w:val="0"/>
        </w:rPr>
        <w:t>RFC8089</w:t>
      </w:r>
      <w:bookmarkEnd w:id="10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t>[</w:t>
      </w:r>
      <w:bookmarkStart w:id="105" w:name="RFC8259"/>
      <w:r>
        <w:rPr>
          <w:rStyle w:val="Refterm"/>
          <w:bCs w:val="0"/>
        </w:rPr>
        <w:t>RFC8259</w:t>
      </w:r>
      <w:bookmarkEnd w:id="10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106" w:name="SEMVER"/>
      <w:r>
        <w:rPr>
          <w:rStyle w:val="Refterm"/>
        </w:rPr>
        <w:t>SEMVER</w:t>
      </w:r>
      <w:bookmarkEnd w:id="106"/>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107" w:name="UNICODE10"/>
      <w:r>
        <w:rPr>
          <w:rStyle w:val="Refterm"/>
        </w:rPr>
        <w:t>UNICODE10</w:t>
      </w:r>
      <w:bookmarkEnd w:id="107"/>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08" w:name="_Toc85472895"/>
      <w:bookmarkStart w:id="109" w:name="_Toc287332009"/>
      <w:bookmarkStart w:id="110" w:name="_Toc528157160"/>
      <w:r>
        <w:t>Non-Normative References</w:t>
      </w:r>
      <w:bookmarkEnd w:id="108"/>
      <w:bookmarkEnd w:id="109"/>
      <w:bookmarkEnd w:id="110"/>
    </w:p>
    <w:p w14:paraId="1067680D" w14:textId="6C3324D2" w:rsidR="00D422AB" w:rsidRDefault="00D422AB" w:rsidP="00D422AB">
      <w:pPr>
        <w:pStyle w:val="Ref"/>
        <w:rPr>
          <w:rStyle w:val="Refterm"/>
          <w:b w:val="0"/>
        </w:rPr>
      </w:pPr>
      <w:r w:rsidRPr="001A52C9">
        <w:rPr>
          <w:rStyle w:val="Refterm"/>
        </w:rPr>
        <w:t>[</w:t>
      </w:r>
      <w:bookmarkStart w:id="111" w:name="CMARK"/>
      <w:r>
        <w:rPr>
          <w:rStyle w:val="Refterm"/>
        </w:rPr>
        <w:t>CMARK</w:t>
      </w:r>
      <w:bookmarkEnd w:id="111"/>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112" w:name="CWE"/>
      <w:r>
        <w:rPr>
          <w:rStyle w:val="Refterm"/>
        </w:rPr>
        <w:t>CWE</w:t>
      </w:r>
      <w:bookmarkEnd w:id="112"/>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113" w:name="GFMCMARK"/>
      <w:r>
        <w:rPr>
          <w:rStyle w:val="Refterm"/>
        </w:rPr>
        <w:t>GFMCMARK</w:t>
      </w:r>
      <w:bookmarkEnd w:id="11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114" w:name="GFMENG"/>
      <w:r>
        <w:rPr>
          <w:rStyle w:val="Refterm"/>
        </w:rPr>
        <w:t>GFMENG</w:t>
      </w:r>
      <w:bookmarkEnd w:id="114"/>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5" w:name="_Toc528157161"/>
      <w:r>
        <w:lastRenderedPageBreak/>
        <w:t>Conventions</w:t>
      </w:r>
      <w:bookmarkEnd w:id="115"/>
    </w:p>
    <w:p w14:paraId="50E64719" w14:textId="2428E7E7" w:rsidR="0012387E" w:rsidRPr="0012387E" w:rsidRDefault="0012387E" w:rsidP="0012387E"/>
    <w:p w14:paraId="2D42620D" w14:textId="4CD3D186" w:rsidR="0012387E" w:rsidRDefault="00EE7D13" w:rsidP="0012387E">
      <w:pPr>
        <w:pStyle w:val="Heading2"/>
      </w:pPr>
      <w:bookmarkStart w:id="116" w:name="_Toc528157162"/>
      <w:r>
        <w:t>General</w:t>
      </w:r>
      <w:bookmarkEnd w:id="11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7" w:name="_Toc528157163"/>
      <w:r>
        <w:t>Format examples</w:t>
      </w:r>
      <w:bookmarkEnd w:id="117"/>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8" w:name="_Toc528157164"/>
      <w:r>
        <w:t>Property notation</w:t>
      </w:r>
      <w:bookmarkEnd w:id="118"/>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9" w:name="_Toc528157165"/>
      <w:r>
        <w:t>Syntax notation</w:t>
      </w:r>
      <w:bookmarkEnd w:id="119"/>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20" w:name="_Ref506805751"/>
      <w:bookmarkStart w:id="121" w:name="_Ref506805786"/>
      <w:bookmarkStart w:id="122" w:name="_Ref506805801"/>
      <w:bookmarkStart w:id="123" w:name="_Ref506805881"/>
      <w:bookmarkStart w:id="124" w:name="_Toc528157166"/>
      <w:r>
        <w:lastRenderedPageBreak/>
        <w:t>File format</w:t>
      </w:r>
      <w:bookmarkEnd w:id="120"/>
      <w:bookmarkEnd w:id="121"/>
      <w:bookmarkEnd w:id="122"/>
      <w:bookmarkEnd w:id="123"/>
      <w:bookmarkEnd w:id="124"/>
    </w:p>
    <w:p w14:paraId="4E58823B" w14:textId="39ED7B8C" w:rsidR="008F022E" w:rsidRDefault="008F022E" w:rsidP="008F022E">
      <w:pPr>
        <w:pStyle w:val="Heading2"/>
      </w:pPr>
      <w:bookmarkStart w:id="125" w:name="_Ref509041819"/>
      <w:bookmarkStart w:id="126" w:name="_Toc528157167"/>
      <w:r>
        <w:t>General</w:t>
      </w:r>
      <w:bookmarkEnd w:id="125"/>
      <w:bookmarkEnd w:id="126"/>
    </w:p>
    <w:p w14:paraId="66A97768" w14:textId="509C689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7" w:name="_Toc528157168"/>
      <w:r>
        <w:t>SARIF file naming convention</w:t>
      </w:r>
      <w:bookmarkEnd w:id="127"/>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28" w:name="_Ref509042171"/>
      <w:bookmarkStart w:id="129" w:name="_Ref509042221"/>
      <w:bookmarkStart w:id="130" w:name="_Ref509042382"/>
      <w:bookmarkStart w:id="131" w:name="_Ref509042434"/>
      <w:bookmarkStart w:id="132" w:name="_Ref509043989"/>
      <w:bookmarkStart w:id="133" w:name="_Toc528157169"/>
      <w:bookmarkStart w:id="134" w:name="_Ref507594747"/>
      <w:proofErr w:type="spellStart"/>
      <w:r>
        <w:t>fileContent</w:t>
      </w:r>
      <w:proofErr w:type="spellEnd"/>
      <w:r>
        <w:t xml:space="preserve"> objects</w:t>
      </w:r>
      <w:bookmarkEnd w:id="128"/>
      <w:bookmarkEnd w:id="129"/>
      <w:bookmarkEnd w:id="130"/>
      <w:bookmarkEnd w:id="131"/>
      <w:bookmarkEnd w:id="132"/>
      <w:bookmarkEnd w:id="133"/>
    </w:p>
    <w:p w14:paraId="2BBA9A14" w14:textId="2A52D71B" w:rsidR="00C50C8C" w:rsidRDefault="00C50C8C" w:rsidP="00C50C8C">
      <w:pPr>
        <w:pStyle w:val="Heading3"/>
      </w:pPr>
      <w:bookmarkStart w:id="135" w:name="_Toc528157170"/>
      <w:r>
        <w:t>General</w:t>
      </w:r>
      <w:bookmarkEnd w:id="13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36" w:name="_Ref509043697"/>
      <w:bookmarkStart w:id="137" w:name="_Toc528157171"/>
      <w:r>
        <w:t>text property</w:t>
      </w:r>
      <w:bookmarkEnd w:id="136"/>
      <w:bookmarkEnd w:id="137"/>
    </w:p>
    <w:p w14:paraId="4A7B5CC6" w14:textId="0FB7E92B"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528157172"/>
      <w:r>
        <w:t>binary property</w:t>
      </w:r>
      <w:bookmarkEnd w:id="138"/>
      <w:bookmarkEnd w:id="139"/>
    </w:p>
    <w:p w14:paraId="1BB5464B" w14:textId="53577662"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40" w:name="_Ref508989521"/>
      <w:bookmarkStart w:id="141" w:name="_Toc528157173"/>
      <w:proofErr w:type="spellStart"/>
      <w:r>
        <w:t>fileLocation</w:t>
      </w:r>
      <w:proofErr w:type="spellEnd"/>
      <w:r>
        <w:t xml:space="preserve"> objects</w:t>
      </w:r>
      <w:bookmarkEnd w:id="134"/>
      <w:bookmarkEnd w:id="140"/>
      <w:bookmarkEnd w:id="141"/>
    </w:p>
    <w:p w14:paraId="15E45BC8" w14:textId="6BB90172" w:rsidR="00EF1697" w:rsidRPr="00EF1697" w:rsidRDefault="00EF1697" w:rsidP="00EF1697">
      <w:pPr>
        <w:pStyle w:val="Heading3"/>
      </w:pPr>
      <w:bookmarkStart w:id="142" w:name="_Ref507595872"/>
      <w:bookmarkStart w:id="143" w:name="_Toc528157174"/>
      <w:r>
        <w:t>General</w:t>
      </w:r>
      <w:bookmarkEnd w:id="142"/>
      <w:bookmarkEnd w:id="143"/>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44" w:name="_Ref507592462"/>
      <w:bookmarkStart w:id="145" w:name="_Toc528157175"/>
      <w:r>
        <w:t>uri property</w:t>
      </w:r>
      <w:bookmarkEnd w:id="144"/>
      <w:bookmarkEnd w:id="145"/>
    </w:p>
    <w:p w14:paraId="312B616B" w14:textId="134238D5" w:rsidR="005345F2" w:rsidDel="00991208" w:rsidRDefault="005345F2" w:rsidP="005345F2">
      <w:pPr>
        <w:pStyle w:val="Heading4"/>
        <w:rPr>
          <w:del w:id="146" w:author="Laurence Golding" w:date="2018-11-07T13:41:00Z"/>
        </w:rPr>
      </w:pPr>
      <w:bookmarkStart w:id="147" w:name="_Toc528157176"/>
      <w:del w:id="148" w:author="Laurence Golding" w:date="2018-11-07T13:41:00Z">
        <w:r w:rsidDel="00991208">
          <w:delText>General</w:delText>
        </w:r>
        <w:bookmarkEnd w:id="147"/>
      </w:del>
    </w:p>
    <w:p w14:paraId="604C3241" w14:textId="0E6CD202"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w:t>
      </w:r>
      <w:ins w:id="149" w:author="Laurence Golding" w:date="2018-11-07T13:41:00Z">
        <w:r w:rsidR="00991208">
          <w:t xml:space="preserve"> </w:t>
        </w:r>
      </w:ins>
      <w:del w:id="150" w:author="Laurence Golding" w:date="2018-11-07T13:41:00Z">
        <w:r w:rsidR="00944CF4" w:rsidRPr="00944CF4" w:rsidDel="00991208">
          <w:delText xml:space="preserve"> </w:delText>
        </w:r>
        <w:r w:rsidR="00F5246D" w:rsidDel="00991208">
          <w:delText xml:space="preserve">reference </w:delText>
        </w:r>
      </w:del>
      <w:r w:rsidR="00F5246D">
        <w:t>(</w:t>
      </w:r>
      <w:del w:id="151" w:author="Laurence Golding" w:date="2018-11-07T13:31:00Z">
        <w:r w:rsidR="00F5246D" w:rsidDel="002255C2">
          <w:delText>the term used</w:delText>
        </w:r>
        <w:r w:rsidR="00944CF4" w:rsidRPr="00944CF4" w:rsidDel="002255C2">
          <w:delText xml:space="preserve"> in </w:delText>
        </w:r>
        <w:r w:rsidR="00944CF4" w:rsidDel="002255C2">
          <w:delText>[</w:delText>
        </w:r>
        <w:r w:rsidR="002255C2" w:rsidDel="002255C2">
          <w:rPr>
            <w:rStyle w:val="Hyperlink"/>
          </w:rPr>
          <w:fldChar w:fldCharType="begin"/>
        </w:r>
        <w:r w:rsidR="002255C2" w:rsidDel="002255C2">
          <w:rPr>
            <w:rStyle w:val="Hyperlink"/>
          </w:rPr>
          <w:delInstrText xml:space="preserve"> HYPERLINK \l "RFC3986" </w:delInstrText>
        </w:r>
        <w:r w:rsidR="002255C2" w:rsidDel="002255C2">
          <w:rPr>
            <w:rStyle w:val="Hyperlink"/>
          </w:rPr>
          <w:fldChar w:fldCharType="separate"/>
        </w:r>
        <w:r w:rsidR="00944CF4" w:rsidRPr="00D122C5" w:rsidDel="002255C2">
          <w:rPr>
            <w:rStyle w:val="Hyperlink"/>
          </w:rPr>
          <w:delText>RFC3986</w:delText>
        </w:r>
        <w:r w:rsidR="002255C2" w:rsidDel="002255C2">
          <w:rPr>
            <w:rStyle w:val="Hyperlink"/>
          </w:rPr>
          <w:fldChar w:fldCharType="end"/>
        </w:r>
        <w:r w:rsidR="00D122C5" w:rsidDel="002255C2">
          <w:delText>]</w:delText>
        </w:r>
        <w:r w:rsidR="00F5246D" w:rsidDel="002255C2">
          <w:delText xml:space="preserve"> to describe either an absolute URI or a relative reference</w:delText>
        </w:r>
      </w:del>
      <w:ins w:id="152" w:author="Laurence Golding" w:date="2018-11-07T13:33:00Z">
        <w:r w:rsidR="002255C2">
          <w:t>§</w:t>
        </w:r>
      </w:ins>
      <w:ins w:id="153" w:author="Laurence Golding" w:date="2018-11-07T13:40:00Z">
        <w:r w:rsidR="00991208">
          <w:fldChar w:fldCharType="begin"/>
        </w:r>
        <w:r w:rsidR="00991208">
          <w:instrText xml:space="preserve"> REF _Ref529361385 \r \h </w:instrText>
        </w:r>
      </w:ins>
      <w:r w:rsidR="00991208">
        <w:fldChar w:fldCharType="separate"/>
      </w:r>
      <w:ins w:id="154" w:author="Laurence Golding" w:date="2018-11-07T13:40:00Z">
        <w:r w:rsidR="00991208">
          <w:t>3</w:t>
        </w:r>
        <w:r w:rsidR="00991208">
          <w:t>.</w:t>
        </w:r>
        <w:r w:rsidR="00991208">
          <w:t>10</w:t>
        </w:r>
        <w:r w:rsidR="00991208">
          <w:fldChar w:fldCharType="end"/>
        </w:r>
      </w:ins>
      <w:r w:rsidR="00F5246D">
        <w:t>)</w:t>
      </w:r>
      <w:ins w:id="155" w:author="Laurence Golding" w:date="2018-11-07T13:42:00Z">
        <w:r w:rsidR="00991208">
          <w:t xml:space="preserve"> that specifies the location of the file</w:t>
        </w:r>
      </w:ins>
      <w:r w:rsidR="00944CF4" w:rsidRPr="00944CF4">
        <w:t>.</w:t>
      </w:r>
    </w:p>
    <w:p w14:paraId="01CB1628" w14:textId="7DAA756E" w:rsidR="00ED540D" w:rsidDel="00991208" w:rsidRDefault="00ED540D" w:rsidP="00944CF4">
      <w:pPr>
        <w:rPr>
          <w:moveFrom w:id="156" w:author="Laurence Golding" w:date="2018-11-07T13:44:00Z"/>
        </w:rPr>
      </w:pPr>
      <w:moveFromRangeStart w:id="157" w:author="Laurence Golding" w:date="2018-11-07T13:44:00Z" w:name="move529361619"/>
      <w:commentRangeStart w:id="158"/>
      <w:moveFrom w:id="159" w:author="Laurence Golding" w:date="2018-11-07T13:44:00Z">
        <w:r w:rsidRPr="00ED540D" w:rsidDel="00991208">
          <w:t>If</w:t>
        </w:r>
      </w:moveFrom>
      <w:commentRangeEnd w:id="158"/>
      <w:r w:rsidR="00517C9A">
        <w:rPr>
          <w:rStyle w:val="CommentReference"/>
        </w:rPr>
        <w:commentReference w:id="158"/>
      </w:r>
      <w:moveFrom w:id="160" w:author="Laurence Golding" w:date="2018-11-07T13:44:00Z">
        <w:r w:rsidRPr="00ED540D" w:rsidDel="00991208">
          <w:t xml:space="preserve"> </w:t>
        </w:r>
        <w:r w:rsidR="00F5246D" w:rsidDel="00991208">
          <w:t>a</w:t>
        </w:r>
        <w:r w:rsidRPr="00ED540D" w:rsidDel="00991208">
          <w:t xml:space="preserve"> URI </w:t>
        </w:r>
        <w:r w:rsidR="00F5246D" w:rsidDel="00991208">
          <w:t xml:space="preserve">reference </w:t>
        </w:r>
        <w:r w:rsidRPr="00ED540D" w:rsidDel="00991208">
          <w:t xml:space="preserve">refers to a file stored in a version control system (VCS), </w:t>
        </w:r>
        <w:r w:rsidR="00F5246D" w:rsidDel="00991208">
          <w:t>its</w:t>
        </w:r>
        <w:r w:rsidRPr="00ED540D" w:rsidDel="00991208">
          <w:t xml:space="preserve"> value </w:t>
        </w:r>
        <w:r w:rsidRPr="00ED540D" w:rsidDel="00991208">
          <w:rPr>
            <w:b/>
          </w:rPr>
          <w:t>SHALL</w:t>
        </w:r>
        <w:r w:rsidRPr="00ED540D" w:rsidDel="00991208">
          <w:t xml:space="preserve"> preserve relevant details that permit the target file to be retrieved from the VCS. If </w:t>
        </w:r>
        <w:r w:rsidR="00F5246D" w:rsidDel="00991208">
          <w:t>a</w:t>
        </w:r>
        <w:r w:rsidRPr="00ED540D" w:rsidDel="00991208">
          <w:t xml:space="preserve"> URI</w:t>
        </w:r>
        <w:r w:rsidR="00F5246D" w:rsidDel="00991208">
          <w:t xml:space="preserve"> reference</w:t>
        </w:r>
        <w:r w:rsidRPr="00ED540D" w:rsidDel="00991208">
          <w:t xml:space="preserve"> refers to a file stored on a physical file system, it </w:t>
        </w:r>
        <w:r w:rsidRPr="00ED540D" w:rsidDel="00991208">
          <w:rPr>
            <w:b/>
          </w:rPr>
          <w:t>MAY</w:t>
        </w:r>
        <w:r w:rsidRPr="00ED540D" w:rsidDel="00991208">
          <w:t xml:space="preserve"> be specified as a relative </w:t>
        </w:r>
        <w:r w:rsidR="00F5246D" w:rsidDel="00991208">
          <w:t>reference</w:t>
        </w:r>
        <w:r w:rsidRPr="00ED540D" w:rsidDel="00991208">
          <w:t xml:space="preserve"> that omits root information details (such as hard drive letter and an arbitrarily named root directory associated with a source code enlistment).</w:t>
        </w:r>
      </w:moveFrom>
    </w:p>
    <w:p w14:paraId="02214AE9" w14:textId="20F91649" w:rsidR="00ED540D" w:rsidDel="00991208" w:rsidRDefault="00ED540D" w:rsidP="00ED540D">
      <w:pPr>
        <w:pStyle w:val="Note"/>
        <w:rPr>
          <w:moveFrom w:id="161" w:author="Laurence Golding" w:date="2018-11-07T13:44:00Z"/>
        </w:rPr>
      </w:pPr>
      <w:moveFrom w:id="162" w:author="Laurence Golding" w:date="2018-11-07T13:44:00Z">
        <w:r w:rsidDel="00991208">
          <w:t xml:space="preserve">NOTE 1: A </w:t>
        </w:r>
        <w:r w:rsidRPr="00ED540D" w:rsidDel="00991208">
          <w:t xml:space="preserve">URI </w:t>
        </w:r>
        <w:r w:rsidR="00F5246D" w:rsidDel="00991208">
          <w:t xml:space="preserve">reference (even a relative reference) </w:t>
        </w:r>
        <w:r w:rsidDel="00991208">
          <w:t>might</w:t>
        </w:r>
        <w:r w:rsidRPr="00ED540D" w:rsidDel="00991208">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7C38FE48" w:rsidR="00A41F43" w:rsidDel="00991208" w:rsidRDefault="00F5246D" w:rsidP="00882021">
      <w:pPr>
        <w:rPr>
          <w:moveFrom w:id="163" w:author="Laurence Golding" w:date="2018-11-07T13:44:00Z"/>
        </w:rPr>
      </w:pPr>
      <w:moveFrom w:id="164" w:author="Laurence Golding" w:date="2018-11-07T13:44:00Z">
        <w:r w:rsidDel="00991208">
          <w:t>A URI reference that specifies</w:t>
        </w:r>
        <w:r w:rsidRPr="006065CD" w:rsidDel="00991208">
          <w:t xml:space="preserve"> </w:t>
        </w:r>
        <w:r w:rsidR="00A41F43" w:rsidRPr="006065CD" w:rsidDel="00991208">
          <w:t xml:space="preserve">a nested file </w:t>
        </w:r>
        <w:r w:rsidR="00A41F43" w:rsidRPr="006065CD" w:rsidDel="00991208">
          <w:rPr>
            <w:b/>
          </w:rPr>
          <w:t>SHALL</w:t>
        </w:r>
        <w:r w:rsidR="00A41F43" w:rsidRPr="006065CD" w:rsidDel="00991208">
          <w:t xml:space="preserve"> </w:t>
        </w:r>
        <w:r w:rsidDel="00991208">
          <w:t>consist of</w:t>
        </w:r>
        <w:r w:rsidR="00A41F43" w:rsidRPr="006065CD" w:rsidDel="00991208">
          <w:t xml:space="preserve"> </w:t>
        </w:r>
        <w:r w:rsidDel="00991208">
          <w:t>a</w:t>
        </w:r>
        <w:r w:rsidR="00A41F43" w:rsidRPr="006065CD" w:rsidDel="00991208">
          <w:t xml:space="preserve"> URI </w:t>
        </w:r>
        <w:r w:rsidDel="00991208">
          <w:t>reference to</w:t>
        </w:r>
        <w:r w:rsidR="00A41F43" w:rsidRPr="006065CD" w:rsidDel="00991208">
          <w:t xml:space="preserve"> the outermost parent, together with a fragment that describes the nesting of the file within its parent or parents. </w:t>
        </w:r>
        <w:bookmarkStart w:id="165" w:name="_Hlk508802385"/>
        <w:r w:rsidR="00A41F43" w:rsidRPr="006065CD" w:rsidDel="00991208">
          <w:t xml:space="preserve">The fragment </w:t>
        </w:r>
        <w:r w:rsidR="00A41F43" w:rsidDel="00991208">
          <w:rPr>
            <w:b/>
          </w:rPr>
          <w:t>SHALL</w:t>
        </w:r>
        <w:r w:rsidR="00A41F43" w:rsidRPr="006065CD" w:rsidDel="00991208">
          <w:t xml:space="preserve"> begin with a forward slash character (</w:t>
        </w:r>
        <w:r w:rsidR="00A41F43" w:rsidRPr="006065CD" w:rsidDel="00991208">
          <w:rPr>
            <w:rStyle w:val="CODEtemp"/>
          </w:rPr>
          <w:t>"/"</w:t>
        </w:r>
        <w:r w:rsidR="00A41F43" w:rsidRPr="006065CD" w:rsidDel="00991208">
          <w:t>)</w:t>
        </w:r>
        <w:r w:rsidR="00A41F43" w:rsidDel="00991208">
          <w:t xml:space="preserve"> to emphasize that it represents the complete path to the nested file within its container</w:t>
        </w:r>
        <w:r w:rsidR="00A41F43" w:rsidRPr="006065CD" w:rsidDel="00991208">
          <w:t>.</w:t>
        </w:r>
        <w:bookmarkEnd w:id="165"/>
        <w:r w:rsidR="00A41F43" w:rsidDel="00991208">
          <w:t xml:space="preserve"> This requirement allows SARIF consumers to look up the URI of a nested file in the dictionary contained in </w:t>
        </w:r>
        <w:r w:rsidR="00A41F43" w:rsidRPr="006065CD" w:rsidDel="00991208">
          <w:rPr>
            <w:rStyle w:val="CODEtemp"/>
          </w:rPr>
          <w:t>run.files</w:t>
        </w:r>
        <w:r w:rsidR="00A41F43" w:rsidDel="00991208">
          <w:t xml:space="preserve"> (§</w:t>
        </w:r>
        <w:r w:rsidR="00A41F43" w:rsidDel="00991208">
          <w:fldChar w:fldCharType="begin"/>
        </w:r>
        <w:r w:rsidR="00A41F43" w:rsidDel="00991208">
          <w:instrText xml:space="preserve"> REF _Ref507667580 \r \h </w:instrText>
        </w:r>
        <w:r w:rsidR="00A41F43" w:rsidDel="00991208">
          <w:fldChar w:fldCharType="separate"/>
        </w:r>
        <w:r w:rsidR="00CE3B9C" w:rsidDel="00991208">
          <w:t>3.12.11</w:t>
        </w:r>
        <w:r w:rsidR="00A41F43" w:rsidDel="00991208">
          <w:fldChar w:fldCharType="end"/>
        </w:r>
        <w:r w:rsidR="00A41F43" w:rsidDel="00991208">
          <w:t>).</w:t>
        </w:r>
      </w:moveFrom>
    </w:p>
    <w:p w14:paraId="653D799B" w14:textId="103A1794" w:rsidR="00882021" w:rsidDel="00991208" w:rsidRDefault="00882021" w:rsidP="00882021">
      <w:pPr>
        <w:rPr>
          <w:moveFrom w:id="166" w:author="Laurence Golding" w:date="2018-11-07T13:44:00Z"/>
        </w:rPr>
      </w:pPr>
      <w:moveFrom w:id="167" w:author="Laurence Golding" w:date="2018-11-07T13:44:00Z">
        <w:r w:rsidRPr="00882021" w:rsidDel="00991208">
          <w:t>Two URI</w:t>
        </w:r>
        <w:r w:rsidR="00F5246D" w:rsidDel="00991208">
          <w:t xml:space="preserve"> reference</w:t>
        </w:r>
        <w:r w:rsidRPr="00882021" w:rsidDel="00991208">
          <w:t xml:space="preserve">s </w:t>
        </w:r>
        <w:r w:rsidR="00F24170" w:rsidDel="00991208">
          <w:rPr>
            <w:b/>
          </w:rPr>
          <w:t>SHALL</w:t>
        </w:r>
        <w:r w:rsidRPr="00882021" w:rsidDel="00991208">
          <w:t xml:space="preserve"> be considered equivalent if their normalized forms ar</w:t>
        </w:r>
        <w:r w:rsidDel="00991208">
          <w:t>e the same, as described in [</w:t>
        </w:r>
        <w:r w:rsidR="002255C2" w:rsidDel="00991208">
          <w:rPr>
            <w:rStyle w:val="Hyperlink"/>
          </w:rPr>
          <w:fldChar w:fldCharType="begin"/>
        </w:r>
        <w:r w:rsidR="002255C2" w:rsidDel="00991208">
          <w:rPr>
            <w:rStyle w:val="Hyperlink"/>
          </w:rPr>
          <w:instrText xml:space="preserve"> HYPERLINK \l "RFC3986" </w:instrText>
        </w:r>
        <w:r w:rsidR="002255C2" w:rsidDel="00991208">
          <w:rPr>
            <w:rStyle w:val="Hyperlink"/>
          </w:rPr>
          <w:fldChar w:fldCharType="separate"/>
        </w:r>
        <w:r w:rsidRPr="00A403F5" w:rsidDel="00991208">
          <w:rPr>
            <w:rStyle w:val="Hyperlink"/>
          </w:rPr>
          <w:t>RFC3986</w:t>
        </w:r>
        <w:r w:rsidR="002255C2" w:rsidDel="00991208">
          <w:rPr>
            <w:rStyle w:val="Hyperlink"/>
          </w:rPr>
          <w:fldChar w:fldCharType="end"/>
        </w:r>
        <w:r w:rsidDel="00991208">
          <w:t>]</w:t>
        </w:r>
        <w:r w:rsidRPr="00882021" w:rsidDel="00991208">
          <w:t>.</w:t>
        </w:r>
      </w:moveFrom>
    </w:p>
    <w:p w14:paraId="0CCA4953" w14:textId="74BC3B68" w:rsidR="00F24170" w:rsidDel="00991208" w:rsidRDefault="00F24170" w:rsidP="00F24170">
      <w:pPr>
        <w:pStyle w:val="Note"/>
        <w:rPr>
          <w:moveFrom w:id="168" w:author="Laurence Golding" w:date="2018-11-07T13:44:00Z"/>
        </w:rPr>
      </w:pPr>
      <w:moveFrom w:id="169" w:author="Laurence Golding" w:date="2018-11-07T13:44:00Z">
        <w:r w:rsidDel="00991208">
          <w:t xml:space="preserve">NOTE 2: </w:t>
        </w:r>
        <w:r w:rsidRPr="00F24170" w:rsidDel="00991208">
          <w:t>For example, in the normalized form specified in RFC 3986:</w:t>
        </w:r>
      </w:moveFrom>
    </w:p>
    <w:p w14:paraId="31340D04" w14:textId="3F4A62BC" w:rsidR="00F24170" w:rsidDel="00991208" w:rsidRDefault="00F24170" w:rsidP="00EA540C">
      <w:pPr>
        <w:pStyle w:val="Note"/>
        <w:numPr>
          <w:ilvl w:val="0"/>
          <w:numId w:val="34"/>
        </w:numPr>
        <w:rPr>
          <w:moveFrom w:id="170" w:author="Laurence Golding" w:date="2018-11-07T13:44:00Z"/>
        </w:rPr>
      </w:pPr>
      <w:moveFrom w:id="171" w:author="Laurence Golding" w:date="2018-11-07T13:44:00Z">
        <w:r w:rsidRPr="00F24170" w:rsidDel="00991208">
          <w:t>Percent-encoded characters use upper-case hexadecimal digits.</w:t>
        </w:r>
      </w:moveFrom>
    </w:p>
    <w:p w14:paraId="19E58A18" w14:textId="319D4A75" w:rsidR="00F24170" w:rsidDel="00991208" w:rsidRDefault="00F24170" w:rsidP="00EA540C">
      <w:pPr>
        <w:pStyle w:val="Note"/>
        <w:numPr>
          <w:ilvl w:val="0"/>
          <w:numId w:val="34"/>
        </w:numPr>
        <w:rPr>
          <w:moveFrom w:id="172" w:author="Laurence Golding" w:date="2018-11-07T13:44:00Z"/>
        </w:rPr>
      </w:pPr>
      <w:moveFrom w:id="173" w:author="Laurence Golding" w:date="2018-11-07T13:44:00Z">
        <w:r w:rsidRPr="00F24170" w:rsidDel="00991208">
          <w:t>Characters in the ALPHA and DIGIT ranges are not be percent-encoded, nor are hyphen, underscore, or tilde.</w:t>
        </w:r>
      </w:moveFrom>
    </w:p>
    <w:p w14:paraId="5A677753" w14:textId="16B8FD99" w:rsidR="00F24170" w:rsidDel="00991208" w:rsidRDefault="00F24170" w:rsidP="00EA540C">
      <w:pPr>
        <w:pStyle w:val="Note"/>
        <w:numPr>
          <w:ilvl w:val="0"/>
          <w:numId w:val="34"/>
        </w:numPr>
        <w:rPr>
          <w:moveFrom w:id="174" w:author="Laurence Golding" w:date="2018-11-07T13:44:00Z"/>
        </w:rPr>
      </w:pPr>
      <w:moveFrom w:id="175" w:author="Laurence Golding" w:date="2018-11-07T13:44:00Z">
        <w:r w:rsidRPr="00F24170" w:rsidDel="00991208">
          <w:t>The “</w:t>
        </w:r>
        <w:r w:rsidRPr="00F24170" w:rsidDel="00991208">
          <w:rPr>
            <w:rStyle w:val="CODEtemp"/>
          </w:rPr>
          <w:t>:</w:t>
        </w:r>
        <w:r w:rsidRPr="00F24170" w:rsidDel="00991208">
          <w:t>” delimiter is omitted if the port component of the authority is empty.</w:t>
        </w:r>
      </w:moveFrom>
    </w:p>
    <w:p w14:paraId="5071700E" w14:textId="3AA0D4C0" w:rsidR="00F24170" w:rsidDel="00991208" w:rsidRDefault="00F24170" w:rsidP="00EA540C">
      <w:pPr>
        <w:pStyle w:val="Note"/>
        <w:numPr>
          <w:ilvl w:val="0"/>
          <w:numId w:val="34"/>
        </w:numPr>
        <w:rPr>
          <w:moveFrom w:id="176" w:author="Laurence Golding" w:date="2018-11-07T13:44:00Z"/>
        </w:rPr>
      </w:pPr>
      <w:moveFrom w:id="177" w:author="Laurence Golding" w:date="2018-11-07T13:44:00Z">
        <w:r w:rsidRPr="00F24170" w:rsidDel="00991208">
          <w:t>In the host component, registered names and hexadecimal addresses use lower-case.</w:t>
        </w:r>
      </w:moveFrom>
    </w:p>
    <w:p w14:paraId="5D8A1906" w14:textId="75B9ADEE" w:rsidR="009559EA" w:rsidDel="00991208" w:rsidRDefault="009559EA" w:rsidP="00F24170">
      <w:pPr>
        <w:rPr>
          <w:moveFrom w:id="178" w:author="Laurence Golding" w:date="2018-11-07T13:44:00Z"/>
        </w:rPr>
      </w:pPr>
      <w:moveFrom w:id="179" w:author="Laurence Golding" w:date="2018-11-07T13:44:00Z">
        <w:r w:rsidDel="00991208">
          <w:t>When two URI</w:t>
        </w:r>
        <w:r w:rsidR="00F5246D" w:rsidDel="00991208">
          <w:t xml:space="preserve"> reference</w:t>
        </w:r>
        <w:r w:rsidDel="00991208">
          <w:t>s are not equivalent in this sense (that is, when their normalized forms are not the same), we will say that they are “distinct.”</w:t>
        </w:r>
      </w:moveFrom>
    </w:p>
    <w:p w14:paraId="13070E6F" w14:textId="3509B503" w:rsidR="00F24170" w:rsidDel="00991208" w:rsidRDefault="00F24170" w:rsidP="00F24170">
      <w:pPr>
        <w:rPr>
          <w:moveFrom w:id="180" w:author="Laurence Golding" w:date="2018-11-07T13:44:00Z"/>
        </w:rPr>
      </w:pPr>
      <w:moveFrom w:id="181" w:author="Laurence Golding" w:date="2018-11-07T13:44:00Z">
        <w:r w:rsidRPr="00F24170" w:rsidDel="00991208">
          <w:t xml:space="preserve">Aside from normalization, SARIF </w:t>
        </w:r>
        <w:r w:rsidR="00817B44" w:rsidDel="00991208">
          <w:t>producers</w:t>
        </w:r>
        <w:r w:rsidRPr="00F24170" w:rsidDel="00991208">
          <w:t xml:space="preserve"> </w:t>
        </w:r>
        <w:r w:rsidDel="00991208">
          <w:rPr>
            <w:b/>
          </w:rPr>
          <w:t>SHALL NOT</w:t>
        </w:r>
        <w:r w:rsidRPr="00F24170" w:rsidDel="00991208">
          <w:t xml:space="preserve"> make any other changes to the text of </w:t>
        </w:r>
        <w:r w:rsidR="00F5246D" w:rsidDel="00991208">
          <w:t>a</w:t>
        </w:r>
        <w:r w:rsidRPr="00F24170" w:rsidDel="00991208">
          <w:t xml:space="preserve"> URI</w:t>
        </w:r>
        <w:r w:rsidR="00F5246D" w:rsidDel="00991208">
          <w:t xml:space="preserve"> reference</w:t>
        </w:r>
        <w:r w:rsidRPr="00F24170" w:rsidDel="00991208">
          <w:t xml:space="preserve">; for example, they </w:t>
        </w:r>
        <w:r w:rsidDel="00991208">
          <w:rPr>
            <w:b/>
          </w:rPr>
          <w:t>SHALL NOT</w:t>
        </w:r>
        <w:r w:rsidRPr="00F24170" w:rsidDel="00991208">
          <w:t xml:space="preserve"> convert the path to upper case or to lower case.</w:t>
        </w:r>
      </w:moveFrom>
    </w:p>
    <w:p w14:paraId="0BEDE12F" w14:textId="2EEDD1FB" w:rsidR="00F24170" w:rsidDel="00991208" w:rsidRDefault="00F24170" w:rsidP="00F24170">
      <w:pPr>
        <w:pStyle w:val="Note"/>
        <w:rPr>
          <w:moveFrom w:id="182" w:author="Laurence Golding" w:date="2018-11-07T13:44:00Z"/>
        </w:rPr>
      </w:pPr>
      <w:moveFrom w:id="183" w:author="Laurence Golding" w:date="2018-11-07T13:44:00Z">
        <w:r w:rsidDel="00991208">
          <w:lastRenderedPageBreak/>
          <w:t xml:space="preserve">NOTE 3: </w:t>
        </w:r>
        <w:r w:rsidRPr="00F24170" w:rsidDel="00991208">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991208">
          <w:t xml:space="preserve"> reference</w:t>
        </w:r>
        <w:r w:rsidRPr="00F24170" w:rsidDel="00991208">
          <w:t>s in the log file would not match the path names on the destination system.</w:t>
        </w:r>
      </w:moveFrom>
    </w:p>
    <w:p w14:paraId="19D0D3B2" w14:textId="4EB86778" w:rsidR="005345F2" w:rsidRPr="005345F2" w:rsidDel="00991208" w:rsidRDefault="005345F2" w:rsidP="005345F2">
      <w:pPr>
        <w:pStyle w:val="Heading4"/>
        <w:rPr>
          <w:del w:id="184" w:author="Laurence Golding" w:date="2018-11-07T13:41:00Z"/>
        </w:rPr>
      </w:pPr>
      <w:bookmarkStart w:id="185" w:name="_Ref511910229"/>
      <w:bookmarkStart w:id="186" w:name="_Toc528157177"/>
      <w:moveFromRangeEnd w:id="157"/>
      <w:del w:id="187" w:author="Laurence Golding" w:date="2018-11-07T13:41:00Z">
        <w:r w:rsidDel="00991208">
          <w:delText>URIs that use the "file" protocol</w:delText>
        </w:r>
        <w:bookmarkEnd w:id="185"/>
        <w:bookmarkEnd w:id="186"/>
      </w:del>
    </w:p>
    <w:p w14:paraId="7C3ECB2F" w14:textId="2F071BC2" w:rsidR="00984A18" w:rsidDel="00991208" w:rsidRDefault="00984A18" w:rsidP="00984A18">
      <w:pPr>
        <w:rPr>
          <w:moveFrom w:id="188" w:author="Laurence Golding" w:date="2018-11-07T13:43:00Z"/>
        </w:rPr>
      </w:pPr>
      <w:moveFromRangeStart w:id="189" w:author="Laurence Golding" w:date="2018-11-07T13:43:00Z" w:name="move529361510"/>
      <w:commentRangeStart w:id="190"/>
      <w:moveFrom w:id="191" w:author="Laurence Golding" w:date="2018-11-07T13:43:00Z">
        <w:r w:rsidDel="00991208">
          <w:t>If</w:t>
        </w:r>
      </w:moveFrom>
      <w:commentRangeEnd w:id="190"/>
      <w:r w:rsidR="00517C9A">
        <w:rPr>
          <w:rStyle w:val="CommentReference"/>
        </w:rPr>
        <w:commentReference w:id="190"/>
      </w:r>
      <w:moveFrom w:id="192" w:author="Laurence Golding" w:date="2018-11-07T13:43:00Z">
        <w:r w:rsidDel="00991208">
          <w:t xml:space="preserve"> a URI uses the </w:t>
        </w:r>
        <w:r w:rsidRPr="00491E30" w:rsidDel="00991208">
          <w:rPr>
            <w:rStyle w:val="CODEtemp"/>
          </w:rPr>
          <w:t>"file"</w:t>
        </w:r>
        <w:r w:rsidDel="00991208">
          <w:t xml:space="preserve"> protocol [</w:t>
        </w:r>
        <w:r w:rsidR="002255C2" w:rsidDel="00991208">
          <w:rPr>
            <w:rStyle w:val="Hyperlink"/>
          </w:rPr>
          <w:fldChar w:fldCharType="begin"/>
        </w:r>
        <w:r w:rsidR="002255C2" w:rsidDel="00991208">
          <w:rPr>
            <w:rStyle w:val="Hyperlink"/>
          </w:rPr>
          <w:instrText xml:space="preserve"> HYPERLINK \l "RFC8089" </w:instrText>
        </w:r>
        <w:r w:rsidR="002255C2" w:rsidDel="00991208">
          <w:rPr>
            <w:rStyle w:val="Hyperlink"/>
          </w:rPr>
          <w:fldChar w:fldCharType="separate"/>
        </w:r>
        <w:r w:rsidRPr="00491E30" w:rsidDel="00991208">
          <w:rPr>
            <w:rStyle w:val="Hyperlink"/>
          </w:rPr>
          <w:t>RFC8089</w:t>
        </w:r>
        <w:r w:rsidR="002255C2" w:rsidDel="00991208">
          <w:rPr>
            <w:rStyle w:val="Hyperlink"/>
          </w:rPr>
          <w:fldChar w:fldCharType="end"/>
        </w:r>
        <w:r w:rsidDel="00991208">
          <w:t xml:space="preserve">] and the specified path is network-accessible, </w:t>
        </w:r>
        <w:r w:rsidRPr="00491E30" w:rsidDel="00991208">
          <w:t xml:space="preserve">the SARIF producer </w:t>
        </w:r>
        <w:r w:rsidDel="00991208">
          <w:rPr>
            <w:b/>
          </w:rPr>
          <w:t>SHALL</w:t>
        </w:r>
        <w:r w:rsidRPr="00491E30" w:rsidDel="00991208">
          <w:t xml:space="preserve"> include the host name</w:t>
        </w:r>
        <w:r w:rsidDel="00991208">
          <w:t>.</w:t>
        </w:r>
      </w:moveFrom>
    </w:p>
    <w:p w14:paraId="1005CA21" w14:textId="7F66AC0E" w:rsidR="00984A18" w:rsidDel="00991208" w:rsidRDefault="00984A18" w:rsidP="00984A18">
      <w:pPr>
        <w:pStyle w:val="Note"/>
        <w:rPr>
          <w:moveFrom w:id="193" w:author="Laurence Golding" w:date="2018-11-07T13:43:00Z"/>
        </w:rPr>
      </w:pPr>
      <w:moveFrom w:id="194" w:author="Laurence Golding" w:date="2018-11-07T13:43:00Z">
        <w:r w:rsidDel="00991208">
          <w:t>EXAMPLE 1: A file-based URI that references a network share.</w:t>
        </w:r>
      </w:moveFrom>
    </w:p>
    <w:p w14:paraId="20847079" w14:textId="1186DDCF" w:rsidR="00984A18" w:rsidDel="00991208" w:rsidRDefault="00984A18" w:rsidP="00984A18">
      <w:pPr>
        <w:pStyle w:val="Codesmall"/>
        <w:rPr>
          <w:moveFrom w:id="195" w:author="Laurence Golding" w:date="2018-11-07T13:43:00Z"/>
        </w:rPr>
      </w:pPr>
      <w:moveFrom w:id="196" w:author="Laurence Golding" w:date="2018-11-07T13:43:00Z">
        <w:r w:rsidDel="00991208">
          <w:t>file://build.example.com/drops/Build-2018-04-19.01/src</w:t>
        </w:r>
      </w:moveFrom>
    </w:p>
    <w:p w14:paraId="6DDD3BC6" w14:textId="47809803" w:rsidR="00984A18" w:rsidDel="00991208" w:rsidRDefault="00984A18" w:rsidP="00984A18">
      <w:pPr>
        <w:rPr>
          <w:moveFrom w:id="197" w:author="Laurence Golding" w:date="2018-11-07T13:43:00Z"/>
        </w:rPr>
      </w:pPr>
      <w:moveFrom w:id="198" w:author="Laurence Golding" w:date="2018-11-07T13:43:00Z">
        <w:r w:rsidDel="00991208">
          <w:t xml:space="preserve">If a URI uses the </w:t>
        </w:r>
        <w:r w:rsidRPr="00F24D04" w:rsidDel="00991208">
          <w:rPr>
            <w:rStyle w:val="CODEtemp"/>
          </w:rPr>
          <w:t>"file"</w:t>
        </w:r>
        <w:r w:rsidDel="00991208">
          <w:t xml:space="preserve"> protocol and the specified path is </w:t>
        </w:r>
        <w:r w:rsidRPr="00F24D04" w:rsidDel="00991208">
          <w:rPr>
            <w:i/>
          </w:rPr>
          <w:t>not</w:t>
        </w:r>
        <w:r w:rsidDel="00991208">
          <w:t xml:space="preserve"> network-accessible, the SARIF producer </w:t>
        </w:r>
        <w:r w:rsidRPr="00336D98" w:rsidDel="00991208">
          <w:rPr>
            <w:b/>
          </w:rPr>
          <w:t>SHOULD NOT</w:t>
        </w:r>
        <w:r w:rsidDel="00991208">
          <w:t xml:space="preserve"> include the host name.</w:t>
        </w:r>
      </w:moveFrom>
    </w:p>
    <w:p w14:paraId="5B4B1489" w14:textId="7931B419" w:rsidR="00984A18" w:rsidDel="00991208" w:rsidRDefault="00984A18" w:rsidP="00984A18">
      <w:pPr>
        <w:pStyle w:val="Note"/>
        <w:rPr>
          <w:moveFrom w:id="199" w:author="Laurence Golding" w:date="2018-11-07T13:43:00Z"/>
        </w:rPr>
      </w:pPr>
      <w:moveFrom w:id="200" w:author="Laurence Golding" w:date="2018-11-07T13:43:00Z">
        <w:r w:rsidDel="00991208">
          <w:t xml:space="preserve">EXAMPLE </w:t>
        </w:r>
        <w:r w:rsidR="00EA45D1" w:rsidDel="00991208">
          <w:t>2</w:t>
        </w:r>
        <w:r w:rsidDel="00991208">
          <w:t>: A file-based URI that references the local file system.</w:t>
        </w:r>
      </w:moveFrom>
    </w:p>
    <w:p w14:paraId="0CE82B51" w14:textId="12437B57" w:rsidR="00984A18" w:rsidDel="00991208" w:rsidRDefault="00984A18" w:rsidP="00984A18">
      <w:pPr>
        <w:pStyle w:val="Codesmall"/>
        <w:rPr>
          <w:moveFrom w:id="201" w:author="Laurence Golding" w:date="2018-11-07T13:43:00Z"/>
        </w:rPr>
      </w:pPr>
      <w:moveFrom w:id="202" w:author="Laurence Golding" w:date="2018-11-07T13:43:00Z">
        <w:r w:rsidDel="00991208">
          <w:t>file:///C:/src</w:t>
        </w:r>
      </w:moveFrom>
    </w:p>
    <w:p w14:paraId="4EE68310" w14:textId="4E123786" w:rsidR="00984A18" w:rsidRPr="00984A18" w:rsidDel="00991208" w:rsidRDefault="00984A18" w:rsidP="00984A18">
      <w:pPr>
        <w:rPr>
          <w:moveFrom w:id="203" w:author="Laurence Golding" w:date="2018-11-07T13:43:00Z"/>
        </w:rPr>
      </w:pPr>
      <w:moveFrom w:id="204" w:author="Laurence Golding" w:date="2018-11-07T13:43:00Z">
        <w:r w:rsidRPr="00491E30" w:rsidDel="00991208">
          <w:t xml:space="preserve">A SARIF post-processor </w:t>
        </w:r>
        <w:r w:rsidRPr="00F24D04" w:rsidDel="00991208">
          <w:rPr>
            <w:b/>
          </w:rPr>
          <w:t>MAY</w:t>
        </w:r>
        <w:r w:rsidRPr="00491E30" w:rsidDel="00991208">
          <w:t xml:space="preserve"> choose to remove the host name from </w:t>
        </w:r>
        <w:r w:rsidR="00EA45D1" w:rsidDel="00991208">
          <w:t>such a</w:t>
        </w:r>
        <w:r w:rsidRPr="00491E30" w:rsidDel="00991208">
          <w:t xml:space="preserve"> URI, for example, for security reasons. If it does so, then to maximize interoperability with previous version of the URI specification, it </w:t>
        </w:r>
        <w:r w:rsidRPr="0085299A" w:rsidDel="00991208">
          <w:rPr>
            <w:b/>
          </w:rPr>
          <w:t>SHOULD</w:t>
        </w:r>
        <w:r w:rsidRPr="00491E30" w:rsidDel="00991208">
          <w:t xml:space="preserve"> specify the URI with leading </w:t>
        </w:r>
        <w:r w:rsidRPr="00F24D04" w:rsidDel="00991208">
          <w:rPr>
            <w:rStyle w:val="CODEtemp"/>
          </w:rPr>
          <w:t>"//"</w:t>
        </w:r>
        <w:r w:rsidDel="00991208">
          <w:t xml:space="preserve">, as in EXAMPLE </w:t>
        </w:r>
        <w:r w:rsidR="00EA45D1" w:rsidDel="00991208">
          <w:t>2</w:t>
        </w:r>
        <w:r w:rsidDel="00991208">
          <w:t>.</w:t>
        </w:r>
        <w:r w:rsidRPr="00491E30" w:rsidDel="00991208">
          <w:t xml:space="preserve"> See [</w:t>
        </w:r>
        <w:r w:rsidR="002255C2" w:rsidDel="00991208">
          <w:rPr>
            <w:rStyle w:val="Hyperlink"/>
          </w:rPr>
          <w:fldChar w:fldCharType="begin"/>
        </w:r>
        <w:r w:rsidR="002255C2" w:rsidDel="00991208">
          <w:rPr>
            <w:rStyle w:val="Hyperlink"/>
          </w:rPr>
          <w:instrText xml:space="preserve"> HYPERLINK \l "RFC8089" </w:instrText>
        </w:r>
        <w:r w:rsidR="002255C2" w:rsidDel="00991208">
          <w:rPr>
            <w:rStyle w:val="Hyperlink"/>
          </w:rPr>
          <w:fldChar w:fldCharType="separate"/>
        </w:r>
        <w:r w:rsidRPr="0085299A" w:rsidDel="00991208">
          <w:rPr>
            <w:rStyle w:val="Hyperlink"/>
          </w:rPr>
          <w:t>RFC8089</w:t>
        </w:r>
        <w:r w:rsidR="002255C2" w:rsidDel="00991208">
          <w:rPr>
            <w:rStyle w:val="Hyperlink"/>
          </w:rPr>
          <w:fldChar w:fldCharType="end"/>
        </w:r>
        <w:r w:rsidRPr="00491E30" w:rsidDel="00991208">
          <w:t>] for more information on this point</w:t>
        </w:r>
        <w:r w:rsidDel="00991208">
          <w:t>.</w:t>
        </w:r>
      </w:moveFrom>
    </w:p>
    <w:p w14:paraId="42B4985A" w14:textId="5B2C7216" w:rsidR="00F24170" w:rsidRDefault="00EF1697" w:rsidP="00EF1697">
      <w:pPr>
        <w:pStyle w:val="Heading3"/>
      </w:pPr>
      <w:bookmarkStart w:id="205" w:name="_Ref507592476"/>
      <w:bookmarkStart w:id="206" w:name="_Toc528157178"/>
      <w:moveFromRangeEnd w:id="189"/>
      <w:proofErr w:type="spellStart"/>
      <w:r>
        <w:t>uriBaseId</w:t>
      </w:r>
      <w:proofErr w:type="spellEnd"/>
      <w:r>
        <w:t xml:space="preserve"> property</w:t>
      </w:r>
      <w:bookmarkEnd w:id="205"/>
      <w:bookmarkEnd w:id="20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A848E3"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207" w:name="_Ref510013017"/>
      <w:bookmarkStart w:id="208" w:name="_Toc528157179"/>
      <w:r>
        <w:t xml:space="preserve">Guidance on the use of </w:t>
      </w:r>
      <w:proofErr w:type="spellStart"/>
      <w:r>
        <w:t>fileLocation</w:t>
      </w:r>
      <w:proofErr w:type="spellEnd"/>
      <w:r>
        <w:t xml:space="preserve"> objects</w:t>
      </w:r>
      <w:bookmarkEnd w:id="207"/>
      <w:bookmarkEnd w:id="20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09" w:name="_Toc528157180"/>
      <w:r>
        <w:t>String properties</w:t>
      </w:r>
      <w:bookmarkEnd w:id="209"/>
    </w:p>
    <w:p w14:paraId="6C63FE5C" w14:textId="4016EE67" w:rsidR="00D65090" w:rsidRDefault="00D65090" w:rsidP="00D65090">
      <w:pPr>
        <w:pStyle w:val="Heading3"/>
      </w:pPr>
      <w:bookmarkStart w:id="210" w:name="_Toc528157181"/>
      <w:r>
        <w:t>General</w:t>
      </w:r>
      <w:bookmarkEnd w:id="21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11" w:name="_Ref510017878"/>
      <w:bookmarkStart w:id="212" w:name="_Toc528157182"/>
      <w:r>
        <w:t>Redaction</w:t>
      </w:r>
      <w:bookmarkEnd w:id="211"/>
      <w:r w:rsidR="00D244F4">
        <w:t>-aware string properties</w:t>
      </w:r>
      <w:bookmarkEnd w:id="212"/>
    </w:p>
    <w:p w14:paraId="553A2175" w14:textId="258E2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213" w:name="_Ref514314114"/>
      <w:bookmarkStart w:id="214" w:name="_Toc528157183"/>
      <w:r>
        <w:t>GUID-valued string properties</w:t>
      </w:r>
      <w:bookmarkEnd w:id="213"/>
      <w:bookmarkEnd w:id="21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15" w:name="_Ref514326061"/>
      <w:bookmarkStart w:id="216" w:name="_Ref526937577"/>
      <w:bookmarkStart w:id="217" w:name="_Toc528157184"/>
      <w:r>
        <w:t>Hierarchical string</w:t>
      </w:r>
      <w:bookmarkEnd w:id="215"/>
      <w:r w:rsidR="00EA1909">
        <w:t>s</w:t>
      </w:r>
      <w:bookmarkEnd w:id="216"/>
      <w:bookmarkEnd w:id="217"/>
    </w:p>
    <w:p w14:paraId="48E1903C" w14:textId="613DF0CD" w:rsidR="00C535F2" w:rsidRPr="00C535F2" w:rsidRDefault="00C535F2" w:rsidP="00C535F2">
      <w:pPr>
        <w:pStyle w:val="Heading4"/>
      </w:pPr>
      <w:bookmarkStart w:id="218" w:name="_Ref528149163"/>
      <w:bookmarkStart w:id="219" w:name="_Toc528157185"/>
      <w:r>
        <w:t>General</w:t>
      </w:r>
      <w:bookmarkEnd w:id="218"/>
      <w:bookmarkEnd w:id="21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2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2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21" w:name="_Ref515815105"/>
      <w:bookmarkStart w:id="222" w:name="_Toc528157186"/>
      <w:r>
        <w:t>Versioned hierarchical strings</w:t>
      </w:r>
      <w:bookmarkEnd w:id="221"/>
      <w:bookmarkEnd w:id="222"/>
    </w:p>
    <w:p w14:paraId="0E475B79" w14:textId="1DDE19D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E3B9C">
        <w:t>3.21.10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23" w:name="_Ref508798892"/>
      <w:bookmarkStart w:id="224" w:name="_Toc528157187"/>
      <w:r>
        <w:t>Object properties</w:t>
      </w:r>
      <w:bookmarkEnd w:id="223"/>
      <w:bookmarkEnd w:id="22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5" w:name="_Ref508869720"/>
      <w:bookmarkStart w:id="226" w:name="_Toc528157188"/>
      <w:r>
        <w:lastRenderedPageBreak/>
        <w:t>Array properties</w:t>
      </w:r>
      <w:bookmarkEnd w:id="225"/>
      <w:bookmarkEnd w:id="226"/>
    </w:p>
    <w:p w14:paraId="28EB82AC" w14:textId="5479DEBF" w:rsidR="000308F0" w:rsidRDefault="000308F0" w:rsidP="000308F0">
      <w:pPr>
        <w:pStyle w:val="Heading3"/>
      </w:pPr>
      <w:bookmarkStart w:id="227" w:name="_Toc528157189"/>
      <w:r>
        <w:t>General</w:t>
      </w:r>
      <w:bookmarkEnd w:id="227"/>
    </w:p>
    <w:p w14:paraId="5EBAA746" w14:textId="359120C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28" w:name="_Ref493404799"/>
      <w:bookmarkStart w:id="229" w:name="_Toc528157190"/>
      <w:r>
        <w:t>Array properties with unique values</w:t>
      </w:r>
      <w:bookmarkEnd w:id="228"/>
      <w:bookmarkEnd w:id="22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0" w:name="_Ref493408960"/>
      <w:bookmarkStart w:id="231" w:name="_Toc528157191"/>
      <w:r>
        <w:t>Property bags</w:t>
      </w:r>
      <w:bookmarkEnd w:id="230"/>
      <w:bookmarkEnd w:id="231"/>
    </w:p>
    <w:p w14:paraId="394A6CDE" w14:textId="6ABA55FC" w:rsidR="00815787" w:rsidRDefault="00815787" w:rsidP="00815787">
      <w:pPr>
        <w:pStyle w:val="Heading3"/>
      </w:pPr>
      <w:bookmarkStart w:id="232" w:name="_Toc528157192"/>
      <w:r>
        <w:t>General</w:t>
      </w:r>
      <w:bookmarkEnd w:id="23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33" w:name="_Ref514325416"/>
      <w:bookmarkStart w:id="234" w:name="_Ref514325725"/>
      <w:bookmarkStart w:id="235" w:name="_Toc528157193"/>
      <w:r>
        <w:t>Tags</w:t>
      </w:r>
      <w:bookmarkEnd w:id="233"/>
      <w:bookmarkEnd w:id="234"/>
      <w:bookmarkEnd w:id="235"/>
    </w:p>
    <w:p w14:paraId="0765905B" w14:textId="2D9C6858" w:rsidR="00B501CE" w:rsidRPr="00B501CE" w:rsidRDefault="00B501CE" w:rsidP="00B501CE">
      <w:pPr>
        <w:pStyle w:val="Heading4"/>
      </w:pPr>
      <w:bookmarkStart w:id="236" w:name="_Toc528157194"/>
      <w:r>
        <w:t>General</w:t>
      </w:r>
      <w:bookmarkEnd w:id="23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37" w:name="_Hlk493349329"/>
      <w:r w:rsidRPr="001A344F">
        <w:t xml:space="preserve">an array </w:t>
      </w:r>
      <w:r w:rsidR="00DC2EEB">
        <w:t>of</w:t>
      </w:r>
      <w:r w:rsidRPr="001A344F">
        <w:t xml:space="preserve"> zero or more </w:t>
      </w:r>
      <w:r w:rsidR="00DC2EEB">
        <w:t>unique</w:t>
      </w:r>
      <w:r w:rsidRPr="001A344F">
        <w:t xml:space="preserve"> strings</w:t>
      </w:r>
      <w:bookmarkEnd w:id="23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38" w:name="_Toc528157195"/>
      <w:r>
        <w:lastRenderedPageBreak/>
        <w:t>Tag metadata</w:t>
      </w:r>
      <w:bookmarkEnd w:id="23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39" w:name="_Ref493413701"/>
      <w:bookmarkStart w:id="240" w:name="_Ref493413744"/>
      <w:bookmarkStart w:id="241" w:name="_Toc528157196"/>
      <w:r>
        <w:t>Date/time properties</w:t>
      </w:r>
      <w:bookmarkEnd w:id="239"/>
      <w:bookmarkEnd w:id="240"/>
      <w:bookmarkEnd w:id="24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4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42"/>
    <w:p w14:paraId="2C31A236" w14:textId="390AD686" w:rsidR="00A14EA3" w:rsidRDefault="00A14EA3" w:rsidP="00A14EA3">
      <w:pPr>
        <w:rPr>
          <w:ins w:id="243" w:author="Laurence Golding" w:date="2018-11-07T13:25: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C8F4020" w14:textId="4B27867F" w:rsidR="002255C2" w:rsidRDefault="002255C2" w:rsidP="002255C2">
      <w:pPr>
        <w:pStyle w:val="Heading2"/>
        <w:numPr>
          <w:ilvl w:val="1"/>
          <w:numId w:val="2"/>
        </w:numPr>
        <w:rPr>
          <w:ins w:id="244" w:author="Laurence Golding" w:date="2018-11-07T13:42:00Z"/>
        </w:rPr>
      </w:pPr>
      <w:bookmarkStart w:id="245" w:name="_Ref529361385"/>
      <w:ins w:id="246" w:author="Laurence Golding" w:date="2018-11-07T13:25:00Z">
        <w:r>
          <w:t>URI</w:t>
        </w:r>
      </w:ins>
      <w:ins w:id="247" w:author="Laurence Golding" w:date="2018-11-07T13:56:00Z">
        <w:r w:rsidR="00C4119B">
          <w:t>-valued</w:t>
        </w:r>
      </w:ins>
      <w:ins w:id="248" w:author="Laurence Golding" w:date="2018-11-07T13:25:00Z">
        <w:r>
          <w:t xml:space="preserve"> properties</w:t>
        </w:r>
      </w:ins>
      <w:bookmarkEnd w:id="245"/>
    </w:p>
    <w:p w14:paraId="0DFE203C" w14:textId="6ED45CFB" w:rsidR="00991208" w:rsidRPr="00991208" w:rsidRDefault="00991208" w:rsidP="00991208">
      <w:pPr>
        <w:pStyle w:val="Heading3"/>
        <w:rPr>
          <w:ins w:id="249" w:author="Laurence Golding" w:date="2018-11-07T13:25:00Z"/>
        </w:rPr>
      </w:pPr>
      <w:ins w:id="250" w:author="Laurence Golding" w:date="2018-11-07T13:42:00Z">
        <w:r>
          <w:t>General</w:t>
        </w:r>
      </w:ins>
    </w:p>
    <w:p w14:paraId="6FD4AA1E" w14:textId="749D49B8" w:rsidR="002255C2" w:rsidRDefault="002255C2" w:rsidP="00A14EA3">
      <w:pPr>
        <w:rPr>
          <w:ins w:id="251" w:author="Laurence Golding" w:date="2018-11-07T13:44:00Z"/>
        </w:rPr>
      </w:pPr>
      <w:commentRangeStart w:id="252"/>
      <w:ins w:id="253" w:author="Laurence Golding" w:date="2018-11-07T13:25:00Z">
        <w:r>
          <w:t xml:space="preserve">Certain </w:t>
        </w:r>
      </w:ins>
      <w:commentRangeEnd w:id="252"/>
      <w:ins w:id="254" w:author="Laurence Golding" w:date="2018-11-07T13:36:00Z">
        <w:r w:rsidR="00991208">
          <w:rPr>
            <w:rStyle w:val="CommentReference"/>
          </w:rPr>
          <w:commentReference w:id="252"/>
        </w:r>
      </w:ins>
      <w:ins w:id="255" w:author="Laurence Golding" w:date="2018-11-07T13:25:00Z">
        <w:r>
          <w:t xml:space="preserve">properties in this specification specify </w:t>
        </w:r>
      </w:ins>
      <w:ins w:id="256" w:author="Laurence Golding" w:date="2018-11-07T13:32:00Z">
        <w:r>
          <w:t xml:space="preserve">either an absolute URI or </w:t>
        </w:r>
      </w:ins>
      <w:ins w:id="257" w:author="Laurence Golding" w:date="2018-11-07T13:25:00Z">
        <w:r>
          <w:t>a URI</w:t>
        </w:r>
      </w:ins>
      <w:ins w:id="258" w:author="Laurence Golding" w:date="2018-11-07T13:29:00Z">
        <w:r>
          <w:t xml:space="preserve"> reference (</w:t>
        </w:r>
      </w:ins>
      <w:ins w:id="259" w:author="Laurence Golding" w:date="2018-11-07T13:31: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w:t>
        </w:r>
        <w:r w:rsidRPr="00D122C5">
          <w:rPr>
            <w:rStyle w:val="Hyperlink"/>
          </w:rPr>
          <w:t>3</w:t>
        </w:r>
        <w:r w:rsidRPr="00D122C5">
          <w:rPr>
            <w:rStyle w:val="Hyperlink"/>
          </w:rPr>
          <w:t>986</w:t>
        </w:r>
        <w:r>
          <w:rPr>
            <w:rStyle w:val="Hyperlink"/>
          </w:rPr>
          <w:fldChar w:fldCharType="end"/>
        </w:r>
        <w:r>
          <w:t>] to describe either an absolute URI or a relative reference</w:t>
        </w:r>
      </w:ins>
      <w:ins w:id="260" w:author="Laurence Golding" w:date="2018-11-07T13:29:00Z">
        <w:r>
          <w:t>)</w:t>
        </w:r>
      </w:ins>
      <w:ins w:id="261" w:author="Laurence Golding" w:date="2018-11-07T13:25:00Z">
        <w:r>
          <w:t>. The value of every such property, if present</w:t>
        </w:r>
      </w:ins>
      <w:ins w:id="262" w:author="Laurence Golding" w:date="2018-11-07T13:26:00Z">
        <w:r>
          <w:t>,</w:t>
        </w:r>
      </w:ins>
      <w:ins w:id="263" w:author="Laurence Golding" w:date="2018-11-07T13:25:00Z">
        <w:r>
          <w:t xml:space="preserve"> </w:t>
        </w:r>
        <w:r w:rsidRPr="00991208">
          <w:rPr>
            <w:b/>
          </w:rPr>
          <w:t>SHALL</w:t>
        </w:r>
        <w:r>
          <w:t xml:space="preserve"> be a string</w:t>
        </w:r>
      </w:ins>
      <w:ins w:id="264" w:author="Laurence Golding" w:date="2018-11-07T13:26:00Z">
        <w:r>
          <w:t xml:space="preserve"> in the format specified by</w:t>
        </w:r>
      </w:ins>
      <w:ins w:id="265" w:author="Laurence Golding" w:date="2018-11-07T13:25:00Z">
        <w:r>
          <w:t xml:space="preserve"> [</w:t>
        </w:r>
      </w:ins>
      <w:ins w:id="266" w:author="Laurence Golding" w:date="2018-11-07T13:32:00Z">
        <w:r>
          <w:fldChar w:fldCharType="begin"/>
        </w:r>
        <w:r>
          <w:instrText xml:space="preserve"> HYPERLINK  \l "RFC3986" </w:instrText>
        </w:r>
        <w:r>
          <w:fldChar w:fldCharType="separate"/>
        </w:r>
        <w:r w:rsidRPr="002255C2">
          <w:rPr>
            <w:rStyle w:val="Hyperlink"/>
          </w:rPr>
          <w:t>RFC3986</w:t>
        </w:r>
        <w:r>
          <w:fldChar w:fldCharType="end"/>
        </w:r>
      </w:ins>
      <w:ins w:id="267" w:author="Laurence Golding" w:date="2018-11-07T13:25:00Z">
        <w:r>
          <w:t>]</w:t>
        </w:r>
      </w:ins>
      <w:ins w:id="268" w:author="Laurence Golding" w:date="2018-11-07T13:26:00Z">
        <w:r>
          <w:t>.</w:t>
        </w:r>
      </w:ins>
    </w:p>
    <w:p w14:paraId="139080F9" w14:textId="77777777" w:rsidR="00991208" w:rsidRDefault="00991208" w:rsidP="00991208">
      <w:pPr>
        <w:rPr>
          <w:moveTo w:id="269" w:author="Laurence Golding" w:date="2018-11-07T13:44:00Z"/>
        </w:rPr>
      </w:pPr>
      <w:moveToRangeStart w:id="270" w:author="Laurence Golding" w:date="2018-11-07T13:44:00Z" w:name="move529361619"/>
      <w:commentRangeStart w:id="271"/>
      <w:moveTo w:id="272" w:author="Laurence Golding" w:date="2018-11-07T13:44:00Z">
        <w:r w:rsidRPr="00ED540D">
          <w:lastRenderedPageBreak/>
          <w:t xml:space="preserve">If </w:t>
        </w:r>
      </w:moveTo>
      <w:commentRangeEnd w:id="271"/>
      <w:r>
        <w:rPr>
          <w:rStyle w:val="CommentReference"/>
        </w:rPr>
        <w:commentReference w:id="271"/>
      </w:r>
      <w:moveTo w:id="273" w:author="Laurence Golding" w:date="2018-11-07T13:44:00Z">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29B08A9A" w14:textId="77777777" w:rsidR="00991208" w:rsidRDefault="00991208" w:rsidP="00991208">
      <w:pPr>
        <w:pStyle w:val="Note"/>
        <w:rPr>
          <w:moveTo w:id="274" w:author="Laurence Golding" w:date="2018-11-07T13:44:00Z"/>
        </w:rPr>
      </w:pPr>
      <w:moveTo w:id="275" w:author="Laurence Golding" w:date="2018-11-07T13:44: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74C20DFC" w14:textId="5C278C29" w:rsidR="00991208" w:rsidDel="00C4119B" w:rsidRDefault="00991208" w:rsidP="00991208">
      <w:pPr>
        <w:rPr>
          <w:del w:id="276" w:author="Laurence Golding" w:date="2018-11-07T13:46:00Z"/>
          <w:moveTo w:id="277" w:author="Laurence Golding" w:date="2018-11-07T13:44:00Z"/>
        </w:rPr>
      </w:pPr>
      <w:moveTo w:id="278" w:author="Laurence Golding" w:date="2018-11-07T13:44:00Z">
        <w:del w:id="279" w:author="Laurence Golding" w:date="2018-11-07T13:46:00Z">
          <w:r w:rsidDel="00C4119B">
            <w:delText>A URI reference that specifies</w:delText>
          </w:r>
          <w:r w:rsidRPr="006065CD" w:rsidDel="00C4119B">
            <w:delText xml:space="preserve"> a nested file </w:delText>
          </w:r>
          <w:r w:rsidRPr="006065CD" w:rsidDel="00C4119B">
            <w:rPr>
              <w:b/>
            </w:rPr>
            <w:delText>SHALL</w:delText>
          </w:r>
          <w:r w:rsidRPr="006065CD" w:rsidDel="00C4119B">
            <w:delText xml:space="preserve"> </w:delText>
          </w:r>
          <w:r w:rsidDel="00C4119B">
            <w:delText>consist of</w:delText>
          </w:r>
          <w:r w:rsidRPr="006065CD" w:rsidDel="00C4119B">
            <w:delText xml:space="preserve"> </w:delText>
          </w:r>
          <w:r w:rsidDel="00C4119B">
            <w:delText>a</w:delText>
          </w:r>
          <w:r w:rsidRPr="006065CD" w:rsidDel="00C4119B">
            <w:delText xml:space="preserve"> URI </w:delText>
          </w:r>
          <w:r w:rsidDel="00C4119B">
            <w:delText>reference to</w:delText>
          </w:r>
          <w:r w:rsidRPr="006065CD" w:rsidDel="00C4119B">
            <w:delText xml:space="preserve"> the outermost parent, together with a fragment that describes the nesting of the file within its parent or parents. The fragment </w:delText>
          </w:r>
          <w:r w:rsidDel="00C4119B">
            <w:rPr>
              <w:b/>
            </w:rPr>
            <w:delText>SHALL</w:delText>
          </w:r>
          <w:r w:rsidRPr="006065CD" w:rsidDel="00C4119B">
            <w:delText xml:space="preserve"> begin with a forward slash character (</w:delText>
          </w:r>
          <w:r w:rsidRPr="006065CD" w:rsidDel="00C4119B">
            <w:rPr>
              <w:rStyle w:val="CODEtemp"/>
            </w:rPr>
            <w:delText>"/"</w:delText>
          </w:r>
          <w:r w:rsidRPr="006065CD" w:rsidDel="00C4119B">
            <w:delText>)</w:delText>
          </w:r>
          <w:r w:rsidDel="00C4119B">
            <w:delText xml:space="preserve"> to emphasize that it represents the complete path to the nested file within its container</w:delText>
          </w:r>
          <w:r w:rsidRPr="006065CD" w:rsidDel="00C4119B">
            <w:delText>.</w:delText>
          </w:r>
          <w:r w:rsidDel="00C4119B">
            <w:delText xml:space="preserve"> This requirement allows SARIF consumers to look up the URI of a nested file in the dictionary contained in </w:delText>
          </w:r>
          <w:r w:rsidRPr="006065CD" w:rsidDel="00C4119B">
            <w:rPr>
              <w:rStyle w:val="CODEtemp"/>
            </w:rPr>
            <w:delText>run.files</w:delText>
          </w:r>
          <w:r w:rsidDel="00C4119B">
            <w:delText xml:space="preserve"> (§</w:delText>
          </w:r>
          <w:commentRangeStart w:id="280"/>
          <w:r w:rsidDel="00C4119B">
            <w:fldChar w:fldCharType="begin"/>
          </w:r>
          <w:r w:rsidDel="00C4119B">
            <w:delInstrText xml:space="preserve"> REF _Ref507667580 \r \h </w:delInstrText>
          </w:r>
          <w:r w:rsidDel="00C4119B">
            <w:fldChar w:fldCharType="separate"/>
          </w:r>
          <w:r w:rsidDel="00C4119B">
            <w:delText>3.12.11</w:delText>
          </w:r>
          <w:r w:rsidDel="00C4119B">
            <w:fldChar w:fldCharType="end"/>
          </w:r>
        </w:del>
      </w:moveTo>
      <w:commentRangeEnd w:id="280"/>
      <w:r w:rsidR="00C4119B">
        <w:rPr>
          <w:rStyle w:val="CommentReference"/>
        </w:rPr>
        <w:commentReference w:id="280"/>
      </w:r>
      <w:moveTo w:id="281" w:author="Laurence Golding" w:date="2018-11-07T13:44:00Z">
        <w:del w:id="282" w:author="Laurence Golding" w:date="2018-11-07T13:46:00Z">
          <w:r w:rsidDel="00C4119B">
            <w:delText>).</w:delText>
          </w:r>
        </w:del>
      </w:moveTo>
    </w:p>
    <w:p w14:paraId="539F66CB" w14:textId="77777777" w:rsidR="00991208" w:rsidRDefault="00991208" w:rsidP="00991208">
      <w:pPr>
        <w:rPr>
          <w:moveTo w:id="283" w:author="Laurence Golding" w:date="2018-11-07T13:44:00Z"/>
        </w:rPr>
      </w:pPr>
      <w:moveTo w:id="284" w:author="Laurence Golding" w:date="2018-11-07T13:44: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25376977" w14:textId="77777777" w:rsidR="00991208" w:rsidRDefault="00991208" w:rsidP="00991208">
      <w:pPr>
        <w:pStyle w:val="Note"/>
        <w:rPr>
          <w:moveTo w:id="285" w:author="Laurence Golding" w:date="2018-11-07T13:44:00Z"/>
        </w:rPr>
      </w:pPr>
      <w:moveTo w:id="286" w:author="Laurence Golding" w:date="2018-11-07T13:44:00Z">
        <w:r>
          <w:t xml:space="preserve">NOTE 2: </w:t>
        </w:r>
        <w:r w:rsidRPr="00F24170">
          <w:t>For example, in the normalized form specified in RFC 3986:</w:t>
        </w:r>
      </w:moveTo>
    </w:p>
    <w:p w14:paraId="59D5CD66" w14:textId="77777777" w:rsidR="00991208" w:rsidRDefault="00991208" w:rsidP="00991208">
      <w:pPr>
        <w:pStyle w:val="Note"/>
        <w:numPr>
          <w:ilvl w:val="0"/>
          <w:numId w:val="34"/>
        </w:numPr>
        <w:rPr>
          <w:moveTo w:id="287" w:author="Laurence Golding" w:date="2018-11-07T13:44:00Z"/>
        </w:rPr>
      </w:pPr>
      <w:moveTo w:id="288" w:author="Laurence Golding" w:date="2018-11-07T13:44:00Z">
        <w:r w:rsidRPr="00F24170">
          <w:t>Percent-encoded characters use upper-case hexadecimal digits.</w:t>
        </w:r>
      </w:moveTo>
    </w:p>
    <w:p w14:paraId="7A35B3B8" w14:textId="77777777" w:rsidR="00991208" w:rsidRDefault="00991208" w:rsidP="00991208">
      <w:pPr>
        <w:pStyle w:val="Note"/>
        <w:numPr>
          <w:ilvl w:val="0"/>
          <w:numId w:val="34"/>
        </w:numPr>
        <w:rPr>
          <w:moveTo w:id="289" w:author="Laurence Golding" w:date="2018-11-07T13:44:00Z"/>
        </w:rPr>
      </w:pPr>
      <w:moveTo w:id="290" w:author="Laurence Golding" w:date="2018-11-07T13:44:00Z">
        <w:r w:rsidRPr="00F24170">
          <w:t>Characters in the ALPHA and DIGIT ranges are not be percent-encoded, nor are hyphen, underscore, or tilde.</w:t>
        </w:r>
      </w:moveTo>
    </w:p>
    <w:p w14:paraId="793C88BC" w14:textId="77777777" w:rsidR="00991208" w:rsidRDefault="00991208" w:rsidP="00991208">
      <w:pPr>
        <w:pStyle w:val="Note"/>
        <w:numPr>
          <w:ilvl w:val="0"/>
          <w:numId w:val="34"/>
        </w:numPr>
        <w:rPr>
          <w:moveTo w:id="291" w:author="Laurence Golding" w:date="2018-11-07T13:44:00Z"/>
        </w:rPr>
      </w:pPr>
      <w:moveTo w:id="292" w:author="Laurence Golding" w:date="2018-11-07T13:44:00Z">
        <w:r w:rsidRPr="00F24170">
          <w:t>The “</w:t>
        </w:r>
        <w:r w:rsidRPr="00F24170">
          <w:rPr>
            <w:rStyle w:val="CODEtemp"/>
          </w:rPr>
          <w:t>:</w:t>
        </w:r>
        <w:r w:rsidRPr="00F24170">
          <w:t>” delimiter is omitted if the port component of the authority is empty.</w:t>
        </w:r>
      </w:moveTo>
    </w:p>
    <w:p w14:paraId="22568DE8" w14:textId="77777777" w:rsidR="00991208" w:rsidRDefault="00991208" w:rsidP="00991208">
      <w:pPr>
        <w:pStyle w:val="Note"/>
        <w:numPr>
          <w:ilvl w:val="0"/>
          <w:numId w:val="34"/>
        </w:numPr>
        <w:rPr>
          <w:moveTo w:id="293" w:author="Laurence Golding" w:date="2018-11-07T13:44:00Z"/>
        </w:rPr>
      </w:pPr>
      <w:moveTo w:id="294" w:author="Laurence Golding" w:date="2018-11-07T13:44:00Z">
        <w:r w:rsidRPr="00F24170">
          <w:t>In the host component, registered names and hexadecimal addresses use lower-case.</w:t>
        </w:r>
      </w:moveTo>
    </w:p>
    <w:p w14:paraId="6D8ECFA0" w14:textId="77777777" w:rsidR="00991208" w:rsidRDefault="00991208" w:rsidP="00991208">
      <w:pPr>
        <w:rPr>
          <w:moveTo w:id="295" w:author="Laurence Golding" w:date="2018-11-07T13:44:00Z"/>
        </w:rPr>
      </w:pPr>
      <w:moveTo w:id="296" w:author="Laurence Golding" w:date="2018-11-07T13:44:00Z">
        <w:r>
          <w:t>When two URI references are not equivalent in this sense (that is, when their normalized forms are not the same), we will say that they are “distinct.”</w:t>
        </w:r>
      </w:moveTo>
    </w:p>
    <w:p w14:paraId="1AC01EDE" w14:textId="77777777" w:rsidR="00991208" w:rsidRDefault="00991208" w:rsidP="00991208">
      <w:pPr>
        <w:rPr>
          <w:moveTo w:id="297" w:author="Laurence Golding" w:date="2018-11-07T13:44:00Z"/>
        </w:rPr>
      </w:pPr>
      <w:moveTo w:id="298" w:author="Laurence Golding" w:date="2018-11-07T13:44: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76CFA4C" w14:textId="77777777" w:rsidR="00991208" w:rsidRDefault="00991208" w:rsidP="00991208">
      <w:pPr>
        <w:pStyle w:val="Note"/>
        <w:rPr>
          <w:moveTo w:id="299" w:author="Laurence Golding" w:date="2018-11-07T13:44:00Z"/>
        </w:rPr>
      </w:pPr>
      <w:moveTo w:id="300" w:author="Laurence Golding" w:date="2018-11-07T13:44:00Z">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270"/>
    <w:p w14:paraId="035F11C5" w14:textId="7875CA3B" w:rsidR="00991208" w:rsidRDefault="00991208" w:rsidP="00991208">
      <w:pPr>
        <w:pStyle w:val="Heading3"/>
        <w:rPr>
          <w:ins w:id="301" w:author="Laurence Golding" w:date="2018-11-07T13:43:00Z"/>
        </w:rPr>
      </w:pPr>
      <w:ins w:id="302" w:author="Laurence Golding" w:date="2018-11-07T13:38:00Z">
        <w:r>
          <w:t>URI</w:t>
        </w:r>
      </w:ins>
      <w:ins w:id="303" w:author="Laurence Golding" w:date="2018-11-07T13:45:00Z">
        <w:r>
          <w:t>s that use the file protocol</w:t>
        </w:r>
      </w:ins>
    </w:p>
    <w:p w14:paraId="48A87AB5" w14:textId="77777777" w:rsidR="00991208" w:rsidRDefault="00991208" w:rsidP="00991208">
      <w:pPr>
        <w:rPr>
          <w:moveTo w:id="304" w:author="Laurence Golding" w:date="2018-11-07T13:43:00Z"/>
        </w:rPr>
      </w:pPr>
      <w:moveToRangeStart w:id="305" w:author="Laurence Golding" w:date="2018-11-07T13:43:00Z" w:name="move529361510"/>
      <w:commentRangeStart w:id="306"/>
      <w:moveTo w:id="307" w:author="Laurence Golding" w:date="2018-11-07T13:43:00Z">
        <w:r>
          <w:t xml:space="preserve">If </w:t>
        </w:r>
      </w:moveTo>
      <w:commentRangeEnd w:id="306"/>
      <w:r w:rsidR="00680F39">
        <w:rPr>
          <w:rStyle w:val="CommentReference"/>
        </w:rPr>
        <w:commentReference w:id="306"/>
      </w:r>
      <w:moveTo w:id="308" w:author="Laurence Golding" w:date="2018-11-07T13:43:00Z">
        <w:r>
          <w:t xml:space="preserve">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02784E72" w14:textId="77777777" w:rsidR="00991208" w:rsidRDefault="00991208" w:rsidP="00991208">
      <w:pPr>
        <w:pStyle w:val="Note"/>
        <w:rPr>
          <w:moveTo w:id="309" w:author="Laurence Golding" w:date="2018-11-07T13:43:00Z"/>
        </w:rPr>
      </w:pPr>
      <w:moveTo w:id="310" w:author="Laurence Golding" w:date="2018-11-07T13:43:00Z">
        <w:r>
          <w:t>EXAMPLE 1: A file-based URI that references a network share.</w:t>
        </w:r>
      </w:moveTo>
    </w:p>
    <w:p w14:paraId="5C6612FA" w14:textId="77777777" w:rsidR="00991208" w:rsidRDefault="00991208" w:rsidP="00991208">
      <w:pPr>
        <w:pStyle w:val="Codesmall"/>
        <w:rPr>
          <w:moveTo w:id="311" w:author="Laurence Golding" w:date="2018-11-07T13:43:00Z"/>
        </w:rPr>
      </w:pPr>
      <w:moveTo w:id="312" w:author="Laurence Golding" w:date="2018-11-07T13:43:00Z">
        <w:r>
          <w:t>file://build.example.com/drops/Build-2018-04-19.01/src</w:t>
        </w:r>
      </w:moveTo>
    </w:p>
    <w:p w14:paraId="52F2D710" w14:textId="77777777" w:rsidR="00991208" w:rsidRDefault="00991208" w:rsidP="00991208">
      <w:pPr>
        <w:rPr>
          <w:moveTo w:id="313" w:author="Laurence Golding" w:date="2018-11-07T13:43:00Z"/>
        </w:rPr>
      </w:pPr>
      <w:moveTo w:id="314" w:author="Laurence Golding" w:date="2018-11-07T13:43:00Z">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49317447" w14:textId="77777777" w:rsidR="00991208" w:rsidRDefault="00991208" w:rsidP="00991208">
      <w:pPr>
        <w:pStyle w:val="Note"/>
        <w:rPr>
          <w:moveTo w:id="315" w:author="Laurence Golding" w:date="2018-11-07T13:43:00Z"/>
        </w:rPr>
      </w:pPr>
      <w:moveTo w:id="316" w:author="Laurence Golding" w:date="2018-11-07T13:43:00Z">
        <w:r>
          <w:t>EXAMPLE 2: A file-based URI that references the local file system.</w:t>
        </w:r>
      </w:moveTo>
    </w:p>
    <w:p w14:paraId="09469E1D" w14:textId="77777777" w:rsidR="00991208" w:rsidRDefault="00991208" w:rsidP="00991208">
      <w:pPr>
        <w:pStyle w:val="Codesmall"/>
        <w:rPr>
          <w:moveTo w:id="317" w:author="Laurence Golding" w:date="2018-11-07T13:43:00Z"/>
        </w:rPr>
      </w:pPr>
      <w:moveTo w:id="318" w:author="Laurence Golding" w:date="2018-11-07T13:43:00Z">
        <w:r>
          <w:t>file:///C:/src</w:t>
        </w:r>
      </w:moveTo>
    </w:p>
    <w:p w14:paraId="752C7B99" w14:textId="77777777" w:rsidR="00991208" w:rsidRPr="00984A18" w:rsidRDefault="00991208" w:rsidP="00991208">
      <w:pPr>
        <w:rPr>
          <w:moveTo w:id="319" w:author="Laurence Golding" w:date="2018-11-07T13:43:00Z"/>
        </w:rPr>
      </w:pPr>
      <w:moveTo w:id="320" w:author="Laurence Golding" w:date="2018-11-07T13:43:00Z">
        <w:r w:rsidRPr="00491E30">
          <w:t xml:space="preserve">A SARIF post-processor </w:t>
        </w:r>
        <w:r w:rsidRPr="00F24D04">
          <w:rPr>
            <w:b/>
          </w:rPr>
          <w:t>MAY</w:t>
        </w:r>
        <w:r w:rsidRPr="00491E30">
          <w:t xml:space="preserve"> choose to remove the host name from </w:t>
        </w:r>
        <w:r>
          <w:t>such a</w:t>
        </w:r>
        <w:r w:rsidRPr="00491E30">
          <w:t xml:space="preserve"> URI, for example, for security reasons. If it does so, then to maximize interoperability with previous version of the URI </w:t>
        </w:r>
        <w:r w:rsidRPr="00491E30">
          <w:lastRenderedPageBreak/>
          <w:t xml:space="preserve">specification, it </w:t>
        </w:r>
        <w:r w:rsidRPr="0085299A">
          <w:rPr>
            <w:b/>
          </w:rPr>
          <w:t>SHOULD</w:t>
        </w:r>
        <w:r w:rsidRPr="00491E30">
          <w:t xml:space="preserve"> specify the URI with leading </w:t>
        </w:r>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p>
    <w:moveToRangeEnd w:id="305"/>
    <w:p w14:paraId="0E03F3B1" w14:textId="78DB712E" w:rsidR="00991208" w:rsidRPr="00991208" w:rsidRDefault="00C4119B" w:rsidP="00BA5CD6">
      <w:pPr>
        <w:pStyle w:val="Heading3"/>
        <w:rPr>
          <w:ins w:id="321" w:author="Laurence Golding" w:date="2018-11-07T13:32:00Z"/>
        </w:rPr>
      </w:pPr>
      <w:ins w:id="322" w:author="Laurence Golding" w:date="2018-11-07T13:49:00Z">
        <w:r>
          <w:t>Internationalized Resource Identifiers (IRIs</w:t>
        </w:r>
        <w:commentRangeStart w:id="323"/>
        <w:r>
          <w:t>)</w:t>
        </w:r>
      </w:ins>
      <w:commentRangeEnd w:id="323"/>
      <w:ins w:id="324" w:author="Laurence Golding" w:date="2018-11-07T14:22:00Z">
        <w:r w:rsidR="00680F39">
          <w:rPr>
            <w:rStyle w:val="CommentReference"/>
            <w:rFonts w:cs="Times New Roman"/>
            <w:b w:val="0"/>
            <w:bCs w:val="0"/>
            <w:iCs w:val="0"/>
            <w:color w:val="auto"/>
            <w:kern w:val="0"/>
          </w:rPr>
          <w:commentReference w:id="323"/>
        </w:r>
      </w:ins>
    </w:p>
    <w:p w14:paraId="446FF04C" w14:textId="06E022B0" w:rsidR="002255C2" w:rsidRDefault="00C4119B" w:rsidP="00A14EA3">
      <w:pPr>
        <w:rPr>
          <w:ins w:id="325" w:author="Laurence Golding" w:date="2018-11-07T14:24:00Z"/>
        </w:rPr>
      </w:pPr>
      <w:ins w:id="326" w:author="Laurence Golding" w:date="2018-11-07T13:54:00Z">
        <w:r>
          <w:t>If a</w:t>
        </w:r>
      </w:ins>
      <w:ins w:id="327" w:author="Laurence Golding" w:date="2018-11-07T13:55:00Z">
        <w:r>
          <w:t xml:space="preserve"> </w:t>
        </w:r>
      </w:ins>
      <w:ins w:id="328" w:author="Laurence Golding" w:date="2018-11-07T13:56:00Z">
        <w:r w:rsidR="00BA5CD6">
          <w:t>URI-valued</w:t>
        </w:r>
      </w:ins>
      <w:ins w:id="329" w:author="Laurence Golding" w:date="2018-11-07T13:55:00Z">
        <w:r>
          <w:t xml:space="preserve"> </w:t>
        </w:r>
      </w:ins>
      <w:ins w:id="330" w:author="Laurence Golding" w:date="2018-11-07T13:56:00Z">
        <w:r>
          <w:t>property</w:t>
        </w:r>
      </w:ins>
      <w:ins w:id="331" w:author="Laurence Golding" w:date="2018-11-07T13:55:00Z">
        <w:r>
          <w:t xml:space="preserve"> refer</w:t>
        </w:r>
      </w:ins>
      <w:ins w:id="332" w:author="Laurence Golding" w:date="2018-11-07T14:31:00Z">
        <w:r w:rsidR="00E37154">
          <w:t>s</w:t>
        </w:r>
      </w:ins>
      <w:ins w:id="333" w:author="Laurence Golding" w:date="2018-11-07T13:55:00Z">
        <w:r>
          <w:t xml:space="preserve"> to</w:t>
        </w:r>
      </w:ins>
      <w:ins w:id="334" w:author="Laurence Golding" w:date="2018-11-07T13:54:00Z">
        <w:r>
          <w:t xml:space="preserve"> resource identified by an Internationalized Resource Identifier (IRI) [</w:t>
        </w:r>
      </w:ins>
      <w:ins w:id="335" w:author="Laurence Golding" w:date="2018-11-07T14:04:00Z">
        <w:r w:rsidR="00517C9A">
          <w:fldChar w:fldCharType="begin"/>
        </w:r>
        <w:r w:rsidR="00517C9A">
          <w:instrText xml:space="preserve"> HYPERLINK  \l "RFC3987" </w:instrText>
        </w:r>
        <w:r w:rsidR="00517C9A">
          <w:fldChar w:fldCharType="separate"/>
        </w:r>
        <w:r w:rsidRPr="00517C9A">
          <w:rPr>
            <w:rStyle w:val="Hyperlink"/>
          </w:rPr>
          <w:t>RFC39</w:t>
        </w:r>
        <w:r w:rsidRPr="00517C9A">
          <w:rPr>
            <w:rStyle w:val="Hyperlink"/>
          </w:rPr>
          <w:t>8</w:t>
        </w:r>
        <w:r w:rsidRPr="00517C9A">
          <w:rPr>
            <w:rStyle w:val="Hyperlink"/>
          </w:rPr>
          <w:t>7</w:t>
        </w:r>
        <w:r w:rsidR="00517C9A">
          <w:fldChar w:fldCharType="end"/>
        </w:r>
      </w:ins>
      <w:ins w:id="336" w:author="Laurence Golding" w:date="2018-11-07T13:55:00Z">
        <w:r>
          <w:t xml:space="preserve">], the SARIF producer </w:t>
        </w:r>
        <w:r>
          <w:rPr>
            <w:b/>
          </w:rPr>
          <w:t>SHALL</w:t>
        </w:r>
        <w:r>
          <w:t xml:space="preserve"> </w:t>
        </w:r>
      </w:ins>
      <w:ins w:id="337" w:author="Laurence Golding" w:date="2018-11-07T13:56:00Z">
        <w:r w:rsidR="00BA5CD6" w:rsidRPr="00BA5CD6">
          <w:t xml:space="preserve">first transform the IRI into a URI, using the mapping mechanism specified in </w:t>
        </w:r>
      </w:ins>
      <w:ins w:id="338" w:author="Laurence Golding" w:date="2018-11-07T14:09:00Z">
        <w:r w:rsidR="00AD08CB">
          <w:t>[</w:t>
        </w:r>
      </w:ins>
      <w:ins w:id="339" w:author="Laurence Golding" w:date="2018-11-07T14:10:00Z">
        <w:r w:rsidR="00AD08CB">
          <w:fldChar w:fldCharType="begin"/>
        </w:r>
        <w:r w:rsidR="00AD08CB">
          <w:instrText xml:space="preserve"> HYPERLINK  \l "RFC3987" </w:instrText>
        </w:r>
        <w:r w:rsidR="00AD08CB">
          <w:fldChar w:fldCharType="separate"/>
        </w:r>
        <w:r w:rsidR="00BA5CD6" w:rsidRPr="00AD08CB">
          <w:rPr>
            <w:rStyle w:val="Hyperlink"/>
          </w:rPr>
          <w:t>RFC</w:t>
        </w:r>
        <w:r w:rsidR="00BA5CD6" w:rsidRPr="00AD08CB">
          <w:rPr>
            <w:rStyle w:val="Hyperlink"/>
          </w:rPr>
          <w:t>3</w:t>
        </w:r>
        <w:r w:rsidR="00BA5CD6" w:rsidRPr="00AD08CB">
          <w:rPr>
            <w:rStyle w:val="Hyperlink"/>
          </w:rPr>
          <w:t>987</w:t>
        </w:r>
        <w:r w:rsidR="00AD08CB">
          <w:fldChar w:fldCharType="end"/>
        </w:r>
      </w:ins>
      <w:ins w:id="340" w:author="Laurence Golding" w:date="2018-11-07T14:09:00Z">
        <w:r w:rsidR="00AD08CB">
          <w:t>]</w:t>
        </w:r>
      </w:ins>
      <w:ins w:id="341" w:author="Laurence Golding" w:date="2018-11-07T13:56:00Z">
        <w:r w:rsidR="00BA5CD6" w:rsidRPr="00BA5CD6">
          <w:t xml:space="preserve"> §3.1, and then assign the transformed value to the property.</w:t>
        </w:r>
      </w:ins>
      <w:ins w:id="342" w:author="Laurence Golding" w:date="2018-11-07T14:07:00Z">
        <w:r w:rsidR="00AD08CB">
          <w:t xml:space="preserve"> The string value of a URI-valued property </w:t>
        </w:r>
        <w:r w:rsidR="00AD08CB">
          <w:rPr>
            <w:b/>
          </w:rPr>
          <w:t>SHALL NOT</w:t>
        </w:r>
        <w:r w:rsidR="00AD08CB">
          <w:t xml:space="preserve"> include Unicode characters such as </w:t>
        </w:r>
        <w:r w:rsidR="00AD08CB" w:rsidRPr="00AD08CB">
          <w:rPr>
            <w:rStyle w:val="CODEtemp"/>
          </w:rPr>
          <w:t>"</w:t>
        </w:r>
      </w:ins>
      <w:ins w:id="343" w:author="Laurence Golding" w:date="2018-11-07T14:08:00Z">
        <w:r w:rsidR="00AD08CB" w:rsidRPr="00AD08CB">
          <w:rPr>
            <w:rStyle w:val="CODEtemp"/>
          </w:rPr>
          <w:t>é"</w:t>
        </w:r>
        <w:r w:rsidR="00AD08CB">
          <w:t>; such characters are p</w:t>
        </w:r>
      </w:ins>
      <w:ins w:id="344" w:author="Laurence Golding" w:date="2018-11-07T14:09:00Z">
        <w:r w:rsidR="00AD08CB">
          <w:t xml:space="preserve">ermitted in IRIs but are not permitted in URIs. </w:t>
        </w:r>
      </w:ins>
      <w:ins w:id="345" w:author="Laurence Golding" w:date="2018-11-07T14:10:00Z">
        <w:r w:rsidR="00AD08CB">
          <w:t>[</w:t>
        </w:r>
        <w:r w:rsidR="00AD08CB">
          <w:fldChar w:fldCharType="begin"/>
        </w:r>
        <w:r w:rsidR="00AD08CB">
          <w:instrText xml:space="preserve"> HYPERLINK  \l "RFC3987" </w:instrText>
        </w:r>
        <w:r w:rsidR="00AD08CB">
          <w:fldChar w:fldCharType="separate"/>
        </w:r>
        <w:r w:rsidR="00AD08CB" w:rsidRPr="00AD08CB">
          <w:rPr>
            <w:rStyle w:val="Hyperlink"/>
          </w:rPr>
          <w:t>RFC3987</w:t>
        </w:r>
        <w:r w:rsidR="00AD08CB">
          <w:fldChar w:fldCharType="end"/>
        </w:r>
        <w:r w:rsidR="00AD08CB">
          <w:t>]</w:t>
        </w:r>
        <w:r w:rsidR="00AD08CB" w:rsidRPr="00BA5CD6">
          <w:t xml:space="preserve"> §3.1</w:t>
        </w:r>
        <w:r w:rsidR="00AD08CB">
          <w:t xml:space="preserve"> describes how to replace such char</w:t>
        </w:r>
      </w:ins>
      <w:ins w:id="346" w:author="Laurence Golding" w:date="2018-11-07T14:11:00Z">
        <w:r w:rsidR="00AD08CB">
          <w:t xml:space="preserve">acters with “percent-encoded” equivalents </w:t>
        </w:r>
      </w:ins>
      <w:ins w:id="347" w:author="Laurence Golding" w:date="2018-11-07T14:32:00Z">
        <w:r w:rsidR="00E37154">
          <w:t>to produce a</w:t>
        </w:r>
      </w:ins>
      <w:ins w:id="348" w:author="Laurence Golding" w:date="2018-11-07T14:11:00Z">
        <w:r w:rsidR="00AD08CB">
          <w:t xml:space="preserve"> valid URI.</w:t>
        </w:r>
      </w:ins>
    </w:p>
    <w:p w14:paraId="2912F2B3" w14:textId="18C79140" w:rsidR="00733C1F" w:rsidRPr="00AD08CB" w:rsidRDefault="00733C1F" w:rsidP="003C7206">
      <w:pPr>
        <w:pStyle w:val="Note"/>
      </w:pPr>
      <w:ins w:id="349" w:author="Laurence Golding" w:date="2018-11-07T14:24:00Z">
        <w:r>
          <w:t>EXAMPLE: Suppose a URI-valued property needs</w:t>
        </w:r>
      </w:ins>
      <w:ins w:id="350" w:author="Laurence Golding" w:date="2018-11-07T14:25:00Z">
        <w:r>
          <w:t xml:space="preserve"> to refer to a resource identified by the </w:t>
        </w:r>
      </w:ins>
      <w:ins w:id="351" w:author="Laurence Golding" w:date="2018-11-07T14:26:00Z">
        <w:r>
          <w:t>string</w:t>
        </w:r>
      </w:ins>
      <w:ins w:id="352" w:author="Laurence Golding" w:date="2018-11-07T14:25:00Z">
        <w:r>
          <w:t xml:space="preserve"> </w:t>
        </w:r>
      </w:ins>
      <w:ins w:id="353" w:author="Laurence Golding" w:date="2018-11-07T14:26:00Z">
        <w:r w:rsidRPr="003C7206">
          <w:rPr>
            <w:rStyle w:val="CODEtemp"/>
          </w:rPr>
          <w:t>"</w:t>
        </w:r>
      </w:ins>
      <w:ins w:id="354" w:author="Laurence Golding" w:date="2018-11-07T14:25:00Z">
        <w:r w:rsidRPr="003C7206">
          <w:rPr>
            <w:rStyle w:val="CODEtemp"/>
          </w:rPr>
          <w:t>http://www.example.com/hu/sör.txt"</w:t>
        </w:r>
        <w:r>
          <w:t>.</w:t>
        </w:r>
      </w:ins>
      <w:ins w:id="355" w:author="Laurence Golding" w:date="2018-11-07T14:26:00Z">
        <w:r>
          <w:t xml:space="preserve"> This string contains the character </w:t>
        </w:r>
        <w:r w:rsidRPr="003C7206">
          <w:rPr>
            <w:rStyle w:val="CODEtemp"/>
          </w:rPr>
          <w:t>"ö"</w:t>
        </w:r>
        <w:r>
          <w:t xml:space="preserve">, so it is a valid IRI but not a valid URI. </w:t>
        </w:r>
        <w:r w:rsidR="00183BE1">
          <w:t>A</w:t>
        </w:r>
      </w:ins>
      <w:ins w:id="356" w:author="Laurence Golding" w:date="2018-11-07T14:27:00Z">
        <w:r w:rsidR="00183BE1">
          <w:t xml:space="preserve"> SARIF producer would transform this string to the valid URI </w:t>
        </w:r>
        <w:r w:rsidR="00183BE1" w:rsidRPr="003C7206">
          <w:rPr>
            <w:rStyle w:val="CODEtemp"/>
          </w:rPr>
          <w:t>"http://www.example.com/hu/s</w:t>
        </w:r>
      </w:ins>
      <w:ins w:id="357" w:author="Laurence Golding" w:date="2018-11-07T14:28:00Z">
        <w:r w:rsidR="00183BE1" w:rsidRPr="003C7206">
          <w:rPr>
            <w:rStyle w:val="CODEtemp"/>
          </w:rPr>
          <w:t>%C3%B6</w:t>
        </w:r>
      </w:ins>
      <w:ins w:id="358" w:author="Laurence Golding" w:date="2018-11-07T14:27:00Z">
        <w:r w:rsidR="00183BE1" w:rsidRPr="003C7206">
          <w:rPr>
            <w:rStyle w:val="CODEtemp"/>
          </w:rPr>
          <w:t>r.txt"</w:t>
        </w:r>
      </w:ins>
      <w:ins w:id="359" w:author="Laurence Golding" w:date="2018-11-07T14:31:00Z">
        <w:r w:rsidR="00E37154">
          <w:t xml:space="preserve"> before </w:t>
        </w:r>
      </w:ins>
      <w:ins w:id="360" w:author="Laurence Golding" w:date="2018-11-07T14:33:00Z">
        <w:r w:rsidR="00E37154">
          <w:t>assigning it to</w:t>
        </w:r>
      </w:ins>
      <w:ins w:id="361" w:author="Laurence Golding" w:date="2018-11-07T14:31:00Z">
        <w:r w:rsidR="00E37154">
          <w:t xml:space="preserve"> </w:t>
        </w:r>
      </w:ins>
      <w:ins w:id="362" w:author="Laurence Golding" w:date="2018-11-07T14:33:00Z">
        <w:r w:rsidR="00E37154">
          <w:t>the</w:t>
        </w:r>
      </w:ins>
      <w:ins w:id="363" w:author="Laurence Golding" w:date="2018-11-07T14:31:00Z">
        <w:r w:rsidR="00E37154">
          <w:t xml:space="preserve"> property.</w:t>
        </w:r>
      </w:ins>
    </w:p>
    <w:p w14:paraId="4F027525" w14:textId="335D8493" w:rsidR="00815787" w:rsidRDefault="00E076E9" w:rsidP="00815787">
      <w:pPr>
        <w:pStyle w:val="Heading2"/>
      </w:pPr>
      <w:bookmarkStart w:id="364" w:name="_Ref493426052"/>
      <w:bookmarkStart w:id="365" w:name="_Ref508814664"/>
      <w:bookmarkStart w:id="366" w:name="_Toc528157197"/>
      <w:r>
        <w:t>m</w:t>
      </w:r>
      <w:r w:rsidR="00815787">
        <w:t xml:space="preserve">essage </w:t>
      </w:r>
      <w:bookmarkEnd w:id="364"/>
      <w:r>
        <w:t>objects</w:t>
      </w:r>
      <w:bookmarkEnd w:id="365"/>
      <w:bookmarkEnd w:id="366"/>
    </w:p>
    <w:p w14:paraId="0A758B59" w14:textId="372BB610" w:rsidR="00354823" w:rsidRPr="00354823" w:rsidRDefault="00354823" w:rsidP="00354823">
      <w:pPr>
        <w:pStyle w:val="Heading3"/>
      </w:pPr>
      <w:bookmarkStart w:id="367" w:name="_Toc528157198"/>
      <w:r>
        <w:t>General</w:t>
      </w:r>
      <w:bookmarkEnd w:id="36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68" w:name="_Ref503354593"/>
      <w:bookmarkStart w:id="369" w:name="_Toc528157199"/>
      <w:r>
        <w:t>Plain text messages</w:t>
      </w:r>
      <w:bookmarkEnd w:id="368"/>
      <w:bookmarkEnd w:id="36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70" w:name="_Ref503354606"/>
      <w:bookmarkStart w:id="371" w:name="_Toc528157200"/>
      <w:r>
        <w:t>Rich text messages</w:t>
      </w:r>
      <w:bookmarkEnd w:id="370"/>
      <w:bookmarkEnd w:id="371"/>
    </w:p>
    <w:p w14:paraId="78C77DEB" w14:textId="06212753" w:rsidR="00675C8D" w:rsidRPr="00675C8D" w:rsidRDefault="00675C8D" w:rsidP="00675C8D">
      <w:pPr>
        <w:pStyle w:val="Heading4"/>
      </w:pPr>
      <w:bookmarkStart w:id="372" w:name="_Toc528157201"/>
      <w:r>
        <w:t>General</w:t>
      </w:r>
      <w:bookmarkEnd w:id="372"/>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lastRenderedPageBreak/>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373" w:name="_Ref503355198"/>
      <w:bookmarkStart w:id="374" w:name="_Toc528157202"/>
      <w:r>
        <w:t>Security implications</w:t>
      </w:r>
      <w:bookmarkEnd w:id="373"/>
      <w:bookmarkEnd w:id="3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75" w:name="_Ref508810893"/>
      <w:bookmarkStart w:id="376" w:name="_Toc528157203"/>
      <w:bookmarkStart w:id="377" w:name="_Ref503352567"/>
      <w:r>
        <w:t>Messages with placeholders</w:t>
      </w:r>
      <w:bookmarkEnd w:id="375"/>
      <w:bookmarkEnd w:id="37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lastRenderedPageBreak/>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78" w:name="_Ref508810900"/>
      <w:bookmarkStart w:id="379" w:name="_Toc528157204"/>
      <w:r>
        <w:t>Messages with e</w:t>
      </w:r>
      <w:r w:rsidR="00A4123E">
        <w:t>mbedded links</w:t>
      </w:r>
      <w:bookmarkEnd w:id="377"/>
      <w:bookmarkEnd w:id="378"/>
      <w:bookmarkEnd w:id="379"/>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5"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lastRenderedPageBreak/>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80" w:name="_Ref508812963"/>
      <w:bookmarkStart w:id="381" w:name="_Toc528157205"/>
      <w:bookmarkStart w:id="382" w:name="_Ref493337542"/>
      <w:r>
        <w:t>Message string resources</w:t>
      </w:r>
      <w:bookmarkEnd w:id="380"/>
      <w:bookmarkEnd w:id="381"/>
    </w:p>
    <w:p w14:paraId="558CEB2A" w14:textId="15F84E5D" w:rsidR="00F27B42" w:rsidRDefault="00F27B42" w:rsidP="00F27B42">
      <w:pPr>
        <w:pStyle w:val="Heading4"/>
      </w:pPr>
      <w:bookmarkStart w:id="383" w:name="_Toc528157206"/>
      <w:r>
        <w:t>General</w:t>
      </w:r>
      <w:bookmarkEnd w:id="383"/>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84F8F23" w:rsidR="00262CD2" w:rsidRPr="0031053A" w:rsidRDefault="00262CD2" w:rsidP="00262CD2">
      <w:r>
        <w:lastRenderedPageBreak/>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384" w:name="_Ref508812199"/>
      <w:bookmarkStart w:id="385" w:name="_Toc528157207"/>
      <w:r>
        <w:t>Embedded string resource lookup procedure</w:t>
      </w:r>
      <w:bookmarkEnd w:id="384"/>
      <w:bookmarkEnd w:id="3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386" w:name="_Toc528157208"/>
      <w:r>
        <w:t>SARIF resource file naming convention</w:t>
      </w:r>
      <w:bookmarkEnd w:id="38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387" w:name="_Ref508811713"/>
      <w:bookmarkStart w:id="388" w:name="_Toc528157209"/>
      <w:r>
        <w:t>SARIF resource file lookup procedure</w:t>
      </w:r>
      <w:bookmarkEnd w:id="387"/>
      <w:bookmarkEnd w:id="3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02E50AE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389" w:name="_Ref508811723"/>
      <w:bookmarkStart w:id="390" w:name="_Toc528157210"/>
      <w:r>
        <w:t>SARIF resource file format</w:t>
      </w:r>
      <w:bookmarkEnd w:id="389"/>
      <w:bookmarkEnd w:id="390"/>
    </w:p>
    <w:p w14:paraId="441176F7" w14:textId="05E307FC" w:rsidR="00F27B42" w:rsidRDefault="00F27B42" w:rsidP="00F27B42">
      <w:pPr>
        <w:pStyle w:val="Heading5"/>
      </w:pPr>
      <w:bookmarkStart w:id="391" w:name="_Toc528157211"/>
      <w:r>
        <w:t>General</w:t>
      </w:r>
      <w:bookmarkEnd w:id="3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92" w:name="_Toc528157212"/>
      <w:proofErr w:type="spellStart"/>
      <w:r>
        <w:lastRenderedPageBreak/>
        <w:t>sarifLog</w:t>
      </w:r>
      <w:proofErr w:type="spellEnd"/>
      <w:r>
        <w:t xml:space="preserve"> object</w:t>
      </w:r>
      <w:bookmarkEnd w:id="392"/>
    </w:p>
    <w:p w14:paraId="5BC49FE7" w14:textId="3F2E7A4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393" w:name="_Ref508812519"/>
      <w:bookmarkStart w:id="394" w:name="_Toc528157213"/>
      <w:r>
        <w:t>run object</w:t>
      </w:r>
      <w:bookmarkEnd w:id="393"/>
      <w:bookmarkEnd w:id="3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95" w:name="_Ref508812478"/>
      <w:bookmarkStart w:id="396" w:name="_Toc528157214"/>
      <w:r>
        <w:t>tool object</w:t>
      </w:r>
      <w:bookmarkEnd w:id="395"/>
      <w:bookmarkEnd w:id="3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97" w:name="_Toc528157215"/>
      <w:r>
        <w:t>resources object</w:t>
      </w:r>
      <w:bookmarkEnd w:id="397"/>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398" w:name="_Ref508811133"/>
      <w:bookmarkStart w:id="399" w:name="_Toc528157216"/>
      <w:r>
        <w:lastRenderedPageBreak/>
        <w:t>text property</w:t>
      </w:r>
      <w:bookmarkEnd w:id="398"/>
      <w:bookmarkEnd w:id="399"/>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400" w:name="_Ref508811583"/>
      <w:bookmarkStart w:id="401" w:name="_Toc528157217"/>
      <w:proofErr w:type="spellStart"/>
      <w:r>
        <w:t>richText</w:t>
      </w:r>
      <w:proofErr w:type="spellEnd"/>
      <w:r>
        <w:t xml:space="preserve"> property</w:t>
      </w:r>
      <w:bookmarkEnd w:id="400"/>
      <w:bookmarkEnd w:id="401"/>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02" w:name="_Ref508811592"/>
      <w:bookmarkStart w:id="403" w:name="_Toc528157218"/>
      <w:proofErr w:type="spellStart"/>
      <w:r>
        <w:t>messageId</w:t>
      </w:r>
      <w:proofErr w:type="spellEnd"/>
      <w:r>
        <w:t xml:space="preserve"> property</w:t>
      </w:r>
      <w:bookmarkEnd w:id="402"/>
      <w:bookmarkEnd w:id="403"/>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04" w:name="_Ref508811630"/>
      <w:bookmarkStart w:id="405" w:name="_Toc528157219"/>
      <w:proofErr w:type="spellStart"/>
      <w:r>
        <w:t>richMessageId</w:t>
      </w:r>
      <w:proofErr w:type="spellEnd"/>
      <w:r>
        <w:t xml:space="preserve"> property</w:t>
      </w:r>
      <w:bookmarkEnd w:id="404"/>
      <w:bookmarkEnd w:id="405"/>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06" w:name="_Ref508811093"/>
      <w:bookmarkStart w:id="407" w:name="_Toc528157220"/>
      <w:r>
        <w:t>arguments property</w:t>
      </w:r>
      <w:bookmarkEnd w:id="406"/>
      <w:bookmarkEnd w:id="407"/>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08" w:name="_Ref508812301"/>
      <w:bookmarkStart w:id="409" w:name="_Toc528157221"/>
      <w:proofErr w:type="spellStart"/>
      <w:r>
        <w:t>sarifLog</w:t>
      </w:r>
      <w:proofErr w:type="spellEnd"/>
      <w:r>
        <w:t xml:space="preserve"> object</w:t>
      </w:r>
      <w:bookmarkEnd w:id="382"/>
      <w:bookmarkEnd w:id="408"/>
      <w:bookmarkEnd w:id="409"/>
    </w:p>
    <w:p w14:paraId="5DEDD21B" w14:textId="0630136E" w:rsidR="000D32C1" w:rsidRDefault="000D32C1" w:rsidP="000D32C1">
      <w:pPr>
        <w:pStyle w:val="Heading3"/>
      </w:pPr>
      <w:bookmarkStart w:id="410" w:name="_Toc528157222"/>
      <w:r>
        <w:t>General</w:t>
      </w:r>
      <w:bookmarkEnd w:id="41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11" w:name="_Ref493349977"/>
      <w:bookmarkStart w:id="412" w:name="_Ref493350297"/>
      <w:bookmarkStart w:id="413" w:name="_Toc528157223"/>
      <w:r>
        <w:t>version property</w:t>
      </w:r>
      <w:bookmarkEnd w:id="411"/>
      <w:bookmarkEnd w:id="412"/>
      <w:bookmarkEnd w:id="413"/>
    </w:p>
    <w:p w14:paraId="369A921C" w14:textId="75589BF0"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14" w:name="_Ref508812350"/>
      <w:bookmarkStart w:id="415" w:name="_Toc528157224"/>
      <w:r>
        <w:t>$schema property</w:t>
      </w:r>
      <w:bookmarkEnd w:id="414"/>
      <w:bookmarkEnd w:id="415"/>
    </w:p>
    <w:p w14:paraId="061DCDF6" w14:textId="75511A4E"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w:t>
      </w:r>
      <w:ins w:id="416" w:author="Laurence Golding" w:date="2018-11-07T14:12:00Z">
        <w:r w:rsidR="00ED52CE">
          <w:t xml:space="preserve"> (</w:t>
        </w:r>
        <w:r w:rsidR="00ED52CE" w:rsidRPr="00584D35">
          <w:t>§</w:t>
        </w:r>
      </w:ins>
      <w:ins w:id="417" w:author="Laurence Golding" w:date="2018-11-07T14:15:00Z">
        <w:r w:rsidR="00ED52CE">
          <w:fldChar w:fldCharType="begin"/>
        </w:r>
        <w:r w:rsidR="00ED52CE">
          <w:instrText xml:space="preserve"> REF _Ref529361385 \r \h </w:instrText>
        </w:r>
      </w:ins>
      <w:r w:rsidR="00ED52CE">
        <w:fldChar w:fldCharType="separate"/>
      </w:r>
      <w:ins w:id="418" w:author="Laurence Golding" w:date="2018-11-07T14:15:00Z">
        <w:r w:rsidR="00ED52CE">
          <w:t>3.10</w:t>
        </w:r>
        <w:r w:rsidR="00ED52CE">
          <w:fldChar w:fldCharType="end"/>
        </w:r>
      </w:ins>
      <w:ins w:id="419" w:author="Laurence Golding" w:date="2018-11-07T14:12:00Z">
        <w:r w:rsidR="00ED52CE">
          <w:t>)</w:t>
        </w:r>
      </w:ins>
      <w:r w:rsidRPr="00FC1320">
        <w:t xml:space="preserve">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20" w:name="_Ref493349987"/>
      <w:bookmarkStart w:id="421" w:name="_Toc528157225"/>
      <w:r>
        <w:t>runs property</w:t>
      </w:r>
      <w:bookmarkEnd w:id="420"/>
      <w:bookmarkEnd w:id="421"/>
    </w:p>
    <w:p w14:paraId="4CED6907" w14:textId="0E65E4C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422" w:name="_Ref493349997"/>
      <w:bookmarkStart w:id="423" w:name="_Ref493350451"/>
      <w:bookmarkStart w:id="424" w:name="_Toc528157226"/>
      <w:r>
        <w:t>run object</w:t>
      </w:r>
      <w:bookmarkEnd w:id="422"/>
      <w:bookmarkEnd w:id="423"/>
      <w:bookmarkEnd w:id="424"/>
    </w:p>
    <w:p w14:paraId="10E42C1C" w14:textId="534C375F" w:rsidR="000D32C1" w:rsidRDefault="000D32C1" w:rsidP="000D32C1">
      <w:pPr>
        <w:pStyle w:val="Heading3"/>
      </w:pPr>
      <w:bookmarkStart w:id="425" w:name="_Toc528157227"/>
      <w:r>
        <w:t>General</w:t>
      </w:r>
      <w:bookmarkEnd w:id="42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426" w:name="_Ref522953645"/>
      <w:bookmarkStart w:id="427" w:name="_Toc528157228"/>
      <w:proofErr w:type="spellStart"/>
      <w:r>
        <w:t>external</w:t>
      </w:r>
      <w:r w:rsidR="007072B1">
        <w:t>Property</w:t>
      </w:r>
      <w:r>
        <w:t>Files</w:t>
      </w:r>
      <w:proofErr w:type="spellEnd"/>
      <w:r>
        <w:t xml:space="preserve"> property</w:t>
      </w:r>
      <w:bookmarkEnd w:id="426"/>
      <w:bookmarkEnd w:id="427"/>
    </w:p>
    <w:p w14:paraId="3E8B7EF9" w14:textId="6DFD68BA" w:rsidR="000F505D" w:rsidRPr="000F505D" w:rsidRDefault="00AF60C1" w:rsidP="000F505D">
      <w:pPr>
        <w:pStyle w:val="Heading4"/>
      </w:pPr>
      <w:bookmarkStart w:id="428" w:name="_Toc528157229"/>
      <w:r>
        <w:t>Rationale</w:t>
      </w:r>
      <w:bookmarkEnd w:id="42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429" w:name="_Toc528157230"/>
      <w:r>
        <w:t>Property definition</w:t>
      </w:r>
      <w:bookmarkEnd w:id="429"/>
    </w:p>
    <w:p w14:paraId="60C8318A" w14:textId="0581CBC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lastRenderedPageBreak/>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70C3D74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79B439D5" w:rsidR="00604BE7" w:rsidRDefault="00604BE7" w:rsidP="00604BE7">
      <w:pPr>
        <w:pStyle w:val="Code"/>
      </w:pPr>
      <w:r>
        <w:t xml:space="preserve">    "</w:t>
      </w:r>
      <w:r w:rsidR="007072B1">
        <w:t>run.</w:t>
      </w:r>
      <w:r>
        <w:t>files": {</w:t>
      </w:r>
      <w:r w:rsidR="0069571F">
        <w:t xml:space="preserve">           # An </w:t>
      </w:r>
      <w:proofErr w:type="spellStart"/>
      <w:r w:rsidR="0069571F">
        <w:t>external</w:t>
      </w:r>
      <w:r w:rsidR="007072B1">
        <w:t>Property</w:t>
      </w:r>
      <w:r w:rsidR="0069571F">
        <w:t>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w:t>
      </w:r>
      <w:proofErr w:type="spellStart"/>
      <w:r>
        <w:t>scantool.files.sarif</w:t>
      </w:r>
      <w:proofErr w:type="spellEnd"/>
      <w:r w:rsidR="007072B1">
        <w:t>-external-properties</w:t>
      </w:r>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w:t>
      </w:r>
      <w:r w:rsidR="00294FED">
        <w:lastRenderedPageBreak/>
        <w:t xml:space="preserve">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052020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FB0058F"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77777777" w:rsidR="00294FED" w:rsidRDefault="00294FED" w:rsidP="00294FED">
      <w:pPr>
        <w:pStyle w:val="Code"/>
      </w:pPr>
      <w:r>
        <w:t xml:space="preserve">        "</w:t>
      </w:r>
      <w:proofErr w:type="spellStart"/>
      <w:r>
        <w:t>uriBaseId</w:t>
      </w:r>
      <w:proofErr w:type="spellEnd"/>
      <w:r>
        <w:t>":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77777777" w:rsidR="00294FED" w:rsidRDefault="00294FED" w:rsidP="00294FED">
      <w:pPr>
        <w:pStyle w:val="Code"/>
      </w:pPr>
      <w:r>
        <w:t xml:space="preserve">        "</w:t>
      </w:r>
      <w:proofErr w:type="spellStart"/>
      <w:r>
        <w:t>uriBaseId</w:t>
      </w:r>
      <w:proofErr w:type="spellEnd"/>
      <w:r>
        <w:t>":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78D276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777777" w:rsidR="00F265D8" w:rsidRDefault="00F265D8" w:rsidP="00F265D8">
      <w:pPr>
        <w:pStyle w:val="Code"/>
      </w:pPr>
      <w:r>
        <w:t xml:space="preserve">          "</w:t>
      </w:r>
      <w:proofErr w:type="spellStart"/>
      <w:r>
        <w:t>uriBaseId</w:t>
      </w:r>
      <w:proofErr w:type="spellEnd"/>
      <w:r>
        <w:t>":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77777777" w:rsidR="00F265D8" w:rsidRDefault="00F265D8" w:rsidP="00F265D8">
      <w:pPr>
        <w:pStyle w:val="Code"/>
      </w:pPr>
      <w:r>
        <w:t xml:space="preserve">          "</w:t>
      </w:r>
      <w:proofErr w:type="spellStart"/>
      <w:r>
        <w:t>uriBaseId</w:t>
      </w:r>
      <w:proofErr w:type="spellEnd"/>
      <w:r>
        <w:t>":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430" w:name="_Ref526937024"/>
      <w:bookmarkStart w:id="431" w:name="_Toc528157231"/>
      <w:r>
        <w:lastRenderedPageBreak/>
        <w:t>id property</w:t>
      </w:r>
      <w:bookmarkEnd w:id="430"/>
      <w:bookmarkEnd w:id="431"/>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432" w:name="_Ref526937372"/>
      <w:bookmarkStart w:id="433" w:name="_Toc528157232"/>
      <w:proofErr w:type="spellStart"/>
      <w:r>
        <w:t>aggregateIds</w:t>
      </w:r>
      <w:proofErr w:type="spellEnd"/>
      <w:r>
        <w:t xml:space="preserve"> property</w:t>
      </w:r>
      <w:bookmarkEnd w:id="432"/>
      <w:bookmarkEnd w:id="433"/>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434" w:name="_Ref493475805"/>
      <w:bookmarkStart w:id="435" w:name="_Toc528157233"/>
      <w:proofErr w:type="spellStart"/>
      <w:r>
        <w:t>baselineI</w:t>
      </w:r>
      <w:r w:rsidR="00435405">
        <w:t>nstanceGui</w:t>
      </w:r>
      <w:r>
        <w:t>d</w:t>
      </w:r>
      <w:proofErr w:type="spellEnd"/>
      <w:r>
        <w:t xml:space="preserve"> property</w:t>
      </w:r>
      <w:bookmarkEnd w:id="434"/>
      <w:bookmarkEnd w:id="435"/>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436" w:name="_Ref493350956"/>
      <w:bookmarkStart w:id="437" w:name="_Toc528157234"/>
      <w:r>
        <w:t>tool property</w:t>
      </w:r>
      <w:bookmarkEnd w:id="436"/>
      <w:bookmarkEnd w:id="437"/>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438" w:name="_Ref507657941"/>
      <w:bookmarkStart w:id="439" w:name="_Toc528157235"/>
      <w:r>
        <w:t>invocation</w:t>
      </w:r>
      <w:r w:rsidR="00514F09">
        <w:t>s</w:t>
      </w:r>
      <w:r>
        <w:t xml:space="preserve"> property</w:t>
      </w:r>
      <w:bookmarkEnd w:id="438"/>
      <w:bookmarkEnd w:id="439"/>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40" w:name="_Toc528157236"/>
      <w:r>
        <w:t>conversion property</w:t>
      </w:r>
      <w:bookmarkEnd w:id="440"/>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41" w:name="_Ref511829897"/>
      <w:bookmarkStart w:id="442" w:name="_Toc528157237"/>
      <w:proofErr w:type="spellStart"/>
      <w:r>
        <w:t>versionControlProvenance</w:t>
      </w:r>
      <w:proofErr w:type="spellEnd"/>
      <w:r>
        <w:t xml:space="preserve"> property</w:t>
      </w:r>
      <w:bookmarkEnd w:id="441"/>
      <w:bookmarkEnd w:id="442"/>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5022FF5A"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43" w:name="_Ref508869459"/>
      <w:bookmarkStart w:id="444" w:name="_Ref508869524"/>
      <w:bookmarkStart w:id="445" w:name="_Ref508869585"/>
      <w:bookmarkStart w:id="446" w:name="_Toc528157238"/>
      <w:bookmarkStart w:id="447" w:name="_Ref493345118"/>
      <w:proofErr w:type="spellStart"/>
      <w:r>
        <w:t>originalUriBaseIds</w:t>
      </w:r>
      <w:proofErr w:type="spellEnd"/>
      <w:r>
        <w:t xml:space="preserve"> property</w:t>
      </w:r>
      <w:bookmarkEnd w:id="443"/>
      <w:bookmarkEnd w:id="444"/>
      <w:bookmarkEnd w:id="445"/>
      <w:bookmarkEnd w:id="446"/>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lastRenderedPageBreak/>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448" w:name="_Ref507667580"/>
      <w:bookmarkStart w:id="449" w:name="_Toc528157239"/>
      <w:r>
        <w:t>files property</w:t>
      </w:r>
      <w:bookmarkEnd w:id="447"/>
      <w:bookmarkEnd w:id="448"/>
      <w:bookmarkEnd w:id="449"/>
    </w:p>
    <w:p w14:paraId="07E80975" w14:textId="24B82ABD" w:rsidR="006A16A8" w:rsidRDefault="006A16A8" w:rsidP="006A16A8">
      <w:pPr>
        <w:pStyle w:val="Heading4"/>
      </w:pPr>
      <w:bookmarkStart w:id="450" w:name="_Toc528157240"/>
      <w:r>
        <w:t>General</w:t>
      </w:r>
      <w:bookmarkEnd w:id="450"/>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451" w:name="_Ref508985072"/>
      <w:bookmarkStart w:id="452" w:name="_Toc528157241"/>
      <w:r>
        <w:t>Property names</w:t>
      </w:r>
      <w:bookmarkEnd w:id="451"/>
      <w:bookmarkEnd w:id="452"/>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53" w:name="_Hlk508703537"/>
      <w:r>
        <w:t>relative property name</w:t>
      </w:r>
      <w:bookmarkEnd w:id="453"/>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5FA711B3"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lastRenderedPageBreak/>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CE3B9C">
        <w:t>3.4.3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lastRenderedPageBreak/>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54" w:name="_Toc528157242"/>
      <w:r>
        <w:lastRenderedPageBreak/>
        <w:t>Property values</w:t>
      </w:r>
      <w:bookmarkEnd w:id="454"/>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lastRenderedPageBreak/>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2CD94F8F"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55" w:name="_Ref493479000"/>
      <w:bookmarkStart w:id="456" w:name="_Ref493479448"/>
      <w:bookmarkStart w:id="457" w:name="_Toc528157243"/>
      <w:proofErr w:type="spellStart"/>
      <w:r>
        <w:t>logicalLocations</w:t>
      </w:r>
      <w:proofErr w:type="spellEnd"/>
      <w:r>
        <w:t xml:space="preserve"> property</w:t>
      </w:r>
      <w:bookmarkEnd w:id="455"/>
      <w:bookmarkEnd w:id="456"/>
      <w:bookmarkEnd w:id="457"/>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458" w:name="_Ref511820652"/>
      <w:bookmarkStart w:id="459" w:name="_Toc528157244"/>
      <w:r>
        <w:t>graphs property</w:t>
      </w:r>
      <w:bookmarkEnd w:id="458"/>
      <w:bookmarkEnd w:id="459"/>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460" w:name="_Ref493350972"/>
      <w:bookmarkStart w:id="461" w:name="_Toc528157245"/>
      <w:r>
        <w:t>results property</w:t>
      </w:r>
      <w:bookmarkEnd w:id="460"/>
      <w:bookmarkEnd w:id="461"/>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462" w:name="_Ref493404878"/>
      <w:bookmarkStart w:id="463" w:name="_Toc528157246"/>
      <w:r>
        <w:t>resource</w:t>
      </w:r>
      <w:r w:rsidR="00401BB5">
        <w:t>s property</w:t>
      </w:r>
      <w:bookmarkEnd w:id="462"/>
      <w:bookmarkEnd w:id="463"/>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464" w:name="_Ref511828248"/>
      <w:bookmarkStart w:id="465" w:name="_Toc528157247"/>
      <w:proofErr w:type="spellStart"/>
      <w:r>
        <w:t>defaultFileEncoding</w:t>
      </w:r>
      <w:bookmarkEnd w:id="464"/>
      <w:bookmarkEnd w:id="465"/>
      <w:proofErr w:type="spellEnd"/>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466" w:name="_Ref516063927"/>
      <w:bookmarkStart w:id="467" w:name="_Toc528157248"/>
      <w:proofErr w:type="spellStart"/>
      <w:r>
        <w:lastRenderedPageBreak/>
        <w:t>columnKind</w:t>
      </w:r>
      <w:proofErr w:type="spellEnd"/>
      <w:r>
        <w:t xml:space="preserve"> property</w:t>
      </w:r>
      <w:bookmarkEnd w:id="466"/>
      <w:bookmarkEnd w:id="4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68" w:name="_Ref503355262"/>
      <w:bookmarkStart w:id="469" w:name="_Toc528157249"/>
      <w:proofErr w:type="spellStart"/>
      <w:r>
        <w:t>richMessageMimeType</w:t>
      </w:r>
      <w:proofErr w:type="spellEnd"/>
      <w:r>
        <w:t xml:space="preserve"> property</w:t>
      </w:r>
      <w:bookmarkEnd w:id="468"/>
      <w:bookmarkEnd w:id="469"/>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470" w:name="_Ref510017893"/>
      <w:bookmarkStart w:id="471" w:name="_Toc528157250"/>
      <w:proofErr w:type="spellStart"/>
      <w:r>
        <w:t>redactionToken</w:t>
      </w:r>
      <w:bookmarkEnd w:id="470"/>
      <w:proofErr w:type="spellEnd"/>
      <w:r>
        <w:t xml:space="preserve"> property</w:t>
      </w:r>
      <w:bookmarkEnd w:id="471"/>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472"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473" w:name="_Ref525806896"/>
      <w:bookmarkStart w:id="474" w:name="_Toc528157251"/>
      <w:bookmarkEnd w:id="472"/>
      <w:proofErr w:type="spellStart"/>
      <w:r>
        <w:t>externa</w:t>
      </w:r>
      <w:r w:rsidR="00F265D8">
        <w:t>Property</w:t>
      </w:r>
      <w:r>
        <w:t>File</w:t>
      </w:r>
      <w:proofErr w:type="spellEnd"/>
      <w:r>
        <w:t xml:space="preserve"> object</w:t>
      </w:r>
      <w:bookmarkEnd w:id="473"/>
      <w:bookmarkEnd w:id="474"/>
    </w:p>
    <w:p w14:paraId="020DB163" w14:textId="0923AD36" w:rsidR="00AF60C1" w:rsidRDefault="00AF60C1" w:rsidP="00AF60C1">
      <w:pPr>
        <w:pStyle w:val="Heading3"/>
      </w:pPr>
      <w:bookmarkStart w:id="475" w:name="_Toc528157252"/>
      <w:r>
        <w:t>General</w:t>
      </w:r>
      <w:bookmarkEnd w:id="475"/>
    </w:p>
    <w:p w14:paraId="38B8B5C7" w14:textId="153E74D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476" w:name="_Ref525810081"/>
      <w:bookmarkStart w:id="477" w:name="_Toc528157253"/>
      <w:proofErr w:type="spellStart"/>
      <w:r>
        <w:lastRenderedPageBreak/>
        <w:t>fileLocation</w:t>
      </w:r>
      <w:proofErr w:type="spellEnd"/>
      <w:r>
        <w:t xml:space="preserve"> property</w:t>
      </w:r>
      <w:bookmarkEnd w:id="476"/>
      <w:bookmarkEnd w:id="477"/>
    </w:p>
    <w:p w14:paraId="46352381" w14:textId="70E5AD52"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478" w:name="_Ref525810085"/>
      <w:bookmarkStart w:id="479" w:name="_Toc528157254"/>
      <w:proofErr w:type="spellStart"/>
      <w:r>
        <w:t>instanceGuid</w:t>
      </w:r>
      <w:proofErr w:type="spellEnd"/>
      <w:r>
        <w:t xml:space="preserve"> property</w:t>
      </w:r>
      <w:bookmarkEnd w:id="478"/>
      <w:bookmarkEnd w:id="479"/>
    </w:p>
    <w:p w14:paraId="54EBB426" w14:textId="295AA7B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480" w:name="_Ref526936831"/>
      <w:bookmarkStart w:id="481" w:name="_Toc528157255"/>
      <w:proofErr w:type="spellStart"/>
      <w:r>
        <w:t>runAutomationDetails</w:t>
      </w:r>
      <w:proofErr w:type="spellEnd"/>
      <w:r>
        <w:t xml:space="preserve"> object</w:t>
      </w:r>
      <w:bookmarkEnd w:id="480"/>
      <w:bookmarkEnd w:id="481"/>
    </w:p>
    <w:p w14:paraId="589B6DF1" w14:textId="63103A8B" w:rsidR="00636635" w:rsidRDefault="00636635" w:rsidP="00636635">
      <w:pPr>
        <w:pStyle w:val="Heading3"/>
      </w:pPr>
      <w:bookmarkStart w:id="482" w:name="_Ref526936874"/>
      <w:bookmarkStart w:id="483" w:name="_Toc528157256"/>
      <w:r>
        <w:t>General</w:t>
      </w:r>
      <w:bookmarkEnd w:id="482"/>
      <w:bookmarkEnd w:id="483"/>
    </w:p>
    <w:p w14:paraId="00A2DEFC" w14:textId="52796ED2" w:rsidR="00A0147E" w:rsidRDefault="00A0147E" w:rsidP="00A0147E">
      <w:bookmarkStart w:id="484" w:name="_Hlk526586231"/>
      <w:r>
        <w:t xml:space="preserve">A </w:t>
      </w:r>
      <w:proofErr w:type="spellStart"/>
      <w:r>
        <w:rPr>
          <w:rStyle w:val="CODEtemp"/>
        </w:rPr>
        <w:t>runAutomationDetails</w:t>
      </w:r>
      <w:proofErr w:type="spellEnd"/>
      <w:r>
        <w:t xml:space="preserve"> object contains information that specifies its containing </w:t>
      </w:r>
      <w:bookmarkEnd w:id="484"/>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lastRenderedPageBreak/>
        <w:t>}</w:t>
      </w:r>
    </w:p>
    <w:p w14:paraId="7D2E8699" w14:textId="3BE03BEE" w:rsidR="00636635" w:rsidRDefault="00636635" w:rsidP="00636635">
      <w:pPr>
        <w:pStyle w:val="Heading3"/>
      </w:pPr>
      <w:bookmarkStart w:id="485" w:name="_Toc528157257"/>
      <w:r>
        <w:t>Constraints</w:t>
      </w:r>
      <w:bookmarkEnd w:id="485"/>
    </w:p>
    <w:p w14:paraId="2467F699" w14:textId="0A1E2C97"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CE3B9C">
        <w:t>3.14.5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86" w:name="_Toc528157258"/>
      <w:r>
        <w:t>description property</w:t>
      </w:r>
      <w:bookmarkEnd w:id="486"/>
    </w:p>
    <w:p w14:paraId="25D213B4" w14:textId="45DA746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487" w:name="_Ref526936776"/>
      <w:bookmarkStart w:id="488" w:name="_Toc528157259"/>
      <w:proofErr w:type="spellStart"/>
      <w:r>
        <w:t>instanceId</w:t>
      </w:r>
      <w:proofErr w:type="spellEnd"/>
      <w:r>
        <w:t xml:space="preserve"> property</w:t>
      </w:r>
      <w:bookmarkEnd w:id="487"/>
      <w:bookmarkEnd w:id="488"/>
    </w:p>
    <w:p w14:paraId="4B70380E" w14:textId="608A91D6" w:rsidR="008B6DA3" w:rsidRDefault="008B6DA3" w:rsidP="008B6DA3">
      <w:bookmarkStart w:id="4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4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490" w:name="_Ref526937044"/>
      <w:bookmarkStart w:id="491" w:name="_Toc528157260"/>
      <w:proofErr w:type="spellStart"/>
      <w:r>
        <w:t>instanceGuid</w:t>
      </w:r>
      <w:proofErr w:type="spellEnd"/>
      <w:r>
        <w:t xml:space="preserve"> property</w:t>
      </w:r>
      <w:bookmarkEnd w:id="490"/>
      <w:bookmarkEnd w:id="491"/>
    </w:p>
    <w:p w14:paraId="171C0D57" w14:textId="79A079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492" w:name="_Ref526937456"/>
      <w:bookmarkStart w:id="493" w:name="_Toc528157261"/>
      <w:proofErr w:type="spellStart"/>
      <w:r>
        <w:t>correlationGuid</w:t>
      </w:r>
      <w:proofErr w:type="spellEnd"/>
      <w:r>
        <w:t xml:space="preserve"> property</w:t>
      </w:r>
      <w:bookmarkEnd w:id="492"/>
      <w:bookmarkEnd w:id="493"/>
    </w:p>
    <w:p w14:paraId="0DF48F07" w14:textId="63782137"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94" w:name="_Ref493350964"/>
      <w:bookmarkStart w:id="495" w:name="_Toc528157262"/>
      <w:r>
        <w:t>tool object</w:t>
      </w:r>
      <w:bookmarkEnd w:id="494"/>
      <w:bookmarkEnd w:id="495"/>
    </w:p>
    <w:p w14:paraId="389A43BD" w14:textId="582B65CB" w:rsidR="00401BB5" w:rsidRDefault="00401BB5" w:rsidP="00401BB5">
      <w:pPr>
        <w:pStyle w:val="Heading3"/>
      </w:pPr>
      <w:bookmarkStart w:id="496" w:name="_Toc528157263"/>
      <w:r>
        <w:t>General</w:t>
      </w:r>
      <w:bookmarkEnd w:id="4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97" w:name="_Ref493409155"/>
      <w:bookmarkStart w:id="498" w:name="_Toc528157264"/>
      <w:r>
        <w:t>name property</w:t>
      </w:r>
      <w:bookmarkEnd w:id="497"/>
      <w:bookmarkEnd w:id="4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99" w:name="_Ref493409168"/>
      <w:bookmarkStart w:id="500" w:name="_Toc528157265"/>
      <w:proofErr w:type="spellStart"/>
      <w:r>
        <w:t>fullName</w:t>
      </w:r>
      <w:proofErr w:type="spellEnd"/>
      <w:r>
        <w:t xml:space="preserve"> property</w:t>
      </w:r>
      <w:bookmarkEnd w:id="499"/>
      <w:bookmarkEnd w:id="5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01" w:name="_Ref493409198"/>
      <w:bookmarkStart w:id="502" w:name="_Toc528157266"/>
      <w:proofErr w:type="spellStart"/>
      <w:r>
        <w:t>semanticVersion</w:t>
      </w:r>
      <w:proofErr w:type="spellEnd"/>
      <w:r>
        <w:t xml:space="preserve"> property</w:t>
      </w:r>
      <w:bookmarkEnd w:id="501"/>
      <w:bookmarkEnd w:id="502"/>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503" w:name="_Ref493409191"/>
      <w:bookmarkStart w:id="504" w:name="_Toc528157267"/>
      <w:r>
        <w:t>version property</w:t>
      </w:r>
      <w:bookmarkEnd w:id="503"/>
      <w:bookmarkEnd w:id="5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05" w:name="_Ref493409205"/>
      <w:bookmarkStart w:id="506" w:name="_Toc528157268"/>
      <w:proofErr w:type="spellStart"/>
      <w:r>
        <w:t>fileVersion</w:t>
      </w:r>
      <w:proofErr w:type="spellEnd"/>
      <w:r>
        <w:t xml:space="preserve"> property</w:t>
      </w:r>
      <w:bookmarkEnd w:id="505"/>
      <w:bookmarkEnd w:id="5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07" w:name="_Toc528157269"/>
      <w:proofErr w:type="spellStart"/>
      <w:r>
        <w:t>downloadUri</w:t>
      </w:r>
      <w:proofErr w:type="spellEnd"/>
      <w:r>
        <w:t xml:space="preserve"> property</w:t>
      </w:r>
      <w:bookmarkEnd w:id="507"/>
    </w:p>
    <w:p w14:paraId="29604BF7" w14:textId="473DE3CF"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del w:id="508" w:author="Laurence Golding" w:date="2018-11-07T14:16: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2315DB" w:rsidDel="00680F39">
          <w:rPr>
            <w:rStyle w:val="Hyperlink"/>
          </w:rPr>
          <w:delText>RFC3986</w:delText>
        </w:r>
        <w:r w:rsidR="002255C2" w:rsidDel="00680F39">
          <w:rPr>
            <w:rStyle w:val="Hyperlink"/>
          </w:rPr>
          <w:fldChar w:fldCharType="end"/>
        </w:r>
        <w:r w:rsidDel="00680F39">
          <w:delText>]</w:delText>
        </w:r>
      </w:del>
      <w:ins w:id="509" w:author="Laurence Golding" w:date="2018-11-07T14:16:00Z">
        <w:r w:rsidR="00680F39">
          <w:t>(</w:t>
        </w:r>
        <w:r w:rsidR="00680F39" w:rsidRPr="008867D2">
          <w:t>§</w:t>
        </w:r>
      </w:ins>
      <w:ins w:id="510" w:author="Laurence Golding" w:date="2018-11-07T14:17:00Z">
        <w:r w:rsidR="00680F39">
          <w:fldChar w:fldCharType="begin"/>
        </w:r>
        <w:r w:rsidR="00680F39">
          <w:instrText xml:space="preserve"> REF _Ref529361385 \r \h </w:instrText>
        </w:r>
      </w:ins>
      <w:r w:rsidR="00680F39">
        <w:fldChar w:fldCharType="separate"/>
      </w:r>
      <w:ins w:id="511" w:author="Laurence Golding" w:date="2018-11-07T14:17:00Z">
        <w:r w:rsidR="00680F39">
          <w:t>3.10</w:t>
        </w:r>
        <w:r w:rsidR="00680F39">
          <w:fldChar w:fldCharType="end"/>
        </w:r>
      </w:ins>
      <w:ins w:id="512" w:author="Laurence Golding" w:date="2018-11-07T14:16:00Z">
        <w:r w:rsidR="00680F39">
          <w:t>)</w:t>
        </w:r>
      </w:ins>
      <w:r>
        <w:t xml:space="preserve"> from which th</w:t>
      </w:r>
      <w:r w:rsidR="005C74C1">
        <w:t>is version of th</w:t>
      </w:r>
      <w:r>
        <w:t>e tool can be downloaded.</w:t>
      </w:r>
    </w:p>
    <w:p w14:paraId="73899373" w14:textId="5A5F1D1A" w:rsidR="00401BB5" w:rsidRDefault="00401BB5" w:rsidP="00401BB5">
      <w:pPr>
        <w:pStyle w:val="Heading3"/>
      </w:pPr>
      <w:bookmarkStart w:id="513" w:name="_Ref508811658"/>
      <w:bookmarkStart w:id="514" w:name="_Ref508812630"/>
      <w:bookmarkStart w:id="515" w:name="_Toc528157270"/>
      <w:r>
        <w:t>language property</w:t>
      </w:r>
      <w:bookmarkEnd w:id="513"/>
      <w:bookmarkEnd w:id="514"/>
      <w:bookmarkEnd w:id="515"/>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16" w:name="_Hlk503355525"/>
      <w:r w:rsidRPr="00C56762">
        <w:t>a string specifying the language of the messages produced by the tool</w:t>
      </w:r>
      <w:bookmarkEnd w:id="51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517"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18" w:name="_Ref508891515"/>
      <w:bookmarkStart w:id="519" w:name="_Toc528157271"/>
      <w:proofErr w:type="spellStart"/>
      <w:r>
        <w:t>resourceLocation</w:t>
      </w:r>
      <w:proofErr w:type="spellEnd"/>
      <w:r>
        <w:t xml:space="preserve"> property</w:t>
      </w:r>
      <w:bookmarkEnd w:id="517"/>
      <w:bookmarkEnd w:id="518"/>
      <w:bookmarkEnd w:id="519"/>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0C2ADB8"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20" w:name="_Toc528157272"/>
      <w:proofErr w:type="spellStart"/>
      <w:r>
        <w:t>sarifLoggerVersion</w:t>
      </w:r>
      <w:proofErr w:type="spellEnd"/>
      <w:r>
        <w:t xml:space="preserve"> property</w:t>
      </w:r>
      <w:bookmarkEnd w:id="52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521" w:name="_Ref493352563"/>
      <w:bookmarkStart w:id="522" w:name="_Toc528157273"/>
      <w:r>
        <w:t>invocation object</w:t>
      </w:r>
      <w:bookmarkEnd w:id="521"/>
      <w:bookmarkEnd w:id="522"/>
    </w:p>
    <w:p w14:paraId="10E65C9D" w14:textId="17190F2B" w:rsidR="00401BB5" w:rsidRDefault="00401BB5" w:rsidP="00401BB5">
      <w:pPr>
        <w:pStyle w:val="Heading3"/>
      </w:pPr>
      <w:bookmarkStart w:id="523" w:name="_Toc528157274"/>
      <w:r>
        <w:t>General</w:t>
      </w:r>
      <w:bookmarkEnd w:id="5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24" w:name="_Ref493414102"/>
      <w:bookmarkStart w:id="525" w:name="_Toc528157275"/>
      <w:proofErr w:type="spellStart"/>
      <w:r>
        <w:t>commandLine</w:t>
      </w:r>
      <w:proofErr w:type="spellEnd"/>
      <w:r>
        <w:t xml:space="preserve"> property</w:t>
      </w:r>
      <w:bookmarkEnd w:id="524"/>
      <w:bookmarkEnd w:id="5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26" w:name="_Ref506976541"/>
      <w:bookmarkStart w:id="527" w:name="_Toc528157276"/>
      <w:r>
        <w:t>arguments property</w:t>
      </w:r>
      <w:bookmarkEnd w:id="526"/>
      <w:bookmarkEnd w:id="52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206E56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28" w:name="_Ref511899181"/>
      <w:bookmarkStart w:id="529" w:name="_Toc528157277"/>
      <w:proofErr w:type="spellStart"/>
      <w:r>
        <w:t>responseFiles</w:t>
      </w:r>
      <w:proofErr w:type="spellEnd"/>
      <w:r>
        <w:t xml:space="preserve"> property</w:t>
      </w:r>
      <w:bookmarkEnd w:id="528"/>
      <w:bookmarkEnd w:id="529"/>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B4F9BF6"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30" w:name="_Ref507597986"/>
      <w:bookmarkStart w:id="531" w:name="_Toc528157278"/>
      <w:r>
        <w:t>attachments property</w:t>
      </w:r>
      <w:bookmarkEnd w:id="530"/>
      <w:bookmarkEnd w:id="531"/>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532" w:name="_Toc528157279"/>
      <w:proofErr w:type="spellStart"/>
      <w:r>
        <w:t>startTime</w:t>
      </w:r>
      <w:r w:rsidR="00485F6A">
        <w:t>Utc</w:t>
      </w:r>
      <w:proofErr w:type="spellEnd"/>
      <w:r>
        <w:t xml:space="preserve"> property</w:t>
      </w:r>
      <w:bookmarkEnd w:id="532"/>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533" w:name="_Toc528157280"/>
      <w:proofErr w:type="spellStart"/>
      <w:r>
        <w:t>endTime</w:t>
      </w:r>
      <w:r w:rsidR="00D1201D">
        <w:t>Utc</w:t>
      </w:r>
      <w:proofErr w:type="spellEnd"/>
      <w:r>
        <w:t xml:space="preserve"> property</w:t>
      </w:r>
      <w:bookmarkEnd w:id="533"/>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534" w:name="_Ref509050679"/>
      <w:bookmarkStart w:id="535" w:name="_Toc528157281"/>
      <w:proofErr w:type="spellStart"/>
      <w:r>
        <w:t>exitCode</w:t>
      </w:r>
      <w:proofErr w:type="spellEnd"/>
      <w:r>
        <w:t xml:space="preserve"> property</w:t>
      </w:r>
      <w:bookmarkEnd w:id="534"/>
      <w:bookmarkEnd w:id="5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536" w:name="_Ref509050368"/>
      <w:bookmarkStart w:id="537" w:name="_Toc528157282"/>
      <w:proofErr w:type="spellStart"/>
      <w:r>
        <w:t>exitCodeDescription</w:t>
      </w:r>
      <w:proofErr w:type="spellEnd"/>
      <w:r>
        <w:t xml:space="preserve"> property</w:t>
      </w:r>
      <w:bookmarkEnd w:id="536"/>
      <w:bookmarkEnd w:id="5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38" w:name="_Toc528157283"/>
      <w:proofErr w:type="spellStart"/>
      <w:r>
        <w:lastRenderedPageBreak/>
        <w:t>exitSignalName</w:t>
      </w:r>
      <w:proofErr w:type="spellEnd"/>
      <w:r>
        <w:t xml:space="preserve"> property</w:t>
      </w:r>
      <w:bookmarkEnd w:id="5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539" w:name="_Ref509050492"/>
      <w:bookmarkStart w:id="540" w:name="_Toc528157284"/>
      <w:proofErr w:type="spellStart"/>
      <w:r>
        <w:t>exitSignalNumber</w:t>
      </w:r>
      <w:proofErr w:type="spellEnd"/>
      <w:r>
        <w:t xml:space="preserve"> property</w:t>
      </w:r>
      <w:bookmarkEnd w:id="539"/>
      <w:bookmarkEnd w:id="5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41" w:name="_Ref525821649"/>
      <w:bookmarkStart w:id="542" w:name="_Toc528157285"/>
      <w:proofErr w:type="spellStart"/>
      <w:r>
        <w:t>processStartFailureMessage</w:t>
      </w:r>
      <w:proofErr w:type="spellEnd"/>
      <w:r>
        <w:t xml:space="preserve"> property</w:t>
      </w:r>
      <w:bookmarkEnd w:id="541"/>
      <w:bookmarkEnd w:id="5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543" w:name="_Toc528157286"/>
      <w:proofErr w:type="spellStart"/>
      <w:r>
        <w:t>toolExecutionSuccessful</w:t>
      </w:r>
      <w:proofErr w:type="spellEnd"/>
      <w:r w:rsidR="00B209DE">
        <w:t xml:space="preserve"> property</w:t>
      </w:r>
      <w:bookmarkEnd w:id="54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5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4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45" w:name="_Toc528157287"/>
      <w:r>
        <w:lastRenderedPageBreak/>
        <w:t>machine property</w:t>
      </w:r>
      <w:bookmarkEnd w:id="5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46" w:name="_Toc528157288"/>
      <w:r>
        <w:t>account property</w:t>
      </w:r>
      <w:bookmarkEnd w:id="5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47" w:name="_Toc528157289"/>
      <w:proofErr w:type="spellStart"/>
      <w:r>
        <w:t>processId</w:t>
      </w:r>
      <w:proofErr w:type="spellEnd"/>
      <w:r>
        <w:t xml:space="preserve"> property</w:t>
      </w:r>
      <w:bookmarkEnd w:id="5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48" w:name="_Toc528157290"/>
      <w:proofErr w:type="spellStart"/>
      <w:r>
        <w:t>executableLocation</w:t>
      </w:r>
      <w:proofErr w:type="spellEnd"/>
      <w:r w:rsidR="00401BB5">
        <w:t xml:space="preserve"> property</w:t>
      </w:r>
      <w:bookmarkEnd w:id="548"/>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49" w:name="_Toc528157291"/>
      <w:proofErr w:type="spellStart"/>
      <w:r>
        <w:t>workingDirectory</w:t>
      </w:r>
      <w:proofErr w:type="spellEnd"/>
      <w:r>
        <w:t xml:space="preserve"> property</w:t>
      </w:r>
      <w:bookmarkEnd w:id="549"/>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0" w:name="_Toc528157292"/>
      <w:proofErr w:type="spellStart"/>
      <w:r>
        <w:t>environmentVariables</w:t>
      </w:r>
      <w:proofErr w:type="spellEnd"/>
      <w:r>
        <w:t xml:space="preserve"> property</w:t>
      </w:r>
      <w:bookmarkEnd w:id="5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551" w:name="_Ref493345429"/>
      <w:bookmarkStart w:id="552" w:name="_Toc528157293"/>
      <w:proofErr w:type="spellStart"/>
      <w:r>
        <w:t>toolNotifications</w:t>
      </w:r>
      <w:proofErr w:type="spellEnd"/>
      <w:r>
        <w:t xml:space="preserve"> property</w:t>
      </w:r>
      <w:bookmarkEnd w:id="551"/>
      <w:bookmarkEnd w:id="552"/>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53" w:name="_Ref509576439"/>
      <w:bookmarkStart w:id="554" w:name="_Toc528157294"/>
      <w:proofErr w:type="spellStart"/>
      <w:r>
        <w:t>configurationNotifications</w:t>
      </w:r>
      <w:proofErr w:type="spellEnd"/>
      <w:r>
        <w:t xml:space="preserve"> property</w:t>
      </w:r>
      <w:bookmarkEnd w:id="553"/>
      <w:bookmarkEnd w:id="554"/>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55" w:name="_Ref511899216"/>
      <w:bookmarkStart w:id="556" w:name="_Toc528157295"/>
      <w:r>
        <w:t>stdin, stdout, stderr</w:t>
      </w:r>
      <w:r w:rsidR="00D943E5">
        <w:t xml:space="preserve">, and </w:t>
      </w:r>
      <w:proofErr w:type="spellStart"/>
      <w:r w:rsidR="00D943E5">
        <w:t>stdoutStderr</w:t>
      </w:r>
      <w:proofErr w:type="spellEnd"/>
      <w:r>
        <w:t xml:space="preserve"> properties</w:t>
      </w:r>
      <w:bookmarkEnd w:id="555"/>
      <w:bookmarkEnd w:id="556"/>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557" w:name="_Ref507597819"/>
      <w:bookmarkStart w:id="558" w:name="_Toc528157296"/>
      <w:bookmarkStart w:id="559" w:name="_Ref506806657"/>
      <w:r>
        <w:t>attachment object</w:t>
      </w:r>
      <w:bookmarkEnd w:id="557"/>
      <w:bookmarkEnd w:id="558"/>
    </w:p>
    <w:p w14:paraId="554194B0" w14:textId="77777777" w:rsidR="00A27D47" w:rsidRDefault="00A27D47" w:rsidP="00A27D47">
      <w:pPr>
        <w:pStyle w:val="Heading3"/>
        <w:numPr>
          <w:ilvl w:val="2"/>
          <w:numId w:val="2"/>
        </w:numPr>
      </w:pPr>
      <w:bookmarkStart w:id="560" w:name="_Ref506978653"/>
      <w:bookmarkStart w:id="561" w:name="_Toc528157297"/>
      <w:r>
        <w:t>General</w:t>
      </w:r>
      <w:bookmarkEnd w:id="560"/>
      <w:bookmarkEnd w:id="561"/>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w:t>
      </w:r>
      <w:proofErr w:type="spellStart"/>
      <w:r>
        <w:t>fileLocation</w:t>
      </w:r>
      <w:proofErr w:type="spellEnd"/>
      <w:r>
        <w:t xml:space="preserve">": {                           # See </w:t>
      </w:r>
      <w:r w:rsidRPr="00F90F0E">
        <w:t>§</w:t>
      </w:r>
      <w:bookmarkStart w:id="562" w:name="_Hlk507657707"/>
      <w:r>
        <w:fldChar w:fldCharType="begin"/>
      </w:r>
      <w:r>
        <w:instrText xml:space="preserve"> REF _Ref506978525 \r \h </w:instrText>
      </w:r>
      <w:r>
        <w:fldChar w:fldCharType="separate"/>
      </w:r>
      <w:r w:rsidR="00CE3B9C">
        <w:t>3.17.3</w:t>
      </w:r>
      <w:r>
        <w:fldChar w:fldCharType="end"/>
      </w:r>
      <w:bookmarkEnd w:id="56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63" w:name="_Ref506978925"/>
      <w:bookmarkStart w:id="564" w:name="_Toc528157298"/>
      <w:r>
        <w:t>description property</w:t>
      </w:r>
      <w:bookmarkEnd w:id="563"/>
      <w:bookmarkEnd w:id="564"/>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65" w:name="_Ref506978525"/>
      <w:bookmarkStart w:id="566" w:name="_Toc528157299"/>
      <w:proofErr w:type="spellStart"/>
      <w:r>
        <w:t>fileLocation</w:t>
      </w:r>
      <w:proofErr w:type="spellEnd"/>
      <w:r w:rsidR="00A27D47">
        <w:t xml:space="preserve"> property</w:t>
      </w:r>
      <w:bookmarkEnd w:id="565"/>
      <w:bookmarkEnd w:id="566"/>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567" w:name="_Toc528157300"/>
      <w:r>
        <w:t>regions property</w:t>
      </w:r>
      <w:bookmarkEnd w:id="567"/>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568" w:name="_Toc528157301"/>
      <w:bookmarkStart w:id="569" w:name="_Hlk513212887"/>
      <w:r>
        <w:t>rectangles property</w:t>
      </w:r>
      <w:bookmarkEnd w:id="568"/>
    </w:p>
    <w:p w14:paraId="731EC896" w14:textId="624DB10F"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70" w:name="_Toc528157302"/>
      <w:bookmarkEnd w:id="569"/>
      <w:r>
        <w:t>conversion object</w:t>
      </w:r>
      <w:bookmarkEnd w:id="559"/>
      <w:bookmarkEnd w:id="570"/>
    </w:p>
    <w:p w14:paraId="615BCC83" w14:textId="7B3EE260" w:rsidR="00AC6C45" w:rsidRDefault="00AC6C45" w:rsidP="00AC6C45">
      <w:pPr>
        <w:pStyle w:val="Heading3"/>
      </w:pPr>
      <w:bookmarkStart w:id="571" w:name="_Toc528157303"/>
      <w:r>
        <w:t>General</w:t>
      </w:r>
      <w:bookmarkEnd w:id="5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72" w:name="_Ref503539410"/>
      <w:bookmarkStart w:id="573" w:name="_Toc528157304"/>
      <w:r>
        <w:t>tool property</w:t>
      </w:r>
      <w:bookmarkEnd w:id="572"/>
      <w:bookmarkEnd w:id="573"/>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74" w:name="_Ref503608264"/>
      <w:bookmarkStart w:id="575" w:name="_Toc528157305"/>
      <w:r>
        <w:t>invocation property</w:t>
      </w:r>
      <w:bookmarkEnd w:id="574"/>
      <w:bookmarkEnd w:id="575"/>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76" w:name="_Ref503539431"/>
      <w:bookmarkStart w:id="577" w:name="_Toc528157306"/>
      <w:proofErr w:type="spellStart"/>
      <w:r>
        <w:t>analysisToolLog</w:t>
      </w:r>
      <w:r w:rsidR="00ED76F2">
        <w:t>Files</w:t>
      </w:r>
      <w:proofErr w:type="spellEnd"/>
      <w:r>
        <w:t xml:space="preserve"> property</w:t>
      </w:r>
      <w:bookmarkEnd w:id="576"/>
      <w:bookmarkEnd w:id="57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745691F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578" w:name="_Ref511829625"/>
      <w:bookmarkStart w:id="579" w:name="_Toc528157307"/>
      <w:proofErr w:type="spellStart"/>
      <w:r>
        <w:t>versionControlDetails</w:t>
      </w:r>
      <w:proofErr w:type="spellEnd"/>
      <w:r>
        <w:t xml:space="preserve"> object</w:t>
      </w:r>
      <w:bookmarkEnd w:id="578"/>
      <w:bookmarkEnd w:id="579"/>
    </w:p>
    <w:p w14:paraId="28FE29F4" w14:textId="169979D6" w:rsidR="002315DB" w:rsidRDefault="002315DB" w:rsidP="002315DB">
      <w:pPr>
        <w:pStyle w:val="Heading3"/>
      </w:pPr>
      <w:bookmarkStart w:id="580" w:name="_Toc528157308"/>
      <w:r>
        <w:t>General</w:t>
      </w:r>
      <w:bookmarkEnd w:id="580"/>
    </w:p>
    <w:p w14:paraId="7229D67F" w14:textId="0443FE2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581" w:name="_Toc528157309"/>
      <w:r>
        <w:t>Constraints</w:t>
      </w:r>
      <w:bookmarkEnd w:id="58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E0AD6EE" w:rsidR="002315DB" w:rsidRDefault="007A480E" w:rsidP="002315DB">
      <w:pPr>
        <w:pStyle w:val="Heading3"/>
      </w:pPr>
      <w:bookmarkStart w:id="582" w:name="_Ref511829678"/>
      <w:bookmarkStart w:id="583" w:name="_Toc528157310"/>
      <w:proofErr w:type="spellStart"/>
      <w:r>
        <w:t>repositoryUri</w:t>
      </w:r>
      <w:proofErr w:type="spellEnd"/>
      <w:r>
        <w:t xml:space="preserve"> </w:t>
      </w:r>
      <w:r w:rsidR="002315DB">
        <w:t>property</w:t>
      </w:r>
      <w:bookmarkEnd w:id="582"/>
      <w:bookmarkEnd w:id="583"/>
    </w:p>
    <w:p w14:paraId="1785AFD1" w14:textId="13C70E65" w:rsidR="001466B1" w:rsidRDefault="001466B1" w:rsidP="001466B1">
      <w:bookmarkStart w:id="58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 xml:space="preserve">whose value is a string containing an absolute URI </w:t>
      </w:r>
      <w:del w:id="585" w:author="Laurence Golding" w:date="2018-11-07T14:18: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033C70" w:rsidDel="00680F39">
          <w:rPr>
            <w:rStyle w:val="Hyperlink"/>
          </w:rPr>
          <w:delText>RFC3986</w:delText>
        </w:r>
        <w:r w:rsidR="002255C2" w:rsidDel="00680F39">
          <w:rPr>
            <w:rStyle w:val="Hyperlink"/>
          </w:rPr>
          <w:fldChar w:fldCharType="end"/>
        </w:r>
        <w:r w:rsidDel="00680F39">
          <w:delText>]</w:delText>
        </w:r>
      </w:del>
      <w:ins w:id="586" w:author="Laurence Golding" w:date="2018-11-07T14:18:00Z">
        <w:r w:rsidR="00680F39">
          <w:t>(</w:t>
        </w:r>
        <w:r w:rsidR="00680F39" w:rsidRPr="008867D2">
          <w:t>§</w:t>
        </w:r>
        <w:r w:rsidR="00680F39">
          <w:fldChar w:fldCharType="begin"/>
        </w:r>
        <w:r w:rsidR="00680F39">
          <w:instrText xml:space="preserve"> REF _Ref529361385 \r \h </w:instrText>
        </w:r>
      </w:ins>
      <w:r w:rsidR="00680F39">
        <w:fldChar w:fldCharType="separate"/>
      </w:r>
      <w:ins w:id="587" w:author="Laurence Golding" w:date="2018-11-07T14:18:00Z">
        <w:r w:rsidR="00680F39">
          <w:t>3.10</w:t>
        </w:r>
        <w:r w:rsidR="00680F39">
          <w:fldChar w:fldCharType="end"/>
        </w:r>
      </w:ins>
      <w:ins w:id="588" w:author="Laurence Golding" w:date="2018-11-07T14:36:00Z">
        <w:r w:rsidR="00294868">
          <w:t>)</w:t>
        </w:r>
      </w:ins>
      <w:r>
        <w:t xml:space="preserve"> that specifies the location of the repository containing the scanned files.</w:t>
      </w:r>
    </w:p>
    <w:p w14:paraId="5D1C5F86" w14:textId="7EB69075" w:rsidR="002315DB" w:rsidRDefault="002315DB" w:rsidP="002315DB">
      <w:pPr>
        <w:pStyle w:val="Heading3"/>
      </w:pPr>
      <w:bookmarkStart w:id="589" w:name="_Ref513199006"/>
      <w:bookmarkStart w:id="590" w:name="_Toc528157311"/>
      <w:proofErr w:type="spellStart"/>
      <w:r>
        <w:t>revisionId</w:t>
      </w:r>
      <w:proofErr w:type="spellEnd"/>
      <w:r>
        <w:t xml:space="preserve"> property</w:t>
      </w:r>
      <w:bookmarkEnd w:id="584"/>
      <w:bookmarkEnd w:id="589"/>
      <w:bookmarkEnd w:id="59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91" w:name="_Ref511829698"/>
      <w:bookmarkStart w:id="592" w:name="_Toc528157312"/>
      <w:r>
        <w:t>branch property</w:t>
      </w:r>
      <w:bookmarkEnd w:id="591"/>
      <w:bookmarkEnd w:id="59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593" w:name="_Ref526939310"/>
      <w:bookmarkStart w:id="594" w:name="_Toc528157313"/>
      <w:proofErr w:type="spellStart"/>
      <w:r>
        <w:t>revisionTag</w:t>
      </w:r>
      <w:proofErr w:type="spellEnd"/>
      <w:r>
        <w:t xml:space="preserve"> </w:t>
      </w:r>
      <w:r w:rsidR="002315DB">
        <w:t>property</w:t>
      </w:r>
      <w:bookmarkEnd w:id="593"/>
      <w:bookmarkEnd w:id="594"/>
    </w:p>
    <w:p w14:paraId="343EFC1F" w14:textId="12E0682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595" w:name="_Ref526939293"/>
      <w:bookmarkStart w:id="596" w:name="_Toc528157314"/>
      <w:bookmarkStart w:id="597" w:name="_Hlk525802952"/>
      <w:proofErr w:type="spellStart"/>
      <w:r>
        <w:t>asOfTimeUtc</w:t>
      </w:r>
      <w:proofErr w:type="spellEnd"/>
      <w:r>
        <w:t xml:space="preserve"> </w:t>
      </w:r>
      <w:r w:rsidR="002315DB">
        <w:t>property</w:t>
      </w:r>
      <w:bookmarkEnd w:id="595"/>
      <w:bookmarkEnd w:id="596"/>
    </w:p>
    <w:p w14:paraId="1844A6A7" w14:textId="5E874B4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598" w:name="_Ref493403111"/>
      <w:bookmarkStart w:id="599" w:name="_Ref493404005"/>
      <w:bookmarkStart w:id="600" w:name="_Toc528157315"/>
      <w:bookmarkEnd w:id="597"/>
      <w:r>
        <w:t>file object</w:t>
      </w:r>
      <w:bookmarkEnd w:id="598"/>
      <w:bookmarkEnd w:id="599"/>
      <w:bookmarkEnd w:id="600"/>
    </w:p>
    <w:p w14:paraId="375224F2" w14:textId="20156049" w:rsidR="00401BB5" w:rsidRDefault="00401BB5" w:rsidP="00401BB5">
      <w:pPr>
        <w:pStyle w:val="Heading3"/>
      </w:pPr>
      <w:bookmarkStart w:id="601" w:name="_Toc528157316"/>
      <w:r>
        <w:t>General</w:t>
      </w:r>
      <w:bookmarkEnd w:id="60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02" w:name="_Ref493403519"/>
      <w:bookmarkStart w:id="603" w:name="_Toc528157317"/>
      <w:proofErr w:type="spellStart"/>
      <w:r>
        <w:t>fileLocation</w:t>
      </w:r>
      <w:proofErr w:type="spellEnd"/>
      <w:r w:rsidR="00401BB5">
        <w:t xml:space="preserve"> property</w:t>
      </w:r>
      <w:bookmarkEnd w:id="602"/>
      <w:bookmarkEnd w:id="603"/>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lastRenderedPageBreak/>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6ADE2822"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04" w:name="_Ref493404063"/>
      <w:bookmarkStart w:id="605" w:name="_Toc528157318"/>
      <w:proofErr w:type="spellStart"/>
      <w:r>
        <w:t>parentKey</w:t>
      </w:r>
      <w:proofErr w:type="spellEnd"/>
      <w:r>
        <w:t xml:space="preserve"> property</w:t>
      </w:r>
      <w:bookmarkEnd w:id="604"/>
      <w:bookmarkEnd w:id="605"/>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06" w:name="_Ref493403563"/>
      <w:bookmarkStart w:id="607" w:name="_Toc528157319"/>
      <w:r>
        <w:t>offset property</w:t>
      </w:r>
      <w:bookmarkEnd w:id="606"/>
      <w:bookmarkEnd w:id="60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08" w:name="_Ref493403574"/>
      <w:bookmarkStart w:id="609" w:name="_Toc528157320"/>
      <w:r>
        <w:t>length property</w:t>
      </w:r>
      <w:bookmarkEnd w:id="608"/>
      <w:bookmarkEnd w:id="60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10" w:name="_Toc528157321"/>
      <w:bookmarkStart w:id="611" w:name="_Hlk514318855"/>
      <w:r>
        <w:lastRenderedPageBreak/>
        <w:t>roles property</w:t>
      </w:r>
      <w:bookmarkEnd w:id="610"/>
    </w:p>
    <w:bookmarkEnd w:id="61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CE3B9C">
        <w:t>3.16.5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5337FBC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7203B8F" w:rsidR="001F66A6" w:rsidRDefault="001F66A6" w:rsidP="001F66A6">
      <w:pPr>
        <w:ind w:left="360"/>
      </w:pPr>
      <w:bookmarkStart w:id="61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13" w:name="_Toc528157322"/>
      <w:bookmarkEnd w:id="612"/>
      <w:proofErr w:type="spellStart"/>
      <w:r>
        <w:t>mimeType</w:t>
      </w:r>
      <w:proofErr w:type="spellEnd"/>
      <w:r>
        <w:t xml:space="preserve"> property</w:t>
      </w:r>
      <w:bookmarkEnd w:id="613"/>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14" w:name="_Ref511899450"/>
      <w:bookmarkStart w:id="615" w:name="_Toc528157323"/>
      <w:r>
        <w:t>contents property</w:t>
      </w:r>
      <w:bookmarkEnd w:id="614"/>
      <w:bookmarkEnd w:id="615"/>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616" w:name="_Ref511828128"/>
      <w:bookmarkStart w:id="617" w:name="_Toc528157324"/>
      <w:r>
        <w:t>encoding property</w:t>
      </w:r>
      <w:bookmarkEnd w:id="616"/>
      <w:bookmarkEnd w:id="617"/>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18" w:name="_Ref493345445"/>
      <w:bookmarkStart w:id="619" w:name="_Toc528157325"/>
      <w:r>
        <w:t>hashes property</w:t>
      </w:r>
      <w:bookmarkEnd w:id="618"/>
      <w:bookmarkEnd w:id="619"/>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w:t>
      </w:r>
      <w:r w:rsidRPr="0082371F">
        <w:lastRenderedPageBreak/>
        <w:t>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20" w:name="_Toc528157326"/>
      <w:proofErr w:type="spellStart"/>
      <w:r>
        <w:t>lastModifiedTime</w:t>
      </w:r>
      <w:r w:rsidR="00327EBE">
        <w:t>Utc</w:t>
      </w:r>
      <w:proofErr w:type="spellEnd"/>
      <w:r>
        <w:t xml:space="preserve"> property</w:t>
      </w:r>
      <w:bookmarkEnd w:id="620"/>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21" w:name="_Ref493350984"/>
      <w:bookmarkStart w:id="622" w:name="_Toc528157327"/>
      <w:r>
        <w:t>result object</w:t>
      </w:r>
      <w:bookmarkEnd w:id="621"/>
      <w:bookmarkEnd w:id="622"/>
    </w:p>
    <w:p w14:paraId="74FD90F6" w14:textId="18F2DD20" w:rsidR="00401BB5" w:rsidRDefault="00401BB5" w:rsidP="00401BB5">
      <w:pPr>
        <w:pStyle w:val="Heading3"/>
      </w:pPr>
      <w:bookmarkStart w:id="623" w:name="_Toc528157328"/>
      <w:r>
        <w:t>General</w:t>
      </w:r>
      <w:bookmarkEnd w:id="6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24" w:name="_Ref515624666"/>
      <w:bookmarkStart w:id="625" w:name="_Toc528157329"/>
      <w:r>
        <w:t>Distinguishing logically identical from logically distinct results</w:t>
      </w:r>
      <w:bookmarkEnd w:id="624"/>
      <w:bookmarkEnd w:id="62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26" w:name="_Toc528157330"/>
      <w:bookmarkStart w:id="627" w:name="_Ref493408865"/>
      <w:proofErr w:type="spellStart"/>
      <w:r>
        <w:t>i</w:t>
      </w:r>
      <w:r w:rsidR="00435405">
        <w:t>nstanceGui</w:t>
      </w:r>
      <w:r>
        <w:t>d</w:t>
      </w:r>
      <w:proofErr w:type="spellEnd"/>
      <w:r>
        <w:t xml:space="preserve"> property</w:t>
      </w:r>
      <w:bookmarkEnd w:id="626"/>
    </w:p>
    <w:p w14:paraId="2C599143" w14:textId="11222D1E" w:rsidR="00376B6D" w:rsidRDefault="00376B6D" w:rsidP="00376B6D">
      <w:bookmarkStart w:id="62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629" w:name="_Ref516055541"/>
      <w:bookmarkStart w:id="630" w:name="_Toc528157331"/>
      <w:proofErr w:type="spellStart"/>
      <w:r>
        <w:t>correlationGuid</w:t>
      </w:r>
      <w:proofErr w:type="spellEnd"/>
      <w:r>
        <w:t xml:space="preserve"> property</w:t>
      </w:r>
      <w:bookmarkEnd w:id="629"/>
      <w:bookmarkEnd w:id="630"/>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631" w:name="_Ref513193500"/>
      <w:bookmarkStart w:id="632" w:name="_Ref513195673"/>
      <w:bookmarkStart w:id="633" w:name="_Toc528157332"/>
      <w:proofErr w:type="spellStart"/>
      <w:r>
        <w:t>ruleId</w:t>
      </w:r>
      <w:proofErr w:type="spellEnd"/>
      <w:r>
        <w:t xml:space="preserve"> property</w:t>
      </w:r>
      <w:bookmarkEnd w:id="627"/>
      <w:bookmarkEnd w:id="628"/>
      <w:bookmarkEnd w:id="631"/>
      <w:bookmarkEnd w:id="632"/>
      <w:bookmarkEnd w:id="6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634" w:name="_Ref493511208"/>
      <w:bookmarkStart w:id="635" w:name="_Toc528157333"/>
      <w:r>
        <w:t>level property</w:t>
      </w:r>
      <w:bookmarkEnd w:id="634"/>
      <w:bookmarkEnd w:id="6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636" w:name="_Ref493426628"/>
      <w:bookmarkStart w:id="637" w:name="_Toc528157334"/>
      <w:r>
        <w:lastRenderedPageBreak/>
        <w:t>message property</w:t>
      </w:r>
      <w:bookmarkEnd w:id="636"/>
      <w:bookmarkEnd w:id="637"/>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638" w:name="_Hlk522873802"/>
      <w:r>
        <w:t>§</w:t>
      </w:r>
      <w:bookmarkEnd w:id="638"/>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lastRenderedPageBreak/>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639" w:name="_Ref510013155"/>
      <w:bookmarkStart w:id="640" w:name="_Toc528157335"/>
      <w:r>
        <w:t>locations property</w:t>
      </w:r>
      <w:bookmarkEnd w:id="639"/>
      <w:bookmarkEnd w:id="640"/>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41" w:name="_Ref510085223"/>
      <w:bookmarkStart w:id="642" w:name="_Toc528157336"/>
      <w:proofErr w:type="spellStart"/>
      <w:r>
        <w:t>analysisTarget</w:t>
      </w:r>
      <w:proofErr w:type="spellEnd"/>
      <w:r w:rsidR="00673F27">
        <w:t xml:space="preserve"> p</w:t>
      </w:r>
      <w:r>
        <w:t>roperty</w:t>
      </w:r>
      <w:bookmarkEnd w:id="641"/>
      <w:bookmarkEnd w:id="642"/>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643" w:name="_Ref513040093"/>
      <w:bookmarkStart w:id="644" w:name="_Toc528157337"/>
      <w:r>
        <w:t>fingerprints property</w:t>
      </w:r>
      <w:bookmarkEnd w:id="643"/>
      <w:bookmarkEnd w:id="644"/>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2255C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645" w:name="_Ref507591746"/>
      <w:bookmarkStart w:id="646" w:name="_Toc528157338"/>
      <w:proofErr w:type="spellStart"/>
      <w:r>
        <w:t>partialFingerprints</w:t>
      </w:r>
      <w:proofErr w:type="spellEnd"/>
      <w:r w:rsidR="00401BB5">
        <w:t xml:space="preserve"> property</w:t>
      </w:r>
      <w:bookmarkEnd w:id="645"/>
      <w:bookmarkEnd w:id="646"/>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64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64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648" w:name="_Ref510008160"/>
      <w:bookmarkStart w:id="649" w:name="_Toc528157339"/>
      <w:proofErr w:type="spellStart"/>
      <w:r>
        <w:t>codeFlows</w:t>
      </w:r>
      <w:proofErr w:type="spellEnd"/>
      <w:r>
        <w:t xml:space="preserve"> property</w:t>
      </w:r>
      <w:bookmarkEnd w:id="648"/>
      <w:bookmarkEnd w:id="649"/>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proofErr w:type="spellStart"/>
      <w:r w:rsidRPr="000C5A2B">
        <w:rPr>
          <w:rStyle w:val="CODEtemp"/>
        </w:rPr>
        <w:t>codeFlow</w:t>
      </w:r>
      <w:proofErr w:type="spellEnd"/>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50" w:name="_Ref511820702"/>
      <w:bookmarkStart w:id="651" w:name="_Toc528157340"/>
      <w:r>
        <w:t>graphs property</w:t>
      </w:r>
      <w:bookmarkEnd w:id="650"/>
      <w:bookmarkEnd w:id="651"/>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52" w:name="_Ref511820008"/>
      <w:bookmarkStart w:id="653" w:name="_Toc528157341"/>
      <w:r>
        <w:lastRenderedPageBreak/>
        <w:t>graphTraversals property</w:t>
      </w:r>
      <w:bookmarkEnd w:id="652"/>
      <w:bookmarkEnd w:id="653"/>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4" w:name="_Toc528157342"/>
      <w:r>
        <w:t>stacks property</w:t>
      </w:r>
      <w:bookmarkEnd w:id="654"/>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5" w:name="_Ref493499246"/>
      <w:bookmarkStart w:id="656" w:name="_Toc528157343"/>
      <w:proofErr w:type="spellStart"/>
      <w:r>
        <w:t>relatedLocations</w:t>
      </w:r>
      <w:proofErr w:type="spellEnd"/>
      <w:r>
        <w:t xml:space="preserve"> property</w:t>
      </w:r>
      <w:bookmarkEnd w:id="655"/>
      <w:bookmarkEnd w:id="656"/>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57" w:name="_Toc528157344"/>
      <w:proofErr w:type="spellStart"/>
      <w:r>
        <w:t>suppressionStates</w:t>
      </w:r>
      <w:proofErr w:type="spellEnd"/>
      <w:r>
        <w:t xml:space="preserve"> property</w:t>
      </w:r>
      <w:bookmarkEnd w:id="657"/>
    </w:p>
    <w:p w14:paraId="1AE8DC88" w14:textId="2A54B9A5" w:rsidR="00401BB5" w:rsidRDefault="00401BB5" w:rsidP="00401BB5">
      <w:pPr>
        <w:pStyle w:val="Heading4"/>
      </w:pPr>
      <w:bookmarkStart w:id="658" w:name="_Toc528157345"/>
      <w:r>
        <w:t>General</w:t>
      </w:r>
      <w:bookmarkEnd w:id="658"/>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659" w:name="_Ref493475240"/>
      <w:bookmarkStart w:id="660" w:name="_Toc528157346"/>
      <w:proofErr w:type="spellStart"/>
      <w:r>
        <w:t>suppressedInSource</w:t>
      </w:r>
      <w:proofErr w:type="spellEnd"/>
      <w:r>
        <w:t xml:space="preserve"> value</w:t>
      </w:r>
      <w:bookmarkEnd w:id="659"/>
      <w:bookmarkEnd w:id="6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661" w:name="_Ref493475253"/>
      <w:bookmarkStart w:id="662" w:name="_Toc528157347"/>
      <w:proofErr w:type="spellStart"/>
      <w:r>
        <w:t>suppressedExternally</w:t>
      </w:r>
      <w:proofErr w:type="spellEnd"/>
      <w:r>
        <w:t xml:space="preserve"> value</w:t>
      </w:r>
      <w:bookmarkEnd w:id="661"/>
      <w:bookmarkEnd w:id="66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663" w:name="_Ref493351360"/>
      <w:bookmarkStart w:id="664" w:name="_Toc528157348"/>
      <w:bookmarkStart w:id="665" w:name="_Hlk514318442"/>
      <w:proofErr w:type="spellStart"/>
      <w:r>
        <w:lastRenderedPageBreak/>
        <w:t>baselineState</w:t>
      </w:r>
      <w:proofErr w:type="spellEnd"/>
      <w:r>
        <w:t xml:space="preserve"> property</w:t>
      </w:r>
      <w:bookmarkEnd w:id="663"/>
      <w:bookmarkEnd w:id="6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666" w:name="_Ref507598047"/>
      <w:bookmarkStart w:id="667" w:name="_Ref508987354"/>
      <w:bookmarkStart w:id="668" w:name="_Toc528157349"/>
      <w:bookmarkStart w:id="669" w:name="_Ref506807829"/>
      <w:r>
        <w:t>a</w:t>
      </w:r>
      <w:r w:rsidR="00A27D47">
        <w:t>ttachments</w:t>
      </w:r>
      <w:bookmarkEnd w:id="666"/>
      <w:r>
        <w:t xml:space="preserve"> property</w:t>
      </w:r>
      <w:bookmarkEnd w:id="667"/>
      <w:bookmarkEnd w:id="668"/>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670" w:name="_Toc528157350"/>
      <w:proofErr w:type="spellStart"/>
      <w:r>
        <w:t>workItem</w:t>
      </w:r>
      <w:r w:rsidR="00326BD5">
        <w:t>Uri</w:t>
      </w:r>
      <w:r w:rsidR="008C5D5A">
        <w:t>s</w:t>
      </w:r>
      <w:proofErr w:type="spellEnd"/>
      <w:r>
        <w:t xml:space="preserve"> property</w:t>
      </w:r>
      <w:bookmarkEnd w:id="670"/>
    </w:p>
    <w:p w14:paraId="1D36CDAB" w14:textId="570FF6DF"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del w:id="671" w:author="Laurence Golding" w:date="2018-11-07T14:19:00Z">
        <w:r w:rsidR="00326BD5"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00326BD5" w:rsidRPr="002315DB" w:rsidDel="00680F39">
          <w:rPr>
            <w:rStyle w:val="Hyperlink"/>
          </w:rPr>
          <w:delText>RFC3986</w:delText>
        </w:r>
        <w:r w:rsidR="002255C2" w:rsidDel="00680F39">
          <w:rPr>
            <w:rStyle w:val="Hyperlink"/>
          </w:rPr>
          <w:fldChar w:fldCharType="end"/>
        </w:r>
        <w:r w:rsidR="00326BD5" w:rsidDel="00680F39">
          <w:delText>]</w:delText>
        </w:r>
      </w:del>
      <w:ins w:id="672" w:author="Laurence Golding" w:date="2018-11-07T14:19:00Z">
        <w:r w:rsidR="00680F39">
          <w:t>(</w:t>
        </w:r>
        <w:r w:rsidR="00680F39" w:rsidRPr="008867D2">
          <w:t>§</w:t>
        </w:r>
        <w:r w:rsidR="00680F39">
          <w:fldChar w:fldCharType="begin"/>
        </w:r>
        <w:r w:rsidR="00680F39">
          <w:instrText xml:space="preserve"> REF _Ref529361385 \r \h </w:instrText>
        </w:r>
      </w:ins>
      <w:r w:rsidR="00680F39">
        <w:fldChar w:fldCharType="separate"/>
      </w:r>
      <w:ins w:id="673" w:author="Laurence Golding" w:date="2018-11-07T14:19:00Z">
        <w:r w:rsidR="00680F39">
          <w:t>3.10</w:t>
        </w:r>
        <w:r w:rsidR="00680F39">
          <w:fldChar w:fldCharType="end"/>
        </w:r>
        <w:r w:rsidR="00680F39">
          <w:t>)</w:t>
        </w:r>
      </w:ins>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74" w:name="_Toc528157351"/>
      <w:proofErr w:type="spellStart"/>
      <w:r>
        <w:t>hostedViewerUri</w:t>
      </w:r>
      <w:proofErr w:type="spellEnd"/>
      <w:r>
        <w:t xml:space="preserve"> property</w:t>
      </w:r>
      <w:bookmarkEnd w:id="674"/>
    </w:p>
    <w:p w14:paraId="5C2C894B" w14:textId="16FD3DC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del w:id="675" w:author="Laurence Golding" w:date="2018-11-07T14:19:00Z">
        <w:r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Pr="00033C70" w:rsidDel="00680F39">
          <w:rPr>
            <w:rStyle w:val="Hyperlink"/>
          </w:rPr>
          <w:delText>RFC3986</w:delText>
        </w:r>
        <w:r w:rsidR="002255C2" w:rsidDel="00680F39">
          <w:rPr>
            <w:rStyle w:val="Hyperlink"/>
          </w:rPr>
          <w:fldChar w:fldCharType="end"/>
        </w:r>
        <w:r w:rsidDel="00680F39">
          <w:delText>]</w:delText>
        </w:r>
      </w:del>
      <w:ins w:id="676" w:author="Laurence Golding" w:date="2018-11-07T14:19:00Z">
        <w:r w:rsidR="00680F39">
          <w:t>(</w:t>
        </w:r>
        <w:r w:rsidR="00680F39" w:rsidRPr="008867D2">
          <w:t>§</w:t>
        </w:r>
        <w:r w:rsidR="00680F39">
          <w:fldChar w:fldCharType="begin"/>
        </w:r>
        <w:r w:rsidR="00680F39">
          <w:instrText xml:space="preserve"> REF _Ref529361385 \r \h </w:instrText>
        </w:r>
      </w:ins>
      <w:r w:rsidR="00680F39">
        <w:fldChar w:fldCharType="separate"/>
      </w:r>
      <w:ins w:id="677" w:author="Laurence Golding" w:date="2018-11-07T14:19:00Z">
        <w:r w:rsidR="00680F39">
          <w:t>3.10</w:t>
        </w:r>
        <w:r w:rsidR="00680F39">
          <w:fldChar w:fldCharType="end"/>
        </w:r>
        <w:r w:rsidR="00680F39">
          <w:t>)</w:t>
        </w:r>
      </w:ins>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678" w:name="_Ref510085934"/>
      <w:bookmarkStart w:id="679" w:name="_Toc528157352"/>
      <w:proofErr w:type="spellStart"/>
      <w:r>
        <w:lastRenderedPageBreak/>
        <w:t>conversionProvenance</w:t>
      </w:r>
      <w:proofErr w:type="spellEnd"/>
      <w:r>
        <w:t xml:space="preserve"> property</w:t>
      </w:r>
      <w:bookmarkEnd w:id="669"/>
      <w:bookmarkEnd w:id="678"/>
      <w:bookmarkEnd w:id="67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423063A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80" w:name="_Toc528157353"/>
      <w:r>
        <w:t>fixes property</w:t>
      </w:r>
      <w:bookmarkEnd w:id="680"/>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681" w:name="_Toc528157354"/>
      <w:proofErr w:type="spellStart"/>
      <w:r>
        <w:t>occurrenceCount</w:t>
      </w:r>
      <w:proofErr w:type="spellEnd"/>
      <w:r>
        <w:t xml:space="preserve"> property</w:t>
      </w:r>
      <w:bookmarkEnd w:id="681"/>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82" w:name="_Ref493426721"/>
      <w:bookmarkStart w:id="683" w:name="_Ref507665939"/>
      <w:bookmarkStart w:id="684" w:name="_Toc528157355"/>
      <w:r>
        <w:t>location object</w:t>
      </w:r>
      <w:bookmarkEnd w:id="682"/>
      <w:bookmarkEnd w:id="683"/>
      <w:bookmarkEnd w:id="684"/>
    </w:p>
    <w:p w14:paraId="27ED50C0" w14:textId="23D428DC" w:rsidR="006E546E" w:rsidRDefault="006E546E" w:rsidP="006E546E">
      <w:pPr>
        <w:pStyle w:val="Heading3"/>
      </w:pPr>
      <w:bookmarkStart w:id="685" w:name="_Ref493479281"/>
      <w:bookmarkStart w:id="686" w:name="_Toc528157356"/>
      <w:r>
        <w:t>General</w:t>
      </w:r>
      <w:bookmarkEnd w:id="685"/>
      <w:bookmarkEnd w:id="686"/>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687" w:name="_Ref493477623"/>
      <w:bookmarkStart w:id="688" w:name="_Ref493478351"/>
      <w:bookmarkStart w:id="689" w:name="_Toc528157357"/>
      <w:proofErr w:type="spellStart"/>
      <w:r>
        <w:t>physicalLocation</w:t>
      </w:r>
      <w:proofErr w:type="spellEnd"/>
      <w:r>
        <w:t xml:space="preserve"> </w:t>
      </w:r>
      <w:r w:rsidR="006E546E">
        <w:t>property</w:t>
      </w:r>
      <w:bookmarkEnd w:id="687"/>
      <w:bookmarkEnd w:id="688"/>
      <w:bookmarkEnd w:id="689"/>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690" w:name="_Ref493404450"/>
      <w:bookmarkStart w:id="691" w:name="_Ref493404690"/>
      <w:bookmarkStart w:id="692" w:name="_Toc528157358"/>
      <w:proofErr w:type="spellStart"/>
      <w:r>
        <w:t>fullyQualifiedLogicalName</w:t>
      </w:r>
      <w:proofErr w:type="spellEnd"/>
      <w:r>
        <w:t xml:space="preserve"> property</w:t>
      </w:r>
      <w:bookmarkEnd w:id="690"/>
      <w:bookmarkEnd w:id="691"/>
      <w:bookmarkEnd w:id="69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693" w:name="_Hlk513194534"/>
      <w:bookmarkStart w:id="69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93"/>
    </w:p>
    <w:p w14:paraId="01F88A86" w14:textId="73D095A8"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94"/>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CE3B9C">
        <w:t>3.26.4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695" w:name="_Ref513121634"/>
      <w:bookmarkStart w:id="696" w:name="_Ref513122103"/>
      <w:bookmarkStart w:id="697" w:name="_Toc528157359"/>
      <w:r>
        <w:t>message property</w:t>
      </w:r>
      <w:bookmarkEnd w:id="695"/>
      <w:bookmarkEnd w:id="696"/>
      <w:bookmarkEnd w:id="697"/>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698" w:name="_Ref510102819"/>
      <w:bookmarkStart w:id="699" w:name="_Toc528157360"/>
      <w:r>
        <w:t>annotations property</w:t>
      </w:r>
      <w:bookmarkEnd w:id="698"/>
      <w:bookmarkEnd w:id="699"/>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700" w:name="_Ref493477390"/>
      <w:bookmarkStart w:id="701" w:name="_Ref493478323"/>
      <w:bookmarkStart w:id="702" w:name="_Ref493478590"/>
      <w:bookmarkStart w:id="703" w:name="_Toc528157361"/>
      <w:proofErr w:type="spellStart"/>
      <w:r>
        <w:lastRenderedPageBreak/>
        <w:t>physicalLocation</w:t>
      </w:r>
      <w:proofErr w:type="spellEnd"/>
      <w:r>
        <w:t xml:space="preserve"> object</w:t>
      </w:r>
      <w:bookmarkEnd w:id="700"/>
      <w:bookmarkEnd w:id="701"/>
      <w:bookmarkEnd w:id="702"/>
      <w:bookmarkEnd w:id="703"/>
    </w:p>
    <w:p w14:paraId="0B9181AD" w14:textId="12F902F2" w:rsidR="006E546E" w:rsidRDefault="006E546E" w:rsidP="006E546E">
      <w:pPr>
        <w:pStyle w:val="Heading3"/>
      </w:pPr>
      <w:bookmarkStart w:id="704" w:name="_Toc528157362"/>
      <w:r>
        <w:t>General</w:t>
      </w:r>
      <w:bookmarkEnd w:id="70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705" w:name="_Ref503357394"/>
      <w:bookmarkStart w:id="706" w:name="_Toc528157363"/>
      <w:bookmarkStart w:id="707" w:name="_Ref493343236"/>
      <w:r>
        <w:t>id property</w:t>
      </w:r>
      <w:bookmarkEnd w:id="705"/>
      <w:bookmarkEnd w:id="706"/>
    </w:p>
    <w:p w14:paraId="39E78313" w14:textId="08F2D86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708" w:name="_Ref503369432"/>
      <w:bookmarkStart w:id="709" w:name="_Ref503369435"/>
      <w:bookmarkStart w:id="710" w:name="_Ref503371110"/>
      <w:bookmarkStart w:id="711" w:name="_Ref503371652"/>
      <w:bookmarkStart w:id="712" w:name="_Toc528157364"/>
      <w:proofErr w:type="spellStart"/>
      <w:r>
        <w:t>fileLocation</w:t>
      </w:r>
      <w:proofErr w:type="spellEnd"/>
      <w:r w:rsidR="006E546E">
        <w:t xml:space="preserve"> property</w:t>
      </w:r>
      <w:bookmarkEnd w:id="707"/>
      <w:bookmarkEnd w:id="708"/>
      <w:bookmarkEnd w:id="709"/>
      <w:bookmarkEnd w:id="710"/>
      <w:bookmarkEnd w:id="711"/>
      <w:bookmarkEnd w:id="712"/>
    </w:p>
    <w:p w14:paraId="5D69C82C" w14:textId="33AD0E9B"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713" w:name="_Ref493509797"/>
      <w:bookmarkStart w:id="714" w:name="_Toc528157365"/>
      <w:r>
        <w:t>region property</w:t>
      </w:r>
      <w:bookmarkEnd w:id="713"/>
      <w:bookmarkEnd w:id="714"/>
    </w:p>
    <w:p w14:paraId="34CA82A6" w14:textId="7AB1C10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715" w:name="_Toc528157366"/>
      <w:proofErr w:type="spellStart"/>
      <w:r>
        <w:t>contextRegion</w:t>
      </w:r>
      <w:proofErr w:type="spellEnd"/>
      <w:r>
        <w:t xml:space="preserve"> property</w:t>
      </w:r>
      <w:bookmarkEnd w:id="715"/>
    </w:p>
    <w:p w14:paraId="220640FE" w14:textId="10BC15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716" w:name="_Ref493490350"/>
      <w:bookmarkStart w:id="717" w:name="_Toc528157367"/>
      <w:r>
        <w:t>region object</w:t>
      </w:r>
      <w:bookmarkEnd w:id="716"/>
      <w:bookmarkEnd w:id="717"/>
    </w:p>
    <w:p w14:paraId="5C4DB1F6" w14:textId="19917190" w:rsidR="006E546E" w:rsidRDefault="006E546E" w:rsidP="006E546E">
      <w:pPr>
        <w:pStyle w:val="Heading3"/>
      </w:pPr>
      <w:bookmarkStart w:id="718" w:name="_Toc528157368"/>
      <w:r>
        <w:t>General</w:t>
      </w:r>
      <w:bookmarkEnd w:id="71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719" w:name="_Ref493492556"/>
      <w:bookmarkStart w:id="720" w:name="_Ref493492604"/>
      <w:bookmarkStart w:id="721" w:name="_Ref493492671"/>
      <w:bookmarkStart w:id="722" w:name="_Toc528157369"/>
      <w:r>
        <w:t>Text regions</w:t>
      </w:r>
      <w:bookmarkEnd w:id="719"/>
      <w:bookmarkEnd w:id="720"/>
      <w:bookmarkEnd w:id="721"/>
      <w:bookmarkEnd w:id="72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CE3B9C">
        <w:t>3.20.9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38976FD0"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42B8ABC"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62140814"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23" w:name="_Ref509043519"/>
      <w:bookmarkStart w:id="724" w:name="_Ref509043733"/>
      <w:bookmarkStart w:id="725" w:name="_Toc528157370"/>
      <w:r>
        <w:lastRenderedPageBreak/>
        <w:t>Binary regions</w:t>
      </w:r>
      <w:bookmarkEnd w:id="723"/>
      <w:bookmarkEnd w:id="724"/>
      <w:bookmarkEnd w:id="72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26" w:name="_Toc528157371"/>
      <w:r>
        <w:t>Independence of text and binary regions</w:t>
      </w:r>
      <w:bookmarkEnd w:id="72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3586DFFA"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7" w:name="_Ref493490565"/>
      <w:bookmarkStart w:id="728" w:name="_Ref493491243"/>
      <w:bookmarkStart w:id="729" w:name="_Ref493492406"/>
      <w:bookmarkStart w:id="730" w:name="_Toc528157372"/>
      <w:proofErr w:type="spellStart"/>
      <w:r>
        <w:t>startLine</w:t>
      </w:r>
      <w:proofErr w:type="spellEnd"/>
      <w:r>
        <w:t xml:space="preserve"> property</w:t>
      </w:r>
      <w:bookmarkEnd w:id="727"/>
      <w:bookmarkEnd w:id="728"/>
      <w:bookmarkEnd w:id="729"/>
      <w:bookmarkEnd w:id="730"/>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1" w:name="_Ref493491260"/>
      <w:bookmarkStart w:id="732" w:name="_Ref493492414"/>
      <w:bookmarkStart w:id="733" w:name="_Toc528157373"/>
      <w:proofErr w:type="spellStart"/>
      <w:r>
        <w:t>startColumn</w:t>
      </w:r>
      <w:proofErr w:type="spellEnd"/>
      <w:r>
        <w:t xml:space="preserve"> property</w:t>
      </w:r>
      <w:bookmarkEnd w:id="731"/>
      <w:bookmarkEnd w:id="732"/>
      <w:bookmarkEnd w:id="73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DAD528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34" w:name="_Ref493491334"/>
      <w:bookmarkStart w:id="735" w:name="_Ref493492422"/>
      <w:bookmarkStart w:id="736" w:name="_Toc528157374"/>
      <w:proofErr w:type="spellStart"/>
      <w:r>
        <w:t>endLine</w:t>
      </w:r>
      <w:proofErr w:type="spellEnd"/>
      <w:r>
        <w:t xml:space="preserve"> property</w:t>
      </w:r>
      <w:bookmarkEnd w:id="734"/>
      <w:bookmarkEnd w:id="735"/>
      <w:bookmarkEnd w:id="736"/>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37" w:name="_Ref493491342"/>
      <w:bookmarkStart w:id="738" w:name="_Ref493492427"/>
      <w:bookmarkStart w:id="739" w:name="_Toc528157375"/>
      <w:proofErr w:type="spellStart"/>
      <w:r>
        <w:lastRenderedPageBreak/>
        <w:t>endColumn</w:t>
      </w:r>
      <w:proofErr w:type="spellEnd"/>
      <w:r>
        <w:t xml:space="preserve"> property</w:t>
      </w:r>
      <w:bookmarkEnd w:id="737"/>
      <w:bookmarkEnd w:id="738"/>
      <w:bookmarkEnd w:id="739"/>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40" w:name="_Ref493492251"/>
      <w:bookmarkStart w:id="741" w:name="_Ref493492981"/>
      <w:bookmarkStart w:id="742" w:name="_Toc528157376"/>
      <w:proofErr w:type="spellStart"/>
      <w:r>
        <w:t>charO</w:t>
      </w:r>
      <w:r w:rsidR="006E546E">
        <w:t>ffset</w:t>
      </w:r>
      <w:proofErr w:type="spellEnd"/>
      <w:r w:rsidR="006E546E">
        <w:t xml:space="preserve"> property</w:t>
      </w:r>
      <w:bookmarkEnd w:id="740"/>
      <w:bookmarkEnd w:id="741"/>
      <w:bookmarkEnd w:id="742"/>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43" w:name="_Ref493491350"/>
      <w:bookmarkStart w:id="744" w:name="_Ref493492312"/>
      <w:bookmarkStart w:id="745" w:name="_Toc528157377"/>
      <w:proofErr w:type="spellStart"/>
      <w:r>
        <w:t>charL</w:t>
      </w:r>
      <w:r w:rsidR="006E546E">
        <w:t>ength</w:t>
      </w:r>
      <w:proofErr w:type="spellEnd"/>
      <w:r w:rsidR="006E546E">
        <w:t xml:space="preserve"> property</w:t>
      </w:r>
      <w:bookmarkEnd w:id="743"/>
      <w:bookmarkEnd w:id="744"/>
      <w:bookmarkEnd w:id="745"/>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46" w:name="_Ref515544104"/>
      <w:bookmarkStart w:id="747" w:name="_Toc528157378"/>
      <w:proofErr w:type="spellStart"/>
      <w:r>
        <w:t>byteOffset</w:t>
      </w:r>
      <w:proofErr w:type="spellEnd"/>
      <w:r>
        <w:t xml:space="preserve"> property</w:t>
      </w:r>
      <w:bookmarkEnd w:id="746"/>
      <w:bookmarkEnd w:id="74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48" w:name="_Ref515544119"/>
      <w:bookmarkStart w:id="749" w:name="_Toc528157379"/>
      <w:proofErr w:type="spellStart"/>
      <w:r>
        <w:t>byteLength</w:t>
      </w:r>
      <w:proofErr w:type="spellEnd"/>
      <w:r>
        <w:t xml:space="preserve"> property</w:t>
      </w:r>
      <w:bookmarkEnd w:id="748"/>
      <w:bookmarkEnd w:id="749"/>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50" w:name="_Toc528157380"/>
      <w:r>
        <w:t>snippet property</w:t>
      </w:r>
      <w:bookmarkEnd w:id="750"/>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51" w:name="_Ref513118337"/>
      <w:bookmarkStart w:id="752" w:name="_Toc528157381"/>
      <w:r>
        <w:lastRenderedPageBreak/>
        <w:t>message property</w:t>
      </w:r>
      <w:bookmarkEnd w:id="751"/>
      <w:bookmarkEnd w:id="752"/>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753" w:name="_Ref513118449"/>
      <w:bookmarkStart w:id="754" w:name="_Toc528157382"/>
      <w:bookmarkStart w:id="755" w:name="_Hlk513212890"/>
      <w:r>
        <w:t>rectangle object</w:t>
      </w:r>
      <w:bookmarkEnd w:id="753"/>
      <w:bookmarkEnd w:id="754"/>
    </w:p>
    <w:p w14:paraId="3C4A6F0B" w14:textId="2FBD2981" w:rsidR="008A21D5" w:rsidRDefault="008A21D5" w:rsidP="008A21D5">
      <w:pPr>
        <w:pStyle w:val="Heading3"/>
      </w:pPr>
      <w:bookmarkStart w:id="756" w:name="_Toc528157383"/>
      <w:r>
        <w:t>General</w:t>
      </w:r>
      <w:bookmarkEnd w:id="75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57" w:name="_Toc528157384"/>
      <w:r>
        <w:t>top, left, bottom, and right properties</w:t>
      </w:r>
      <w:bookmarkEnd w:id="757"/>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8" w:name="_Ref513118473"/>
      <w:bookmarkStart w:id="759" w:name="_Toc528157385"/>
      <w:r>
        <w:t>message property</w:t>
      </w:r>
      <w:bookmarkEnd w:id="758"/>
      <w:bookmarkEnd w:id="759"/>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60" w:name="_Ref493404505"/>
      <w:bookmarkStart w:id="761" w:name="_Toc528157386"/>
      <w:bookmarkEnd w:id="755"/>
      <w:proofErr w:type="spellStart"/>
      <w:r>
        <w:t>logicalLocation</w:t>
      </w:r>
      <w:proofErr w:type="spellEnd"/>
      <w:r>
        <w:t xml:space="preserve"> object</w:t>
      </w:r>
      <w:bookmarkEnd w:id="760"/>
      <w:bookmarkEnd w:id="761"/>
    </w:p>
    <w:p w14:paraId="479717FF" w14:textId="2760154A" w:rsidR="006E546E" w:rsidRDefault="006E546E" w:rsidP="006E546E">
      <w:pPr>
        <w:pStyle w:val="Heading3"/>
      </w:pPr>
      <w:bookmarkStart w:id="762" w:name="_Toc528157387"/>
      <w:r>
        <w:t>General</w:t>
      </w:r>
      <w:bookmarkEnd w:id="76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763" w:name="_Ref514248023"/>
      <w:bookmarkStart w:id="764" w:name="_Toc528157388"/>
      <w:r>
        <w:t>Logical location naming rules</w:t>
      </w:r>
      <w:bookmarkEnd w:id="763"/>
      <w:bookmarkEnd w:id="76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proofErr w:type="spellStart"/>
      <w:r w:rsidRPr="00A12DAB">
        <w:rPr>
          <w:rStyle w:val="CODEtemp"/>
        </w:rPr>
        <w:lastRenderedPageBreak/>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5" w:name="_Ref514247682"/>
      <w:bookmarkStart w:id="766" w:name="_Toc528157389"/>
      <w:r>
        <w:t>name property</w:t>
      </w:r>
      <w:bookmarkEnd w:id="765"/>
      <w:bookmarkEnd w:id="766"/>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767" w:name="_Ref513194876"/>
      <w:bookmarkStart w:id="768" w:name="_Toc528157390"/>
      <w:proofErr w:type="spellStart"/>
      <w:r>
        <w:t>fullyQualifiedName</w:t>
      </w:r>
      <w:proofErr w:type="spellEnd"/>
      <w:r>
        <w:t xml:space="preserve"> property</w:t>
      </w:r>
      <w:bookmarkEnd w:id="767"/>
      <w:bookmarkEnd w:id="768"/>
    </w:p>
    <w:p w14:paraId="0F5707EB" w14:textId="6B6FAE22"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CE3B9C">
        <w:t>3.12.12</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769" w:name="_Toc528157391"/>
      <w:proofErr w:type="spellStart"/>
      <w:r>
        <w:t>decoratedName</w:t>
      </w:r>
      <w:proofErr w:type="spellEnd"/>
      <w:r>
        <w:t xml:space="preserve"> property</w:t>
      </w:r>
      <w:bookmarkEnd w:id="769"/>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0" w:name="_Ref513195445"/>
      <w:bookmarkStart w:id="771" w:name="_Toc528157392"/>
      <w:r>
        <w:t>kind property</w:t>
      </w:r>
      <w:bookmarkEnd w:id="770"/>
      <w:bookmarkEnd w:id="77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72" w:name="_Toc528157393"/>
      <w:proofErr w:type="spellStart"/>
      <w:r>
        <w:t>parentKey</w:t>
      </w:r>
      <w:proofErr w:type="spellEnd"/>
      <w:r>
        <w:t xml:space="preserve"> property</w:t>
      </w:r>
      <w:bookmarkEnd w:id="772"/>
    </w:p>
    <w:p w14:paraId="765BBE49" w14:textId="7225F3E7"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773" w:name="_Ref510008325"/>
      <w:bookmarkStart w:id="774" w:name="_Toc528157394"/>
      <w:proofErr w:type="spellStart"/>
      <w:r>
        <w:t>codeFlow</w:t>
      </w:r>
      <w:proofErr w:type="spellEnd"/>
      <w:r>
        <w:t xml:space="preserve"> object</w:t>
      </w:r>
      <w:bookmarkEnd w:id="773"/>
      <w:bookmarkEnd w:id="774"/>
    </w:p>
    <w:p w14:paraId="507EC364" w14:textId="20C3EC2C" w:rsidR="00B163FF" w:rsidRDefault="00B163FF" w:rsidP="00B163FF">
      <w:pPr>
        <w:pStyle w:val="Heading3"/>
      </w:pPr>
      <w:bookmarkStart w:id="775" w:name="_Ref510009088"/>
      <w:bookmarkStart w:id="776" w:name="_Toc528157395"/>
      <w:r>
        <w:t>General</w:t>
      </w:r>
      <w:bookmarkEnd w:id="775"/>
      <w:bookmarkEnd w:id="77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77" w:name="_Ref510008352"/>
      <w:bookmarkStart w:id="778" w:name="_Toc528157396"/>
      <w:r>
        <w:t>message property</w:t>
      </w:r>
      <w:bookmarkEnd w:id="777"/>
      <w:bookmarkEnd w:id="778"/>
    </w:p>
    <w:p w14:paraId="39D6B74B" w14:textId="6DF4836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779" w:name="_Ref510008358"/>
      <w:bookmarkStart w:id="780" w:name="_Toc528157397"/>
      <w:proofErr w:type="spellStart"/>
      <w:r>
        <w:t>threadFlows</w:t>
      </w:r>
      <w:proofErr w:type="spellEnd"/>
      <w:r>
        <w:t xml:space="preserve"> property</w:t>
      </w:r>
      <w:bookmarkEnd w:id="779"/>
      <w:bookmarkEnd w:id="780"/>
    </w:p>
    <w:p w14:paraId="2D2C91FB" w14:textId="2678F5A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1" w:name="_Ref493427364"/>
      <w:bookmarkStart w:id="782" w:name="_Toc528157398"/>
      <w:proofErr w:type="spellStart"/>
      <w:r>
        <w:t>thread</w:t>
      </w:r>
      <w:r w:rsidR="006E546E">
        <w:t>Flow</w:t>
      </w:r>
      <w:proofErr w:type="spellEnd"/>
      <w:r w:rsidR="006E546E">
        <w:t xml:space="preserve"> object</w:t>
      </w:r>
      <w:bookmarkEnd w:id="781"/>
      <w:bookmarkEnd w:id="782"/>
    </w:p>
    <w:p w14:paraId="68EE36AB" w14:textId="336A5D40" w:rsidR="006E546E" w:rsidRDefault="006E546E" w:rsidP="006E546E">
      <w:pPr>
        <w:pStyle w:val="Heading3"/>
      </w:pPr>
      <w:bookmarkStart w:id="783" w:name="_Toc528157399"/>
      <w:r>
        <w:t>General</w:t>
      </w:r>
      <w:bookmarkEnd w:id="78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784" w:name="_Ref510008395"/>
      <w:bookmarkStart w:id="785" w:name="_Toc528157400"/>
      <w:r>
        <w:t>id property</w:t>
      </w:r>
      <w:bookmarkEnd w:id="784"/>
      <w:bookmarkEnd w:id="785"/>
    </w:p>
    <w:p w14:paraId="39CECB41" w14:textId="3982160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86" w:name="_Ref503361742"/>
      <w:bookmarkStart w:id="787" w:name="_Toc528157401"/>
      <w:r>
        <w:t>message property</w:t>
      </w:r>
      <w:bookmarkEnd w:id="786"/>
      <w:bookmarkEnd w:id="787"/>
    </w:p>
    <w:p w14:paraId="3994B882" w14:textId="7499F74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88" w:name="_Ref510008412"/>
      <w:bookmarkStart w:id="789" w:name="_Toc528157402"/>
      <w:r>
        <w:lastRenderedPageBreak/>
        <w:t>locations property</w:t>
      </w:r>
      <w:bookmarkEnd w:id="788"/>
      <w:bookmarkEnd w:id="789"/>
    </w:p>
    <w:p w14:paraId="648A48EB" w14:textId="767E2B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0" w:name="_Ref511819945"/>
      <w:bookmarkStart w:id="791" w:name="_Toc528157403"/>
      <w:r>
        <w:t>graph object</w:t>
      </w:r>
      <w:bookmarkEnd w:id="790"/>
      <w:bookmarkEnd w:id="791"/>
    </w:p>
    <w:p w14:paraId="79771063" w14:textId="13A3DA96" w:rsidR="00CD4F20" w:rsidRDefault="00CD4F20" w:rsidP="00CD4F20">
      <w:pPr>
        <w:pStyle w:val="Heading3"/>
      </w:pPr>
      <w:bookmarkStart w:id="792" w:name="_Toc528157404"/>
      <w:r>
        <w:t>General</w:t>
      </w:r>
      <w:bookmarkEnd w:id="792"/>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793" w:name="_Ref511822858"/>
      <w:bookmarkStart w:id="794" w:name="_Toc528157405"/>
      <w:r>
        <w:t>id property</w:t>
      </w:r>
      <w:bookmarkEnd w:id="793"/>
      <w:bookmarkEnd w:id="794"/>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CE3B9C">
        <w:t>3.12.13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95" w:name="_Toc528157406"/>
      <w:r>
        <w:t>description property</w:t>
      </w:r>
      <w:bookmarkEnd w:id="795"/>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796" w:name="_Ref511823242"/>
      <w:bookmarkStart w:id="797" w:name="_Toc528157407"/>
      <w:r>
        <w:t>nodes property</w:t>
      </w:r>
      <w:bookmarkEnd w:id="796"/>
      <w:bookmarkEnd w:id="797"/>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798" w:name="_Ref511823263"/>
      <w:bookmarkStart w:id="799" w:name="_Toc528157408"/>
      <w:r>
        <w:lastRenderedPageBreak/>
        <w:t>edges property</w:t>
      </w:r>
      <w:bookmarkEnd w:id="798"/>
      <w:bookmarkEnd w:id="799"/>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800" w:name="_Ref511821868"/>
      <w:bookmarkStart w:id="801" w:name="_Toc528157409"/>
      <w:r>
        <w:t>node object</w:t>
      </w:r>
      <w:bookmarkEnd w:id="800"/>
      <w:bookmarkEnd w:id="801"/>
    </w:p>
    <w:p w14:paraId="5C490915" w14:textId="5A0DD1FC" w:rsidR="00CD4F20" w:rsidRDefault="00CD4F20" w:rsidP="00CD4F20">
      <w:pPr>
        <w:pStyle w:val="Heading3"/>
      </w:pPr>
      <w:bookmarkStart w:id="802" w:name="_Toc528157410"/>
      <w:r>
        <w:t>General</w:t>
      </w:r>
      <w:bookmarkEnd w:id="802"/>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803" w:name="_Ref511822118"/>
      <w:bookmarkStart w:id="804" w:name="_Toc528157411"/>
      <w:r>
        <w:t>id property</w:t>
      </w:r>
      <w:bookmarkEnd w:id="803"/>
      <w:bookmarkEnd w:id="804"/>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05" w:name="_Toc528157412"/>
      <w:r>
        <w:t>label property</w:t>
      </w:r>
      <w:bookmarkEnd w:id="805"/>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806" w:name="_Toc528157413"/>
      <w:r>
        <w:t>location property</w:t>
      </w:r>
      <w:bookmarkEnd w:id="806"/>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807" w:name="_Ref515547420"/>
      <w:bookmarkStart w:id="808" w:name="_Toc528157414"/>
      <w:r>
        <w:t>children property</w:t>
      </w:r>
      <w:bookmarkEnd w:id="807"/>
      <w:bookmarkEnd w:id="808"/>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809" w:name="_Ref511821891"/>
      <w:bookmarkStart w:id="810" w:name="_Toc528157415"/>
      <w:r>
        <w:lastRenderedPageBreak/>
        <w:t>edge object</w:t>
      </w:r>
      <w:bookmarkEnd w:id="809"/>
      <w:bookmarkEnd w:id="810"/>
    </w:p>
    <w:p w14:paraId="78AF70AE" w14:textId="37DDAA2D" w:rsidR="00CD4F20" w:rsidRDefault="00CD4F20" w:rsidP="00CD4F20">
      <w:pPr>
        <w:pStyle w:val="Heading3"/>
      </w:pPr>
      <w:bookmarkStart w:id="811" w:name="_Toc528157416"/>
      <w:r>
        <w:t>General</w:t>
      </w:r>
      <w:bookmarkEnd w:id="811"/>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812" w:name="_Ref511823280"/>
      <w:bookmarkStart w:id="813" w:name="_Toc528157417"/>
      <w:r>
        <w:t>id property</w:t>
      </w:r>
      <w:bookmarkEnd w:id="812"/>
      <w:bookmarkEnd w:id="813"/>
    </w:p>
    <w:p w14:paraId="5747D78D" w14:textId="1771E674" w:rsidR="00380A89" w:rsidRPr="00380A89" w:rsidRDefault="00380A89" w:rsidP="00380A89">
      <w:bookmarkStart w:id="81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815" w:name="_Toc528157418"/>
      <w:r>
        <w:t>label property</w:t>
      </w:r>
      <w:bookmarkEnd w:id="815"/>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816" w:name="_Ref511822214"/>
      <w:bookmarkStart w:id="817" w:name="_Toc528157419"/>
      <w:r>
        <w:t>sourceNodeId property</w:t>
      </w:r>
      <w:bookmarkEnd w:id="816"/>
      <w:bookmarkEnd w:id="817"/>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1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81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19" w:name="_Ref511823298"/>
      <w:bookmarkStart w:id="820" w:name="_Toc528157420"/>
      <w:r>
        <w:t>targetNodeId property</w:t>
      </w:r>
      <w:bookmarkEnd w:id="819"/>
      <w:bookmarkEnd w:id="820"/>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821" w:name="_Ref511819971"/>
      <w:bookmarkStart w:id="822" w:name="_Toc528157421"/>
      <w:r>
        <w:lastRenderedPageBreak/>
        <w:t>graphTraversal object</w:t>
      </w:r>
      <w:bookmarkEnd w:id="821"/>
      <w:bookmarkEnd w:id="822"/>
    </w:p>
    <w:p w14:paraId="7EE87AC4" w14:textId="2D601D1D" w:rsidR="00CD4F20" w:rsidRDefault="00CD4F20" w:rsidP="00CD4F20">
      <w:pPr>
        <w:pStyle w:val="Heading3"/>
      </w:pPr>
      <w:bookmarkStart w:id="823" w:name="_Toc528157422"/>
      <w:r>
        <w:t>General</w:t>
      </w:r>
      <w:bookmarkEnd w:id="823"/>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824" w:name="_Ref511823337"/>
      <w:bookmarkStart w:id="825" w:name="_Toc528157423"/>
      <w:r>
        <w:t>graphId property</w:t>
      </w:r>
      <w:bookmarkEnd w:id="824"/>
      <w:bookmarkEnd w:id="825"/>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826" w:name="_Toc528157424"/>
      <w:r>
        <w:t>description property</w:t>
      </w:r>
      <w:bookmarkEnd w:id="826"/>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827" w:name="_Ref511823179"/>
      <w:bookmarkStart w:id="828" w:name="_Toc528157425"/>
      <w:proofErr w:type="spellStart"/>
      <w:r>
        <w:t>initialState</w:t>
      </w:r>
      <w:proofErr w:type="spellEnd"/>
      <w:r>
        <w:t xml:space="preserve"> property</w:t>
      </w:r>
      <w:bookmarkEnd w:id="827"/>
      <w:bookmarkEnd w:id="828"/>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829" w:name="_Ref511822614"/>
      <w:bookmarkStart w:id="830" w:name="_Toc528157426"/>
      <w:r>
        <w:t>edgeTraversals property</w:t>
      </w:r>
      <w:bookmarkEnd w:id="829"/>
      <w:bookmarkEnd w:id="830"/>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831" w:name="_Ref511822569"/>
      <w:bookmarkStart w:id="832" w:name="_Toc528157427"/>
      <w:r>
        <w:t>edgeTraversal object</w:t>
      </w:r>
      <w:bookmarkEnd w:id="831"/>
      <w:bookmarkEnd w:id="832"/>
    </w:p>
    <w:p w14:paraId="4A14EA88" w14:textId="696B8630" w:rsidR="00CD4F20" w:rsidRDefault="00CD4F20" w:rsidP="00CD4F20">
      <w:pPr>
        <w:pStyle w:val="Heading3"/>
      </w:pPr>
      <w:bookmarkStart w:id="833" w:name="_Toc528157428"/>
      <w:r>
        <w:t>General</w:t>
      </w:r>
      <w:bookmarkEnd w:id="833"/>
    </w:p>
    <w:p w14:paraId="7FC25DC6" w14:textId="57980962" w:rsidR="00E66DEE" w:rsidRDefault="00E66DEE" w:rsidP="00E66DEE">
      <w:bookmarkStart w:id="8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5" w:name="_Ref513199007"/>
      <w:bookmarkStart w:id="836" w:name="_Toc528157429"/>
      <w:r>
        <w:t>edgeId property</w:t>
      </w:r>
      <w:bookmarkEnd w:id="834"/>
      <w:bookmarkEnd w:id="835"/>
      <w:bookmarkEnd w:id="836"/>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837" w:name="_Toc528157430"/>
      <w:r>
        <w:lastRenderedPageBreak/>
        <w:t>message property</w:t>
      </w:r>
      <w:bookmarkEnd w:id="837"/>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838" w:name="_Ref511823070"/>
      <w:bookmarkStart w:id="839" w:name="_Toc528157431"/>
      <w:proofErr w:type="spellStart"/>
      <w:r>
        <w:t>finalState</w:t>
      </w:r>
      <w:proofErr w:type="spellEnd"/>
      <w:r>
        <w:t xml:space="preserve"> property</w:t>
      </w:r>
      <w:bookmarkEnd w:id="838"/>
      <w:bookmarkEnd w:id="839"/>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840" w:name="_Toc528157432"/>
      <w:proofErr w:type="spellStart"/>
      <w:r>
        <w:t>stepOverEdgeCount</w:t>
      </w:r>
      <w:proofErr w:type="spellEnd"/>
      <w:r w:rsidR="00CD4F20">
        <w:t xml:space="preserve"> property</w:t>
      </w:r>
      <w:bookmarkEnd w:id="84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841" w:name="_Ref493427479"/>
      <w:bookmarkStart w:id="842" w:name="_Toc528157433"/>
      <w:r>
        <w:t>stack object</w:t>
      </w:r>
      <w:bookmarkEnd w:id="841"/>
      <w:bookmarkEnd w:id="842"/>
    </w:p>
    <w:p w14:paraId="5A2500F3" w14:textId="474DE860" w:rsidR="006E546E" w:rsidRDefault="006E546E" w:rsidP="006E546E">
      <w:pPr>
        <w:pStyle w:val="Heading3"/>
      </w:pPr>
      <w:bookmarkStart w:id="843" w:name="_Toc528157434"/>
      <w:r>
        <w:t>General</w:t>
      </w:r>
      <w:bookmarkEnd w:id="8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4" w:name="_Ref503361859"/>
      <w:bookmarkStart w:id="845" w:name="_Toc528157435"/>
      <w:r>
        <w:t>message property</w:t>
      </w:r>
      <w:bookmarkEnd w:id="844"/>
      <w:bookmarkEnd w:id="845"/>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6" w:name="_Toc528157436"/>
      <w:r>
        <w:t>frames property</w:t>
      </w:r>
      <w:bookmarkEnd w:id="846"/>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7" w:name="_Ref493494398"/>
      <w:bookmarkStart w:id="848" w:name="_Toc528157437"/>
      <w:proofErr w:type="spellStart"/>
      <w:r>
        <w:t>stackFrame</w:t>
      </w:r>
      <w:proofErr w:type="spellEnd"/>
      <w:r>
        <w:t xml:space="preserve"> object</w:t>
      </w:r>
      <w:bookmarkEnd w:id="847"/>
      <w:bookmarkEnd w:id="848"/>
    </w:p>
    <w:p w14:paraId="440DEBE2" w14:textId="2D9664B2" w:rsidR="006E546E" w:rsidRDefault="006E546E" w:rsidP="006E546E">
      <w:pPr>
        <w:pStyle w:val="Heading3"/>
      </w:pPr>
      <w:bookmarkStart w:id="849" w:name="_Toc528157438"/>
      <w:r>
        <w:t>General</w:t>
      </w:r>
      <w:bookmarkEnd w:id="849"/>
    </w:p>
    <w:p w14:paraId="7DA1CA9D" w14:textId="1DAC522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850" w:name="_Ref503362303"/>
      <w:bookmarkStart w:id="851" w:name="_Toc528157439"/>
      <w:r>
        <w:t xml:space="preserve">location </w:t>
      </w:r>
      <w:r w:rsidR="00D10846">
        <w:t>property</w:t>
      </w:r>
      <w:bookmarkEnd w:id="850"/>
      <w:bookmarkEnd w:id="851"/>
    </w:p>
    <w:p w14:paraId="075462B0" w14:textId="608ED8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852" w:name="_Toc528157440"/>
      <w:r>
        <w:t>module property</w:t>
      </w:r>
      <w:bookmarkEnd w:id="85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3" w:name="_Toc528157441"/>
      <w:proofErr w:type="spellStart"/>
      <w:r>
        <w:t>threadId</w:t>
      </w:r>
      <w:proofErr w:type="spellEnd"/>
      <w:r>
        <w:t xml:space="preserve"> property</w:t>
      </w:r>
      <w:bookmarkEnd w:id="85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54" w:name="_Toc528157442"/>
      <w:r>
        <w:t>address property</w:t>
      </w:r>
      <w:bookmarkEnd w:id="85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55" w:name="_Toc528157443"/>
      <w:r>
        <w:t>offset property</w:t>
      </w:r>
      <w:bookmarkEnd w:id="85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E3B9C">
        <w:t>3.35.2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856" w:name="_Toc528157444"/>
      <w:r>
        <w:t>parameters property</w:t>
      </w:r>
      <w:bookmarkEnd w:id="856"/>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857" w:name="_Ref493427581"/>
      <w:bookmarkStart w:id="858" w:name="_Ref493427754"/>
      <w:bookmarkStart w:id="859" w:name="_Toc528157445"/>
      <w:proofErr w:type="spellStart"/>
      <w:r>
        <w:t>thread</w:t>
      </w:r>
      <w:r w:rsidR="007D2F0F">
        <w:t>FlowLocation</w:t>
      </w:r>
      <w:proofErr w:type="spellEnd"/>
      <w:r w:rsidR="007D2F0F">
        <w:t xml:space="preserve"> </w:t>
      </w:r>
      <w:r w:rsidR="006E546E">
        <w:t>object</w:t>
      </w:r>
      <w:bookmarkEnd w:id="857"/>
      <w:bookmarkEnd w:id="858"/>
      <w:bookmarkEnd w:id="859"/>
    </w:p>
    <w:p w14:paraId="6AFFA125" w14:textId="72CDB951" w:rsidR="006E546E" w:rsidRDefault="006E546E" w:rsidP="006E546E">
      <w:pPr>
        <w:pStyle w:val="Heading3"/>
      </w:pPr>
      <w:bookmarkStart w:id="860" w:name="_Toc528157446"/>
      <w:r>
        <w:t>General</w:t>
      </w:r>
      <w:bookmarkEnd w:id="86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61" w:name="_Ref493497783"/>
      <w:bookmarkStart w:id="862" w:name="_Ref493499799"/>
      <w:bookmarkStart w:id="863" w:name="_Toc528157447"/>
      <w:r>
        <w:lastRenderedPageBreak/>
        <w:t xml:space="preserve">location </w:t>
      </w:r>
      <w:r w:rsidR="006E546E">
        <w:t>property</w:t>
      </w:r>
      <w:bookmarkEnd w:id="861"/>
      <w:bookmarkEnd w:id="862"/>
      <w:bookmarkEnd w:id="863"/>
    </w:p>
    <w:p w14:paraId="4354E1E2" w14:textId="00EACEF0"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864" w:name="_Toc528157448"/>
      <w:r>
        <w:t>module property</w:t>
      </w:r>
      <w:bookmarkEnd w:id="86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5" w:name="_Toc528157449"/>
      <w:r>
        <w:t>stack property</w:t>
      </w:r>
      <w:bookmarkEnd w:id="865"/>
    </w:p>
    <w:p w14:paraId="1FCE52C5" w14:textId="2025D6B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866" w:name="_Toc528157450"/>
      <w:r>
        <w:t>kind property</w:t>
      </w:r>
      <w:bookmarkEnd w:id="866"/>
    </w:p>
    <w:p w14:paraId="7C674876" w14:textId="07C1FDFB" w:rsidR="00D31582" w:rsidRDefault="00D31582" w:rsidP="00D31582">
      <w:bookmarkStart w:id="86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67"/>
    </w:p>
    <w:p w14:paraId="0D282B13" w14:textId="241F5BD3" w:rsidR="00EC5F35" w:rsidRDefault="00EC5F35" w:rsidP="00EC5F35">
      <w:pPr>
        <w:pStyle w:val="Heading3"/>
      </w:pPr>
      <w:bookmarkStart w:id="868" w:name="_Ref510090188"/>
      <w:bookmarkStart w:id="869" w:name="_Toc528157451"/>
      <w:r>
        <w:t>state property</w:t>
      </w:r>
      <w:bookmarkEnd w:id="868"/>
      <w:bookmarkEnd w:id="869"/>
    </w:p>
    <w:p w14:paraId="7C600AFE" w14:textId="093A397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70" w:name="_Ref510008884"/>
      <w:bookmarkStart w:id="871" w:name="_Toc528157452"/>
      <w:proofErr w:type="spellStart"/>
      <w:r>
        <w:t>nestingLevel</w:t>
      </w:r>
      <w:proofErr w:type="spellEnd"/>
      <w:r>
        <w:t xml:space="preserve"> property</w:t>
      </w:r>
      <w:bookmarkEnd w:id="870"/>
      <w:bookmarkEnd w:id="87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2" w:name="_Ref510008873"/>
      <w:bookmarkStart w:id="873" w:name="_Toc528157453"/>
      <w:proofErr w:type="spellStart"/>
      <w:r>
        <w:t>executionOrder</w:t>
      </w:r>
      <w:proofErr w:type="spellEnd"/>
      <w:r>
        <w:t xml:space="preserve"> property</w:t>
      </w:r>
      <w:bookmarkEnd w:id="872"/>
      <w:bookmarkEnd w:id="873"/>
    </w:p>
    <w:p w14:paraId="61CA929F" w14:textId="55C156F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9950E8A" w:rsidR="005D2999" w:rsidRDefault="00BF4F63" w:rsidP="005D2999">
      <w:pPr>
        <w:pStyle w:val="Heading3"/>
      </w:pPr>
      <w:bookmarkStart w:id="874" w:name="_Toc528157454"/>
      <w:proofErr w:type="spellStart"/>
      <w:r>
        <w:t>executionTimeUtc</w:t>
      </w:r>
      <w:proofErr w:type="spellEnd"/>
      <w:r>
        <w:t xml:space="preserve"> </w:t>
      </w:r>
      <w:r w:rsidR="005D2999">
        <w:t>property</w:t>
      </w:r>
      <w:bookmarkEnd w:id="874"/>
    </w:p>
    <w:p w14:paraId="27A7FA38" w14:textId="4F364EE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875" w:name="_Toc528157455"/>
      <w:r>
        <w:t>importance property</w:t>
      </w:r>
      <w:bookmarkEnd w:id="87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876" w:name="_Ref508812750"/>
      <w:bookmarkStart w:id="877" w:name="_Toc528157456"/>
      <w:bookmarkStart w:id="878" w:name="_Ref493407996"/>
      <w:r>
        <w:t>resources object</w:t>
      </w:r>
      <w:bookmarkEnd w:id="876"/>
      <w:bookmarkEnd w:id="877"/>
    </w:p>
    <w:p w14:paraId="526D1A22" w14:textId="73E461DD" w:rsidR="00E15F22" w:rsidRDefault="00E15F22" w:rsidP="00E15F22">
      <w:pPr>
        <w:pStyle w:val="Heading3"/>
      </w:pPr>
      <w:bookmarkStart w:id="879" w:name="_Toc528157457"/>
      <w:r>
        <w:t>General</w:t>
      </w:r>
      <w:bookmarkEnd w:id="87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80" w:name="_Ref508811824"/>
      <w:bookmarkStart w:id="881" w:name="_Toc528157458"/>
      <w:proofErr w:type="spellStart"/>
      <w:r>
        <w:t>messageStrings</w:t>
      </w:r>
      <w:proofErr w:type="spellEnd"/>
      <w:r>
        <w:t xml:space="preserve"> property</w:t>
      </w:r>
      <w:bookmarkEnd w:id="880"/>
      <w:bookmarkEnd w:id="881"/>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882" w:name="_Ref508870783"/>
      <w:bookmarkStart w:id="883" w:name="_Ref508871574"/>
      <w:bookmarkStart w:id="884" w:name="_Ref508876005"/>
      <w:bookmarkStart w:id="885" w:name="_Toc528157459"/>
      <w:r>
        <w:t>rules property</w:t>
      </w:r>
      <w:bookmarkEnd w:id="882"/>
      <w:bookmarkEnd w:id="883"/>
      <w:bookmarkEnd w:id="884"/>
      <w:bookmarkEnd w:id="885"/>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886" w:name="_Ref508814067"/>
      <w:bookmarkStart w:id="887" w:name="_Toc528157460"/>
      <w:r>
        <w:t>rule object</w:t>
      </w:r>
      <w:bookmarkEnd w:id="878"/>
      <w:bookmarkEnd w:id="886"/>
      <w:bookmarkEnd w:id="887"/>
    </w:p>
    <w:p w14:paraId="0004BC6E" w14:textId="658F9ED1" w:rsidR="00B86BC7" w:rsidRDefault="00B86BC7" w:rsidP="00B86BC7">
      <w:pPr>
        <w:pStyle w:val="Heading3"/>
      </w:pPr>
      <w:bookmarkStart w:id="888" w:name="_Toc528157461"/>
      <w:r>
        <w:t>General</w:t>
      </w:r>
      <w:bookmarkEnd w:id="88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89" w:name="_Toc528157462"/>
      <w:r>
        <w:t>Constraints</w:t>
      </w:r>
      <w:bookmarkEnd w:id="889"/>
    </w:p>
    <w:p w14:paraId="1A1A3719" w14:textId="5A902A1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90" w:name="_Ref493408046"/>
      <w:bookmarkStart w:id="891" w:name="_Toc528157463"/>
      <w:r>
        <w:t>id property</w:t>
      </w:r>
      <w:bookmarkEnd w:id="890"/>
      <w:bookmarkEnd w:id="891"/>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92" w:name="_Toc528157464"/>
      <w:r>
        <w:t>name property</w:t>
      </w:r>
      <w:bookmarkEnd w:id="892"/>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93" w:name="_Ref493510771"/>
      <w:bookmarkStart w:id="894" w:name="_Toc528157465"/>
      <w:proofErr w:type="spellStart"/>
      <w:r>
        <w:t>shortDescription</w:t>
      </w:r>
      <w:proofErr w:type="spellEnd"/>
      <w:r>
        <w:t xml:space="preserve"> property</w:t>
      </w:r>
      <w:bookmarkEnd w:id="893"/>
      <w:bookmarkEnd w:id="894"/>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95" w:name="_Ref493510781"/>
      <w:bookmarkStart w:id="896" w:name="_Toc528157466"/>
      <w:proofErr w:type="spellStart"/>
      <w:r>
        <w:t>fullDescription</w:t>
      </w:r>
      <w:proofErr w:type="spellEnd"/>
      <w:r>
        <w:t xml:space="preserve"> property</w:t>
      </w:r>
      <w:bookmarkEnd w:id="895"/>
      <w:bookmarkEnd w:id="896"/>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97" w:name="_Ref493345139"/>
      <w:bookmarkStart w:id="898" w:name="_Toc528157467"/>
      <w:proofErr w:type="spellStart"/>
      <w:r>
        <w:t>message</w:t>
      </w:r>
      <w:r w:rsidR="00CD2BD7">
        <w:t>Strings</w:t>
      </w:r>
      <w:proofErr w:type="spellEnd"/>
      <w:r>
        <w:t xml:space="preserve"> property</w:t>
      </w:r>
      <w:bookmarkEnd w:id="897"/>
      <w:bookmarkEnd w:id="898"/>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99" w:name="_Ref503366474"/>
      <w:bookmarkStart w:id="900" w:name="_Ref503366805"/>
      <w:bookmarkStart w:id="901" w:name="_Toc528157468"/>
      <w:proofErr w:type="spellStart"/>
      <w:r>
        <w:t>richMessageStrings</w:t>
      </w:r>
      <w:proofErr w:type="spellEnd"/>
      <w:r w:rsidR="00932BEE">
        <w:t xml:space="preserve"> property</w:t>
      </w:r>
      <w:bookmarkEnd w:id="899"/>
      <w:bookmarkEnd w:id="900"/>
      <w:bookmarkEnd w:id="901"/>
    </w:p>
    <w:p w14:paraId="5301B6AC" w14:textId="6D879D5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902" w:name="_Toc528157469"/>
      <w:proofErr w:type="spellStart"/>
      <w:r>
        <w:t>help</w:t>
      </w:r>
      <w:r w:rsidR="00326BD5">
        <w:t>Uri</w:t>
      </w:r>
      <w:proofErr w:type="spellEnd"/>
      <w:r>
        <w:t xml:space="preserve"> property</w:t>
      </w:r>
      <w:bookmarkEnd w:id="902"/>
    </w:p>
    <w:p w14:paraId="782A7DB1" w14:textId="367B750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del w:id="903" w:author="Laurence Golding" w:date="2018-11-07T14:20:00Z">
        <w:r w:rsidR="00326BD5" w:rsidDel="00680F39">
          <w:delText>[</w:delText>
        </w:r>
        <w:r w:rsidR="002255C2" w:rsidDel="00680F39">
          <w:rPr>
            <w:rStyle w:val="Hyperlink"/>
          </w:rPr>
          <w:fldChar w:fldCharType="begin"/>
        </w:r>
        <w:r w:rsidR="002255C2" w:rsidDel="00680F39">
          <w:rPr>
            <w:rStyle w:val="Hyperlink"/>
          </w:rPr>
          <w:delInstrText xml:space="preserve"> HYPERLINK \l "RFC3986" </w:delInstrText>
        </w:r>
        <w:r w:rsidR="002255C2" w:rsidDel="00680F39">
          <w:rPr>
            <w:rStyle w:val="Hyperlink"/>
          </w:rPr>
          <w:fldChar w:fldCharType="separate"/>
        </w:r>
        <w:r w:rsidR="00326BD5" w:rsidRPr="00B76BF5" w:rsidDel="00680F39">
          <w:rPr>
            <w:rStyle w:val="Hyperlink"/>
          </w:rPr>
          <w:delText>RFC3986</w:delText>
        </w:r>
        <w:r w:rsidR="002255C2" w:rsidDel="00680F39">
          <w:rPr>
            <w:rStyle w:val="Hyperlink"/>
          </w:rPr>
          <w:fldChar w:fldCharType="end"/>
        </w:r>
        <w:r w:rsidR="00326BD5" w:rsidDel="00680F39">
          <w:delText>]</w:delText>
        </w:r>
      </w:del>
      <w:ins w:id="904" w:author="Laurence Golding" w:date="2018-11-07T14:20:00Z">
        <w:r w:rsidR="00680F39">
          <w:t>(</w:t>
        </w:r>
        <w:r w:rsidR="00680F39" w:rsidRPr="008867D2">
          <w:t>§</w:t>
        </w:r>
        <w:r w:rsidR="00680F39">
          <w:fldChar w:fldCharType="begin"/>
        </w:r>
        <w:r w:rsidR="00680F39">
          <w:instrText xml:space="preserve"> REF _Ref529361385 \r \h </w:instrText>
        </w:r>
      </w:ins>
      <w:r w:rsidR="00680F39">
        <w:fldChar w:fldCharType="separate"/>
      </w:r>
      <w:ins w:id="905" w:author="Laurence Golding" w:date="2018-11-07T14:20:00Z">
        <w:r w:rsidR="00680F39">
          <w:t>3.10</w:t>
        </w:r>
        <w:r w:rsidR="00680F39">
          <w:fldChar w:fldCharType="end"/>
        </w:r>
        <w:r w:rsidR="00680F39">
          <w:t>)</w:t>
        </w:r>
      </w:ins>
      <w:r w:rsidR="00326BD5">
        <w:t xml:space="preserve">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06" w:name="_Ref503364566"/>
      <w:bookmarkStart w:id="907" w:name="_Toc528157470"/>
      <w:r>
        <w:t>help property</w:t>
      </w:r>
      <w:bookmarkEnd w:id="906"/>
      <w:bookmarkEnd w:id="907"/>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08" w:name="_Ref508894471"/>
      <w:bookmarkStart w:id="909" w:name="_Toc528157471"/>
      <w:r>
        <w:lastRenderedPageBreak/>
        <w:t>configuration property</w:t>
      </w:r>
      <w:bookmarkEnd w:id="908"/>
      <w:bookmarkEnd w:id="909"/>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910" w:name="_Ref508894470"/>
      <w:bookmarkStart w:id="911" w:name="_Ref508894720"/>
      <w:bookmarkStart w:id="912" w:name="_Ref508894737"/>
      <w:bookmarkStart w:id="913" w:name="_Toc528157472"/>
      <w:bookmarkStart w:id="914" w:name="_Ref493477061"/>
      <w:proofErr w:type="spellStart"/>
      <w:r>
        <w:t>ruleConfiguration</w:t>
      </w:r>
      <w:proofErr w:type="spellEnd"/>
      <w:r>
        <w:t xml:space="preserve"> object</w:t>
      </w:r>
      <w:bookmarkEnd w:id="910"/>
      <w:bookmarkEnd w:id="911"/>
      <w:bookmarkEnd w:id="912"/>
      <w:bookmarkEnd w:id="913"/>
    </w:p>
    <w:p w14:paraId="2F470253" w14:textId="738DA236" w:rsidR="00164CCB" w:rsidRDefault="00164CCB" w:rsidP="00164CCB">
      <w:pPr>
        <w:pStyle w:val="Heading3"/>
      </w:pPr>
      <w:bookmarkStart w:id="915" w:name="_Toc528157473"/>
      <w:r>
        <w:t>General</w:t>
      </w:r>
      <w:bookmarkEnd w:id="915"/>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916" w:name="_Toc528157474"/>
      <w:r>
        <w:t>enabled property</w:t>
      </w:r>
      <w:bookmarkEnd w:id="916"/>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17" w:name="_Ref508894469"/>
      <w:bookmarkStart w:id="918" w:name="_Toc528157475"/>
      <w:proofErr w:type="spellStart"/>
      <w:r>
        <w:t>defaultLevel</w:t>
      </w:r>
      <w:proofErr w:type="spellEnd"/>
      <w:r>
        <w:t xml:space="preserve"> property</w:t>
      </w:r>
      <w:bookmarkEnd w:id="917"/>
      <w:bookmarkEnd w:id="918"/>
    </w:p>
    <w:p w14:paraId="2F7AE5CB" w14:textId="4F9A6C7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919" w:name="_Ref508894764"/>
      <w:bookmarkStart w:id="920" w:name="_Ref508894796"/>
      <w:bookmarkStart w:id="921" w:name="_Toc528157476"/>
      <w:r>
        <w:t>parameters property</w:t>
      </w:r>
      <w:bookmarkEnd w:id="919"/>
      <w:bookmarkEnd w:id="920"/>
      <w:bookmarkEnd w:id="921"/>
    </w:p>
    <w:p w14:paraId="18FD260D" w14:textId="72159999"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922" w:name="_Toc528157477"/>
      <w:r>
        <w:t>fix object</w:t>
      </w:r>
      <w:bookmarkEnd w:id="914"/>
      <w:bookmarkEnd w:id="922"/>
    </w:p>
    <w:p w14:paraId="410A501F" w14:textId="4C707545" w:rsidR="00B86BC7" w:rsidRDefault="00B86BC7" w:rsidP="00B86BC7">
      <w:pPr>
        <w:pStyle w:val="Heading3"/>
      </w:pPr>
      <w:bookmarkStart w:id="923" w:name="_Toc528157478"/>
      <w:r>
        <w:t>General</w:t>
      </w:r>
      <w:bookmarkEnd w:id="923"/>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924" w:name="_Ref493512730"/>
      <w:bookmarkStart w:id="925" w:name="_Toc528157479"/>
      <w:r>
        <w:t>description property</w:t>
      </w:r>
      <w:bookmarkEnd w:id="924"/>
      <w:bookmarkEnd w:id="925"/>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926" w:name="_Ref493512752"/>
      <w:bookmarkStart w:id="927" w:name="_Ref493513084"/>
      <w:bookmarkStart w:id="928" w:name="_Ref503372111"/>
      <w:bookmarkStart w:id="929" w:name="_Ref503372176"/>
      <w:bookmarkStart w:id="930" w:name="_Toc528157480"/>
      <w:proofErr w:type="spellStart"/>
      <w:r>
        <w:t>fileChanges</w:t>
      </w:r>
      <w:proofErr w:type="spellEnd"/>
      <w:r>
        <w:t xml:space="preserve"> property</w:t>
      </w:r>
      <w:bookmarkEnd w:id="926"/>
      <w:bookmarkEnd w:id="927"/>
      <w:bookmarkEnd w:id="928"/>
      <w:bookmarkEnd w:id="929"/>
      <w:bookmarkEnd w:id="930"/>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931" w:name="_Ref493512744"/>
      <w:bookmarkStart w:id="932" w:name="_Ref493512991"/>
      <w:bookmarkStart w:id="933" w:name="_Toc528157481"/>
      <w:proofErr w:type="spellStart"/>
      <w:r>
        <w:lastRenderedPageBreak/>
        <w:t>fileChange</w:t>
      </w:r>
      <w:proofErr w:type="spellEnd"/>
      <w:r>
        <w:t xml:space="preserve"> object</w:t>
      </w:r>
      <w:bookmarkEnd w:id="931"/>
      <w:bookmarkEnd w:id="932"/>
      <w:bookmarkEnd w:id="933"/>
    </w:p>
    <w:p w14:paraId="74D8322D" w14:textId="06E505AA" w:rsidR="00B86BC7" w:rsidRDefault="00B86BC7" w:rsidP="00B86BC7">
      <w:pPr>
        <w:pStyle w:val="Heading3"/>
      </w:pPr>
      <w:bookmarkStart w:id="934" w:name="_Toc528157482"/>
      <w:r>
        <w:t>General</w:t>
      </w:r>
      <w:bookmarkEnd w:id="93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935" w:name="_Ref493513096"/>
      <w:bookmarkStart w:id="936" w:name="_Ref493513195"/>
      <w:bookmarkStart w:id="937" w:name="_Ref493513493"/>
      <w:bookmarkStart w:id="938" w:name="_Toc528157483"/>
      <w:proofErr w:type="spellStart"/>
      <w:r>
        <w:t>fileLocation</w:t>
      </w:r>
      <w:proofErr w:type="spellEnd"/>
      <w:r w:rsidR="00B86BC7">
        <w:t xml:space="preserve"> property</w:t>
      </w:r>
      <w:bookmarkEnd w:id="935"/>
      <w:bookmarkEnd w:id="936"/>
      <w:bookmarkEnd w:id="937"/>
      <w:bookmarkEnd w:id="938"/>
    </w:p>
    <w:p w14:paraId="47E2D8A5" w14:textId="4B5C2CA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39" w:name="_Ref493513106"/>
      <w:bookmarkStart w:id="940" w:name="_Toc528157484"/>
      <w:r>
        <w:t>replacements property</w:t>
      </w:r>
      <w:bookmarkEnd w:id="939"/>
      <w:bookmarkEnd w:id="940"/>
    </w:p>
    <w:p w14:paraId="21F0788C" w14:textId="053A635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941" w:name="_Ref493513114"/>
      <w:bookmarkStart w:id="942" w:name="_Ref493513476"/>
      <w:bookmarkStart w:id="943" w:name="_Toc528157485"/>
      <w:r>
        <w:t>replacement object</w:t>
      </w:r>
      <w:bookmarkEnd w:id="941"/>
      <w:bookmarkEnd w:id="942"/>
      <w:bookmarkEnd w:id="943"/>
    </w:p>
    <w:p w14:paraId="1276FD13" w14:textId="540BBC1F" w:rsidR="00B86BC7" w:rsidRDefault="00B86BC7" w:rsidP="00B86BC7">
      <w:pPr>
        <w:pStyle w:val="Heading3"/>
      </w:pPr>
      <w:bookmarkStart w:id="944" w:name="_Toc528157486"/>
      <w:r>
        <w:t>General</w:t>
      </w:r>
      <w:bookmarkEnd w:id="94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45" w:name="_Toc528157487"/>
      <w:r>
        <w:t>Constraints</w:t>
      </w:r>
      <w:bookmarkEnd w:id="945"/>
    </w:p>
    <w:p w14:paraId="58129AF5" w14:textId="4ACF4B0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946" w:name="_Ref493518436"/>
      <w:bookmarkStart w:id="947" w:name="_Ref493518439"/>
      <w:bookmarkStart w:id="948" w:name="_Ref493518529"/>
      <w:bookmarkStart w:id="949" w:name="_Toc528157488"/>
      <w:proofErr w:type="spellStart"/>
      <w:r>
        <w:lastRenderedPageBreak/>
        <w:t>deleted</w:t>
      </w:r>
      <w:r w:rsidR="00F27F55">
        <w:t>Region</w:t>
      </w:r>
      <w:proofErr w:type="spellEnd"/>
      <w:r>
        <w:t xml:space="preserve"> property</w:t>
      </w:r>
      <w:bookmarkEnd w:id="946"/>
      <w:bookmarkEnd w:id="947"/>
      <w:bookmarkEnd w:id="948"/>
      <w:bookmarkEnd w:id="949"/>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50" w:name="_Ref493518437"/>
      <w:bookmarkStart w:id="951" w:name="_Ref493518440"/>
      <w:bookmarkStart w:id="952" w:name="_Toc528157489"/>
      <w:proofErr w:type="spellStart"/>
      <w:r>
        <w:t>inserted</w:t>
      </w:r>
      <w:r w:rsidR="00F27F55">
        <w:t>Content</w:t>
      </w:r>
      <w:proofErr w:type="spellEnd"/>
      <w:r>
        <w:t xml:space="preserve"> property</w:t>
      </w:r>
      <w:bookmarkEnd w:id="950"/>
      <w:bookmarkEnd w:id="951"/>
      <w:bookmarkEnd w:id="952"/>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3" w:name="_Ref493404948"/>
      <w:bookmarkStart w:id="954" w:name="_Ref493406026"/>
      <w:bookmarkStart w:id="955" w:name="_Toc528157490"/>
      <w:r>
        <w:t>notification object</w:t>
      </w:r>
      <w:bookmarkEnd w:id="953"/>
      <w:bookmarkEnd w:id="954"/>
      <w:bookmarkEnd w:id="955"/>
    </w:p>
    <w:p w14:paraId="3BD7AF2E" w14:textId="23E07934" w:rsidR="00B86BC7" w:rsidRDefault="00B86BC7" w:rsidP="00B86BC7">
      <w:pPr>
        <w:pStyle w:val="Heading3"/>
      </w:pPr>
      <w:bookmarkStart w:id="956" w:name="_Toc528157491"/>
      <w:r>
        <w:t>General</w:t>
      </w:r>
      <w:bookmarkEnd w:id="956"/>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957" w:name="_Toc528157492"/>
      <w:r>
        <w:t>id property</w:t>
      </w:r>
      <w:bookmarkEnd w:id="9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58" w:name="_Ref493518926"/>
      <w:bookmarkStart w:id="959" w:name="_Toc528157493"/>
      <w:proofErr w:type="spellStart"/>
      <w:r>
        <w:t>ruleId</w:t>
      </w:r>
      <w:proofErr w:type="spellEnd"/>
      <w:r>
        <w:t xml:space="preserve"> property</w:t>
      </w:r>
      <w:bookmarkEnd w:id="958"/>
      <w:bookmarkEnd w:id="959"/>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960" w:name="_Toc528157494"/>
      <w:proofErr w:type="spellStart"/>
      <w:r>
        <w:t>physicalLocation</w:t>
      </w:r>
      <w:proofErr w:type="spellEnd"/>
      <w:r>
        <w:t xml:space="preserve"> property</w:t>
      </w:r>
      <w:bookmarkEnd w:id="960"/>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961" w:name="_Toc528157495"/>
      <w:r>
        <w:t>message property</w:t>
      </w:r>
      <w:bookmarkEnd w:id="961"/>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62" w:name="_Ref493404972"/>
      <w:bookmarkStart w:id="963" w:name="_Ref493406037"/>
      <w:bookmarkStart w:id="964" w:name="_Toc528157496"/>
      <w:r>
        <w:t>level property</w:t>
      </w:r>
      <w:bookmarkEnd w:id="962"/>
      <w:bookmarkEnd w:id="963"/>
      <w:bookmarkEnd w:id="9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65" w:name="_Toc528157497"/>
      <w:proofErr w:type="spellStart"/>
      <w:r>
        <w:t>threadId</w:t>
      </w:r>
      <w:proofErr w:type="spellEnd"/>
      <w:r>
        <w:t xml:space="preserve"> property</w:t>
      </w:r>
      <w:bookmarkEnd w:id="9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66" w:name="_Toc528157498"/>
      <w:proofErr w:type="spellStart"/>
      <w:r>
        <w:lastRenderedPageBreak/>
        <w:t>time</w:t>
      </w:r>
      <w:r w:rsidR="00BF4F63">
        <w:t>Utc</w:t>
      </w:r>
      <w:proofErr w:type="spellEnd"/>
      <w:r>
        <w:t xml:space="preserve"> property</w:t>
      </w:r>
      <w:bookmarkEnd w:id="966"/>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967" w:name="_Toc528157499"/>
      <w:r>
        <w:t>exception property</w:t>
      </w:r>
      <w:bookmarkEnd w:id="967"/>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68" w:name="_Ref493570836"/>
      <w:bookmarkStart w:id="969" w:name="_Toc528157500"/>
      <w:r>
        <w:t>exception object</w:t>
      </w:r>
      <w:bookmarkEnd w:id="968"/>
      <w:bookmarkEnd w:id="969"/>
    </w:p>
    <w:p w14:paraId="1257C9E2" w14:textId="6070509F" w:rsidR="00B86BC7" w:rsidRDefault="00B86BC7" w:rsidP="00B86BC7">
      <w:pPr>
        <w:pStyle w:val="Heading3"/>
      </w:pPr>
      <w:bookmarkStart w:id="970" w:name="_Toc528157501"/>
      <w:r>
        <w:t>General</w:t>
      </w:r>
      <w:bookmarkEnd w:id="9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71" w:name="_Toc528157502"/>
      <w:r>
        <w:t>kind property</w:t>
      </w:r>
      <w:bookmarkEnd w:id="9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72" w:name="_Toc528157503"/>
      <w:r>
        <w:t>message property</w:t>
      </w:r>
      <w:bookmarkEnd w:id="972"/>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73" w:name="_Toc528157504"/>
      <w:r>
        <w:t>stack property</w:t>
      </w:r>
      <w:bookmarkEnd w:id="973"/>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74" w:name="_Toc528157505"/>
      <w:proofErr w:type="spellStart"/>
      <w:r>
        <w:lastRenderedPageBreak/>
        <w:t>innerExceptions</w:t>
      </w:r>
      <w:proofErr w:type="spellEnd"/>
      <w:r>
        <w:t xml:space="preserve"> property</w:t>
      </w:r>
      <w:bookmarkEnd w:id="97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75" w:name="_Ref528151413"/>
      <w:bookmarkStart w:id="976" w:name="_Toc528157506"/>
      <w:bookmarkStart w:id="977" w:name="_Toc287332011"/>
      <w:r>
        <w:lastRenderedPageBreak/>
        <w:t>External</w:t>
      </w:r>
      <w:r w:rsidR="00F265D8">
        <w:t xml:space="preserve"> property</w:t>
      </w:r>
      <w:r>
        <w:t xml:space="preserve"> file format</w:t>
      </w:r>
      <w:bookmarkEnd w:id="975"/>
      <w:bookmarkEnd w:id="976"/>
    </w:p>
    <w:p w14:paraId="2A3E0063" w14:textId="270C9EBD" w:rsidR="00AF60C1" w:rsidRDefault="00AF60C1" w:rsidP="00AF60C1">
      <w:pPr>
        <w:pStyle w:val="Heading2"/>
      </w:pPr>
      <w:bookmarkStart w:id="978" w:name="_Toc528157507"/>
      <w:r>
        <w:t>General</w:t>
      </w:r>
      <w:bookmarkEnd w:id="978"/>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79" w:name="_Toc528157508"/>
      <w:r>
        <w:t>External property file naming convention</w:t>
      </w:r>
      <w:bookmarkEnd w:id="97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80" w:name="_Toc528157509"/>
      <w:proofErr w:type="spellStart"/>
      <w:r>
        <w:t>externalPropert</w:t>
      </w:r>
      <w:r w:rsidR="00F265D8">
        <w:t>ies</w:t>
      </w:r>
      <w:proofErr w:type="spellEnd"/>
      <w:r>
        <w:t xml:space="preserve"> object</w:t>
      </w:r>
      <w:bookmarkEnd w:id="980"/>
    </w:p>
    <w:p w14:paraId="6E569B6A" w14:textId="60E785B4" w:rsidR="0069571F" w:rsidRPr="0069571F" w:rsidRDefault="0069571F" w:rsidP="0069571F">
      <w:pPr>
        <w:pStyle w:val="Heading3"/>
      </w:pPr>
      <w:bookmarkStart w:id="981" w:name="_Ref525812129"/>
      <w:bookmarkStart w:id="982" w:name="_Toc528157510"/>
      <w:r>
        <w:t>General</w:t>
      </w:r>
      <w:bookmarkEnd w:id="981"/>
      <w:bookmarkEnd w:id="98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83" w:name="_Hlk525811171"/>
      <w:r w:rsidRPr="00230F9F">
        <w:t>{</w:t>
      </w:r>
      <w:r>
        <w:t xml:space="preserve">                             # An </w:t>
      </w:r>
      <w:proofErr w:type="spellStart"/>
      <w:r>
        <w:t>externalPropert</w:t>
      </w:r>
      <w:r w:rsidR="00355B20">
        <w:t>ies</w:t>
      </w:r>
      <w:proofErr w:type="spellEnd"/>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84" w:name="_Ref525810506"/>
      <w:bookmarkStart w:id="985" w:name="_Toc528157511"/>
      <w:bookmarkEnd w:id="983"/>
      <w:r>
        <w:lastRenderedPageBreak/>
        <w:t>$schema property</w:t>
      </w:r>
      <w:bookmarkEnd w:id="984"/>
      <w:bookmarkEnd w:id="98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86" w:name="_Ref523913350"/>
      <w:bookmarkStart w:id="987" w:name="_Toc528157512"/>
      <w:r>
        <w:t>version property</w:t>
      </w:r>
      <w:bookmarkEnd w:id="986"/>
      <w:bookmarkEnd w:id="987"/>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88" w:name="_Ref525814013"/>
      <w:bookmarkStart w:id="989" w:name="_Toc528157513"/>
      <w:proofErr w:type="spellStart"/>
      <w:r>
        <w:t>instanceGuid</w:t>
      </w:r>
      <w:proofErr w:type="spellEnd"/>
      <w:r>
        <w:t xml:space="preserve"> property</w:t>
      </w:r>
      <w:bookmarkEnd w:id="988"/>
      <w:bookmarkEnd w:id="989"/>
    </w:p>
    <w:p w14:paraId="6E3F5D71" w14:textId="07B79DF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990" w:name="_Ref525810969"/>
      <w:bookmarkStart w:id="991" w:name="_Toc528157514"/>
      <w:proofErr w:type="spellStart"/>
      <w:r>
        <w:t>runInstanceGuid</w:t>
      </w:r>
      <w:proofErr w:type="spellEnd"/>
      <w:r>
        <w:t xml:space="preserve"> property</w:t>
      </w:r>
      <w:bookmarkEnd w:id="990"/>
      <w:bookmarkEnd w:id="991"/>
    </w:p>
    <w:p w14:paraId="3E79C8E1" w14:textId="5483B91A"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92" w:name="_Ref525634162"/>
      <w:bookmarkStart w:id="993" w:name="_Ref525810993"/>
      <w:bookmarkStart w:id="994" w:name="_Toc528157515"/>
      <w:r>
        <w:t>The property value</w:t>
      </w:r>
      <w:bookmarkEnd w:id="992"/>
      <w:r>
        <w:t xml:space="preserve"> propert</w:t>
      </w:r>
      <w:bookmarkEnd w:id="993"/>
      <w:r w:rsidR="00355B20">
        <w:t>ies</w:t>
      </w:r>
      <w:bookmarkEnd w:id="994"/>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95" w:name="_Toc528157516"/>
      <w:r w:rsidRPr="00FD22AC">
        <w:lastRenderedPageBreak/>
        <w:t>Conformance</w:t>
      </w:r>
      <w:bookmarkEnd w:id="977"/>
      <w:bookmarkEnd w:id="995"/>
    </w:p>
    <w:p w14:paraId="1D48659C" w14:textId="6555FDBE" w:rsidR="00EE1E0B" w:rsidRDefault="00EE1E0B" w:rsidP="002244CB"/>
    <w:p w14:paraId="3BBDC6A3" w14:textId="77777777" w:rsidR="00376AE7" w:rsidRDefault="00376AE7" w:rsidP="00376AE7">
      <w:pPr>
        <w:pStyle w:val="Heading2"/>
        <w:numPr>
          <w:ilvl w:val="1"/>
          <w:numId w:val="2"/>
        </w:numPr>
      </w:pPr>
      <w:bookmarkStart w:id="996" w:name="_Toc528157517"/>
      <w:r>
        <w:t>Conformance targets</w:t>
      </w:r>
      <w:bookmarkEnd w:id="9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97" w:name="_Toc528157518"/>
      <w:r>
        <w:t>Conformance Clause 1: SARIF log file</w:t>
      </w:r>
      <w:bookmarkEnd w:id="997"/>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998" w:name="_Toc528157519"/>
      <w:r>
        <w:t>Conformance Clause 2: SARIF resource file</w:t>
      </w:r>
      <w:bookmarkEnd w:id="998"/>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999" w:name="_Hlk507945868"/>
      <w:r>
        <w:t>§</w:t>
      </w:r>
      <w:r>
        <w:fldChar w:fldCharType="begin"/>
      </w:r>
      <w:r>
        <w:instrText xml:space="preserve"> REF _Ref508811723 \r \h </w:instrText>
      </w:r>
      <w:r>
        <w:fldChar w:fldCharType="separate"/>
      </w:r>
      <w:r w:rsidR="00CE3B9C">
        <w:t>3.10.6.5</w:t>
      </w:r>
      <w:r>
        <w:fldChar w:fldCharType="end"/>
      </w:r>
      <w:r>
        <w:t>.</w:t>
      </w:r>
      <w:bookmarkEnd w:id="999"/>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1000" w:name="_Toc528157520"/>
      <w:r>
        <w:t xml:space="preserve">Conformance Clause </w:t>
      </w:r>
      <w:r w:rsidR="00105CCB">
        <w:t>3</w:t>
      </w:r>
      <w:r>
        <w:t>: SARIF producer</w:t>
      </w:r>
      <w:bookmarkEnd w:id="1000"/>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01" w:name="_Toc528157521"/>
      <w:r>
        <w:lastRenderedPageBreak/>
        <w:t xml:space="preserve">Conformance Clause </w:t>
      </w:r>
      <w:r w:rsidR="00105CCB">
        <w:t>4</w:t>
      </w:r>
      <w:r>
        <w:t>: Direct producer</w:t>
      </w:r>
      <w:bookmarkEnd w:id="10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02" w:name="_Toc528157522"/>
      <w:r>
        <w:t xml:space="preserve">Conformance Clause </w:t>
      </w:r>
      <w:r w:rsidR="00D06F1A">
        <w:t>5</w:t>
      </w:r>
      <w:r>
        <w:t>: Deterministic producer</w:t>
      </w:r>
      <w:bookmarkEnd w:id="10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003" w:name="_Toc528157523"/>
      <w:r>
        <w:t>Conformance Clause 6: Converter</w:t>
      </w:r>
      <w:bookmarkEnd w:id="100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1004" w:name="_Toc528157524"/>
      <w:r>
        <w:t>Conformance Clause 7: SARIF post-processor</w:t>
      </w:r>
      <w:bookmarkEnd w:id="10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05" w:name="_Toc528157525"/>
      <w:r>
        <w:t xml:space="preserve">Conformance Clause </w:t>
      </w:r>
      <w:r w:rsidR="00D06F1A">
        <w:t>8</w:t>
      </w:r>
      <w:r>
        <w:t xml:space="preserve">: </w:t>
      </w:r>
      <w:r w:rsidR="0018481C">
        <w:t>SARIF c</w:t>
      </w:r>
      <w:r>
        <w:t>onsumer</w:t>
      </w:r>
      <w:bookmarkEnd w:id="10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06" w:name="_Toc528157526"/>
      <w:r>
        <w:t xml:space="preserve">Conformance Clause </w:t>
      </w:r>
      <w:r w:rsidR="00D06F1A">
        <w:t>9</w:t>
      </w:r>
      <w:r>
        <w:t>: Viewer</w:t>
      </w:r>
      <w:bookmarkEnd w:id="100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07" w:name="_Toc528157527"/>
      <w:bookmarkStart w:id="1008" w:name="_Hlk512505065"/>
      <w:r>
        <w:t>Conformance Clause 10: Result management system</w:t>
      </w:r>
      <w:bookmarkEnd w:id="10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08"/>
    </w:p>
    <w:p w14:paraId="79E66955" w14:textId="44610F19" w:rsidR="00435405" w:rsidRDefault="00435405" w:rsidP="00435405">
      <w:pPr>
        <w:pStyle w:val="Heading2"/>
      </w:pPr>
      <w:bookmarkStart w:id="1009" w:name="_Toc528157528"/>
      <w:r>
        <w:lastRenderedPageBreak/>
        <w:t>Conformance Clause 11: Engineering system</w:t>
      </w:r>
      <w:bookmarkEnd w:id="1009"/>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1010" w:name="AppendixAcknowledgments"/>
      <w:bookmarkStart w:id="1011" w:name="_Toc85472897"/>
      <w:bookmarkStart w:id="1012" w:name="_Toc287332012"/>
      <w:bookmarkStart w:id="1013" w:name="_Toc528157529"/>
      <w:bookmarkStart w:id="1014" w:name="_Hlk513041526"/>
      <w:bookmarkEnd w:id="1010"/>
      <w:r>
        <w:lastRenderedPageBreak/>
        <w:t xml:space="preserve">(Informative) </w:t>
      </w:r>
      <w:r w:rsidR="00B80CDB">
        <w:t>Acknowl</w:t>
      </w:r>
      <w:r w:rsidR="004D0E5E">
        <w:t>e</w:t>
      </w:r>
      <w:r w:rsidR="008F61FB">
        <w:t>dg</w:t>
      </w:r>
      <w:r w:rsidR="0052099F">
        <w:t>ments</w:t>
      </w:r>
      <w:bookmarkEnd w:id="1011"/>
      <w:bookmarkEnd w:id="1012"/>
      <w:bookmarkEnd w:id="101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14"/>
    <w:p w14:paraId="645628E0" w14:textId="77777777" w:rsidR="00C76CAA" w:rsidRPr="00C76CAA" w:rsidRDefault="00C76CAA" w:rsidP="00C76CAA"/>
    <w:p w14:paraId="586B0BCA" w14:textId="2CB47B5E" w:rsidR="0052099F" w:rsidRDefault="002244CB" w:rsidP="008C100C">
      <w:pPr>
        <w:pStyle w:val="AppendixHeading1"/>
      </w:pPr>
      <w:bookmarkStart w:id="1015" w:name="AppendixFingerprints"/>
      <w:bookmarkStart w:id="1016" w:name="_Ref513039337"/>
      <w:bookmarkStart w:id="1017" w:name="_Toc528157530"/>
      <w:bookmarkEnd w:id="1015"/>
      <w:r>
        <w:lastRenderedPageBreak/>
        <w:t>(</w:t>
      </w:r>
      <w:r w:rsidR="00E8605A">
        <w:t>Normative</w:t>
      </w:r>
      <w:r>
        <w:t xml:space="preserve">) </w:t>
      </w:r>
      <w:r w:rsidR="00710FE0">
        <w:t>Use of fingerprints by result management systems</w:t>
      </w:r>
      <w:bookmarkEnd w:id="1016"/>
      <w:bookmarkEnd w:id="101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18" w:name="AppendixViewers"/>
      <w:bookmarkStart w:id="1019" w:name="_Toc528157531"/>
      <w:bookmarkEnd w:id="1018"/>
      <w:r>
        <w:lastRenderedPageBreak/>
        <w:t xml:space="preserve">(Informative) </w:t>
      </w:r>
      <w:r w:rsidR="00710FE0">
        <w:t xml:space="preserve">Use of SARIF by log </w:t>
      </w:r>
      <w:r w:rsidR="00AF0D84">
        <w:t xml:space="preserve">file </w:t>
      </w:r>
      <w:r w:rsidR="00710FE0">
        <w:t>viewers</w:t>
      </w:r>
      <w:bookmarkEnd w:id="10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20" w:name="AppendixConverters"/>
      <w:bookmarkStart w:id="1021" w:name="_Toc528157532"/>
      <w:bookmarkEnd w:id="1020"/>
      <w:r>
        <w:lastRenderedPageBreak/>
        <w:t xml:space="preserve">(Informative) </w:t>
      </w:r>
      <w:r w:rsidR="00710FE0">
        <w:t>Production of SARIF by converters</w:t>
      </w:r>
      <w:bookmarkEnd w:id="102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1022" w:name="AppendixRuleMetadata"/>
      <w:bookmarkStart w:id="1023" w:name="_Toc528157533"/>
      <w:bookmarkEnd w:id="1022"/>
      <w:r>
        <w:lastRenderedPageBreak/>
        <w:t xml:space="preserve">(Informative) </w:t>
      </w:r>
      <w:r w:rsidR="00710FE0">
        <w:t>Locating rule metadata</w:t>
      </w:r>
      <w:bookmarkEnd w:id="1023"/>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24" w:name="AppendixDeterminism"/>
      <w:bookmarkStart w:id="1025" w:name="_Toc528157534"/>
      <w:bookmarkEnd w:id="1024"/>
      <w:r>
        <w:lastRenderedPageBreak/>
        <w:t xml:space="preserve">(Normative) </w:t>
      </w:r>
      <w:r w:rsidR="00710FE0">
        <w:t>Producing deterministic SARIF log files</w:t>
      </w:r>
      <w:bookmarkEnd w:id="1025"/>
    </w:p>
    <w:p w14:paraId="269DCAE0" w14:textId="72CA49C1" w:rsidR="00B62028" w:rsidRDefault="00B62028" w:rsidP="00B62028">
      <w:pPr>
        <w:pStyle w:val="AppendixHeading2"/>
      </w:pPr>
      <w:bookmarkStart w:id="1026" w:name="_Toc528157535"/>
      <w:r>
        <w:t>General</w:t>
      </w:r>
      <w:bookmarkEnd w:id="10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27" w:name="_Ref513042258"/>
      <w:bookmarkStart w:id="1028" w:name="_Toc528157536"/>
      <w:r>
        <w:t>Non-deterministic file format elements</w:t>
      </w:r>
      <w:bookmarkEnd w:id="1027"/>
      <w:bookmarkEnd w:id="10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29" w:name="_Toc528157537"/>
      <w:r>
        <w:t>Array and dictionary element ordering</w:t>
      </w:r>
      <w:bookmarkEnd w:id="10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30" w:name="_Ref513042289"/>
      <w:bookmarkStart w:id="1031" w:name="_Toc528157538"/>
      <w:r>
        <w:t>Absolute paths</w:t>
      </w:r>
      <w:bookmarkEnd w:id="1030"/>
      <w:bookmarkEnd w:id="103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32" w:name="_Toc528157539"/>
      <w:r>
        <w:t>Compensating for non-deterministic output</w:t>
      </w:r>
      <w:bookmarkEnd w:id="10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33" w:name="_Toc528157540"/>
      <w:r>
        <w:lastRenderedPageBreak/>
        <w:t>Interaction between determinism and baselining</w:t>
      </w:r>
      <w:bookmarkEnd w:id="103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34" w:name="AppendixFixes"/>
      <w:bookmarkStart w:id="1035" w:name="_Toc528157541"/>
      <w:bookmarkEnd w:id="1034"/>
      <w:r>
        <w:lastRenderedPageBreak/>
        <w:t xml:space="preserve">(Informative) </w:t>
      </w:r>
      <w:r w:rsidR="00710FE0">
        <w:t>Guidance on fixes</w:t>
      </w:r>
      <w:bookmarkEnd w:id="10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36" w:name="_Toc528157542"/>
      <w:r>
        <w:lastRenderedPageBreak/>
        <w:t>(Informative) Diagnosing results in generated files</w:t>
      </w:r>
      <w:bookmarkEnd w:id="10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037" w:name="AppendixExamples"/>
      <w:bookmarkStart w:id="1038" w:name="_Toc528157543"/>
      <w:bookmarkEnd w:id="1037"/>
      <w:r>
        <w:lastRenderedPageBreak/>
        <w:t xml:space="preserve">(Informative) </w:t>
      </w:r>
      <w:r w:rsidR="00710FE0">
        <w:t>Examples</w:t>
      </w:r>
      <w:bookmarkEnd w:id="10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9" w:name="_Toc528157544"/>
      <w:r>
        <w:t xml:space="preserve">Minimal valid SARIF </w:t>
      </w:r>
      <w:r w:rsidR="00EA1C84">
        <w:t>log file</w:t>
      </w:r>
      <w:bookmarkEnd w:id="10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40" w:name="_Toc528157545"/>
      <w:r w:rsidRPr="00745595">
        <w:t xml:space="preserve">Minimal recommended SARIF </w:t>
      </w:r>
      <w:r w:rsidR="00EA1C84">
        <w:t xml:space="preserve">log </w:t>
      </w:r>
      <w:r w:rsidRPr="00745595">
        <w:t>file with source information</w:t>
      </w:r>
      <w:bookmarkEnd w:id="10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41" w:name="_Toc528157546"/>
      <w:r w:rsidRPr="001D7651">
        <w:t xml:space="preserve">Minimal recommended SARIF </w:t>
      </w:r>
      <w:r w:rsidR="00EA1C84">
        <w:t xml:space="preserve">log </w:t>
      </w:r>
      <w:r w:rsidRPr="001D7651">
        <w:t>file without source information</w:t>
      </w:r>
      <w:bookmarkEnd w:id="1041"/>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42" w:name="_Toc528157547"/>
      <w:r w:rsidRPr="001D7651">
        <w:t xml:space="preserve">SARIF </w:t>
      </w:r>
      <w:r w:rsidR="00D71A1D">
        <w:t xml:space="preserve">resource </w:t>
      </w:r>
      <w:r w:rsidRPr="001D7651">
        <w:t xml:space="preserve">file </w:t>
      </w:r>
      <w:r w:rsidR="00D71A1D">
        <w:t>with</w:t>
      </w:r>
      <w:r w:rsidRPr="001D7651">
        <w:t xml:space="preserve"> rule metadata</w:t>
      </w:r>
      <w:bookmarkEnd w:id="1042"/>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043" w:name="_Toc528157548"/>
      <w:r>
        <w:t>Comprehensive SARIF file</w:t>
      </w:r>
      <w:bookmarkEnd w:id="10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100AFA3"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4" w:name="AppendixRevisionHistory"/>
      <w:bookmarkStart w:id="1045" w:name="_Toc85472898"/>
      <w:bookmarkStart w:id="1046" w:name="_Toc287332014"/>
      <w:bookmarkStart w:id="1047" w:name="_Toc528157549"/>
      <w:bookmarkEnd w:id="1044"/>
      <w:r>
        <w:lastRenderedPageBreak/>
        <w:t xml:space="preserve">(Informative) </w:t>
      </w:r>
      <w:r w:rsidR="00A05FDF">
        <w:t>Revision History</w:t>
      </w:r>
      <w:bookmarkEnd w:id="1045"/>
      <w:bookmarkEnd w:id="1046"/>
      <w:bookmarkEnd w:id="10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8" w:author="Laurence Golding" w:date="2018-11-07T14:05:00Z" w:initials="LG">
    <w:p w14:paraId="7FC14B2C" w14:textId="61F72757" w:rsidR="00517C9A" w:rsidRDefault="00517C9A">
      <w:pPr>
        <w:pStyle w:val="CommentText"/>
      </w:pPr>
      <w:r>
        <w:rPr>
          <w:rStyle w:val="CommentReference"/>
        </w:rPr>
        <w:annotationRef/>
      </w:r>
      <w:r>
        <w:t xml:space="preserve">Moved to </w:t>
      </w:r>
      <w:r>
        <w:t>§</w:t>
      </w:r>
      <w:r>
        <w:t>3.10.1 (</w:t>
      </w:r>
      <w:r w:rsidR="003C7206">
        <w:t xml:space="preserve">URI-valued properties, </w:t>
      </w:r>
      <w:r>
        <w:t>General)</w:t>
      </w:r>
    </w:p>
  </w:comment>
  <w:comment w:id="190" w:author="Laurence Golding" w:date="2018-11-07T14:06:00Z" w:initials="LG">
    <w:p w14:paraId="36A070F9" w14:textId="77137137" w:rsidR="00517C9A" w:rsidRDefault="00517C9A">
      <w:pPr>
        <w:pStyle w:val="CommentText"/>
      </w:pPr>
      <w:r>
        <w:rPr>
          <w:rStyle w:val="CommentReference"/>
        </w:rPr>
        <w:annotationRef/>
      </w:r>
      <w:r>
        <w:t xml:space="preserve">Moved to </w:t>
      </w:r>
      <w:r>
        <w:t>§</w:t>
      </w:r>
      <w:r>
        <w:t>3.10.</w:t>
      </w:r>
      <w:r w:rsidR="00AD08CB">
        <w:t>2.</w:t>
      </w:r>
    </w:p>
  </w:comment>
  <w:comment w:id="252" w:author="Laurence Golding" w:date="2018-11-07T13:36:00Z" w:initials="LG">
    <w:p w14:paraId="490902B0" w14:textId="1C3B4046" w:rsidR="00991208" w:rsidRDefault="00991208">
      <w:pPr>
        <w:pStyle w:val="CommentText"/>
      </w:pPr>
      <w:r>
        <w:rPr>
          <w:rStyle w:val="CommentReference"/>
        </w:rPr>
        <w:annotationRef/>
      </w:r>
      <w:r>
        <w:t>This paragraph is new.</w:t>
      </w:r>
    </w:p>
  </w:comment>
  <w:comment w:id="271" w:author="Laurence Golding" w:date="2018-11-07T13:45:00Z" w:initials="LG">
    <w:p w14:paraId="59DC3105" w14:textId="5CC73867" w:rsidR="00991208" w:rsidRDefault="00991208">
      <w:pPr>
        <w:pStyle w:val="CommentText"/>
      </w:pPr>
      <w:r>
        <w:rPr>
          <w:rStyle w:val="CommentReference"/>
        </w:rPr>
        <w:annotationRef/>
      </w:r>
      <w:r w:rsidR="00C4119B">
        <w:t>These paragraphs were</w:t>
      </w:r>
      <w:r w:rsidRPr="00991208">
        <w:t xml:space="preserve"> relocated from the section on </w:t>
      </w:r>
      <w:proofErr w:type="spellStart"/>
      <w:proofErr w:type="gramStart"/>
      <w:r w:rsidRPr="00C4119B">
        <w:rPr>
          <w:rStyle w:val="CODEtemp"/>
        </w:rPr>
        <w:t>fileLocation.uri</w:t>
      </w:r>
      <w:proofErr w:type="spellEnd"/>
      <w:r w:rsidRPr="00991208">
        <w:t>, because</w:t>
      </w:r>
      <w:proofErr w:type="gramEnd"/>
      <w:r w:rsidRPr="00991208">
        <w:t xml:space="preserve"> </w:t>
      </w:r>
      <w:r w:rsidR="00C4119B">
        <w:t>they</w:t>
      </w:r>
      <w:r w:rsidRPr="00991208">
        <w:t xml:space="preserve"> </w:t>
      </w:r>
      <w:r w:rsidR="00C4119B">
        <w:t>are</w:t>
      </w:r>
      <w:r w:rsidRPr="00991208">
        <w:t xml:space="preserve"> valid for all URI-valued properties, not just the ones stored in </w:t>
      </w:r>
      <w:proofErr w:type="spellStart"/>
      <w:r w:rsidRPr="00294868">
        <w:rPr>
          <w:rStyle w:val="CODEtemp"/>
        </w:rPr>
        <w:t>fileLocation.uri</w:t>
      </w:r>
      <w:proofErr w:type="spellEnd"/>
      <w:r w:rsidRPr="00991208">
        <w:t>.</w:t>
      </w:r>
    </w:p>
  </w:comment>
  <w:comment w:id="280" w:author="Laurence Golding" w:date="2018-11-07T13:46:00Z" w:initials="LG">
    <w:p w14:paraId="7438FB40" w14:textId="6717B6A7" w:rsidR="00C4119B" w:rsidRDefault="00C4119B">
      <w:pPr>
        <w:pStyle w:val="CommentText"/>
      </w:pPr>
      <w:r>
        <w:rPr>
          <w:rStyle w:val="CommentReference"/>
        </w:rPr>
        <w:annotationRef/>
      </w:r>
      <w:r>
        <w:t xml:space="preserve">This paragraph is deleted because of </w:t>
      </w:r>
      <w:r w:rsidR="00294868">
        <w:t>I</w:t>
      </w:r>
      <w:r>
        <w:t xml:space="preserve">ssue #256, </w:t>
      </w:r>
      <w:proofErr w:type="gramStart"/>
      <w:r>
        <w:t>as a result of</w:t>
      </w:r>
      <w:proofErr w:type="gramEnd"/>
      <w:r>
        <w:t xml:space="preserve"> which it is now never necessary to construct a URI that refers to a nested file.</w:t>
      </w:r>
    </w:p>
  </w:comment>
  <w:comment w:id="306" w:author="Laurence Golding" w:date="2018-11-07T14:22:00Z" w:initials="LG">
    <w:p w14:paraId="39455434" w14:textId="1DDF8346" w:rsidR="00680F39" w:rsidRDefault="00680F39">
      <w:pPr>
        <w:pStyle w:val="CommentText"/>
      </w:pPr>
      <w:r>
        <w:rPr>
          <w:rStyle w:val="CommentReference"/>
        </w:rPr>
        <w:annotationRef/>
      </w:r>
      <w:r>
        <w:t xml:space="preserve">This section was also </w:t>
      </w:r>
      <w:r w:rsidRPr="00991208">
        <w:t xml:space="preserve">relocated from the section on </w:t>
      </w:r>
      <w:proofErr w:type="spellStart"/>
      <w:proofErr w:type="gramStart"/>
      <w:r w:rsidRPr="00C4119B">
        <w:rPr>
          <w:rStyle w:val="CODEtemp"/>
        </w:rPr>
        <w:t>fileLocation.uri</w:t>
      </w:r>
      <w:proofErr w:type="spellEnd"/>
      <w:r w:rsidRPr="00991208">
        <w:t>, because</w:t>
      </w:r>
      <w:proofErr w:type="gramEnd"/>
      <w:r w:rsidRPr="00991208">
        <w:t xml:space="preserve"> </w:t>
      </w:r>
      <w:r>
        <w:t>it is</w:t>
      </w:r>
      <w:r w:rsidRPr="00991208">
        <w:t xml:space="preserve"> valid for all URI-valued properties, not just the ones stored in </w:t>
      </w:r>
      <w:proofErr w:type="spellStart"/>
      <w:r w:rsidRPr="00991208">
        <w:t>fileLocation.uri</w:t>
      </w:r>
      <w:proofErr w:type="spellEnd"/>
      <w:r w:rsidRPr="00991208">
        <w:t>.</w:t>
      </w:r>
    </w:p>
  </w:comment>
  <w:comment w:id="323" w:author="Laurence Golding" w:date="2018-11-07T14:22:00Z" w:initials="LG">
    <w:p w14:paraId="22BBE415" w14:textId="6B7E2B2E" w:rsidR="00680F39" w:rsidRDefault="00680F39">
      <w:pPr>
        <w:pStyle w:val="CommentText"/>
      </w:pPr>
      <w:r>
        <w:rPr>
          <w:rStyle w:val="CommentReference"/>
        </w:rPr>
        <w:annotationRef/>
      </w:r>
      <w:r>
        <w:t>And this is the new section, the reason for this whole change. This section, which also applies to all URIs, was the straw that broke the camel’s back and forced me to realize that we really did need a separate section about URI-valued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C14B2C" w15:done="0"/>
  <w15:commentEx w15:paraId="36A070F9" w15:done="0"/>
  <w15:commentEx w15:paraId="490902B0" w15:done="0"/>
  <w15:commentEx w15:paraId="59DC3105" w15:done="0"/>
  <w15:commentEx w15:paraId="7438FB40" w15:done="0"/>
  <w15:commentEx w15:paraId="39455434" w15:done="0"/>
  <w15:commentEx w15:paraId="22BBE4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14B2C" w16cid:durableId="1F8D6FC0"/>
  <w16cid:commentId w16cid:paraId="36A070F9" w16cid:durableId="1F8D6FE0"/>
  <w16cid:commentId w16cid:paraId="490902B0" w16cid:durableId="1F8D68EE"/>
  <w16cid:commentId w16cid:paraId="59DC3105" w16cid:durableId="1F8D6B01"/>
  <w16cid:commentId w16cid:paraId="7438FB40" w16cid:durableId="1F8D6B2E"/>
  <w16cid:commentId w16cid:paraId="39455434" w16cid:durableId="1F8D73A1"/>
  <w16cid:commentId w16cid:paraId="22BBE415" w16cid:durableId="1F8D73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C282" w14:textId="77777777" w:rsidR="008707C4" w:rsidRDefault="008707C4" w:rsidP="008C100C">
      <w:r>
        <w:separator/>
      </w:r>
    </w:p>
    <w:p w14:paraId="5D14D163" w14:textId="77777777" w:rsidR="008707C4" w:rsidRDefault="008707C4" w:rsidP="008C100C"/>
    <w:p w14:paraId="02B1ACD8" w14:textId="77777777" w:rsidR="008707C4" w:rsidRDefault="008707C4" w:rsidP="008C100C"/>
    <w:p w14:paraId="754080D4" w14:textId="77777777" w:rsidR="008707C4" w:rsidRDefault="008707C4" w:rsidP="008C100C"/>
    <w:p w14:paraId="469B4538" w14:textId="77777777" w:rsidR="008707C4" w:rsidRDefault="008707C4" w:rsidP="008C100C"/>
    <w:p w14:paraId="4DBB5E05" w14:textId="77777777" w:rsidR="008707C4" w:rsidRDefault="008707C4" w:rsidP="008C100C"/>
    <w:p w14:paraId="2812B624" w14:textId="77777777" w:rsidR="008707C4" w:rsidRDefault="008707C4" w:rsidP="008C100C"/>
  </w:endnote>
  <w:endnote w:type="continuationSeparator" w:id="0">
    <w:p w14:paraId="357587AB" w14:textId="77777777" w:rsidR="008707C4" w:rsidRDefault="008707C4" w:rsidP="008C100C">
      <w:r>
        <w:continuationSeparator/>
      </w:r>
    </w:p>
    <w:p w14:paraId="78E27047" w14:textId="77777777" w:rsidR="008707C4" w:rsidRDefault="008707C4" w:rsidP="008C100C"/>
    <w:p w14:paraId="21FA46BC" w14:textId="77777777" w:rsidR="008707C4" w:rsidRDefault="008707C4" w:rsidP="008C100C"/>
    <w:p w14:paraId="1978665A" w14:textId="77777777" w:rsidR="008707C4" w:rsidRDefault="008707C4" w:rsidP="008C100C"/>
    <w:p w14:paraId="3AFB4C2F" w14:textId="77777777" w:rsidR="008707C4" w:rsidRDefault="008707C4" w:rsidP="008C100C"/>
    <w:p w14:paraId="55A67779" w14:textId="77777777" w:rsidR="008707C4" w:rsidRDefault="008707C4" w:rsidP="008C100C"/>
    <w:p w14:paraId="6E4232F9" w14:textId="77777777" w:rsidR="008707C4" w:rsidRDefault="008707C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2255C2" w:rsidRDefault="00225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255C2" w:rsidRPr="00195F88" w:rsidRDefault="002255C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255C2" w:rsidRPr="00195F88" w:rsidRDefault="002255C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2255C2" w:rsidRDefault="00225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85FC5" w14:textId="77777777" w:rsidR="008707C4" w:rsidRDefault="008707C4" w:rsidP="008C100C">
      <w:r>
        <w:separator/>
      </w:r>
    </w:p>
    <w:p w14:paraId="2B0ED153" w14:textId="77777777" w:rsidR="008707C4" w:rsidRDefault="008707C4" w:rsidP="008C100C"/>
  </w:footnote>
  <w:footnote w:type="continuationSeparator" w:id="0">
    <w:p w14:paraId="5E8CC975" w14:textId="77777777" w:rsidR="008707C4" w:rsidRDefault="008707C4" w:rsidP="008C100C">
      <w:r>
        <w:continuationSeparator/>
      </w:r>
    </w:p>
    <w:p w14:paraId="5A197979" w14:textId="77777777" w:rsidR="008707C4" w:rsidRDefault="008707C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2255C2" w:rsidRDefault="002255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2255C2" w:rsidRDefault="00225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2255C2" w:rsidRDefault="002255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BE1"/>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5C2"/>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868"/>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0706B"/>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206"/>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17C9A"/>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0F39"/>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3C1F"/>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7C4"/>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8F7114"/>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208"/>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8CB"/>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5CD6"/>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19B"/>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154"/>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2CE"/>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basedOn w:val="DefaultParagraphFont"/>
    <w:link w:val="Heading2"/>
    <w:rsid w:val="002255C2"/>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microsoft.com/office/2011/relationships/commentsExtended" Target="commentsExtended.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6/09/relationships/commentsIds" Target="commentsIds.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comments" Target="comments.xm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1"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0BC9E-9F37-4E49-A907-FD3234E9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18724</TotalTime>
  <Pages>150</Pages>
  <Words>62831</Words>
  <Characters>358142</Characters>
  <Application>Microsoft Office Word</Application>
  <DocSecurity>0</DocSecurity>
  <Lines>2984</Lines>
  <Paragraphs>840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420133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960</cp:revision>
  <cp:lastPrinted>2011-08-05T16:21:00Z</cp:lastPrinted>
  <dcterms:created xsi:type="dcterms:W3CDTF">2017-08-01T19:18:00Z</dcterms:created>
  <dcterms:modified xsi:type="dcterms:W3CDTF">2018-11-07T22:36:00Z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