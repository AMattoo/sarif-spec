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D8440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D8440E">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D8440E">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D8440E">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D8440E">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D8440E">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D8440E">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D8440E">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D8440E">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D8440E">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D8440E">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D8440E">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D8440E">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D8440E">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D8440E">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D8440E">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D8440E">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D8440E">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D8440E">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D8440E">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D8440E">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D8440E">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D8440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D8440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D8440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D8440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D8440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D8440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D8440E"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23A1E9D5"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73D69BE9" w:rsidR="000237CE" w:rsidRPr="000237CE" w:rsidRDefault="00D8440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D8440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D8440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0D9BFD8" w:rsidR="0044419A" w:rsidRDefault="00D8440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D8440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D8440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D8440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D8440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D844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82B976E" w:rsidR="00B05C99" w:rsidRDefault="00D8440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D8440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D8440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D844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EFB706A"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0508445" w:rsidR="00822D1D" w:rsidRPr="00822D1D" w:rsidRDefault="00D8440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4913D769" w:rsidR="00B05C99" w:rsidRDefault="00D8440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2CF8B9CA" w:rsidR="00366BA7" w:rsidRDefault="00D8440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55C24831" w:rsidR="00753025" w:rsidRPr="00753025" w:rsidRDefault="00D8440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20D4C80" w:rsidR="0044419A" w:rsidRDefault="00D8440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D8440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D8440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D8440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54098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A9DC2E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14B95DA"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540982"/>
      <w:r>
        <w:t>Non-Normative References</w:t>
      </w:r>
      <w:bookmarkEnd w:id="72"/>
      <w:bookmarkEnd w:id="73"/>
      <w:bookmarkEnd w:id="74"/>
    </w:p>
    <w:p w14:paraId="1067680D" w14:textId="6F62CE52"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54098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54098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540985"/>
      <w:r>
        <w:t>Format examples</w:t>
      </w:r>
      <w:bookmarkEnd w:id="81"/>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54098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83" w:name="_Toc513540987"/>
      <w:r>
        <w:t>Syntax notation</w:t>
      </w:r>
      <w:bookmarkEnd w:id="83"/>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54098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54098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540990"/>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54099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540992"/>
      <w:r>
        <w:t>text property</w:t>
      </w:r>
      <w:bookmarkEnd w:id="99"/>
      <w:bookmarkEnd w:id="100"/>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540993"/>
      <w:r>
        <w:t>binary property</w:t>
      </w:r>
      <w:bookmarkEnd w:id="101"/>
      <w:bookmarkEnd w:id="102"/>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540994"/>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540995"/>
      <w:r>
        <w:t>General</w:t>
      </w:r>
      <w:bookmarkEnd w:id="105"/>
      <w:bookmarkEnd w:id="106"/>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540996"/>
      <w:r>
        <w:lastRenderedPageBreak/>
        <w:t>uri property</w:t>
      </w:r>
      <w:bookmarkEnd w:id="107"/>
      <w:bookmarkEnd w:id="108"/>
    </w:p>
    <w:p w14:paraId="312B616B" w14:textId="376AEB65" w:rsidR="005345F2" w:rsidRDefault="005345F2" w:rsidP="005345F2">
      <w:pPr>
        <w:pStyle w:val="Heading4"/>
      </w:pPr>
      <w:bookmarkStart w:id="109" w:name="_Toc513540997"/>
      <w:r>
        <w:t>General</w:t>
      </w:r>
      <w:bookmarkEnd w:id="109"/>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540998"/>
      <w:r>
        <w:t>URIs that use the "file" protocol</w:t>
      </w:r>
      <w:bookmarkEnd w:id="111"/>
      <w:bookmarkEnd w:id="112"/>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540999"/>
      <w:r>
        <w:t>uriBaseId property</w:t>
      </w:r>
      <w:bookmarkEnd w:id="113"/>
      <w:bookmarkEnd w:id="114"/>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15" w:name="_Ref510013017"/>
      <w:bookmarkStart w:id="116" w:name="_Toc51354100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541001"/>
      <w:r>
        <w:t>String properties</w:t>
      </w:r>
      <w:bookmarkEnd w:id="117"/>
    </w:p>
    <w:p w14:paraId="6C63FE5C" w14:textId="4016EE67" w:rsidR="00D65090" w:rsidRDefault="00D65090" w:rsidP="00D65090">
      <w:pPr>
        <w:pStyle w:val="Heading3"/>
      </w:pPr>
      <w:bookmarkStart w:id="118" w:name="_Toc51354100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541003"/>
      <w:r>
        <w:t>Redaction</w:t>
      </w:r>
      <w:bookmarkEnd w:id="119"/>
      <w:bookmarkEnd w:id="120"/>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5E068D7"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4DA1AFD1" w14:textId="4819ADE3" w:rsidR="00815787" w:rsidRDefault="00815787" w:rsidP="00815787">
      <w:pPr>
        <w:pStyle w:val="Heading2"/>
      </w:pPr>
      <w:bookmarkStart w:id="121" w:name="_Ref508798892"/>
      <w:bookmarkStart w:id="122" w:name="_Toc513541004"/>
      <w:r>
        <w:t>Object properties</w:t>
      </w:r>
      <w:bookmarkEnd w:id="121"/>
      <w:bookmarkEnd w:id="122"/>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541005"/>
      <w:r>
        <w:lastRenderedPageBreak/>
        <w:t>Array properties</w:t>
      </w:r>
      <w:bookmarkEnd w:id="123"/>
      <w:bookmarkEnd w:id="124"/>
    </w:p>
    <w:p w14:paraId="28EB82AC" w14:textId="5479DEBF" w:rsidR="000308F0" w:rsidRDefault="000308F0" w:rsidP="000308F0">
      <w:pPr>
        <w:pStyle w:val="Heading3"/>
      </w:pPr>
      <w:bookmarkStart w:id="125" w:name="_Toc513541006"/>
      <w:r>
        <w:t>General</w:t>
      </w:r>
      <w:bookmarkEnd w:id="125"/>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541007"/>
      <w:r>
        <w:t>Array properties with unique values</w:t>
      </w:r>
      <w:bookmarkEnd w:id="126"/>
      <w:bookmarkEnd w:id="127"/>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541008"/>
      <w:r>
        <w:t>Property bags</w:t>
      </w:r>
      <w:bookmarkEnd w:id="128"/>
      <w:bookmarkEnd w:id="129"/>
    </w:p>
    <w:p w14:paraId="394A6CDE" w14:textId="6ABA55FC" w:rsidR="00815787" w:rsidRDefault="00815787" w:rsidP="00815787">
      <w:pPr>
        <w:pStyle w:val="Heading3"/>
      </w:pPr>
      <w:bookmarkStart w:id="130" w:name="_Toc513541009"/>
      <w:r>
        <w:t>General</w:t>
      </w:r>
      <w:bookmarkEnd w:id="130"/>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541010"/>
      <w:r>
        <w:t>Tags</w:t>
      </w:r>
      <w:bookmarkEnd w:id="131"/>
    </w:p>
    <w:p w14:paraId="32ECCC5D" w14:textId="2CF5DE43" w:rsidR="00992B66" w:rsidRPr="00992B66" w:rsidRDefault="00992B66" w:rsidP="00992B66">
      <w:pPr>
        <w:pStyle w:val="Heading4"/>
      </w:pPr>
      <w:bookmarkStart w:id="132" w:name="_Toc513541011"/>
      <w:r>
        <w:t>General</w:t>
      </w:r>
      <w:bookmarkEnd w:id="132"/>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54101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54101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541014"/>
      <w:r>
        <w:t>Date/time properties</w:t>
      </w:r>
      <w:bookmarkEnd w:id="136"/>
      <w:bookmarkEnd w:id="137"/>
      <w:bookmarkEnd w:id="138"/>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54101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54101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541017"/>
      <w:r>
        <w:t>Plain text messages</w:t>
      </w:r>
      <w:bookmarkEnd w:id="143"/>
      <w:bookmarkEnd w:id="144"/>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541018"/>
      <w:r>
        <w:t>Rich text messages</w:t>
      </w:r>
      <w:bookmarkEnd w:id="145"/>
      <w:bookmarkEnd w:id="146"/>
    </w:p>
    <w:p w14:paraId="78C77DEB" w14:textId="06212753" w:rsidR="00675C8D" w:rsidRPr="00675C8D" w:rsidRDefault="00675C8D" w:rsidP="00675C8D">
      <w:pPr>
        <w:pStyle w:val="Heading4"/>
      </w:pPr>
      <w:bookmarkStart w:id="147" w:name="_Toc513541019"/>
      <w:r>
        <w:t>General</w:t>
      </w:r>
      <w:bookmarkEnd w:id="147"/>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54102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541021"/>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53" w:name="_Ref508810900"/>
      <w:bookmarkStart w:id="154" w:name="_Toc513541022"/>
      <w:r>
        <w:t>Messages with e</w:t>
      </w:r>
      <w:r w:rsidR="00A4123E">
        <w:t>mbedded links</w:t>
      </w:r>
      <w:bookmarkEnd w:id="152"/>
      <w:bookmarkEnd w:id="153"/>
      <w:bookmarkEnd w:id="154"/>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Toc513541023"/>
      <w:bookmarkStart w:id="157" w:name="_Ref493337542"/>
      <w:r>
        <w:t>Message string resources</w:t>
      </w:r>
      <w:bookmarkEnd w:id="155"/>
      <w:bookmarkEnd w:id="156"/>
    </w:p>
    <w:p w14:paraId="558CEB2A" w14:textId="15F84E5D" w:rsidR="00F27B42" w:rsidRDefault="00F27B42" w:rsidP="00F27B42">
      <w:pPr>
        <w:pStyle w:val="Heading4"/>
      </w:pPr>
      <w:bookmarkStart w:id="158" w:name="_Toc513541024"/>
      <w:r>
        <w:t>General</w:t>
      </w:r>
      <w:bookmarkEnd w:id="158"/>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54102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54102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541027"/>
      <w:r>
        <w:t>SARIF resource file format</w:t>
      </w:r>
      <w:bookmarkEnd w:id="163"/>
      <w:bookmarkEnd w:id="164"/>
    </w:p>
    <w:p w14:paraId="441176F7" w14:textId="05E307FC" w:rsidR="00F27B42" w:rsidRDefault="00F27B42" w:rsidP="00F27B42">
      <w:pPr>
        <w:pStyle w:val="Heading5"/>
      </w:pPr>
      <w:bookmarkStart w:id="165" w:name="_Toc51354102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541029"/>
      <w:r>
        <w:t>sarifLog object</w:t>
      </w:r>
      <w:bookmarkEnd w:id="16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167" w:name="_Ref508812519"/>
      <w:bookmarkStart w:id="168" w:name="_Toc513541030"/>
      <w:r>
        <w:lastRenderedPageBreak/>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541031"/>
      <w:r>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541032"/>
      <w:r>
        <w:t>resources object</w:t>
      </w:r>
      <w:bookmarkEnd w:id="17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172" w:name="_Ref508811133"/>
      <w:bookmarkStart w:id="173" w:name="_Toc513541033"/>
      <w:r>
        <w:t>text property</w:t>
      </w:r>
      <w:bookmarkEnd w:id="172"/>
      <w:bookmarkEnd w:id="17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541034"/>
      <w:r>
        <w:t>richText property</w:t>
      </w:r>
      <w:bookmarkEnd w:id="174"/>
      <w:bookmarkEnd w:id="17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541035"/>
      <w:r>
        <w:lastRenderedPageBreak/>
        <w:t>messageId property</w:t>
      </w:r>
      <w:bookmarkEnd w:id="176"/>
      <w:bookmarkEnd w:id="17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541036"/>
      <w:r>
        <w:t>richMessageId property</w:t>
      </w:r>
      <w:bookmarkEnd w:id="178"/>
      <w:bookmarkEnd w:id="17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541037"/>
      <w:r>
        <w:t>arguments property</w:t>
      </w:r>
      <w:bookmarkEnd w:id="180"/>
      <w:bookmarkEnd w:id="18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541038"/>
      <w:r>
        <w:t>sarifLog object</w:t>
      </w:r>
      <w:bookmarkEnd w:id="157"/>
      <w:bookmarkEnd w:id="182"/>
      <w:bookmarkEnd w:id="183"/>
    </w:p>
    <w:p w14:paraId="5DEDD21B" w14:textId="0630136E" w:rsidR="000D32C1" w:rsidRDefault="000D32C1" w:rsidP="000D32C1">
      <w:pPr>
        <w:pStyle w:val="Heading3"/>
      </w:pPr>
      <w:bookmarkStart w:id="184" w:name="_Toc51354103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54104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54104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541042"/>
      <w:r>
        <w:t>runs property</w:t>
      </w:r>
      <w:bookmarkEnd w:id="190"/>
      <w:bookmarkEnd w:id="19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541043"/>
      <w:r>
        <w:t>run object</w:t>
      </w:r>
      <w:bookmarkEnd w:id="192"/>
      <w:bookmarkEnd w:id="193"/>
      <w:bookmarkEnd w:id="194"/>
    </w:p>
    <w:p w14:paraId="10E42C1C" w14:textId="534C375F" w:rsidR="000D32C1" w:rsidRDefault="000D32C1" w:rsidP="000D32C1">
      <w:pPr>
        <w:pStyle w:val="Heading3"/>
      </w:pPr>
      <w:bookmarkStart w:id="195" w:name="_Toc51354104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54104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Ref513207134"/>
      <w:bookmarkStart w:id="199" w:name="_Toc513541046"/>
      <w:r>
        <w:t>stableId property</w:t>
      </w:r>
      <w:bookmarkEnd w:id="198"/>
      <w:bookmarkEnd w:id="199"/>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 xml:space="preserve">stableId =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00" w:name="_Ref493475805"/>
      <w:bookmarkStart w:id="201" w:name="_Toc513541047"/>
      <w:r>
        <w:t>baselineId property</w:t>
      </w:r>
      <w:bookmarkEnd w:id="200"/>
      <w:bookmarkEnd w:id="201"/>
    </w:p>
    <w:p w14:paraId="2AAA192D" w14:textId="5011AC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34EF4120"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7018CC">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1E2F175B" w:rsidR="006066AC" w:rsidRDefault="006066AC" w:rsidP="006066AC">
      <w:r w:rsidRPr="006066AC">
        <w:t xml:space="preserve">If </w:t>
      </w:r>
      <w:r w:rsidRPr="006066AC">
        <w:rPr>
          <w:rStyle w:val="CODEtemp"/>
        </w:rPr>
        <w:t>baselineId</w:t>
      </w:r>
      <w:r w:rsidRPr="006066AC">
        <w:t xml:space="preserve"> is present, the </w:t>
      </w:r>
      <w:proofErr w:type="gramStart"/>
      <w:r w:rsidRPr="006066AC">
        <w:rPr>
          <w:rStyle w:val="CODEtemp"/>
        </w:rPr>
        <w:t>result.baselineState</w:t>
      </w:r>
      <w:proofErr w:type="gramEnd"/>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02" w:name="_Toc513541048"/>
      <w:r>
        <w:t>automationId property</w:t>
      </w:r>
      <w:bookmarkEnd w:id="202"/>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3" w:name="_Toc513541049"/>
      <w:r>
        <w:t>architecture property</w:t>
      </w:r>
      <w:bookmarkEnd w:id="203"/>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4" w:name="_Ref493350956"/>
      <w:bookmarkStart w:id="205" w:name="_Toc513541050"/>
      <w:r>
        <w:t>tool property</w:t>
      </w:r>
      <w:bookmarkEnd w:id="204"/>
      <w:bookmarkEnd w:id="205"/>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206" w:name="_Ref507657941"/>
      <w:bookmarkStart w:id="207" w:name="_Toc513541051"/>
      <w:r>
        <w:t>invocation</w:t>
      </w:r>
      <w:r w:rsidR="00514F09">
        <w:t>s</w:t>
      </w:r>
      <w:r>
        <w:t xml:space="preserve"> property</w:t>
      </w:r>
      <w:bookmarkEnd w:id="206"/>
      <w:bookmarkEnd w:id="207"/>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8" w:name="_Toc513541052"/>
      <w:r>
        <w:t>conversion property</w:t>
      </w:r>
      <w:bookmarkEnd w:id="208"/>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9" w:name="_Ref511829897"/>
      <w:bookmarkStart w:id="210" w:name="_Toc513541053"/>
      <w:r>
        <w:t>versionControlProvenance property</w:t>
      </w:r>
      <w:bookmarkEnd w:id="209"/>
      <w:bookmarkEnd w:id="210"/>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1" w:name="_Ref508869459"/>
      <w:bookmarkStart w:id="212" w:name="_Ref508869524"/>
      <w:bookmarkStart w:id="213" w:name="_Ref508869585"/>
      <w:bookmarkStart w:id="214" w:name="_Toc513541054"/>
      <w:bookmarkStart w:id="215" w:name="_Ref493345118"/>
      <w:r>
        <w:t>originalUriBaseIds property</w:t>
      </w:r>
      <w:bookmarkEnd w:id="211"/>
      <w:bookmarkEnd w:id="212"/>
      <w:bookmarkEnd w:id="213"/>
      <w:bookmarkEnd w:id="214"/>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216" w:name="_Ref507667580"/>
      <w:bookmarkStart w:id="217" w:name="_Toc513541055"/>
      <w:r>
        <w:t>files property</w:t>
      </w:r>
      <w:bookmarkEnd w:id="215"/>
      <w:bookmarkEnd w:id="216"/>
      <w:bookmarkEnd w:id="217"/>
    </w:p>
    <w:p w14:paraId="07E80975" w14:textId="24B82ABD" w:rsidR="006A16A8" w:rsidRDefault="006A16A8" w:rsidP="006A16A8">
      <w:pPr>
        <w:pStyle w:val="Heading4"/>
      </w:pPr>
      <w:bookmarkStart w:id="218" w:name="_Toc513541056"/>
      <w:r>
        <w:t>General</w:t>
      </w:r>
      <w:bookmarkEnd w:id="218"/>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9" w:name="_Ref508985072"/>
      <w:bookmarkStart w:id="220" w:name="_Toc513541057"/>
      <w:r>
        <w:t>Property names</w:t>
      </w:r>
      <w:bookmarkEnd w:id="219"/>
      <w:bookmarkEnd w:id="220"/>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1" w:name="_Hlk508703537"/>
      <w:r>
        <w:t>relative property name</w:t>
      </w:r>
      <w:bookmarkEnd w:id="221"/>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222" w:name="_Toc513541058"/>
      <w:r>
        <w:t>Property values</w:t>
      </w:r>
      <w:bookmarkEnd w:id="222"/>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3" w:name="_Ref493479000"/>
      <w:bookmarkStart w:id="224" w:name="_Ref493479448"/>
      <w:bookmarkStart w:id="225" w:name="_Toc513541059"/>
      <w:r>
        <w:t>logicalLocations property</w:t>
      </w:r>
      <w:bookmarkEnd w:id="223"/>
      <w:bookmarkEnd w:id="224"/>
      <w:bookmarkEnd w:id="225"/>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6" w:name="_Ref511820652"/>
      <w:bookmarkStart w:id="227" w:name="_Toc513541060"/>
      <w:r>
        <w:t>graphs property</w:t>
      </w:r>
      <w:bookmarkEnd w:id="226"/>
      <w:bookmarkEnd w:id="227"/>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8" w:name="_Ref493350972"/>
      <w:bookmarkStart w:id="229" w:name="_Toc513541061"/>
      <w:r>
        <w:t>results property</w:t>
      </w:r>
      <w:bookmarkEnd w:id="228"/>
      <w:bookmarkEnd w:id="229"/>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30" w:name="_Ref493404878"/>
      <w:bookmarkStart w:id="231" w:name="_Toc513541062"/>
      <w:r>
        <w:t>resource</w:t>
      </w:r>
      <w:r w:rsidR="00401BB5">
        <w:t>s property</w:t>
      </w:r>
      <w:bookmarkEnd w:id="230"/>
      <w:bookmarkEnd w:id="231"/>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2" w:name="_Ref511828248"/>
      <w:bookmarkStart w:id="233" w:name="_Toc513541063"/>
      <w:r>
        <w:t>defaultFileEncoding</w:t>
      </w:r>
      <w:bookmarkEnd w:id="232"/>
      <w:bookmarkEnd w:id="233"/>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234" w:name="_Ref503355262"/>
      <w:bookmarkStart w:id="235" w:name="_Toc513541064"/>
      <w:r>
        <w:t>richMessageMimeType property</w:t>
      </w:r>
      <w:bookmarkEnd w:id="234"/>
      <w:bookmarkEnd w:id="235"/>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236" w:name="_Ref510017893"/>
      <w:bookmarkStart w:id="237" w:name="_Toc513541065"/>
      <w:r>
        <w:t>redactionToken</w:t>
      </w:r>
      <w:bookmarkEnd w:id="236"/>
      <w:r>
        <w:t xml:space="preserve"> property</w:t>
      </w:r>
      <w:bookmarkEnd w:id="237"/>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38"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9" w:name="_Toc513541066"/>
      <w:bookmarkEnd w:id="238"/>
      <w:r>
        <w:t>properties property</w:t>
      </w:r>
      <w:bookmarkEnd w:id="239"/>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40" w:name="_Ref493350964"/>
      <w:bookmarkStart w:id="241" w:name="_Toc513541067"/>
      <w:r>
        <w:t>tool object</w:t>
      </w:r>
      <w:bookmarkEnd w:id="240"/>
      <w:bookmarkEnd w:id="241"/>
    </w:p>
    <w:p w14:paraId="389A43BD" w14:textId="582B65CB" w:rsidR="00401BB5" w:rsidRDefault="00401BB5" w:rsidP="00401BB5">
      <w:pPr>
        <w:pStyle w:val="Heading3"/>
      </w:pPr>
      <w:bookmarkStart w:id="242" w:name="_Toc513541068"/>
      <w:r>
        <w:t>General</w:t>
      </w:r>
      <w:bookmarkEnd w:id="24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3" w:name="_Ref493409155"/>
      <w:bookmarkStart w:id="244" w:name="_Toc513541069"/>
      <w:r>
        <w:t>name property</w:t>
      </w:r>
      <w:bookmarkEnd w:id="243"/>
      <w:bookmarkEnd w:id="24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5" w:name="_Ref493409168"/>
      <w:bookmarkStart w:id="246" w:name="_Toc513541070"/>
      <w:r>
        <w:lastRenderedPageBreak/>
        <w:t>fullName property</w:t>
      </w:r>
      <w:bookmarkEnd w:id="245"/>
      <w:bookmarkEnd w:id="24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7" w:name="_Ref493409198"/>
      <w:bookmarkStart w:id="248" w:name="_Toc513541071"/>
      <w:r>
        <w:t>semanticVersion property</w:t>
      </w:r>
      <w:bookmarkEnd w:id="247"/>
      <w:bookmarkEnd w:id="248"/>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 w:name="_Ref493409191"/>
      <w:bookmarkStart w:id="250" w:name="_Toc513541072"/>
      <w:r>
        <w:t>version property</w:t>
      </w:r>
      <w:bookmarkEnd w:id="249"/>
      <w:bookmarkEnd w:id="25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1" w:name="_Ref493409205"/>
      <w:bookmarkStart w:id="252" w:name="_Toc513541073"/>
      <w:r>
        <w:t>fileVersion property</w:t>
      </w:r>
      <w:bookmarkEnd w:id="251"/>
      <w:bookmarkEnd w:id="25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3" w:name="_Ref508811658"/>
      <w:bookmarkStart w:id="254" w:name="_Ref508812630"/>
      <w:bookmarkStart w:id="255" w:name="_Toc513541074"/>
      <w:r>
        <w:t>language property</w:t>
      </w:r>
      <w:bookmarkEnd w:id="253"/>
      <w:bookmarkEnd w:id="254"/>
      <w:bookmarkEnd w:id="255"/>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6" w:name="_Hlk503355525"/>
      <w:r w:rsidRPr="00C56762">
        <w:t>a string specifying the language of the messages produced by the tool</w:t>
      </w:r>
      <w:bookmarkEnd w:id="25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7"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8" w:name="_Ref508891515"/>
      <w:bookmarkStart w:id="259" w:name="_Toc513541075"/>
      <w:r>
        <w:t>resourceLocation property</w:t>
      </w:r>
      <w:bookmarkEnd w:id="257"/>
      <w:bookmarkEnd w:id="258"/>
      <w:bookmarkEnd w:id="259"/>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60" w:name="_Toc513541076"/>
      <w:r>
        <w:t>sarifLoggerVersion property</w:t>
      </w:r>
      <w:bookmarkEnd w:id="26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1" w:name="_Toc513541077"/>
      <w:r>
        <w:t>properties property</w:t>
      </w:r>
      <w:bookmarkEnd w:id="261"/>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2" w:name="_Ref493352563"/>
      <w:bookmarkStart w:id="263" w:name="_Toc513541078"/>
      <w:r>
        <w:t>invocation object</w:t>
      </w:r>
      <w:bookmarkEnd w:id="262"/>
      <w:bookmarkEnd w:id="263"/>
    </w:p>
    <w:p w14:paraId="10E65C9D" w14:textId="17190F2B" w:rsidR="00401BB5" w:rsidRDefault="00401BB5" w:rsidP="00401BB5">
      <w:pPr>
        <w:pStyle w:val="Heading3"/>
      </w:pPr>
      <w:bookmarkStart w:id="264" w:name="_Toc513541079"/>
      <w:r>
        <w:t>General</w:t>
      </w:r>
      <w:bookmarkEnd w:id="26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5" w:name="_Ref493414102"/>
      <w:bookmarkStart w:id="266" w:name="_Toc513541080"/>
      <w:r>
        <w:t>commandLine property</w:t>
      </w:r>
      <w:bookmarkEnd w:id="265"/>
      <w:bookmarkEnd w:id="26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7" w:name="_Ref506976541"/>
      <w:bookmarkStart w:id="268" w:name="_Toc513541081"/>
      <w:r>
        <w:t>arguments property</w:t>
      </w:r>
      <w:bookmarkEnd w:id="267"/>
      <w:bookmarkEnd w:id="26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9" w:name="_Ref511899181"/>
      <w:bookmarkStart w:id="270" w:name="_Toc513541082"/>
      <w:r>
        <w:t>responseFiles property</w:t>
      </w:r>
      <w:bookmarkEnd w:id="269"/>
      <w:bookmarkEnd w:id="270"/>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1" w:name="_Ref507597986"/>
      <w:bookmarkStart w:id="272" w:name="_Toc513541083"/>
      <w:r>
        <w:t>attachments property</w:t>
      </w:r>
      <w:bookmarkEnd w:id="271"/>
      <w:bookmarkEnd w:id="272"/>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273" w:name="_Toc513541084"/>
      <w:r>
        <w:t>startTime property</w:t>
      </w:r>
      <w:bookmarkEnd w:id="273"/>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274" w:name="_Toc513541085"/>
      <w:r>
        <w:lastRenderedPageBreak/>
        <w:t>endTime property</w:t>
      </w:r>
      <w:bookmarkEnd w:id="274"/>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275" w:name="_Ref509050679"/>
      <w:bookmarkStart w:id="276" w:name="_Toc513541086"/>
      <w:r>
        <w:t>exitCode property</w:t>
      </w:r>
      <w:bookmarkEnd w:id="275"/>
      <w:bookmarkEnd w:id="27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277" w:name="_Ref509050368"/>
      <w:bookmarkStart w:id="278" w:name="_Toc513541087"/>
      <w:r>
        <w:t>exitCodeDescription property</w:t>
      </w:r>
      <w:bookmarkEnd w:id="277"/>
      <w:bookmarkEnd w:id="2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9" w:name="_Toc513541088"/>
      <w:r>
        <w:t>exitSignalName property</w:t>
      </w:r>
      <w:bookmarkEnd w:id="2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280" w:name="_Ref509050492"/>
      <w:bookmarkStart w:id="281" w:name="_Toc513541089"/>
      <w:r>
        <w:t>exitSignalNumber property</w:t>
      </w:r>
      <w:bookmarkEnd w:id="280"/>
      <w:bookmarkEnd w:id="28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2" w:name="_Toc513541090"/>
      <w:r>
        <w:lastRenderedPageBreak/>
        <w:t>processStartFailureMessage property</w:t>
      </w:r>
      <w:bookmarkEnd w:id="28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3" w:name="_Toc513541091"/>
      <w:r>
        <w:t>toolExecutionSuccessful</w:t>
      </w:r>
      <w:r w:rsidR="00B209DE">
        <w:t xml:space="preserve"> property</w:t>
      </w:r>
      <w:bookmarkEnd w:id="28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284"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5" w:name="_Toc513541092"/>
      <w:r>
        <w:t>machine property</w:t>
      </w:r>
      <w:bookmarkEnd w:id="28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6" w:name="_Toc513541093"/>
      <w:r>
        <w:t>account property</w:t>
      </w:r>
      <w:bookmarkEnd w:id="28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7" w:name="_Toc513541094"/>
      <w:r>
        <w:t>processId property</w:t>
      </w:r>
      <w:bookmarkEnd w:id="28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8" w:name="_Toc513541095"/>
      <w:r>
        <w:t>executableLocation</w:t>
      </w:r>
      <w:r w:rsidR="00401BB5">
        <w:t xml:space="preserve"> property</w:t>
      </w:r>
      <w:bookmarkEnd w:id="288"/>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9" w:name="_Toc513541096"/>
      <w:r>
        <w:t>workingDirectory property</w:t>
      </w:r>
      <w:bookmarkEnd w:id="28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90" w:name="_Toc513541097"/>
      <w:r>
        <w:t>environmentVariables property</w:t>
      </w:r>
      <w:bookmarkEnd w:id="29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1" w:name="_Ref493345429"/>
      <w:bookmarkStart w:id="292" w:name="_Toc513541098"/>
      <w:r>
        <w:t>toolNotifications property</w:t>
      </w:r>
      <w:bookmarkEnd w:id="291"/>
      <w:bookmarkEnd w:id="292"/>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3" w:name="_Ref509576439"/>
      <w:bookmarkStart w:id="294" w:name="_Toc513541099"/>
      <w:r>
        <w:lastRenderedPageBreak/>
        <w:t>configurationNotifications property</w:t>
      </w:r>
      <w:bookmarkEnd w:id="293"/>
      <w:bookmarkEnd w:id="294"/>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95" w:name="_Ref511899216"/>
      <w:bookmarkStart w:id="296" w:name="_Toc513541100"/>
      <w:r>
        <w:t>stdin, stdout, stderr</w:t>
      </w:r>
      <w:r w:rsidR="00D943E5">
        <w:t>, and stdoutStderr</w:t>
      </w:r>
      <w:r>
        <w:t xml:space="preserve"> properties</w:t>
      </w:r>
      <w:bookmarkEnd w:id="295"/>
      <w:bookmarkEnd w:id="296"/>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297" w:name="_Toc513541101"/>
      <w:r>
        <w:t>properties property</w:t>
      </w:r>
      <w:bookmarkEnd w:id="297"/>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8" w:name="_Ref507597819"/>
      <w:bookmarkStart w:id="299" w:name="_Toc513541102"/>
      <w:bookmarkStart w:id="300" w:name="_Ref506806657"/>
      <w:r>
        <w:t>attachment object</w:t>
      </w:r>
      <w:bookmarkEnd w:id="298"/>
      <w:bookmarkEnd w:id="299"/>
    </w:p>
    <w:p w14:paraId="554194B0" w14:textId="77777777" w:rsidR="00A27D47" w:rsidRDefault="00A27D47" w:rsidP="00A27D47">
      <w:pPr>
        <w:pStyle w:val="Heading3"/>
        <w:numPr>
          <w:ilvl w:val="2"/>
          <w:numId w:val="2"/>
        </w:numPr>
      </w:pPr>
      <w:bookmarkStart w:id="301" w:name="_Ref506978653"/>
      <w:bookmarkStart w:id="302" w:name="_Toc513541103"/>
      <w:r>
        <w:t>General</w:t>
      </w:r>
      <w:bookmarkEnd w:id="301"/>
      <w:bookmarkEnd w:id="302"/>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03" w:name="_Hlk507657707"/>
      <w:r>
        <w:fldChar w:fldCharType="begin"/>
      </w:r>
      <w:r>
        <w:instrText xml:space="preserve"> REF _Ref506978525 \r \h </w:instrText>
      </w:r>
      <w:r>
        <w:fldChar w:fldCharType="separate"/>
      </w:r>
      <w:r w:rsidR="007018CC">
        <w:t>3.14.3</w:t>
      </w:r>
      <w:r>
        <w:fldChar w:fldCharType="end"/>
      </w:r>
      <w:bookmarkEnd w:id="30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4" w:name="_Ref506978925"/>
      <w:bookmarkStart w:id="305" w:name="_Toc513541104"/>
      <w:r>
        <w:t>description property</w:t>
      </w:r>
      <w:bookmarkEnd w:id="304"/>
      <w:bookmarkEnd w:id="305"/>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6" w:name="_Ref506978525"/>
      <w:bookmarkStart w:id="307" w:name="_Toc513541105"/>
      <w:r>
        <w:t>fileLocation</w:t>
      </w:r>
      <w:r w:rsidR="00A27D47">
        <w:t xml:space="preserve"> property</w:t>
      </w:r>
      <w:bookmarkEnd w:id="306"/>
      <w:bookmarkEnd w:id="307"/>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308" w:name="_Toc513541106"/>
      <w:r>
        <w:t>regions property</w:t>
      </w:r>
      <w:bookmarkEnd w:id="308"/>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309" w:name="_Toc513541107"/>
      <w:bookmarkStart w:id="310" w:name="_Hlk513212887"/>
      <w:r>
        <w:t>rectangles property</w:t>
      </w:r>
      <w:bookmarkEnd w:id="309"/>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11" w:name="_Toc513541108"/>
      <w:bookmarkEnd w:id="310"/>
      <w:r>
        <w:t>conversion object</w:t>
      </w:r>
      <w:bookmarkEnd w:id="300"/>
      <w:bookmarkEnd w:id="311"/>
    </w:p>
    <w:p w14:paraId="615BCC83" w14:textId="7B3EE260" w:rsidR="00AC6C45" w:rsidRDefault="00AC6C45" w:rsidP="00AC6C45">
      <w:pPr>
        <w:pStyle w:val="Heading3"/>
      </w:pPr>
      <w:bookmarkStart w:id="312" w:name="_Toc513541109"/>
      <w:r>
        <w:t>General</w:t>
      </w:r>
      <w:bookmarkEnd w:id="31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3" w:name="_Ref503539410"/>
      <w:bookmarkStart w:id="314" w:name="_Toc513541110"/>
      <w:r>
        <w:t>tool property</w:t>
      </w:r>
      <w:bookmarkEnd w:id="313"/>
      <w:bookmarkEnd w:id="314"/>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5" w:name="_Ref503608264"/>
      <w:bookmarkStart w:id="316" w:name="_Toc513541111"/>
      <w:r>
        <w:t>invocation property</w:t>
      </w:r>
      <w:bookmarkEnd w:id="315"/>
      <w:bookmarkEnd w:id="316"/>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7" w:name="_Ref503539431"/>
      <w:bookmarkStart w:id="318" w:name="_Toc513541112"/>
      <w:r>
        <w:t>analysisToolLog</w:t>
      </w:r>
      <w:r w:rsidR="00ED76F2">
        <w:t>Files</w:t>
      </w:r>
      <w:r>
        <w:t xml:space="preserve"> property</w:t>
      </w:r>
      <w:bookmarkEnd w:id="317"/>
      <w:bookmarkEnd w:id="31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319" w:name="_Ref511829625"/>
      <w:bookmarkStart w:id="320" w:name="_Toc513541113"/>
      <w:r>
        <w:t>versionControlDetails object</w:t>
      </w:r>
      <w:bookmarkEnd w:id="319"/>
      <w:bookmarkEnd w:id="320"/>
    </w:p>
    <w:p w14:paraId="28FE29F4" w14:textId="169979D6" w:rsidR="002315DB" w:rsidRDefault="002315DB" w:rsidP="002315DB">
      <w:pPr>
        <w:pStyle w:val="Heading3"/>
      </w:pPr>
      <w:bookmarkStart w:id="321" w:name="_Toc513541114"/>
      <w:r>
        <w:t>General</w:t>
      </w:r>
      <w:bookmarkEnd w:id="321"/>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322" w:name="_Toc513541115"/>
      <w:r>
        <w:t>Constraints</w:t>
      </w:r>
      <w:bookmarkEnd w:id="32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3" w:name="_Ref511829678"/>
      <w:bookmarkStart w:id="324" w:name="_Toc513541116"/>
      <w:r>
        <w:t>uri property</w:t>
      </w:r>
      <w:bookmarkEnd w:id="323"/>
      <w:bookmarkEnd w:id="324"/>
    </w:p>
    <w:p w14:paraId="1785AFD1" w14:textId="2CB688DC" w:rsidR="001466B1" w:rsidRDefault="001466B1" w:rsidP="001466B1">
      <w:bookmarkStart w:id="32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6" w:name="_Ref513199006"/>
      <w:bookmarkStart w:id="327" w:name="_Toc513541117"/>
      <w:r>
        <w:lastRenderedPageBreak/>
        <w:t>revisionId property</w:t>
      </w:r>
      <w:bookmarkEnd w:id="325"/>
      <w:bookmarkEnd w:id="326"/>
      <w:bookmarkEnd w:id="32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8" w:name="_Ref511829698"/>
      <w:bookmarkStart w:id="329" w:name="_Toc513541118"/>
      <w:r>
        <w:t>branch property</w:t>
      </w:r>
      <w:bookmarkEnd w:id="328"/>
      <w:bookmarkEnd w:id="32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30" w:name="_Toc513541119"/>
      <w:r>
        <w:t>tag property</w:t>
      </w:r>
      <w:bookmarkEnd w:id="33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31" w:name="_Toc513541120"/>
      <w:r>
        <w:t>timestamp property</w:t>
      </w:r>
      <w:bookmarkEnd w:id="331"/>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332" w:name="_Toc513541121"/>
      <w:r>
        <w:t>properties property</w:t>
      </w:r>
      <w:bookmarkEnd w:id="332"/>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3" w:name="_Ref493403111"/>
      <w:bookmarkStart w:id="334" w:name="_Ref493404005"/>
      <w:bookmarkStart w:id="335" w:name="_Toc513541122"/>
      <w:r>
        <w:t>file object</w:t>
      </w:r>
      <w:bookmarkEnd w:id="333"/>
      <w:bookmarkEnd w:id="334"/>
      <w:bookmarkEnd w:id="335"/>
    </w:p>
    <w:p w14:paraId="375224F2" w14:textId="20156049" w:rsidR="00401BB5" w:rsidRDefault="00401BB5" w:rsidP="00401BB5">
      <w:pPr>
        <w:pStyle w:val="Heading3"/>
      </w:pPr>
      <w:bookmarkStart w:id="336" w:name="_Toc513541123"/>
      <w:r>
        <w:t>General</w:t>
      </w:r>
      <w:bookmarkEnd w:id="33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7" w:name="_Ref493403519"/>
      <w:bookmarkStart w:id="338" w:name="_Toc513541124"/>
      <w:r>
        <w:t>fileLocation</w:t>
      </w:r>
      <w:r w:rsidR="00401BB5">
        <w:t xml:space="preserve"> property</w:t>
      </w:r>
      <w:bookmarkEnd w:id="337"/>
      <w:bookmarkEnd w:id="338"/>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9" w:name="_Ref493404063"/>
      <w:bookmarkStart w:id="340" w:name="_Toc513541125"/>
      <w:r>
        <w:t>parentKey property</w:t>
      </w:r>
      <w:bookmarkEnd w:id="339"/>
      <w:bookmarkEnd w:id="340"/>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41" w:name="_Ref493403563"/>
      <w:bookmarkStart w:id="342" w:name="_Toc513541126"/>
      <w:r>
        <w:t>offset property</w:t>
      </w:r>
      <w:bookmarkEnd w:id="341"/>
      <w:bookmarkEnd w:id="34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3" w:name="_Ref493403574"/>
      <w:bookmarkStart w:id="344" w:name="_Toc513541127"/>
      <w:r>
        <w:t>length property</w:t>
      </w:r>
      <w:bookmarkEnd w:id="343"/>
      <w:bookmarkEnd w:id="34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5" w:name="_Toc513541128"/>
      <w:r>
        <w:t>roles property</w:t>
      </w:r>
      <w:bookmarkEnd w:id="345"/>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6" w:name="_Toc513541129"/>
      <w:r>
        <w:t>mimeType property</w:t>
      </w:r>
      <w:bookmarkEnd w:id="346"/>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7" w:name="_Ref511899450"/>
      <w:bookmarkStart w:id="348" w:name="_Toc513541130"/>
      <w:r>
        <w:t>contents property</w:t>
      </w:r>
      <w:bookmarkEnd w:id="347"/>
      <w:bookmarkEnd w:id="348"/>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349" w:name="_Ref511828128"/>
      <w:bookmarkStart w:id="350" w:name="_Toc513541131"/>
      <w:r>
        <w:t>encoding property</w:t>
      </w:r>
      <w:bookmarkEnd w:id="349"/>
      <w:bookmarkEnd w:id="350"/>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51" w:name="_Ref493345445"/>
      <w:bookmarkStart w:id="352" w:name="_Toc513541132"/>
      <w:r>
        <w:t>hashes property</w:t>
      </w:r>
      <w:bookmarkEnd w:id="351"/>
      <w:bookmarkEnd w:id="352"/>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3" w:name="_Toc513541133"/>
      <w:r>
        <w:t>properties property</w:t>
      </w:r>
      <w:bookmarkEnd w:id="353"/>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4" w:name="_Ref493423194"/>
      <w:bookmarkStart w:id="355" w:name="_Toc513541134"/>
      <w:r>
        <w:t>hash object</w:t>
      </w:r>
      <w:bookmarkEnd w:id="354"/>
      <w:bookmarkEnd w:id="355"/>
    </w:p>
    <w:p w14:paraId="5D6F2309" w14:textId="08453102" w:rsidR="00401BB5" w:rsidRDefault="00401BB5" w:rsidP="00401BB5">
      <w:pPr>
        <w:pStyle w:val="Heading3"/>
      </w:pPr>
      <w:bookmarkStart w:id="356" w:name="_Toc513541135"/>
      <w:r>
        <w:t>General</w:t>
      </w:r>
      <w:bookmarkEnd w:id="356"/>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7" w:name="_Ref493423561"/>
      <w:bookmarkStart w:id="358" w:name="_Ref493423701"/>
      <w:bookmarkStart w:id="359" w:name="_Toc513541136"/>
      <w:r>
        <w:t>value property</w:t>
      </w:r>
      <w:bookmarkEnd w:id="357"/>
      <w:bookmarkEnd w:id="358"/>
      <w:bookmarkEnd w:id="359"/>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60" w:name="_Ref493423568"/>
      <w:bookmarkStart w:id="361" w:name="_Toc513541137"/>
      <w:r>
        <w:t>algorithm property</w:t>
      </w:r>
      <w:bookmarkEnd w:id="360"/>
      <w:bookmarkEnd w:id="361"/>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2" w:name="_Ref493350984"/>
      <w:bookmarkStart w:id="363" w:name="_Toc513541138"/>
      <w:r>
        <w:t>result object</w:t>
      </w:r>
      <w:bookmarkEnd w:id="362"/>
      <w:bookmarkEnd w:id="363"/>
    </w:p>
    <w:p w14:paraId="74FD90F6" w14:textId="18F2DD20" w:rsidR="00401BB5" w:rsidRDefault="00401BB5" w:rsidP="00401BB5">
      <w:pPr>
        <w:pStyle w:val="Heading3"/>
      </w:pPr>
      <w:bookmarkStart w:id="364" w:name="_Toc513541139"/>
      <w:r>
        <w:t>General</w:t>
      </w:r>
      <w:bookmarkEnd w:id="36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5" w:name="_Ref509922615"/>
      <w:bookmarkStart w:id="366" w:name="_Toc513541140"/>
      <w:r>
        <w:t>Constraints</w:t>
      </w:r>
      <w:bookmarkEnd w:id="365"/>
      <w:bookmarkEnd w:id="366"/>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lastRenderedPageBreak/>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7" w:name="_Toc513541141"/>
      <w:bookmarkStart w:id="368" w:name="_Ref493408865"/>
      <w:r>
        <w:t>id property</w:t>
      </w:r>
      <w:bookmarkEnd w:id="367"/>
    </w:p>
    <w:p w14:paraId="2C599143" w14:textId="77777777" w:rsidR="00376B6D" w:rsidRDefault="00376B6D" w:rsidP="00376B6D">
      <w:bookmarkStart w:id="36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78C6D40"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70" w:name="_Ref513193500"/>
      <w:bookmarkStart w:id="371" w:name="_Ref513195673"/>
      <w:bookmarkStart w:id="372" w:name="_Toc513541142"/>
      <w:r>
        <w:t>ruleId property</w:t>
      </w:r>
      <w:bookmarkEnd w:id="368"/>
      <w:bookmarkEnd w:id="369"/>
      <w:bookmarkEnd w:id="370"/>
      <w:bookmarkEnd w:id="371"/>
      <w:bookmarkEnd w:id="372"/>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lastRenderedPageBreak/>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3" w:name="_Ref493511208"/>
      <w:bookmarkStart w:id="374" w:name="_Toc513541143"/>
      <w:r>
        <w:t>level property</w:t>
      </w:r>
      <w:bookmarkEnd w:id="373"/>
      <w:bookmarkEnd w:id="37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5" w:name="_Ref493426628"/>
      <w:bookmarkStart w:id="376" w:name="_Toc513541144"/>
      <w:r>
        <w:t>message property</w:t>
      </w:r>
      <w:bookmarkEnd w:id="375"/>
      <w:bookmarkEnd w:id="376"/>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7" w:name="_Ref508874628"/>
      <w:bookmarkStart w:id="378" w:name="_Toc513541145"/>
      <w:bookmarkStart w:id="379" w:name="_Hlk513212230"/>
      <w:r>
        <w:t>ruleMessageId property</w:t>
      </w:r>
      <w:bookmarkEnd w:id="377"/>
      <w:bookmarkEnd w:id="378"/>
    </w:p>
    <w:bookmarkEnd w:id="379"/>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380"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381" w:name="_Ref510013155"/>
      <w:bookmarkStart w:id="382" w:name="_Toc513541146"/>
      <w:bookmarkEnd w:id="380"/>
      <w:r>
        <w:t>locations property</w:t>
      </w:r>
      <w:bookmarkEnd w:id="381"/>
      <w:bookmarkEnd w:id="382"/>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83" w:name="_Ref510085223"/>
      <w:bookmarkStart w:id="384" w:name="_Toc513541147"/>
      <w:r>
        <w:t>analysisTarget</w:t>
      </w:r>
      <w:r w:rsidR="00673F27">
        <w:t xml:space="preserve"> p</w:t>
      </w:r>
      <w:r>
        <w:t>roperty</w:t>
      </w:r>
      <w:bookmarkEnd w:id="383"/>
      <w:bookmarkEnd w:id="384"/>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5" w:name="_Ref513040093"/>
      <w:bookmarkStart w:id="386" w:name="_Toc513541148"/>
      <w:r>
        <w:t>fingerprints property</w:t>
      </w:r>
      <w:bookmarkEnd w:id="385"/>
      <w:bookmarkEnd w:id="386"/>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D8440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7" w:name="_Ref507591746"/>
      <w:bookmarkStart w:id="388" w:name="_Toc513541149"/>
      <w:r>
        <w:t>partialFingerprints</w:t>
      </w:r>
      <w:r w:rsidR="00401BB5">
        <w:t xml:space="preserve"> property</w:t>
      </w:r>
      <w:bookmarkEnd w:id="387"/>
      <w:bookmarkEnd w:id="388"/>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9"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9"/>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90" w:name="_Ref510008160"/>
      <w:bookmarkStart w:id="391" w:name="_Toc513541150"/>
      <w:r>
        <w:t>codeFlows property</w:t>
      </w:r>
      <w:bookmarkEnd w:id="390"/>
      <w:bookmarkEnd w:id="391"/>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92" w:name="_Ref511820702"/>
      <w:bookmarkStart w:id="393" w:name="_Toc513541151"/>
      <w:r>
        <w:t>graphs property</w:t>
      </w:r>
      <w:bookmarkEnd w:id="392"/>
      <w:bookmarkEnd w:id="393"/>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4" w:name="_Ref511820008"/>
      <w:bookmarkStart w:id="395" w:name="_Toc513541152"/>
      <w:r>
        <w:t>graphTraversals property</w:t>
      </w:r>
      <w:bookmarkEnd w:id="394"/>
      <w:bookmarkEnd w:id="395"/>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6" w:name="_Toc513541153"/>
      <w:r>
        <w:t>stacks property</w:t>
      </w:r>
      <w:bookmarkEnd w:id="396"/>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7" w:name="_Ref493499246"/>
      <w:bookmarkStart w:id="398" w:name="_Toc513541154"/>
      <w:r>
        <w:t>relatedLocations property</w:t>
      </w:r>
      <w:bookmarkEnd w:id="397"/>
      <w:bookmarkEnd w:id="398"/>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99" w:name="_Toc513541155"/>
      <w:r>
        <w:t>suppressionStates property</w:t>
      </w:r>
      <w:bookmarkEnd w:id="399"/>
    </w:p>
    <w:p w14:paraId="1AE8DC88" w14:textId="2A54B9A5" w:rsidR="00401BB5" w:rsidRDefault="00401BB5" w:rsidP="00401BB5">
      <w:pPr>
        <w:pStyle w:val="Heading4"/>
      </w:pPr>
      <w:bookmarkStart w:id="400" w:name="_Toc513541156"/>
      <w:r>
        <w:t>General</w:t>
      </w:r>
      <w:bookmarkEnd w:id="400"/>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401" w:name="_Ref493475240"/>
      <w:bookmarkStart w:id="402" w:name="_Toc513541157"/>
      <w:r>
        <w:t>suppressedInSource value</w:t>
      </w:r>
      <w:bookmarkEnd w:id="401"/>
      <w:bookmarkEnd w:id="40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3" w:name="_Ref493475253"/>
      <w:bookmarkStart w:id="404" w:name="_Toc513541158"/>
      <w:r>
        <w:t>suppressedExternally value</w:t>
      </w:r>
      <w:bookmarkEnd w:id="403"/>
      <w:bookmarkEnd w:id="40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5" w:name="_Ref493351360"/>
      <w:bookmarkStart w:id="406" w:name="_Toc513541159"/>
      <w:r>
        <w:t>baselineState property</w:t>
      </w:r>
      <w:bookmarkEnd w:id="405"/>
      <w:bookmarkEnd w:id="406"/>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7" w:name="_Ref507598047"/>
      <w:bookmarkStart w:id="408" w:name="_Ref508987354"/>
      <w:bookmarkStart w:id="409" w:name="_Toc513541160"/>
      <w:bookmarkStart w:id="410" w:name="_Ref506807829"/>
      <w:r>
        <w:t>a</w:t>
      </w:r>
      <w:r w:rsidR="00A27D47">
        <w:t>ttachments</w:t>
      </w:r>
      <w:bookmarkEnd w:id="407"/>
      <w:r>
        <w:t xml:space="preserve"> property</w:t>
      </w:r>
      <w:bookmarkEnd w:id="408"/>
      <w:bookmarkEnd w:id="409"/>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411" w:name="_Ref510085934"/>
      <w:bookmarkStart w:id="412" w:name="_Toc513541161"/>
      <w:r>
        <w:t>conversionProvenance property</w:t>
      </w:r>
      <w:bookmarkEnd w:id="410"/>
      <w:bookmarkEnd w:id="411"/>
      <w:bookmarkEnd w:id="412"/>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3" w:name="_Toc513541162"/>
      <w:r>
        <w:t>fixes property</w:t>
      </w:r>
      <w:bookmarkEnd w:id="413"/>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414" w:name="_Toc513541163"/>
      <w:r>
        <w:t>properties property</w:t>
      </w:r>
      <w:bookmarkEnd w:id="414"/>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5" w:name="_Ref493426721"/>
      <w:bookmarkStart w:id="416" w:name="_Ref507665939"/>
      <w:bookmarkStart w:id="417" w:name="_Toc513541164"/>
      <w:r>
        <w:lastRenderedPageBreak/>
        <w:t>location object</w:t>
      </w:r>
      <w:bookmarkEnd w:id="415"/>
      <w:bookmarkEnd w:id="416"/>
      <w:bookmarkEnd w:id="417"/>
    </w:p>
    <w:p w14:paraId="27ED50C0" w14:textId="23D428DC" w:rsidR="006E546E" w:rsidRDefault="006E546E" w:rsidP="006E546E">
      <w:pPr>
        <w:pStyle w:val="Heading3"/>
      </w:pPr>
      <w:bookmarkStart w:id="418" w:name="_Ref493479281"/>
      <w:bookmarkStart w:id="419" w:name="_Toc513541165"/>
      <w:r>
        <w:t>General</w:t>
      </w:r>
      <w:bookmarkEnd w:id="418"/>
      <w:bookmarkEnd w:id="419"/>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420" w:name="_Ref493477623"/>
      <w:bookmarkStart w:id="421" w:name="_Ref493478351"/>
      <w:bookmarkStart w:id="422" w:name="_Toc513541166"/>
      <w:r>
        <w:t xml:space="preserve">physicalLocation </w:t>
      </w:r>
      <w:r w:rsidR="006E546E">
        <w:t>property</w:t>
      </w:r>
      <w:bookmarkEnd w:id="420"/>
      <w:bookmarkEnd w:id="421"/>
      <w:bookmarkEnd w:id="422"/>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23" w:name="_Ref493404450"/>
      <w:bookmarkStart w:id="424" w:name="_Ref493404690"/>
      <w:bookmarkStart w:id="425" w:name="_Toc513541167"/>
      <w:r>
        <w:t>fullyQualifiedLogicalName property</w:t>
      </w:r>
      <w:bookmarkEnd w:id="423"/>
      <w:bookmarkEnd w:id="424"/>
      <w:bookmarkEnd w:id="425"/>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6" w:name="_Hlk513194534"/>
      <w:bookmarkStart w:id="427"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426"/>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7"/>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428" w:name="_Ref513121634"/>
      <w:bookmarkStart w:id="429" w:name="_Ref513122103"/>
      <w:bookmarkStart w:id="430" w:name="_Toc513541168"/>
      <w:r>
        <w:t>message property</w:t>
      </w:r>
      <w:bookmarkEnd w:id="428"/>
      <w:bookmarkEnd w:id="429"/>
      <w:bookmarkEnd w:id="430"/>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431" w:name="_Ref510102819"/>
      <w:bookmarkStart w:id="432" w:name="_Toc513541169"/>
      <w:r>
        <w:t>annotations property</w:t>
      </w:r>
      <w:bookmarkEnd w:id="431"/>
      <w:bookmarkEnd w:id="432"/>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33" w:name="_Toc513541170"/>
      <w:r>
        <w:t>properties property</w:t>
      </w:r>
      <w:bookmarkEnd w:id="433"/>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4" w:name="_Ref493477390"/>
      <w:bookmarkStart w:id="435" w:name="_Ref493478323"/>
      <w:bookmarkStart w:id="436" w:name="_Ref493478590"/>
      <w:bookmarkStart w:id="437" w:name="_Toc513541171"/>
      <w:r>
        <w:t>physicalLocation object</w:t>
      </w:r>
      <w:bookmarkEnd w:id="434"/>
      <w:bookmarkEnd w:id="435"/>
      <w:bookmarkEnd w:id="436"/>
      <w:bookmarkEnd w:id="437"/>
    </w:p>
    <w:p w14:paraId="0B9181AD" w14:textId="12F902F2" w:rsidR="006E546E" w:rsidRDefault="006E546E" w:rsidP="006E546E">
      <w:pPr>
        <w:pStyle w:val="Heading3"/>
      </w:pPr>
      <w:bookmarkStart w:id="438" w:name="_Toc513541172"/>
      <w:r>
        <w:t>General</w:t>
      </w:r>
      <w:bookmarkEnd w:id="438"/>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9" w:name="_Ref503357394"/>
      <w:bookmarkStart w:id="440" w:name="_Toc513541173"/>
      <w:bookmarkStart w:id="441" w:name="_Ref493343236"/>
      <w:r>
        <w:t>id property</w:t>
      </w:r>
      <w:bookmarkEnd w:id="439"/>
      <w:bookmarkEnd w:id="440"/>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2" w:name="_Ref503369432"/>
      <w:bookmarkStart w:id="443" w:name="_Ref503369435"/>
      <w:bookmarkStart w:id="444" w:name="_Ref503371110"/>
      <w:bookmarkStart w:id="445" w:name="_Ref503371652"/>
      <w:bookmarkStart w:id="446" w:name="_Toc513541174"/>
      <w:r>
        <w:t>fileLocation</w:t>
      </w:r>
      <w:r w:rsidR="006E546E">
        <w:t xml:space="preserve"> property</w:t>
      </w:r>
      <w:bookmarkEnd w:id="441"/>
      <w:bookmarkEnd w:id="442"/>
      <w:bookmarkEnd w:id="443"/>
      <w:bookmarkEnd w:id="444"/>
      <w:bookmarkEnd w:id="445"/>
      <w:bookmarkEnd w:id="446"/>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7" w:name="_Ref493509797"/>
      <w:bookmarkStart w:id="448" w:name="_Toc513541175"/>
      <w:r>
        <w:t>region property</w:t>
      </w:r>
      <w:bookmarkEnd w:id="447"/>
      <w:bookmarkEnd w:id="448"/>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9" w:name="_Toc513541176"/>
      <w:r>
        <w:t>contextRegion property</w:t>
      </w:r>
      <w:bookmarkEnd w:id="449"/>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0" w:name="_Ref493490350"/>
      <w:bookmarkStart w:id="451" w:name="_Toc513541177"/>
      <w:r>
        <w:t>region object</w:t>
      </w:r>
      <w:bookmarkEnd w:id="450"/>
      <w:bookmarkEnd w:id="451"/>
    </w:p>
    <w:p w14:paraId="5C4DB1F6" w14:textId="0F642D18" w:rsidR="006E546E" w:rsidRDefault="006E546E" w:rsidP="006E546E">
      <w:pPr>
        <w:pStyle w:val="Heading3"/>
      </w:pPr>
      <w:bookmarkStart w:id="452" w:name="_Toc513541178"/>
      <w:r>
        <w:t>General</w:t>
      </w:r>
      <w:bookmarkEnd w:id="452"/>
    </w:p>
    <w:p w14:paraId="1122B9E1" w14:textId="520201F6" w:rsidR="003E62A7" w:rsidRDefault="003E62A7" w:rsidP="003E62A7">
      <w:r w:rsidRPr="003E62A7">
        <w:t xml:space="preserve">A </w:t>
      </w:r>
      <w:r w:rsidRPr="003E62A7">
        <w:rPr>
          <w:rStyle w:val="CODEtemp"/>
        </w:rPr>
        <w:t>region</w:t>
      </w:r>
      <w:r w:rsidRPr="003E62A7">
        <w:t xml:space="preserve"> object represents a region, that is, a contiguous portion of a file.</w:t>
      </w:r>
      <w:del w:id="453" w:author="Laurence Golding" w:date="2018-05-11T16:37:00Z">
        <w:r w:rsidRPr="003E62A7" w:rsidDel="00C22AF6">
          <w:delText xml:space="preserve"> </w:delText>
        </w:r>
        <w:commentRangeStart w:id="454"/>
        <w:r w:rsidRPr="003E62A7" w:rsidDel="00C22AF6">
          <w:delText xml:space="preserve">Every </w:delText>
        </w:r>
      </w:del>
      <w:commentRangeEnd w:id="454"/>
      <w:r w:rsidR="00C22AF6">
        <w:rPr>
          <w:rStyle w:val="CommentReference"/>
        </w:rPr>
        <w:commentReference w:id="454"/>
      </w:r>
      <w:del w:id="455" w:author="Laurence Golding" w:date="2018-05-11T16:37:00Z">
        <w:r w:rsidRPr="003E62A7" w:rsidDel="00C22AF6">
          <w:delText xml:space="preserve">property in a </w:delText>
        </w:r>
        <w:r w:rsidRPr="003E62A7" w:rsidDel="00C22AF6">
          <w:rPr>
            <w:rStyle w:val="CODEtemp"/>
          </w:rPr>
          <w:delText>region</w:delText>
        </w:r>
        <w:r w:rsidRPr="003E62A7" w:rsidDel="00C22AF6">
          <w:delText xml:space="preserve"> object </w:delText>
        </w:r>
        <w:r w:rsidR="00722ED0" w:rsidDel="00C22AF6">
          <w:delText>is</w:delText>
        </w:r>
        <w:r w:rsidRPr="003E62A7" w:rsidDel="00C22AF6">
          <w:delText xml:space="preserve"> represented by a non-negative integer</w:delText>
        </w:r>
      </w:del>
      <w:del w:id="456" w:author="Laurence Golding" w:date="2018-05-11T14:52:00Z">
        <w:r w:rsidRPr="003E62A7" w:rsidDel="002A3E4A">
          <w:delText>, that is, by a JSON number value with no sign, no fractional part, and no exponent part</w:delText>
        </w:r>
      </w:del>
      <w:del w:id="457" w:author="Laurence Golding" w:date="2018-05-11T16:37:00Z">
        <w:r w:rsidRPr="003E62A7" w:rsidDel="00C22AF6">
          <w:delText>.</w:delText>
        </w:r>
      </w:del>
    </w:p>
    <w:p w14:paraId="36860414" w14:textId="729A6D02" w:rsidR="003E62A7" w:rsidDel="006941B9" w:rsidRDefault="006941B9" w:rsidP="003E62A7">
      <w:pPr>
        <w:rPr>
          <w:del w:id="458" w:author="Laurence Golding" w:date="2018-05-11T14:55:00Z"/>
        </w:rPr>
      </w:pPr>
      <w:ins w:id="459" w:author="Laurence Golding" w:date="2018-05-11T14:57:00Z">
        <w:r>
          <w:lastRenderedPageBreak/>
          <w:t>The</w:t>
        </w:r>
      </w:ins>
      <w:del w:id="460" w:author="Laurence Golding" w:date="2018-05-11T14:57:00Z">
        <w:r w:rsidR="003E62A7" w:rsidRPr="003E62A7" w:rsidDel="006941B9">
          <w:delText>SARIF</w:delText>
        </w:r>
      </w:del>
      <w:r w:rsidR="003E62A7" w:rsidRPr="003E62A7">
        <w:t xml:space="preserve"> </w:t>
      </w:r>
      <w:ins w:id="461" w:author="Laurence Golding" w:date="2018-05-11T14:53:00Z">
        <w:r w:rsidR="002A3E4A" w:rsidRPr="006941B9">
          <w:rPr>
            <w:rStyle w:val="CODEtemp"/>
          </w:rPr>
          <w:t>region</w:t>
        </w:r>
        <w:r w:rsidR="002A3E4A">
          <w:t xml:space="preserve"> </w:t>
        </w:r>
      </w:ins>
      <w:ins w:id="462" w:author="Laurence Golding" w:date="2018-05-11T14:57:00Z">
        <w:r>
          <w:t>object</w:t>
        </w:r>
      </w:ins>
      <w:ins w:id="463" w:author="Laurence Golding" w:date="2018-05-11T14:53:00Z">
        <w:r w:rsidR="002A3E4A">
          <w:t xml:space="preserve"> </w:t>
        </w:r>
      </w:ins>
      <w:ins w:id="464" w:author="Laurence Golding" w:date="2018-05-11T16:39:00Z">
        <w:r w:rsidR="00C22AF6">
          <w:t>defines</w:t>
        </w:r>
      </w:ins>
      <w:ins w:id="465" w:author="Laurence Golding" w:date="2018-05-11T14:53:00Z">
        <w:r w:rsidR="002A3E4A">
          <w:t xml:space="preserve"> </w:t>
        </w:r>
      </w:ins>
      <w:del w:id="466" w:author="Laurence Golding" w:date="2018-05-11T14:55:00Z">
        <w:r w:rsidR="003E62A7" w:rsidRPr="003E62A7" w:rsidDel="006941B9">
          <w:delText>defines two types of regions:</w:delText>
        </w:r>
      </w:del>
      <w:ins w:id="467" w:author="Laurence Golding" w:date="2018-05-11T14:55:00Z">
        <w:r>
          <w:t>both</w:t>
        </w:r>
      </w:ins>
      <w:r w:rsidR="003E62A7" w:rsidRPr="003E62A7">
        <w:t xml:space="preserve"> </w:t>
      </w:r>
      <w:ins w:id="468" w:author="Laurence Golding" w:date="2018-05-12T12:58:00Z">
        <w:r w:rsidR="004A2DC1">
          <w:t>“</w:t>
        </w:r>
      </w:ins>
      <w:r w:rsidR="003E62A7" w:rsidRPr="003E62A7">
        <w:t>tex</w:t>
      </w:r>
      <w:ins w:id="469" w:author="Laurence Golding" w:date="2018-05-12T12:58:00Z">
        <w:r w:rsidR="004A2DC1">
          <w:t>t</w:t>
        </w:r>
      </w:ins>
      <w:del w:id="470" w:author="Laurence Golding" w:date="2018-05-12T12:58:00Z">
        <w:r w:rsidR="003E62A7" w:rsidRPr="003E62A7" w:rsidDel="004A2DC1">
          <w:delText>t</w:delText>
        </w:r>
      </w:del>
      <w:ins w:id="471" w:author="Laurence Golding" w:date="2018-05-12T12:58:00Z">
        <w:r w:rsidR="004A2DC1">
          <w:t xml:space="preserve"> properties</w:t>
        </w:r>
      </w:ins>
      <w:ins w:id="472" w:author="Laurence Golding" w:date="2018-05-11T15:05:00Z">
        <w:r w:rsidR="00C83894">
          <w:t>”</w:t>
        </w:r>
      </w:ins>
      <w:r w:rsidR="003E62A7" w:rsidRPr="003E62A7">
        <w:t xml:space="preserve"> </w:t>
      </w:r>
      <w:del w:id="473" w:author="Laurence Golding" w:date="2018-05-11T14:54:00Z">
        <w:r w:rsidR="003E62A7" w:rsidRPr="003E62A7" w:rsidDel="002A3E4A">
          <w:delText xml:space="preserve">regions </w:delText>
        </w:r>
      </w:del>
      <w:ins w:id="474" w:author="Laurence Golding" w:date="2018-05-11T14:54:00Z">
        <w:r w:rsidR="002A3E4A" w:rsidRPr="003E62A7">
          <w:t xml:space="preserve"> </w:t>
        </w:r>
      </w:ins>
      <w:r w:rsidR="003E62A7" w:rsidRPr="003E62A7">
        <w:t xml:space="preserve">and </w:t>
      </w:r>
      <w:ins w:id="475" w:author="Laurence Golding" w:date="2018-05-11T15:05:00Z">
        <w:r w:rsidR="00C83894">
          <w:t>“</w:t>
        </w:r>
      </w:ins>
      <w:r w:rsidR="003E62A7" w:rsidRPr="003E62A7">
        <w:t>binary</w:t>
      </w:r>
      <w:ins w:id="476" w:author="Laurence Golding" w:date="2018-05-11T14:58:00Z">
        <w:r>
          <w:t xml:space="preserve"> properties</w:t>
        </w:r>
      </w:ins>
      <w:ins w:id="477" w:author="Laurence Golding" w:date="2018-05-12T12:58:00Z">
        <w:r w:rsidR="004A2DC1">
          <w:t xml:space="preserve">.” </w:t>
        </w:r>
      </w:ins>
      <w:del w:id="478" w:author="Laurence Golding" w:date="2018-05-11T14:58:00Z">
        <w:r w:rsidR="003E62A7" w:rsidRPr="003E62A7" w:rsidDel="006941B9">
          <w:delText xml:space="preserve"> </w:delText>
        </w:r>
      </w:del>
      <w:del w:id="479" w:author="Laurence Golding" w:date="2018-05-11T14:54:00Z">
        <w:r w:rsidR="003E62A7" w:rsidRPr="003E62A7" w:rsidDel="002A3E4A">
          <w:delText>regions</w:delText>
        </w:r>
      </w:del>
      <w:del w:id="480" w:author="Laurence Golding" w:date="2018-05-12T12:58:00Z">
        <w:r w:rsidR="003E62A7" w:rsidRPr="003E62A7" w:rsidDel="004A2DC1">
          <w:delText>.</w:delText>
        </w:r>
      </w:del>
      <w:ins w:id="481" w:author="Laurence Golding" w:date="2018-05-11T14:58:00Z">
        <w:r>
          <w:t>The text</w:t>
        </w:r>
      </w:ins>
      <w:ins w:id="482" w:author="Laurence Golding" w:date="2018-05-11T14:59:00Z">
        <w:r>
          <w:t xml:space="preserve"> properties represent a</w:t>
        </w:r>
      </w:ins>
    </w:p>
    <w:p w14:paraId="721D1AE5" w14:textId="685319B3" w:rsidR="003E62A7" w:rsidDel="006941B9" w:rsidRDefault="006941B9" w:rsidP="006941B9">
      <w:pPr>
        <w:rPr>
          <w:del w:id="483" w:author="Laurence Golding" w:date="2018-05-11T14:56:00Z"/>
        </w:rPr>
      </w:pPr>
      <w:ins w:id="484" w:author="Laurence Golding" w:date="2018-05-11T14:59:00Z">
        <w:r>
          <w:t xml:space="preserve"> </w:t>
        </w:r>
      </w:ins>
      <w:del w:id="485" w:author="Laurence Golding" w:date="2018-05-11T14:59:00Z">
        <w:r w:rsidR="003E62A7" w:rsidRPr="003E62A7" w:rsidDel="006941B9">
          <w:delText xml:space="preserve">A text </w:delText>
        </w:r>
      </w:del>
      <w:r w:rsidR="003E62A7" w:rsidRPr="003E62A7">
        <w:t xml:space="preserve">region </w:t>
      </w:r>
      <w:del w:id="486" w:author="Laurence Golding" w:date="2018-05-11T15:00:00Z">
        <w:r w:rsidR="003E62A7" w:rsidRPr="003E62A7" w:rsidDel="006941B9">
          <w:delText>represent</w:delText>
        </w:r>
      </w:del>
      <w:del w:id="487" w:author="Laurence Golding" w:date="2018-05-11T14:59:00Z">
        <w:r w:rsidR="003E62A7" w:rsidRPr="003E62A7" w:rsidDel="006941B9">
          <w:delText>s</w:delText>
        </w:r>
      </w:del>
      <w:del w:id="488" w:author="Laurence Golding" w:date="2018-05-11T15:00:00Z">
        <w:r w:rsidR="003E62A7" w:rsidRPr="003E62A7" w:rsidDel="006941B9">
          <w:delText xml:space="preserve"> </w:delText>
        </w:r>
      </w:del>
      <w:del w:id="489" w:author="Laurence Golding" w:date="2018-05-11T14:59:00Z">
        <w:r w:rsidR="003E62A7" w:rsidRPr="003E62A7" w:rsidDel="006941B9">
          <w:delText>a</w:delText>
        </w:r>
      </w:del>
      <w:ins w:id="490" w:author="Laurence Golding" w:date="2018-05-11T14:54:00Z">
        <w:r>
          <w:t>as a</w:t>
        </w:r>
      </w:ins>
      <w:r w:rsidR="003E62A7" w:rsidRPr="003E62A7">
        <w:t xml:space="preserve"> contiguous range of zero or more characters</w:t>
      </w:r>
      <w:ins w:id="491" w:author="Laurence Golding" w:date="2018-05-11T15:01:00Z">
        <w:r>
          <w:t xml:space="preserve"> (a “text </w:t>
        </w:r>
      </w:ins>
      <w:ins w:id="492" w:author="Laurence Golding" w:date="2018-05-11T15:02:00Z">
        <w:r>
          <w:t>region”)</w:t>
        </w:r>
      </w:ins>
      <w:r w:rsidR="003E62A7" w:rsidRPr="003E62A7">
        <w:t>.</w:t>
      </w:r>
      <w:ins w:id="493" w:author="Laurence Golding" w:date="2018-05-11T14:56:00Z">
        <w:r>
          <w:t xml:space="preserve"> </w:t>
        </w:r>
      </w:ins>
    </w:p>
    <w:p w14:paraId="5B655506" w14:textId="371463A8" w:rsidR="004A2DC1" w:rsidRDefault="006941B9" w:rsidP="002E4734">
      <w:pPr>
        <w:rPr>
          <w:ins w:id="494" w:author="Laurence Golding" w:date="2018-05-12T12:57:00Z"/>
        </w:rPr>
      </w:pPr>
      <w:ins w:id="495" w:author="Laurence Golding" w:date="2018-05-11T14:59:00Z">
        <w:r>
          <w:t>The b</w:t>
        </w:r>
      </w:ins>
      <w:del w:id="496" w:author="Laurence Golding" w:date="2018-05-11T14:54:00Z">
        <w:r w:rsidR="003E62A7" w:rsidRPr="003E62A7" w:rsidDel="006941B9">
          <w:delText>A b</w:delText>
        </w:r>
      </w:del>
      <w:r w:rsidR="003E62A7" w:rsidRPr="003E62A7">
        <w:t xml:space="preserve">inary </w:t>
      </w:r>
      <w:del w:id="497" w:author="Laurence Golding" w:date="2018-05-11T14:54:00Z">
        <w:r w:rsidR="003E62A7" w:rsidRPr="003E62A7" w:rsidDel="006941B9">
          <w:delText xml:space="preserve">region </w:delText>
        </w:r>
      </w:del>
      <w:ins w:id="498" w:author="Laurence Golding" w:date="2018-05-11T14:59:00Z">
        <w:r>
          <w:t>properties</w:t>
        </w:r>
      </w:ins>
      <w:ins w:id="499" w:author="Laurence Golding" w:date="2018-05-11T14:54:00Z">
        <w:r w:rsidRPr="003E62A7">
          <w:t xml:space="preserve"> </w:t>
        </w:r>
      </w:ins>
      <w:r w:rsidR="003E62A7" w:rsidRPr="003E62A7">
        <w:t>represent</w:t>
      </w:r>
      <w:del w:id="500" w:author="Laurence Golding" w:date="2018-05-11T14:59:00Z">
        <w:r w:rsidR="003E62A7" w:rsidRPr="003E62A7" w:rsidDel="006941B9">
          <w:delText>s</w:delText>
        </w:r>
      </w:del>
      <w:r w:rsidR="003E62A7" w:rsidRPr="003E62A7">
        <w:t xml:space="preserve"> a </w:t>
      </w:r>
      <w:ins w:id="501" w:author="Laurence Golding" w:date="2018-05-11T14:54:00Z">
        <w:r>
          <w:t xml:space="preserve">region as a </w:t>
        </w:r>
      </w:ins>
      <w:r w:rsidR="003E62A7" w:rsidRPr="003E62A7">
        <w:t>contiguous range of zero or more bytes</w:t>
      </w:r>
      <w:ins w:id="502" w:author="Laurence Golding" w:date="2018-05-11T15:02:00Z">
        <w:r>
          <w:t xml:space="preserve"> (a “binary region”)</w:t>
        </w:r>
      </w:ins>
      <w:r w:rsidR="003E62A7">
        <w:t>.</w:t>
      </w:r>
    </w:p>
    <w:p w14:paraId="5BFA0485" w14:textId="6AD2CAA5" w:rsidR="004A2DC1" w:rsidRPr="00D251E8" w:rsidRDefault="004A2DC1" w:rsidP="002E4734">
      <w:pPr>
        <w:rPr>
          <w:ins w:id="503" w:author="Laurence Golding" w:date="2018-05-12T12:53:00Z"/>
        </w:rPr>
      </w:pPr>
      <w:ins w:id="504" w:author="Laurence Golding" w:date="2018-05-12T12:57:00Z">
        <w:r>
          <w:t xml:space="preserve">For regions in text files, a </w:t>
        </w:r>
        <w:r w:rsidRPr="00C22AF6">
          <w:rPr>
            <w:rStyle w:val="CODEtemp"/>
          </w:rPr>
          <w:t>region</w:t>
        </w:r>
        <w:r>
          <w:t xml:space="preserve"> object </w:t>
        </w:r>
        <w:r>
          <w:rPr>
            <w:b/>
          </w:rPr>
          <w:t>SHOULD</w:t>
        </w:r>
        <w:r>
          <w:t xml:space="preserve"> contain </w:t>
        </w:r>
      </w:ins>
      <w:ins w:id="505" w:author="Laurence Golding" w:date="2018-05-12T12:58:00Z">
        <w:r>
          <w:t xml:space="preserve">text properties and </w:t>
        </w:r>
        <w:r>
          <w:rPr>
            <w:b/>
          </w:rPr>
          <w:t>MAY</w:t>
        </w:r>
        <w:r>
          <w:t xml:space="preserve"> also contain </w:t>
        </w:r>
      </w:ins>
      <w:ins w:id="506" w:author="Laurence Golding" w:date="2018-05-12T12:59:00Z">
        <w:r>
          <w:t>binary properties. If both text properties and binary properties are present, the</w:t>
        </w:r>
      </w:ins>
      <w:ins w:id="507" w:author="Laurence Golding" w:date="2018-05-12T13:00:00Z">
        <w:r>
          <w:t>y</w:t>
        </w:r>
      </w:ins>
      <w:ins w:id="508" w:author="Laurence Golding" w:date="2018-05-12T12:59:00Z">
        <w:r>
          <w:t xml:space="preserve"> </w:t>
        </w:r>
        <w:r>
          <w:rPr>
            <w:b/>
          </w:rPr>
          <w:t>SHALL</w:t>
        </w:r>
        <w:r>
          <w:t xml:space="preserve"> specify the identical range of bytes in the file, as determined by the file’s character encoding</w:t>
        </w:r>
      </w:ins>
      <w:ins w:id="509" w:author="Laurence Golding" w:date="2018-05-12T13:00:00Z">
        <w:r>
          <w:t>.</w:t>
        </w:r>
      </w:ins>
    </w:p>
    <w:p w14:paraId="6F8AE71E" w14:textId="09B6FEA0" w:rsidR="004A2DC1" w:rsidRDefault="004A2DC1" w:rsidP="002E4734">
      <w:pPr>
        <w:rPr>
          <w:ins w:id="510" w:author="Laurence Golding" w:date="2018-05-12T12:53:00Z"/>
        </w:rPr>
      </w:pPr>
      <w:ins w:id="511" w:author="Laurence Golding" w:date="2018-05-12T13:00:00Z">
        <w:r>
          <w:t>For regions in binary files, a region object</w:t>
        </w:r>
      </w:ins>
      <w:ins w:id="512" w:author="Laurence Golding" w:date="2018-05-12T12:57:00Z">
        <w:r>
          <w:t xml:space="preserve"> </w:t>
        </w:r>
        <w:r>
          <w:rPr>
            <w:b/>
          </w:rPr>
          <w:t>SHALL</w:t>
        </w:r>
        <w:r>
          <w:t xml:space="preserve"> </w:t>
        </w:r>
      </w:ins>
      <w:ins w:id="513" w:author="Laurence Golding" w:date="2018-05-12T13:00:00Z">
        <w:r>
          <w:t xml:space="preserve">contain </w:t>
        </w:r>
      </w:ins>
      <w:ins w:id="514" w:author="Laurence Golding" w:date="2018-05-12T12:57:00Z">
        <w:r w:rsidRPr="003E62A7">
          <w:t xml:space="preserve">binary </w:t>
        </w:r>
        <w:r>
          <w:t xml:space="preserve">properties </w:t>
        </w:r>
      </w:ins>
      <w:ins w:id="515" w:author="Laurence Golding" w:date="2018-05-12T13:00:00Z">
        <w:r>
          <w:t xml:space="preserve">and </w:t>
        </w:r>
        <w:r>
          <w:rPr>
            <w:b/>
          </w:rPr>
          <w:t>SHALL NOT</w:t>
        </w:r>
        <w:r>
          <w:t xml:space="preserve"> contain text properties</w:t>
        </w:r>
      </w:ins>
      <w:ins w:id="516" w:author="Laurence Golding" w:date="2018-05-12T12:57:00Z">
        <w:r w:rsidRPr="003E62A7">
          <w:t>.</w:t>
        </w:r>
      </w:ins>
    </w:p>
    <w:p w14:paraId="70CE5D61" w14:textId="22E43811" w:rsidR="003E62A7" w:rsidRPr="00D251E8" w:rsidDel="006941B9" w:rsidRDefault="004A2DC1" w:rsidP="002E4734">
      <w:pPr>
        <w:rPr>
          <w:del w:id="517" w:author="Laurence Golding" w:date="2018-05-11T14:56:00Z"/>
        </w:rPr>
      </w:pPr>
      <w:ins w:id="518" w:author="Laurence Golding" w:date="2018-05-12T12:52:00Z">
        <w:r>
          <w:t>If any text properties are present, en</w:t>
        </w:r>
      </w:ins>
      <w:ins w:id="519" w:author="Laurence Golding" w:date="2018-05-12T12:53:00Z">
        <w:r>
          <w:t xml:space="preserve">ough text properties </w:t>
        </w:r>
      </w:ins>
      <w:ins w:id="520" w:author="Laurence Golding" w:date="2018-05-12T13:06:00Z">
        <w:r w:rsidR="00D251E8">
          <w:rPr>
            <w:b/>
          </w:rPr>
          <w:t>SHALL</w:t>
        </w:r>
        <w:r w:rsidR="00D251E8" w:rsidRPr="005E529F">
          <w:t xml:space="preserve"> </w:t>
        </w:r>
        <w:r w:rsidR="00D251E8">
          <w:t xml:space="preserve">be present </w:t>
        </w:r>
      </w:ins>
      <w:ins w:id="521" w:author="Laurence Golding" w:date="2018-05-12T12:53:00Z">
        <w:r>
          <w:t>to fully specify a text region</w:t>
        </w:r>
      </w:ins>
      <w:ins w:id="522" w:author="Laurence Golding" w:date="2018-05-12T12:52:00Z">
        <w:r>
          <w:t xml:space="preserve"> </w:t>
        </w:r>
      </w:ins>
      <w:ins w:id="523" w:author="Laurence Golding" w:date="2018-05-12T12:54:00Z">
        <w:r>
          <w:t>(see §</w:t>
        </w:r>
      </w:ins>
      <w:ins w:id="524" w:author="Laurence Golding" w:date="2018-05-12T12:55:00Z">
        <w:r>
          <w:fldChar w:fldCharType="begin"/>
        </w:r>
        <w:r>
          <w:instrText xml:space="preserve"> REF _Ref493492556 \r \h </w:instrText>
        </w:r>
      </w:ins>
      <w:r>
        <w:fldChar w:fldCharType="separate"/>
      </w:r>
      <w:ins w:id="525" w:author="Laurence Golding" w:date="2018-05-12T12:55:00Z">
        <w:r>
          <w:t>3.22.2</w:t>
        </w:r>
        <w:r>
          <w:fldChar w:fldCharType="end"/>
        </w:r>
      </w:ins>
      <w:ins w:id="526" w:author="Laurence Golding" w:date="2018-05-12T12:54:00Z">
        <w:r>
          <w:t>)</w:t>
        </w:r>
      </w:ins>
      <w:ins w:id="527" w:author="Laurence Golding" w:date="2018-05-12T12:53:00Z">
        <w:r>
          <w:t>.</w:t>
        </w:r>
        <w:r w:rsidRPr="004A2DC1">
          <w:t xml:space="preserve"> </w:t>
        </w:r>
        <w:r>
          <w:t xml:space="preserve">If any </w:t>
        </w:r>
      </w:ins>
      <w:ins w:id="528" w:author="Laurence Golding" w:date="2018-05-12T12:54:00Z">
        <w:r>
          <w:t>binary</w:t>
        </w:r>
      </w:ins>
      <w:ins w:id="529" w:author="Laurence Golding" w:date="2018-05-12T12:53:00Z">
        <w:r>
          <w:t xml:space="preserve"> properties are present, then enough </w:t>
        </w:r>
      </w:ins>
      <w:ins w:id="530" w:author="Laurence Golding" w:date="2018-05-12T12:54:00Z">
        <w:r>
          <w:t>binary</w:t>
        </w:r>
      </w:ins>
      <w:ins w:id="531" w:author="Laurence Golding" w:date="2018-05-12T12:53:00Z">
        <w:r>
          <w:t xml:space="preserve"> properties </w:t>
        </w:r>
      </w:ins>
      <w:ins w:id="532" w:author="Laurence Golding" w:date="2018-05-12T13:07:00Z">
        <w:r w:rsidR="00D251E8">
          <w:rPr>
            <w:b/>
          </w:rPr>
          <w:t>SHALL</w:t>
        </w:r>
        <w:r w:rsidR="00D251E8" w:rsidRPr="005E529F">
          <w:t xml:space="preserve"> </w:t>
        </w:r>
        <w:r w:rsidR="00D251E8">
          <w:t xml:space="preserve">be present </w:t>
        </w:r>
      </w:ins>
      <w:ins w:id="533" w:author="Laurence Golding" w:date="2018-05-12T12:53:00Z">
        <w:r>
          <w:t xml:space="preserve">to fully specify a </w:t>
        </w:r>
      </w:ins>
      <w:ins w:id="534" w:author="Laurence Golding" w:date="2018-05-12T13:01:00Z">
        <w:r>
          <w:t>binary</w:t>
        </w:r>
      </w:ins>
      <w:ins w:id="535" w:author="Laurence Golding" w:date="2018-05-12T12:53:00Z">
        <w:r>
          <w:t xml:space="preserve"> region </w:t>
        </w:r>
      </w:ins>
      <w:ins w:id="536" w:author="Laurence Golding" w:date="2018-05-12T12:55:00Z">
        <w:r>
          <w:t>(see §</w:t>
        </w:r>
        <w:r>
          <w:fldChar w:fldCharType="begin"/>
        </w:r>
        <w:r>
          <w:instrText xml:space="preserve"> REF _Ref509043519 \r \h </w:instrText>
        </w:r>
      </w:ins>
      <w:r>
        <w:fldChar w:fldCharType="separate"/>
      </w:r>
      <w:ins w:id="537" w:author="Laurence Golding" w:date="2018-05-12T12:55:00Z">
        <w:r>
          <w:t>3.22.3</w:t>
        </w:r>
        <w:r>
          <w:fldChar w:fldCharType="end"/>
        </w:r>
        <w:r>
          <w:t>)</w:t>
        </w:r>
      </w:ins>
      <w:ins w:id="538" w:author="Laurence Golding" w:date="2018-05-12T12:53:00Z">
        <w:r>
          <w:t>.</w:t>
        </w:r>
      </w:ins>
    </w:p>
    <w:p w14:paraId="3A457071" w14:textId="722E8FCB" w:rsidR="003E62A7" w:rsidRPr="006941B9" w:rsidRDefault="003E62A7" w:rsidP="002E4734">
      <w:pPr>
        <w:rPr>
          <w:b/>
        </w:rPr>
      </w:pPr>
      <w:del w:id="539" w:author="Laurence Golding" w:date="2018-05-11T14:59:00Z">
        <w:r w:rsidRPr="003E62A7" w:rsidDel="006941B9">
          <w:delText xml:space="preserve">SARIF defines different properties to represent text </w:delText>
        </w:r>
      </w:del>
      <w:del w:id="540" w:author="Laurence Golding" w:date="2018-05-11T14:56:00Z">
        <w:r w:rsidRPr="003E62A7" w:rsidDel="006941B9">
          <w:delText xml:space="preserve">regions </w:delText>
        </w:r>
      </w:del>
      <w:del w:id="541" w:author="Laurence Golding" w:date="2018-05-11T14:59:00Z">
        <w:r w:rsidRPr="003E62A7" w:rsidDel="006941B9">
          <w:delText xml:space="preserve">and binary </w:delText>
        </w:r>
      </w:del>
      <w:del w:id="542" w:author="Laurence Golding" w:date="2018-05-11T14:56:00Z">
        <w:r w:rsidRPr="003E62A7" w:rsidDel="006941B9">
          <w:delText>regions</w:delText>
        </w:r>
      </w:del>
      <w:del w:id="543" w:author="Laurence Golding" w:date="2018-05-11T14:59:00Z">
        <w:r w:rsidRPr="003E62A7" w:rsidDel="006941B9">
          <w:delText>.</w:delText>
        </w:r>
      </w:del>
    </w:p>
    <w:p w14:paraId="5AB1234E" w14:textId="71B982E0" w:rsidR="003E62A7" w:rsidDel="006941B9" w:rsidRDefault="003E62A7" w:rsidP="003E62A7">
      <w:pPr>
        <w:rPr>
          <w:del w:id="544" w:author="Laurence Golding" w:date="2018-05-11T15:02:00Z"/>
        </w:rPr>
      </w:pPr>
      <w:del w:id="545" w:author="Laurence Golding" w:date="2018-05-11T15:02:00Z">
        <w:r w:rsidRPr="003E62A7" w:rsidDel="006941B9">
          <w:delText xml:space="preserve">In a text region, the </w:delText>
        </w:r>
        <w:r w:rsidRPr="003E62A7" w:rsidDel="006941B9">
          <w:rPr>
            <w:rStyle w:val="CODEtemp"/>
          </w:rPr>
          <w:delText>startLine</w:delText>
        </w:r>
        <w:r w:rsidRPr="003E62A7" w:rsidDel="006941B9">
          <w:delText xml:space="preserve"> property (§</w:delText>
        </w:r>
        <w:r w:rsidDel="006941B9">
          <w:fldChar w:fldCharType="begin"/>
        </w:r>
        <w:r w:rsidDel="006941B9">
          <w:delInstrText xml:space="preserve"> REF _Ref493490565 \w \h </w:delInstrText>
        </w:r>
        <w:r w:rsidDel="006941B9">
          <w:fldChar w:fldCharType="separate"/>
        </w:r>
        <w:r w:rsidR="007018CC" w:rsidDel="006941B9">
          <w:delText>3.22.4</w:delText>
        </w:r>
        <w:r w:rsidDel="006941B9">
          <w:fldChar w:fldCharType="end"/>
        </w:r>
        <w:r w:rsidRPr="003E62A7" w:rsidDel="006941B9">
          <w:delText xml:space="preserve">) </w:delText>
        </w:r>
        <w:r w:rsidRPr="003E62A7" w:rsidDel="006941B9">
          <w:rPr>
            <w:b/>
          </w:rPr>
          <w:delText>SHALL</w:delText>
        </w:r>
        <w:r w:rsidRPr="003E62A7" w:rsidDel="006941B9">
          <w:delText xml:space="preserve"> be present and</w:delText>
        </w:r>
        <w:r w:rsidDel="006941B9">
          <w:delText xml:space="preserve"> </w:delText>
        </w:r>
        <w:r w:rsidRPr="003E62A7" w:rsidDel="006941B9">
          <w:rPr>
            <w:b/>
          </w:rPr>
          <w:delText>SHALL</w:delText>
        </w:r>
        <w:r w:rsidRPr="003E62A7" w:rsidDel="006941B9">
          <w:delText xml:space="preserve"> have a value greater than 0. In a binary region, the </w:delText>
        </w:r>
        <w:r w:rsidRPr="003E62A7" w:rsidDel="006941B9">
          <w:rPr>
            <w:rStyle w:val="CODEtemp"/>
          </w:rPr>
          <w:delText>startLine</w:delText>
        </w:r>
        <w:r w:rsidRPr="003E62A7" w:rsidDel="006941B9">
          <w:delText xml:space="preserve"> property </w:delText>
        </w:r>
        <w:r w:rsidRPr="003E62A7" w:rsidDel="006941B9">
          <w:rPr>
            <w:b/>
          </w:rPr>
          <w:delText>SHALL</w:delText>
        </w:r>
        <w:r w:rsidRPr="003E62A7" w:rsidDel="006941B9">
          <w:delText xml:space="preserve"> be absent.</w:delText>
        </w:r>
      </w:del>
    </w:p>
    <w:p w14:paraId="5D793B75" w14:textId="0A781B04" w:rsidR="003E62A7" w:rsidDel="006941B9" w:rsidRDefault="003E62A7" w:rsidP="003E62A7">
      <w:pPr>
        <w:pStyle w:val="Note"/>
        <w:rPr>
          <w:del w:id="546" w:author="Laurence Golding" w:date="2018-05-11T15:00:00Z"/>
        </w:rPr>
      </w:pPr>
      <w:del w:id="547" w:author="Laurence Golding" w:date="2018-05-11T15:00:00Z">
        <w:r w:rsidDel="006941B9">
          <w:delText xml:space="preserve">NOTE 1: </w:delText>
        </w:r>
        <w:r w:rsidR="00CA3AC5" w:rsidDel="006941B9">
          <w:delText>SARIF c</w:delText>
        </w:r>
        <w:r w:rsidRPr="003E62A7" w:rsidDel="006941B9">
          <w:delText xml:space="preserve">onsumers can use the presence or absence of the </w:delText>
        </w:r>
        <w:r w:rsidRPr="003E62A7" w:rsidDel="006941B9">
          <w:rPr>
            <w:rStyle w:val="CODEtemp"/>
          </w:rPr>
          <w:delText>startLine</w:delText>
        </w:r>
        <w:r w:rsidRPr="003E62A7" w:rsidDel="006941B9">
          <w:delText xml:space="preserve"> property to determine whether to treat a region as a text region or as a binary region.</w:delText>
        </w:r>
      </w:del>
    </w:p>
    <w:p w14:paraId="357AD684" w14:textId="29993B04" w:rsidR="003E62A7" w:rsidRPr="003E62A7" w:rsidDel="002E4734" w:rsidRDefault="003E62A7" w:rsidP="002E4734">
      <w:pPr>
        <w:pStyle w:val="Note"/>
        <w:ind w:left="0"/>
        <w:rPr>
          <w:del w:id="548" w:author="Laurence Golding" w:date="2018-05-11T16:44:00Z"/>
        </w:rPr>
      </w:pPr>
      <w:del w:id="549" w:author="Laurence Golding" w:date="2018-05-11T16:40:00Z">
        <w:r w:rsidDel="004B3615">
          <w:delText>NOTE</w:delText>
        </w:r>
      </w:del>
      <w:del w:id="550" w:author="Laurence Golding" w:date="2018-05-11T15:00:00Z">
        <w:r w:rsidDel="006941B9">
          <w:delText xml:space="preserve"> 2</w:delText>
        </w:r>
      </w:del>
      <w:del w:id="551" w:author="Laurence Golding" w:date="2018-05-11T16:40:00Z">
        <w:r w:rsidDel="004B3615">
          <w:delText>:</w:delText>
        </w:r>
        <w:r w:rsidRPr="003E62A7" w:rsidDel="004B3615">
          <w:delText xml:space="preserve"> </w:delText>
        </w:r>
      </w:del>
      <w:del w:id="552" w:author="Laurence Golding" w:date="2018-05-11T16:42:00Z">
        <w:r w:rsidRPr="003E62A7" w:rsidDel="00D7439B">
          <w:delText>I</w:delText>
        </w:r>
      </w:del>
      <w:del w:id="553" w:author="Laurence Golding" w:date="2018-05-11T16:40:00Z">
        <w:r w:rsidRPr="003E62A7" w:rsidDel="004B3615">
          <w:delText>t</w:delText>
        </w:r>
      </w:del>
      <w:del w:id="554" w:author="Laurence Golding" w:date="2018-05-11T16:42:00Z">
        <w:r w:rsidRPr="003E62A7" w:rsidDel="00D7439B">
          <w:delText xml:space="preserve"> </w:delText>
        </w:r>
      </w:del>
      <w:del w:id="555" w:author="Laurence Golding" w:date="2018-05-11T16:40:00Z">
        <w:r w:rsidRPr="003E62A7" w:rsidDel="004B3615">
          <w:delText>is up to each</w:delText>
        </w:r>
      </w:del>
      <w:del w:id="556" w:author="Laurence Golding" w:date="2018-05-11T16:44:00Z">
        <w:r w:rsidRPr="003E62A7" w:rsidDel="002E4734">
          <w:delText xml:space="preserve"> analysis tool </w:delText>
        </w:r>
      </w:del>
      <w:del w:id="557" w:author="Laurence Golding" w:date="2018-05-11T16:40:00Z">
        <w:r w:rsidRPr="003E62A7" w:rsidDel="004B3615">
          <w:delText xml:space="preserve">whether to </w:delText>
        </w:r>
      </w:del>
      <w:del w:id="558" w:author="Laurence Golding" w:date="2018-05-11T16:42:00Z">
        <w:r w:rsidRPr="003E62A7" w:rsidDel="00D7439B">
          <w:delText>treat a given file as a text file</w:delText>
        </w:r>
      </w:del>
      <w:del w:id="559" w:author="Laurence Golding" w:date="2018-05-11T16:41:00Z">
        <w:r w:rsidRPr="003E62A7" w:rsidDel="004B3615">
          <w:delText xml:space="preserve"> (in which case it </w:delText>
        </w:r>
        <w:r w:rsidR="002973F0" w:rsidDel="004B3615">
          <w:delText>should</w:delText>
        </w:r>
        <w:r w:rsidRPr="003E62A7" w:rsidDel="004B3615">
          <w:delText xml:space="preserve"> emit text regions for results detected in the file) or</w:delText>
        </w:r>
      </w:del>
      <w:del w:id="560" w:author="Laurence Golding" w:date="2018-05-11T16:43:00Z">
        <w:r w:rsidRPr="003E62A7" w:rsidDel="00D7439B">
          <w:delText xml:space="preserve"> as a binary file </w:delText>
        </w:r>
      </w:del>
      <w:del w:id="561" w:author="Laurence Golding" w:date="2018-05-11T16:41:00Z">
        <w:r w:rsidRPr="003E62A7" w:rsidDel="004B3615">
          <w:delText>(in which case i</w:delText>
        </w:r>
      </w:del>
      <w:del w:id="562" w:author="Laurence Golding" w:date="2018-05-11T16:43:00Z">
        <w:r w:rsidRPr="003E62A7" w:rsidDel="00D7439B">
          <w:delText xml:space="preserve">t </w:delText>
        </w:r>
      </w:del>
      <w:del w:id="563" w:author="Laurence Golding" w:date="2018-05-11T16:41:00Z">
        <w:r w:rsidR="002973F0" w:rsidRPr="002E4734" w:rsidDel="004B3615">
          <w:rPr>
            <w:b/>
          </w:rPr>
          <w:delText>should</w:delText>
        </w:r>
        <w:r w:rsidRPr="003E62A7" w:rsidDel="004B3615">
          <w:delText xml:space="preserve"> </w:delText>
        </w:r>
      </w:del>
      <w:del w:id="564" w:author="Laurence Golding" w:date="2018-05-11T16:43:00Z">
        <w:r w:rsidRPr="003E62A7" w:rsidDel="00D7439B">
          <w:delText xml:space="preserve">emit </w:delText>
        </w:r>
      </w:del>
      <w:del w:id="565" w:author="Laurence Golding" w:date="2018-05-11T16:44:00Z">
        <w:r w:rsidRPr="003E62A7" w:rsidDel="002E4734">
          <w:delText xml:space="preserve">binary </w:delText>
        </w:r>
      </w:del>
      <w:del w:id="566" w:author="Laurence Golding" w:date="2018-05-11T16:41:00Z">
        <w:r w:rsidRPr="003E62A7" w:rsidDel="004B3615">
          <w:delText>regions</w:delText>
        </w:r>
      </w:del>
      <w:del w:id="567" w:author="Laurence Golding" w:date="2018-05-11T16:42:00Z">
        <w:r w:rsidRPr="003E62A7" w:rsidDel="004B3615">
          <w:delText>)</w:delText>
        </w:r>
      </w:del>
      <w:del w:id="568" w:author="Laurence Golding" w:date="2018-05-11T16:44:00Z">
        <w:r w:rsidRPr="003E62A7" w:rsidDel="002E4734">
          <w:delText>.</w:delText>
        </w:r>
      </w:del>
    </w:p>
    <w:p w14:paraId="4D60C0C6" w14:textId="34055EBD" w:rsidR="006E546E" w:rsidRDefault="006E546E" w:rsidP="006E546E">
      <w:pPr>
        <w:pStyle w:val="Heading3"/>
      </w:pPr>
      <w:bookmarkStart w:id="569" w:name="_Ref493492556"/>
      <w:bookmarkStart w:id="570" w:name="_Ref493492604"/>
      <w:bookmarkStart w:id="571" w:name="_Ref493492671"/>
      <w:bookmarkStart w:id="572" w:name="_Toc513541179"/>
      <w:r>
        <w:t>Text regions</w:t>
      </w:r>
      <w:bookmarkEnd w:id="569"/>
      <w:bookmarkEnd w:id="570"/>
      <w:bookmarkEnd w:id="571"/>
      <w:bookmarkEnd w:id="572"/>
    </w:p>
    <w:p w14:paraId="4D1047C9" w14:textId="17AD1F78" w:rsidR="003E62A7" w:rsidRDefault="003E62A7" w:rsidP="003E62A7">
      <w:pPr>
        <w:rPr>
          <w:ins w:id="573" w:author="Laurence Golding" w:date="2018-05-12T14:20:00Z"/>
        </w:rPr>
      </w:pPr>
      <w:r w:rsidRPr="003E62A7">
        <w:t xml:space="preserve">The line number of the first line in a text file </w:t>
      </w:r>
      <w:r w:rsidRPr="003E62A7">
        <w:rPr>
          <w:b/>
        </w:rPr>
        <w:t>SHALL</w:t>
      </w:r>
      <w:r w:rsidRPr="003E62A7">
        <w:t xml:space="preserve"> </w:t>
      </w:r>
      <w:del w:id="574" w:author="Laurence Golding" w:date="2018-05-12T13:02:00Z">
        <w:r w:rsidRPr="003E62A7" w:rsidDel="00EC19DC">
          <w:delText>have the value</w:delText>
        </w:r>
      </w:del>
      <w:ins w:id="575" w:author="Laurence Golding" w:date="2018-05-12T13:02:00Z">
        <w:r w:rsidR="00EC19DC">
          <w:t>be</w:t>
        </w:r>
      </w:ins>
      <w:r w:rsidRPr="003E62A7">
        <w:t xml:space="preserve"> 1. The column number of the first character in each line </w:t>
      </w:r>
      <w:r w:rsidR="004165E2" w:rsidRPr="00DF0303">
        <w:rPr>
          <w:b/>
        </w:rPr>
        <w:t>SHALL</w:t>
      </w:r>
      <w:r w:rsidR="004165E2" w:rsidRPr="003E62A7">
        <w:t xml:space="preserve"> </w:t>
      </w:r>
      <w:del w:id="576" w:author="Laurence Golding" w:date="2018-05-12T13:02:00Z">
        <w:r w:rsidR="004165E2" w:rsidDel="00EC19DC">
          <w:delText>have</w:delText>
        </w:r>
        <w:r w:rsidR="004165E2" w:rsidRPr="003E62A7" w:rsidDel="00EC19DC">
          <w:delText xml:space="preserve"> </w:delText>
        </w:r>
        <w:r w:rsidRPr="003E62A7" w:rsidDel="00EC19DC">
          <w:delText>the value</w:delText>
        </w:r>
      </w:del>
      <w:ins w:id="577" w:author="Laurence Golding" w:date="2018-05-12T13:02:00Z">
        <w:r w:rsidR="00EC19DC">
          <w:t>be</w:t>
        </w:r>
      </w:ins>
      <w:r w:rsidRPr="003E62A7">
        <w:t xml:space="preserve"> 1.</w:t>
      </w:r>
      <w:ins w:id="578" w:author="Laurence Golding" w:date="2018-05-11T15:06:00Z">
        <w:r w:rsidR="005B33AD">
          <w:t xml:space="preserve"> The character offset of first character in the file </w:t>
        </w:r>
        <w:r w:rsidR="005B33AD">
          <w:rPr>
            <w:b/>
          </w:rPr>
          <w:t>SHALL</w:t>
        </w:r>
        <w:r w:rsidR="005B33AD">
          <w:t xml:space="preserve"> </w:t>
        </w:r>
      </w:ins>
      <w:ins w:id="579" w:author="Laurence Golding" w:date="2018-05-12T13:02:00Z">
        <w:r w:rsidR="00EC19DC">
          <w:t>be</w:t>
        </w:r>
      </w:ins>
      <w:ins w:id="580" w:author="Laurence Golding" w:date="2018-05-11T15:06:00Z">
        <w:r w:rsidR="005B33AD">
          <w:t xml:space="preserve"> </w:t>
        </w:r>
        <w:commentRangeStart w:id="581"/>
        <w:r w:rsidR="005B33AD">
          <w:t>0</w:t>
        </w:r>
      </w:ins>
      <w:commentRangeEnd w:id="581"/>
      <w:ins w:id="582" w:author="Laurence Golding" w:date="2018-05-12T13:07:00Z">
        <w:r w:rsidR="00D251E8">
          <w:rPr>
            <w:rStyle w:val="CommentReference"/>
          </w:rPr>
          <w:commentReference w:id="581"/>
        </w:r>
      </w:ins>
      <w:ins w:id="583" w:author="Laurence Golding" w:date="2018-05-11T15:06:00Z">
        <w:r w:rsidR="005B33AD">
          <w:t>.</w:t>
        </w:r>
      </w:ins>
    </w:p>
    <w:p w14:paraId="679D0BD8" w14:textId="60FB2170" w:rsidR="00636843" w:rsidRPr="00636843" w:rsidRDefault="00636843" w:rsidP="003E62A7">
      <w:ins w:id="584" w:author="Laurence Golding" w:date="2018-05-12T14:20:00Z">
        <w:r>
          <w:t xml:space="preserve">The values of text properties </w:t>
        </w:r>
        <w:r>
          <w:rPr>
            <w:b/>
          </w:rPr>
          <w:t>SHALL NOT</w:t>
        </w:r>
        <w:r>
          <w:t xml:space="preserve"> depend on the presence or absence of a byte order mark (BOM)</w:t>
        </w:r>
      </w:ins>
      <w:ins w:id="585" w:author="Laurence Golding" w:date="2018-05-12T14:21:00Z">
        <w:r>
          <w:t xml:space="preserve"> at the start of the </w:t>
        </w:r>
        <w:commentRangeStart w:id="586"/>
        <w:r>
          <w:t>file</w:t>
        </w:r>
        <w:commentRangeEnd w:id="586"/>
        <w:r>
          <w:rPr>
            <w:rStyle w:val="CommentReference"/>
          </w:rPr>
          <w:commentReference w:id="586"/>
        </w:r>
        <w:r>
          <w:t>.</w:t>
        </w:r>
      </w:ins>
    </w:p>
    <w:p w14:paraId="16D28B6D" w14:textId="0A7A33DE" w:rsidR="003E62A7" w:rsidRDefault="003E62A7" w:rsidP="00CB6AB4">
      <w:del w:id="587" w:author="Laurence Golding" w:date="2018-05-11T16:46:00Z">
        <w:r w:rsidDel="002E4734">
          <w:delText>NOTE</w:delText>
        </w:r>
      </w:del>
      <w:del w:id="588" w:author="Laurence Golding" w:date="2018-05-11T15:31:00Z">
        <w:r w:rsidDel="00F6208A">
          <w:delText xml:space="preserve"> 1</w:delText>
        </w:r>
      </w:del>
      <w:del w:id="589" w:author="Laurence Golding" w:date="2018-05-11T16:45:00Z">
        <w:r w:rsidDel="002E4734">
          <w:delText xml:space="preserve">: </w:delText>
        </w:r>
      </w:del>
      <w:r w:rsidRPr="003E62A7">
        <w:t xml:space="preserve">SARIF defines </w:t>
      </w:r>
      <w:ins w:id="590" w:author="Laurence Golding" w:date="2018-05-12T13:02:00Z">
        <w:r w:rsidR="00EC19DC">
          <w:t xml:space="preserve">a </w:t>
        </w:r>
      </w:ins>
      <w:r w:rsidRPr="003E62A7">
        <w:t xml:space="preserve">column number as a count of characters. If a line in a text file contains tab characters, </w:t>
      </w:r>
      <w:ins w:id="591" w:author="Laurence Golding" w:date="2018-05-12T13:02:00Z">
        <w:r w:rsidR="00EC19DC">
          <w:t>a</w:t>
        </w:r>
      </w:ins>
      <w:ins w:id="592" w:author="Laurence Golding" w:date="2018-05-11T16:46:00Z">
        <w:r w:rsidR="002E687B">
          <w:t xml:space="preserve"> SARIF </w:t>
        </w:r>
      </w:ins>
      <w:r w:rsidRPr="003E62A7">
        <w:t>viewer</w:t>
      </w:r>
      <w:del w:id="593" w:author="Laurence Golding" w:date="2018-05-11T16:46:00Z">
        <w:r w:rsidRPr="003E62A7" w:rsidDel="002E687B">
          <w:delText>s</w:delText>
        </w:r>
      </w:del>
      <w:r w:rsidRPr="003E62A7">
        <w:t xml:space="preserve"> </w:t>
      </w:r>
      <w:del w:id="594" w:author="Laurence Golding" w:date="2018-05-11T16:46:00Z">
        <w:r w:rsidRPr="00CB6AB4" w:rsidDel="002E687B">
          <w:rPr>
            <w:b/>
          </w:rPr>
          <w:delText>may</w:delText>
        </w:r>
        <w:r w:rsidRPr="003E62A7" w:rsidDel="002E687B">
          <w:delText xml:space="preserve"> </w:delText>
        </w:r>
      </w:del>
      <w:ins w:id="595" w:author="Laurence Golding" w:date="2018-05-11T16:46:00Z">
        <w:r w:rsidR="002E687B">
          <w:rPr>
            <w:b/>
          </w:rPr>
          <w:t>MAY</w:t>
        </w:r>
        <w:r w:rsidR="002E687B" w:rsidRPr="003E62A7">
          <w:t xml:space="preserve"> </w:t>
        </w:r>
      </w:ins>
      <w:r w:rsidRPr="003E62A7">
        <w:t xml:space="preserve">choose to present column numbers that match the visual offset of each character from the beginning of the line. These “visual” column numbers </w:t>
      </w:r>
      <w:del w:id="596" w:author="Laurence Golding" w:date="2018-05-11T15:31:00Z">
        <w:r w:rsidRPr="003E62A7" w:rsidDel="00F6208A">
          <w:delText xml:space="preserve">will </w:delText>
        </w:r>
      </w:del>
      <w:ins w:id="597" w:author="Laurence Golding" w:date="2018-05-11T15:31:00Z">
        <w:r w:rsidR="00F6208A">
          <w:t>might</w:t>
        </w:r>
        <w:r w:rsidR="00F6208A" w:rsidRPr="003E62A7">
          <w:t xml:space="preserve"> </w:t>
        </w:r>
      </w:ins>
      <w:r w:rsidRPr="003E62A7">
        <w:t>not match the column numbers contained in the SARIF file.</w:t>
      </w:r>
    </w:p>
    <w:p w14:paraId="3A05F34E" w14:textId="562B3C82" w:rsidR="003316E1" w:rsidRDefault="003316E1" w:rsidP="003316E1">
      <w:r>
        <w:t xml:space="preserve">The </w:t>
      </w:r>
      <w:del w:id="598" w:author="Laurence Golding" w:date="2018-05-14T13:44:00Z">
        <w:r w:rsidDel="00820D5A">
          <w:delText xml:space="preserve">exact </w:delText>
        </w:r>
      </w:del>
      <w:r>
        <w:t xml:space="preserve">range of bytes represented by a text region depends on the file’s character encoding. A SARIF consumer </w:t>
      </w:r>
      <w:del w:id="599" w:author="Laurence Golding" w:date="2018-05-14T13:44:00Z">
        <w:r w:rsidDel="00820D5A">
          <w:rPr>
            <w:b/>
          </w:rPr>
          <w:delText>SHOULD</w:delText>
        </w:r>
        <w:r w:rsidDel="00820D5A">
          <w:delText xml:space="preserve"> </w:delText>
        </w:r>
      </w:del>
      <w:ins w:id="600" w:author="Laurence Golding" w:date="2018-05-14T13:44:00Z">
        <w:r w:rsidR="00820D5A">
          <w:rPr>
            <w:b/>
          </w:rPr>
          <w:t>SHALL</w:t>
        </w:r>
        <w:r w:rsidR="00820D5A">
          <w:t xml:space="preserve"> </w:t>
        </w:r>
      </w:ins>
      <w:r>
        <w:t>consider</w:t>
      </w:r>
      <w:r>
        <w:t xml:space="preserve"> a file</w:t>
      </w:r>
      <w:r>
        <w:t xml:space="preserve"> to have the encoding specified by </w:t>
      </w:r>
      <w:r w:rsidRPr="003316E1">
        <w:rPr>
          <w:rStyle w:val="CODEtemp"/>
        </w:rPr>
        <w:t>file.encoding</w:t>
      </w:r>
      <w:r>
        <w:t xml:space="preserve"> (</w:t>
      </w:r>
      <w:r>
        <w:t>§</w:t>
      </w:r>
      <w:r>
        <w:fldChar w:fldCharType="begin"/>
      </w:r>
      <w:r>
        <w:instrText xml:space="preserve"> REF _Ref511828128 \r \h </w:instrText>
      </w:r>
      <w:r>
        <w:fldChar w:fldCharType="separate"/>
      </w:r>
      <w:r>
        <w:t>3.17.9</w:t>
      </w:r>
      <w:r>
        <w:fldChar w:fldCharType="end"/>
      </w:r>
      <w:r>
        <w:t xml:space="preserve">), if </w:t>
      </w:r>
      <w:del w:id="601" w:author="Laurence Golding" w:date="2018-05-14T13:44:00Z">
        <w:r w:rsidDel="00820D5A">
          <w:delText xml:space="preserve">that property is </w:delText>
        </w:r>
      </w:del>
      <w:r>
        <w:t xml:space="preserve">present, or else by </w:t>
      </w:r>
      <w:r w:rsidRPr="003316E1">
        <w:rPr>
          <w:rStyle w:val="CODEtemp"/>
        </w:rPr>
        <w:t>run.defaultFileEncoding</w:t>
      </w:r>
      <w:r>
        <w:t xml:space="preserve"> (§</w:t>
      </w:r>
      <w:r>
        <w:fldChar w:fldCharType="begin"/>
      </w:r>
      <w:r>
        <w:instrText xml:space="preserve"> REF _Ref511828248 \r \h </w:instrText>
      </w:r>
      <w:r>
        <w:fldChar w:fldCharType="separate"/>
      </w:r>
      <w:r>
        <w:t>3.11.17</w:t>
      </w:r>
      <w:r>
        <w:fldChar w:fldCharType="end"/>
      </w:r>
      <w:r>
        <w:t xml:space="preserve">), if </w:t>
      </w:r>
      <w:del w:id="602" w:author="Laurence Golding" w:date="2018-05-14T13:44:00Z">
        <w:r w:rsidDel="00820D5A">
          <w:delText xml:space="preserve">that property is </w:delText>
        </w:r>
      </w:del>
      <w:r>
        <w:t>present.</w:t>
      </w:r>
      <w:r>
        <w:t xml:space="preserve"> If neither is present, the consumer </w:t>
      </w:r>
      <w:r>
        <w:rPr>
          <w:b/>
        </w:rPr>
        <w:t>MAY</w:t>
      </w:r>
      <w:r>
        <w:t xml:space="preserve"> use any heuristic or procedure to determine the encoding, including (for example) prompting the user.</w:t>
      </w:r>
    </w:p>
    <w:p w14:paraId="12EF591C" w14:textId="6723CACC" w:rsidR="003316E1" w:rsidRPr="003316E1" w:rsidRDefault="003316E1" w:rsidP="003316E1">
      <w:pPr>
        <w:pStyle w:val="Note"/>
        <w:pPrChange w:id="603" w:author="Laurence Golding" w:date="2018-05-14T13:39:00Z">
          <w:pPr/>
        </w:pPrChange>
      </w:pPr>
      <w:r>
        <w:t>NOTE: If a consumer incorrectly determines a file’s encoding, it might not display the file correctly. For example, when it attempts to highlight a region, it might highlight an incorrect range of characters.</w:t>
      </w:r>
    </w:p>
    <w:p w14:paraId="58D58834" w14:textId="1968C34E" w:rsidR="003E62A7" w:rsidRDefault="003E62A7" w:rsidP="003E62A7">
      <w:pPr>
        <w:rPr>
          <w:ins w:id="604" w:author="Laurence Golding" w:date="2018-05-14T13:30:00Z"/>
        </w:rPr>
      </w:pPr>
      <w:r w:rsidRPr="003E62A7">
        <w:t xml:space="preserve">Depending on the file's character encoding, each character might be represented by one </w:t>
      </w:r>
      <w:del w:id="605" w:author="Laurence Golding" w:date="2018-05-11T17:20:00Z">
        <w:r w:rsidRPr="003E62A7" w:rsidDel="00CB6AB4">
          <w:delText xml:space="preserve">byte or </w:delText>
        </w:r>
      </w:del>
      <w:del w:id="606" w:author="Laurence Golding" w:date="2018-05-11T15:07:00Z">
        <w:r w:rsidRPr="003E62A7" w:rsidDel="00801758">
          <w:delText xml:space="preserve">by </w:delText>
        </w:r>
      </w:del>
      <w:del w:id="607" w:author="Laurence Golding" w:date="2018-05-11T17:20:00Z">
        <w:r w:rsidRPr="003E62A7" w:rsidDel="00CB6AB4">
          <w:delText>multiple</w:delText>
        </w:r>
      </w:del>
      <w:ins w:id="608" w:author="Laurence Golding" w:date="2018-05-11T17:20:00Z">
        <w:r w:rsidR="00CB6AB4">
          <w:t>or more</w:t>
        </w:r>
      </w:ins>
      <w:r w:rsidRPr="003E62A7">
        <w:t xml:space="preserve"> bytes. In</w:t>
      </w:r>
      <w:ins w:id="609" w:author="Laurence Golding" w:date="2018-05-11T15:08:00Z">
        <w:r w:rsidR="00801758">
          <w:t xml:space="preserve"> particular,</w:t>
        </w:r>
      </w:ins>
      <w:r w:rsidRPr="003E62A7">
        <w:t xml:space="preserve"> </w:t>
      </w:r>
      <w:ins w:id="610" w:author="Laurence Golding" w:date="2018-05-12T13:04:00Z">
        <w:r w:rsidR="00EC19DC">
          <w:t xml:space="preserve">in </w:t>
        </w:r>
      </w:ins>
      <w:del w:id="611" w:author="Laurence Golding" w:date="2018-05-11T15:08:00Z">
        <w:r w:rsidRPr="003E62A7" w:rsidDel="00801758">
          <w:delText xml:space="preserve">source </w:delText>
        </w:r>
      </w:del>
      <w:r w:rsidRPr="003E62A7">
        <w:t>files encoded in UTF-16</w:t>
      </w:r>
      <w:ins w:id="612" w:author="Laurence Golding" w:date="2018-05-12T13:04:00Z">
        <w:r w:rsidR="00EC19DC">
          <w:t>,</w:t>
        </w:r>
      </w:ins>
      <w:ins w:id="613" w:author="Laurence Golding" w:date="2018-05-11T15:08:00Z">
        <w:r w:rsidR="00801758">
          <w:t xml:space="preserve"> </w:t>
        </w:r>
      </w:ins>
      <w:del w:id="614" w:author="Laurence Golding" w:date="2018-05-11T15:08:00Z">
        <w:r w:rsidRPr="003E62A7" w:rsidDel="00801758">
          <w:delText>,</w:delText>
        </w:r>
      </w:del>
      <w:del w:id="615" w:author="Laurence Golding" w:date="2018-05-12T13:04:00Z">
        <w:r w:rsidRPr="003E62A7" w:rsidDel="00EC19DC">
          <w:delText xml:space="preserve"> characters outside the Basic Multilingual Plane (BMP) </w:delText>
        </w:r>
      </w:del>
      <w:del w:id="616" w:author="Laurence Golding" w:date="2018-05-11T15:08:00Z">
        <w:r w:rsidRPr="003E62A7" w:rsidDel="00801758">
          <w:delText xml:space="preserve">are represented </w:delText>
        </w:r>
      </w:del>
      <w:del w:id="617" w:author="Laurence Golding" w:date="2018-05-12T13:04:00Z">
        <w:r w:rsidRPr="003E62A7" w:rsidDel="00EC19DC">
          <w:delText xml:space="preserve">as a sequence of two 16-bit code points; this sequence is called </w:delText>
        </w:r>
      </w:del>
      <w:r w:rsidRPr="003E62A7">
        <w:t>a “surrogate pair”</w:t>
      </w:r>
      <w:r>
        <w:t xml:space="preserve"> [</w:t>
      </w:r>
      <w:hyperlink w:anchor="UNICODE10" w:history="1">
        <w:r w:rsidRPr="003E62A7">
          <w:rPr>
            <w:rStyle w:val="Hyperlink"/>
          </w:rPr>
          <w:t>UNICODE10</w:t>
        </w:r>
      </w:hyperlink>
      <w:r>
        <w:t>]</w:t>
      </w:r>
      <w:del w:id="618" w:author="Laurence Golding" w:date="2018-05-12T13:04:00Z">
        <w:r w:rsidDel="00EC19DC">
          <w:delText>.</w:delText>
        </w:r>
        <w:r w:rsidRPr="003E62A7" w:rsidDel="00EC19DC">
          <w:delText xml:space="preserve"> </w:delText>
        </w:r>
      </w:del>
      <w:del w:id="619" w:author="Laurence Golding" w:date="2018-05-11T16:46:00Z">
        <w:r w:rsidRPr="003E62A7" w:rsidDel="003E5D18">
          <w:delText xml:space="preserve">Tools </w:delText>
        </w:r>
      </w:del>
      <w:del w:id="620" w:author="Laurence Golding" w:date="2018-05-12T13:04:00Z">
        <w:r w:rsidRPr="003E62A7" w:rsidDel="00EC19DC">
          <w:delText>that report results in UTF-16-encoded files</w:delText>
        </w:r>
      </w:del>
      <w:r w:rsidRPr="003E62A7">
        <w:t xml:space="preserve"> </w:t>
      </w:r>
      <w:r w:rsidRPr="003E62A7">
        <w:rPr>
          <w:b/>
        </w:rPr>
        <w:t>SHALL</w:t>
      </w:r>
      <w:r w:rsidRPr="003E62A7">
        <w:t xml:space="preserve"> </w:t>
      </w:r>
      <w:ins w:id="621" w:author="Laurence Golding" w:date="2018-05-12T13:04:00Z">
        <w:r w:rsidR="00EC19DC">
          <w:t xml:space="preserve">be </w:t>
        </w:r>
      </w:ins>
      <w:r w:rsidRPr="003E62A7">
        <w:t>consider</w:t>
      </w:r>
      <w:ins w:id="622" w:author="Laurence Golding" w:date="2018-05-12T13:04:00Z">
        <w:r w:rsidR="00EC19DC">
          <w:t xml:space="preserve">ed </w:t>
        </w:r>
      </w:ins>
      <w:ins w:id="623" w:author="Laurence Golding" w:date="2018-05-12T13:09:00Z">
        <w:r w:rsidR="00DE66AD">
          <w:t>as a single character</w:t>
        </w:r>
      </w:ins>
      <w:del w:id="624" w:author="Laurence Golding" w:date="2018-05-12T13:04:00Z">
        <w:r w:rsidRPr="003E62A7" w:rsidDel="00EC19DC">
          <w:delText xml:space="preserve"> </w:delText>
        </w:r>
      </w:del>
      <w:del w:id="625" w:author="Laurence Golding" w:date="2018-05-11T15:08:00Z">
        <w:r w:rsidRPr="003E62A7" w:rsidDel="00801758">
          <w:delText>characters outside the BMP</w:delText>
        </w:r>
      </w:del>
      <w:del w:id="626" w:author="Laurence Golding" w:date="2018-05-12T13:04:00Z">
        <w:r w:rsidRPr="003E62A7" w:rsidDel="00EC19DC">
          <w:delText xml:space="preserve"> as</w:delText>
        </w:r>
      </w:del>
      <w:del w:id="627" w:author="Laurence Golding" w:date="2018-05-12T13:09:00Z">
        <w:r w:rsidRPr="003E62A7" w:rsidDel="00DE66AD">
          <w:delText xml:space="preserve"> occupy</w:delText>
        </w:r>
      </w:del>
      <w:del w:id="628" w:author="Laurence Golding" w:date="2018-05-12T13:05:00Z">
        <w:r w:rsidRPr="003E62A7" w:rsidDel="00EC19DC">
          <w:delText>ing</w:delText>
        </w:r>
      </w:del>
      <w:del w:id="629" w:author="Laurence Golding" w:date="2018-05-12T13:09:00Z">
        <w:r w:rsidRPr="003E62A7" w:rsidDel="00DE66AD">
          <w:delText xml:space="preserve"> </w:delText>
        </w:r>
      </w:del>
      <w:del w:id="630" w:author="Laurence Golding" w:date="2018-05-11T15:07:00Z">
        <w:r w:rsidRPr="003E62A7" w:rsidDel="005B33AD">
          <w:delText xml:space="preserve">two </w:delText>
        </w:r>
      </w:del>
      <w:del w:id="631" w:author="Laurence Golding" w:date="2018-05-12T13:09:00Z">
        <w:r w:rsidRPr="003E62A7" w:rsidDel="00DE66AD">
          <w:delText>column</w:delText>
        </w:r>
      </w:del>
      <w:del w:id="632" w:author="Laurence Golding" w:date="2018-05-11T15:07:00Z">
        <w:r w:rsidRPr="003E62A7" w:rsidDel="005B33AD">
          <w:delText>s</w:delText>
        </w:r>
      </w:del>
      <w:r w:rsidRPr="003E62A7">
        <w:t>.</w:t>
      </w:r>
      <w:r w:rsidR="004F4620">
        <w:rPr>
          <w:rStyle w:val="CommentReference"/>
        </w:rPr>
        <w:commentReference w:id="633"/>
      </w:r>
    </w:p>
    <w:p w14:paraId="63195137" w14:textId="0B1EDCB6" w:rsidR="00D8440E" w:rsidRPr="003316E1" w:rsidDel="003316E1" w:rsidRDefault="00D8440E" w:rsidP="003E62A7">
      <w:pPr>
        <w:rPr>
          <w:del w:id="634" w:author="Laurence Golding" w:date="2018-05-14T13:37:00Z"/>
        </w:rPr>
      </w:pPr>
      <w:bookmarkStart w:id="635" w:name="_GoBack"/>
      <w:bookmarkEnd w:id="635"/>
    </w:p>
    <w:p w14:paraId="37F0FE13" w14:textId="5415BBBF" w:rsidR="003E62A7" w:rsidRPr="0074026F" w:rsidDel="005B33AD" w:rsidRDefault="003E62A7" w:rsidP="003E62A7">
      <w:pPr>
        <w:pStyle w:val="Note"/>
        <w:rPr>
          <w:del w:id="636" w:author="Laurence Golding" w:date="2018-05-11T15:07:00Z"/>
        </w:rPr>
      </w:pPr>
      <w:del w:id="637" w:author="Laurence Golding" w:date="2018-05-11T15:07:00Z">
        <w:r w:rsidRPr="0074026F" w:rsidDel="005B33AD">
          <w:delText>NOTE 2: The reason for this requirement is that is common for existing tools to ignore surrogate pairs when calculating column numbers.</w:delText>
        </w:r>
      </w:del>
    </w:p>
    <w:p w14:paraId="2A74B5E3" w14:textId="02A77C5C" w:rsidR="003E62A7" w:rsidDel="0074026F" w:rsidRDefault="003E62A7" w:rsidP="003E62A7">
      <w:pPr>
        <w:rPr>
          <w:del w:id="638" w:author="Laurence Golding" w:date="2018-05-14T13:26:00Z"/>
        </w:rPr>
      </w:pPr>
      <w:bookmarkStart w:id="639" w:name="_Hlk514068994"/>
      <w:del w:id="640" w:author="Laurence Golding" w:date="2018-05-14T13:26:00Z">
        <w:r w:rsidRPr="0074026F" w:rsidDel="0074026F">
          <w:delText xml:space="preserve">Programs such as viewers that process SARIF log files together with the analysis target files to which those log files refer </w:delText>
        </w:r>
        <w:r w:rsidRPr="0074026F" w:rsidDel="0074026F">
          <w:rPr>
            <w:b/>
          </w:rPr>
          <w:delText>SHOULD</w:delText>
        </w:r>
        <w:r w:rsidRPr="0074026F" w:rsidDel="0074026F">
          <w:delText xml:space="preserve"> attempt to determine the character encoding of the target files. In the absence of internal information such as a Byte Order Mark, viewers </w:delText>
        </w:r>
        <w:r w:rsidRPr="0074026F" w:rsidDel="0074026F">
          <w:rPr>
            <w:b/>
          </w:rPr>
          <w:delText>MAY</w:delText>
        </w:r>
        <w:r w:rsidRPr="0074026F" w:rsidDel="0074026F">
          <w:delText xml:space="preserve"> use external information (for example, command line arguments, project settings, or other configuration information) to determine the character encoding. If external information is also lacking, viewers </w:delText>
        </w:r>
        <w:r w:rsidRPr="0074026F" w:rsidDel="0074026F">
          <w:rPr>
            <w:b/>
          </w:rPr>
          <w:delText>SHOULD</w:delText>
        </w:r>
        <w:r w:rsidRPr="0074026F" w:rsidDel="0074026F">
          <w:delText xml:space="preserve"> assume that each character occupies one </w:delText>
        </w:r>
        <w:commentRangeStart w:id="641"/>
        <w:r w:rsidRPr="0074026F" w:rsidDel="0074026F">
          <w:delText>byte</w:delText>
        </w:r>
      </w:del>
      <w:commentRangeEnd w:id="641"/>
      <w:r w:rsidR="0074026F">
        <w:rPr>
          <w:rStyle w:val="CommentReference"/>
        </w:rPr>
        <w:commentReference w:id="641"/>
      </w:r>
      <w:del w:id="642" w:author="Laurence Golding" w:date="2018-05-14T13:26:00Z">
        <w:r w:rsidRPr="0074026F" w:rsidDel="0074026F">
          <w:delText>.</w:delText>
        </w:r>
        <w:bookmarkEnd w:id="639"/>
      </w:del>
    </w:p>
    <w:p w14:paraId="7F4C57DA" w14:textId="1A563450" w:rsidR="000548F4" w:rsidRPr="000548F4" w:rsidRDefault="000548F4" w:rsidP="00CB6AB4">
      <w:pPr>
        <w:rPr>
          <w:ins w:id="643" w:author="Laurence Golding" w:date="2018-05-12T13:10:00Z"/>
        </w:rPr>
      </w:pPr>
      <w:ins w:id="644" w:author="Laurence Golding" w:date="2018-05-12T13:10:00Z">
        <w:r>
          <w:t xml:space="preserve">To specify a text region, at least </w:t>
        </w:r>
        <w:r w:rsidRPr="003E62A7">
          <w:rPr>
            <w:rStyle w:val="CODEtemp"/>
          </w:rPr>
          <w:t>startLine</w:t>
        </w:r>
        <w:r w:rsidRPr="003E62A7">
          <w:t xml:space="preserve"> (§</w:t>
        </w:r>
        <w:r>
          <w:fldChar w:fldCharType="begin"/>
        </w:r>
        <w:r>
          <w:instrText xml:space="preserve"> REF _Ref493491243 \w \h </w:instrText>
        </w:r>
      </w:ins>
      <w:ins w:id="645" w:author="Laurence Golding" w:date="2018-05-12T13:10:00Z">
        <w:r>
          <w:fldChar w:fldCharType="separate"/>
        </w:r>
        <w:r>
          <w:t>3.22.4</w:t>
        </w:r>
        <w:r>
          <w:fldChar w:fldCharType="end"/>
        </w:r>
        <w:r w:rsidRPr="003E62A7">
          <w:t>)</w:t>
        </w:r>
        <w:r>
          <w:t xml:space="preserve"> or </w:t>
        </w:r>
        <w:r w:rsidRPr="00CB6AB4">
          <w:rPr>
            <w:rStyle w:val="CODEtemp"/>
          </w:rPr>
          <w:t>charOffset</w:t>
        </w:r>
        <w:r>
          <w:t xml:space="preserve"> (§</w:t>
        </w:r>
        <w:r>
          <w:fldChar w:fldCharType="begin"/>
        </w:r>
        <w:r>
          <w:instrText xml:space="preserve"> REF _Ref513822438 \r \h </w:instrText>
        </w:r>
      </w:ins>
      <w:ins w:id="646" w:author="Laurence Golding" w:date="2018-05-12T13:10:00Z">
        <w:r>
          <w:fldChar w:fldCharType="separate"/>
        </w:r>
        <w:r>
          <w:t>3.22.8</w:t>
        </w:r>
        <w:r>
          <w:fldChar w:fldCharType="end"/>
        </w:r>
        <w:r>
          <w:t xml:space="preserve">) </w:t>
        </w:r>
        <w:r>
          <w:rPr>
            <w:b/>
          </w:rPr>
          <w:t>SHALL</w:t>
        </w:r>
        <w:r>
          <w:t xml:space="preserve"> be present. O</w:t>
        </w:r>
      </w:ins>
      <w:ins w:id="647" w:author="Laurence Golding" w:date="2018-05-12T13:11:00Z">
        <w:r>
          <w:t xml:space="preserve">ther text properties </w:t>
        </w:r>
        <w:r>
          <w:rPr>
            <w:b/>
          </w:rPr>
          <w:t>MAY</w:t>
        </w:r>
        <w:r>
          <w:t xml:space="preserve"> be present.</w:t>
        </w:r>
      </w:ins>
    </w:p>
    <w:p w14:paraId="735F586A" w14:textId="689371C0" w:rsidR="00CB6AB4" w:rsidRPr="00CB6AB4" w:rsidRDefault="003E62A7" w:rsidP="00CB6AB4">
      <w:pPr>
        <w:rPr>
          <w:ins w:id="648" w:author="Laurence Golding" w:date="2018-05-11T17:15:00Z"/>
        </w:rPr>
      </w:pPr>
      <w:r w:rsidRPr="003E62A7">
        <w:t xml:space="preserve">The start of a text region </w:t>
      </w:r>
      <w:r w:rsidRPr="003E62A7">
        <w:rPr>
          <w:b/>
        </w:rPr>
        <w:t>SHALL</w:t>
      </w:r>
      <w:r w:rsidRPr="003E62A7">
        <w:t xml:space="preserve"> be represented </w:t>
      </w:r>
      <w:del w:id="649" w:author="Laurence Golding" w:date="2018-05-11T17:16:00Z">
        <w:r w:rsidRPr="003E62A7" w:rsidDel="00CB6AB4">
          <w:delText xml:space="preserve">by a </w:delText>
        </w:r>
      </w:del>
      <w:ins w:id="650" w:author="Laurence Golding" w:date="2018-05-11T17:14:00Z">
        <w:r w:rsidR="00CB6AB4">
          <w:t>either</w:t>
        </w:r>
      </w:ins>
      <w:ins w:id="651" w:author="Laurence Golding" w:date="2018-05-11T17:16:00Z">
        <w:r w:rsidR="00CB6AB4">
          <w:t xml:space="preserve"> by a</w:t>
        </w:r>
      </w:ins>
      <w:ins w:id="652" w:author="Laurence Golding" w:date="2018-05-11T17:14:00Z">
        <w:r w:rsidR="00CB6AB4">
          <w:t xml:space="preserve"> </w:t>
        </w:r>
      </w:ins>
      <w:r w:rsidRPr="003E62A7">
        <w:t xml:space="preserve">combination of </w:t>
      </w:r>
      <w:del w:id="653" w:author="Laurence Golding" w:date="2018-05-11T17:17:00Z">
        <w:r w:rsidRPr="003E62A7" w:rsidDel="00CB6AB4">
          <w:delText xml:space="preserve">the </w:delText>
        </w:r>
      </w:del>
      <w:r w:rsidRPr="003E62A7">
        <w:rPr>
          <w:rStyle w:val="CODEtemp"/>
        </w:rPr>
        <w:t>startLine</w:t>
      </w:r>
      <w:r w:rsidRPr="003E62A7">
        <w:t xml:space="preserve"> </w:t>
      </w:r>
      <w:del w:id="654" w:author="Laurence Golding" w:date="2018-05-12T13:14:00Z">
        <w:r w:rsidRPr="003E62A7" w:rsidDel="000548F4">
          <w:delText>(§</w:delText>
        </w:r>
        <w:r w:rsidDel="000548F4">
          <w:fldChar w:fldCharType="begin"/>
        </w:r>
        <w:r w:rsidDel="000548F4">
          <w:delInstrText xml:space="preserve"> REF _Ref493491243 \w \h </w:delInstrText>
        </w:r>
        <w:r w:rsidDel="000548F4">
          <w:fldChar w:fldCharType="separate"/>
        </w:r>
        <w:r w:rsidR="004048E0" w:rsidDel="000548F4">
          <w:delText>3.22.4</w:delText>
        </w:r>
        <w:r w:rsidDel="000548F4">
          <w:fldChar w:fldCharType="end"/>
        </w:r>
        <w:r w:rsidRPr="003E62A7" w:rsidDel="000548F4">
          <w:delText xml:space="preserve">) </w:delText>
        </w:r>
      </w:del>
      <w:r w:rsidRPr="003E62A7">
        <w:t xml:space="preserve">and </w:t>
      </w:r>
      <w:r w:rsidRPr="003E62A7">
        <w:rPr>
          <w:rStyle w:val="CODEtemp"/>
        </w:rPr>
        <w:t>startColumn</w:t>
      </w:r>
      <w:r w:rsidRPr="003E62A7">
        <w:t xml:space="preserve"> (§</w:t>
      </w:r>
      <w:r>
        <w:fldChar w:fldCharType="begin"/>
      </w:r>
      <w:r>
        <w:instrText xml:space="preserve"> REF _Ref493491260 \w \h </w:instrText>
      </w:r>
      <w:r>
        <w:fldChar w:fldCharType="separate"/>
      </w:r>
      <w:r w:rsidR="004048E0">
        <w:t>3.22.5</w:t>
      </w:r>
      <w:r>
        <w:fldChar w:fldCharType="end"/>
      </w:r>
      <w:r w:rsidRPr="003E62A7">
        <w:t>)</w:t>
      </w:r>
      <w:del w:id="655" w:author="Laurence Golding" w:date="2018-05-11T17:17:00Z">
        <w:r w:rsidRPr="003E62A7" w:rsidDel="00CB6AB4">
          <w:delText xml:space="preserve"> properties</w:delText>
        </w:r>
      </w:del>
      <w:ins w:id="656" w:author="Laurence Golding" w:date="2018-05-11T17:15:00Z">
        <w:r w:rsidR="00CB6AB4">
          <w:t xml:space="preserve">, </w:t>
        </w:r>
      </w:ins>
      <w:ins w:id="657" w:author="Laurence Golding" w:date="2018-05-11T17:16:00Z">
        <w:r w:rsidR="00CB6AB4">
          <w:t xml:space="preserve">or by </w:t>
        </w:r>
      </w:ins>
      <w:ins w:id="658" w:author="Laurence Golding" w:date="2018-05-11T17:15:00Z">
        <w:r w:rsidR="00CB6AB4" w:rsidRPr="00CB6AB4">
          <w:rPr>
            <w:rStyle w:val="CODEtemp"/>
          </w:rPr>
          <w:t>charOffset</w:t>
        </w:r>
        <w:r w:rsidR="00CB6AB4">
          <w:t xml:space="preserve">, </w:t>
        </w:r>
      </w:ins>
      <w:ins w:id="659" w:author="Laurence Golding" w:date="2018-05-11T17:16:00Z">
        <w:r w:rsidR="00CB6AB4">
          <w:t>or both (in which case the character position specifi</w:t>
        </w:r>
      </w:ins>
      <w:ins w:id="660" w:author="Laurence Golding" w:date="2018-05-11T17:17:00Z">
        <w:r w:rsidR="00CB6AB4">
          <w:t xml:space="preserve">ed by  </w:t>
        </w:r>
        <w:r w:rsidR="00CB6AB4" w:rsidRPr="003E62A7">
          <w:rPr>
            <w:rStyle w:val="CODEtemp"/>
          </w:rPr>
          <w:t>startLine</w:t>
        </w:r>
        <w:r w:rsidR="00CB6AB4" w:rsidRPr="003E62A7">
          <w:t xml:space="preserve"> and </w:t>
        </w:r>
        <w:r w:rsidR="00CB6AB4" w:rsidRPr="003E62A7">
          <w:rPr>
            <w:rStyle w:val="CODEtemp"/>
          </w:rPr>
          <w:t>startColumn</w:t>
        </w:r>
        <w:r w:rsidR="00CB6AB4" w:rsidRPr="003E62A7">
          <w:t xml:space="preserve"> </w:t>
        </w:r>
        <w:r w:rsidR="00CB6AB4">
          <w:rPr>
            <w:b/>
          </w:rPr>
          <w:t>SHALL</w:t>
        </w:r>
        <w:r w:rsidR="00CB6AB4">
          <w:t xml:space="preserve"> equal the character position specified by </w:t>
        </w:r>
        <w:r w:rsidR="00CB6AB4" w:rsidRPr="00CB6AB4">
          <w:rPr>
            <w:rStyle w:val="CODEtemp"/>
          </w:rPr>
          <w:t>charOffset</w:t>
        </w:r>
      </w:ins>
      <w:ins w:id="661" w:author="Laurence Golding" w:date="2018-05-14T13:29:00Z">
        <w:r w:rsidR="0074026F">
          <w:t>).</w:t>
        </w:r>
      </w:ins>
    </w:p>
    <w:p w14:paraId="38AD7BD1" w14:textId="1F549768" w:rsidR="003E62A7" w:rsidRDefault="003E62A7" w:rsidP="00CB6AB4">
      <w:del w:id="662" w:author="Laurence Golding" w:date="2018-05-12T13:11:00Z">
        <w:r w:rsidRPr="003E62A7" w:rsidDel="000548F4">
          <w:delText xml:space="preserve">. </w:delText>
        </w:r>
        <w:r w:rsidRPr="003E62A7" w:rsidDel="000548F4">
          <w:rPr>
            <w:rStyle w:val="CODEtemp"/>
          </w:rPr>
          <w:delText>startLine</w:delText>
        </w:r>
        <w:r w:rsidRPr="003E62A7" w:rsidDel="000548F4">
          <w:delText xml:space="preserve"> </w:delText>
        </w:r>
        <w:r w:rsidRPr="00CB6AB4" w:rsidDel="000548F4">
          <w:rPr>
            <w:b/>
          </w:rPr>
          <w:delText>SHALL</w:delText>
        </w:r>
        <w:r w:rsidRPr="003E62A7" w:rsidDel="000548F4">
          <w:delText xml:space="preserve"> be present. </w:delText>
        </w:r>
      </w:del>
      <w:r w:rsidRPr="003E62A7">
        <w:t xml:space="preserve">If </w:t>
      </w:r>
      <w:r w:rsidRPr="003E62A7">
        <w:rPr>
          <w:rStyle w:val="CODEtemp"/>
        </w:rPr>
        <w:t>startColumn</w:t>
      </w:r>
      <w:r w:rsidRPr="003E62A7">
        <w:t xml:space="preserve"> is absent, the region </w:t>
      </w:r>
      <w:r w:rsidRPr="00CB6AB4">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E2C2E6D"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4048E0">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4048E0">
        <w:t>3.22.7</w:t>
      </w:r>
      <w:r>
        <w:fldChar w:fldCharType="end"/>
      </w:r>
      <w:r w:rsidRPr="00EB7C69">
        <w:t xml:space="preserve">) properties, or by the </w:t>
      </w:r>
      <w:ins w:id="663" w:author="Laurence Golding" w:date="2018-05-11T15:42:00Z">
        <w:r w:rsidR="004048E0">
          <w:rPr>
            <w:rStyle w:val="CODEtemp"/>
          </w:rPr>
          <w:t>charL</w:t>
        </w:r>
      </w:ins>
      <w:del w:id="664" w:author="Laurence Golding" w:date="2018-05-11T15:42:00Z">
        <w:r w:rsidRPr="00EB7C69" w:rsidDel="004048E0">
          <w:rPr>
            <w:rStyle w:val="CODEtemp"/>
          </w:rPr>
          <w:delText>l</w:delText>
        </w:r>
      </w:del>
      <w:r w:rsidRPr="00EB7C69">
        <w:rPr>
          <w:rStyle w:val="CODEtemp"/>
        </w:rPr>
        <w:t>ength</w:t>
      </w:r>
      <w:r w:rsidRPr="00EB7C69">
        <w:t xml:space="preserve"> property (§</w:t>
      </w:r>
      <w:ins w:id="665" w:author="Laurence Golding" w:date="2018-05-11T15:43:00Z">
        <w:r w:rsidR="004048E0">
          <w:fldChar w:fldCharType="begin"/>
        </w:r>
        <w:r w:rsidR="004048E0">
          <w:instrText xml:space="preserve"> REF _Ref513816713 \r \h </w:instrText>
        </w:r>
      </w:ins>
      <w:r w:rsidR="004048E0">
        <w:fldChar w:fldCharType="separate"/>
      </w:r>
      <w:ins w:id="666" w:author="Laurence Golding" w:date="2018-05-11T15:43:00Z">
        <w:r w:rsidR="004048E0">
          <w:t>3.22.9</w:t>
        </w:r>
        <w:r w:rsidR="004048E0">
          <w:fldChar w:fldCharType="end"/>
        </w:r>
      </w:ins>
      <w:del w:id="667" w:author="Laurence Golding" w:date="2018-05-11T15:42:00Z">
        <w:r w:rsidDel="004048E0">
          <w:fldChar w:fldCharType="begin"/>
        </w:r>
        <w:r w:rsidDel="004048E0">
          <w:delInstrText xml:space="preserve"> REF _Ref493491350 \w \h </w:delInstrText>
        </w:r>
        <w:r w:rsidDel="004048E0">
          <w:fldChar w:fldCharType="separate"/>
        </w:r>
        <w:r w:rsidR="007018CC" w:rsidDel="004048E0">
          <w:delText>3.22.9</w:delText>
        </w:r>
        <w:r w:rsidDel="004048E0">
          <w:fldChar w:fldCharType="end"/>
        </w:r>
      </w:del>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lastRenderedPageBreak/>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7C58DC60" w:rsidR="000D4DB2" w:rsidDel="000548F4" w:rsidRDefault="000D4DB2" w:rsidP="00EB7C69">
      <w:pPr>
        <w:rPr>
          <w:del w:id="668" w:author="Laurence Golding" w:date="2018-05-12T13:15:00Z"/>
        </w:rPr>
      </w:pPr>
      <w:del w:id="669" w:author="Laurence Golding" w:date="2018-05-12T13:15:00Z">
        <w:r w:rsidRPr="000D4DB2" w:rsidDel="000548F4">
          <w:delText xml:space="preserve">If </w:delText>
        </w:r>
        <w:r w:rsidRPr="000D4DB2" w:rsidDel="000548F4">
          <w:rPr>
            <w:rStyle w:val="CODEtemp"/>
          </w:rPr>
          <w:delText>length</w:delText>
        </w:r>
        <w:r w:rsidRPr="000D4DB2" w:rsidDel="000548F4">
          <w:delText xml:space="preserve"> is present, it </w:delText>
        </w:r>
        <w:r w:rsidRPr="000D4DB2" w:rsidDel="000548F4">
          <w:rPr>
            <w:b/>
          </w:rPr>
          <w:delText>SHALL</w:delText>
        </w:r>
        <w:r w:rsidRPr="000D4DB2" w:rsidDel="000548F4">
          <w:delText xml:space="preserve"> be non-negative and </w:delText>
        </w:r>
        <w:r w:rsidRPr="000D4DB2" w:rsidDel="000548F4">
          <w:rPr>
            <w:b/>
          </w:rPr>
          <w:delText>SHALL</w:delText>
        </w:r>
        <w:r w:rsidRPr="000D4DB2" w:rsidDel="000548F4">
          <w:delText xml:space="preserve"> represent a count of characters.</w:delText>
        </w:r>
      </w:del>
    </w:p>
    <w:p w14:paraId="5D57FF21" w14:textId="3141613F"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del w:id="670" w:author="Laurence Golding" w:date="2018-05-12T13:15:00Z">
        <w:r w:rsidRPr="000D4DB2" w:rsidDel="000548F4">
          <w:rPr>
            <w:rStyle w:val="CODEtemp"/>
          </w:rPr>
          <w:delText>length</w:delText>
        </w:r>
        <w:r w:rsidRPr="000D4DB2" w:rsidDel="000548F4">
          <w:delText xml:space="preserve"> </w:delText>
        </w:r>
      </w:del>
      <w:ins w:id="671" w:author="Laurence Golding" w:date="2018-05-12T13:15:00Z">
        <w:r w:rsidR="000548F4">
          <w:rPr>
            <w:rStyle w:val="CODEtemp"/>
          </w:rPr>
          <w:t>charL</w:t>
        </w:r>
        <w:r w:rsidR="000548F4" w:rsidRPr="000D4DB2">
          <w:rPr>
            <w:rStyle w:val="CODEtemp"/>
          </w:rPr>
          <w:t>ength</w:t>
        </w:r>
        <w:r w:rsidR="000548F4" w:rsidRPr="000D4DB2">
          <w:t xml:space="preserve"> </w:t>
        </w:r>
      </w:ins>
      <w:r w:rsidRPr="000D4DB2">
        <w:t xml:space="preserve">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22B24D26" w:rsidR="000D4DB2" w:rsidRDefault="000D4DB2" w:rsidP="00EB7C69">
      <w:pPr>
        <w:rPr>
          <w:ins w:id="672" w:author="Laurence Golding" w:date="2018-05-12T13:18:00Z"/>
        </w:rPr>
      </w:pPr>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2D4666D3" w14:textId="4CDB9693" w:rsidR="000548F4" w:rsidRDefault="000548F4" w:rsidP="00EB7C69">
      <w:pPr>
        <w:rPr>
          <w:ins w:id="673" w:author="Laurence Golding" w:date="2018-05-12T13:18:00Z"/>
        </w:rPr>
      </w:pPr>
      <w:commentRangeStart w:id="674"/>
      <w:ins w:id="675" w:author="Laurence Golding" w:date="2018-05-12T13:18:00Z">
        <w:r w:rsidRPr="00D36C1F">
          <w:rPr>
            <w:rStyle w:val="CODEtemp"/>
          </w:rPr>
          <w:t>endColumn</w:t>
        </w:r>
        <w:r>
          <w:t xml:space="preserve"> represents the character </w:t>
        </w:r>
        <w:r>
          <w:rPr>
            <w:i/>
          </w:rPr>
          <w:t>one past</w:t>
        </w:r>
        <w:r>
          <w:t xml:space="preserve"> the end of the region.</w:t>
        </w:r>
      </w:ins>
    </w:p>
    <w:p w14:paraId="1F2C58F3" w14:textId="68A8C00A" w:rsidR="000548F4" w:rsidRPr="00D36C1F" w:rsidRDefault="000548F4" w:rsidP="00D36C1F">
      <w:pPr>
        <w:pStyle w:val="Note"/>
      </w:pPr>
      <w:ins w:id="676" w:author="Laurence Golding" w:date="2018-05-12T13:18:00Z">
        <w:r>
          <w:t xml:space="preserve">NOTE: The reason for this </w:t>
        </w:r>
      </w:ins>
      <w:ins w:id="677" w:author="Laurence Golding" w:date="2018-05-12T13:19:00Z">
        <w:r>
          <w:t xml:space="preserve">convention is to allow a region of zero length (an insertion point) to be defined by setting </w:t>
        </w:r>
        <w:r w:rsidRPr="00D36C1F">
          <w:rPr>
            <w:rStyle w:val="CODEtemp"/>
          </w:rPr>
          <w:t>endColumn</w:t>
        </w:r>
        <w:r>
          <w:t xml:space="preserve"> equal to </w:t>
        </w:r>
        <w:r w:rsidRPr="00D36C1F">
          <w:rPr>
            <w:rStyle w:val="CODEtemp"/>
          </w:rPr>
          <w:t>startColumn</w:t>
        </w:r>
        <w:r>
          <w:t>.</w:t>
        </w:r>
      </w:ins>
      <w:commentRangeEnd w:id="674"/>
      <w:ins w:id="678" w:author="Laurence Golding" w:date="2018-05-12T13:55:00Z">
        <w:r w:rsidR="00492444">
          <w:rPr>
            <w:rStyle w:val="CommentReference"/>
          </w:rPr>
          <w:commentReference w:id="674"/>
        </w:r>
      </w:ins>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1CE4B1B6" w:rsidR="000D4DB2" w:rsidRDefault="000D4DB2" w:rsidP="000D4DB2">
      <w:pPr>
        <w:pStyle w:val="Note"/>
      </w:pPr>
      <w:r>
        <w:t>EXAMPLE</w:t>
      </w:r>
      <w:del w:id="679" w:author="Laurence Golding" w:date="2018-05-12T13:45:00Z">
        <w:r w:rsidR="00FA2059" w:rsidDel="00492444">
          <w:delText xml:space="preserve"> 1</w:delText>
        </w:r>
      </w:del>
      <w:r>
        <w:t xml:space="preserve">: </w:t>
      </w:r>
      <w:r w:rsidRPr="000D4DB2">
        <w:t xml:space="preserve">Suppose a text file contains the following </w:t>
      </w:r>
      <w:del w:id="680" w:author="Laurence Golding" w:date="2018-05-12T13:40:00Z">
        <w:r w:rsidDel="00492444">
          <w:delText>line</w:delText>
        </w:r>
      </w:del>
      <w:ins w:id="681" w:author="Laurence Golding" w:date="2018-05-12T13:40:00Z">
        <w:r w:rsidR="00492444">
          <w:t>text</w:t>
        </w:r>
      </w:ins>
      <w:del w:id="682" w:author="Laurence Golding" w:date="2018-05-12T13:40:00Z">
        <w:r w:rsidRPr="000D4DB2" w:rsidDel="00492444">
          <w:delText>,</w:delText>
        </w:r>
      </w:del>
      <w:r w:rsidRPr="000D4DB2">
        <w:t xml:space="preserve"> </w:t>
      </w:r>
      <w:ins w:id="683" w:author="Laurence Golding" w:date="2018-05-12T13:41:00Z">
        <w:r w:rsidR="00492444">
          <w:t xml:space="preserve">starting </w:t>
        </w:r>
      </w:ins>
      <w:r w:rsidRPr="000D4DB2">
        <w:t>on line 5</w:t>
      </w:r>
      <w:ins w:id="684" w:author="Laurence Golding" w:date="2018-05-12T13:58:00Z">
        <w:r w:rsidR="00492444">
          <w:t>,</w:t>
        </w:r>
      </w:ins>
      <w:ins w:id="685" w:author="Laurence Golding" w:date="2018-05-12T13:41:00Z">
        <w:r w:rsidR="00492444">
          <w:t xml:space="preserve"> suppose li</w:t>
        </w:r>
      </w:ins>
      <w:ins w:id="686" w:author="Laurence Golding" w:date="2018-05-12T13:42:00Z">
        <w:r w:rsidR="00492444">
          <w:t xml:space="preserve">ne 5 ends with the two-character newline sequence </w:t>
        </w:r>
        <w:r w:rsidR="00492444" w:rsidRPr="00492444">
          <w:rPr>
            <w:rStyle w:val="CODEtemp"/>
          </w:rPr>
          <w:t>"\r\n"</w:t>
        </w:r>
      </w:ins>
      <w:del w:id="687" w:author="Laurence Golding" w:date="2018-05-12T13:42:00Z">
        <w:r w:rsidRPr="000D4DB2" w:rsidDel="00492444">
          <w:delText>:</w:delText>
        </w:r>
      </w:del>
      <w:ins w:id="688" w:author="Laurence Golding" w:date="2018-05-12T13:58:00Z">
        <w:r w:rsidR="00492444">
          <w:t>, and suppose the first character of line 5 is at character offset 42 from the start of the file.</w:t>
        </w:r>
      </w:ins>
    </w:p>
    <w:p w14:paraId="5842D75C" w14:textId="5B8F98FC" w:rsidR="000D4DB2" w:rsidRDefault="000D4DB2" w:rsidP="000D4DB2">
      <w:pPr>
        <w:pStyle w:val="Code"/>
        <w:rPr>
          <w:ins w:id="689" w:author="Laurence Golding" w:date="2018-05-12T13:41:00Z"/>
          <w:rStyle w:val="CODEtemp"/>
        </w:rPr>
      </w:pPr>
      <w:r w:rsidRPr="000D4DB2">
        <w:rPr>
          <w:rStyle w:val="CODEtemp"/>
        </w:rPr>
        <w:t>abcde</w:t>
      </w:r>
    </w:p>
    <w:p w14:paraId="2EECD6A9" w14:textId="20F52502" w:rsidR="00492444" w:rsidRPr="000D4DB2" w:rsidRDefault="00492444" w:rsidP="000D4DB2">
      <w:pPr>
        <w:pStyle w:val="Code"/>
        <w:rPr>
          <w:rStyle w:val="CODEtemp"/>
        </w:rPr>
      </w:pPr>
      <w:ins w:id="690" w:author="Laurence Golding" w:date="2018-05-12T13:41:00Z">
        <w:r>
          <w:rPr>
            <w:rStyle w:val="CODEtemp"/>
          </w:rPr>
          <w:t>fd</w:t>
        </w:r>
      </w:ins>
    </w:p>
    <w:p w14:paraId="08A1E3F1" w14:textId="4C5F7CA3" w:rsidR="00D36C1F" w:rsidRDefault="00D36C1F" w:rsidP="00D36C1F">
      <w:pPr>
        <w:pStyle w:val="Note"/>
        <w:rPr>
          <w:ins w:id="691" w:author="Laurence Golding" w:date="2018-05-12T13:27:00Z"/>
        </w:rPr>
      </w:pPr>
      <w:ins w:id="692" w:author="Laurence Golding" w:date="2018-05-12T13:26: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5 represent the tw</w:t>
        </w:r>
      </w:ins>
      <w:ins w:id="693" w:author="Laurence Golding" w:date="2018-05-12T13:27:00Z">
        <w:r>
          <w:t>o</w:t>
        </w:r>
      </w:ins>
      <w:ins w:id="694" w:author="Laurence Golding" w:date="2018-05-12T13:26:00Z">
        <w:r>
          <w:t xml:space="preserve"> characters </w:t>
        </w:r>
      </w:ins>
      <w:ins w:id="695" w:author="Laurence Golding" w:date="2018-05-12T13:42:00Z">
        <w:r w:rsidR="00492444">
          <w:rPr>
            <w:rStyle w:val="CODEtemp"/>
          </w:rPr>
          <w:t>"c</w:t>
        </w:r>
      </w:ins>
      <w:ins w:id="696" w:author="Laurence Golding" w:date="2018-05-12T13:26:00Z">
        <w:r w:rsidRPr="000D4DB2">
          <w:rPr>
            <w:rStyle w:val="CODEtemp"/>
          </w:rPr>
          <w:t>d</w:t>
        </w:r>
      </w:ins>
      <w:ins w:id="697" w:author="Laurence Golding" w:date="2018-05-12T13:42:00Z">
        <w:r w:rsidR="00492444">
          <w:rPr>
            <w:rStyle w:val="CODEtemp"/>
          </w:rPr>
          <w:t>"</w:t>
        </w:r>
      </w:ins>
      <w:ins w:id="698" w:author="Laurence Golding" w:date="2018-05-12T13:26:00Z">
        <w:r>
          <w:t>.</w:t>
        </w:r>
      </w:ins>
    </w:p>
    <w:p w14:paraId="74A43FE7" w14:textId="063D4C2A" w:rsidR="00D36C1F" w:rsidRDefault="00D36C1F" w:rsidP="00D36C1F">
      <w:pPr>
        <w:pStyle w:val="Note"/>
        <w:rPr>
          <w:ins w:id="699" w:author="Laurence Golding" w:date="2018-05-12T13:59:00Z"/>
        </w:rPr>
      </w:pPr>
      <w:ins w:id="700" w:author="Laurence Golding" w:date="2018-05-12T13:27:00Z">
        <w:r>
          <w:t xml:space="preserve">The region with </w:t>
        </w:r>
        <w:r w:rsidRPr="000D4DB2">
          <w:rPr>
            <w:rStyle w:val="CODEtemp"/>
          </w:rPr>
          <w:t>startLine</w:t>
        </w:r>
        <w:r>
          <w:t xml:space="preserve"> = 5, </w:t>
        </w:r>
        <w:r w:rsidRPr="000D4DB2">
          <w:rPr>
            <w:rStyle w:val="CODEtemp"/>
          </w:rPr>
          <w:t>startColumn</w:t>
        </w:r>
        <w:r>
          <w:t xml:space="preserve"> = 3,</w:t>
        </w:r>
      </w:ins>
      <w:ins w:id="701" w:author="Laurence Golding" w:date="2018-05-12T13:29:00Z">
        <w:r>
          <w:t xml:space="preserve"> and</w:t>
        </w:r>
      </w:ins>
      <w:ins w:id="702" w:author="Laurence Golding" w:date="2018-05-12T13:27:00Z">
        <w:r>
          <w:t xml:space="preserve"> </w:t>
        </w:r>
        <w:r w:rsidRPr="000D4DB2">
          <w:rPr>
            <w:rStyle w:val="CODEtemp"/>
          </w:rPr>
          <w:t>endColumn</w:t>
        </w:r>
        <w:r>
          <w:t xml:space="preserve"> = 5 represent</w:t>
        </w:r>
      </w:ins>
      <w:ins w:id="703" w:author="Laurence Golding" w:date="2018-05-12T13:40:00Z">
        <w:r w:rsidR="00492444">
          <w:t>s</w:t>
        </w:r>
      </w:ins>
      <w:ins w:id="704" w:author="Laurence Golding" w:date="2018-05-12T13:27:00Z">
        <w:r>
          <w:t xml:space="preserve"> the sa</w:t>
        </w:r>
      </w:ins>
      <w:ins w:id="705" w:author="Laurence Golding" w:date="2018-05-12T13:28:00Z">
        <w:r>
          <w:t>m</w:t>
        </w:r>
      </w:ins>
      <w:ins w:id="706" w:author="Laurence Golding" w:date="2018-05-12T13:27:00Z">
        <w:r>
          <w:t>e two characters.</w:t>
        </w:r>
      </w:ins>
      <w:ins w:id="707" w:author="Laurence Golding" w:date="2018-05-12T13:28:00Z">
        <w:r>
          <w:t xml:space="preserve"> </w:t>
        </w:r>
        <w:r w:rsidRPr="00D36C1F">
          <w:rPr>
            <w:rStyle w:val="CODEtemp"/>
          </w:rPr>
          <w:t>endLine</w:t>
        </w:r>
        <w:r>
          <w:t xml:space="preserve"> is considered to equal </w:t>
        </w:r>
        <w:r w:rsidRPr="00D36C1F">
          <w:rPr>
            <w:rStyle w:val="CODEtemp"/>
          </w:rPr>
          <w:t>startLine</w:t>
        </w:r>
        <w:r>
          <w:t>.</w:t>
        </w:r>
      </w:ins>
    </w:p>
    <w:p w14:paraId="789F9DA7" w14:textId="1AB7E7D1" w:rsidR="00492444" w:rsidRPr="00492444" w:rsidRDefault="00492444" w:rsidP="00492444">
      <w:pPr>
        <w:pStyle w:val="Note"/>
        <w:rPr>
          <w:ins w:id="708" w:author="Laurence Golding" w:date="2018-05-12T13:26:00Z"/>
        </w:rPr>
      </w:pPr>
      <w:ins w:id="709" w:author="Laurence Golding" w:date="2018-05-12T13:59:00Z">
        <w:r>
          <w:t xml:space="preserve">Other ways to represent the same region are </w:t>
        </w:r>
        <w:r w:rsidRPr="00492444">
          <w:rPr>
            <w:rStyle w:val="CODEtemp"/>
          </w:rPr>
          <w:t>charOffset</w:t>
        </w:r>
        <w:r>
          <w:t xml:space="preserve"> = 44, </w:t>
        </w:r>
        <w:r w:rsidRPr="00492444">
          <w:rPr>
            <w:rStyle w:val="CODEtemp"/>
          </w:rPr>
          <w:t>charLength</w:t>
        </w:r>
        <w:r>
          <w:t xml:space="preserve"> = 2, or </w:t>
        </w:r>
        <w:r w:rsidRPr="00492444">
          <w:rPr>
            <w:rStyle w:val="CODEtemp"/>
          </w:rPr>
          <w:t>startLine</w:t>
        </w:r>
        <w:r>
          <w:t xml:space="preserve"> = 5</w:t>
        </w:r>
      </w:ins>
      <w:ins w:id="710" w:author="Laurence Golding" w:date="2018-05-12T14:00:00Z">
        <w:r>
          <w:t xml:space="preserve">, </w:t>
        </w:r>
        <w:r w:rsidRPr="00492444">
          <w:rPr>
            <w:rStyle w:val="CODEtemp"/>
          </w:rPr>
          <w:t>startColumn</w:t>
        </w:r>
        <w:r>
          <w:t xml:space="preserve"> = 3, and </w:t>
        </w:r>
        <w:r w:rsidRPr="00492444">
          <w:rPr>
            <w:rStyle w:val="CODEtemp"/>
          </w:rPr>
          <w:t>charLength</w:t>
        </w:r>
        <w:r>
          <w:t xml:space="preserve"> = 2.</w:t>
        </w:r>
      </w:ins>
    </w:p>
    <w:p w14:paraId="6293B8FE" w14:textId="21E09578" w:rsidR="00D36C1F" w:rsidRDefault="000D4DB2" w:rsidP="00D36C1F">
      <w:pPr>
        <w:pStyle w:val="Note"/>
        <w:rPr>
          <w:ins w:id="711" w:author="Laurence Golding" w:date="2018-05-12T13:43:00Z"/>
        </w:rPr>
      </w:pPr>
      <w:del w:id="712" w:author="Laurence Golding" w:date="2018-05-12T13:29:00Z">
        <w:r w:rsidDel="00D36C1F">
          <w:delText>Then t</w:delText>
        </w:r>
      </w:del>
      <w:ins w:id="713" w:author="Laurence Golding" w:date="2018-05-12T13:29:00Z">
        <w:r w:rsidR="00D36C1F">
          <w:t>T</w:t>
        </w:r>
      </w:ins>
      <w:r>
        <w:t xml:space="preserve">he region with </w:t>
      </w:r>
      <w:r w:rsidRPr="000D4DB2">
        <w:rPr>
          <w:rStyle w:val="CODEtemp"/>
        </w:rPr>
        <w:t>startLine</w:t>
      </w:r>
      <w:r>
        <w:t xml:space="preserve"> = 5, </w:t>
      </w:r>
      <w:r w:rsidRPr="000D4DB2">
        <w:rPr>
          <w:rStyle w:val="CODEtemp"/>
        </w:rPr>
        <w:t>startColumn</w:t>
      </w:r>
      <w:r>
        <w:t xml:space="preserve"> = 3, </w:t>
      </w:r>
      <w:del w:id="714" w:author="Laurence Golding" w:date="2018-05-12T13:43:00Z">
        <w:r w:rsidRPr="000D4DB2" w:rsidDel="00492444">
          <w:rPr>
            <w:rStyle w:val="CODEtemp"/>
          </w:rPr>
          <w:delText>endLine</w:delText>
        </w:r>
        <w:r w:rsidDel="00492444">
          <w:delText xml:space="preserve"> = 5, </w:delText>
        </w:r>
      </w:del>
      <w:r>
        <w:t xml:space="preserve">and </w:t>
      </w:r>
      <w:r w:rsidRPr="000D4DB2">
        <w:rPr>
          <w:rStyle w:val="CODEtemp"/>
        </w:rPr>
        <w:t>endColumn</w:t>
      </w:r>
      <w:r>
        <w:t xml:space="preserve"> = 6 represent the three characters </w:t>
      </w:r>
      <w:ins w:id="715" w:author="Laurence Golding" w:date="2018-05-12T13:42:00Z">
        <w:r w:rsidR="00492444">
          <w:t>"</w:t>
        </w:r>
      </w:ins>
      <w:r w:rsidRPr="000D4DB2">
        <w:rPr>
          <w:rStyle w:val="CODEtemp"/>
        </w:rPr>
        <w:t>cde</w:t>
      </w:r>
      <w:ins w:id="716" w:author="Laurence Golding" w:date="2018-05-12T13:42:00Z">
        <w:r w:rsidR="00492444">
          <w:rPr>
            <w:rStyle w:val="CODEtemp"/>
          </w:rPr>
          <w:t>"</w:t>
        </w:r>
      </w:ins>
      <w:del w:id="717" w:author="Laurence Golding" w:date="2018-05-12T13:41:00Z">
        <w:r w:rsidDel="00492444">
          <w:delText>.</w:delText>
        </w:r>
      </w:del>
      <w:ins w:id="718" w:author="Laurence Golding" w:date="2018-05-12T13:41:00Z">
        <w:r w:rsidR="00492444">
          <w:t>,</w:t>
        </w:r>
      </w:ins>
      <w:del w:id="719" w:author="Laurence Golding" w:date="2018-05-12T13:43:00Z">
        <w:r w:rsidDel="00492444">
          <w:delText xml:space="preserve"> </w:delText>
        </w:r>
      </w:del>
      <w:del w:id="720" w:author="Laurence Golding" w:date="2018-05-12T13:41:00Z">
        <w:r w:rsidDel="00492444">
          <w:delText>This is the case</w:delText>
        </w:r>
      </w:del>
      <w:del w:id="721" w:author="Laurence Golding" w:date="2018-05-12T13:43:00Z">
        <w:r w:rsidDel="00492444">
          <w:delText xml:space="preserve"> whether</w:delText>
        </w:r>
      </w:del>
      <w:del w:id="722" w:author="Laurence Golding" w:date="2018-05-12T13:41:00Z">
        <w:r w:rsidDel="00492444">
          <w:delText xml:space="preserve"> or not</w:delText>
        </w:r>
      </w:del>
      <w:del w:id="723" w:author="Laurence Golding" w:date="2018-05-12T13:43:00Z">
        <w:r w:rsidDel="00492444">
          <w:delText xml:space="preserve"> the line ends with a newline sequence.</w:delText>
        </w:r>
      </w:del>
    </w:p>
    <w:p w14:paraId="7D00FA38" w14:textId="42B29AF4" w:rsidR="00492444" w:rsidRPr="005E529F" w:rsidRDefault="00492444" w:rsidP="00492444">
      <w:pPr>
        <w:pStyle w:val="Note"/>
        <w:rPr>
          <w:ins w:id="724" w:author="Laurence Golding" w:date="2018-05-12T13:56:00Z"/>
        </w:rPr>
      </w:pPr>
      <w:ins w:id="725" w:author="Laurence Golding" w:date="2018-05-12T13:43:00Z">
        <w:r>
          <w:t xml:space="preserve">The region with </w:t>
        </w:r>
        <w:r w:rsidRPr="00492444">
          <w:rPr>
            <w:rStyle w:val="CODEtemp"/>
          </w:rPr>
          <w:t>startLine</w:t>
        </w:r>
        <w:r>
          <w:t xml:space="preserve"> = 5, </w:t>
        </w:r>
        <w:r w:rsidRPr="00492444">
          <w:rPr>
            <w:rStyle w:val="CODEtemp"/>
          </w:rPr>
          <w:t>startColumn</w:t>
        </w:r>
        <w:r>
          <w:t xml:space="preserve"> = 3, and </w:t>
        </w:r>
        <w:r w:rsidRPr="00492444">
          <w:rPr>
            <w:rStyle w:val="CODEtemp"/>
          </w:rPr>
          <w:t>end</w:t>
        </w:r>
      </w:ins>
      <w:ins w:id="726" w:author="Laurence Golding" w:date="2018-05-12T13:44:00Z">
        <w:r w:rsidRPr="00492444">
          <w:rPr>
            <w:rStyle w:val="CODEtemp"/>
          </w:rPr>
          <w:t>Column</w:t>
        </w:r>
        <w:r>
          <w:t xml:space="preserve"> = 8 includes the two-character newline sequence: </w:t>
        </w:r>
        <w:r w:rsidRPr="00492444">
          <w:rPr>
            <w:rStyle w:val="CODEtemp"/>
          </w:rPr>
          <w:t>"cde\r\n"</w:t>
        </w:r>
        <w:r>
          <w:t>.</w:t>
        </w:r>
      </w:ins>
      <w:ins w:id="727" w:author="Laurence Golding" w:date="2018-05-12T13:56:00Z">
        <w:r>
          <w:t xml:space="preserve"> Another way to represent the same region is </w:t>
        </w:r>
        <w:r w:rsidRPr="00492444">
          <w:rPr>
            <w:rStyle w:val="CODEtemp"/>
          </w:rPr>
          <w:t>startLine</w:t>
        </w:r>
        <w:r>
          <w:t xml:space="preserve"> = 5, </w:t>
        </w:r>
        <w:r w:rsidRPr="00492444">
          <w:rPr>
            <w:rStyle w:val="CODEtemp"/>
          </w:rPr>
          <w:t>startColumn</w:t>
        </w:r>
        <w:r>
          <w:t xml:space="preserve"> = 3, </w:t>
        </w:r>
        <w:r w:rsidRPr="00492444">
          <w:rPr>
            <w:rStyle w:val="CODEtemp"/>
          </w:rPr>
          <w:t>endLine</w:t>
        </w:r>
        <w:r>
          <w:t xml:space="preserve"> = 6</w:t>
        </w:r>
      </w:ins>
      <w:ins w:id="728" w:author="Laurence Golding" w:date="2018-05-12T13:57:00Z">
        <w:r>
          <w:t>. This has the advantage of being independent of the number of characters in the newline sequence.</w:t>
        </w:r>
      </w:ins>
    </w:p>
    <w:p w14:paraId="0671C6D3" w14:textId="10877D4D" w:rsidR="00492444" w:rsidRDefault="00492444" w:rsidP="00492444">
      <w:pPr>
        <w:pStyle w:val="Note"/>
        <w:rPr>
          <w:ins w:id="729" w:author="Laurence Golding" w:date="2018-05-12T13:56:00Z"/>
        </w:rPr>
      </w:pPr>
      <w:ins w:id="730" w:author="Laurence Golding" w:date="2018-05-12T13:50:00Z">
        <w:r>
          <w:t xml:space="preserve">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2 represent the characters </w:t>
        </w:r>
        <w:r>
          <w:rPr>
            <w:rStyle w:val="CODEtemp"/>
          </w:rPr>
          <w:t>"c</w:t>
        </w:r>
        <w:r w:rsidRPr="000D4DB2">
          <w:rPr>
            <w:rStyle w:val="CODEtemp"/>
          </w:rPr>
          <w:t>d</w:t>
        </w:r>
        <w:r>
          <w:rPr>
            <w:rStyle w:val="CODEtemp"/>
          </w:rPr>
          <w:t>e\r\nf"</w:t>
        </w:r>
        <w:r>
          <w:t>.</w:t>
        </w:r>
      </w:ins>
    </w:p>
    <w:p w14:paraId="51D20C9B" w14:textId="5F18DAAC" w:rsidR="00492444" w:rsidRDefault="00D36C1F" w:rsidP="00492444">
      <w:pPr>
        <w:pStyle w:val="Note"/>
        <w:rPr>
          <w:ins w:id="731" w:author="Laurence Golding" w:date="2018-05-12T14:02:00Z"/>
        </w:rPr>
      </w:pPr>
      <w:ins w:id="732" w:author="Laurence Golding" w:date="2018-05-12T13:29:00Z">
        <w:r>
          <w:t>T</w:t>
        </w:r>
      </w:ins>
      <w:ins w:id="733" w:author="Laurence Golding" w:date="2018-05-12T13:21:00Z">
        <w:r>
          <w:t xml:space="preserve">he region with </w:t>
        </w:r>
        <w:r w:rsidRPr="00492444">
          <w:rPr>
            <w:rStyle w:val="CODEtemp"/>
          </w:rPr>
          <w:t>startLine</w:t>
        </w:r>
        <w:r>
          <w:t xml:space="preserve"> = 5 and</w:t>
        </w:r>
      </w:ins>
      <w:ins w:id="734" w:author="Laurence Golding" w:date="2018-05-12T13:22:00Z">
        <w:r>
          <w:t xml:space="preserve"> </w:t>
        </w:r>
        <w:r w:rsidRPr="00492444">
          <w:rPr>
            <w:rStyle w:val="CODEtemp"/>
          </w:rPr>
          <w:t>startColumn</w:t>
        </w:r>
        <w:r>
          <w:t xml:space="preserve"> = 4 </w:t>
        </w:r>
      </w:ins>
      <w:ins w:id="735" w:author="Laurence Golding" w:date="2018-05-12T13:48:00Z">
        <w:r w:rsidR="00492444">
          <w:t>represents</w:t>
        </w:r>
      </w:ins>
      <w:ins w:id="736" w:author="Laurence Golding" w:date="2018-05-12T13:22:00Z">
        <w:r>
          <w:t xml:space="preserve"> </w:t>
        </w:r>
      </w:ins>
      <w:ins w:id="737" w:author="Laurence Golding" w:date="2018-05-12T13:30:00Z">
        <w:r>
          <w:t xml:space="preserve">an insertion point immediately before column 4 (the </w:t>
        </w:r>
      </w:ins>
      <w:ins w:id="738" w:author="Laurence Golding" w:date="2018-05-12T13:45:00Z">
        <w:r w:rsidR="00492444">
          <w:rPr>
            <w:rStyle w:val="CODEtemp"/>
          </w:rPr>
          <w:t>"d"</w:t>
        </w:r>
      </w:ins>
      <w:ins w:id="739" w:author="Laurence Golding" w:date="2018-05-12T13:30:00Z">
        <w:r>
          <w:t>).</w:t>
        </w:r>
      </w:ins>
      <w:ins w:id="740" w:author="Laurence Golding" w:date="2018-05-12T14:01:00Z">
        <w:r w:rsidR="00492444">
          <w:t xml:space="preserve"> Other ways to represent the same region are </w:t>
        </w:r>
      </w:ins>
      <w:ins w:id="741" w:author="Laurence Golding" w:date="2018-05-12T14:02:00Z">
        <w:r w:rsidR="00492444" w:rsidRPr="00492444">
          <w:rPr>
            <w:rStyle w:val="CODEtemp"/>
          </w:rPr>
          <w:t>charOffset</w:t>
        </w:r>
        <w:r w:rsidR="00492444">
          <w:t xml:space="preserve"> = 45, </w:t>
        </w:r>
        <w:r w:rsidR="00492444" w:rsidRPr="00492444">
          <w:rPr>
            <w:rStyle w:val="CODEtemp"/>
          </w:rPr>
          <w:t>charLength</w:t>
        </w:r>
        <w:r w:rsidR="00492444">
          <w:t xml:space="preserve"> = 0, or just </w:t>
        </w:r>
        <w:r w:rsidR="00492444" w:rsidRPr="00492444">
          <w:rPr>
            <w:rStyle w:val="CODEtemp"/>
          </w:rPr>
          <w:t>charOffset</w:t>
        </w:r>
        <w:r w:rsidR="00492444">
          <w:t xml:space="preserve"> = 45 (</w:t>
        </w:r>
        <w:r w:rsidR="00492444" w:rsidRPr="00492444">
          <w:rPr>
            <w:rStyle w:val="CODEtemp"/>
          </w:rPr>
          <w:t>charLength</w:t>
        </w:r>
        <w:r w:rsidR="00492444">
          <w:t xml:space="preserve"> is taken to be 0).</w:t>
        </w:r>
      </w:ins>
    </w:p>
    <w:p w14:paraId="2F7FC2B4" w14:textId="33FB7C08" w:rsidR="00492444" w:rsidRPr="00492444" w:rsidRDefault="00492444" w:rsidP="00492444">
      <w:pPr>
        <w:pStyle w:val="Note"/>
      </w:pPr>
      <w:ins w:id="742" w:author="Laurence Golding" w:date="2018-05-12T13:48:00Z">
        <w:r>
          <w:t>The</w:t>
        </w:r>
      </w:ins>
      <w:ins w:id="743" w:author="Laurence Golding" w:date="2018-05-12T13:49:00Z">
        <w:r>
          <w:t xml:space="preserve"> region with </w:t>
        </w:r>
        <w:r w:rsidRPr="00492444">
          <w:rPr>
            <w:rStyle w:val="CODEtemp"/>
          </w:rPr>
          <w:t>startLine</w:t>
        </w:r>
        <w:r>
          <w:t xml:space="preserve"> = 5 and </w:t>
        </w:r>
        <w:r w:rsidRPr="00492444">
          <w:rPr>
            <w:rStyle w:val="CODEtemp"/>
          </w:rPr>
          <w:t>endColumn</w:t>
        </w:r>
        <w:r>
          <w:t xml:space="preserve"> = 3 represents the two characters </w:t>
        </w:r>
        <w:r w:rsidRPr="00492444">
          <w:rPr>
            <w:rStyle w:val="CODEtemp"/>
          </w:rPr>
          <w:t>"ab"</w:t>
        </w:r>
        <w:r>
          <w:t xml:space="preserve">. </w:t>
        </w:r>
        <w:r w:rsidRPr="00492444">
          <w:rPr>
            <w:rStyle w:val="CODEtemp"/>
          </w:rPr>
          <w:t>startCo</w:t>
        </w:r>
      </w:ins>
      <w:ins w:id="744" w:author="Laurence Golding" w:date="2018-05-12T13:50:00Z">
        <w:r w:rsidRPr="00492444">
          <w:rPr>
            <w:rStyle w:val="CODEtemp"/>
          </w:rPr>
          <w:t>lumn</w:t>
        </w:r>
        <w:r>
          <w:t xml:space="preserve"> is taken to be 1.</w:t>
        </w:r>
      </w:ins>
    </w:p>
    <w:p w14:paraId="77DA3301" w14:textId="10B72F2E" w:rsidR="000D4DB2" w:rsidDel="00492444" w:rsidRDefault="000D4DB2" w:rsidP="000D4DB2">
      <w:pPr>
        <w:rPr>
          <w:del w:id="745" w:author="Laurence Golding" w:date="2018-05-12T13:48:00Z"/>
        </w:rPr>
      </w:pPr>
      <w:del w:id="746" w:author="Laurence Golding" w:date="2018-05-12T13:48:00Z">
        <w:r w:rsidRPr="000D4DB2" w:rsidDel="00492444">
          <w:lastRenderedPageBreak/>
          <w:delText xml:space="preserve">To include a newline sequence in a region, </w:delText>
        </w:r>
        <w:r w:rsidRPr="000D4DB2" w:rsidDel="00492444">
          <w:rPr>
            <w:rStyle w:val="CODEtemp"/>
          </w:rPr>
          <w:delText>endLine</w:delText>
        </w:r>
        <w:r w:rsidRPr="000D4DB2" w:rsidDel="00492444">
          <w:delText xml:space="preserve"> </w:delText>
        </w:r>
        <w:r w:rsidRPr="000D4DB2" w:rsidDel="00492444">
          <w:rPr>
            <w:b/>
          </w:rPr>
          <w:delText>SHALL</w:delText>
        </w:r>
        <w:r w:rsidRPr="000D4DB2" w:rsidDel="00492444">
          <w:delText xml:space="preserve"> be greater than </w:delText>
        </w:r>
        <w:r w:rsidRPr="000D4DB2" w:rsidDel="00492444">
          <w:rPr>
            <w:rStyle w:val="CODEtemp"/>
          </w:rPr>
          <w:delText>startLine</w:delText>
        </w:r>
        <w:r w:rsidRPr="000D4DB2" w:rsidDel="00492444">
          <w:delText>.</w:delText>
        </w:r>
      </w:del>
    </w:p>
    <w:p w14:paraId="1276A79D" w14:textId="49F84EB6" w:rsidR="000D4DB2" w:rsidDel="00492444" w:rsidRDefault="00FA2059" w:rsidP="000D4DB2">
      <w:pPr>
        <w:pStyle w:val="Note"/>
        <w:rPr>
          <w:del w:id="747" w:author="Laurence Golding" w:date="2018-05-12T13:48:00Z"/>
        </w:rPr>
      </w:pPr>
      <w:del w:id="748" w:author="Laurence Golding" w:date="2018-05-12T13:48:00Z">
        <w:r w:rsidDel="00492444">
          <w:delText xml:space="preserve">EXAMPLE 2: </w:delText>
        </w:r>
        <w:r w:rsidR="000D4DB2" w:rsidDel="00492444">
          <w:delText>Suppose a text file contains the following lines, starting on line 5:</w:delText>
        </w:r>
      </w:del>
    </w:p>
    <w:p w14:paraId="6D08F7F1" w14:textId="55F07129" w:rsidR="000D4DB2" w:rsidDel="00492444" w:rsidRDefault="000D4DB2" w:rsidP="000D4DB2">
      <w:pPr>
        <w:pStyle w:val="Code"/>
        <w:rPr>
          <w:del w:id="749" w:author="Laurence Golding" w:date="2018-05-12T13:48:00Z"/>
        </w:rPr>
      </w:pPr>
      <w:del w:id="750" w:author="Laurence Golding" w:date="2018-05-12T13:48:00Z">
        <w:r w:rsidDel="00492444">
          <w:delText>abcde</w:delText>
        </w:r>
      </w:del>
    </w:p>
    <w:p w14:paraId="0C1CC473" w14:textId="043211F5" w:rsidR="000D4DB2" w:rsidDel="00492444" w:rsidRDefault="000D4DB2" w:rsidP="000D4DB2">
      <w:pPr>
        <w:pStyle w:val="Code"/>
        <w:rPr>
          <w:del w:id="751" w:author="Laurence Golding" w:date="2018-05-12T13:48:00Z"/>
        </w:rPr>
      </w:pPr>
      <w:del w:id="752" w:author="Laurence Golding" w:date="2018-05-12T13:48:00Z">
        <w:r w:rsidDel="00492444">
          <w:delText>fg</w:delText>
        </w:r>
      </w:del>
    </w:p>
    <w:p w14:paraId="26E13F31" w14:textId="4A8C92EC" w:rsidR="000D4DB2" w:rsidDel="000548F4" w:rsidRDefault="000D4DB2" w:rsidP="000D4DB2">
      <w:pPr>
        <w:pStyle w:val="Note"/>
        <w:rPr>
          <w:del w:id="753" w:author="Laurence Golding" w:date="2018-05-12T13:17:00Z"/>
        </w:rPr>
      </w:pPr>
      <w:del w:id="754" w:author="Laurence Golding" w:date="2018-05-12T13:48:00Z">
        <w:r w:rsidDel="00492444">
          <w:delText xml:space="preserve">Then the region with </w:delText>
        </w:r>
        <w:r w:rsidRPr="000D4DB2" w:rsidDel="00492444">
          <w:rPr>
            <w:rStyle w:val="CODEtemp"/>
          </w:rPr>
          <w:delText>startLine</w:delText>
        </w:r>
        <w:r w:rsidDel="00492444">
          <w:delText xml:space="preserve"> = 5, </w:delText>
        </w:r>
        <w:r w:rsidRPr="000D4DB2" w:rsidDel="00492444">
          <w:rPr>
            <w:rStyle w:val="CODEtemp"/>
          </w:rPr>
          <w:delText>startColumn</w:delText>
        </w:r>
        <w:r w:rsidDel="00492444">
          <w:delText xml:space="preserve"> = 3, </w:delText>
        </w:r>
        <w:r w:rsidRPr="000D4DB2" w:rsidDel="00492444">
          <w:rPr>
            <w:rStyle w:val="CODEtemp"/>
          </w:rPr>
          <w:delText>endLine</w:delText>
        </w:r>
        <w:r w:rsidDel="00492444">
          <w:delText xml:space="preserve"> = 6, and </w:delText>
        </w:r>
        <w:r w:rsidRPr="000D4DB2" w:rsidDel="00492444">
          <w:rPr>
            <w:rStyle w:val="CODEtemp"/>
          </w:rPr>
          <w:delText>endColumn</w:delText>
        </w:r>
        <w:r w:rsidDel="00492444">
          <w:delText xml:space="preserve"> = 1 represent the three characters </w:delText>
        </w:r>
        <w:r w:rsidRPr="000D4DB2" w:rsidDel="00492444">
          <w:rPr>
            <w:rStyle w:val="CODEtemp"/>
          </w:rPr>
          <w:delText>cde</w:delText>
        </w:r>
        <w:r w:rsidDel="00492444">
          <w:delText xml:space="preserve"> plus a newline sequence.</w:delText>
        </w:r>
      </w:del>
    </w:p>
    <w:p w14:paraId="720604AC" w14:textId="0DED3EE1" w:rsidR="000D4DB2" w:rsidRPr="000D4DB2" w:rsidDel="00492444" w:rsidRDefault="000D4DB2" w:rsidP="00492444">
      <w:pPr>
        <w:rPr>
          <w:del w:id="755" w:author="Laurence Golding" w:date="2018-05-12T13:48:00Z"/>
        </w:rPr>
      </w:pPr>
    </w:p>
    <w:p w14:paraId="7A43AD4A" w14:textId="701EB033" w:rsidR="006E546E" w:rsidRDefault="006E546E" w:rsidP="006E546E">
      <w:pPr>
        <w:pStyle w:val="Heading3"/>
      </w:pPr>
      <w:bookmarkStart w:id="756" w:name="_Ref509043519"/>
      <w:bookmarkStart w:id="757" w:name="_Ref509043733"/>
      <w:bookmarkStart w:id="758" w:name="_Toc513541180"/>
      <w:r>
        <w:t>Binary regions</w:t>
      </w:r>
      <w:bookmarkEnd w:id="756"/>
      <w:bookmarkEnd w:id="757"/>
      <w:bookmarkEnd w:id="758"/>
    </w:p>
    <w:p w14:paraId="4B273A3D" w14:textId="3AF214DF" w:rsidR="002F0FD8" w:rsidRDefault="002F0FD8" w:rsidP="00FA2059">
      <w:pPr>
        <w:rPr>
          <w:ins w:id="759" w:author="Laurence Golding" w:date="2018-05-12T14:04:00Z"/>
        </w:rPr>
      </w:pPr>
      <w:moveToRangeStart w:id="760" w:author="Laurence Golding" w:date="2018-05-12T14:03:00Z" w:name="move513897152"/>
      <w:moveTo w:id="761" w:author="Laurence Golding" w:date="2018-05-12T14:03:00Z">
        <w:r w:rsidRPr="00FA2059">
          <w:t xml:space="preserve">The </w:t>
        </w:r>
      </w:moveTo>
      <w:ins w:id="762" w:author="Laurence Golding" w:date="2018-05-12T14:04:00Z">
        <w:r>
          <w:t xml:space="preserve">byte </w:t>
        </w:r>
      </w:ins>
      <w:moveTo w:id="763" w:author="Laurence Golding" w:date="2018-05-12T14:03:00Z">
        <w:r w:rsidRPr="00FA2059">
          <w:t xml:space="preserve">offset of the first byte in a file </w:t>
        </w:r>
        <w:r w:rsidRPr="00FA2059">
          <w:rPr>
            <w:b/>
          </w:rPr>
          <w:t>SHALL</w:t>
        </w:r>
        <w:r w:rsidRPr="00FA2059">
          <w:t xml:space="preserve"> </w:t>
        </w:r>
        <w:del w:id="764" w:author="Laurence Golding" w:date="2018-05-12T14:03:00Z">
          <w:r w:rsidRPr="00FA2059" w:rsidDel="002F0FD8">
            <w:delText>have the value</w:delText>
          </w:r>
        </w:del>
      </w:moveTo>
      <w:ins w:id="765" w:author="Laurence Golding" w:date="2018-05-12T14:03:00Z">
        <w:r>
          <w:t>be</w:t>
        </w:r>
      </w:ins>
      <w:moveTo w:id="766" w:author="Laurence Golding" w:date="2018-05-12T14:03:00Z">
        <w:r w:rsidRPr="00FA2059">
          <w:t xml:space="preserve"> 0</w:t>
        </w:r>
      </w:moveTo>
      <w:ins w:id="767" w:author="Laurence Golding" w:date="2018-05-12T14:04:00Z">
        <w:r>
          <w:t>.</w:t>
        </w:r>
      </w:ins>
    </w:p>
    <w:p w14:paraId="741784BA" w14:textId="19791032" w:rsidR="002F0FD8" w:rsidRPr="002F0FD8" w:rsidRDefault="002F0FD8" w:rsidP="00FA2059">
      <w:pPr>
        <w:rPr>
          <w:ins w:id="768" w:author="Laurence Golding" w:date="2018-05-12T14:04:00Z"/>
        </w:rPr>
      </w:pPr>
      <w:ins w:id="769" w:author="Laurence Golding" w:date="2018-05-12T14:04:00Z">
        <w:r>
          <w:t>To specify a b</w:t>
        </w:r>
      </w:ins>
      <w:ins w:id="770" w:author="Laurence Golding" w:date="2018-05-12T14:05:00Z">
        <w:r>
          <w:t xml:space="preserve">yte region, at least </w:t>
        </w:r>
        <w:r w:rsidRPr="00FC3084">
          <w:rPr>
            <w:rStyle w:val="CODEtemp"/>
          </w:rPr>
          <w:t>byteOffset</w:t>
        </w:r>
        <w:r>
          <w:t xml:space="preserve"> (</w:t>
        </w:r>
        <w:r w:rsidRPr="00FA2059">
          <w:t>§</w:t>
        </w:r>
        <w:r>
          <w:fldChar w:fldCharType="begin"/>
        </w:r>
        <w:r>
          <w:instrText xml:space="preserve"> REF _Ref513816656 \r \h </w:instrText>
        </w:r>
      </w:ins>
      <w:ins w:id="771" w:author="Laurence Golding" w:date="2018-05-12T14:05:00Z">
        <w:r>
          <w:fldChar w:fldCharType="separate"/>
        </w:r>
        <w:r>
          <w:t>3.22.10</w:t>
        </w:r>
        <w:r>
          <w:fldChar w:fldCharType="end"/>
        </w:r>
        <w:r>
          <w:t xml:space="preserve">) </w:t>
        </w:r>
        <w:r>
          <w:rPr>
            <w:b/>
          </w:rPr>
          <w:t>SHALL</w:t>
        </w:r>
        <w:r>
          <w:t xml:space="preserve"> be present.</w:t>
        </w:r>
      </w:ins>
      <w:ins w:id="772" w:author="Laurence Golding" w:date="2018-05-12T14:06:00Z">
        <w:r>
          <w:t xml:space="preserve"> </w:t>
        </w:r>
        <w:r w:rsidRPr="00FC3084">
          <w:rPr>
            <w:rStyle w:val="CODEtemp"/>
          </w:rPr>
          <w:t>byteLength</w:t>
        </w:r>
        <w:r>
          <w:t xml:space="preserve"> (</w:t>
        </w:r>
      </w:ins>
      <w:ins w:id="773" w:author="Laurence Golding" w:date="2018-05-12T14:07:00Z">
        <w:r w:rsidRPr="00FA2059">
          <w:t>§</w:t>
        </w:r>
        <w:r>
          <w:fldChar w:fldCharType="begin"/>
        </w:r>
        <w:r>
          <w:instrText xml:space="preserve"> REF _Ref493491350 \r \h </w:instrText>
        </w:r>
      </w:ins>
      <w:ins w:id="774" w:author="Laurence Golding" w:date="2018-05-12T14:07:00Z">
        <w:r>
          <w:fldChar w:fldCharType="separate"/>
        </w:r>
        <w:r>
          <w:t>3.22.11</w:t>
        </w:r>
        <w:r>
          <w:fldChar w:fldCharType="end"/>
        </w:r>
      </w:ins>
      <w:ins w:id="775" w:author="Laurence Golding" w:date="2018-05-12T14:06:00Z">
        <w:r>
          <w:t xml:space="preserve">) </w:t>
        </w:r>
        <w:r>
          <w:rPr>
            <w:b/>
          </w:rPr>
          <w:t>MAY</w:t>
        </w:r>
        <w:r>
          <w:t xml:space="preserve"> also be present.</w:t>
        </w:r>
      </w:ins>
      <w:ins w:id="776" w:author="Laurence Golding" w:date="2018-05-12T14:08:00Z">
        <w:r>
          <w:t xml:space="preserve"> </w:t>
        </w:r>
        <w:r>
          <w:rPr>
            <w:rStyle w:val="CODEtemp"/>
          </w:rPr>
          <w:t>byteO</w:t>
        </w:r>
        <w:r w:rsidRPr="00FA2059">
          <w:rPr>
            <w:rStyle w:val="CODEtemp"/>
          </w:rPr>
          <w:t>ffset</w:t>
        </w:r>
        <w:r>
          <w:t xml:space="preserve"> specifies the start of the region</w:t>
        </w:r>
      </w:ins>
      <w:ins w:id="777" w:author="Laurence Golding" w:date="2018-05-12T14:09:00Z">
        <w:r>
          <w:t>.</w:t>
        </w:r>
      </w:ins>
      <w:ins w:id="778" w:author="Laurence Golding" w:date="2018-05-12T14:08:00Z">
        <w:r>
          <w:t xml:space="preserve"> </w:t>
        </w:r>
      </w:ins>
      <w:ins w:id="779" w:author="Laurence Golding" w:date="2018-05-12T14:09:00Z">
        <w:r>
          <w:rPr>
            <w:rStyle w:val="CODEtemp"/>
          </w:rPr>
          <w:t>byteL</w:t>
        </w:r>
        <w:r w:rsidRPr="00FA2059">
          <w:rPr>
            <w:rStyle w:val="CODEtemp"/>
          </w:rPr>
          <w:t>ength</w:t>
        </w:r>
      </w:ins>
      <w:ins w:id="780" w:author="Laurence Golding" w:date="2018-05-12T14:08:00Z">
        <w:r>
          <w:t xml:space="preserve"> specifies the end of the region.</w:t>
        </w:r>
      </w:ins>
      <w:ins w:id="781" w:author="Laurence Golding" w:date="2018-05-12T14:11:00Z">
        <w:r w:rsidR="00630ECB" w:rsidRPr="00630ECB">
          <w:t xml:space="preserve"> </w:t>
        </w:r>
        <w:r w:rsidR="00630ECB" w:rsidRPr="00FA2059">
          <w:t xml:space="preserve">If </w:t>
        </w:r>
        <w:r w:rsidR="00630ECB">
          <w:rPr>
            <w:rStyle w:val="CODEtemp"/>
          </w:rPr>
          <w:t>byteL</w:t>
        </w:r>
        <w:r w:rsidR="00630ECB" w:rsidRPr="00FA2059">
          <w:rPr>
            <w:rStyle w:val="CODEtemp"/>
          </w:rPr>
          <w:t>ength</w:t>
        </w:r>
        <w:r w:rsidR="00630ECB" w:rsidRPr="00FA2059">
          <w:t xml:space="preserve"> is absent,</w:t>
        </w:r>
        <w:r w:rsidR="00630ECB">
          <w:t xml:space="preserve"> it is taken to be 0,</w:t>
        </w:r>
        <w:r w:rsidR="00630ECB" w:rsidRPr="00FA2059">
          <w:t xml:space="preserve"> </w:t>
        </w:r>
      </w:ins>
      <w:ins w:id="782" w:author="Laurence Golding" w:date="2018-05-12T14:12:00Z">
        <w:r w:rsidR="00630ECB">
          <w:t xml:space="preserve">and </w:t>
        </w:r>
      </w:ins>
      <w:ins w:id="783" w:author="Laurence Golding" w:date="2018-05-12T14:11:00Z">
        <w:r w:rsidR="00630ECB" w:rsidRPr="00FA2059">
          <w:t xml:space="preserve">the length of the </w:t>
        </w:r>
      </w:ins>
      <w:ins w:id="784" w:author="Laurence Golding" w:date="2018-05-12T14:12:00Z">
        <w:r w:rsidR="00630ECB">
          <w:t>region is</w:t>
        </w:r>
      </w:ins>
      <w:ins w:id="785" w:author="Laurence Golding" w:date="2018-05-12T14:11:00Z">
        <w:r w:rsidR="00630ECB" w:rsidRPr="00FA2059">
          <w:t xml:space="preserve"> </w:t>
        </w:r>
        <w:r w:rsidR="00630ECB">
          <w:t>taken</w:t>
        </w:r>
        <w:r w:rsidR="00630ECB" w:rsidRPr="00FA2059">
          <w:t xml:space="preserve"> to be 0</w:t>
        </w:r>
      </w:ins>
      <w:ins w:id="786" w:author="Laurence Golding" w:date="2018-05-12T14:12:00Z">
        <w:r w:rsidR="00630ECB">
          <w:t xml:space="preserve"> bytes</w:t>
        </w:r>
      </w:ins>
      <w:ins w:id="787" w:author="Laurence Golding" w:date="2018-05-12T14:11:00Z">
        <w:r w:rsidR="00630ECB" w:rsidRPr="00FA2059">
          <w:t>.</w:t>
        </w:r>
      </w:ins>
    </w:p>
    <w:p w14:paraId="645A946E" w14:textId="251061FC" w:rsidR="00FA2059" w:rsidDel="002F0FD8" w:rsidRDefault="002F0FD8" w:rsidP="00FA2059">
      <w:pPr>
        <w:rPr>
          <w:del w:id="788" w:author="Laurence Golding" w:date="2018-05-12T14:08:00Z"/>
        </w:rPr>
      </w:pPr>
      <w:moveTo w:id="789" w:author="Laurence Golding" w:date="2018-05-12T14:03:00Z">
        <w:del w:id="790" w:author="Laurence Golding" w:date="2018-05-12T14:04:00Z">
          <w:r w:rsidRPr="00FA2059" w:rsidDel="002F0FD8">
            <w:delText>.</w:delText>
          </w:r>
        </w:del>
      </w:moveTo>
      <w:moveToRangeEnd w:id="760"/>
      <w:del w:id="791" w:author="Laurence Golding" w:date="2018-05-12T14:12:00Z">
        <w:r w:rsidR="00FA2059" w:rsidRPr="00FA2059" w:rsidDel="00630ECB">
          <w:delText xml:space="preserve">The start of a binary region </w:delText>
        </w:r>
        <w:r w:rsidR="00FA2059" w:rsidRPr="00FA2059" w:rsidDel="00630ECB">
          <w:rPr>
            <w:b/>
          </w:rPr>
          <w:delText>SHALL</w:delText>
        </w:r>
        <w:r w:rsidR="00FA2059" w:rsidRPr="00FA2059" w:rsidDel="00630ECB">
          <w:delText xml:space="preserve"> be represented by </w:delText>
        </w:r>
      </w:del>
      <w:del w:id="792" w:author="Laurence Golding" w:date="2018-05-12T14:07:00Z">
        <w:r w:rsidR="00FA2059" w:rsidRPr="00FA2059" w:rsidDel="002F0FD8">
          <w:delText xml:space="preserve">the </w:delText>
        </w:r>
      </w:del>
      <w:del w:id="793" w:author="Laurence Golding" w:date="2018-05-11T15:41:00Z">
        <w:r w:rsidR="00FA2059" w:rsidRPr="00FA2059" w:rsidDel="00AB2739">
          <w:rPr>
            <w:rStyle w:val="CODEtemp"/>
          </w:rPr>
          <w:delText>o</w:delText>
        </w:r>
      </w:del>
      <w:del w:id="794" w:author="Laurence Golding" w:date="2018-05-12T14:08:00Z">
        <w:r w:rsidR="00FA2059" w:rsidRPr="00FA2059" w:rsidDel="002F0FD8">
          <w:rPr>
            <w:rStyle w:val="CODEtemp"/>
          </w:rPr>
          <w:delText>ffset</w:delText>
        </w:r>
        <w:r w:rsidR="00FA2059" w:rsidRPr="00FA2059" w:rsidDel="002F0FD8">
          <w:delText xml:space="preserve"> property (</w:delText>
        </w:r>
      </w:del>
      <w:del w:id="795" w:author="Laurence Golding" w:date="2018-05-12T14:05:00Z">
        <w:r w:rsidR="00FA2059" w:rsidRPr="00FA2059" w:rsidDel="002F0FD8">
          <w:delText>§</w:delText>
        </w:r>
      </w:del>
      <w:del w:id="796" w:author="Laurence Golding" w:date="2018-05-11T15:41:00Z">
        <w:r w:rsidR="00FA2059" w:rsidDel="004048E0">
          <w:fldChar w:fldCharType="begin"/>
        </w:r>
        <w:r w:rsidR="00FA2059" w:rsidDel="004048E0">
          <w:delInstrText xml:space="preserve"> REF _Ref493492251 \w \h </w:delInstrText>
        </w:r>
        <w:r w:rsidR="00FA2059" w:rsidDel="004048E0">
          <w:fldChar w:fldCharType="separate"/>
        </w:r>
        <w:r w:rsidR="007018CC" w:rsidDel="004048E0">
          <w:delText>3.22.8</w:delText>
        </w:r>
        <w:r w:rsidR="00FA2059" w:rsidDel="004048E0">
          <w:fldChar w:fldCharType="end"/>
        </w:r>
      </w:del>
      <w:del w:id="797" w:author="Laurence Golding" w:date="2018-05-12T14:08:00Z">
        <w:r w:rsidR="00FA2059" w:rsidRPr="00FA2059" w:rsidDel="002F0FD8">
          <w:delText>), which denotes the offset in bytes from the start of the file</w:delText>
        </w:r>
      </w:del>
      <w:del w:id="798" w:author="Laurence Golding" w:date="2018-05-12T14:12:00Z">
        <w:r w:rsidR="00FA2059" w:rsidRPr="00FA2059" w:rsidDel="00630ECB">
          <w:delText>.</w:delText>
        </w:r>
      </w:del>
      <w:del w:id="799" w:author="Laurence Golding" w:date="2018-05-12T14:08:00Z">
        <w:r w:rsidR="00FA2059" w:rsidRPr="00FA2059" w:rsidDel="002F0FD8">
          <w:delText xml:space="preserve"> </w:delText>
        </w:r>
      </w:del>
      <w:moveFromRangeStart w:id="800" w:author="Laurence Golding" w:date="2018-05-12T14:03:00Z" w:name="move513897152"/>
      <w:moveFrom w:id="801" w:author="Laurence Golding" w:date="2018-05-12T14:03:00Z">
        <w:del w:id="802" w:author="Laurence Golding" w:date="2018-05-12T14:12:00Z">
          <w:r w:rsidR="00FA2059" w:rsidRPr="00FA2059" w:rsidDel="00630ECB">
            <w:delText xml:space="preserve">The offset of the first byte in a file </w:delText>
          </w:r>
          <w:r w:rsidR="00FA2059" w:rsidRPr="00FA2059" w:rsidDel="00630ECB">
            <w:rPr>
              <w:b/>
            </w:rPr>
            <w:delText>SHALL</w:delText>
          </w:r>
          <w:r w:rsidR="00FA2059" w:rsidRPr="00FA2059" w:rsidDel="00630ECB">
            <w:delText xml:space="preserve"> have the value 0.</w:delText>
          </w:r>
        </w:del>
      </w:moveFrom>
      <w:moveFromRangeEnd w:id="800"/>
    </w:p>
    <w:p w14:paraId="562F9E4E" w14:textId="7764D689" w:rsidR="00FA2059" w:rsidDel="00630ECB" w:rsidRDefault="00FA2059" w:rsidP="00FA2059">
      <w:pPr>
        <w:rPr>
          <w:del w:id="803" w:author="Laurence Golding" w:date="2018-05-12T14:12:00Z"/>
        </w:rPr>
      </w:pPr>
      <w:del w:id="804" w:author="Laurence Golding" w:date="2018-05-12T14:12:00Z">
        <w:r w:rsidRPr="00FA2059" w:rsidDel="00630ECB">
          <w:delText xml:space="preserve">The end of a binary region </w:delText>
        </w:r>
        <w:r w:rsidRPr="00FA2059" w:rsidDel="00630ECB">
          <w:rPr>
            <w:b/>
          </w:rPr>
          <w:delText>SHALL</w:delText>
        </w:r>
        <w:r w:rsidRPr="00FA2059" w:rsidDel="00630ECB">
          <w:delText xml:space="preserve"> be represented by </w:delText>
        </w:r>
      </w:del>
      <w:del w:id="805" w:author="Laurence Golding" w:date="2018-05-12T14:08:00Z">
        <w:r w:rsidRPr="00FA2059" w:rsidDel="002F0FD8">
          <w:delText xml:space="preserve">the </w:delText>
        </w:r>
      </w:del>
      <w:del w:id="806" w:author="Laurence Golding" w:date="2018-05-11T15:44:00Z">
        <w:r w:rsidRPr="00FA2059" w:rsidDel="004048E0">
          <w:rPr>
            <w:rStyle w:val="CODEtemp"/>
          </w:rPr>
          <w:delText>length</w:delText>
        </w:r>
        <w:r w:rsidRPr="00FA2059" w:rsidDel="004048E0">
          <w:delText xml:space="preserve"> </w:delText>
        </w:r>
      </w:del>
      <w:del w:id="807" w:author="Laurence Golding" w:date="2018-05-12T14:12:00Z">
        <w:r w:rsidRPr="00FA2059" w:rsidDel="00630ECB">
          <w:delText>property (</w:delText>
        </w:r>
      </w:del>
      <w:del w:id="808" w:author="Laurence Golding" w:date="2018-05-12T14:07:00Z">
        <w:r w:rsidRPr="00FA2059" w:rsidDel="002F0FD8">
          <w:delText>§</w:delText>
        </w:r>
      </w:del>
      <w:del w:id="809" w:author="Laurence Golding" w:date="2018-05-11T15:44:00Z">
        <w:r w:rsidDel="004048E0">
          <w:fldChar w:fldCharType="begin"/>
        </w:r>
        <w:r w:rsidDel="004048E0">
          <w:delInstrText xml:space="preserve"> REF _Ref493492312 \w \h </w:delInstrText>
        </w:r>
        <w:r w:rsidDel="004048E0">
          <w:fldChar w:fldCharType="separate"/>
        </w:r>
        <w:r w:rsidR="007018CC" w:rsidDel="004048E0">
          <w:delText>3.22.9</w:delText>
        </w:r>
        <w:r w:rsidDel="004048E0">
          <w:fldChar w:fldCharType="end"/>
        </w:r>
      </w:del>
      <w:del w:id="810" w:author="Laurence Golding" w:date="2018-05-12T14:12:00Z">
        <w:r w:rsidRPr="00FA2059" w:rsidDel="00630ECB">
          <w:delText xml:space="preserve">), which denotes a count of bytes. </w:delText>
        </w:r>
      </w:del>
      <w:del w:id="811" w:author="Laurence Golding" w:date="2018-05-12T14:11:00Z">
        <w:r w:rsidRPr="00FA2059" w:rsidDel="00630ECB">
          <w:delText xml:space="preserve">If </w:delText>
        </w:r>
        <w:r w:rsidRPr="00FA2059" w:rsidDel="00630ECB">
          <w:rPr>
            <w:rStyle w:val="CODEtemp"/>
          </w:rPr>
          <w:delText>length</w:delText>
        </w:r>
        <w:r w:rsidRPr="00FA2059" w:rsidDel="00630ECB">
          <w:delText xml:space="preserve"> is absent, the length of the region </w:delText>
        </w:r>
        <w:r w:rsidRPr="00FA2059" w:rsidDel="00630ECB">
          <w:rPr>
            <w:b/>
          </w:rPr>
          <w:delText>SHALL</w:delText>
        </w:r>
        <w:r w:rsidRPr="00FA2059" w:rsidDel="00630ECB">
          <w:delText xml:space="preserve"> be </w:delText>
        </w:r>
        <w:r w:rsidR="00892DEE" w:rsidDel="00630ECB">
          <w:delText>taken</w:delText>
        </w:r>
        <w:r w:rsidRPr="00FA2059" w:rsidDel="00630ECB">
          <w:delText xml:space="preserve"> to be 0.</w:delText>
        </w:r>
      </w:del>
    </w:p>
    <w:p w14:paraId="57684A6B" w14:textId="0EEF0D55" w:rsidR="00FA2059" w:rsidRPr="00FA2059" w:rsidDel="002F0FD8" w:rsidRDefault="00FA2059" w:rsidP="00FA2059">
      <w:pPr>
        <w:rPr>
          <w:del w:id="812" w:author="Laurence Golding" w:date="2018-05-12T14:06:00Z"/>
        </w:rPr>
      </w:pPr>
      <w:del w:id="813" w:author="Laurence Golding" w:date="2018-05-12T14:06:00Z">
        <w:r w:rsidRPr="00FA2059" w:rsidDel="002F0FD8">
          <w:delText xml:space="preserve">In a binary region, the </w:delText>
        </w:r>
        <w:r w:rsidRPr="00FA2059" w:rsidDel="002F0FD8">
          <w:rPr>
            <w:rStyle w:val="CODEtemp"/>
          </w:rPr>
          <w:delText>startLine</w:delText>
        </w:r>
        <w:r w:rsidRPr="00FA2059" w:rsidDel="002F0FD8">
          <w:delText xml:space="preserve"> (§</w:delText>
        </w:r>
        <w:r w:rsidDel="002F0FD8">
          <w:fldChar w:fldCharType="begin"/>
        </w:r>
        <w:r w:rsidDel="002F0FD8">
          <w:delInstrText xml:space="preserve"> REF _Ref493492406 \w \h </w:delInstrText>
        </w:r>
        <w:r w:rsidDel="002F0FD8">
          <w:fldChar w:fldCharType="separate"/>
        </w:r>
        <w:r w:rsidR="007018CC" w:rsidDel="002F0FD8">
          <w:delText>3.22.4</w:delText>
        </w:r>
        <w:r w:rsidDel="002F0FD8">
          <w:fldChar w:fldCharType="end"/>
        </w:r>
        <w:r w:rsidRPr="00FA2059" w:rsidDel="002F0FD8">
          <w:delText xml:space="preserve">), </w:delText>
        </w:r>
        <w:r w:rsidRPr="00FA2059" w:rsidDel="002F0FD8">
          <w:rPr>
            <w:rStyle w:val="CODEtemp"/>
          </w:rPr>
          <w:delText>startColumn</w:delText>
        </w:r>
        <w:r w:rsidRPr="00FA2059" w:rsidDel="002F0FD8">
          <w:delText xml:space="preserve"> (§</w:delText>
        </w:r>
        <w:r w:rsidDel="002F0FD8">
          <w:fldChar w:fldCharType="begin"/>
        </w:r>
        <w:r w:rsidDel="002F0FD8">
          <w:delInstrText xml:space="preserve"> REF _Ref493492414 \w \h </w:delInstrText>
        </w:r>
        <w:r w:rsidDel="002F0FD8">
          <w:fldChar w:fldCharType="separate"/>
        </w:r>
        <w:r w:rsidR="007018CC" w:rsidDel="002F0FD8">
          <w:delText>3.22.5</w:delText>
        </w:r>
        <w:r w:rsidDel="002F0FD8">
          <w:fldChar w:fldCharType="end"/>
        </w:r>
        <w:r w:rsidRPr="00FA2059" w:rsidDel="002F0FD8">
          <w:delText xml:space="preserve">), </w:delText>
        </w:r>
        <w:r w:rsidRPr="00FA2059" w:rsidDel="002F0FD8">
          <w:rPr>
            <w:rStyle w:val="CODEtemp"/>
          </w:rPr>
          <w:delText>endLine</w:delText>
        </w:r>
        <w:r w:rsidRPr="00FA2059" w:rsidDel="002F0FD8">
          <w:delText xml:space="preserve"> (§</w:delText>
        </w:r>
        <w:r w:rsidDel="002F0FD8">
          <w:fldChar w:fldCharType="begin"/>
        </w:r>
        <w:r w:rsidDel="002F0FD8">
          <w:delInstrText xml:space="preserve"> REF _Ref493492422 \w \h </w:delInstrText>
        </w:r>
        <w:r w:rsidDel="002F0FD8">
          <w:fldChar w:fldCharType="separate"/>
        </w:r>
        <w:r w:rsidR="007018CC" w:rsidDel="002F0FD8">
          <w:delText>3.22.6</w:delText>
        </w:r>
        <w:r w:rsidDel="002F0FD8">
          <w:fldChar w:fldCharType="end"/>
        </w:r>
        <w:r w:rsidRPr="00FA2059" w:rsidDel="002F0FD8">
          <w:delText xml:space="preserve">), and </w:delText>
        </w:r>
        <w:r w:rsidRPr="00FA2059" w:rsidDel="002F0FD8">
          <w:rPr>
            <w:rStyle w:val="CODEtemp"/>
          </w:rPr>
          <w:delText>endColumn</w:delText>
        </w:r>
        <w:r w:rsidRPr="00FA2059" w:rsidDel="002F0FD8">
          <w:delText xml:space="preserve"> (§</w:delText>
        </w:r>
        <w:r w:rsidDel="002F0FD8">
          <w:fldChar w:fldCharType="begin"/>
        </w:r>
        <w:r w:rsidDel="002F0FD8">
          <w:delInstrText xml:space="preserve"> REF _Ref493492427 \w \h </w:delInstrText>
        </w:r>
        <w:r w:rsidDel="002F0FD8">
          <w:fldChar w:fldCharType="separate"/>
        </w:r>
        <w:r w:rsidR="007018CC" w:rsidDel="002F0FD8">
          <w:delText>3.22.7</w:delText>
        </w:r>
        <w:r w:rsidDel="002F0FD8">
          <w:fldChar w:fldCharType="end"/>
        </w:r>
        <w:r w:rsidRPr="00FA2059" w:rsidDel="002F0FD8">
          <w:delText xml:space="preserve">) properties </w:delText>
        </w:r>
        <w:r w:rsidRPr="00FA2059" w:rsidDel="002F0FD8">
          <w:rPr>
            <w:b/>
          </w:rPr>
          <w:delText>SHALL</w:delText>
        </w:r>
        <w:r w:rsidRPr="00FA2059" w:rsidDel="002F0FD8">
          <w:delText xml:space="preserve"> be absent.</w:delText>
        </w:r>
      </w:del>
    </w:p>
    <w:p w14:paraId="15386CDE" w14:textId="1F78D88F" w:rsidR="006E546E" w:rsidRDefault="006E546E" w:rsidP="006E546E">
      <w:pPr>
        <w:pStyle w:val="Heading3"/>
      </w:pPr>
      <w:bookmarkStart w:id="814" w:name="_Ref493490565"/>
      <w:bookmarkStart w:id="815" w:name="_Ref493491243"/>
      <w:bookmarkStart w:id="816" w:name="_Ref493492406"/>
      <w:bookmarkStart w:id="817" w:name="_Toc513541181"/>
      <w:r>
        <w:t>startLine property</w:t>
      </w:r>
      <w:bookmarkEnd w:id="814"/>
      <w:bookmarkEnd w:id="815"/>
      <w:bookmarkEnd w:id="816"/>
      <w:bookmarkEnd w:id="817"/>
    </w:p>
    <w:p w14:paraId="0627A481" w14:textId="07A30E8D"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del w:id="818" w:author="Laurence Golding" w:date="2018-05-12T14:14:00Z">
        <w:r w:rsidDel="00315F9F">
          <w:delText>,</w:delText>
        </w:r>
      </w:del>
      <w:r>
        <w:t xml:space="preserve"> </w:t>
      </w:r>
      <w:del w:id="819" w:author="Laurence Golding" w:date="2018-05-12T14:14:00Z">
        <w:r w:rsidDel="00315F9F">
          <w:delText xml:space="preserve">which </w:delText>
        </w:r>
      </w:del>
      <w:ins w:id="820" w:author="Laurence Golding" w:date="2018-05-12T14:14:00Z">
        <w:r w:rsidR="00315F9F">
          <w:t xml:space="preserve">whose value is a </w:t>
        </w:r>
      </w:ins>
      <w:del w:id="821" w:author="Laurence Golding" w:date="2018-05-12T14:14:00Z">
        <w:r w:rsidRPr="00FA2059" w:rsidDel="00315F9F">
          <w:rPr>
            <w:b/>
          </w:rPr>
          <w:delText>SHALL</w:delText>
        </w:r>
        <w:r w:rsidDel="00315F9F">
          <w:delText xml:space="preserve"> </w:delText>
        </w:r>
      </w:del>
      <w:del w:id="822" w:author="Laurence Golding" w:date="2018-05-12T14:12:00Z">
        <w:r w:rsidDel="00315F9F">
          <w:delText xml:space="preserve">have an </w:delText>
        </w:r>
      </w:del>
      <w:ins w:id="823" w:author="Laurence Golding" w:date="2018-05-12T14:12:00Z">
        <w:r w:rsidR="00315F9F">
          <w:t>p</w:t>
        </w:r>
      </w:ins>
      <w:ins w:id="824" w:author="Laurence Golding" w:date="2018-05-12T14:13:00Z">
        <w:r w:rsidR="00315F9F">
          <w:t>ositive</w:t>
        </w:r>
      </w:ins>
      <w:ins w:id="825" w:author="Laurence Golding" w:date="2018-05-12T14:12:00Z">
        <w:r w:rsidR="00315F9F">
          <w:t xml:space="preserve"> </w:t>
        </w:r>
      </w:ins>
      <w:r>
        <w:t xml:space="preserve">integer </w:t>
      </w:r>
      <w:del w:id="826" w:author="Laurence Golding" w:date="2018-05-12T14:13:00Z">
        <w:r w:rsidDel="00315F9F">
          <w:delText xml:space="preserve">value </w:delText>
        </w:r>
      </w:del>
      <w:r>
        <w:t>equal to the line number of the line containing the first character in the region.</w:t>
      </w:r>
    </w:p>
    <w:p w14:paraId="22C8B4EC" w14:textId="2A6F0FA5" w:rsidR="00FA2059" w:rsidRPr="00FA2059" w:rsidDel="00315F9F" w:rsidRDefault="00FA2059" w:rsidP="00FA2059">
      <w:pPr>
        <w:rPr>
          <w:del w:id="827" w:author="Laurence Golding" w:date="2018-05-12T14:13:00Z"/>
        </w:rPr>
      </w:pPr>
      <w:del w:id="828" w:author="Laurence Golding" w:date="2018-05-12T14:13:00Z">
        <w:r w:rsidDel="00315F9F">
          <w:delText xml:space="preserve">The line number of the first line in the file </w:delText>
        </w:r>
        <w:r w:rsidRPr="00FA2059" w:rsidDel="00315F9F">
          <w:rPr>
            <w:b/>
          </w:rPr>
          <w:delText>SHALL</w:delText>
        </w:r>
        <w:r w:rsidDel="00315F9F">
          <w:delText xml:space="preserve"> be 1.</w:delText>
        </w:r>
      </w:del>
    </w:p>
    <w:p w14:paraId="319A0D92" w14:textId="3C8D3AF6" w:rsidR="006E546E" w:rsidRDefault="006E546E" w:rsidP="006E546E">
      <w:pPr>
        <w:pStyle w:val="Heading3"/>
      </w:pPr>
      <w:bookmarkStart w:id="829" w:name="_Ref493491260"/>
      <w:bookmarkStart w:id="830" w:name="_Ref493492414"/>
      <w:bookmarkStart w:id="831" w:name="_Toc513541182"/>
      <w:r>
        <w:t>startColumn property</w:t>
      </w:r>
      <w:bookmarkEnd w:id="829"/>
      <w:bookmarkEnd w:id="830"/>
      <w:bookmarkEnd w:id="831"/>
    </w:p>
    <w:p w14:paraId="7CF609FC" w14:textId="470A49F9"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del w:id="832" w:author="Laurence Golding" w:date="2018-05-12T14:15:00Z">
        <w:r w:rsidDel="00315F9F">
          <w:delText>,</w:delText>
        </w:r>
      </w:del>
      <w:r>
        <w:t xml:space="preserve"> </w:t>
      </w:r>
      <w:del w:id="833" w:author="Laurence Golding" w:date="2018-05-12T14:15:00Z">
        <w:r w:rsidDel="00315F9F">
          <w:delText xml:space="preserve">which </w:delText>
        </w:r>
        <w:r w:rsidRPr="00FA2059" w:rsidDel="00315F9F">
          <w:rPr>
            <w:b/>
          </w:rPr>
          <w:delText>SHALL</w:delText>
        </w:r>
        <w:r w:rsidDel="00315F9F">
          <w:delText xml:space="preserve"> </w:delText>
        </w:r>
      </w:del>
      <w:del w:id="834" w:author="Laurence Golding" w:date="2018-05-12T14:13:00Z">
        <w:r w:rsidDel="00315F9F">
          <w:delText xml:space="preserve">have </w:delText>
        </w:r>
      </w:del>
      <w:ins w:id="835" w:author="Laurence Golding" w:date="2018-05-12T14:15:00Z">
        <w:r w:rsidR="00315F9F">
          <w:t>whose value is</w:t>
        </w:r>
      </w:ins>
      <w:ins w:id="836" w:author="Laurence Golding" w:date="2018-05-12T14:13:00Z">
        <w:r w:rsidR="00315F9F">
          <w:t xml:space="preserve"> a positive</w:t>
        </w:r>
      </w:ins>
      <w:del w:id="837" w:author="Laurence Golding" w:date="2018-05-12T14:13:00Z">
        <w:r w:rsidDel="00315F9F">
          <w:delText>an</w:delText>
        </w:r>
      </w:del>
      <w:r>
        <w:t xml:space="preserve"> integer </w:t>
      </w:r>
      <w:del w:id="838" w:author="Laurence Golding" w:date="2018-05-12T14:15:00Z">
        <w:r w:rsidDel="00315F9F">
          <w:delText xml:space="preserve">value </w:delText>
        </w:r>
      </w:del>
      <w:r>
        <w:t>equal to the column number of the first character in the region.</w:t>
      </w:r>
    </w:p>
    <w:p w14:paraId="7F4FF4A1" w14:textId="6E38D4DD" w:rsidR="00FA2059" w:rsidDel="00315F9F" w:rsidRDefault="00FA2059" w:rsidP="00FA2059">
      <w:pPr>
        <w:rPr>
          <w:del w:id="839" w:author="Laurence Golding" w:date="2018-05-12T14:13:00Z"/>
        </w:rPr>
      </w:pPr>
      <w:del w:id="840" w:author="Laurence Golding" w:date="2018-05-12T14:13:00Z">
        <w:r w:rsidDel="00315F9F">
          <w:delText xml:space="preserve">The column number of the first column on each line </w:delText>
        </w:r>
        <w:r w:rsidRPr="00FA2059" w:rsidDel="00315F9F">
          <w:rPr>
            <w:b/>
          </w:rPr>
          <w:delText>SHALL</w:delText>
        </w:r>
        <w:r w:rsidDel="00315F9F">
          <w:delText xml:space="preserve"> be 1.</w:delText>
        </w:r>
      </w:del>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841" w:name="_Ref493491334"/>
      <w:bookmarkStart w:id="842" w:name="_Ref493492422"/>
      <w:bookmarkStart w:id="843" w:name="_Toc513541183"/>
      <w:r>
        <w:t>endLine property</w:t>
      </w:r>
      <w:bookmarkEnd w:id="841"/>
      <w:bookmarkEnd w:id="842"/>
      <w:bookmarkEnd w:id="843"/>
    </w:p>
    <w:p w14:paraId="05C61EE7" w14:textId="5704A5B0"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del w:id="844" w:author="Laurence Golding" w:date="2018-05-12T14:15:00Z">
        <w:r w:rsidDel="00315F9F">
          <w:delText>,</w:delText>
        </w:r>
      </w:del>
      <w:r>
        <w:t xml:space="preserve"> </w:t>
      </w:r>
      <w:del w:id="845" w:author="Laurence Golding" w:date="2018-05-12T14:15:00Z">
        <w:r w:rsidDel="00315F9F">
          <w:delText xml:space="preserve">which </w:delText>
        </w:r>
        <w:r w:rsidRPr="00161D0D" w:rsidDel="00315F9F">
          <w:rPr>
            <w:b/>
          </w:rPr>
          <w:delText>SHALL</w:delText>
        </w:r>
        <w:r w:rsidDel="00315F9F">
          <w:delText xml:space="preserve"> </w:delText>
        </w:r>
      </w:del>
      <w:del w:id="846" w:author="Laurence Golding" w:date="2018-05-12T14:14:00Z">
        <w:r w:rsidDel="00315F9F">
          <w:delText xml:space="preserve">have </w:delText>
        </w:r>
      </w:del>
      <w:ins w:id="847" w:author="Laurence Golding" w:date="2018-05-12T14:15:00Z">
        <w:r w:rsidR="00315F9F">
          <w:t>whose value is</w:t>
        </w:r>
      </w:ins>
      <w:ins w:id="848" w:author="Laurence Golding" w:date="2018-05-12T14:14:00Z">
        <w:r w:rsidR="00315F9F">
          <w:t xml:space="preserve"> </w:t>
        </w:r>
      </w:ins>
      <w:r>
        <w:t>a</w:t>
      </w:r>
      <w:del w:id="849" w:author="Laurence Golding" w:date="2018-05-12T14:14:00Z">
        <w:r w:rsidDel="00315F9F">
          <w:delText>n</w:delText>
        </w:r>
      </w:del>
      <w:ins w:id="850" w:author="Laurence Golding" w:date="2018-05-12T14:14:00Z">
        <w:r w:rsidR="00315F9F">
          <w:t xml:space="preserve"> positive</w:t>
        </w:r>
      </w:ins>
      <w:r>
        <w:t xml:space="preserve"> integer </w:t>
      </w:r>
      <w:del w:id="851" w:author="Laurence Golding" w:date="2018-05-12T14:14:00Z">
        <w:r w:rsidDel="00315F9F">
          <w:delText xml:space="preserve">value </w:delText>
        </w:r>
      </w:del>
      <w:r>
        <w:t>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852" w:name="_Ref493491342"/>
      <w:bookmarkStart w:id="853" w:name="_Ref493492427"/>
      <w:bookmarkStart w:id="854" w:name="_Toc513541184"/>
      <w:r>
        <w:t>endColumn property</w:t>
      </w:r>
      <w:bookmarkEnd w:id="852"/>
      <w:bookmarkEnd w:id="853"/>
      <w:bookmarkEnd w:id="854"/>
    </w:p>
    <w:p w14:paraId="5938BD23" w14:textId="6ECEE7E7"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del w:id="855" w:author="Laurence Golding" w:date="2018-05-12T14:15:00Z">
        <w:r w:rsidDel="00315F9F">
          <w:delText>,</w:delText>
        </w:r>
      </w:del>
      <w:r>
        <w:t xml:space="preserve"> </w:t>
      </w:r>
      <w:del w:id="856" w:author="Laurence Golding" w:date="2018-05-12T14:15:00Z">
        <w:r w:rsidDel="00315F9F">
          <w:delText xml:space="preserve">which </w:delText>
        </w:r>
        <w:r w:rsidRPr="00161D0D" w:rsidDel="00315F9F">
          <w:rPr>
            <w:b/>
          </w:rPr>
          <w:delText>SHALL</w:delText>
        </w:r>
        <w:r w:rsidDel="00315F9F">
          <w:delText xml:space="preserve"> have</w:delText>
        </w:r>
      </w:del>
      <w:ins w:id="857" w:author="Laurence Golding" w:date="2018-05-12T14:15:00Z">
        <w:r w:rsidR="00315F9F">
          <w:t>whose value is</w:t>
        </w:r>
      </w:ins>
      <w:r>
        <w:t xml:space="preserve"> an integer </w:t>
      </w:r>
      <w:del w:id="858" w:author="Laurence Golding" w:date="2018-05-12T14:16:00Z">
        <w:r w:rsidDel="00315F9F">
          <w:delText xml:space="preserve">value </w:delText>
        </w:r>
      </w:del>
      <w:r>
        <w:t>equal to the column number of the last character in the region.</w:t>
      </w:r>
    </w:p>
    <w:p w14:paraId="7F0E41FE" w14:textId="0A36C53D" w:rsidR="00161D0D" w:rsidRDefault="00161D0D" w:rsidP="00161D0D">
      <w:pPr>
        <w:rPr>
          <w:ins w:id="859" w:author="Laurence Golding" w:date="2018-05-11T15:36:00Z"/>
        </w:rPr>
      </w:pPr>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239760C" w14:textId="42E155F2" w:rsidR="001664A1" w:rsidRDefault="001664A1" w:rsidP="001664A1">
      <w:pPr>
        <w:pStyle w:val="Heading3"/>
        <w:rPr>
          <w:ins w:id="860" w:author="Laurence Golding" w:date="2018-05-11T15:37:00Z"/>
        </w:rPr>
      </w:pPr>
      <w:bookmarkStart w:id="861" w:name="_Ref513822438"/>
      <w:ins w:id="862" w:author="Laurence Golding" w:date="2018-05-11T15:36:00Z">
        <w:r>
          <w:t>ch</w:t>
        </w:r>
      </w:ins>
      <w:ins w:id="863" w:author="Laurence Golding" w:date="2018-05-11T15:37:00Z">
        <w:r>
          <w:t>arOffset</w:t>
        </w:r>
        <w:bookmarkEnd w:id="861"/>
      </w:ins>
    </w:p>
    <w:p w14:paraId="59AAECFE" w14:textId="023357DF" w:rsidR="001664A1" w:rsidRPr="004048E0" w:rsidRDefault="00315F9F" w:rsidP="00FC3084">
      <w:pPr>
        <w:rPr>
          <w:ins w:id="864" w:author="Laurence Golding" w:date="2018-05-11T15:37:00Z"/>
        </w:rPr>
      </w:pPr>
      <w:ins w:id="865" w:author="Laurence Golding" w:date="2018-05-12T14:16:00Z">
        <w:r>
          <w:t xml:space="preserve">When a </w:t>
        </w:r>
        <w:r w:rsidRPr="00161D0D">
          <w:rPr>
            <w:rStyle w:val="CODEtemp"/>
          </w:rPr>
          <w:t>region</w:t>
        </w:r>
        <w:r>
          <w:t xml:space="preserve"> object represents a text region, it</w:t>
        </w:r>
      </w:ins>
      <w:ins w:id="866" w:author="Laurence Golding" w:date="2018-05-11T15:37:00Z">
        <w:r w:rsidR="001664A1">
          <w:t xml:space="preserve"> </w:t>
        </w:r>
        <w:r w:rsidR="001664A1">
          <w:rPr>
            <w:b/>
          </w:rPr>
          <w:t>MAY</w:t>
        </w:r>
        <w:r w:rsidR="001664A1">
          <w:t xml:space="preserve"> contain a property named </w:t>
        </w:r>
      </w:ins>
      <w:ins w:id="867" w:author="Laurence Golding" w:date="2018-05-11T15:38:00Z">
        <w:r w:rsidR="001664A1">
          <w:rPr>
            <w:rStyle w:val="CODEtemp"/>
          </w:rPr>
          <w:t>char</w:t>
        </w:r>
      </w:ins>
      <w:ins w:id="868" w:author="Laurence Golding" w:date="2018-05-11T15:37:00Z">
        <w:r w:rsidR="001664A1">
          <w:rPr>
            <w:rStyle w:val="CODEtemp"/>
          </w:rPr>
          <w:t>O</w:t>
        </w:r>
        <w:r w:rsidR="001664A1" w:rsidRPr="00161D0D">
          <w:rPr>
            <w:rStyle w:val="CODEtemp"/>
          </w:rPr>
          <w:t>ffset</w:t>
        </w:r>
        <w:r w:rsidR="001664A1">
          <w:t xml:space="preserve"> whose value is a non-negative integer equal to the zero-based</w:t>
        </w:r>
      </w:ins>
      <w:ins w:id="869" w:author="Laurence Golding" w:date="2018-05-12T14:16:00Z">
        <w:r>
          <w:t xml:space="preserve"> character</w:t>
        </w:r>
      </w:ins>
      <w:ins w:id="870" w:author="Laurence Golding" w:date="2018-05-11T15:37:00Z">
        <w:r w:rsidR="001664A1">
          <w:t xml:space="preserve"> offset of the first character in the region from the beginning of the file. </w:t>
        </w:r>
      </w:ins>
    </w:p>
    <w:p w14:paraId="304191F9" w14:textId="59E326B1" w:rsidR="001664A1" w:rsidRDefault="001664A1" w:rsidP="001664A1">
      <w:pPr>
        <w:pStyle w:val="Heading3"/>
        <w:rPr>
          <w:ins w:id="871" w:author="Laurence Golding" w:date="2018-05-11T15:38:00Z"/>
        </w:rPr>
      </w:pPr>
      <w:bookmarkStart w:id="872" w:name="_Ref513816713"/>
      <w:ins w:id="873" w:author="Laurence Golding" w:date="2018-05-11T15:37:00Z">
        <w:r>
          <w:t>charLength</w:t>
        </w:r>
      </w:ins>
      <w:bookmarkEnd w:id="872"/>
    </w:p>
    <w:p w14:paraId="7A5048BC" w14:textId="479F3A17" w:rsidR="001664A1" w:rsidRDefault="00315F9F" w:rsidP="004048E0">
      <w:pPr>
        <w:rPr>
          <w:ins w:id="874" w:author="Laurence Golding" w:date="2018-05-11T15:49:00Z"/>
        </w:rPr>
      </w:pPr>
      <w:ins w:id="875" w:author="Laurence Golding" w:date="2018-05-12T14:16:00Z">
        <w:r>
          <w:t xml:space="preserve">When a </w:t>
        </w:r>
        <w:r w:rsidRPr="00161D0D">
          <w:rPr>
            <w:rStyle w:val="CODEtemp"/>
          </w:rPr>
          <w:t>region</w:t>
        </w:r>
        <w:r>
          <w:t xml:space="preserve"> object represents a text region, it </w:t>
        </w:r>
        <w:r>
          <w:rPr>
            <w:b/>
          </w:rPr>
          <w:t>MAY</w:t>
        </w:r>
        <w:r>
          <w:t xml:space="preserve"> </w:t>
        </w:r>
      </w:ins>
      <w:ins w:id="876" w:author="Laurence Golding" w:date="2018-05-11T15:38:00Z">
        <w:r w:rsidR="001664A1">
          <w:t xml:space="preserve">contain a property named </w:t>
        </w:r>
        <w:r w:rsidR="001664A1">
          <w:rPr>
            <w:rStyle w:val="CODEtemp"/>
          </w:rPr>
          <w:t>charL</w:t>
        </w:r>
        <w:r w:rsidR="001664A1" w:rsidRPr="00161D0D">
          <w:rPr>
            <w:rStyle w:val="CODEtemp"/>
          </w:rPr>
          <w:t>ength</w:t>
        </w:r>
        <w:r w:rsidR="001664A1">
          <w:t xml:space="preserve"> whose value is a non-negative integer equal to the number of characters in the region. If the region consists of 0 characters, then either </w:t>
        </w:r>
        <w:r w:rsidR="001664A1">
          <w:rPr>
            <w:rStyle w:val="CODEtemp"/>
          </w:rPr>
          <w:t>charL</w:t>
        </w:r>
        <w:r w:rsidR="001664A1" w:rsidRPr="00161D0D">
          <w:rPr>
            <w:rStyle w:val="CODEtemp"/>
          </w:rPr>
          <w:t>ength</w:t>
        </w:r>
        <w:r w:rsidR="001664A1">
          <w:t xml:space="preserve"> </w:t>
        </w:r>
        <w:r w:rsidR="001664A1" w:rsidRPr="00161D0D">
          <w:rPr>
            <w:b/>
          </w:rPr>
          <w:t>SHALL</w:t>
        </w:r>
        <w:r w:rsidR="001664A1">
          <w:t xml:space="preserve"> either be </w:t>
        </w:r>
        <w:proofErr w:type="gramStart"/>
        <w:r w:rsidR="001664A1">
          <w:t>absent</w:t>
        </w:r>
        <w:proofErr w:type="gramEnd"/>
        <w:r w:rsidR="001664A1">
          <w:t xml:space="preserve"> or i</w:t>
        </w:r>
      </w:ins>
      <w:ins w:id="877" w:author="Laurence Golding" w:date="2018-05-12T14:17:00Z">
        <w:r>
          <w:t>t</w:t>
        </w:r>
      </w:ins>
      <w:ins w:id="878" w:author="Laurence Golding" w:date="2018-05-11T15:38:00Z">
        <w:r w:rsidR="001664A1">
          <w:t xml:space="preserve"> </w:t>
        </w:r>
        <w:r w:rsidR="001664A1" w:rsidRPr="00161D0D">
          <w:rPr>
            <w:b/>
          </w:rPr>
          <w:t>SHALL</w:t>
        </w:r>
        <w:r w:rsidR="001664A1">
          <w:t xml:space="preserve"> have the value 0.</w:t>
        </w:r>
      </w:ins>
    </w:p>
    <w:p w14:paraId="629D8E43" w14:textId="69B16642" w:rsidR="00AF7F18" w:rsidRPr="004048E0" w:rsidRDefault="00AF7F18" w:rsidP="004048E0">
      <w:ins w:id="879" w:author="Laurence Golding" w:date="2018-05-11T15:49:00Z">
        <w:r>
          <w:t xml:space="preserve">The sum of </w:t>
        </w:r>
        <w:r>
          <w:rPr>
            <w:rStyle w:val="CODEtemp"/>
          </w:rPr>
          <w:t>charO</w:t>
        </w:r>
        <w:r w:rsidRPr="00161D0D">
          <w:rPr>
            <w:rStyle w:val="CODEtemp"/>
          </w:rPr>
          <w:t>ffset</w:t>
        </w:r>
        <w:r>
          <w:t xml:space="preserve"> (§</w:t>
        </w:r>
        <w:r>
          <w:fldChar w:fldCharType="begin"/>
        </w:r>
        <w:r>
          <w:instrText xml:space="preserve"> REF _Ref513817123 \r \h </w:instrText>
        </w:r>
      </w:ins>
      <w:r>
        <w:fldChar w:fldCharType="separate"/>
      </w:r>
      <w:ins w:id="880" w:author="Laurence Golding" w:date="2018-05-11T15:49:00Z">
        <w:r>
          <w:t>3.22.8</w:t>
        </w:r>
        <w:r>
          <w:fldChar w:fldCharType="end"/>
        </w:r>
        <w:r>
          <w:t xml:space="preserve">) and </w:t>
        </w:r>
      </w:ins>
      <w:ins w:id="881" w:author="Laurence Golding" w:date="2018-05-11T15:50:00Z">
        <w:r>
          <w:rPr>
            <w:rStyle w:val="CODEtemp"/>
          </w:rPr>
          <w:t>char</w:t>
        </w:r>
      </w:ins>
      <w:ins w:id="882" w:author="Laurence Golding" w:date="2018-05-11T15:49:00Z">
        <w:r>
          <w:rPr>
            <w:rStyle w:val="CODEtemp"/>
          </w:rPr>
          <w:t>L</w:t>
        </w:r>
        <w:r w:rsidRPr="00161D0D">
          <w:rPr>
            <w:rStyle w:val="CODEtemp"/>
          </w:rPr>
          <w:t>ength</w:t>
        </w:r>
        <w:r>
          <w:t xml:space="preserve"> </w:t>
        </w:r>
        <w:r w:rsidRPr="00161D0D">
          <w:rPr>
            <w:b/>
          </w:rPr>
          <w:t>SHALL</w:t>
        </w:r>
        <w:r>
          <w:t xml:space="preserve"> be greater than or equal to 0 and less than or equal to the number of </w:t>
        </w:r>
      </w:ins>
      <w:ins w:id="883" w:author="Laurence Golding" w:date="2018-05-11T15:50:00Z">
        <w:r>
          <w:t>characters</w:t>
        </w:r>
      </w:ins>
      <w:ins w:id="884" w:author="Laurence Golding" w:date="2018-05-11T15:49:00Z">
        <w:r>
          <w:t xml:space="preserve"> in the file.</w:t>
        </w:r>
      </w:ins>
    </w:p>
    <w:p w14:paraId="71768405" w14:textId="7C93BC92" w:rsidR="006E546E" w:rsidRDefault="006E546E" w:rsidP="006E546E">
      <w:pPr>
        <w:pStyle w:val="Heading3"/>
      </w:pPr>
      <w:bookmarkStart w:id="885" w:name="_Ref493492251"/>
      <w:bookmarkStart w:id="886" w:name="_Ref493492981"/>
      <w:bookmarkStart w:id="887" w:name="_Toc513541185"/>
      <w:del w:id="888" w:author="Laurence Golding" w:date="2018-05-11T15:32:00Z">
        <w:r w:rsidDel="001664A1">
          <w:delText xml:space="preserve">offset </w:delText>
        </w:r>
      </w:del>
      <w:bookmarkStart w:id="889" w:name="_Ref513816656"/>
      <w:ins w:id="890" w:author="Laurence Golding" w:date="2018-05-11T15:32:00Z">
        <w:r w:rsidR="001664A1">
          <w:t xml:space="preserve">byteOffset </w:t>
        </w:r>
      </w:ins>
      <w:r>
        <w:t>property</w:t>
      </w:r>
      <w:bookmarkEnd w:id="885"/>
      <w:bookmarkEnd w:id="886"/>
      <w:bookmarkEnd w:id="887"/>
      <w:bookmarkEnd w:id="889"/>
    </w:p>
    <w:p w14:paraId="321F4EBD" w14:textId="6DF00DF6" w:rsidR="00161D0D" w:rsidRDefault="00161D0D" w:rsidP="00161D0D">
      <w:del w:id="891" w:author="Laurence Golding" w:date="2018-05-11T15:32:00Z">
        <w:r w:rsidDel="001664A1">
          <w:delText>When a</w:delText>
        </w:r>
      </w:del>
      <w:ins w:id="892" w:author="Laurence Golding" w:date="2018-05-12T14:17:00Z">
        <w:r w:rsidR="00315F9F">
          <w:t xml:space="preserve">When a </w:t>
        </w:r>
        <w:r w:rsidR="00315F9F" w:rsidRPr="00161D0D">
          <w:rPr>
            <w:rStyle w:val="CODEtemp"/>
          </w:rPr>
          <w:t>region</w:t>
        </w:r>
        <w:r w:rsidR="00315F9F">
          <w:t xml:space="preserve"> object represents a binary region, it </w:t>
        </w:r>
      </w:ins>
      <w:del w:id="893" w:author="Laurence Golding" w:date="2018-05-12T14:17:00Z">
        <w:r w:rsidDel="00315F9F">
          <w:delText xml:space="preserve"> </w:delText>
        </w:r>
        <w:r w:rsidRPr="00161D0D" w:rsidDel="00315F9F">
          <w:rPr>
            <w:rStyle w:val="CODEtemp"/>
          </w:rPr>
          <w:delText>region</w:delText>
        </w:r>
        <w:r w:rsidDel="00315F9F">
          <w:delText xml:space="preserve"> object </w:delText>
        </w:r>
      </w:del>
      <w:del w:id="894" w:author="Laurence Golding" w:date="2018-05-11T15:32:00Z">
        <w:r w:rsidDel="001664A1">
          <w:delText xml:space="preserve">represents a binary region, it </w:delText>
        </w:r>
        <w:r w:rsidRPr="00161D0D" w:rsidDel="001664A1">
          <w:rPr>
            <w:b/>
          </w:rPr>
          <w:delText>SHALL</w:delText>
        </w:r>
      </w:del>
      <w:ins w:id="895" w:author="Laurence Golding" w:date="2018-05-11T15:32:00Z">
        <w:r w:rsidR="001664A1">
          <w:rPr>
            <w:b/>
          </w:rPr>
          <w:t>MAY</w:t>
        </w:r>
      </w:ins>
      <w:r>
        <w:t xml:space="preserve"> contain a property named </w:t>
      </w:r>
      <w:del w:id="896" w:author="Laurence Golding" w:date="2018-05-11T15:37:00Z">
        <w:r w:rsidRPr="00161D0D" w:rsidDel="001664A1">
          <w:rPr>
            <w:rStyle w:val="CODEtemp"/>
          </w:rPr>
          <w:delText>o</w:delText>
        </w:r>
      </w:del>
      <w:ins w:id="897" w:author="Laurence Golding" w:date="2018-05-11T15:37:00Z">
        <w:r w:rsidR="001664A1">
          <w:rPr>
            <w:rStyle w:val="CODEtemp"/>
          </w:rPr>
          <w:t>byteO</w:t>
        </w:r>
      </w:ins>
      <w:r w:rsidRPr="00161D0D">
        <w:rPr>
          <w:rStyle w:val="CODEtemp"/>
        </w:rPr>
        <w:t>ffset</w:t>
      </w:r>
      <w:del w:id="898" w:author="Laurence Golding" w:date="2018-05-11T15:32:00Z">
        <w:r w:rsidDel="001664A1">
          <w:delText>,</w:delText>
        </w:r>
      </w:del>
      <w:r>
        <w:t xml:space="preserve"> </w:t>
      </w:r>
      <w:del w:id="899" w:author="Laurence Golding" w:date="2018-05-11T15:32:00Z">
        <w:r w:rsidDel="001664A1">
          <w:delText xml:space="preserve">which </w:delText>
        </w:r>
        <w:r w:rsidRPr="00161D0D" w:rsidDel="001664A1">
          <w:rPr>
            <w:b/>
          </w:rPr>
          <w:delText>SHALL</w:delText>
        </w:r>
        <w:r w:rsidDel="001664A1">
          <w:delText xml:space="preserve"> have</w:delText>
        </w:r>
      </w:del>
      <w:ins w:id="900" w:author="Laurence Golding" w:date="2018-05-11T15:32:00Z">
        <w:r w:rsidR="001664A1">
          <w:t>whose value is</w:t>
        </w:r>
      </w:ins>
      <w:r>
        <w:t xml:space="preserve"> a non-negative integer </w:t>
      </w:r>
      <w:del w:id="901" w:author="Laurence Golding" w:date="2018-05-11T15:33:00Z">
        <w:r w:rsidDel="001664A1">
          <w:delText xml:space="preserve">value </w:delText>
        </w:r>
      </w:del>
      <w:r>
        <w:t xml:space="preserve">equal to the </w:t>
      </w:r>
      <w:ins w:id="902" w:author="Laurence Golding" w:date="2018-05-11T15:37:00Z">
        <w:r w:rsidR="001664A1">
          <w:t xml:space="preserve">zero-based </w:t>
        </w:r>
      </w:ins>
      <w:ins w:id="903" w:author="Laurence Golding" w:date="2018-05-12T14:17:00Z">
        <w:r w:rsidR="00315F9F">
          <w:t xml:space="preserve">byte </w:t>
        </w:r>
      </w:ins>
      <w:del w:id="904" w:author="Laurence Golding" w:date="2018-05-11T15:37:00Z">
        <w:r w:rsidDel="001664A1">
          <w:delText xml:space="preserve">byte </w:delText>
        </w:r>
      </w:del>
      <w:r>
        <w:t>offset</w:t>
      </w:r>
      <w:ins w:id="905" w:author="Laurence Golding" w:date="2018-05-11T15:34:00Z">
        <w:r w:rsidR="001664A1">
          <w:t xml:space="preserve"> of the first byte in the region</w:t>
        </w:r>
      </w:ins>
      <w:r>
        <w:t xml:space="preserve"> from the beginning of the file</w:t>
      </w:r>
      <w:del w:id="906" w:author="Laurence Golding" w:date="2018-05-11T15:34:00Z">
        <w:r w:rsidDel="001664A1">
          <w:delText xml:space="preserve"> of the first byte in the region</w:delText>
        </w:r>
      </w:del>
      <w:r>
        <w:t>.</w:t>
      </w:r>
    </w:p>
    <w:p w14:paraId="1903BEF0" w14:textId="342FFD86" w:rsidR="00161D0D" w:rsidDel="001664A1" w:rsidRDefault="00161D0D" w:rsidP="00161D0D">
      <w:pPr>
        <w:rPr>
          <w:del w:id="907" w:author="Laurence Golding" w:date="2018-05-11T15:33:00Z"/>
        </w:rPr>
      </w:pPr>
      <w:del w:id="908" w:author="Laurence Golding" w:date="2018-05-11T15:33:00Z">
        <w:r w:rsidDel="001664A1">
          <w:lastRenderedPageBreak/>
          <w:delText xml:space="preserve">When a </w:delText>
        </w:r>
        <w:r w:rsidRPr="00161D0D" w:rsidDel="001664A1">
          <w:rPr>
            <w:rStyle w:val="CODEtemp"/>
          </w:rPr>
          <w:delText>region</w:delText>
        </w:r>
        <w:r w:rsidDel="001664A1">
          <w:delText xml:space="preserve"> object represents a text region, the offset property </w:delText>
        </w:r>
        <w:r w:rsidRPr="00161D0D" w:rsidDel="001664A1">
          <w:rPr>
            <w:b/>
          </w:rPr>
          <w:delText>MAY</w:delText>
        </w:r>
        <w:r w:rsidDel="001664A1">
          <w:delText xml:space="preserve"> be present. In this case, it </w:delText>
        </w:r>
        <w:r w:rsidRPr="00161D0D" w:rsidDel="001664A1">
          <w:rPr>
            <w:b/>
          </w:rPr>
          <w:delText>SHALL</w:delText>
        </w:r>
        <w:r w:rsidDel="001664A1">
          <w:delText xml:space="preserve"> represent the character offset from the beginning of the file of the first character in the region.</w:delText>
        </w:r>
      </w:del>
    </w:p>
    <w:p w14:paraId="7477E875" w14:textId="1C16F5ED" w:rsidR="006E546E" w:rsidRDefault="001664A1" w:rsidP="006E546E">
      <w:pPr>
        <w:pStyle w:val="Heading3"/>
      </w:pPr>
      <w:bookmarkStart w:id="909" w:name="_Ref493491350"/>
      <w:bookmarkStart w:id="910" w:name="_Ref493492312"/>
      <w:bookmarkStart w:id="911" w:name="_Toc513541186"/>
      <w:ins w:id="912" w:author="Laurence Golding" w:date="2018-05-11T15:34:00Z">
        <w:r>
          <w:t>byteL</w:t>
        </w:r>
      </w:ins>
      <w:del w:id="913" w:author="Laurence Golding" w:date="2018-05-11T15:34:00Z">
        <w:r w:rsidR="006E546E" w:rsidDel="001664A1">
          <w:delText>l</w:delText>
        </w:r>
      </w:del>
      <w:r w:rsidR="006E546E">
        <w:t>ength property</w:t>
      </w:r>
      <w:bookmarkEnd w:id="909"/>
      <w:bookmarkEnd w:id="910"/>
      <w:bookmarkEnd w:id="911"/>
    </w:p>
    <w:p w14:paraId="720E533E" w14:textId="7A7B5BA9" w:rsidR="00161D0D" w:rsidDel="001664A1" w:rsidRDefault="00315F9F" w:rsidP="001664A1">
      <w:pPr>
        <w:rPr>
          <w:del w:id="914" w:author="Laurence Golding" w:date="2018-05-11T15:34:00Z"/>
        </w:rPr>
      </w:pPr>
      <w:ins w:id="915" w:author="Laurence Golding" w:date="2018-05-12T14:18:00Z">
        <w:r>
          <w:t xml:space="preserve">When a </w:t>
        </w:r>
        <w:r w:rsidRPr="00161D0D">
          <w:rPr>
            <w:rStyle w:val="CODEtemp"/>
          </w:rPr>
          <w:t>region</w:t>
        </w:r>
        <w:r>
          <w:t xml:space="preserve"> object represents a binary region, it </w:t>
        </w:r>
      </w:ins>
      <w:del w:id="916" w:author="Laurence Golding" w:date="2018-05-12T14:18:00Z">
        <w:r w:rsidR="00161D0D" w:rsidDel="00315F9F">
          <w:delText xml:space="preserve">A </w:delText>
        </w:r>
        <w:r w:rsidR="00161D0D" w:rsidRPr="00161D0D" w:rsidDel="00315F9F">
          <w:rPr>
            <w:rStyle w:val="CODEtemp"/>
          </w:rPr>
          <w:delText>region</w:delText>
        </w:r>
        <w:r w:rsidR="00161D0D" w:rsidDel="00315F9F">
          <w:delText xml:space="preserve"> object </w:delText>
        </w:r>
      </w:del>
      <w:r w:rsidR="00161D0D" w:rsidRPr="00161D0D">
        <w:rPr>
          <w:b/>
        </w:rPr>
        <w:t>MAY</w:t>
      </w:r>
      <w:r w:rsidR="00161D0D">
        <w:t xml:space="preserve"> contain a property named </w:t>
      </w:r>
      <w:del w:id="917" w:author="Laurence Golding" w:date="2018-05-11T15:34:00Z">
        <w:r w:rsidR="00161D0D" w:rsidRPr="00161D0D" w:rsidDel="001664A1">
          <w:rPr>
            <w:rStyle w:val="CODEtemp"/>
          </w:rPr>
          <w:delText>length</w:delText>
        </w:r>
        <w:r w:rsidR="00161D0D" w:rsidDel="001664A1">
          <w:delText xml:space="preserve"> </w:delText>
        </w:r>
      </w:del>
      <w:ins w:id="918" w:author="Laurence Golding" w:date="2018-05-11T15:34:00Z">
        <w:r w:rsidR="001664A1">
          <w:rPr>
            <w:rStyle w:val="CODEtemp"/>
          </w:rPr>
          <w:t>byteL</w:t>
        </w:r>
        <w:r w:rsidR="001664A1" w:rsidRPr="00161D0D">
          <w:rPr>
            <w:rStyle w:val="CODEtemp"/>
          </w:rPr>
          <w:t>ength</w:t>
        </w:r>
        <w:r w:rsidR="001664A1">
          <w:t xml:space="preserve"> </w:t>
        </w:r>
      </w:ins>
      <w:r w:rsidR="00161D0D">
        <w:t>whose value is a non-negative integer</w:t>
      </w:r>
      <w:ins w:id="919" w:author="Laurence Golding" w:date="2018-05-11T15:34:00Z">
        <w:r w:rsidR="001664A1">
          <w:t xml:space="preserve"> equal to</w:t>
        </w:r>
      </w:ins>
      <w:del w:id="920" w:author="Laurence Golding" w:date="2018-05-11T15:34:00Z">
        <w:r w:rsidR="00161D0D" w:rsidDel="001664A1">
          <w:delText>.</w:delText>
        </w:r>
      </w:del>
    </w:p>
    <w:p w14:paraId="2A9C5C39" w14:textId="447BADF9" w:rsidR="00161D0D" w:rsidDel="001664A1" w:rsidRDefault="00161D0D" w:rsidP="001664A1">
      <w:pPr>
        <w:rPr>
          <w:del w:id="921" w:author="Laurence Golding" w:date="2018-05-11T15:34:00Z"/>
        </w:rPr>
      </w:pPr>
      <w:del w:id="922" w:author="Laurence Golding" w:date="2018-05-11T15:34:00Z">
        <w:r w:rsidDel="001664A1">
          <w:delText xml:space="preserve">When the </w:delText>
        </w:r>
        <w:r w:rsidRPr="00161D0D" w:rsidDel="001664A1">
          <w:rPr>
            <w:rStyle w:val="CODEtemp"/>
          </w:rPr>
          <w:delText>region</w:delText>
        </w:r>
        <w:r w:rsidDel="001664A1">
          <w:delText xml:space="preserve"> object represents a text region, the value of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be the number of characters in the region. If the region consists of 0 characters, then either </w:delText>
        </w:r>
        <w:r w:rsidRPr="00161D0D" w:rsidDel="001664A1">
          <w:rPr>
            <w:rStyle w:val="CODEtemp"/>
          </w:rPr>
          <w:delText>length</w:delText>
        </w:r>
        <w:r w:rsidDel="001664A1">
          <w:delText xml:space="preserve"> </w:delText>
        </w:r>
        <w:r w:rsidRPr="00161D0D" w:rsidDel="001664A1">
          <w:rPr>
            <w:b/>
          </w:rPr>
          <w:delText>SHALL</w:delText>
        </w:r>
        <w:r w:rsidDel="001664A1">
          <w:delText xml:space="preserve"> either be absent or if </w:delText>
        </w:r>
        <w:r w:rsidRPr="00161D0D" w:rsidDel="001664A1">
          <w:rPr>
            <w:b/>
          </w:rPr>
          <w:delText>SHALL</w:delText>
        </w:r>
        <w:r w:rsidDel="001664A1">
          <w:delText xml:space="preserve"> have the value 0.</w:delText>
        </w:r>
      </w:del>
    </w:p>
    <w:p w14:paraId="2575734B" w14:textId="69785AA7" w:rsidR="00161D0D" w:rsidRDefault="00161D0D" w:rsidP="004048E0">
      <w:del w:id="923" w:author="Laurence Golding" w:date="2018-05-11T15:34:00Z">
        <w:r w:rsidDel="001664A1">
          <w:delText xml:space="preserve">When a </w:delText>
        </w:r>
        <w:r w:rsidRPr="00161D0D" w:rsidDel="001664A1">
          <w:rPr>
            <w:rStyle w:val="CODEtemp"/>
          </w:rPr>
          <w:delText>region</w:delText>
        </w:r>
        <w:r w:rsidDel="001664A1">
          <w:delText xml:space="preserve"> object represents a binary region, the value of length </w:delText>
        </w:r>
        <w:r w:rsidRPr="00161D0D" w:rsidDel="001664A1">
          <w:rPr>
            <w:b/>
          </w:rPr>
          <w:delText>SHALL</w:delText>
        </w:r>
        <w:r w:rsidDel="001664A1">
          <w:delText xml:space="preserve"> be</w:delText>
        </w:r>
      </w:del>
      <w:r>
        <w:t xml:space="preserve"> the number of bytes in the region. If the region consists of 0 bytes, then either </w:t>
      </w:r>
      <w:ins w:id="924" w:author="Laurence Golding" w:date="2018-05-11T15:35:00Z">
        <w:r w:rsidR="001664A1">
          <w:rPr>
            <w:rStyle w:val="CODEtemp"/>
          </w:rPr>
          <w:t>byteL</w:t>
        </w:r>
      </w:ins>
      <w:del w:id="925" w:author="Laurence Golding" w:date="2018-05-11T15:35:00Z">
        <w:r w:rsidRPr="00161D0D" w:rsidDel="001664A1">
          <w:rPr>
            <w:rStyle w:val="CODEtemp"/>
          </w:rPr>
          <w:delText>l</w:delText>
        </w:r>
      </w:del>
      <w:r w:rsidRPr="00161D0D">
        <w:rPr>
          <w:rStyle w:val="CODEtemp"/>
        </w:rPr>
        <w:t>ength</w:t>
      </w:r>
      <w:r>
        <w:t xml:space="preserve"> </w:t>
      </w:r>
      <w:r w:rsidRPr="00161D0D">
        <w:rPr>
          <w:b/>
        </w:rPr>
        <w:t>SHALL</w:t>
      </w:r>
      <w:r>
        <w:t xml:space="preserve"> either be absent or i</w:t>
      </w:r>
      <w:ins w:id="926" w:author="Laurence Golding" w:date="2018-05-12T14:18:00Z">
        <w:r w:rsidR="00315F9F">
          <w:t>t</w:t>
        </w:r>
      </w:ins>
      <w:del w:id="927" w:author="Laurence Golding" w:date="2018-05-12T14:18:00Z">
        <w:r w:rsidDel="00315F9F">
          <w:delText>f</w:delText>
        </w:r>
      </w:del>
      <w:r>
        <w:t xml:space="preserve"> </w:t>
      </w:r>
      <w:r w:rsidRPr="00161D0D">
        <w:rPr>
          <w:b/>
        </w:rPr>
        <w:t>SHALL</w:t>
      </w:r>
      <w:r>
        <w:t xml:space="preserve"> have the value 0.</w:t>
      </w:r>
    </w:p>
    <w:p w14:paraId="71BD8AA5" w14:textId="6A26F376" w:rsidR="00161D0D" w:rsidRDefault="00161D0D" w:rsidP="00161D0D">
      <w:r>
        <w:t xml:space="preserve">The sum of </w:t>
      </w:r>
      <w:del w:id="928" w:author="Laurence Golding" w:date="2018-05-12T14:18:00Z">
        <w:r w:rsidDel="00315F9F">
          <w:delText xml:space="preserve">the </w:delText>
        </w:r>
      </w:del>
      <w:del w:id="929" w:author="Laurence Golding" w:date="2018-05-11T15:35:00Z">
        <w:r w:rsidRPr="00161D0D" w:rsidDel="001664A1">
          <w:rPr>
            <w:rStyle w:val="CODEtemp"/>
          </w:rPr>
          <w:delText>offset</w:delText>
        </w:r>
        <w:r w:rsidDel="001664A1">
          <w:delText xml:space="preserve"> </w:delText>
        </w:r>
      </w:del>
      <w:ins w:id="930" w:author="Laurence Golding" w:date="2018-05-11T15:35:00Z">
        <w:r w:rsidR="001664A1">
          <w:rPr>
            <w:rStyle w:val="CODEtemp"/>
          </w:rPr>
          <w:t>byteO</w:t>
        </w:r>
        <w:r w:rsidR="001664A1" w:rsidRPr="00161D0D">
          <w:rPr>
            <w:rStyle w:val="CODEtemp"/>
          </w:rPr>
          <w:t>ffset</w:t>
        </w:r>
        <w:r w:rsidR="001664A1">
          <w:t xml:space="preserve"> </w:t>
        </w:r>
      </w:ins>
      <w:r>
        <w:t>(§</w:t>
      </w:r>
      <w:ins w:id="931" w:author="Laurence Golding" w:date="2018-05-11T15:45:00Z">
        <w:r w:rsidR="004048E0">
          <w:fldChar w:fldCharType="begin"/>
        </w:r>
        <w:r w:rsidR="004048E0">
          <w:instrText xml:space="preserve"> REF _Ref513816656 \r \h </w:instrText>
        </w:r>
      </w:ins>
      <w:r w:rsidR="004048E0">
        <w:fldChar w:fldCharType="separate"/>
      </w:r>
      <w:ins w:id="932" w:author="Laurence Golding" w:date="2018-05-11T15:45:00Z">
        <w:r w:rsidR="004048E0">
          <w:t>3.22.10</w:t>
        </w:r>
        <w:r w:rsidR="004048E0">
          <w:fldChar w:fldCharType="end"/>
        </w:r>
        <w:r w:rsidR="004048E0">
          <w:t>)</w:t>
        </w:r>
      </w:ins>
      <w:del w:id="933" w:author="Laurence Golding" w:date="2018-05-11T15:45:00Z">
        <w:r w:rsidDel="004048E0">
          <w:fldChar w:fldCharType="begin"/>
        </w:r>
        <w:r w:rsidDel="004048E0">
          <w:delInstrText xml:space="preserve"> REF _Ref493492981 \w \h </w:delInstrText>
        </w:r>
        <w:r w:rsidDel="004048E0">
          <w:fldChar w:fldCharType="separate"/>
        </w:r>
        <w:r w:rsidR="007018CC" w:rsidDel="004048E0">
          <w:delText>3.22.8</w:delText>
        </w:r>
        <w:r w:rsidDel="004048E0">
          <w:fldChar w:fldCharType="end"/>
        </w:r>
        <w:r w:rsidDel="004048E0">
          <w:delText>)</w:delText>
        </w:r>
      </w:del>
      <w:r>
        <w:t xml:space="preserve"> and </w:t>
      </w:r>
      <w:del w:id="934" w:author="Laurence Golding" w:date="2018-05-11T15:35:00Z">
        <w:r w:rsidRPr="00161D0D" w:rsidDel="001664A1">
          <w:rPr>
            <w:rStyle w:val="CODEtemp"/>
          </w:rPr>
          <w:delText>length</w:delText>
        </w:r>
        <w:r w:rsidDel="001664A1">
          <w:delText xml:space="preserve"> </w:delText>
        </w:r>
      </w:del>
      <w:ins w:id="935" w:author="Laurence Golding" w:date="2018-05-11T15:35:00Z">
        <w:r w:rsidR="001664A1">
          <w:rPr>
            <w:rStyle w:val="CODEtemp"/>
          </w:rPr>
          <w:t>byteL</w:t>
        </w:r>
        <w:r w:rsidR="001664A1" w:rsidRPr="00161D0D">
          <w:rPr>
            <w:rStyle w:val="CODEtemp"/>
          </w:rPr>
          <w:t>ength</w:t>
        </w:r>
        <w:r w:rsidR="001664A1">
          <w:t xml:space="preserve"> </w:t>
        </w:r>
      </w:ins>
      <w:del w:id="936" w:author="Laurence Golding" w:date="2018-05-12T14:18:00Z">
        <w:r w:rsidDel="00315F9F">
          <w:delText xml:space="preserve">properties </w:delText>
        </w:r>
      </w:del>
      <w:r w:rsidRPr="00161D0D">
        <w:rPr>
          <w:b/>
        </w:rPr>
        <w:t>SHALL</w:t>
      </w:r>
      <w:r>
        <w:t xml:space="preserve"> be greater than or equal to 0</w:t>
      </w:r>
      <w:del w:id="937" w:author="Laurence Golding" w:date="2018-05-11T15:35:00Z">
        <w:r w:rsidDel="001664A1">
          <w:delText>,</w:delText>
        </w:r>
      </w:del>
      <w:r>
        <w:t xml:space="preserve"> and less than or equal to the </w:t>
      </w:r>
      <w:del w:id="938" w:author="Laurence Golding" w:date="2018-05-11T15:35:00Z">
        <w:r w:rsidDel="001664A1">
          <w:delText xml:space="preserve">length </w:delText>
        </w:r>
      </w:del>
      <w:ins w:id="939" w:author="Laurence Golding" w:date="2018-05-11T15:35:00Z">
        <w:r w:rsidR="001664A1">
          <w:t xml:space="preserve">number of bytes in </w:t>
        </w:r>
      </w:ins>
      <w:r>
        <w:t>the file</w:t>
      </w:r>
      <w:del w:id="940" w:author="Laurence Golding" w:date="2018-05-11T15:35:00Z">
        <w:r w:rsidDel="001664A1">
          <w:delText>, which is measured in characters for a text region and in bytes for a binary region</w:delText>
        </w:r>
      </w:del>
      <w:r>
        <w:t>.</w:t>
      </w:r>
    </w:p>
    <w:p w14:paraId="26AA9C6F" w14:textId="4A7DFCA2" w:rsidR="00161D0D" w:rsidRDefault="00161D0D" w:rsidP="00161D0D">
      <w:r>
        <w:t xml:space="preserve">A </w:t>
      </w:r>
      <w:r w:rsidRPr="001664A1">
        <w:rPr>
          <w:rStyle w:val="CODEtemp"/>
        </w:rPr>
        <w:t>region</w:t>
      </w:r>
      <w:r>
        <w:t xml:space="preserve"> </w:t>
      </w:r>
      <w:proofErr w:type="gramStart"/>
      <w:ins w:id="941" w:author="Laurence Golding" w:date="2018-05-11T15:36:00Z">
        <w:r w:rsidR="001664A1">
          <w:t>object</w:t>
        </w:r>
        <w:proofErr w:type="gramEnd"/>
        <w:r w:rsidR="001664A1">
          <w:t xml:space="preserve"> </w:t>
        </w:r>
      </w:ins>
      <w:r>
        <w:t xml:space="preserve">whose </w:t>
      </w:r>
      <w:del w:id="942" w:author="Laurence Golding" w:date="2018-05-11T15:36:00Z">
        <w:r w:rsidRPr="00161D0D" w:rsidDel="001664A1">
          <w:rPr>
            <w:rStyle w:val="CODEtemp"/>
          </w:rPr>
          <w:delText>offset</w:delText>
        </w:r>
        <w:r w:rsidDel="001664A1">
          <w:delText xml:space="preserve"> </w:delText>
        </w:r>
      </w:del>
      <w:ins w:id="943" w:author="Laurence Golding" w:date="2018-05-11T15:36:00Z">
        <w:r w:rsidR="001664A1">
          <w:rPr>
            <w:rStyle w:val="CODEtemp"/>
          </w:rPr>
          <w:t>byteO</w:t>
        </w:r>
        <w:r w:rsidR="001664A1" w:rsidRPr="00161D0D">
          <w:rPr>
            <w:rStyle w:val="CODEtemp"/>
          </w:rPr>
          <w:t>ffset</w:t>
        </w:r>
        <w:r w:rsidR="001664A1">
          <w:t xml:space="preserve"> </w:t>
        </w:r>
      </w:ins>
      <w:del w:id="944" w:author="Laurence Golding" w:date="2018-05-12T14:18:00Z">
        <w:r w:rsidDel="00315F9F">
          <w:delText xml:space="preserve">is </w:delText>
        </w:r>
      </w:del>
      <w:r>
        <w:t>equal</w:t>
      </w:r>
      <w:ins w:id="945" w:author="Laurence Golding" w:date="2018-05-12T14:18:00Z">
        <w:r w:rsidR="00315F9F">
          <w:t>s</w:t>
        </w:r>
      </w:ins>
      <w:del w:id="946" w:author="Laurence Golding" w:date="2018-05-12T14:18:00Z">
        <w:r w:rsidDel="00315F9F">
          <w:delText xml:space="preserve"> to</w:delText>
        </w:r>
      </w:del>
      <w:r>
        <w:t xml:space="preserve"> the </w:t>
      </w:r>
      <w:del w:id="947" w:author="Laurence Golding" w:date="2018-05-11T15:36:00Z">
        <w:r w:rsidDel="001664A1">
          <w:delText>length of</w:delText>
        </w:r>
      </w:del>
      <w:ins w:id="948" w:author="Laurence Golding" w:date="2018-05-11T15:36:00Z">
        <w:r w:rsidR="001664A1">
          <w:t>number of bytes in</w:t>
        </w:r>
      </w:ins>
      <w:r>
        <w:t xml:space="preserve"> the file and whose </w:t>
      </w:r>
      <w:del w:id="949" w:author="Laurence Golding" w:date="2018-05-12T14:18:00Z">
        <w:r w:rsidRPr="00161D0D" w:rsidDel="00315F9F">
          <w:rPr>
            <w:rStyle w:val="CODEtemp"/>
          </w:rPr>
          <w:delText>length</w:delText>
        </w:r>
        <w:r w:rsidDel="00315F9F">
          <w:delText xml:space="preserve"> </w:delText>
        </w:r>
      </w:del>
      <w:ins w:id="950" w:author="Laurence Golding" w:date="2018-05-12T14:18:00Z">
        <w:r w:rsidR="00315F9F">
          <w:rPr>
            <w:rStyle w:val="CODEtemp"/>
          </w:rPr>
          <w:t>byteL</w:t>
        </w:r>
        <w:r w:rsidR="00315F9F" w:rsidRPr="00161D0D">
          <w:rPr>
            <w:rStyle w:val="CODEtemp"/>
          </w:rPr>
          <w:t>ength</w:t>
        </w:r>
        <w:r w:rsidR="00315F9F">
          <w:t xml:space="preserve"> </w:t>
        </w:r>
      </w:ins>
      <w:r>
        <w:t xml:space="preserve">is 0 </w:t>
      </w:r>
      <w:ins w:id="951" w:author="Laurence Golding" w:date="2018-05-11T15:36:00Z">
        <w:r w:rsidR="001664A1">
          <w:t xml:space="preserve">is </w:t>
        </w:r>
      </w:ins>
      <w:r>
        <w:t xml:space="preserve">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952" w:name="_Toc513541187"/>
      <w:r>
        <w:t>snippet property</w:t>
      </w:r>
      <w:bookmarkEnd w:id="952"/>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953" w:name="_Ref513118337"/>
      <w:bookmarkStart w:id="954" w:name="_Toc513541188"/>
      <w:r>
        <w:t>message property</w:t>
      </w:r>
      <w:bookmarkEnd w:id="953"/>
      <w:bookmarkEnd w:id="954"/>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955" w:name="_Ref513118449"/>
      <w:bookmarkStart w:id="956" w:name="_Toc513541189"/>
      <w:bookmarkStart w:id="957" w:name="_Hlk513212890"/>
      <w:r>
        <w:t>rectangle object</w:t>
      </w:r>
      <w:bookmarkEnd w:id="955"/>
      <w:bookmarkEnd w:id="956"/>
    </w:p>
    <w:p w14:paraId="3C4A6F0B" w14:textId="2FBD2981" w:rsidR="008A21D5" w:rsidRDefault="008A21D5" w:rsidP="008A21D5">
      <w:pPr>
        <w:pStyle w:val="Heading3"/>
      </w:pPr>
      <w:bookmarkStart w:id="958" w:name="_Toc513541190"/>
      <w:r>
        <w:t>General</w:t>
      </w:r>
      <w:bookmarkEnd w:id="95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959" w:name="_Toc513541191"/>
      <w:r>
        <w:t>top, left, bottom, and right properties</w:t>
      </w:r>
      <w:bookmarkEnd w:id="959"/>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960" w:name="_Ref513118473"/>
      <w:bookmarkStart w:id="961" w:name="_Toc513541192"/>
      <w:r>
        <w:t>message property</w:t>
      </w:r>
      <w:bookmarkEnd w:id="960"/>
      <w:bookmarkEnd w:id="961"/>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962" w:name="_Ref493404505"/>
      <w:bookmarkStart w:id="963" w:name="_Toc513541193"/>
      <w:bookmarkEnd w:id="957"/>
      <w:r>
        <w:lastRenderedPageBreak/>
        <w:t>logicalLocation object</w:t>
      </w:r>
      <w:bookmarkEnd w:id="962"/>
      <w:bookmarkEnd w:id="963"/>
    </w:p>
    <w:p w14:paraId="479717FF" w14:textId="2760154A" w:rsidR="006E546E" w:rsidRDefault="006E546E" w:rsidP="006E546E">
      <w:pPr>
        <w:pStyle w:val="Heading3"/>
      </w:pPr>
      <w:bookmarkStart w:id="964" w:name="_Toc513541194"/>
      <w:r>
        <w:t>General</w:t>
      </w:r>
      <w:bookmarkEnd w:id="964"/>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965" w:name="_Toc513541195"/>
      <w:r>
        <w:t>name property</w:t>
      </w:r>
      <w:bookmarkEnd w:id="965"/>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966" w:name="_Ref513194876"/>
      <w:bookmarkStart w:id="967" w:name="_Toc513541196"/>
      <w:r>
        <w:t>fullyQualifiedName property</w:t>
      </w:r>
      <w:bookmarkEnd w:id="966"/>
      <w:bookmarkEnd w:id="967"/>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lastRenderedPageBreak/>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968" w:name="_Toc513541197"/>
      <w:r>
        <w:t>decoratedName property</w:t>
      </w:r>
      <w:bookmarkEnd w:id="968"/>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969" w:name="_Ref513195445"/>
      <w:bookmarkStart w:id="970" w:name="_Toc513541198"/>
      <w:r>
        <w:t>kind property</w:t>
      </w:r>
      <w:bookmarkEnd w:id="969"/>
      <w:bookmarkEnd w:id="97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971" w:name="_Toc513541199"/>
      <w:r>
        <w:t>parentKey property</w:t>
      </w:r>
      <w:bookmarkEnd w:id="971"/>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972" w:name="_Ref510008325"/>
      <w:bookmarkStart w:id="973" w:name="_Toc513541200"/>
      <w:r>
        <w:t>codeFlow object</w:t>
      </w:r>
      <w:bookmarkEnd w:id="972"/>
      <w:bookmarkEnd w:id="973"/>
    </w:p>
    <w:p w14:paraId="507EC364" w14:textId="20C3EC2C" w:rsidR="00B163FF" w:rsidRDefault="00B163FF" w:rsidP="00B163FF">
      <w:pPr>
        <w:pStyle w:val="Heading3"/>
      </w:pPr>
      <w:bookmarkStart w:id="974" w:name="_Ref510009088"/>
      <w:bookmarkStart w:id="975" w:name="_Toc513541201"/>
      <w:r>
        <w:t>General</w:t>
      </w:r>
      <w:bookmarkEnd w:id="974"/>
      <w:bookmarkEnd w:id="975"/>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976" w:name="_Ref510008352"/>
      <w:bookmarkStart w:id="977" w:name="_Toc513541202"/>
      <w:r>
        <w:t>message property</w:t>
      </w:r>
      <w:bookmarkEnd w:id="976"/>
      <w:bookmarkEnd w:id="977"/>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978" w:name="_Ref510008358"/>
      <w:bookmarkStart w:id="979" w:name="_Toc513541203"/>
      <w:r>
        <w:t>threadFlows property</w:t>
      </w:r>
      <w:bookmarkEnd w:id="978"/>
      <w:bookmarkEnd w:id="979"/>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980" w:name="_Toc513541204"/>
      <w:r>
        <w:t>properties property</w:t>
      </w:r>
      <w:bookmarkEnd w:id="980"/>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981" w:name="_Ref493427364"/>
      <w:bookmarkStart w:id="982" w:name="_Toc513541205"/>
      <w:r>
        <w:lastRenderedPageBreak/>
        <w:t>thread</w:t>
      </w:r>
      <w:r w:rsidR="006E546E">
        <w:t>Flow object</w:t>
      </w:r>
      <w:bookmarkEnd w:id="981"/>
      <w:bookmarkEnd w:id="982"/>
    </w:p>
    <w:p w14:paraId="68EE36AB" w14:textId="336A5D40" w:rsidR="006E546E" w:rsidRDefault="006E546E" w:rsidP="006E546E">
      <w:pPr>
        <w:pStyle w:val="Heading3"/>
      </w:pPr>
      <w:bookmarkStart w:id="983" w:name="_Toc513541206"/>
      <w:r>
        <w:t>General</w:t>
      </w:r>
      <w:bookmarkEnd w:id="98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984" w:name="_Ref510008395"/>
      <w:bookmarkStart w:id="985" w:name="_Toc513541207"/>
      <w:r>
        <w:t>id property</w:t>
      </w:r>
      <w:bookmarkEnd w:id="984"/>
      <w:bookmarkEnd w:id="985"/>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986" w:name="_Ref503361742"/>
      <w:bookmarkStart w:id="987" w:name="_Toc513541208"/>
      <w:r>
        <w:t>message property</w:t>
      </w:r>
      <w:bookmarkEnd w:id="986"/>
      <w:bookmarkEnd w:id="987"/>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988" w:name="_Ref510008412"/>
      <w:bookmarkStart w:id="989" w:name="_Toc513541209"/>
      <w:r>
        <w:t>locations property</w:t>
      </w:r>
      <w:bookmarkEnd w:id="988"/>
      <w:bookmarkEnd w:id="989"/>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990" w:name="_Toc513541210"/>
      <w:r>
        <w:t>properties property</w:t>
      </w:r>
      <w:bookmarkEnd w:id="990"/>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991" w:name="_Ref511819945"/>
      <w:bookmarkStart w:id="992" w:name="_Toc513541211"/>
      <w:r>
        <w:t>graph object</w:t>
      </w:r>
      <w:bookmarkEnd w:id="991"/>
      <w:bookmarkEnd w:id="992"/>
    </w:p>
    <w:p w14:paraId="79771063" w14:textId="13A3DA96" w:rsidR="00CD4F20" w:rsidRDefault="00CD4F20" w:rsidP="00CD4F20">
      <w:pPr>
        <w:pStyle w:val="Heading3"/>
      </w:pPr>
      <w:bookmarkStart w:id="993" w:name="_Toc513541212"/>
      <w:r>
        <w:t>General</w:t>
      </w:r>
      <w:bookmarkEnd w:id="993"/>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994" w:name="_Ref511822858"/>
      <w:bookmarkStart w:id="995" w:name="_Toc513541213"/>
      <w:r>
        <w:t>id property</w:t>
      </w:r>
      <w:bookmarkEnd w:id="994"/>
      <w:bookmarkEnd w:id="995"/>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996" w:name="_Toc513541214"/>
      <w:r>
        <w:lastRenderedPageBreak/>
        <w:t>description property</w:t>
      </w:r>
      <w:bookmarkEnd w:id="996"/>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997" w:name="_Ref511823242"/>
      <w:bookmarkStart w:id="998" w:name="_Toc513541215"/>
      <w:r>
        <w:t>nodes property</w:t>
      </w:r>
      <w:bookmarkEnd w:id="997"/>
      <w:bookmarkEnd w:id="998"/>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999" w:name="_Ref511823263"/>
      <w:bookmarkStart w:id="1000" w:name="_Toc513541216"/>
      <w:r>
        <w:t>edges property</w:t>
      </w:r>
      <w:bookmarkEnd w:id="999"/>
      <w:bookmarkEnd w:id="1000"/>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1001" w:name="_Toc513541217"/>
      <w:r>
        <w:t>properties property</w:t>
      </w:r>
      <w:bookmarkEnd w:id="1001"/>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1002" w:name="_Ref511821868"/>
      <w:bookmarkStart w:id="1003" w:name="_Toc513541218"/>
      <w:r>
        <w:t>node object</w:t>
      </w:r>
      <w:bookmarkEnd w:id="1002"/>
      <w:bookmarkEnd w:id="1003"/>
    </w:p>
    <w:p w14:paraId="5C490915" w14:textId="5A0DD1FC" w:rsidR="00CD4F20" w:rsidRDefault="00CD4F20" w:rsidP="00CD4F20">
      <w:pPr>
        <w:pStyle w:val="Heading3"/>
      </w:pPr>
      <w:bookmarkStart w:id="1004" w:name="_Toc513541219"/>
      <w:r>
        <w:t>General</w:t>
      </w:r>
      <w:bookmarkEnd w:id="1004"/>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1005" w:name="_Ref511822118"/>
      <w:bookmarkStart w:id="1006" w:name="_Toc513541220"/>
      <w:r>
        <w:t>id property</w:t>
      </w:r>
      <w:bookmarkEnd w:id="1005"/>
      <w:bookmarkEnd w:id="1006"/>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1007" w:name="_Toc513541221"/>
      <w:r>
        <w:t>label property</w:t>
      </w:r>
      <w:bookmarkEnd w:id="1007"/>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1008" w:name="_Toc513541222"/>
      <w:r>
        <w:t>location property</w:t>
      </w:r>
      <w:bookmarkEnd w:id="1008"/>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1009" w:name="_Toc513541223"/>
      <w:r>
        <w:t>properties property</w:t>
      </w:r>
      <w:bookmarkEnd w:id="1009"/>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1010" w:name="_Ref511821891"/>
      <w:bookmarkStart w:id="1011" w:name="_Toc513541224"/>
      <w:r>
        <w:t>edge object</w:t>
      </w:r>
      <w:bookmarkEnd w:id="1010"/>
      <w:bookmarkEnd w:id="1011"/>
    </w:p>
    <w:p w14:paraId="78AF70AE" w14:textId="37DDAA2D" w:rsidR="00CD4F20" w:rsidRDefault="00CD4F20" w:rsidP="00CD4F20">
      <w:pPr>
        <w:pStyle w:val="Heading3"/>
      </w:pPr>
      <w:bookmarkStart w:id="1012" w:name="_Toc513541225"/>
      <w:r>
        <w:t>General</w:t>
      </w:r>
      <w:bookmarkEnd w:id="1012"/>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1013" w:name="_Ref511823280"/>
      <w:bookmarkStart w:id="1014" w:name="_Toc513541226"/>
      <w:r>
        <w:t>id property</w:t>
      </w:r>
      <w:bookmarkEnd w:id="1013"/>
      <w:bookmarkEnd w:id="1014"/>
    </w:p>
    <w:p w14:paraId="5747D78D" w14:textId="445A7835" w:rsidR="00380A89" w:rsidRPr="00380A89" w:rsidRDefault="00380A89" w:rsidP="00380A89">
      <w:bookmarkStart w:id="101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01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1016" w:name="_Toc513541227"/>
      <w:r>
        <w:lastRenderedPageBreak/>
        <w:t>label property</w:t>
      </w:r>
      <w:bookmarkEnd w:id="1016"/>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1017" w:name="_Ref511822214"/>
      <w:bookmarkStart w:id="1018" w:name="_Toc513541228"/>
      <w:r>
        <w:t>sourceNodeId property</w:t>
      </w:r>
      <w:bookmarkEnd w:id="1017"/>
      <w:bookmarkEnd w:id="1018"/>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01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1019"/>
      <w:r>
        <w:t>.</w:t>
      </w:r>
    </w:p>
    <w:p w14:paraId="6B8670E4" w14:textId="744803E0" w:rsidR="00CD4F20" w:rsidRDefault="00CD4F20" w:rsidP="00CD4F20">
      <w:pPr>
        <w:pStyle w:val="Heading3"/>
      </w:pPr>
      <w:bookmarkStart w:id="1020" w:name="_Ref511823298"/>
      <w:bookmarkStart w:id="1021" w:name="_Toc513541229"/>
      <w:r>
        <w:t>targetNodeId property</w:t>
      </w:r>
      <w:bookmarkEnd w:id="1020"/>
      <w:bookmarkEnd w:id="1021"/>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1022" w:name="_Toc513541230"/>
      <w:r>
        <w:t>properties property</w:t>
      </w:r>
      <w:bookmarkEnd w:id="1022"/>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1023" w:name="_Ref511819971"/>
      <w:bookmarkStart w:id="1024" w:name="_Toc513541231"/>
      <w:r>
        <w:t>graphTraversal object</w:t>
      </w:r>
      <w:bookmarkEnd w:id="1023"/>
      <w:bookmarkEnd w:id="1024"/>
    </w:p>
    <w:p w14:paraId="7EE87AC4" w14:textId="2D601D1D" w:rsidR="00CD4F20" w:rsidRDefault="00CD4F20" w:rsidP="00CD4F20">
      <w:pPr>
        <w:pStyle w:val="Heading3"/>
      </w:pPr>
      <w:bookmarkStart w:id="1025" w:name="_Toc513541232"/>
      <w:r>
        <w:t>General</w:t>
      </w:r>
      <w:bookmarkEnd w:id="1025"/>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1026" w:name="_Ref511823664"/>
      <w:bookmarkStart w:id="1027" w:name="_Toc513541233"/>
      <w:r>
        <w:t>id property</w:t>
      </w:r>
      <w:bookmarkEnd w:id="1026"/>
      <w:bookmarkEnd w:id="1027"/>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1028" w:name="_Ref511823337"/>
      <w:bookmarkStart w:id="1029" w:name="_Toc513541234"/>
      <w:r>
        <w:t>graphId property</w:t>
      </w:r>
      <w:bookmarkEnd w:id="1028"/>
      <w:bookmarkEnd w:id="1029"/>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1030" w:name="_Toc513541235"/>
      <w:r>
        <w:t>description property</w:t>
      </w:r>
      <w:bookmarkEnd w:id="1030"/>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1031" w:name="_Ref511823179"/>
      <w:bookmarkStart w:id="1032" w:name="_Toc513541236"/>
      <w:r>
        <w:t>initialState property</w:t>
      </w:r>
      <w:bookmarkEnd w:id="1031"/>
      <w:bookmarkEnd w:id="1032"/>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1033" w:name="_Ref511822614"/>
      <w:bookmarkStart w:id="1034" w:name="_Toc513541237"/>
      <w:r>
        <w:lastRenderedPageBreak/>
        <w:t>edgeTraversals property</w:t>
      </w:r>
      <w:bookmarkEnd w:id="1033"/>
      <w:bookmarkEnd w:id="1034"/>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1035" w:name="_Toc513541238"/>
      <w:r>
        <w:t>properties property</w:t>
      </w:r>
      <w:bookmarkEnd w:id="1035"/>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1036" w:name="_Ref511822569"/>
      <w:bookmarkStart w:id="1037" w:name="_Toc513541239"/>
      <w:r>
        <w:t>edgeTraversal object</w:t>
      </w:r>
      <w:bookmarkEnd w:id="1036"/>
      <w:bookmarkEnd w:id="1037"/>
    </w:p>
    <w:p w14:paraId="4A14EA88" w14:textId="696B8630" w:rsidR="00CD4F20" w:rsidRDefault="00CD4F20" w:rsidP="00CD4F20">
      <w:pPr>
        <w:pStyle w:val="Heading3"/>
      </w:pPr>
      <w:bookmarkStart w:id="1038" w:name="_Toc513541240"/>
      <w:r>
        <w:t>General</w:t>
      </w:r>
      <w:bookmarkEnd w:id="1038"/>
    </w:p>
    <w:p w14:paraId="7FC25DC6" w14:textId="57980962" w:rsidR="00E66DEE" w:rsidRDefault="00E66DEE" w:rsidP="00E66DEE">
      <w:bookmarkStart w:id="103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040" w:name="_Ref513199007"/>
      <w:bookmarkStart w:id="1041" w:name="_Toc513541241"/>
      <w:r>
        <w:t>edgeId property</w:t>
      </w:r>
      <w:bookmarkEnd w:id="1039"/>
      <w:bookmarkEnd w:id="1040"/>
      <w:bookmarkEnd w:id="1041"/>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1042" w:name="_Toc513541242"/>
      <w:r>
        <w:t>message property</w:t>
      </w:r>
      <w:bookmarkEnd w:id="1042"/>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1043" w:name="_Ref511823070"/>
      <w:bookmarkStart w:id="1044" w:name="_Toc513541243"/>
      <w:r>
        <w:t>finalState property</w:t>
      </w:r>
      <w:bookmarkEnd w:id="1043"/>
      <w:bookmarkEnd w:id="1044"/>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1045" w:name="_Toc513541244"/>
      <w:r>
        <w:t>nestedGraphTraversalId property</w:t>
      </w:r>
      <w:bookmarkEnd w:id="1045"/>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1046" w:name="_Toc513541245"/>
      <w:r>
        <w:t>properties property</w:t>
      </w:r>
      <w:bookmarkEnd w:id="1046"/>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1047" w:name="_Ref493427479"/>
      <w:bookmarkStart w:id="1048" w:name="_Toc513541246"/>
      <w:r>
        <w:t>stack object</w:t>
      </w:r>
      <w:bookmarkEnd w:id="1047"/>
      <w:bookmarkEnd w:id="1048"/>
    </w:p>
    <w:p w14:paraId="5A2500F3" w14:textId="474DE860" w:rsidR="006E546E" w:rsidRDefault="006E546E" w:rsidP="006E546E">
      <w:pPr>
        <w:pStyle w:val="Heading3"/>
      </w:pPr>
      <w:bookmarkStart w:id="1049" w:name="_Toc513541247"/>
      <w:r>
        <w:t>General</w:t>
      </w:r>
      <w:bookmarkEnd w:id="104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050" w:name="_Ref503361859"/>
      <w:bookmarkStart w:id="1051" w:name="_Toc513541248"/>
      <w:r>
        <w:t>message property</w:t>
      </w:r>
      <w:bookmarkEnd w:id="1050"/>
      <w:bookmarkEnd w:id="1051"/>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052" w:name="_Toc513541249"/>
      <w:r>
        <w:t>frames property</w:t>
      </w:r>
      <w:bookmarkEnd w:id="1052"/>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1053" w:name="_Toc513541250"/>
      <w:r>
        <w:t>properties property</w:t>
      </w:r>
      <w:bookmarkEnd w:id="1053"/>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1054" w:name="_Ref493494398"/>
      <w:bookmarkStart w:id="1055" w:name="_Toc513541251"/>
      <w:r>
        <w:lastRenderedPageBreak/>
        <w:t>stackFrame object</w:t>
      </w:r>
      <w:bookmarkEnd w:id="1054"/>
      <w:bookmarkEnd w:id="1055"/>
    </w:p>
    <w:p w14:paraId="440DEBE2" w14:textId="2D9664B2" w:rsidR="006E546E" w:rsidRDefault="006E546E" w:rsidP="006E546E">
      <w:pPr>
        <w:pStyle w:val="Heading3"/>
      </w:pPr>
      <w:bookmarkStart w:id="1056" w:name="_Toc513541252"/>
      <w:r>
        <w:t>General</w:t>
      </w:r>
      <w:bookmarkEnd w:id="1056"/>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1057" w:name="_Ref503362303"/>
      <w:bookmarkStart w:id="1058" w:name="_Toc513541253"/>
      <w:r>
        <w:t xml:space="preserve">location </w:t>
      </w:r>
      <w:r w:rsidR="00D10846">
        <w:t>property</w:t>
      </w:r>
      <w:bookmarkEnd w:id="1057"/>
      <w:bookmarkEnd w:id="1058"/>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1059" w:name="_Toc513541254"/>
      <w:r>
        <w:t>module property</w:t>
      </w:r>
      <w:bookmarkEnd w:id="1059"/>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060" w:name="_Toc513541255"/>
      <w:r>
        <w:t>threadId property</w:t>
      </w:r>
      <w:bookmarkEnd w:id="1060"/>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061" w:name="_Toc513541256"/>
      <w:r>
        <w:t>address property</w:t>
      </w:r>
      <w:bookmarkEnd w:id="1061"/>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062" w:name="_Toc513541257"/>
      <w:r>
        <w:t>offset property</w:t>
      </w:r>
      <w:bookmarkEnd w:id="1062"/>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AB7916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del w:id="1063" w:author="Laurence Golding" w:date="2018-05-11T15:51:00Z">
        <w:r w:rsidDel="00AF7F18">
          <w:rPr>
            <w:rStyle w:val="CODEtemp"/>
          </w:rPr>
          <w:delText>offset</w:delText>
        </w:r>
        <w:r w:rsidDel="00AF7F18">
          <w:delText xml:space="preserve"> </w:delText>
        </w:r>
      </w:del>
      <w:ins w:id="1064" w:author="Laurence Golding" w:date="2018-05-11T15:51:00Z">
        <w:r w:rsidR="00AF7F18">
          <w:rPr>
            <w:rStyle w:val="CODEtemp"/>
          </w:rPr>
          <w:t>byteOffset</w:t>
        </w:r>
        <w:r w:rsidR="00AF7F18">
          <w:t xml:space="preserve"> </w:t>
        </w:r>
      </w:ins>
      <w:r>
        <w:t>property (§</w:t>
      </w:r>
      <w:del w:id="1065" w:author="Laurence Golding" w:date="2018-05-11T15:51:00Z">
        <w:r w:rsidDel="00AF7F18">
          <w:fldChar w:fldCharType="begin"/>
        </w:r>
        <w:r w:rsidDel="00AF7F18">
          <w:delInstrText xml:space="preserve"> REF _Ref493492251 \r \h </w:delInstrText>
        </w:r>
        <w:r w:rsidDel="00AF7F18">
          <w:fldChar w:fldCharType="separate"/>
        </w:r>
        <w:r w:rsidR="007018CC" w:rsidDel="00AF7F18">
          <w:delText>3.22.8</w:delText>
        </w:r>
        <w:r w:rsidDel="00AF7F18">
          <w:fldChar w:fldCharType="end"/>
        </w:r>
      </w:del>
      <w:ins w:id="1066" w:author="Laurence Golding" w:date="2018-05-11T15:51:00Z">
        <w:r w:rsidR="00AF7F18">
          <w:fldChar w:fldCharType="begin"/>
        </w:r>
        <w:r w:rsidR="00AF7F18">
          <w:instrText xml:space="preserve"> REF _Ref513816656 \r \h </w:instrText>
        </w:r>
      </w:ins>
      <w:r w:rsidR="00AF7F18">
        <w:fldChar w:fldCharType="separate"/>
      </w:r>
      <w:ins w:id="1067" w:author="Laurence Golding" w:date="2018-05-11T15:51:00Z">
        <w:r w:rsidR="00AF7F18">
          <w:t>3.22.10</w:t>
        </w:r>
        <w:r w:rsidR="00AF7F18">
          <w:fldChar w:fldCharType="end"/>
        </w:r>
      </w:ins>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w:t>
      </w:r>
      <w:ins w:id="1068" w:author="Laurence Golding" w:date="2018-05-11T15:51:00Z">
        <w:r w:rsidR="00AF7F18">
          <w:rPr>
            <w:rStyle w:val="CODEtemp"/>
          </w:rPr>
          <w:t>byteO</w:t>
        </w:r>
      </w:ins>
      <w:proofErr w:type="gramEnd"/>
      <w:del w:id="1069" w:author="Laurence Golding" w:date="2018-05-11T15:51:00Z">
        <w:r w:rsidDel="00AF7F18">
          <w:rPr>
            <w:rStyle w:val="CODEtemp"/>
          </w:rPr>
          <w:delText>o</w:delText>
        </w:r>
      </w:del>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1070" w:name="_Toc513541258"/>
      <w:r>
        <w:t>parameters property</w:t>
      </w:r>
      <w:bookmarkEnd w:id="107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1071" w:name="_Toc513541259"/>
      <w:r>
        <w:t>properties property</w:t>
      </w:r>
      <w:bookmarkEnd w:id="1071"/>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1072" w:name="_Ref493427581"/>
      <w:bookmarkStart w:id="1073" w:name="_Ref493427754"/>
      <w:bookmarkStart w:id="1074" w:name="_Toc513541260"/>
      <w:r>
        <w:t xml:space="preserve">codeFlowLocation </w:t>
      </w:r>
      <w:r w:rsidR="006E546E">
        <w:t>object</w:t>
      </w:r>
      <w:bookmarkEnd w:id="1072"/>
      <w:bookmarkEnd w:id="1073"/>
      <w:bookmarkEnd w:id="1074"/>
    </w:p>
    <w:p w14:paraId="6AFFA125" w14:textId="72CDB951" w:rsidR="006E546E" w:rsidRDefault="006E546E" w:rsidP="006E546E">
      <w:pPr>
        <w:pStyle w:val="Heading3"/>
      </w:pPr>
      <w:bookmarkStart w:id="1075" w:name="_Toc513541261"/>
      <w:r>
        <w:t>General</w:t>
      </w:r>
      <w:bookmarkEnd w:id="1075"/>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1076" w:name="_Toc513541262"/>
      <w:r>
        <w:lastRenderedPageBreak/>
        <w:t>step property</w:t>
      </w:r>
      <w:bookmarkEnd w:id="1076"/>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1077" w:name="_Ref493497783"/>
      <w:bookmarkStart w:id="1078" w:name="_Ref493499799"/>
      <w:bookmarkStart w:id="1079" w:name="_Toc513541263"/>
      <w:r>
        <w:t xml:space="preserve">location </w:t>
      </w:r>
      <w:r w:rsidR="006E546E">
        <w:t>property</w:t>
      </w:r>
      <w:bookmarkEnd w:id="1077"/>
      <w:bookmarkEnd w:id="1078"/>
      <w:bookmarkEnd w:id="1079"/>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1080" w:name="_Toc513541264"/>
      <w:r>
        <w:t>module property</w:t>
      </w:r>
      <w:bookmarkEnd w:id="1080"/>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1081" w:name="_Ref510090188"/>
      <w:bookmarkStart w:id="1082" w:name="_Toc513541265"/>
      <w:r>
        <w:t>state property</w:t>
      </w:r>
      <w:bookmarkEnd w:id="1081"/>
      <w:bookmarkEnd w:id="1082"/>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1083" w:name="_Ref510008884"/>
      <w:bookmarkStart w:id="1084" w:name="_Toc513541266"/>
      <w:r>
        <w:lastRenderedPageBreak/>
        <w:t>nestingLevel property</w:t>
      </w:r>
      <w:bookmarkEnd w:id="1083"/>
      <w:bookmarkEnd w:id="1084"/>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1085" w:name="_Ref510008873"/>
      <w:bookmarkStart w:id="1086" w:name="_Toc513541267"/>
      <w:r>
        <w:t>executionOrder property</w:t>
      </w:r>
      <w:bookmarkEnd w:id="1085"/>
      <w:bookmarkEnd w:id="1086"/>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1087" w:name="_Toc513541268"/>
      <w:r>
        <w:t>importance property</w:t>
      </w:r>
      <w:bookmarkEnd w:id="1087"/>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1088" w:name="_Toc513541269"/>
      <w:r>
        <w:t>properties property</w:t>
      </w:r>
      <w:bookmarkEnd w:id="1088"/>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1089" w:name="_Hlk503362618"/>
      <w:r w:rsidRPr="004A77ED">
        <w:t>§</w:t>
      </w:r>
      <w:bookmarkEnd w:id="1089"/>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1090" w:name="_Ref508812750"/>
      <w:bookmarkStart w:id="1091" w:name="_Toc513541270"/>
      <w:bookmarkStart w:id="1092" w:name="_Ref493407996"/>
      <w:r>
        <w:lastRenderedPageBreak/>
        <w:t>resources object</w:t>
      </w:r>
      <w:bookmarkEnd w:id="1090"/>
      <w:bookmarkEnd w:id="1091"/>
    </w:p>
    <w:p w14:paraId="526D1A22" w14:textId="73E461DD" w:rsidR="00E15F22" w:rsidRDefault="00E15F22" w:rsidP="00E15F22">
      <w:pPr>
        <w:pStyle w:val="Heading3"/>
      </w:pPr>
      <w:bookmarkStart w:id="1093" w:name="_Toc513541271"/>
      <w:r>
        <w:t>General</w:t>
      </w:r>
      <w:bookmarkEnd w:id="1093"/>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094" w:name="_Ref508811824"/>
      <w:bookmarkStart w:id="1095" w:name="_Toc513541272"/>
      <w:r>
        <w:t>messageStrings property</w:t>
      </w:r>
      <w:bookmarkEnd w:id="1094"/>
      <w:bookmarkEnd w:id="1095"/>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096" w:name="_Ref508870783"/>
      <w:bookmarkStart w:id="1097" w:name="_Ref508871574"/>
      <w:bookmarkStart w:id="1098" w:name="_Ref508876005"/>
      <w:bookmarkStart w:id="1099" w:name="_Toc513541273"/>
      <w:r>
        <w:t>rules property</w:t>
      </w:r>
      <w:bookmarkEnd w:id="1096"/>
      <w:bookmarkEnd w:id="1097"/>
      <w:bookmarkEnd w:id="1098"/>
      <w:bookmarkEnd w:id="1099"/>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1100" w:name="_Ref508814067"/>
      <w:bookmarkStart w:id="1101" w:name="_Toc513541274"/>
      <w:r>
        <w:t>rule object</w:t>
      </w:r>
      <w:bookmarkEnd w:id="1092"/>
      <w:bookmarkEnd w:id="1100"/>
      <w:bookmarkEnd w:id="1101"/>
    </w:p>
    <w:p w14:paraId="0004BC6E" w14:textId="658F9ED1" w:rsidR="00B86BC7" w:rsidRDefault="00B86BC7" w:rsidP="00B86BC7">
      <w:pPr>
        <w:pStyle w:val="Heading3"/>
      </w:pPr>
      <w:bookmarkStart w:id="1102" w:name="_Toc513541275"/>
      <w:r>
        <w:t>General</w:t>
      </w:r>
      <w:bookmarkEnd w:id="1102"/>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103" w:name="_Toc513541276"/>
      <w:r>
        <w:t>Constraints</w:t>
      </w:r>
      <w:bookmarkEnd w:id="1103"/>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104" w:name="_Ref493408046"/>
      <w:bookmarkStart w:id="1105" w:name="_Toc513541277"/>
      <w:r>
        <w:t>id property</w:t>
      </w:r>
      <w:bookmarkEnd w:id="1104"/>
      <w:bookmarkEnd w:id="1105"/>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106" w:name="_Toc513541278"/>
      <w:r>
        <w:t>name property</w:t>
      </w:r>
      <w:bookmarkEnd w:id="1106"/>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107" w:name="_Ref493510771"/>
      <w:bookmarkStart w:id="1108" w:name="_Toc513541279"/>
      <w:r>
        <w:t>shortDescription property</w:t>
      </w:r>
      <w:bookmarkEnd w:id="1107"/>
      <w:bookmarkEnd w:id="1108"/>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109" w:name="_Ref493510781"/>
      <w:bookmarkStart w:id="1110" w:name="_Toc513541280"/>
      <w:r>
        <w:t>fullDescription property</w:t>
      </w:r>
      <w:bookmarkEnd w:id="1109"/>
      <w:bookmarkEnd w:id="1110"/>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1111" w:name="_Ref493345139"/>
      <w:bookmarkStart w:id="1112" w:name="_Toc513541281"/>
      <w:r>
        <w:t>message</w:t>
      </w:r>
      <w:r w:rsidR="00CD2BD7">
        <w:t>Strings</w:t>
      </w:r>
      <w:r>
        <w:t xml:space="preserve"> property</w:t>
      </w:r>
      <w:bookmarkEnd w:id="1111"/>
      <w:bookmarkEnd w:id="1112"/>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113" w:name="_Ref503366474"/>
      <w:bookmarkStart w:id="1114" w:name="_Ref503366805"/>
      <w:bookmarkStart w:id="1115" w:name="_Toc513541282"/>
      <w:r>
        <w:t>richMessageStrings</w:t>
      </w:r>
      <w:r w:rsidR="00932BEE">
        <w:t xml:space="preserve"> property</w:t>
      </w:r>
      <w:bookmarkEnd w:id="1113"/>
      <w:bookmarkEnd w:id="1114"/>
      <w:bookmarkEnd w:id="1115"/>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1116" w:name="_Toc513541283"/>
      <w:r>
        <w:t>help</w:t>
      </w:r>
      <w:r w:rsidR="00F47A7C">
        <w:t>Location</w:t>
      </w:r>
      <w:r>
        <w:t xml:space="preserve"> property</w:t>
      </w:r>
      <w:bookmarkEnd w:id="1116"/>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117" w:name="_Ref503364566"/>
      <w:bookmarkStart w:id="1118" w:name="_Toc513541284"/>
      <w:r>
        <w:t>help property</w:t>
      </w:r>
      <w:bookmarkEnd w:id="1117"/>
      <w:bookmarkEnd w:id="1118"/>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119" w:name="_Ref508894471"/>
      <w:bookmarkStart w:id="1120" w:name="_Toc513541285"/>
      <w:r>
        <w:t>configuration property</w:t>
      </w:r>
      <w:bookmarkEnd w:id="1119"/>
      <w:bookmarkEnd w:id="1120"/>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1121" w:name="_Toc513541286"/>
      <w:r>
        <w:t>properties property</w:t>
      </w:r>
      <w:bookmarkEnd w:id="1121"/>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1122" w:name="_Ref508894470"/>
      <w:bookmarkStart w:id="1123" w:name="_Ref508894720"/>
      <w:bookmarkStart w:id="1124" w:name="_Ref508894737"/>
      <w:bookmarkStart w:id="1125" w:name="_Toc513541287"/>
      <w:bookmarkStart w:id="1126" w:name="_Ref493477061"/>
      <w:r>
        <w:lastRenderedPageBreak/>
        <w:t>ruleConfiguration object</w:t>
      </w:r>
      <w:bookmarkEnd w:id="1122"/>
      <w:bookmarkEnd w:id="1123"/>
      <w:bookmarkEnd w:id="1124"/>
      <w:bookmarkEnd w:id="1125"/>
    </w:p>
    <w:p w14:paraId="2F470253" w14:textId="738DA236" w:rsidR="00164CCB" w:rsidRDefault="00164CCB" w:rsidP="00164CCB">
      <w:pPr>
        <w:pStyle w:val="Heading3"/>
      </w:pPr>
      <w:bookmarkStart w:id="1127" w:name="_Toc513541288"/>
      <w:r>
        <w:t>General</w:t>
      </w:r>
      <w:bookmarkEnd w:id="1127"/>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1128" w:name="_Toc513541289"/>
      <w:r>
        <w:t>enabled property</w:t>
      </w:r>
      <w:bookmarkEnd w:id="1128"/>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1129" w:name="_Ref508894469"/>
      <w:bookmarkStart w:id="1130" w:name="_Toc513541290"/>
      <w:r>
        <w:t>defaultLevel property</w:t>
      </w:r>
      <w:bookmarkEnd w:id="1129"/>
      <w:bookmarkEnd w:id="1130"/>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1131" w:name="_Ref508894764"/>
      <w:bookmarkStart w:id="1132" w:name="_Ref508894796"/>
      <w:bookmarkStart w:id="1133" w:name="_Toc513541291"/>
      <w:r>
        <w:t>parameters property</w:t>
      </w:r>
      <w:bookmarkEnd w:id="1131"/>
      <w:bookmarkEnd w:id="1132"/>
      <w:bookmarkEnd w:id="1133"/>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1134" w:name="_Toc513541292"/>
      <w:r>
        <w:t>fix object</w:t>
      </w:r>
      <w:bookmarkEnd w:id="1126"/>
      <w:bookmarkEnd w:id="1134"/>
    </w:p>
    <w:p w14:paraId="410A501F" w14:textId="4C707545" w:rsidR="00B86BC7" w:rsidRDefault="00B86BC7" w:rsidP="00B86BC7">
      <w:pPr>
        <w:pStyle w:val="Heading3"/>
      </w:pPr>
      <w:bookmarkStart w:id="1135" w:name="_Toc513541293"/>
      <w:r>
        <w:t>General</w:t>
      </w:r>
      <w:bookmarkEnd w:id="1135"/>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1136" w:name="_Ref493512730"/>
      <w:bookmarkStart w:id="1137" w:name="_Toc513541294"/>
      <w:r>
        <w:t>description property</w:t>
      </w:r>
      <w:bookmarkEnd w:id="1136"/>
      <w:bookmarkEnd w:id="1137"/>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1138" w:name="_Ref493512752"/>
      <w:bookmarkStart w:id="1139" w:name="_Ref493513084"/>
      <w:bookmarkStart w:id="1140" w:name="_Ref503372111"/>
      <w:bookmarkStart w:id="1141" w:name="_Ref503372176"/>
      <w:bookmarkStart w:id="1142" w:name="_Toc513541295"/>
      <w:r>
        <w:t>fileChanges property</w:t>
      </w:r>
      <w:bookmarkEnd w:id="1138"/>
      <w:bookmarkEnd w:id="1139"/>
      <w:bookmarkEnd w:id="1140"/>
      <w:bookmarkEnd w:id="1141"/>
      <w:bookmarkEnd w:id="1142"/>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1143" w:name="_Ref493512744"/>
      <w:bookmarkStart w:id="1144" w:name="_Ref493512991"/>
      <w:bookmarkStart w:id="1145" w:name="_Toc513541296"/>
      <w:r>
        <w:t>fileChange object</w:t>
      </w:r>
      <w:bookmarkEnd w:id="1143"/>
      <w:bookmarkEnd w:id="1144"/>
      <w:bookmarkEnd w:id="1145"/>
    </w:p>
    <w:p w14:paraId="74D8322D" w14:textId="06E505AA" w:rsidR="00B86BC7" w:rsidRDefault="00B86BC7" w:rsidP="00B86BC7">
      <w:pPr>
        <w:pStyle w:val="Heading3"/>
      </w:pPr>
      <w:bookmarkStart w:id="1146" w:name="_Toc513541297"/>
      <w:r>
        <w:t>General</w:t>
      </w:r>
      <w:bookmarkEnd w:id="1146"/>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1147" w:name="_Ref493513096"/>
      <w:bookmarkStart w:id="1148" w:name="_Ref493513195"/>
      <w:bookmarkStart w:id="1149" w:name="_Ref493513493"/>
      <w:bookmarkStart w:id="1150" w:name="_Toc513541298"/>
      <w:r>
        <w:t>fileLocation</w:t>
      </w:r>
      <w:r w:rsidR="00B86BC7">
        <w:t xml:space="preserve"> property</w:t>
      </w:r>
      <w:bookmarkEnd w:id="1147"/>
      <w:bookmarkEnd w:id="1148"/>
      <w:bookmarkEnd w:id="1149"/>
      <w:bookmarkEnd w:id="1150"/>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1151" w:name="_Ref493513106"/>
      <w:bookmarkStart w:id="1152" w:name="_Toc513541299"/>
      <w:r>
        <w:t>replacements property</w:t>
      </w:r>
      <w:bookmarkEnd w:id="1151"/>
      <w:bookmarkEnd w:id="1152"/>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1153" w:name="_Ref493513114"/>
      <w:bookmarkStart w:id="1154" w:name="_Ref493513476"/>
      <w:bookmarkStart w:id="1155" w:name="_Toc513541300"/>
      <w:r>
        <w:t>replacement object</w:t>
      </w:r>
      <w:bookmarkEnd w:id="1153"/>
      <w:bookmarkEnd w:id="1154"/>
      <w:bookmarkEnd w:id="1155"/>
    </w:p>
    <w:p w14:paraId="1276FD13" w14:textId="540BBC1F" w:rsidR="00B86BC7" w:rsidRDefault="00B86BC7" w:rsidP="00B86BC7">
      <w:pPr>
        <w:pStyle w:val="Heading3"/>
      </w:pPr>
      <w:bookmarkStart w:id="1156" w:name="_Toc513541301"/>
      <w:r>
        <w:t>General</w:t>
      </w:r>
      <w:bookmarkEnd w:id="1156"/>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4C721538" w:rsidR="003672C8" w:rsidRDefault="003672C8" w:rsidP="001F49AE">
      <w:pPr>
        <w:pStyle w:val="Codesmall"/>
      </w:pPr>
      <w:r>
        <w:t xml:space="preserve">    </w:t>
      </w:r>
      <w:r w:rsidR="001F49AE">
        <w:t xml:space="preserve">  </w:t>
      </w:r>
      <w:r>
        <w:t>"</w:t>
      </w:r>
      <w:ins w:id="1157" w:author="Laurence Golding" w:date="2018-05-11T15:53:00Z">
        <w:r w:rsidR="00AF7F18">
          <w:t>byteO</w:t>
        </w:r>
      </w:ins>
      <w:del w:id="1158" w:author="Laurence Golding" w:date="2018-05-11T15:53:00Z">
        <w:r w:rsidDel="00AF7F18">
          <w:delText>o</w:delText>
        </w:r>
      </w:del>
      <w:r>
        <w:t>ffset": 12,</w:t>
      </w:r>
    </w:p>
    <w:p w14:paraId="7A1A9C3E" w14:textId="0E1B0273" w:rsidR="001F49AE" w:rsidRDefault="003672C8" w:rsidP="001F49AE">
      <w:pPr>
        <w:pStyle w:val="Codesmall"/>
      </w:pPr>
      <w:r>
        <w:t xml:space="preserve">    </w:t>
      </w:r>
      <w:r w:rsidR="001F49AE">
        <w:t xml:space="preserve">  </w:t>
      </w:r>
      <w:r>
        <w:t>"</w:t>
      </w:r>
      <w:del w:id="1159" w:author="Laurence Golding" w:date="2018-05-11T15:53:00Z">
        <w:r w:rsidR="001F49AE" w:rsidDel="00AF7F18">
          <w:delText>l</w:delText>
        </w:r>
        <w:r w:rsidDel="00AF7F18">
          <w:delText>ength</w:delText>
        </w:r>
      </w:del>
      <w:ins w:id="1160" w:author="Laurence Golding" w:date="2018-05-11T15:53:00Z">
        <w:r w:rsidR="00AF7F18">
          <w:t>byteLength</w:t>
        </w:r>
      </w:ins>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7D30D713" w:rsidR="003672C8" w:rsidRDefault="003672C8" w:rsidP="001F49AE">
      <w:pPr>
        <w:pStyle w:val="Codesmall"/>
      </w:pPr>
      <w:r>
        <w:t xml:space="preserve">    </w:t>
      </w:r>
      <w:r w:rsidR="001F49AE">
        <w:t xml:space="preserve">  </w:t>
      </w:r>
      <w:r>
        <w:t>"</w:t>
      </w:r>
      <w:del w:id="1161" w:author="Laurence Golding" w:date="2018-05-11T15:53:00Z">
        <w:r w:rsidDel="00AF7F18">
          <w:delText>offset</w:delText>
        </w:r>
      </w:del>
      <w:ins w:id="1162" w:author="Laurence Golding" w:date="2018-05-11T15:53:00Z">
        <w:r w:rsidR="00AF7F18">
          <w:t>byteOffset</w:t>
        </w:r>
      </w:ins>
      <w:r>
        <w:t>": 20,</w:t>
      </w:r>
    </w:p>
    <w:p w14:paraId="087A6665" w14:textId="5C6DA2C5" w:rsidR="003672C8" w:rsidRDefault="003672C8" w:rsidP="001F49AE">
      <w:pPr>
        <w:pStyle w:val="Codesmall"/>
      </w:pPr>
      <w:r>
        <w:t xml:space="preserve">    </w:t>
      </w:r>
      <w:r w:rsidR="001F49AE">
        <w:t xml:space="preserve">  </w:t>
      </w:r>
      <w:r>
        <w:t>"</w:t>
      </w:r>
      <w:del w:id="1163" w:author="Laurence Golding" w:date="2018-05-11T15:53:00Z">
        <w:r w:rsidR="001F49AE" w:rsidDel="00AF7F18">
          <w:delText>l</w:delText>
        </w:r>
        <w:r w:rsidDel="00AF7F18">
          <w:delText>ength</w:delText>
        </w:r>
      </w:del>
      <w:ins w:id="1164" w:author="Laurence Golding" w:date="2018-05-11T15:53:00Z">
        <w:r w:rsidR="00AF7F18">
          <w:t>byteLength</w:t>
        </w:r>
      </w:ins>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5CADA818" w:rsidR="001F49AE" w:rsidRDefault="001F49AE" w:rsidP="001F49AE">
      <w:pPr>
        <w:pStyle w:val="Codesmall"/>
      </w:pPr>
      <w:r>
        <w:t xml:space="preserve">      "</w:t>
      </w:r>
      <w:del w:id="1165" w:author="Laurence Golding" w:date="2018-05-11T15:53:00Z">
        <w:r w:rsidDel="00AF7F18">
          <w:delText>offset</w:delText>
        </w:r>
      </w:del>
      <w:ins w:id="1166" w:author="Laurence Golding" w:date="2018-05-11T15:53:00Z">
        <w:r w:rsidR="00AF7F18">
          <w:t>byteOffset</w:t>
        </w:r>
      </w:ins>
      <w:r>
        <w:t>": 312,</w:t>
      </w:r>
    </w:p>
    <w:p w14:paraId="234C7ABE" w14:textId="48426E8D" w:rsidR="001F49AE" w:rsidRDefault="001F49AE" w:rsidP="001F49AE">
      <w:pPr>
        <w:pStyle w:val="Codesmall"/>
      </w:pPr>
      <w:r>
        <w:t xml:space="preserve">      "</w:t>
      </w:r>
      <w:del w:id="1167" w:author="Laurence Golding" w:date="2018-05-11T15:53:00Z">
        <w:r w:rsidDel="00AF7F18">
          <w:delText>length</w:delText>
        </w:r>
      </w:del>
      <w:ins w:id="1168" w:author="Laurence Golding" w:date="2018-05-11T15:53:00Z">
        <w:r w:rsidR="00AF7F18">
          <w:t>byteLength</w:t>
        </w:r>
      </w:ins>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B0FF786" w:rsidR="001F49AE" w:rsidRDefault="001F49AE" w:rsidP="001F49AE">
      <w:r>
        <w:t xml:space="preserve">A </w:t>
      </w:r>
      <w:r w:rsidRPr="00332F9F">
        <w:rPr>
          <w:rStyle w:val="CODEtemp"/>
        </w:rPr>
        <w:t>replacement</w:t>
      </w:r>
      <w:r>
        <w:t xml:space="preserve"> object can represent either a textual replacement or a binary replacement, depending on whether </w:t>
      </w:r>
      <w:del w:id="1169" w:author="Laurence Golding" w:date="2018-05-11T15:55:00Z">
        <w:r w:rsidDel="00AF7F18">
          <w:delText xml:space="preserve">the </w:delText>
        </w:r>
      </w:del>
      <w:del w:id="1170" w:author="Laurence Golding" w:date="2018-05-11T15:54:00Z">
        <w:r w:rsidRPr="00332F9F" w:rsidDel="00AF7F18">
          <w:rPr>
            <w:rStyle w:val="CODEtemp"/>
          </w:rPr>
          <w:delText>deletedRegion</w:delText>
        </w:r>
        <w:r w:rsidDel="00AF7F18">
          <w:delText xml:space="preserve"> </w:delText>
        </w:r>
      </w:del>
      <w:ins w:id="1171" w:author="Laurence Golding" w:date="2018-05-11T15:54:00Z">
        <w:r w:rsidR="00AF7F18">
          <w:rPr>
            <w:rStyle w:val="CODEtemp"/>
          </w:rPr>
          <w:t>insertedContent</w:t>
        </w:r>
        <w:r w:rsidR="00AF7F18">
          <w:t xml:space="preserve"> </w:t>
        </w:r>
      </w:ins>
      <w:del w:id="1172" w:author="Laurence Golding" w:date="2018-05-11T15:55:00Z">
        <w:r w:rsidDel="00AF7F18">
          <w:delText xml:space="preserve">property </w:delText>
        </w:r>
      </w:del>
      <w:r>
        <w:t>(§</w:t>
      </w:r>
      <w:ins w:id="1173" w:author="Laurence Golding" w:date="2018-05-11T15:55:00Z">
        <w:r w:rsidR="00AF7F18">
          <w:fldChar w:fldCharType="begin"/>
        </w:r>
        <w:r w:rsidR="00AF7F18">
          <w:instrText xml:space="preserve"> REF _Ref493518437 \r \h </w:instrText>
        </w:r>
      </w:ins>
      <w:r w:rsidR="00AF7F18">
        <w:fldChar w:fldCharType="separate"/>
      </w:r>
      <w:ins w:id="1174" w:author="Laurence Golding" w:date="2018-05-11T15:55:00Z">
        <w:r w:rsidR="00AF7F18">
          <w:t>3.40.4</w:t>
        </w:r>
        <w:r w:rsidR="00AF7F18">
          <w:fldChar w:fldCharType="end"/>
        </w:r>
      </w:ins>
      <w:del w:id="1175" w:author="Laurence Golding" w:date="2018-05-11T15:54:00Z">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del>
      <w:r>
        <w:t xml:space="preserve">) specifies </w:t>
      </w:r>
      <w:ins w:id="1176" w:author="Laurence Golding" w:date="2018-05-11T15:55:00Z">
        <w:r w:rsidR="00AF7F18">
          <w:t>a</w:t>
        </w:r>
      </w:ins>
      <w:del w:id="1177" w:author="Laurence Golding" w:date="2018-05-11T15:55:00Z">
        <w:r w:rsidDel="00AF7F18">
          <w:delText>a</w:delText>
        </w:r>
      </w:del>
      <w:r>
        <w:t xml:space="preserve"> </w:t>
      </w:r>
      <w:r w:rsidRPr="00AF7F18">
        <w:rPr>
          <w:rStyle w:val="CODEtemp"/>
        </w:rPr>
        <w:t>text</w:t>
      </w:r>
      <w:r>
        <w:t xml:space="preserve"> </w:t>
      </w:r>
      <w:del w:id="1178" w:author="Laurence Golding" w:date="2018-05-11T15:55:00Z">
        <w:r w:rsidDel="00AF7F18">
          <w:delText xml:space="preserve">region </w:delText>
        </w:r>
      </w:del>
      <w:ins w:id="1179" w:author="Laurence Golding" w:date="2018-05-11T15:55:00Z">
        <w:r w:rsidR="00AF7F18">
          <w:t xml:space="preserve">property </w:t>
        </w:r>
      </w:ins>
      <w:r>
        <w:t>(§</w:t>
      </w:r>
      <w:ins w:id="1180" w:author="Laurence Golding" w:date="2018-05-11T15:57:00Z">
        <w:r w:rsidR="00AF7F18">
          <w:fldChar w:fldCharType="begin"/>
        </w:r>
        <w:r w:rsidR="00AF7F18">
          <w:instrText xml:space="preserve"> REF _Ref509043697 \r \h </w:instrText>
        </w:r>
      </w:ins>
      <w:r w:rsidR="00AF7F18">
        <w:fldChar w:fldCharType="separate"/>
      </w:r>
      <w:ins w:id="1181" w:author="Laurence Golding" w:date="2018-05-11T15:57:00Z">
        <w:r w:rsidR="00AF7F18">
          <w:t>3.2.2</w:t>
        </w:r>
        <w:r w:rsidR="00AF7F18">
          <w:fldChar w:fldCharType="end"/>
        </w:r>
      </w:ins>
      <w:del w:id="1182" w:author="Laurence Golding" w:date="2018-05-11T15:55:00Z">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del>
      <w:r>
        <w:t xml:space="preserve">) or a </w:t>
      </w:r>
      <w:r w:rsidRPr="00AF7F18">
        <w:rPr>
          <w:rStyle w:val="CODEtemp"/>
        </w:rPr>
        <w:t>binary</w:t>
      </w:r>
      <w:r>
        <w:t xml:space="preserve"> </w:t>
      </w:r>
      <w:del w:id="1183" w:author="Laurence Golding" w:date="2018-05-11T15:57:00Z">
        <w:r w:rsidDel="00AF7F18">
          <w:delText xml:space="preserve">region </w:delText>
        </w:r>
      </w:del>
      <w:ins w:id="1184" w:author="Laurence Golding" w:date="2018-05-11T15:57:00Z">
        <w:r w:rsidR="00AF7F18">
          <w:t xml:space="preserve">property </w:t>
        </w:r>
      </w:ins>
      <w:r>
        <w:t>(§</w:t>
      </w:r>
      <w:ins w:id="1185" w:author="Laurence Golding" w:date="2018-05-11T15:57:00Z">
        <w:r w:rsidR="00AF7F18">
          <w:fldChar w:fldCharType="begin"/>
        </w:r>
        <w:r w:rsidR="00AF7F18">
          <w:instrText xml:space="preserve"> REF _Ref509043776 \r \h </w:instrText>
        </w:r>
      </w:ins>
      <w:r w:rsidR="00AF7F18">
        <w:fldChar w:fldCharType="separate"/>
      </w:r>
      <w:ins w:id="1186" w:author="Laurence Golding" w:date="2018-05-11T15:57:00Z">
        <w:r w:rsidR="00AF7F18">
          <w:t>3.2.3</w:t>
        </w:r>
        <w:r w:rsidR="00AF7F18">
          <w:fldChar w:fldCharType="end"/>
        </w:r>
      </w:ins>
      <w:del w:id="1187" w:author="Laurence Golding" w:date="2018-05-11T15:56:00Z">
        <w:r w:rsidDel="00AF7F18">
          <w:fldChar w:fldCharType="begin"/>
        </w:r>
        <w:r w:rsidDel="00AF7F18">
          <w:delInstrText xml:space="preserve"> REF _Ref509043519 \r \h </w:delInstrText>
        </w:r>
        <w:r w:rsidDel="00AF7F18">
          <w:fldChar w:fldCharType="separate"/>
        </w:r>
        <w:r w:rsidR="007018CC" w:rsidDel="00AF7F18">
          <w:delText>3.22.3</w:delText>
        </w:r>
        <w:r w:rsidDel="00AF7F18">
          <w:fldChar w:fldCharType="end"/>
        </w:r>
      </w:del>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1188" w:name="_Toc513541302"/>
      <w:r>
        <w:t>Constraints</w:t>
      </w:r>
      <w:bookmarkEnd w:id="1188"/>
    </w:p>
    <w:p w14:paraId="58129AF5" w14:textId="2A91B322" w:rsidR="001F49AE" w:rsidRDefault="001F49AE" w:rsidP="001F49AE">
      <w:pPr>
        <w:rPr>
          <w:ins w:id="1189" w:author="Laurence Golding" w:date="2018-05-11T16:03:00Z"/>
        </w:rPr>
      </w:pPr>
      <w:del w:id="1190" w:author="Laurence Golding" w:date="2018-05-11T16:00:00Z">
        <w:r w:rsidDel="00AF7F18">
          <w:delText xml:space="preserve">If the </w:delText>
        </w:r>
        <w:r w:rsidRPr="00332F9F" w:rsidDel="00AF7F18">
          <w:rPr>
            <w:rStyle w:val="CODEtemp"/>
          </w:rPr>
          <w:delText>deletedRegion</w:delText>
        </w:r>
        <w:r w:rsidDel="00AF7F18">
          <w:delText xml:space="preserve"> property (§</w:delText>
        </w:r>
        <w:r w:rsidDel="00AF7F18">
          <w:fldChar w:fldCharType="begin"/>
        </w:r>
        <w:r w:rsidDel="00AF7F18">
          <w:delInstrText xml:space="preserve"> REF _Ref493518436 \r \h </w:delInstrText>
        </w:r>
        <w:r w:rsidDel="00AF7F18">
          <w:fldChar w:fldCharType="separate"/>
        </w:r>
        <w:r w:rsidR="007018CC" w:rsidDel="00AF7F18">
          <w:delText>3.40.3</w:delText>
        </w:r>
        <w:r w:rsidDel="00AF7F18">
          <w:fldChar w:fldCharType="end"/>
        </w:r>
        <w:r w:rsidDel="00AF7F18">
          <w:delText>) specifies a text region (§</w:delText>
        </w:r>
        <w:r w:rsidDel="00AF7F18">
          <w:fldChar w:fldCharType="begin"/>
        </w:r>
        <w:r w:rsidDel="00AF7F18">
          <w:delInstrText xml:space="preserve"> REF _Ref493492556 \r \h </w:delInstrText>
        </w:r>
        <w:r w:rsidDel="00AF7F18">
          <w:fldChar w:fldCharType="separate"/>
        </w:r>
        <w:r w:rsidR="007018CC" w:rsidDel="00AF7F18">
          <w:delText>3.22.2</w:delText>
        </w:r>
        <w:r w:rsidDel="00AF7F18">
          <w:fldChar w:fldCharType="end"/>
        </w:r>
        <w:r w:rsidDel="00AF7F18">
          <w:delText xml:space="preserve">) and the </w:delText>
        </w:r>
        <w:r w:rsidRPr="00DF7B7C" w:rsidDel="00AF7F18">
          <w:rPr>
            <w:rStyle w:val="CODEtemp"/>
          </w:rPr>
          <w:delText>insertedContent</w:delText>
        </w:r>
        <w:r w:rsidDel="00AF7F18">
          <w:delText xml:space="preserve"> property (§</w:delText>
        </w:r>
        <w:r w:rsidDel="00AF7F18">
          <w:fldChar w:fldCharType="begin"/>
        </w:r>
        <w:r w:rsidDel="00AF7F18">
          <w:delInstrText xml:space="preserve"> REF _Ref493518437 \r \h </w:delInstrText>
        </w:r>
        <w:r w:rsidDel="00AF7F18">
          <w:fldChar w:fldCharType="separate"/>
        </w:r>
        <w:r w:rsidR="007018CC" w:rsidDel="00AF7F18">
          <w:delText>3.40.4</w:delText>
        </w:r>
        <w:r w:rsidDel="00AF7F18">
          <w:fldChar w:fldCharType="end"/>
        </w:r>
        <w:r w:rsidDel="00AF7F18">
          <w:delText>) is present,</w:delText>
        </w:r>
      </w:del>
      <w:ins w:id="1191" w:author="Laurence Golding" w:date="2018-05-11T16:00:00Z">
        <w:r w:rsidR="00AF7F18">
          <w:t>If the file in which the replacement occurs is a text file,</w:t>
        </w:r>
      </w:ins>
      <w:r>
        <w:t xml:space="preserve"> </w:t>
      </w:r>
      <w:del w:id="1192" w:author="Laurence Golding" w:date="2018-05-11T16:00:00Z">
        <w:r w:rsidDel="00AF7F18">
          <w:delText xml:space="preserve">then the </w:delText>
        </w:r>
      </w:del>
      <w:r w:rsidRPr="00DF7B7C">
        <w:rPr>
          <w:rStyle w:val="CODEtemp"/>
        </w:rPr>
        <w:t>insertedContent</w:t>
      </w:r>
      <w:r>
        <w:t xml:space="preserve"> </w:t>
      </w:r>
      <w:del w:id="1193" w:author="Laurence Golding" w:date="2018-05-11T16:00:00Z">
        <w:r w:rsidDel="00AF7F18">
          <w:delText xml:space="preserve">property </w:delText>
        </w:r>
      </w:del>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ins w:id="1194" w:author="Laurence Golding" w:date="2018-05-11T16:01:00Z">
        <w:r w:rsidR="00AF7F18">
          <w:t xml:space="preserve">. It </w:t>
        </w:r>
        <w:r w:rsidR="00AF7F18">
          <w:rPr>
            <w:b/>
          </w:rPr>
          <w:t>MAY</w:t>
        </w:r>
        <w:r w:rsidR="00AF7F18">
          <w:t xml:space="preserve"> contain a </w:t>
        </w:r>
        <w:r w:rsidR="00AF7F18" w:rsidRPr="00D93052">
          <w:rPr>
            <w:rStyle w:val="CODEtemp"/>
          </w:rPr>
          <w:t>binary</w:t>
        </w:r>
        <w:r w:rsidR="00AF7F18">
          <w:t xml:space="preserve"> property, or both </w:t>
        </w:r>
        <w:r w:rsidR="00AF7F18" w:rsidRPr="00D93052">
          <w:rPr>
            <w:rStyle w:val="CODEtemp"/>
          </w:rPr>
          <w:t>text</w:t>
        </w:r>
        <w:r w:rsidR="00AF7F18">
          <w:t xml:space="preserve"> and </w:t>
        </w:r>
        <w:r w:rsidR="00AF7F18" w:rsidRPr="00D93052">
          <w:rPr>
            <w:rStyle w:val="CODEtemp"/>
          </w:rPr>
          <w:t>binary</w:t>
        </w:r>
      </w:ins>
      <w:ins w:id="1195" w:author="Laurence Golding" w:date="2018-05-11T16:02:00Z">
        <w:r w:rsidR="00AF7F18">
          <w:t xml:space="preserve"> properties.</w:t>
        </w:r>
      </w:ins>
      <w:ins w:id="1196" w:author="Laurence Golding" w:date="2018-05-11T16:05:00Z">
        <w:r w:rsidR="00D93052">
          <w:t xml:space="preserve"> If both </w:t>
        </w:r>
        <w:r w:rsidR="00D93052" w:rsidRPr="00D93052">
          <w:rPr>
            <w:rStyle w:val="CODEtemp"/>
          </w:rPr>
          <w:t>text</w:t>
        </w:r>
        <w:r w:rsidR="00D93052">
          <w:t xml:space="preserve"> and </w:t>
        </w:r>
        <w:r w:rsidR="00D93052" w:rsidRPr="00D93052">
          <w:rPr>
            <w:rStyle w:val="CODEtemp"/>
          </w:rPr>
          <w:t>binary</w:t>
        </w:r>
        <w:r w:rsidR="00D93052">
          <w:t xml:space="preserve"> are present, they </w:t>
        </w:r>
        <w:r w:rsidR="00D93052">
          <w:rPr>
            <w:b/>
          </w:rPr>
          <w:t>SHALL</w:t>
        </w:r>
        <w:r w:rsidR="00D93052">
          <w:t xml:space="preserve"> be consistent; that is, they </w:t>
        </w:r>
        <w:r w:rsidR="00D93052">
          <w:rPr>
            <w:b/>
          </w:rPr>
          <w:t>SHALL</w:t>
        </w:r>
        <w:r w:rsidR="00D93052">
          <w:t xml:space="preserve"> represent the same byte sequence, as determined by the file’s character encoding.</w:t>
        </w:r>
      </w:ins>
      <w:del w:id="1197" w:author="Laurence Golding" w:date="2018-05-11T16:01:00Z">
        <w:r w:rsidDel="00AF7F18">
          <w:delText>.</w:delText>
        </w:r>
      </w:del>
    </w:p>
    <w:p w14:paraId="52BA7413" w14:textId="316DB7FA" w:rsidR="00D93052" w:rsidRPr="00D93052" w:rsidRDefault="00D93052" w:rsidP="001F49AE">
      <w:ins w:id="1198" w:author="Laurence Golding" w:date="2018-05-11T16:03:00Z">
        <w:r>
          <w:t xml:space="preserve">If the file in which the replacement occurs is a binary file, then </w:t>
        </w:r>
        <w:r w:rsidRPr="00D93052">
          <w:rPr>
            <w:rStyle w:val="CODEtemp"/>
          </w:rPr>
          <w:t>insertedContent</w:t>
        </w:r>
        <w:r>
          <w:t xml:space="preserve"> </w:t>
        </w:r>
        <w:r>
          <w:rPr>
            <w:b/>
          </w:rPr>
          <w:t>SHALL</w:t>
        </w:r>
        <w:r>
          <w:t xml:space="preserve"> contain a </w:t>
        </w:r>
        <w:r w:rsidRPr="00D93052">
          <w:rPr>
            <w:rStyle w:val="CODEtemp"/>
          </w:rPr>
          <w:t>binary</w:t>
        </w:r>
        <w:r>
          <w:t xml:space="preserve"> property, and it </w:t>
        </w:r>
        <w:r>
          <w:rPr>
            <w:b/>
          </w:rPr>
          <w:t>SHALL NOT</w:t>
        </w:r>
        <w:r>
          <w:t xml:space="preserve"> contain a </w:t>
        </w:r>
      </w:ins>
      <w:ins w:id="1199" w:author="Laurence Golding" w:date="2018-05-11T16:04:00Z">
        <w:r w:rsidRPr="00D93052">
          <w:rPr>
            <w:rStyle w:val="CODEtemp"/>
          </w:rPr>
          <w:t>text</w:t>
        </w:r>
        <w:r>
          <w:t xml:space="preserve"> property.</w:t>
        </w:r>
      </w:ins>
    </w:p>
    <w:p w14:paraId="0F155C1B" w14:textId="14C213EA" w:rsidR="00AF7F18" w:rsidRPr="00D93052" w:rsidDel="00D93052" w:rsidRDefault="001F49AE" w:rsidP="001F49AE">
      <w:pPr>
        <w:rPr>
          <w:del w:id="1200" w:author="Laurence Golding" w:date="2018-05-11T16:03:00Z"/>
        </w:rPr>
      </w:pPr>
      <w:del w:id="1201" w:author="Laurence Golding" w:date="2018-05-11T16:03:00Z">
        <w:r w:rsidDel="00D93052">
          <w:delText xml:space="preserve">If the </w:delText>
        </w:r>
        <w:r w:rsidRPr="00DF7B7C" w:rsidDel="00D93052">
          <w:rPr>
            <w:rStyle w:val="CODEtemp"/>
          </w:rPr>
          <w:delText>deletedRegion</w:delText>
        </w:r>
        <w:r w:rsidDel="00D93052">
          <w:delText xml:space="preserve"> property specifies a binary region (§</w:delText>
        </w:r>
        <w:r w:rsidDel="00D93052">
          <w:fldChar w:fldCharType="begin"/>
        </w:r>
        <w:r w:rsidDel="00D93052">
          <w:delInstrText xml:space="preserve"> REF _Ref509043733 \r \h </w:delInstrText>
        </w:r>
        <w:r w:rsidDel="00D93052">
          <w:fldChar w:fldCharType="separate"/>
        </w:r>
        <w:r w:rsidR="007018CC" w:rsidDel="00D93052">
          <w:delText>3.22.3</w:delText>
        </w:r>
        <w:r w:rsidDel="00D93052">
          <w:fldChar w:fldCharType="end"/>
        </w:r>
        <w:r w:rsidDel="00D93052">
          <w:delText xml:space="preserve">) and the </w:delText>
        </w:r>
        <w:r w:rsidRPr="00DF7B7C" w:rsidDel="00D93052">
          <w:rPr>
            <w:rStyle w:val="CODEtemp"/>
          </w:rPr>
          <w:delText>insertedContent</w:delText>
        </w:r>
        <w:r w:rsidDel="00D93052">
          <w:delText xml:space="preserve"> property is present, then the </w:delText>
        </w:r>
        <w:r w:rsidRPr="00DF7B7C" w:rsidDel="00D93052">
          <w:rPr>
            <w:rStyle w:val="CODEtemp"/>
          </w:rPr>
          <w:delText>insertedContent</w:delText>
        </w:r>
        <w:r w:rsidDel="00D93052">
          <w:delText xml:space="preserve"> property </w:delText>
        </w:r>
        <w:r w:rsidRPr="00DF7B7C" w:rsidDel="00D93052">
          <w:rPr>
            <w:b/>
          </w:rPr>
          <w:delText>SHALL</w:delText>
        </w:r>
        <w:r w:rsidDel="00D93052">
          <w:delText xml:space="preserve"> contain a </w:delText>
        </w:r>
        <w:r w:rsidRPr="00DF7B7C" w:rsidDel="00D93052">
          <w:rPr>
            <w:rStyle w:val="CODEtemp"/>
          </w:rPr>
          <w:delText>binary</w:delText>
        </w:r>
        <w:r w:rsidDel="00D93052">
          <w:delText xml:space="preserve"> property (§</w:delText>
        </w:r>
        <w:r w:rsidDel="00D93052">
          <w:fldChar w:fldCharType="begin"/>
        </w:r>
        <w:r w:rsidDel="00D93052">
          <w:delInstrText xml:space="preserve"> REF _Ref509043776 \r \h </w:delInstrText>
        </w:r>
        <w:r w:rsidDel="00D93052">
          <w:fldChar w:fldCharType="separate"/>
        </w:r>
        <w:r w:rsidR="007018CC" w:rsidDel="00D93052">
          <w:delText>3.2.3</w:delText>
        </w:r>
        <w:r w:rsidDel="00D93052">
          <w:fldChar w:fldCharType="end"/>
        </w:r>
        <w:r w:rsidDel="00D93052">
          <w:delText>).</w:delText>
        </w:r>
      </w:del>
    </w:p>
    <w:p w14:paraId="2919F4E4" w14:textId="2FD85E3E" w:rsidR="00B86BC7" w:rsidRDefault="00B86BC7" w:rsidP="00B86BC7">
      <w:pPr>
        <w:pStyle w:val="Heading3"/>
      </w:pPr>
      <w:bookmarkStart w:id="1202" w:name="_Ref493518436"/>
      <w:bookmarkStart w:id="1203" w:name="_Ref493518439"/>
      <w:bookmarkStart w:id="1204" w:name="_Ref493518529"/>
      <w:bookmarkStart w:id="1205" w:name="_Toc513541303"/>
      <w:r>
        <w:t>deleted</w:t>
      </w:r>
      <w:r w:rsidR="00F27F55">
        <w:t>Region</w:t>
      </w:r>
      <w:r>
        <w:t xml:space="preserve"> property</w:t>
      </w:r>
      <w:bookmarkEnd w:id="1202"/>
      <w:bookmarkEnd w:id="1203"/>
      <w:bookmarkEnd w:id="1204"/>
      <w:bookmarkEnd w:id="1205"/>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1206" w:name="_Ref493518437"/>
      <w:bookmarkStart w:id="1207" w:name="_Ref493518440"/>
      <w:bookmarkStart w:id="1208" w:name="_Toc513541304"/>
      <w:r>
        <w:t>inserted</w:t>
      </w:r>
      <w:r w:rsidR="00F27F55">
        <w:t>Content</w:t>
      </w:r>
      <w:r>
        <w:t xml:space="preserve"> property</w:t>
      </w:r>
      <w:bookmarkEnd w:id="1206"/>
      <w:bookmarkEnd w:id="1207"/>
      <w:bookmarkEnd w:id="1208"/>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209" w:name="_Ref493404948"/>
      <w:bookmarkStart w:id="1210" w:name="_Ref493406026"/>
      <w:bookmarkStart w:id="1211" w:name="_Toc513541305"/>
      <w:r>
        <w:t>notification object</w:t>
      </w:r>
      <w:bookmarkEnd w:id="1209"/>
      <w:bookmarkEnd w:id="1210"/>
      <w:bookmarkEnd w:id="1211"/>
    </w:p>
    <w:p w14:paraId="3BD7AF2E" w14:textId="23E07934" w:rsidR="00B86BC7" w:rsidRDefault="00B86BC7" w:rsidP="00B86BC7">
      <w:pPr>
        <w:pStyle w:val="Heading3"/>
      </w:pPr>
      <w:bookmarkStart w:id="1212" w:name="_Toc513541306"/>
      <w:r>
        <w:t>General</w:t>
      </w:r>
      <w:bookmarkEnd w:id="1212"/>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1213" w:name="_Toc513541307"/>
      <w:r>
        <w:t>id property</w:t>
      </w:r>
      <w:bookmarkEnd w:id="121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214" w:name="_Ref493518926"/>
      <w:bookmarkStart w:id="1215" w:name="_Toc513541308"/>
      <w:r>
        <w:t>ruleId property</w:t>
      </w:r>
      <w:bookmarkEnd w:id="1214"/>
      <w:bookmarkEnd w:id="1215"/>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1216" w:name="_Toc513541309"/>
      <w:r>
        <w:t>physicalLocation property</w:t>
      </w:r>
      <w:bookmarkEnd w:id="1216"/>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1217" w:name="_Toc513541310"/>
      <w:r>
        <w:t>message property</w:t>
      </w:r>
      <w:bookmarkEnd w:id="1217"/>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1218" w:name="_Ref493404972"/>
      <w:bookmarkStart w:id="1219" w:name="_Ref493406037"/>
      <w:bookmarkStart w:id="1220" w:name="_Toc513541311"/>
      <w:r>
        <w:t>level property</w:t>
      </w:r>
      <w:bookmarkEnd w:id="1218"/>
      <w:bookmarkEnd w:id="1219"/>
      <w:bookmarkEnd w:id="122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1221" w:name="_Toc513541312"/>
      <w:r>
        <w:t>threadId property</w:t>
      </w:r>
      <w:bookmarkEnd w:id="122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1222" w:name="_Toc513541313"/>
      <w:r>
        <w:t>time property</w:t>
      </w:r>
      <w:bookmarkEnd w:id="1222"/>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1223" w:name="_Toc513541314"/>
      <w:r>
        <w:t>exception property</w:t>
      </w:r>
      <w:bookmarkEnd w:id="1223"/>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1224" w:name="_Toc513541315"/>
      <w:r>
        <w:lastRenderedPageBreak/>
        <w:t>properties property</w:t>
      </w:r>
      <w:bookmarkEnd w:id="1224"/>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1225" w:name="_Ref493570836"/>
      <w:bookmarkStart w:id="1226" w:name="_Toc513541316"/>
      <w:r>
        <w:t>exception object</w:t>
      </w:r>
      <w:bookmarkEnd w:id="1225"/>
      <w:bookmarkEnd w:id="1226"/>
    </w:p>
    <w:p w14:paraId="1257C9E2" w14:textId="6070509F" w:rsidR="00B86BC7" w:rsidRDefault="00B86BC7" w:rsidP="00B86BC7">
      <w:pPr>
        <w:pStyle w:val="Heading3"/>
      </w:pPr>
      <w:bookmarkStart w:id="1227" w:name="_Toc513541317"/>
      <w:r>
        <w:t>General</w:t>
      </w:r>
      <w:bookmarkEnd w:id="122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1228" w:name="_Toc513541318"/>
      <w:r>
        <w:t>kind property</w:t>
      </w:r>
      <w:bookmarkEnd w:id="12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229" w:name="_Toc513541319"/>
      <w:r>
        <w:t>message property</w:t>
      </w:r>
      <w:bookmarkEnd w:id="1229"/>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1230" w:name="_Toc513541320"/>
      <w:r>
        <w:t>stack property</w:t>
      </w:r>
      <w:bookmarkEnd w:id="1230"/>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231" w:name="_Toc513541321"/>
      <w:r>
        <w:t>innerExceptions property</w:t>
      </w:r>
      <w:bookmarkEnd w:id="123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1232" w:name="_Toc287332011"/>
      <w:bookmarkStart w:id="1233" w:name="_Toc513541322"/>
      <w:r w:rsidRPr="00FD22AC">
        <w:lastRenderedPageBreak/>
        <w:t>Conformance</w:t>
      </w:r>
      <w:bookmarkEnd w:id="1232"/>
      <w:bookmarkEnd w:id="1233"/>
    </w:p>
    <w:p w14:paraId="1D48659C" w14:textId="6555FDBE" w:rsidR="00EE1E0B" w:rsidRDefault="00EE1E0B" w:rsidP="002244CB"/>
    <w:p w14:paraId="3BBDC6A3" w14:textId="77777777" w:rsidR="00376AE7" w:rsidRDefault="00376AE7" w:rsidP="00376AE7">
      <w:pPr>
        <w:pStyle w:val="Heading2"/>
        <w:numPr>
          <w:ilvl w:val="1"/>
          <w:numId w:val="2"/>
        </w:numPr>
      </w:pPr>
      <w:bookmarkStart w:id="1234" w:name="_Toc513541323"/>
      <w:r>
        <w:t>Conformance targets</w:t>
      </w:r>
      <w:bookmarkEnd w:id="123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235" w:name="_Toc513541324"/>
      <w:r>
        <w:t>Conformance Clause 1: SARIF log file</w:t>
      </w:r>
      <w:bookmarkEnd w:id="1235"/>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1236" w:name="_Toc513541325"/>
      <w:r>
        <w:t>Conformance Clause 2: SARIF resource file</w:t>
      </w:r>
      <w:bookmarkEnd w:id="1236"/>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1237" w:name="_Hlk507945868"/>
      <w:r>
        <w:t>§</w:t>
      </w:r>
      <w:r>
        <w:fldChar w:fldCharType="begin"/>
      </w:r>
      <w:r>
        <w:instrText xml:space="preserve"> REF _Ref508811723 \r \h </w:instrText>
      </w:r>
      <w:r>
        <w:fldChar w:fldCharType="separate"/>
      </w:r>
      <w:r w:rsidR="007018CC">
        <w:t>3.9.6.4</w:t>
      </w:r>
      <w:r>
        <w:fldChar w:fldCharType="end"/>
      </w:r>
      <w:r>
        <w:t>.</w:t>
      </w:r>
      <w:bookmarkEnd w:id="1237"/>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1238" w:name="_Toc513541326"/>
      <w:r>
        <w:t xml:space="preserve">Conformance Clause </w:t>
      </w:r>
      <w:r w:rsidR="00105CCB">
        <w:t>3</w:t>
      </w:r>
      <w:r>
        <w:t>: SARIF producer</w:t>
      </w:r>
      <w:bookmarkEnd w:id="1238"/>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239" w:name="_Toc513541327"/>
      <w:r>
        <w:lastRenderedPageBreak/>
        <w:t xml:space="preserve">Conformance Clause </w:t>
      </w:r>
      <w:r w:rsidR="00105CCB">
        <w:t>4</w:t>
      </w:r>
      <w:r>
        <w:t>: Direct producer</w:t>
      </w:r>
      <w:bookmarkEnd w:id="123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240" w:name="_Toc513541328"/>
      <w:r>
        <w:t xml:space="preserve">Conformance Clause </w:t>
      </w:r>
      <w:r w:rsidR="00D06F1A">
        <w:t>5</w:t>
      </w:r>
      <w:r>
        <w:t>: Deterministic producer</w:t>
      </w:r>
      <w:bookmarkEnd w:id="124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1241" w:name="_Toc513541329"/>
      <w:r>
        <w:t>Conformance Clause 6: Converter</w:t>
      </w:r>
      <w:bookmarkEnd w:id="124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1242" w:name="_Toc513541330"/>
      <w:r>
        <w:t>Conformance Clause 7: SARIF post-processor</w:t>
      </w:r>
      <w:bookmarkEnd w:id="124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243" w:name="_Toc513541331"/>
      <w:r>
        <w:t xml:space="preserve">Conformance Clause </w:t>
      </w:r>
      <w:r w:rsidR="00D06F1A">
        <w:t>8</w:t>
      </w:r>
      <w:r>
        <w:t xml:space="preserve">: </w:t>
      </w:r>
      <w:r w:rsidR="0018481C">
        <w:t>SARIF c</w:t>
      </w:r>
      <w:r>
        <w:t>onsumer</w:t>
      </w:r>
      <w:bookmarkEnd w:id="124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244" w:name="_Toc513541332"/>
      <w:r>
        <w:t xml:space="preserve">Conformance Clause </w:t>
      </w:r>
      <w:r w:rsidR="00D06F1A">
        <w:t>9</w:t>
      </w:r>
      <w:r>
        <w:t>: Viewer</w:t>
      </w:r>
      <w:bookmarkEnd w:id="124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245" w:name="_Toc513541333"/>
      <w:bookmarkStart w:id="1246" w:name="_Hlk512505065"/>
      <w:r>
        <w:t>Conformance Clause 10: Result management system</w:t>
      </w:r>
      <w:bookmarkEnd w:id="124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28BED2"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246"/>
    </w:p>
    <w:p w14:paraId="51263FE3" w14:textId="31A49E7E" w:rsidR="0052099F" w:rsidRDefault="002244CB" w:rsidP="00CE1F32">
      <w:pPr>
        <w:pStyle w:val="AppendixHeading1"/>
      </w:pPr>
      <w:bookmarkStart w:id="1247" w:name="AppendixAcknowledgments"/>
      <w:bookmarkStart w:id="1248" w:name="_Toc85472897"/>
      <w:bookmarkStart w:id="1249" w:name="_Toc287332012"/>
      <w:bookmarkStart w:id="1250" w:name="_Toc513541334"/>
      <w:bookmarkStart w:id="1251" w:name="_Hlk513041526"/>
      <w:bookmarkEnd w:id="1247"/>
      <w:r>
        <w:lastRenderedPageBreak/>
        <w:t xml:space="preserve">(Informative) </w:t>
      </w:r>
      <w:r w:rsidR="00B80CDB">
        <w:t>Acknowl</w:t>
      </w:r>
      <w:r w:rsidR="004D0E5E">
        <w:t>e</w:t>
      </w:r>
      <w:r w:rsidR="008F61FB">
        <w:t>dg</w:t>
      </w:r>
      <w:r w:rsidR="0052099F">
        <w:t>ments</w:t>
      </w:r>
      <w:bookmarkEnd w:id="1248"/>
      <w:bookmarkEnd w:id="1249"/>
      <w:bookmarkEnd w:id="125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1251"/>
    <w:p w14:paraId="645628E0" w14:textId="77777777" w:rsidR="00C76CAA" w:rsidRPr="00C76CAA" w:rsidRDefault="00C76CAA" w:rsidP="00C76CAA"/>
    <w:p w14:paraId="586B0BCA" w14:textId="2CB47B5E" w:rsidR="0052099F" w:rsidRDefault="002244CB" w:rsidP="008C100C">
      <w:pPr>
        <w:pStyle w:val="AppendixHeading1"/>
      </w:pPr>
      <w:bookmarkStart w:id="1252" w:name="AppendixFingerprints"/>
      <w:bookmarkStart w:id="1253" w:name="_Ref513039337"/>
      <w:bookmarkStart w:id="1254" w:name="_Toc513541335"/>
      <w:bookmarkEnd w:id="1252"/>
      <w:r>
        <w:lastRenderedPageBreak/>
        <w:t>(</w:t>
      </w:r>
      <w:r w:rsidR="00E8605A">
        <w:t>Normative</w:t>
      </w:r>
      <w:r>
        <w:t xml:space="preserve">) </w:t>
      </w:r>
      <w:r w:rsidR="00710FE0">
        <w:t>Use of fingerprints by result management systems</w:t>
      </w:r>
      <w:bookmarkEnd w:id="1253"/>
      <w:bookmarkEnd w:id="12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255" w:name="AppendixViewers"/>
      <w:bookmarkStart w:id="1256" w:name="_Toc513541336"/>
      <w:bookmarkEnd w:id="1255"/>
      <w:r>
        <w:lastRenderedPageBreak/>
        <w:t xml:space="preserve">(Informative) </w:t>
      </w:r>
      <w:r w:rsidR="00710FE0">
        <w:t xml:space="preserve">Use of SARIF by log </w:t>
      </w:r>
      <w:r w:rsidR="00AF0D84">
        <w:t xml:space="preserve">file </w:t>
      </w:r>
      <w:r w:rsidR="00710FE0">
        <w:t>viewers</w:t>
      </w:r>
      <w:bookmarkEnd w:id="12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1257" w:name="AppendixConverters"/>
      <w:bookmarkStart w:id="1258" w:name="_Toc513541337"/>
      <w:bookmarkEnd w:id="1257"/>
      <w:r>
        <w:lastRenderedPageBreak/>
        <w:t xml:space="preserve">(Informative) </w:t>
      </w:r>
      <w:r w:rsidR="00710FE0">
        <w:t>Production of SARIF by converters</w:t>
      </w:r>
      <w:bookmarkEnd w:id="125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1259" w:name="AppendixRuleMetadata"/>
      <w:bookmarkStart w:id="1260" w:name="_Toc513541338"/>
      <w:bookmarkEnd w:id="1259"/>
      <w:r>
        <w:lastRenderedPageBreak/>
        <w:t xml:space="preserve">(Informative) </w:t>
      </w:r>
      <w:r w:rsidR="00710FE0">
        <w:t>Locating rule metadata</w:t>
      </w:r>
      <w:bookmarkEnd w:id="1260"/>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261" w:name="AppendixDeterminism"/>
      <w:bookmarkStart w:id="1262" w:name="_Toc513541339"/>
      <w:bookmarkEnd w:id="1261"/>
      <w:r>
        <w:lastRenderedPageBreak/>
        <w:t xml:space="preserve">(Normative) </w:t>
      </w:r>
      <w:r w:rsidR="00710FE0">
        <w:t>Producing deterministic SARIF log files</w:t>
      </w:r>
      <w:bookmarkEnd w:id="1262"/>
    </w:p>
    <w:p w14:paraId="269DCAE0" w14:textId="72CA49C1" w:rsidR="00B62028" w:rsidRDefault="00B62028" w:rsidP="00B62028">
      <w:pPr>
        <w:pStyle w:val="AppendixHeading2"/>
      </w:pPr>
      <w:bookmarkStart w:id="1263" w:name="_Toc513541340"/>
      <w:r>
        <w:t>General</w:t>
      </w:r>
      <w:bookmarkEnd w:id="12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1264" w:name="_Ref513042258"/>
      <w:bookmarkStart w:id="1265" w:name="_Toc513541341"/>
      <w:r>
        <w:t>Non-deterministic file format elements</w:t>
      </w:r>
      <w:bookmarkEnd w:id="1264"/>
      <w:bookmarkEnd w:id="12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1266" w:name="_Toc513541342"/>
      <w:r>
        <w:t>Array and dictionary element ordering</w:t>
      </w:r>
      <w:bookmarkEnd w:id="12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67" w:name="_Ref513042289"/>
      <w:bookmarkStart w:id="1268" w:name="_Toc513541343"/>
      <w:r>
        <w:t>Absolute paths</w:t>
      </w:r>
      <w:bookmarkEnd w:id="1267"/>
      <w:bookmarkEnd w:id="126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1269" w:name="_Toc513541344"/>
      <w:r>
        <w:t>Compensating for non-deterministic output</w:t>
      </w:r>
      <w:bookmarkEnd w:id="12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70" w:name="_Toc513541345"/>
      <w:r>
        <w:t>Interaction between determinism and baselining</w:t>
      </w:r>
      <w:bookmarkEnd w:id="127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271" w:name="AppendixFixes"/>
      <w:bookmarkStart w:id="1272" w:name="_Toc513541346"/>
      <w:bookmarkEnd w:id="1271"/>
      <w:r>
        <w:lastRenderedPageBreak/>
        <w:t xml:space="preserve">(Informative) </w:t>
      </w:r>
      <w:r w:rsidR="00710FE0">
        <w:t>Guidance on fixes</w:t>
      </w:r>
      <w:bookmarkEnd w:id="127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73" w:name="_Toc513541347"/>
      <w:r>
        <w:lastRenderedPageBreak/>
        <w:t>(Informative) Diagnosing results in generated files</w:t>
      </w:r>
      <w:bookmarkEnd w:id="127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1274" w:name="AppendixExamples"/>
      <w:bookmarkStart w:id="1275" w:name="_Toc513541348"/>
      <w:bookmarkEnd w:id="1274"/>
      <w:r>
        <w:lastRenderedPageBreak/>
        <w:t xml:space="preserve">(Informative) </w:t>
      </w:r>
      <w:r w:rsidR="00710FE0">
        <w:t>Examples</w:t>
      </w:r>
      <w:bookmarkEnd w:id="127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76" w:name="_Toc513541349"/>
      <w:r>
        <w:t xml:space="preserve">Minimal valid SARIF </w:t>
      </w:r>
      <w:r w:rsidR="00EA1C84">
        <w:t>log file</w:t>
      </w:r>
      <w:bookmarkEnd w:id="127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77" w:name="_Toc513541350"/>
      <w:r w:rsidRPr="00745595">
        <w:t xml:space="preserve">Minimal recommended SARIF </w:t>
      </w:r>
      <w:r w:rsidR="00EA1C84">
        <w:t xml:space="preserve">log </w:t>
      </w:r>
      <w:r w:rsidRPr="00745595">
        <w:t>file with source information</w:t>
      </w:r>
      <w:bookmarkEnd w:id="127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78" w:name="_Toc513541351"/>
      <w:r w:rsidRPr="001D7651">
        <w:t xml:space="preserve">Minimal recommended SARIF </w:t>
      </w:r>
      <w:r w:rsidR="00EA1C84">
        <w:t xml:space="preserve">log </w:t>
      </w:r>
      <w:r w:rsidRPr="001D7651">
        <w:t>file without source information</w:t>
      </w:r>
      <w:bookmarkEnd w:id="1278"/>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279" w:name="_Toc513541352"/>
      <w:r w:rsidRPr="001D7651">
        <w:t xml:space="preserve">SARIF </w:t>
      </w:r>
      <w:r w:rsidR="00D71A1D">
        <w:t xml:space="preserve">resource </w:t>
      </w:r>
      <w:r w:rsidRPr="001D7651">
        <w:t xml:space="preserve">file </w:t>
      </w:r>
      <w:r w:rsidR="00D71A1D">
        <w:t>with</w:t>
      </w:r>
      <w:r w:rsidRPr="001D7651">
        <w:t xml:space="preserve"> rule metadata</w:t>
      </w:r>
      <w:bookmarkEnd w:id="1279"/>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280" w:name="_Toc513541353"/>
      <w:r>
        <w:t>Comprehensive SARIF file</w:t>
      </w:r>
      <w:bookmarkEnd w:id="128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1C98C177" w:rsidR="006043FF" w:rsidRDefault="006043FF" w:rsidP="00EA1C84">
      <w:pPr>
        <w:pStyle w:val="Codesmall"/>
      </w:pPr>
      <w:r>
        <w:t xml:space="preserve">                  "</w:t>
      </w:r>
      <w:del w:id="1281" w:author="Laurence Golding" w:date="2018-05-11T16:06:00Z">
        <w:r w:rsidDel="00D93052">
          <w:delText>length</w:delText>
        </w:r>
      </w:del>
      <w:ins w:id="1282" w:author="Laurence Golding" w:date="2018-05-11T16:06:00Z">
        <w:r w:rsidR="00D93052">
          <w:t>charLength</w:t>
        </w:r>
      </w:ins>
      <w:r>
        <w:t>": 1,</w:t>
      </w:r>
    </w:p>
    <w:p w14:paraId="3B872088" w14:textId="41D0540C" w:rsidR="006043FF" w:rsidRDefault="006043FF" w:rsidP="00EA1C84">
      <w:pPr>
        <w:pStyle w:val="Codesmall"/>
      </w:pPr>
      <w:r>
        <w:t xml:space="preserve">                  "</w:t>
      </w:r>
      <w:ins w:id="1283" w:author="Laurence Golding" w:date="2018-05-11T16:06:00Z">
        <w:r w:rsidR="00D93052">
          <w:t>charO</w:t>
        </w:r>
      </w:ins>
      <w:del w:id="1284" w:author="Laurence Golding" w:date="2018-05-11T16:06:00Z">
        <w:r w:rsidDel="00D93052">
          <w:delText>o</w:delText>
        </w:r>
      </w:del>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1285" w:name="AppendixRevisionHistory"/>
      <w:bookmarkStart w:id="1286" w:name="_Toc85472898"/>
      <w:bookmarkStart w:id="1287" w:name="_Toc287332014"/>
      <w:bookmarkStart w:id="1288" w:name="_Toc513541354"/>
      <w:bookmarkEnd w:id="1285"/>
      <w:r>
        <w:lastRenderedPageBreak/>
        <w:t xml:space="preserve">(Informative) </w:t>
      </w:r>
      <w:r w:rsidR="00A05FDF">
        <w:t>Revision History</w:t>
      </w:r>
      <w:bookmarkEnd w:id="1286"/>
      <w:bookmarkEnd w:id="1287"/>
      <w:bookmarkEnd w:id="1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20"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4" w:author="Laurence Golding" w:date="2018-05-11T16:38:00Z" w:initials="LG">
    <w:p w14:paraId="32120FDD" w14:textId="7B3CBEBE" w:rsidR="00D8440E" w:rsidRDefault="00D8440E">
      <w:pPr>
        <w:pStyle w:val="CommentText"/>
      </w:pPr>
      <w:r>
        <w:rPr>
          <w:rStyle w:val="CommentReference"/>
        </w:rPr>
        <w:annotationRef/>
      </w:r>
      <w:r>
        <w:t>No need to say this here.</w:t>
      </w:r>
    </w:p>
  </w:comment>
  <w:comment w:id="581" w:author="Laurence Golding" w:date="2018-05-12T13:07:00Z" w:initials="LG">
    <w:p w14:paraId="28479B8D" w14:textId="466A14E7" w:rsidR="00D8440E" w:rsidRPr="00D251E8" w:rsidRDefault="00D8440E">
      <w:pPr>
        <w:pStyle w:val="CommentText"/>
      </w:pPr>
      <w:r>
        <w:rPr>
          <w:rStyle w:val="CommentReference"/>
        </w:rPr>
        <w:annotationRef/>
      </w:r>
      <w:r>
        <w:t xml:space="preserve">… and the number of the counting </w:t>
      </w:r>
      <w:r>
        <w:rPr>
          <w:b/>
        </w:rPr>
        <w:t>SHALL</w:t>
      </w:r>
      <w:r>
        <w:t xml:space="preserve"> be three. Four </w:t>
      </w:r>
      <w:r>
        <w:rPr>
          <w:b/>
        </w:rPr>
        <w:t>SHALT</w:t>
      </w:r>
      <w:r>
        <w:t xml:space="preserve"> thou </w:t>
      </w:r>
      <w:r>
        <w:rPr>
          <w:b/>
        </w:rPr>
        <w:t>NOT</w:t>
      </w:r>
      <w:r>
        <w:t xml:space="preserve"> count. Five is </w:t>
      </w:r>
      <w:r>
        <w:rPr>
          <w:b/>
        </w:rPr>
        <w:t>RIGHT OUT</w:t>
      </w:r>
      <w:r>
        <w:t>.</w:t>
      </w:r>
    </w:p>
  </w:comment>
  <w:comment w:id="586" w:author="Laurence Golding" w:date="2018-05-12T14:21:00Z" w:initials="LG">
    <w:p w14:paraId="23EAC958" w14:textId="39F46E33" w:rsidR="00D8440E" w:rsidRDefault="00D8440E">
      <w:pPr>
        <w:pStyle w:val="CommentText"/>
      </w:pPr>
      <w:r>
        <w:rPr>
          <w:rStyle w:val="CommentReference"/>
        </w:rPr>
        <w:annotationRef/>
      </w:r>
      <w:r>
        <w:t>Jim, here’s your BOM disclaimer.</w:t>
      </w:r>
    </w:p>
  </w:comment>
  <w:comment w:id="633" w:author="Laurence Golding" w:date="2018-05-12T14:28:00Z" w:initials="LG">
    <w:p w14:paraId="43FE6F93" w14:textId="0CD68A1C" w:rsidR="00D8440E" w:rsidRDefault="00D8440E">
      <w:pPr>
        <w:pStyle w:val="CommentText"/>
      </w:pPr>
      <w:r>
        <w:rPr>
          <w:rStyle w:val="CommentReference"/>
        </w:rPr>
        <w:annotationRef/>
      </w:r>
      <w:r>
        <w:t>Jim, here’s your surrogate pair correction.</w:t>
      </w:r>
    </w:p>
  </w:comment>
  <w:comment w:id="641" w:author="Laurence Golding" w:date="2018-05-14T13:26:00Z" w:initials="LG">
    <w:p w14:paraId="6E5A7AA9" w14:textId="403A1DB9" w:rsidR="00D8440E" w:rsidRDefault="00D8440E">
      <w:pPr>
        <w:pStyle w:val="CommentText"/>
      </w:pPr>
      <w:r>
        <w:rPr>
          <w:rStyle w:val="CommentReference"/>
        </w:rPr>
        <w:annotationRef/>
      </w:r>
      <w:r>
        <w:t xml:space="preserve">Per discussion on the alias: I removed the paragraph that suggested using the BOM to determine encoding. We settled on the philosophy that a consumer can use </w:t>
      </w:r>
      <w:r w:rsidRPr="0074026F">
        <w:rPr>
          <w:rStyle w:val="CODEtemp"/>
        </w:rPr>
        <w:t>file.encoding</w:t>
      </w:r>
      <w:r>
        <w:t>/</w:t>
      </w:r>
      <w:r w:rsidRPr="0074026F">
        <w:rPr>
          <w:rStyle w:val="CODEtemp"/>
        </w:rPr>
        <w:t>run.defaultFileEncoding</w:t>
      </w:r>
      <w:r>
        <w:t xml:space="preserve"> if they’re available, but otherwise, the consumer just </w:t>
      </w:r>
      <w:proofErr w:type="gramStart"/>
      <w:r>
        <w:t>has to</w:t>
      </w:r>
      <w:proofErr w:type="gramEnd"/>
      <w:r>
        <w:t xml:space="preserve"> do its best.</w:t>
      </w:r>
    </w:p>
  </w:comment>
  <w:comment w:id="674" w:author="Laurence Golding" w:date="2018-05-12T13:55:00Z" w:initials="LG">
    <w:p w14:paraId="5698F711" w14:textId="6EA023BA" w:rsidR="00D8440E" w:rsidRDefault="00D8440E">
      <w:pPr>
        <w:pStyle w:val="CommentText"/>
      </w:pPr>
      <w:r>
        <w:rPr>
          <w:rStyle w:val="CommentReference"/>
        </w:rPr>
        <w:annotationRef/>
      </w:r>
      <w:r>
        <w:t>Jim, here’s your explicit statement of “half-openness”.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20FDD" w15:done="0"/>
  <w15:commentEx w15:paraId="28479B8D" w15:done="0"/>
  <w15:commentEx w15:paraId="23EAC958" w15:done="0"/>
  <w15:commentEx w15:paraId="43FE6F93" w15:done="0"/>
  <w15:commentEx w15:paraId="6E5A7AA9" w15:done="0"/>
  <w15:commentEx w15:paraId="5698F7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20FDD" w16cid:durableId="1EA04568"/>
  <w16cid:commentId w16cid:paraId="28479B8D" w16cid:durableId="1EA16591"/>
  <w16cid:commentId w16cid:paraId="23EAC958" w16cid:durableId="1EA176D5"/>
  <w16cid:commentId w16cid:paraId="6E5A7AA9" w16cid:durableId="1EA40CFF"/>
  <w16cid:commentId w16cid:paraId="5698F711" w16cid:durableId="1EA170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556EB" w14:textId="77777777" w:rsidR="005371AD" w:rsidRDefault="005371AD" w:rsidP="008C100C">
      <w:r>
        <w:separator/>
      </w:r>
    </w:p>
    <w:p w14:paraId="56147293" w14:textId="77777777" w:rsidR="005371AD" w:rsidRDefault="005371AD" w:rsidP="008C100C"/>
    <w:p w14:paraId="697C5F3F" w14:textId="77777777" w:rsidR="005371AD" w:rsidRDefault="005371AD" w:rsidP="008C100C"/>
    <w:p w14:paraId="635ED8AA" w14:textId="77777777" w:rsidR="005371AD" w:rsidRDefault="005371AD" w:rsidP="008C100C"/>
    <w:p w14:paraId="48AAD75C" w14:textId="77777777" w:rsidR="005371AD" w:rsidRDefault="005371AD" w:rsidP="008C100C"/>
    <w:p w14:paraId="5D14C9F3" w14:textId="77777777" w:rsidR="005371AD" w:rsidRDefault="005371AD" w:rsidP="008C100C"/>
    <w:p w14:paraId="01944DD7" w14:textId="77777777" w:rsidR="005371AD" w:rsidRDefault="005371AD" w:rsidP="008C100C"/>
  </w:endnote>
  <w:endnote w:type="continuationSeparator" w:id="0">
    <w:p w14:paraId="53F32A8A" w14:textId="77777777" w:rsidR="005371AD" w:rsidRDefault="005371AD" w:rsidP="008C100C">
      <w:r>
        <w:continuationSeparator/>
      </w:r>
    </w:p>
    <w:p w14:paraId="32B3E177" w14:textId="77777777" w:rsidR="005371AD" w:rsidRDefault="005371AD" w:rsidP="008C100C"/>
    <w:p w14:paraId="39DD4EA0" w14:textId="77777777" w:rsidR="005371AD" w:rsidRDefault="005371AD" w:rsidP="008C100C"/>
    <w:p w14:paraId="7A1E1308" w14:textId="77777777" w:rsidR="005371AD" w:rsidRDefault="005371AD" w:rsidP="008C100C"/>
    <w:p w14:paraId="6ECD21F9" w14:textId="77777777" w:rsidR="005371AD" w:rsidRDefault="005371AD" w:rsidP="008C100C"/>
    <w:p w14:paraId="4E9D4844" w14:textId="77777777" w:rsidR="005371AD" w:rsidRDefault="005371AD" w:rsidP="008C100C"/>
    <w:p w14:paraId="02EA2775" w14:textId="77777777" w:rsidR="005371AD" w:rsidRDefault="005371A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D8440E" w:rsidRDefault="00D844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D8440E" w:rsidRPr="00195F88" w:rsidRDefault="00D8440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D8440E" w:rsidRPr="00195F88" w:rsidRDefault="00D8440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D8440E" w:rsidRDefault="00D844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67A5" w14:textId="77777777" w:rsidR="005371AD" w:rsidRDefault="005371AD" w:rsidP="008C100C">
      <w:r>
        <w:separator/>
      </w:r>
    </w:p>
    <w:p w14:paraId="3CD502FA" w14:textId="77777777" w:rsidR="005371AD" w:rsidRDefault="005371AD" w:rsidP="008C100C"/>
  </w:footnote>
  <w:footnote w:type="continuationSeparator" w:id="0">
    <w:p w14:paraId="77C969C7" w14:textId="77777777" w:rsidR="005371AD" w:rsidRDefault="005371AD" w:rsidP="008C100C">
      <w:r>
        <w:continuationSeparator/>
      </w:r>
    </w:p>
    <w:p w14:paraId="04EC00DE" w14:textId="77777777" w:rsidR="005371AD" w:rsidRDefault="005371A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D8440E" w:rsidRDefault="00D84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D8440E" w:rsidRDefault="00D844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D8440E" w:rsidRDefault="00D844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43979A8"/>
    <w:multiLevelType w:val="hybridMultilevel"/>
    <w:tmpl w:val="EF5C4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47"/>
  </w:num>
  <w:num w:numId="4">
    <w:abstractNumId w:val="0"/>
  </w:num>
  <w:num w:numId="5">
    <w:abstractNumId w:val="53"/>
  </w:num>
  <w:num w:numId="6">
    <w:abstractNumId w:val="26"/>
  </w:num>
  <w:num w:numId="7">
    <w:abstractNumId w:val="44"/>
  </w:num>
  <w:num w:numId="8">
    <w:abstractNumId w:val="37"/>
  </w:num>
  <w:num w:numId="9">
    <w:abstractNumId w:val="3"/>
  </w:num>
  <w:num w:numId="10">
    <w:abstractNumId w:val="50"/>
  </w:num>
  <w:num w:numId="11">
    <w:abstractNumId w:val="43"/>
  </w:num>
  <w:num w:numId="12">
    <w:abstractNumId w:val="20"/>
  </w:num>
  <w:num w:numId="13">
    <w:abstractNumId w:val="16"/>
  </w:num>
  <w:num w:numId="14">
    <w:abstractNumId w:val="17"/>
  </w:num>
  <w:num w:numId="15">
    <w:abstractNumId w:val="55"/>
  </w:num>
  <w:num w:numId="16">
    <w:abstractNumId w:val="42"/>
  </w:num>
  <w:num w:numId="17">
    <w:abstractNumId w:val="58"/>
  </w:num>
  <w:num w:numId="18">
    <w:abstractNumId w:val="45"/>
  </w:num>
  <w:num w:numId="19">
    <w:abstractNumId w:val="6"/>
  </w:num>
  <w:num w:numId="20">
    <w:abstractNumId w:val="34"/>
  </w:num>
  <w:num w:numId="21">
    <w:abstractNumId w:val="52"/>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7"/>
  </w:num>
  <w:num w:numId="31">
    <w:abstractNumId w:val="9"/>
  </w:num>
  <w:num w:numId="32">
    <w:abstractNumId w:val="48"/>
  </w:num>
  <w:num w:numId="33">
    <w:abstractNumId w:val="27"/>
  </w:num>
  <w:num w:numId="34">
    <w:abstractNumId w:val="24"/>
  </w:num>
  <w:num w:numId="35">
    <w:abstractNumId w:val="14"/>
  </w:num>
  <w:num w:numId="36">
    <w:abstractNumId w:val="61"/>
  </w:num>
  <w:num w:numId="37">
    <w:abstractNumId w:val="35"/>
  </w:num>
  <w:num w:numId="38">
    <w:abstractNumId w:val="7"/>
  </w:num>
  <w:num w:numId="39">
    <w:abstractNumId w:val="56"/>
  </w:num>
  <w:num w:numId="40">
    <w:abstractNumId w:val="31"/>
  </w:num>
  <w:num w:numId="41">
    <w:abstractNumId w:val="32"/>
  </w:num>
  <w:num w:numId="42">
    <w:abstractNumId w:val="46"/>
  </w:num>
  <w:num w:numId="43">
    <w:abstractNumId w:val="49"/>
  </w:num>
  <w:num w:numId="44">
    <w:abstractNumId w:val="33"/>
  </w:num>
  <w:num w:numId="45">
    <w:abstractNumId w:val="11"/>
  </w:num>
  <w:num w:numId="46">
    <w:abstractNumId w:val="2"/>
  </w:num>
  <w:num w:numId="47">
    <w:abstractNumId w:val="12"/>
  </w:num>
  <w:num w:numId="48">
    <w:abstractNumId w:val="40"/>
  </w:num>
  <w:num w:numId="49">
    <w:abstractNumId w:val="36"/>
  </w:num>
  <w:num w:numId="50">
    <w:abstractNumId w:val="41"/>
  </w:num>
  <w:num w:numId="51">
    <w:abstractNumId w:val="18"/>
  </w:num>
  <w:num w:numId="52">
    <w:abstractNumId w:val="19"/>
  </w:num>
  <w:num w:numId="53">
    <w:abstractNumId w:val="4"/>
  </w:num>
  <w:num w:numId="54">
    <w:abstractNumId w:val="5"/>
  </w:num>
  <w:num w:numId="55">
    <w:abstractNumId w:val="60"/>
  </w:num>
  <w:num w:numId="56">
    <w:abstractNumId w:val="13"/>
  </w:num>
  <w:num w:numId="57">
    <w:abstractNumId w:val="21"/>
  </w:num>
  <w:num w:numId="58">
    <w:abstractNumId w:val="59"/>
  </w:num>
  <w:num w:numId="59">
    <w:abstractNumId w:val="30"/>
  </w:num>
  <w:num w:numId="60">
    <w:abstractNumId w:val="54"/>
  </w:num>
  <w:num w:numId="61">
    <w:abstractNumId w:val="51"/>
  </w:num>
  <w:num w:numId="62">
    <w:abstractNumId w:val="23"/>
  </w:num>
  <w:num w:numId="63">
    <w:abstractNumId w:val="39"/>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48F4"/>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4A1"/>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3E4A"/>
    <w:rsid w:val="002A48C0"/>
    <w:rsid w:val="002A496A"/>
    <w:rsid w:val="002A5CA9"/>
    <w:rsid w:val="002B197B"/>
    <w:rsid w:val="002B41B0"/>
    <w:rsid w:val="002B48E2"/>
    <w:rsid w:val="002B57DD"/>
    <w:rsid w:val="002B7E99"/>
    <w:rsid w:val="002C0868"/>
    <w:rsid w:val="002C4966"/>
    <w:rsid w:val="002C58CC"/>
    <w:rsid w:val="002C5B97"/>
    <w:rsid w:val="002C68D3"/>
    <w:rsid w:val="002D0FAE"/>
    <w:rsid w:val="002E1A65"/>
    <w:rsid w:val="002E25E7"/>
    <w:rsid w:val="002E4734"/>
    <w:rsid w:val="002E52B0"/>
    <w:rsid w:val="002E687B"/>
    <w:rsid w:val="002F0FD8"/>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5F9F"/>
    <w:rsid w:val="00316A25"/>
    <w:rsid w:val="00317F25"/>
    <w:rsid w:val="00321264"/>
    <w:rsid w:val="00324D23"/>
    <w:rsid w:val="00325B40"/>
    <w:rsid w:val="00327C22"/>
    <w:rsid w:val="003316E1"/>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5D18"/>
    <w:rsid w:val="003E62A7"/>
    <w:rsid w:val="003E72A2"/>
    <w:rsid w:val="003F0742"/>
    <w:rsid w:val="003F242A"/>
    <w:rsid w:val="003F487C"/>
    <w:rsid w:val="003F533C"/>
    <w:rsid w:val="004002D1"/>
    <w:rsid w:val="004008DF"/>
    <w:rsid w:val="00401B55"/>
    <w:rsid w:val="00401BB5"/>
    <w:rsid w:val="00402451"/>
    <w:rsid w:val="004048E0"/>
    <w:rsid w:val="0040694F"/>
    <w:rsid w:val="004122F1"/>
    <w:rsid w:val="004123C8"/>
    <w:rsid w:val="00412A4B"/>
    <w:rsid w:val="00413D45"/>
    <w:rsid w:val="00413EB8"/>
    <w:rsid w:val="004165E2"/>
    <w:rsid w:val="004173B5"/>
    <w:rsid w:val="0041785F"/>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75F"/>
    <w:rsid w:val="00460340"/>
    <w:rsid w:val="00461451"/>
    <w:rsid w:val="0046367E"/>
    <w:rsid w:val="00463B76"/>
    <w:rsid w:val="00465D52"/>
    <w:rsid w:val="00473935"/>
    <w:rsid w:val="00475F6F"/>
    <w:rsid w:val="004776DE"/>
    <w:rsid w:val="00477F12"/>
    <w:rsid w:val="004816E2"/>
    <w:rsid w:val="00481B7B"/>
    <w:rsid w:val="00481D15"/>
    <w:rsid w:val="0048683B"/>
    <w:rsid w:val="00490AEA"/>
    <w:rsid w:val="00491E30"/>
    <w:rsid w:val="00492444"/>
    <w:rsid w:val="004925B5"/>
    <w:rsid w:val="00492D47"/>
    <w:rsid w:val="004A0B66"/>
    <w:rsid w:val="004A12C7"/>
    <w:rsid w:val="004A2C9B"/>
    <w:rsid w:val="004A2DC1"/>
    <w:rsid w:val="004A35E6"/>
    <w:rsid w:val="004A77ED"/>
    <w:rsid w:val="004B055F"/>
    <w:rsid w:val="004B0764"/>
    <w:rsid w:val="004B203E"/>
    <w:rsid w:val="004B3615"/>
    <w:rsid w:val="004C1F0A"/>
    <w:rsid w:val="004C4D7C"/>
    <w:rsid w:val="004C53FE"/>
    <w:rsid w:val="004D0E5E"/>
    <w:rsid w:val="004D196B"/>
    <w:rsid w:val="004D265A"/>
    <w:rsid w:val="004D43FC"/>
    <w:rsid w:val="004D50E3"/>
    <w:rsid w:val="004D77B7"/>
    <w:rsid w:val="004F272B"/>
    <w:rsid w:val="004F385B"/>
    <w:rsid w:val="004F390D"/>
    <w:rsid w:val="004F4620"/>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371AD"/>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2640"/>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33AD"/>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0ECB"/>
    <w:rsid w:val="0063202C"/>
    <w:rsid w:val="00632957"/>
    <w:rsid w:val="0063361A"/>
    <w:rsid w:val="00633D82"/>
    <w:rsid w:val="00636843"/>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87926"/>
    <w:rsid w:val="00692CC8"/>
    <w:rsid w:val="006941B9"/>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026F"/>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758"/>
    <w:rsid w:val="00801EC5"/>
    <w:rsid w:val="0080668F"/>
    <w:rsid w:val="00806D7D"/>
    <w:rsid w:val="00812C22"/>
    <w:rsid w:val="00813A9A"/>
    <w:rsid w:val="008145AA"/>
    <w:rsid w:val="008147D2"/>
    <w:rsid w:val="00815787"/>
    <w:rsid w:val="00817B44"/>
    <w:rsid w:val="00820D5A"/>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E5C17"/>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4D90"/>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2739"/>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2726"/>
    <w:rsid w:val="00AF5EEC"/>
    <w:rsid w:val="00AF622D"/>
    <w:rsid w:val="00AF6E4D"/>
    <w:rsid w:val="00AF7697"/>
    <w:rsid w:val="00AF7F18"/>
    <w:rsid w:val="00B01548"/>
    <w:rsid w:val="00B01B8E"/>
    <w:rsid w:val="00B02B47"/>
    <w:rsid w:val="00B0492A"/>
    <w:rsid w:val="00B050AF"/>
    <w:rsid w:val="00B05C99"/>
    <w:rsid w:val="00B07128"/>
    <w:rsid w:val="00B103B8"/>
    <w:rsid w:val="00B10DFC"/>
    <w:rsid w:val="00B13AF7"/>
    <w:rsid w:val="00B14DB7"/>
    <w:rsid w:val="00B16338"/>
    <w:rsid w:val="00B163FF"/>
    <w:rsid w:val="00B2072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2AF6"/>
    <w:rsid w:val="00C23558"/>
    <w:rsid w:val="00C254A7"/>
    <w:rsid w:val="00C30BBD"/>
    <w:rsid w:val="00C32159"/>
    <w:rsid w:val="00C32311"/>
    <w:rsid w:val="00C32606"/>
    <w:rsid w:val="00C40BDA"/>
    <w:rsid w:val="00C43D40"/>
    <w:rsid w:val="00C44B5B"/>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3894"/>
    <w:rsid w:val="00C85F5E"/>
    <w:rsid w:val="00C9139F"/>
    <w:rsid w:val="00C93F2E"/>
    <w:rsid w:val="00C942C3"/>
    <w:rsid w:val="00CA025D"/>
    <w:rsid w:val="00CA144C"/>
    <w:rsid w:val="00CA197F"/>
    <w:rsid w:val="00CA2698"/>
    <w:rsid w:val="00CA2EB2"/>
    <w:rsid w:val="00CA3AC5"/>
    <w:rsid w:val="00CA5783"/>
    <w:rsid w:val="00CA5EC9"/>
    <w:rsid w:val="00CA5F99"/>
    <w:rsid w:val="00CB6AB4"/>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EF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51E8"/>
    <w:rsid w:val="00D264DB"/>
    <w:rsid w:val="00D27F14"/>
    <w:rsid w:val="00D27F62"/>
    <w:rsid w:val="00D336F4"/>
    <w:rsid w:val="00D34E24"/>
    <w:rsid w:val="00D367FF"/>
    <w:rsid w:val="00D36C1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439B"/>
    <w:rsid w:val="00D763BC"/>
    <w:rsid w:val="00D8216B"/>
    <w:rsid w:val="00D8440E"/>
    <w:rsid w:val="00D852A1"/>
    <w:rsid w:val="00D862A8"/>
    <w:rsid w:val="00D9062D"/>
    <w:rsid w:val="00D91873"/>
    <w:rsid w:val="00D93052"/>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6AD"/>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19DC"/>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208A"/>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3084"/>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CC1C6-F842-4384-B66B-6AD86B51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16107</TotalTime>
  <Pages>133</Pages>
  <Words>56371</Words>
  <Characters>321320</Characters>
  <Application>Microsoft Office Word</Application>
  <DocSecurity>0</DocSecurity>
  <Lines>2677</Lines>
  <Paragraphs>753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376938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748</cp:revision>
  <cp:lastPrinted>2011-08-05T16:21:00Z</cp:lastPrinted>
  <dcterms:created xsi:type="dcterms:W3CDTF">2017-08-01T19:18:00Z</dcterms:created>
  <dcterms:modified xsi:type="dcterms:W3CDTF">2018-05-14T20:50:00Z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