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183F3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183F36">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183F36">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w:t>
        </w:r>
        <w:r w:rsidR="00BE1BB3">
          <w:rPr>
            <w:noProof/>
            <w:webHidden/>
          </w:rPr>
          <w:t>6</w:t>
        </w:r>
        <w:r w:rsidR="00BE1BB3">
          <w:rPr>
            <w:noProof/>
            <w:webHidden/>
          </w:rPr>
          <w:fldChar w:fldCharType="end"/>
        </w:r>
      </w:hyperlink>
    </w:p>
    <w:p w14:paraId="36D719EC" w14:textId="5667333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183F36">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183F36">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183F36">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183F36">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183F36">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183F36">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183F36">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183F36">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183F36">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183F36">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183F36">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183F36">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183F36">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183F3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183F3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183F3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183F36"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183F3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183F3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183F36"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183F3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183F3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183F3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183F3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183F36"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183F3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183F3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183F3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183F36"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183F3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183F3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183F36"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183F3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183F3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bookmarkStart w:id="75" w:name="_Hlk507333834"/>
      <w:r>
        <w:t>§</w:t>
      </w:r>
      <w:bookmarkEnd w:id="75"/>
      <w:r>
        <w:fldChar w:fldCharType="begin"/>
      </w:r>
      <w:r>
        <w:instrText xml:space="preserve"> REF _Ref493337542 \w \h </w:instrText>
      </w:r>
      <w:r>
        <w:fldChar w:fldCharType="separate"/>
      </w:r>
      <w:r w:rsidR="00BE1BB3">
        <w:t>3.11</w:t>
      </w:r>
      <w:r>
        <w:fldChar w:fldCharType="end"/>
      </w:r>
      <w:r>
        <w:t>).</w:t>
      </w:r>
    </w:p>
    <w:p w14:paraId="37874D7A" w14:textId="278899C2" w:rsidR="00815787" w:rsidRDefault="00815787" w:rsidP="00815787">
      <w:pPr>
        <w:pStyle w:val="Heading2"/>
      </w:pPr>
      <w:bookmarkStart w:id="76" w:name="_Ref493342422"/>
      <w:bookmarkStart w:id="77" w:name="_Toc506816494"/>
      <w:del w:id="78" w:author="Laurence Golding" w:date="2018-02-25T14:58:00Z">
        <w:r w:rsidDel="00ED4712">
          <w:delText>URI-valued properties</w:delText>
        </w:r>
      </w:del>
      <w:bookmarkEnd w:id="76"/>
      <w:bookmarkEnd w:id="77"/>
      <w:ins w:id="79" w:author="Laurence Golding" w:date="2018-02-25T14:58:00Z">
        <w:r w:rsidR="00ED4712">
          <w:t>fileLocation objects</w:t>
        </w:r>
      </w:ins>
    </w:p>
    <w:p w14:paraId="78819632" w14:textId="12D59D85" w:rsidR="006149F9" w:rsidRDefault="00944CF4" w:rsidP="00944CF4">
      <w:pPr>
        <w:rPr>
          <w:ins w:id="80" w:author="Laurence Golding" w:date="2018-02-25T15:04:00Z"/>
        </w:rPr>
      </w:pPr>
      <w:r w:rsidRPr="00944CF4">
        <w:t xml:space="preserve">Certain properties in this specification specify the </w:t>
      </w:r>
      <w:del w:id="81" w:author="Laurence Golding" w:date="2018-02-25T14:56:00Z">
        <w:r w:rsidRPr="00944CF4" w:rsidDel="00ED4712">
          <w:delText xml:space="preserve">URI </w:delText>
        </w:r>
      </w:del>
      <w:ins w:id="82" w:author="Laurence Golding" w:date="2018-02-25T14:56:00Z">
        <w:r w:rsidR="00ED4712">
          <w:t>location</w:t>
        </w:r>
        <w:r w:rsidR="00ED4712" w:rsidRPr="00944CF4">
          <w:t xml:space="preserve"> </w:t>
        </w:r>
      </w:ins>
      <w:r w:rsidRPr="00944CF4">
        <w:t>of a file.</w:t>
      </w:r>
      <w:ins w:id="83" w:author="Laurence Golding" w:date="2018-02-25T15:02:00Z">
        <w:r w:rsidR="006149F9">
          <w:t xml:space="preserve"> SARIF represents a file location with a </w:t>
        </w:r>
        <w:r w:rsidR="006149F9" w:rsidRPr="006149F9">
          <w:rPr>
            <w:rStyle w:val="CODEtemp"/>
          </w:rPr>
          <w:t>fileLocation</w:t>
        </w:r>
        <w:r w:rsidR="006149F9">
          <w:t xml:space="preserve"> ob</w:t>
        </w:r>
      </w:ins>
      <w:ins w:id="84" w:author="Laurence Golding" w:date="2018-02-25T15:03:00Z">
        <w:r w:rsidR="006149F9">
          <w:t>ject.</w:t>
        </w:r>
      </w:ins>
      <w:ins w:id="85" w:author="Laurence Golding" w:date="2018-02-25T15:05:00Z">
        <w:r w:rsidR="006149F9">
          <w:t xml:space="preserve"> The most important </w:t>
        </w:r>
      </w:ins>
      <w:ins w:id="86" w:author="Laurence Golding" w:date="2018-02-25T15:11:00Z">
        <w:r w:rsidR="00063079">
          <w:t>member</w:t>
        </w:r>
      </w:ins>
      <w:ins w:id="87" w:author="Laurence Golding" w:date="2018-02-25T15:05:00Z">
        <w:r w:rsidR="006149F9">
          <w:t xml:space="preserve"> of a </w:t>
        </w:r>
        <w:r w:rsidR="006149F9" w:rsidRPr="006149F9">
          <w:rPr>
            <w:rStyle w:val="CODEtemp"/>
          </w:rPr>
          <w:t>fileLocation</w:t>
        </w:r>
        <w:r w:rsidR="006149F9">
          <w:t xml:space="preserve"> object is </w:t>
        </w:r>
      </w:ins>
      <w:ins w:id="88" w:author="Laurence Golding" w:date="2018-02-25T15:08:00Z">
        <w:r w:rsidR="006149F9">
          <w:t>its</w:t>
        </w:r>
      </w:ins>
      <w:ins w:id="89" w:author="Laurence Golding" w:date="2018-02-25T15:05:00Z">
        <w:r w:rsidR="006149F9">
          <w:t xml:space="preserve"> </w:t>
        </w:r>
        <w:bookmarkStart w:id="90" w:name="_GoBack"/>
        <w:r w:rsidR="006149F9" w:rsidRPr="006149F9">
          <w:rPr>
            <w:rStyle w:val="CODEtemp"/>
          </w:rPr>
          <w:t>uri</w:t>
        </w:r>
        <w:r w:rsidR="006149F9">
          <w:t xml:space="preserve"> property</w:t>
        </w:r>
      </w:ins>
      <w:bookmarkEnd w:id="90"/>
      <w:ins w:id="91" w:author="Laurence Golding" w:date="2018-02-25T15:07:00Z">
        <w:r w:rsidR="006149F9">
          <w:t xml:space="preserve"> (</w:t>
        </w:r>
      </w:ins>
      <w:ins w:id="92" w:author="Laurence Golding" w:date="2018-02-25T15:08:00Z">
        <w:r w:rsidR="006149F9">
          <w:t>§</w:t>
        </w:r>
        <w:r w:rsidR="006149F9">
          <w:fldChar w:fldCharType="begin"/>
        </w:r>
        <w:r w:rsidR="006149F9">
          <w:instrText xml:space="preserve"> REF _Ref507334628 \r \h </w:instrText>
        </w:r>
      </w:ins>
      <w:r w:rsidR="006149F9">
        <w:fldChar w:fldCharType="separate"/>
      </w:r>
      <w:ins w:id="93" w:author="Laurence Golding" w:date="2018-02-25T15:08:00Z">
        <w:r w:rsidR="006149F9">
          <w:t>3.2.1</w:t>
        </w:r>
        <w:r w:rsidR="006149F9">
          <w:fldChar w:fldCharType="end"/>
        </w:r>
      </w:ins>
      <w:ins w:id="94" w:author="Laurence Golding" w:date="2018-02-25T15:07:00Z">
        <w:r w:rsidR="006149F9">
          <w:t>)</w:t>
        </w:r>
      </w:ins>
      <w:ins w:id="95" w:author="Laurence Golding" w:date="2018-02-25T15:06:00Z">
        <w:r w:rsidR="006149F9">
          <w:t xml:space="preserve">. If the value of the </w:t>
        </w:r>
        <w:r w:rsidR="006149F9" w:rsidRPr="006149F9">
          <w:rPr>
            <w:rStyle w:val="CODEtemp"/>
          </w:rPr>
          <w:t>uri</w:t>
        </w:r>
        <w:r w:rsidR="006149F9">
          <w:t xml:space="preserve"> property is a relative URI, the </w:t>
        </w:r>
        <w:r w:rsidR="006149F9" w:rsidRPr="006149F9">
          <w:rPr>
            <w:rStyle w:val="CODEtemp"/>
          </w:rPr>
          <w:t>uriBaseId</w:t>
        </w:r>
        <w:r w:rsidR="006149F9">
          <w:t xml:space="preserve"> property </w:t>
        </w:r>
      </w:ins>
      <w:ins w:id="96" w:author="Laurence Golding" w:date="2018-02-25T15:08:00Z">
        <w:r w:rsidR="006149F9">
          <w:t>(§</w:t>
        </w:r>
      </w:ins>
      <w:ins w:id="97" w:author="Laurence Golding" w:date="2018-02-25T15:09:00Z">
        <w:r w:rsidR="006149F9">
          <w:fldChar w:fldCharType="begin"/>
        </w:r>
        <w:r w:rsidR="006149F9">
          <w:instrText xml:space="preserve"> REF _Ref507334673 \r \h </w:instrText>
        </w:r>
      </w:ins>
      <w:r w:rsidR="006149F9">
        <w:fldChar w:fldCharType="separate"/>
      </w:r>
      <w:ins w:id="98" w:author="Laurence Golding" w:date="2018-02-25T15:09:00Z">
        <w:r w:rsidR="006149F9">
          <w:t>3.2.2</w:t>
        </w:r>
        <w:r w:rsidR="006149F9">
          <w:fldChar w:fldCharType="end"/>
        </w:r>
      </w:ins>
      <w:ins w:id="99" w:author="Laurence Golding" w:date="2018-02-25T15:08:00Z">
        <w:r w:rsidR="006149F9">
          <w:t xml:space="preserve">) </w:t>
        </w:r>
      </w:ins>
      <w:ins w:id="100" w:author="Laurence Golding" w:date="2018-02-25T15:06:00Z">
        <w:r w:rsidR="006149F9">
          <w:t xml:space="preserve">can </w:t>
        </w:r>
      </w:ins>
      <w:ins w:id="101" w:author="Laurence Golding" w:date="2018-02-25T15:11:00Z">
        <w:r w:rsidR="00063079">
          <w:t xml:space="preserve">sometimes </w:t>
        </w:r>
      </w:ins>
      <w:ins w:id="102" w:author="Laurence Golding" w:date="2018-02-25T15:06:00Z">
        <w:r w:rsidR="006149F9">
          <w:t>be used to resolve the relative URI to an absolute locat</w:t>
        </w:r>
      </w:ins>
      <w:ins w:id="103" w:author="Laurence Golding" w:date="2018-02-25T15:07:00Z">
        <w:r w:rsidR="006149F9">
          <w:t>ion.</w:t>
        </w:r>
      </w:ins>
    </w:p>
    <w:p w14:paraId="487D11C7" w14:textId="03F753C3" w:rsidR="006149F9" w:rsidRDefault="006149F9" w:rsidP="006149F9">
      <w:pPr>
        <w:pStyle w:val="Heading3"/>
        <w:rPr>
          <w:ins w:id="104" w:author="Laurence Golding" w:date="2018-02-25T15:04:00Z"/>
        </w:rPr>
      </w:pPr>
      <w:bookmarkStart w:id="105" w:name="_Ref507334628"/>
      <w:ins w:id="106" w:author="Laurence Golding" w:date="2018-02-25T15:05:00Z">
        <w:r>
          <w:t>uri property</w:t>
        </w:r>
      </w:ins>
      <w:bookmarkEnd w:id="105"/>
    </w:p>
    <w:p w14:paraId="604C3241" w14:textId="2368ECCF" w:rsidR="00944CF4" w:rsidRDefault="00EA3385" w:rsidP="00B01BA5">
      <w:ins w:id="107" w:author="Laurence Golding" w:date="2018-02-25T15:28:00Z">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ins>
      <w:del w:id="108" w:author="Laurence Golding" w:date="2018-02-25T15:28:00Z">
        <w:r w:rsidR="00944CF4" w:rsidRPr="00944CF4" w:rsidDel="00EA3385">
          <w:delText xml:space="preserve">The value of every such property, if present, </w:delText>
        </w:r>
        <w:r w:rsidR="00ED540D" w:rsidRPr="00ED540D" w:rsidDel="00EA3385">
          <w:rPr>
            <w:b/>
          </w:rPr>
          <w:delText>SHALL</w:delText>
        </w:r>
        <w:r w:rsidR="00944CF4" w:rsidRPr="00944CF4" w:rsidDel="00EA3385">
          <w:delText xml:space="preserve"> be</w:delText>
        </w:r>
      </w:del>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49482BF2" w:rsidR="00ED540D" w:rsidRDefault="00ED540D" w:rsidP="00944CF4">
      <w:r w:rsidRPr="00ED540D">
        <w:t xml:space="preserve">If </w:t>
      </w:r>
      <w:del w:id="109" w:author="Laurence Golding" w:date="2018-02-25T15:12:00Z">
        <w:r w:rsidRPr="00ED540D" w:rsidDel="00B01BA5">
          <w:delText xml:space="preserve">a </w:delText>
        </w:r>
      </w:del>
      <w:ins w:id="110" w:author="Laurence Golding" w:date="2018-02-25T15:12:00Z">
        <w:r w:rsidR="00B01BA5">
          <w:t>the</w:t>
        </w:r>
        <w:r w:rsidR="00B01BA5" w:rsidRPr="00ED540D">
          <w:t xml:space="preserve"> </w:t>
        </w:r>
      </w:ins>
      <w:r w:rsidRPr="00ED540D">
        <w:t xml:space="preserve">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64EB029E" w:rsidR="00F24170" w:rsidRDefault="00F24170" w:rsidP="006149F9">
      <w:pPr>
        <w:pStyle w:val="Heading3"/>
      </w:pPr>
      <w:bookmarkStart w:id="111" w:name="_Ref493422705"/>
      <w:bookmarkStart w:id="112" w:name="_Toc506816495"/>
      <w:bookmarkStart w:id="113" w:name="_Ref507334673"/>
      <w:del w:id="114" w:author="Laurence Golding" w:date="2018-02-25T15:16:00Z">
        <w:r w:rsidDel="00B01BA5">
          <w:lastRenderedPageBreak/>
          <w:delText>URI base id properties</w:delText>
        </w:r>
      </w:del>
      <w:bookmarkEnd w:id="111"/>
      <w:bookmarkEnd w:id="112"/>
      <w:bookmarkEnd w:id="113"/>
      <w:ins w:id="115" w:author="Laurence Golding" w:date="2018-02-25T15:16:00Z">
        <w:r w:rsidR="00B01BA5">
          <w:t>uriBaseId property</w:t>
        </w:r>
      </w:ins>
    </w:p>
    <w:p w14:paraId="4438C49A" w14:textId="7C8BC766" w:rsidR="00F24170" w:rsidRDefault="00F24170" w:rsidP="00F24170">
      <w:del w:id="116" w:author="Laurence Golding" w:date="2018-02-25T15:13:00Z">
        <w:r w:rsidRPr="00F24170" w:rsidDel="00B01BA5">
          <w:delText>Certain objects in this specification which have a URI-valued property (§</w:delText>
        </w:r>
        <w:r w:rsidDel="00B01BA5">
          <w:fldChar w:fldCharType="begin"/>
        </w:r>
        <w:r w:rsidDel="00B01BA5">
          <w:delInstrText xml:space="preserve"> REF _Ref493342422 \w \h </w:delInstrText>
        </w:r>
        <w:r w:rsidDel="00B01BA5">
          <w:fldChar w:fldCharType="separate"/>
        </w:r>
        <w:r w:rsidR="00BE1BB3" w:rsidDel="00B01BA5">
          <w:delText>3.2</w:delText>
        </w:r>
        <w:r w:rsidDel="00B01BA5">
          <w:fldChar w:fldCharType="end"/>
        </w:r>
        <w:r w:rsidRPr="00F24170" w:rsidDel="00B01BA5">
          <w:delText>) also have a property that is described as being a “URI base id”. The value of such a property</w:delText>
        </w:r>
      </w:del>
      <w:ins w:id="117" w:author="Laurence Golding" w:date="2018-02-25T15:14:00Z">
        <w:r w:rsidR="00B01BA5">
          <w:t xml:space="preserve">If the value of </w:t>
        </w:r>
      </w:ins>
      <w:ins w:id="118" w:author="Laurence Golding" w:date="2018-02-25T15:15:00Z">
        <w:r w:rsidR="00B01BA5">
          <w:t xml:space="preserve">its </w:t>
        </w:r>
        <w:r w:rsidR="00B01BA5" w:rsidRPr="00B01BA5">
          <w:rPr>
            <w:rStyle w:val="CODEtemp"/>
          </w:rPr>
          <w:t>uri</w:t>
        </w:r>
        <w:r w:rsidR="00B01BA5">
          <w:t xml:space="preserve"> property (</w:t>
        </w:r>
      </w:ins>
      <w:ins w:id="119" w:author="Laurence Golding" w:date="2018-02-25T15:16:00Z">
        <w:r w:rsidR="00B01BA5">
          <w:t>§</w:t>
        </w:r>
        <w:r w:rsidR="00B01BA5">
          <w:fldChar w:fldCharType="begin"/>
        </w:r>
        <w:r w:rsidR="00B01BA5">
          <w:instrText xml:space="preserve"> REF _Ref507334628 \r \h </w:instrText>
        </w:r>
      </w:ins>
      <w:r w:rsidR="00B01BA5">
        <w:fldChar w:fldCharType="separate"/>
      </w:r>
      <w:ins w:id="120" w:author="Laurence Golding" w:date="2018-02-25T15:16:00Z">
        <w:r w:rsidR="00B01BA5">
          <w:t>3.2.1</w:t>
        </w:r>
        <w:r w:rsidR="00B01BA5">
          <w:fldChar w:fldCharType="end"/>
        </w:r>
      </w:ins>
      <w:ins w:id="121" w:author="Laurence Golding" w:date="2018-02-25T15:15:00Z">
        <w:r w:rsidR="00B01BA5">
          <w:t>) is a relative URI, a</w:t>
        </w:r>
      </w:ins>
      <w:ins w:id="122" w:author="Laurence Golding" w:date="2018-02-25T15:13:00Z">
        <w:r w:rsidR="00B01BA5">
          <w:t xml:space="preserve"> </w:t>
        </w:r>
        <w:r w:rsidR="00B01BA5" w:rsidRPr="00B01BA5">
          <w:rPr>
            <w:rStyle w:val="CODEtemp"/>
          </w:rPr>
          <w:t>fileLocation</w:t>
        </w:r>
        <w:r w:rsidR="00B01BA5">
          <w:t xml:space="preserve"> object </w:t>
        </w:r>
        <w:r w:rsidR="00B01BA5" w:rsidRPr="00B01BA5">
          <w:rPr>
            <w:b/>
          </w:rPr>
          <w:t>MAY</w:t>
        </w:r>
        <w:r w:rsidR="00B01BA5">
          <w:t xml:space="preserve"> contain a property named </w:t>
        </w:r>
        <w:r w:rsidR="00B01BA5" w:rsidRPr="00B01BA5">
          <w:rPr>
            <w:rStyle w:val="CODEtemp"/>
          </w:rPr>
          <w:t>uriBaseId</w:t>
        </w:r>
        <w:r w:rsidR="00B01BA5">
          <w:t xml:space="preserve"> whose value</w:t>
        </w:r>
      </w:ins>
      <w:del w:id="123" w:author="Laurence Golding" w:date="2018-02-25T15:13:00Z">
        <w:r w:rsidRPr="00F24170" w:rsidDel="00B01BA5">
          <w:delText xml:space="preserve">, if present, </w:delText>
        </w:r>
        <w:r w:rsidDel="00B01BA5">
          <w:rPr>
            <w:b/>
          </w:rPr>
          <w:delText>SHALL</w:delText>
        </w:r>
        <w:r w:rsidRPr="00F24170" w:rsidDel="00B01BA5">
          <w:delText xml:space="preserve"> be</w:delText>
        </w:r>
      </w:del>
      <w:ins w:id="124" w:author="Laurence Golding" w:date="2018-02-25T15:13:00Z">
        <w:r w:rsidR="00B01BA5">
          <w:t xml:space="preserve"> is</w:t>
        </w:r>
      </w:ins>
      <w:r w:rsidRPr="00F24170">
        <w:t xml:space="preserve"> a string which indirectly specifies the </w:t>
      </w:r>
      <w:del w:id="125" w:author="Laurence Golding" w:date="2018-02-25T15:29:00Z">
        <w:r w:rsidRPr="00F24170" w:rsidDel="00EA3385">
          <w:delText xml:space="preserve">base </w:delText>
        </w:r>
      </w:del>
      <w:ins w:id="126" w:author="Laurence Golding" w:date="2018-02-25T15:29:00Z">
        <w:r w:rsidR="00EA3385">
          <w:t>absolute</w:t>
        </w:r>
        <w:r w:rsidR="00EA3385" w:rsidRPr="00F24170">
          <w:t xml:space="preserve"> </w:t>
        </w:r>
      </w:ins>
      <w:r w:rsidRPr="00F24170">
        <w:t xml:space="preserve">URI </w:t>
      </w:r>
      <w:del w:id="127" w:author="Laurence Golding" w:date="2018-02-25T15:15:00Z">
        <w:r w:rsidRPr="00F24170" w:rsidDel="00B01BA5">
          <w:delText>for the file whose location is specified in the corresponding URI-valued property by a relative URI</w:delText>
        </w:r>
      </w:del>
      <w:ins w:id="128" w:author="Laurence Golding" w:date="2018-02-25T15:15:00Z">
        <w:r w:rsidR="00B01BA5">
          <w:t>with respect to which that relative URI is interpreted</w:t>
        </w:r>
      </w:ins>
      <w:r w:rsidRPr="00F24170">
        <w:t xml:space="preserve">. If the </w:t>
      </w:r>
      <w:del w:id="129" w:author="Laurence Golding" w:date="2018-02-25T15:15:00Z">
        <w:r w:rsidRPr="00F24170" w:rsidDel="00B01BA5">
          <w:delText>URI-valued</w:delText>
        </w:r>
      </w:del>
      <w:ins w:id="130" w:author="Laurence Golding" w:date="2018-02-25T15:15:00Z">
        <w:r w:rsidR="00B01BA5" w:rsidRPr="00B01BA5">
          <w:rPr>
            <w:rStyle w:val="CODEtemp"/>
          </w:rPr>
          <w:t>uri</w:t>
        </w:r>
      </w:ins>
      <w:r w:rsidRPr="00F24170">
        <w:t xml:space="preserve"> property contains an absolute URI, the </w:t>
      </w:r>
      <w:del w:id="131" w:author="Laurence Golding" w:date="2018-02-25T15:17:00Z">
        <w:r w:rsidRPr="00F24170" w:rsidDel="00B01BA5">
          <w:delText>URI base id</w:delText>
        </w:r>
      </w:del>
      <w:ins w:id="132" w:author="Laurence Golding" w:date="2018-02-25T15:17:00Z">
        <w:r w:rsidR="00B01BA5" w:rsidRPr="00B01BA5">
          <w:rPr>
            <w:rStyle w:val="CODEtemp"/>
          </w:rPr>
          <w:t>uriBaseId</w:t>
        </w:r>
      </w:ins>
      <w:r w:rsidRPr="00F24170">
        <w:t xml:space="preserve"> property </w:t>
      </w:r>
      <w:r w:rsidRPr="00F24170">
        <w:rPr>
          <w:b/>
        </w:rPr>
        <w:t>SHALL</w:t>
      </w:r>
      <w:r w:rsidRPr="00F24170">
        <w:t xml:space="preserve"> be absent.</w:t>
      </w:r>
      <w:del w:id="133" w:author="Laurence Golding" w:date="2018-02-25T15:17:00Z">
        <w:r w:rsidRPr="00F24170" w:rsidDel="00B01BA5">
          <w:delText xml:space="preserve"> If the URI-valued property is absent, the URI base id property </w:delText>
        </w:r>
        <w:r w:rsidDel="00B01BA5">
          <w:rPr>
            <w:b/>
          </w:rPr>
          <w:delText>SHALL</w:delText>
        </w:r>
        <w:r w:rsidRPr="00F24170" w:rsidDel="00B01BA5">
          <w:delText xml:space="preserve"> be absent.</w:delText>
        </w:r>
      </w:del>
    </w:p>
    <w:p w14:paraId="469D48E6" w14:textId="57DE0B82" w:rsidR="00F24170" w:rsidRDefault="00F24170" w:rsidP="00F24170">
      <w:pPr>
        <w:rPr>
          <w:ins w:id="134" w:author="Laurence Golding" w:date="2018-02-25T15:33:00Z"/>
        </w:rPr>
      </w:pPr>
      <w:r w:rsidRPr="00F24170">
        <w:t xml:space="preserve">If the consumer of the log file requires an absolute URI (for example, to display the specified file to a user), then the consumer must have the necessary information to resolve the value of the </w:t>
      </w:r>
      <w:del w:id="135" w:author="Laurence Golding" w:date="2018-02-25T15:18:00Z">
        <w:r w:rsidRPr="00F24170" w:rsidDel="00A87D98">
          <w:delText>URI base id</w:delText>
        </w:r>
      </w:del>
      <w:ins w:id="136" w:author="Laurence Golding" w:date="2018-02-25T15:18:00Z">
        <w:r w:rsidR="00A87D98" w:rsidRPr="00A87D98">
          <w:rPr>
            <w:rStyle w:val="CODEtemp"/>
          </w:rPr>
          <w:t>uriBaseId</w:t>
        </w:r>
      </w:ins>
      <w:r w:rsidRPr="00F24170">
        <w:t xml:space="preserve"> property to an absolute URI, which can then be combined with the relative URI stored in the </w:t>
      </w:r>
      <w:del w:id="137" w:author="Laurence Golding" w:date="2018-02-25T15:18:00Z">
        <w:r w:rsidRPr="00F24170" w:rsidDel="00A87D98">
          <w:delText>URI-valued</w:delText>
        </w:r>
      </w:del>
      <w:ins w:id="138" w:author="Laurence Golding" w:date="2018-02-25T15:18:00Z">
        <w:r w:rsidR="00A87D98" w:rsidRPr="00A87D98">
          <w:rPr>
            <w:rStyle w:val="CODEtemp"/>
          </w:rPr>
          <w:t>uri</w:t>
        </w:r>
      </w:ins>
      <w:r w:rsidRPr="00F24170">
        <w:t xml:space="preserve"> property.</w:t>
      </w:r>
      <w:ins w:id="139" w:author="Laurence Golding" w:date="2018-02-25T15:31:00Z">
        <w:r w:rsidR="00EA3385">
          <w:t xml:space="preserve"> One possibility is for the SARIF producer and consumers to agree on the meanings </w:t>
        </w:r>
      </w:ins>
      <w:ins w:id="140" w:author="Laurence Golding" w:date="2018-02-25T15:32:00Z">
        <w:r w:rsidR="00EA3385">
          <w:t xml:space="preserve">of any values for the </w:t>
        </w:r>
        <w:r w:rsidR="00EA3385" w:rsidRPr="00EA3385">
          <w:rPr>
            <w:rStyle w:val="CODEtemp"/>
          </w:rPr>
          <w:t>uriBaseId</w:t>
        </w:r>
        <w:r w:rsidR="00EA3385">
          <w:t xml:space="preserve"> property that appear in the log file. Another possibility is for the end user to supply those meanings t</w:t>
        </w:r>
      </w:ins>
      <w:ins w:id="141" w:author="Laurence Golding" w:date="2018-02-25T15:33:00Z">
        <w:r w:rsidR="00EA3385">
          <w:t>o the consumer, either on the consumer’s command line, or through a user interface prompt.</w:t>
        </w:r>
      </w:ins>
    </w:p>
    <w:p w14:paraId="7C6C599B" w14:textId="7F6B1AD1" w:rsidR="00EA3385" w:rsidRDefault="00EA3385" w:rsidP="00EA3385">
      <w:pPr>
        <w:pStyle w:val="Note"/>
        <w:rPr>
          <w:ins w:id="142" w:author="Laurence Golding" w:date="2018-02-25T15:36:00Z"/>
        </w:rPr>
      </w:pPr>
      <w:ins w:id="143" w:author="Laurence Golding" w:date="2018-02-25T15:33:00Z">
        <w:r>
          <w:t>EXAMPLE 1: In this example the SARIF consumer’s command line specifies that</w:t>
        </w:r>
      </w:ins>
      <w:ins w:id="144" w:author="Laurence Golding" w:date="2018-02-25T15:34:00Z">
        <w:r>
          <w:t xml:space="preserve">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w:t>
        </w:r>
      </w:ins>
      <w:ins w:id="145" w:author="Laurence Golding" w:date="2018-02-25T15:35:00Z">
        <w:r w:rsidRPr="00EA3385">
          <w:rPr>
            <w:rStyle w:val="CODEtemp"/>
          </w:rPr>
          <w:t>browser/src"</w:t>
        </w:r>
        <w:r>
          <w:t>:</w:t>
        </w:r>
      </w:ins>
    </w:p>
    <w:p w14:paraId="68955F03" w14:textId="01D7B5BF" w:rsidR="00EA3385" w:rsidRPr="00EA3385" w:rsidRDefault="00EA3385" w:rsidP="00EA3385">
      <w:pPr>
        <w:pStyle w:val="Codesmall"/>
      </w:pPr>
      <w:ins w:id="146" w:author="Laurence Golding" w:date="2018-02-25T15:36:00Z">
        <w:r>
          <w:t xml:space="preserve">C:&gt; </w:t>
        </w:r>
      </w:ins>
      <w:ins w:id="147" w:author="Laurence Golding" w:date="2018-02-25T15:37:00Z">
        <w:r>
          <w:t xml:space="preserve">SarifAnalyzer --input </w:t>
        </w:r>
        <w:proofErr w:type="gramStart"/>
        <w:r>
          <w:t>log.sarif</w:t>
        </w:r>
        <w:proofErr w:type="gramEnd"/>
        <w:r>
          <w:t xml:space="preserve"> --uriBaseId "SRCROOT"="file:///C:/browser/src</w:t>
        </w:r>
      </w:ins>
    </w:p>
    <w:p w14:paraId="0D059CA0" w14:textId="0EB89ED1" w:rsidR="00F24170" w:rsidRDefault="00F24170" w:rsidP="00F24170">
      <w:r w:rsidRPr="00F24170">
        <w:t xml:space="preserve">The value of </w:t>
      </w:r>
      <w:del w:id="148" w:author="Laurence Golding" w:date="2018-02-25T15:19:00Z">
        <w:r w:rsidRPr="00F24170" w:rsidDel="00A87D98">
          <w:delText xml:space="preserve">a </w:delText>
        </w:r>
      </w:del>
      <w:ins w:id="149" w:author="Laurence Golding" w:date="2018-02-25T15:19:00Z">
        <w:r w:rsidR="00A87D98">
          <w:t>the</w:t>
        </w:r>
        <w:r w:rsidR="00A87D98" w:rsidRPr="00F24170">
          <w:t xml:space="preserve"> </w:t>
        </w:r>
      </w:ins>
      <w:del w:id="150" w:author="Laurence Golding" w:date="2018-02-25T15:19:00Z">
        <w:r w:rsidRPr="00F24170" w:rsidDel="00A87D98">
          <w:delText>URI base id</w:delText>
        </w:r>
      </w:del>
      <w:ins w:id="151" w:author="Laurence Golding" w:date="2018-02-25T15:19:00Z">
        <w:r w:rsidR="00A87D98" w:rsidRPr="00A87D98">
          <w:rPr>
            <w:rStyle w:val="CODEtemp"/>
          </w:rPr>
          <w:t>uriBaseId</w:t>
        </w:r>
      </w:ins>
      <w:r w:rsidRPr="00F24170">
        <w:t xml:space="preserve"> property </w:t>
      </w:r>
      <w:del w:id="152" w:author="Laurence Golding" w:date="2018-02-25T15:19:00Z">
        <w:r w:rsidRPr="00F24170" w:rsidDel="00A87D98">
          <w:rPr>
            <w:b/>
          </w:rPr>
          <w:delText>MAY</w:delText>
        </w:r>
        <w:r w:rsidRPr="00F24170" w:rsidDel="00A87D98">
          <w:delText xml:space="preserve"> </w:delText>
        </w:r>
      </w:del>
      <w:ins w:id="153" w:author="Laurence Golding" w:date="2018-02-25T15:19:00Z">
        <w:r w:rsidR="00A87D98" w:rsidRPr="00A87D98">
          <w:t>can</w:t>
        </w:r>
        <w:r w:rsidR="00A87D98" w:rsidRPr="00F24170">
          <w:t xml:space="preserve"> </w:t>
        </w:r>
      </w:ins>
      <w:r w:rsidRPr="00F24170">
        <w:t xml:space="preserve">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w:t>
      </w:r>
      <w:del w:id="154" w:author="Laurence Golding" w:date="2018-02-25T15:20:00Z">
        <w:r w:rsidRPr="00F24170" w:rsidDel="00A87D98">
          <w:delText>may</w:delText>
        </w:r>
      </w:del>
      <w:ins w:id="155" w:author="Laurence Golding" w:date="2018-02-25T15:20:00Z">
        <w:r w:rsidR="00A87D98">
          <w:t>might</w:t>
        </w:r>
      </w:ins>
      <w:r w:rsidRPr="00F24170">
        <w:t xml:space="preserve">. The </w:t>
      </w:r>
      <w:del w:id="156" w:author="Laurence Golding" w:date="2018-02-25T15:20:00Z">
        <w:r w:rsidRPr="00F24170" w:rsidDel="00A87D98">
          <w:delText>tool that produces the log file</w:delText>
        </w:r>
      </w:del>
      <w:ins w:id="157" w:author="Laurence Golding" w:date="2018-02-25T15:20:00Z">
        <w:r w:rsidR="00A87D98">
          <w:t>SARIF producer</w:t>
        </w:r>
      </w:ins>
      <w:r w:rsidRPr="00F24170">
        <w:t xml:space="preserve"> and any </w:t>
      </w:r>
      <w:del w:id="158" w:author="Laurence Golding" w:date="2018-02-25T15:38:00Z">
        <w:r w:rsidRPr="00F24170" w:rsidDel="00EA3385">
          <w:delText>systems that consume the log file</w:delText>
        </w:r>
      </w:del>
      <w:ins w:id="159" w:author="Laurence Golding" w:date="2018-02-25T15:20:00Z">
        <w:r w:rsidR="00A87D98">
          <w:t>SARIF consumers</w:t>
        </w:r>
      </w:ins>
      <w:r w:rsidRPr="00F24170">
        <w:t xml:space="preserve"> must agree on the meanings of any values for the </w:t>
      </w:r>
      <w:del w:id="160" w:author="Laurence Golding" w:date="2018-02-25T15:21:00Z">
        <w:r w:rsidRPr="00F24170" w:rsidDel="00A87D98">
          <w:delText>URI base id</w:delText>
        </w:r>
      </w:del>
      <w:ins w:id="161" w:author="Laurence Golding" w:date="2018-02-25T15:21:00Z">
        <w:r w:rsidR="00A87D98" w:rsidRPr="00A87D98">
          <w:rPr>
            <w:rStyle w:val="CODEtemp"/>
          </w:rPr>
          <w:t>uriBaseId</w:t>
        </w:r>
      </w:ins>
      <w:r w:rsidRPr="00F24170">
        <w:t xml:space="preserve"> property that appear in the log file.</w:t>
      </w:r>
    </w:p>
    <w:p w14:paraId="40BC41F2" w14:textId="24DD04BF" w:rsidR="00F24170" w:rsidRDefault="00D763BC" w:rsidP="00F24170">
      <w:pPr>
        <w:pStyle w:val="Note"/>
      </w:pPr>
      <w:r>
        <w:t>EXAMPLE</w:t>
      </w:r>
      <w:r w:rsidR="00F24170">
        <w:t xml:space="preserve"> </w:t>
      </w:r>
      <w:del w:id="162" w:author="Laurence Golding" w:date="2018-02-25T15:35:00Z">
        <w:r w:rsidR="00F24170" w:rsidDel="00EA3385">
          <w:delText>1</w:delText>
        </w:r>
      </w:del>
      <w:ins w:id="163" w:author="Laurence Golding" w:date="2018-02-25T15:35:00Z">
        <w:r w:rsidR="00EA3385">
          <w:t>2</w:t>
        </w:r>
      </w:ins>
      <w:r w:rsidR="00F24170">
        <w:t xml:space="preserve">: </w:t>
      </w:r>
      <w:r w:rsidR="00F24170" w:rsidRPr="00F24170">
        <w:t xml:space="preserve">In this example, the analysis tool has set the </w:t>
      </w:r>
      <w:del w:id="164" w:author="Laurence Golding" w:date="2018-02-25T15:22:00Z">
        <w:r w:rsidR="00F24170" w:rsidRPr="00F24170" w:rsidDel="00A87D98">
          <w:delText>URI-valued</w:delText>
        </w:r>
      </w:del>
      <w:ins w:id="165" w:author="Laurence Golding" w:date="2018-02-25T15:22:00Z">
        <w:r w:rsidR="00A87D98" w:rsidRPr="00A87D98">
          <w:rPr>
            <w:rStyle w:val="CODEtemp"/>
          </w:rPr>
          <w:t>uri</w:t>
        </w:r>
      </w:ins>
      <w:r w:rsidR="00F24170" w:rsidRPr="00F24170">
        <w:t xml:space="preserve"> property</w:t>
      </w:r>
      <w:ins w:id="166" w:author="Laurence Golding" w:date="2018-02-25T15:22:00Z">
        <w:r w:rsidR="00A87D98">
          <w:t xml:space="preserve"> </w:t>
        </w:r>
        <w:proofErr w:type="gramStart"/>
        <w:r w:rsidR="00A87D98">
          <w:t xml:space="preserve">of </w:t>
        </w:r>
      </w:ins>
      <w:r w:rsidR="00F24170" w:rsidRPr="00F24170">
        <w:t xml:space="preserve"> </w:t>
      </w:r>
      <w:r w:rsidR="0063361A">
        <w:rPr>
          <w:rStyle w:val="CODEtemp"/>
        </w:rPr>
        <w:t>r</w:t>
      </w:r>
      <w:r w:rsidR="00F24170" w:rsidRPr="008E1CE1">
        <w:rPr>
          <w:rStyle w:val="CODEtemp"/>
        </w:rPr>
        <w:t>esultFile</w:t>
      </w:r>
      <w:proofErr w:type="gramEnd"/>
      <w:r w:rsidR="00F24170" w:rsidRPr="008E1CE1">
        <w:rPr>
          <w:rStyle w:val="CODEtemp"/>
        </w:rPr>
        <w:t>.</w:t>
      </w:r>
      <w:del w:id="167" w:author="Laurence Golding" w:date="2018-02-25T15:22:00Z">
        <w:r w:rsidR="00F24170" w:rsidRPr="008E1CE1" w:rsidDel="00A87D98">
          <w:rPr>
            <w:rStyle w:val="CODEtemp"/>
          </w:rPr>
          <w:delText>uri</w:delText>
        </w:r>
        <w:r w:rsidR="00F24170" w:rsidRPr="00F24170" w:rsidDel="00A87D98">
          <w:delText xml:space="preserve"> </w:delText>
        </w:r>
      </w:del>
      <w:ins w:id="168" w:author="Laurence Golding" w:date="2018-02-25T15:22:00Z">
        <w:r w:rsidR="00A87D98">
          <w:rPr>
            <w:rStyle w:val="CODEtemp"/>
          </w:rPr>
          <w:t>fileLocation</w:t>
        </w:r>
        <w:r w:rsidR="00A87D98" w:rsidRPr="00F24170">
          <w:t xml:space="preserve"> </w:t>
        </w:r>
      </w:ins>
      <w:r w:rsidR="00F24170" w:rsidRPr="00F24170">
        <w:t>(§</w:t>
      </w:r>
      <w:r w:rsidR="00DC3F77">
        <w:fldChar w:fldCharType="begin"/>
      </w:r>
      <w:r w:rsidR="00DC3F77">
        <w:instrText xml:space="preserve"> REF _Ref503369432 \r \h </w:instrText>
      </w:r>
      <w:r w:rsidR="00DC3F77">
        <w:fldChar w:fldCharType="separate"/>
      </w:r>
      <w:r w:rsidR="00BE1BB3">
        <w:t>3.21.</w:t>
      </w:r>
      <w:r w:rsidR="00BE1BB3">
        <w:t>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w:t>
      </w:r>
      <w:del w:id="169" w:author="Laurence Golding" w:date="2018-02-25T15:23:00Z">
        <w:r w:rsidR="00F24170" w:rsidRPr="00F24170" w:rsidDel="00A87D98">
          <w:delText>URI base id</w:delText>
        </w:r>
      </w:del>
      <w:ins w:id="170" w:author="Laurence Golding" w:date="2018-02-25T15:23:00Z">
        <w:r w:rsidR="00A87D98" w:rsidRPr="00A87D98">
          <w:rPr>
            <w:rStyle w:val="CODEtemp"/>
          </w:rPr>
          <w:t>uriBaseId</w:t>
        </w:r>
      </w:ins>
      <w:r w:rsidR="00F24170" w:rsidRPr="00F24170">
        <w:t xml:space="preserve"> property</w:t>
      </w:r>
      <w:r w:rsidR="0036486E">
        <w:t xml:space="preserve"> </w:t>
      </w:r>
      <w:del w:id="171" w:author="Laurence Golding" w:date="2018-02-25T15:23:00Z">
        <w:r w:rsidR="0036486E" w:rsidRPr="0036486E" w:rsidDel="00A87D98">
          <w:rPr>
            <w:rStyle w:val="CODEtemp"/>
          </w:rPr>
          <w:delText>resultFile.uriBaseId</w:delText>
        </w:r>
        <w:r w:rsidR="0036486E" w:rsidDel="00A87D98">
          <w:delText xml:space="preserve"> (§</w:delText>
        </w:r>
        <w:r w:rsidR="0036486E" w:rsidDel="00A87D98">
          <w:fldChar w:fldCharType="begin"/>
        </w:r>
        <w:r w:rsidR="0036486E" w:rsidDel="00A87D98">
          <w:delInstrText xml:space="preserve"> REF _Ref493343237 \w \h </w:delInstrText>
        </w:r>
        <w:r w:rsidR="0036486E" w:rsidDel="00A87D98">
          <w:fldChar w:fldCharType="separate"/>
        </w:r>
        <w:r w:rsidR="00BE1BB3" w:rsidDel="00A87D98">
          <w:delText>3.21.4</w:delText>
        </w:r>
        <w:r w:rsidR="0036486E" w:rsidDel="00A87D98">
          <w:fldChar w:fldCharType="end"/>
        </w:r>
        <w:r w:rsidR="00F24170" w:rsidRPr="00F24170" w:rsidDel="00A87D98">
          <w:delText xml:space="preserve">) </w:delText>
        </w:r>
      </w:del>
      <w:r w:rsidR="00F24170" w:rsidRPr="00F24170">
        <w:t xml:space="preserve">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0138A1C7" w:rsidR="0036486E" w:rsidRDefault="0036486E" w:rsidP="0036486E">
      <w:pPr>
        <w:pStyle w:val="Example"/>
        <w:rPr>
          <w:ins w:id="172" w:author="Laurence Golding" w:date="2018-02-25T15:22:00Z"/>
        </w:rPr>
      </w:pPr>
      <w:r>
        <w:t>"resultFile": {</w:t>
      </w:r>
    </w:p>
    <w:p w14:paraId="74A3010B" w14:textId="385164D0" w:rsidR="00A87D98" w:rsidRDefault="00A87D98" w:rsidP="0036486E">
      <w:pPr>
        <w:pStyle w:val="Example"/>
      </w:pPr>
      <w:ins w:id="173" w:author="Laurence Golding" w:date="2018-02-25T15:22:00Z">
        <w:r>
          <w:t xml:space="preserve">  "fileLocation": {</w:t>
        </w:r>
      </w:ins>
    </w:p>
    <w:p w14:paraId="7D0660AF" w14:textId="4C5522A1" w:rsidR="0036486E" w:rsidRDefault="00A87D98" w:rsidP="0036486E">
      <w:pPr>
        <w:pStyle w:val="Example"/>
      </w:pPr>
      <w:ins w:id="174" w:author="Laurence Golding" w:date="2018-02-25T15:22:00Z">
        <w:r>
          <w:t xml:space="preserve">  </w:t>
        </w:r>
      </w:ins>
      <w:r w:rsidR="0063361A">
        <w:t xml:space="preserve">  </w:t>
      </w:r>
      <w:r w:rsidR="0036486E">
        <w:t>"uri": "drivers/video/hidef/driver.c",</w:t>
      </w:r>
    </w:p>
    <w:p w14:paraId="78B806BE" w14:textId="2E34784B" w:rsidR="0036486E" w:rsidRDefault="006C4C67" w:rsidP="0036486E">
      <w:pPr>
        <w:pStyle w:val="Example"/>
        <w:rPr>
          <w:ins w:id="175" w:author="Laurence Golding" w:date="2018-02-25T15:23:00Z"/>
        </w:rPr>
      </w:pPr>
      <w:ins w:id="176" w:author="Laurence Golding" w:date="2018-02-25T15:27:00Z">
        <w:r>
          <w:t xml:space="preserve">  </w:t>
        </w:r>
      </w:ins>
      <w:r w:rsidR="0063361A">
        <w:t xml:space="preserve">  </w:t>
      </w:r>
      <w:r w:rsidR="0036486E">
        <w:t>"uriBaseId": "%srcroot%"</w:t>
      </w:r>
    </w:p>
    <w:p w14:paraId="708098FF" w14:textId="30260CF5" w:rsidR="00A87D98" w:rsidRDefault="00A87D98" w:rsidP="0036486E">
      <w:pPr>
        <w:pStyle w:val="Example"/>
      </w:pPr>
      <w:ins w:id="177" w:author="Laurence Golding" w:date="2018-02-25T15:23:00Z">
        <w:r>
          <w:t xml:space="preserve">  }</w:t>
        </w:r>
      </w:ins>
    </w:p>
    <w:p w14:paraId="363A4D29" w14:textId="2713F3F0" w:rsidR="0063361A" w:rsidRDefault="0063361A" w:rsidP="0036486E">
      <w:pPr>
        <w:pStyle w:val="Example"/>
      </w:pPr>
      <w:r>
        <w:t>}</w:t>
      </w:r>
    </w:p>
    <w:p w14:paraId="7EB5DD55" w14:textId="3D1C5123" w:rsidR="0036486E" w:rsidRDefault="0063361A" w:rsidP="00D763BC">
      <w:pPr>
        <w:pStyle w:val="Note"/>
      </w:pPr>
      <w:r>
        <w:t xml:space="preserve">EXAMPLE </w:t>
      </w:r>
      <w:del w:id="178" w:author="Laurence Golding" w:date="2018-02-25T15:35:00Z">
        <w:r w:rsidDel="00EA3385">
          <w:delText>2</w:delText>
        </w:r>
      </w:del>
      <w:ins w:id="179" w:author="Laurence Golding" w:date="2018-02-25T15:35:00Z">
        <w:r w:rsidR="00EA3385">
          <w:t>3</w:t>
        </w:r>
      </w:ins>
      <w:r>
        <w:t>:</w:t>
      </w:r>
      <w:r w:rsidRPr="0063361A">
        <w:t xml:space="preserve"> In this example, the analysis tool has set the </w:t>
      </w:r>
      <w:del w:id="180" w:author="Laurence Golding" w:date="2018-02-25T15:25:00Z">
        <w:r w:rsidRPr="0063361A" w:rsidDel="006C4C67">
          <w:delText>URI-valued</w:delText>
        </w:r>
      </w:del>
      <w:ins w:id="181" w:author="Laurence Golding" w:date="2018-02-25T15:25:00Z">
        <w:r w:rsidR="006C4C67" w:rsidRPr="006C4C67">
          <w:rPr>
            <w:rStyle w:val="CODEtemp"/>
          </w:rPr>
          <w:t>uri</w:t>
        </w:r>
      </w:ins>
      <w:r w:rsidRPr="0063361A">
        <w:t xml:space="preserve"> property </w:t>
      </w:r>
      <w:r w:rsidRPr="0063361A">
        <w:rPr>
          <w:rStyle w:val="CODEtemp"/>
        </w:rPr>
        <w:t>analysisTarget.</w:t>
      </w:r>
      <w:del w:id="182" w:author="Laurence Golding" w:date="2018-02-25T15:25:00Z">
        <w:r w:rsidRPr="0063361A" w:rsidDel="006C4C67">
          <w:rPr>
            <w:rStyle w:val="CODEtemp"/>
          </w:rPr>
          <w:delText>uri</w:delText>
        </w:r>
        <w:r w:rsidRPr="0063361A" w:rsidDel="006C4C67">
          <w:delText xml:space="preserve"> </w:delText>
        </w:r>
      </w:del>
      <w:ins w:id="183" w:author="Laurence Golding" w:date="2018-02-25T15:25:00Z">
        <w:r w:rsidR="006C4C67">
          <w:rPr>
            <w:rStyle w:val="CODEtemp"/>
          </w:rPr>
          <w:t>fileLocatio</w:t>
        </w:r>
      </w:ins>
      <w:ins w:id="184" w:author="Laurence Golding" w:date="2018-02-25T15:26:00Z">
        <w:r w:rsidR="006C4C67">
          <w:rPr>
            <w:rStyle w:val="CODEtemp"/>
          </w:rPr>
          <w:t>n</w:t>
        </w:r>
      </w:ins>
      <w:ins w:id="185" w:author="Laurence Golding" w:date="2018-02-25T15:25:00Z">
        <w:r w:rsidR="006C4C67" w:rsidRPr="0063361A">
          <w:t xml:space="preserve"> </w:t>
        </w:r>
      </w:ins>
      <w:r w:rsidRPr="0063361A">
        <w:t>(§</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w:t>
      </w:r>
      <w:del w:id="186" w:author="Laurence Golding" w:date="2018-02-25T15:26:00Z">
        <w:r w:rsidRPr="0063361A" w:rsidDel="006C4C67">
          <w:delText>URI base id</w:delText>
        </w:r>
      </w:del>
      <w:ins w:id="187" w:author="Laurence Golding" w:date="2018-02-25T15:26:00Z">
        <w:r w:rsidR="006C4C67" w:rsidRPr="006C4C67">
          <w:rPr>
            <w:rStyle w:val="CODEtemp"/>
          </w:rPr>
          <w:t>uriBaseId</w:t>
        </w:r>
      </w:ins>
      <w:r w:rsidRPr="0063361A">
        <w:t xml:space="preserve">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5AA6B580" w:rsidR="0063361A" w:rsidRDefault="0063361A" w:rsidP="0063361A">
      <w:pPr>
        <w:pStyle w:val="Example"/>
        <w:rPr>
          <w:ins w:id="188" w:author="Laurence Golding" w:date="2018-02-25T15:26:00Z"/>
        </w:rPr>
      </w:pPr>
      <w:r>
        <w:t>"analysisTarget": {</w:t>
      </w:r>
    </w:p>
    <w:p w14:paraId="488DD9D3" w14:textId="52129B41" w:rsidR="006C4C67" w:rsidRDefault="006C4C67" w:rsidP="0063361A">
      <w:pPr>
        <w:pStyle w:val="Example"/>
      </w:pPr>
      <w:ins w:id="189" w:author="Laurence Golding" w:date="2018-02-25T15:26:00Z">
        <w:r>
          <w:t xml:space="preserve">  "fileLocation": {</w:t>
        </w:r>
      </w:ins>
    </w:p>
    <w:p w14:paraId="09EA93B6" w14:textId="1AE77A0B" w:rsidR="0063361A" w:rsidRDefault="006C4C67" w:rsidP="0063361A">
      <w:pPr>
        <w:pStyle w:val="Example"/>
      </w:pPr>
      <w:ins w:id="190" w:author="Laurence Golding" w:date="2018-02-25T15:26:00Z">
        <w:r>
          <w:t xml:space="preserve">  </w:t>
        </w:r>
      </w:ins>
      <w:r w:rsidR="0063361A">
        <w:t xml:space="preserve">  "uri": "hidef.dll",</w:t>
      </w:r>
    </w:p>
    <w:p w14:paraId="07316431" w14:textId="3159150F" w:rsidR="0063361A" w:rsidRDefault="006C4C67" w:rsidP="0063361A">
      <w:pPr>
        <w:pStyle w:val="Example"/>
        <w:rPr>
          <w:ins w:id="191" w:author="Laurence Golding" w:date="2018-02-25T15:26:00Z"/>
        </w:rPr>
      </w:pPr>
      <w:ins w:id="192" w:author="Laurence Golding" w:date="2018-02-25T15:26:00Z">
        <w:r>
          <w:t xml:space="preserve">  </w:t>
        </w:r>
      </w:ins>
      <w:r w:rsidR="0063361A">
        <w:t xml:space="preserve">  "uriBaseId": "$bindrop"</w:t>
      </w:r>
    </w:p>
    <w:p w14:paraId="4189AD53" w14:textId="127E1F4A" w:rsidR="006C4C67" w:rsidRDefault="006C4C67" w:rsidP="0063361A">
      <w:pPr>
        <w:pStyle w:val="Example"/>
      </w:pPr>
      <w:ins w:id="193" w:author="Laurence Golding" w:date="2018-02-25T15:27:00Z">
        <w:r>
          <w:t xml:space="preserve">  }</w:t>
        </w:r>
      </w:ins>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lastRenderedPageBreak/>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94" w:name="_Toc506816496"/>
      <w:r>
        <w:t>String properties</w:t>
      </w:r>
      <w:bookmarkEnd w:id="19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95" w:name="_Toc506816497"/>
      <w:r>
        <w:t>Object properties</w:t>
      </w:r>
      <w:bookmarkEnd w:id="195"/>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6" w:name="_Toc506816498"/>
      <w:r>
        <w:t>Array properties</w:t>
      </w:r>
      <w:bookmarkEnd w:id="196"/>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97" w:name="_Ref493408960"/>
      <w:bookmarkStart w:id="198" w:name="_Toc506816499"/>
      <w:r>
        <w:t>Property bags</w:t>
      </w:r>
      <w:bookmarkEnd w:id="197"/>
      <w:bookmarkEnd w:id="198"/>
    </w:p>
    <w:p w14:paraId="394A6CDE" w14:textId="6ABA55FC" w:rsidR="00815787" w:rsidRDefault="00815787" w:rsidP="00815787">
      <w:pPr>
        <w:pStyle w:val="Heading3"/>
      </w:pPr>
      <w:bookmarkStart w:id="199" w:name="_Toc506816500"/>
      <w:r>
        <w:t>General</w:t>
      </w:r>
      <w:bookmarkEnd w:id="199"/>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00" w:name="_Toc506816501"/>
      <w:r>
        <w:t>Tags</w:t>
      </w:r>
      <w:bookmarkEnd w:id="200"/>
    </w:p>
    <w:p w14:paraId="32ECCC5D" w14:textId="2CF5DE43" w:rsidR="00992B66" w:rsidRPr="00992B66" w:rsidRDefault="00992B66" w:rsidP="00992B66">
      <w:pPr>
        <w:pStyle w:val="Heading4"/>
      </w:pPr>
      <w:bookmarkStart w:id="201" w:name="_Toc506816502"/>
      <w:r>
        <w:t>General</w:t>
      </w:r>
      <w:bookmarkEnd w:id="201"/>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02" w:name="_Hlk493349329"/>
      <w:r w:rsidRPr="001A344F">
        <w:t xml:space="preserve">an array containing zero or more arbitrary strings, no two of which </w:t>
      </w:r>
      <w:r w:rsidRPr="001A344F">
        <w:rPr>
          <w:b/>
        </w:rPr>
        <w:t>SHALL</w:t>
      </w:r>
      <w:r w:rsidRPr="001A344F">
        <w:t xml:space="preserve"> be the same</w:t>
      </w:r>
      <w:bookmarkEnd w:id="20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203" w:name="_Toc506816503"/>
      <w:r>
        <w:lastRenderedPageBreak/>
        <w:t>Namespaced tags</w:t>
      </w:r>
      <w:bookmarkEnd w:id="20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204" w:name="_Toc506816504"/>
      <w:r>
        <w:t>Tag metadata</w:t>
      </w:r>
      <w:bookmarkEnd w:id="20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05" w:name="_Ref493413701"/>
      <w:bookmarkStart w:id="206" w:name="_Ref493413744"/>
      <w:bookmarkStart w:id="207" w:name="_Toc506816505"/>
      <w:r>
        <w:t>Date/time properties</w:t>
      </w:r>
      <w:bookmarkEnd w:id="205"/>
      <w:bookmarkEnd w:id="206"/>
      <w:bookmarkEnd w:id="207"/>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208" w:name="_Ref493404799"/>
      <w:bookmarkStart w:id="209" w:name="_Toc506816506"/>
      <w:r>
        <w:t>Array properties with unique values</w:t>
      </w:r>
      <w:bookmarkEnd w:id="208"/>
      <w:bookmarkEnd w:id="209"/>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210" w:name="_Ref493426052"/>
      <w:bookmarkStart w:id="211" w:name="_Toc506816507"/>
      <w:r>
        <w:lastRenderedPageBreak/>
        <w:t>Message properties</w:t>
      </w:r>
      <w:bookmarkEnd w:id="210"/>
      <w:bookmarkEnd w:id="211"/>
    </w:p>
    <w:p w14:paraId="0A758B59" w14:textId="372BB610" w:rsidR="00354823" w:rsidRPr="00354823" w:rsidRDefault="00354823" w:rsidP="00354823">
      <w:pPr>
        <w:pStyle w:val="Heading3"/>
      </w:pPr>
      <w:bookmarkStart w:id="212" w:name="_Toc506816508"/>
      <w:r>
        <w:t>General</w:t>
      </w:r>
      <w:bookmarkEnd w:id="21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21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21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214" w:name="_Ref503354593"/>
      <w:bookmarkStart w:id="215" w:name="_Toc506816509"/>
      <w:r>
        <w:t>Plain text messages</w:t>
      </w:r>
      <w:bookmarkEnd w:id="214"/>
      <w:bookmarkEnd w:id="21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16" w:name="_Ref503354606"/>
      <w:bookmarkStart w:id="217" w:name="_Toc506816510"/>
      <w:r>
        <w:t>Rich text messages</w:t>
      </w:r>
      <w:bookmarkEnd w:id="216"/>
      <w:bookmarkEnd w:id="217"/>
    </w:p>
    <w:p w14:paraId="78C77DEB" w14:textId="06212753" w:rsidR="00675C8D" w:rsidRPr="00675C8D" w:rsidRDefault="00675C8D" w:rsidP="00675C8D">
      <w:pPr>
        <w:pStyle w:val="Heading4"/>
      </w:pPr>
      <w:bookmarkStart w:id="218" w:name="_Toc506816511"/>
      <w:r>
        <w:t>General</w:t>
      </w:r>
      <w:bookmarkEnd w:id="218"/>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219" w:name="_Ref503355198"/>
      <w:bookmarkStart w:id="220" w:name="_Toc506816512"/>
      <w:r>
        <w:lastRenderedPageBreak/>
        <w:t>Security implications</w:t>
      </w:r>
      <w:bookmarkEnd w:id="219"/>
      <w:bookmarkEnd w:id="220"/>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221" w:name="_Ref503352567"/>
      <w:bookmarkStart w:id="222" w:name="_Toc506816513"/>
      <w:r>
        <w:t>Messages with e</w:t>
      </w:r>
      <w:r w:rsidR="00A4123E">
        <w:t>mbedded links</w:t>
      </w:r>
      <w:bookmarkEnd w:id="221"/>
      <w:bookmarkEnd w:id="22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223" w:name="_Ref493337542"/>
      <w:bookmarkStart w:id="224" w:name="_Toc506816514"/>
      <w:r>
        <w:t>sarifLog object</w:t>
      </w:r>
      <w:bookmarkEnd w:id="223"/>
      <w:bookmarkEnd w:id="224"/>
    </w:p>
    <w:p w14:paraId="5DEDD21B" w14:textId="0630136E" w:rsidR="000D32C1" w:rsidRDefault="000D32C1" w:rsidP="000D32C1">
      <w:pPr>
        <w:pStyle w:val="Heading3"/>
      </w:pPr>
      <w:bookmarkStart w:id="225" w:name="_Toc506816515"/>
      <w:r>
        <w:t>General</w:t>
      </w:r>
      <w:bookmarkEnd w:id="22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26" w:name="_Ref493349977"/>
      <w:bookmarkStart w:id="227" w:name="_Ref493350297"/>
      <w:bookmarkStart w:id="228" w:name="_Toc506816516"/>
      <w:r>
        <w:t>version property</w:t>
      </w:r>
      <w:bookmarkEnd w:id="226"/>
      <w:bookmarkEnd w:id="227"/>
      <w:bookmarkEnd w:id="22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9" w:name="_Toc506816517"/>
      <w:r>
        <w:t>$schema property</w:t>
      </w:r>
      <w:bookmarkEnd w:id="22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506816518"/>
      <w:r>
        <w:t>runs property</w:t>
      </w:r>
      <w:bookmarkEnd w:id="230"/>
      <w:bookmarkEnd w:id="231"/>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232" w:name="_Ref493349997"/>
      <w:bookmarkStart w:id="233" w:name="_Ref493350451"/>
      <w:bookmarkStart w:id="234" w:name="_Toc506816519"/>
      <w:r>
        <w:t>run object</w:t>
      </w:r>
      <w:bookmarkEnd w:id="232"/>
      <w:bookmarkEnd w:id="233"/>
      <w:bookmarkEnd w:id="234"/>
    </w:p>
    <w:p w14:paraId="10E42C1C" w14:textId="534C375F" w:rsidR="000D32C1" w:rsidRDefault="000D32C1" w:rsidP="000D32C1">
      <w:pPr>
        <w:pStyle w:val="Heading3"/>
      </w:pPr>
      <w:bookmarkStart w:id="235" w:name="_Toc506816520"/>
      <w:r>
        <w:t>General</w:t>
      </w:r>
      <w:bookmarkEnd w:id="23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36" w:name="_Ref493351359"/>
      <w:bookmarkStart w:id="237" w:name="_Toc506816521"/>
      <w:r>
        <w:t>id property</w:t>
      </w:r>
      <w:bookmarkEnd w:id="236"/>
      <w:bookmarkEnd w:id="23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8" w:name="_Toc506816522"/>
      <w:r>
        <w:t>stableId property</w:t>
      </w:r>
      <w:bookmarkEnd w:id="23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39" w:name="_Ref493475805"/>
      <w:bookmarkStart w:id="240" w:name="_Toc506816523"/>
      <w:r>
        <w:t>baselineId property</w:t>
      </w:r>
      <w:bookmarkEnd w:id="239"/>
      <w:bookmarkEnd w:id="240"/>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lastRenderedPageBreak/>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41" w:name="_Toc506816524"/>
      <w:r>
        <w:t>automationId property</w:t>
      </w:r>
      <w:bookmarkEnd w:id="24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42" w:name="_Toc506816525"/>
      <w:r>
        <w:t>architecture property</w:t>
      </w:r>
      <w:bookmarkEnd w:id="24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43" w:name="_Ref493350956"/>
      <w:bookmarkStart w:id="244" w:name="_Toc506816526"/>
      <w:r>
        <w:t>tool property</w:t>
      </w:r>
      <w:bookmarkEnd w:id="243"/>
      <w:bookmarkEnd w:id="244"/>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245" w:name="_Toc506816527"/>
      <w:r>
        <w:t>invocation property</w:t>
      </w:r>
      <w:bookmarkEnd w:id="245"/>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246" w:name="_Toc506816528"/>
      <w:r>
        <w:t>conversion property</w:t>
      </w:r>
      <w:bookmarkEnd w:id="246"/>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247" w:name="_Ref493345118"/>
      <w:bookmarkStart w:id="248" w:name="_Toc506816529"/>
      <w:r>
        <w:lastRenderedPageBreak/>
        <w:t>files property</w:t>
      </w:r>
      <w:bookmarkEnd w:id="247"/>
      <w:bookmarkEnd w:id="24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3B65E995"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del w:id="249" w:author="Laurence Golding" w:date="2018-02-25T17:01:00Z">
        <w:r w:rsidR="00BE1BB3" w:rsidDel="005D0859">
          <w:delText>3.2</w:delText>
        </w:r>
      </w:del>
      <w:r>
        <w:fldChar w:fldCharType="end"/>
      </w:r>
      <w:ins w:id="250" w:author="Laurence Golding" w:date="2018-02-25T17:01:00Z">
        <w:r w:rsidR="005D0859">
          <w:fldChar w:fldCharType="begin"/>
        </w:r>
        <w:r w:rsidR="005D0859">
          <w:instrText xml:space="preserve"> REF _Ref507334628 \r \h </w:instrText>
        </w:r>
      </w:ins>
      <w:r w:rsidR="005D0859">
        <w:fldChar w:fldCharType="separate"/>
      </w:r>
      <w:ins w:id="251" w:author="Laurence Golding" w:date="2018-02-25T17:01:00Z">
        <w:r w:rsidR="005D0859">
          <w:t>3.2.1</w:t>
        </w:r>
        <w:r w:rsidR="005D0859">
          <w:fldChar w:fldCharType="end"/>
        </w:r>
      </w:ins>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571585BA"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del w:id="252" w:author="Laurence Golding" w:date="2018-02-25T17:02:00Z">
        <w:r w:rsidRPr="002F18F3" w:rsidDel="005D0859">
          <w:rPr>
            <w:rStyle w:val="CODEtemp"/>
          </w:rPr>
          <w:delText>uri</w:delText>
        </w:r>
        <w:r w:rsidRPr="001C3E3E" w:rsidDel="005D0859">
          <w:delText xml:space="preserve"> </w:delText>
        </w:r>
      </w:del>
      <w:ins w:id="253" w:author="Laurence Golding" w:date="2018-02-25T17:02:00Z">
        <w:r w:rsidR="005D0859">
          <w:rPr>
            <w:rStyle w:val="CODEtemp"/>
          </w:rPr>
          <w:t>fileLocation</w:t>
        </w:r>
        <w:r w:rsidR="005D0859" w:rsidRPr="001C3E3E">
          <w:t xml:space="preserve"> </w:t>
        </w:r>
      </w:ins>
      <w:r w:rsidRPr="001C3E3E">
        <w:t xml:space="preserve">property </w:t>
      </w:r>
      <w:r w:rsidRPr="001C3E3E">
        <w:lastRenderedPageBreak/>
        <w:t>(§</w:t>
      </w:r>
      <w:r w:rsidR="002F18F3">
        <w:fldChar w:fldCharType="begin"/>
      </w:r>
      <w:r w:rsidR="002F18F3">
        <w:instrText xml:space="preserve"> REF _Ref493403519 \r \h </w:instrText>
      </w:r>
      <w:r w:rsidR="002F18F3">
        <w:fldChar w:fldCharType="separate"/>
      </w:r>
      <w:r w:rsidR="00BE1BB3">
        <w:t>3.16</w:t>
      </w:r>
      <w:r w:rsidR="00BE1BB3">
        <w:t>.</w:t>
      </w:r>
      <w:r w:rsidR="00BE1BB3">
        <w:t>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338D9E66" w:rsidR="00642FA1" w:rsidRDefault="00642FA1" w:rsidP="00642FA1">
      <w:pPr>
        <w:pStyle w:val="Code"/>
        <w:rPr>
          <w:ins w:id="254" w:author="Laurence Golding" w:date="2018-02-25T17:02:00Z"/>
        </w:rPr>
      </w:pPr>
      <w:r>
        <w:t xml:space="preserve">    "file:///C:/Code/app.zip#/docs/intro.docx": {</w:t>
      </w:r>
    </w:p>
    <w:p w14:paraId="5B028A2B" w14:textId="504610D7" w:rsidR="005D0859" w:rsidRDefault="005D0859" w:rsidP="00642FA1">
      <w:pPr>
        <w:pStyle w:val="Code"/>
      </w:pPr>
      <w:ins w:id="255" w:author="Laurence Golding" w:date="2018-02-25T17:02:00Z">
        <w:r>
          <w:t xml:space="preserve">        "fileLocation": {</w:t>
        </w:r>
      </w:ins>
    </w:p>
    <w:p w14:paraId="05F557DF" w14:textId="77777777" w:rsidR="005D0859" w:rsidRDefault="005D0859" w:rsidP="00642FA1">
      <w:pPr>
        <w:pStyle w:val="Code"/>
        <w:rPr>
          <w:ins w:id="256" w:author="Laurence Golding" w:date="2018-02-25T17:03:00Z"/>
        </w:rPr>
      </w:pPr>
      <w:ins w:id="257" w:author="Laurence Golding" w:date="2018-02-25T17:02:00Z">
        <w:r>
          <w:t xml:space="preserve">  </w:t>
        </w:r>
      </w:ins>
      <w:r w:rsidR="00642FA1">
        <w:t xml:space="preserve">        "uri": "/docs/intro.docx"</w:t>
      </w:r>
    </w:p>
    <w:p w14:paraId="0AB9992B" w14:textId="44E51125" w:rsidR="00642FA1" w:rsidRDefault="005D0859" w:rsidP="00642FA1">
      <w:pPr>
        <w:pStyle w:val="Code"/>
      </w:pPr>
      <w:ins w:id="258" w:author="Laurence Golding" w:date="2018-02-25T17:03:00Z">
        <w:r>
          <w:t xml:space="preserve">        }</w:t>
        </w:r>
      </w:ins>
      <w:r w:rsidR="00642FA1">
        <w:t>,</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59" w:name="_Ref493479000"/>
      <w:bookmarkStart w:id="260" w:name="_Ref493479448"/>
      <w:bookmarkStart w:id="261" w:name="_Toc506816530"/>
      <w:r>
        <w:t>logicalLocations property</w:t>
      </w:r>
      <w:bookmarkEnd w:id="259"/>
      <w:bookmarkEnd w:id="260"/>
      <w:bookmarkEnd w:id="26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62" w:name="_Ref493350972"/>
      <w:bookmarkStart w:id="263" w:name="_Toc506816531"/>
      <w:r>
        <w:t>results property</w:t>
      </w:r>
      <w:bookmarkEnd w:id="262"/>
      <w:bookmarkEnd w:id="263"/>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64" w:name="_Ref493345429"/>
      <w:bookmarkStart w:id="265" w:name="_Toc506816532"/>
      <w:r>
        <w:t>toolNotifications</w:t>
      </w:r>
      <w:r w:rsidR="00401BB5">
        <w:t xml:space="preserve"> property</w:t>
      </w:r>
      <w:bookmarkEnd w:id="264"/>
      <w:bookmarkEnd w:id="265"/>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66" w:name="_Toc506816533"/>
      <w:r>
        <w:t>configurationNotifications</w:t>
      </w:r>
      <w:r w:rsidR="00401BB5">
        <w:t xml:space="preserve"> property</w:t>
      </w:r>
      <w:bookmarkEnd w:id="266"/>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67" w:name="_Ref493404878"/>
      <w:bookmarkStart w:id="268" w:name="_Toc506816534"/>
      <w:r>
        <w:t>rules property</w:t>
      </w:r>
      <w:bookmarkEnd w:id="267"/>
      <w:bookmarkEnd w:id="26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269" w:name="_Ref503355262"/>
      <w:bookmarkStart w:id="270" w:name="_Toc506816535"/>
      <w:r>
        <w:t>richMessageMimeType property</w:t>
      </w:r>
      <w:bookmarkEnd w:id="269"/>
      <w:bookmarkEnd w:id="270"/>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271" w:name="_Toc506816536"/>
      <w:r>
        <w:t>properties property</w:t>
      </w:r>
      <w:bookmarkEnd w:id="271"/>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2" w:name="_Ref493350964"/>
      <w:bookmarkStart w:id="273" w:name="_Toc506816537"/>
      <w:r>
        <w:t>tool object</w:t>
      </w:r>
      <w:bookmarkEnd w:id="272"/>
      <w:bookmarkEnd w:id="273"/>
    </w:p>
    <w:p w14:paraId="389A43BD" w14:textId="582B65CB" w:rsidR="00401BB5" w:rsidRDefault="00401BB5" w:rsidP="00401BB5">
      <w:pPr>
        <w:pStyle w:val="Heading3"/>
      </w:pPr>
      <w:bookmarkStart w:id="274" w:name="_Toc506816538"/>
      <w:r>
        <w:t>General</w:t>
      </w:r>
      <w:bookmarkEnd w:id="27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75" w:name="_Ref493409155"/>
      <w:bookmarkStart w:id="276" w:name="_Toc506816539"/>
      <w:r>
        <w:t>name property</w:t>
      </w:r>
      <w:bookmarkEnd w:id="275"/>
      <w:bookmarkEnd w:id="27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7" w:name="_Ref493409168"/>
      <w:bookmarkStart w:id="278" w:name="_Toc506816540"/>
      <w:r>
        <w:t>fullName property</w:t>
      </w:r>
      <w:bookmarkEnd w:id="277"/>
      <w:bookmarkEnd w:id="27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9" w:name="_Ref493409198"/>
      <w:bookmarkStart w:id="280" w:name="_Toc506816541"/>
      <w:r>
        <w:lastRenderedPageBreak/>
        <w:t>semanticVersion property</w:t>
      </w:r>
      <w:bookmarkEnd w:id="279"/>
      <w:bookmarkEnd w:id="280"/>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1" w:name="_Ref493409191"/>
      <w:bookmarkStart w:id="282" w:name="_Toc506816542"/>
      <w:r>
        <w:t>version property</w:t>
      </w:r>
      <w:bookmarkEnd w:id="281"/>
      <w:bookmarkEnd w:id="2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283" w:name="_Ref493409205"/>
      <w:bookmarkStart w:id="284" w:name="_Toc506816543"/>
      <w:r>
        <w:t>fileVersion property</w:t>
      </w:r>
      <w:bookmarkEnd w:id="283"/>
      <w:bookmarkEnd w:id="2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85" w:name="_Toc506816544"/>
      <w:r>
        <w:t>language property</w:t>
      </w:r>
      <w:bookmarkEnd w:id="285"/>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6" w:name="_Hlk503355525"/>
      <w:r w:rsidRPr="00C56762">
        <w:t>a string specifying the language of the messages produced by the tool</w:t>
      </w:r>
      <w:bookmarkEnd w:id="2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lastRenderedPageBreak/>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87" w:name="_Toc506816545"/>
      <w:r>
        <w:t>sarifLoggerVersion property</w:t>
      </w:r>
      <w:bookmarkEnd w:id="28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8" w:name="_Toc506816546"/>
      <w:r>
        <w:t>properties property</w:t>
      </w:r>
      <w:bookmarkEnd w:id="288"/>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9" w:name="_Ref493352563"/>
      <w:bookmarkStart w:id="290" w:name="_Toc506816547"/>
      <w:r>
        <w:t>invocation object</w:t>
      </w:r>
      <w:bookmarkEnd w:id="289"/>
      <w:bookmarkEnd w:id="290"/>
    </w:p>
    <w:p w14:paraId="10E65C9D" w14:textId="17190F2B" w:rsidR="00401BB5" w:rsidRDefault="00401BB5" w:rsidP="00401BB5">
      <w:pPr>
        <w:pStyle w:val="Heading3"/>
      </w:pPr>
      <w:bookmarkStart w:id="291" w:name="_Toc506816548"/>
      <w:r>
        <w:t>General</w:t>
      </w:r>
      <w:bookmarkEnd w:id="29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2" w:name="_Ref493414102"/>
      <w:bookmarkStart w:id="293" w:name="_Toc506816549"/>
      <w:r>
        <w:t>commandLine property</w:t>
      </w:r>
      <w:bookmarkEnd w:id="292"/>
      <w:bookmarkEnd w:id="29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94" w:name="_Toc506816550"/>
      <w:r>
        <w:t>responseFiles property</w:t>
      </w:r>
      <w:bookmarkEnd w:id="29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95" w:name="_Toc506816551"/>
      <w:r>
        <w:t>startTime property</w:t>
      </w:r>
      <w:bookmarkEnd w:id="295"/>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296" w:name="_Toc506816552"/>
      <w:r>
        <w:t>endTime property</w:t>
      </w:r>
      <w:bookmarkEnd w:id="296"/>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297" w:name="_Toc506816553"/>
      <w:r>
        <w:t>machine property</w:t>
      </w:r>
      <w:bookmarkEnd w:id="29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8" w:name="_Toc506816554"/>
      <w:r>
        <w:t>account property</w:t>
      </w:r>
      <w:bookmarkEnd w:id="29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9" w:name="_Toc506816555"/>
      <w:r>
        <w:t>processId property</w:t>
      </w:r>
      <w:bookmarkEnd w:id="29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00" w:name="_Toc506816556"/>
      <w:r>
        <w:lastRenderedPageBreak/>
        <w:t>fileName property</w:t>
      </w:r>
      <w:bookmarkEnd w:id="30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1" w:name="_Toc506816557"/>
      <w:r>
        <w:t>workingDirectory property</w:t>
      </w:r>
      <w:bookmarkEnd w:id="30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2" w:name="_Toc506816558"/>
      <w:r>
        <w:t>environmentVariables property</w:t>
      </w:r>
      <w:bookmarkEnd w:id="30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303" w:name="_Toc506816559"/>
      <w:r>
        <w:t>properties property</w:t>
      </w:r>
      <w:bookmarkEnd w:id="303"/>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304" w:name="_Ref506806657"/>
      <w:bookmarkStart w:id="305" w:name="_Toc506816560"/>
      <w:r>
        <w:t>conversion object</w:t>
      </w:r>
      <w:bookmarkEnd w:id="304"/>
      <w:bookmarkEnd w:id="305"/>
    </w:p>
    <w:p w14:paraId="615BCC83" w14:textId="7B3EE260" w:rsidR="00AC6C45" w:rsidRDefault="00AC6C45" w:rsidP="00AC6C45">
      <w:pPr>
        <w:pStyle w:val="Heading3"/>
      </w:pPr>
      <w:bookmarkStart w:id="306" w:name="_Toc506816561"/>
      <w:r>
        <w:t>General</w:t>
      </w:r>
      <w:bookmarkEnd w:id="306"/>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7" w:name="_Ref503539410"/>
      <w:bookmarkStart w:id="308" w:name="_Toc506816562"/>
      <w:r>
        <w:t>tool property</w:t>
      </w:r>
      <w:bookmarkEnd w:id="307"/>
      <w:bookmarkEnd w:id="308"/>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9" w:name="_Ref503608264"/>
      <w:bookmarkStart w:id="310" w:name="_Toc506816563"/>
      <w:r>
        <w:t>invocation property</w:t>
      </w:r>
      <w:bookmarkEnd w:id="309"/>
      <w:bookmarkEnd w:id="310"/>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2143A58F" w:rsidR="00AC6C45" w:rsidRDefault="00AC6C45" w:rsidP="00AC6C45">
      <w:pPr>
        <w:pStyle w:val="Heading3"/>
        <w:numPr>
          <w:ilvl w:val="2"/>
          <w:numId w:val="2"/>
        </w:numPr>
      </w:pPr>
      <w:bookmarkStart w:id="311" w:name="_Ref503539431"/>
      <w:bookmarkStart w:id="312" w:name="_Toc506816564"/>
      <w:del w:id="313" w:author="Laurence Golding" w:date="2018-02-25T15:39:00Z">
        <w:r w:rsidDel="00EA3385">
          <w:delText xml:space="preserve">analysisToolLogFileUri </w:delText>
        </w:r>
      </w:del>
      <w:ins w:id="314" w:author="Laurence Golding" w:date="2018-02-25T15:39:00Z">
        <w:r w:rsidR="00EA3385">
          <w:t xml:space="preserve">analysisToolLogFileLocation </w:t>
        </w:r>
      </w:ins>
      <w:r>
        <w:t>property</w:t>
      </w:r>
      <w:bookmarkEnd w:id="311"/>
      <w:bookmarkEnd w:id="312"/>
    </w:p>
    <w:p w14:paraId="5F713669" w14:textId="6A04FD6B"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del w:id="315" w:author="Laurence Golding" w:date="2018-02-25T15:39:00Z">
        <w:r w:rsidRPr="006D6AE0" w:rsidDel="00EA3385">
          <w:rPr>
            <w:rStyle w:val="CODEtemp"/>
          </w:rPr>
          <w:delText>analysisToolLogFileUri</w:delText>
        </w:r>
        <w:r w:rsidDel="00EA3385">
          <w:delText xml:space="preserve"> </w:delText>
        </w:r>
      </w:del>
      <w:ins w:id="316" w:author="Laurence Golding" w:date="2018-02-25T15:39:00Z">
        <w:r w:rsidR="00EA3385" w:rsidRPr="006D6AE0">
          <w:rPr>
            <w:rStyle w:val="CODEtemp"/>
          </w:rPr>
          <w:t>analysisToolLogFile</w:t>
        </w:r>
        <w:r w:rsidR="00EA3385">
          <w:rPr>
            <w:rStyle w:val="CODEtemp"/>
          </w:rPr>
          <w:t>Location</w:t>
        </w:r>
        <w:r w:rsidR="00EA3385">
          <w:t xml:space="preserve"> </w:t>
        </w:r>
      </w:ins>
      <w:r w:rsidRPr="00F90F0E">
        <w:t xml:space="preserve">whose value is a </w:t>
      </w:r>
      <w:del w:id="317" w:author="Laurence Golding" w:date="2018-02-25T15:39:00Z">
        <w:r w:rsidRPr="00F90F0E" w:rsidDel="00EA3385">
          <w:delText>string containing a valid URI</w:delText>
        </w:r>
      </w:del>
      <w:ins w:id="318" w:author="Laurence Golding" w:date="2018-02-25T15:39:00Z">
        <w:r w:rsidR="00EA3385" w:rsidRPr="00EA3385">
          <w:rPr>
            <w:rStyle w:val="CODEtemp"/>
          </w:rPr>
          <w:t>fileLocation</w:t>
        </w:r>
        <w:r w:rsidR="00EA3385">
          <w:t xml:space="preserve"> obj</w:t>
        </w:r>
      </w:ins>
      <w:ins w:id="319" w:author="Laurence Golding" w:date="2018-02-25T15:40:00Z">
        <w:r w:rsidR="00EA3385">
          <w:t>ect</w:t>
        </w:r>
      </w:ins>
      <w:r w:rsidRPr="00F90F0E">
        <w:t xml:space="preserve">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342D09C4"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del w:id="320" w:author="Laurence Golding" w:date="2018-02-25T15:40:00Z">
        <w:r w:rsidRPr="009C7EB3" w:rsidDel="00EA3385">
          <w:rPr>
            <w:rStyle w:val="CODEtemp"/>
          </w:rPr>
          <w:delText>analysisToolLogFileUri</w:delText>
        </w:r>
        <w:r w:rsidDel="00EA3385">
          <w:delText xml:space="preserve"> </w:delText>
        </w:r>
      </w:del>
      <w:ins w:id="321" w:author="Laurence Golding" w:date="2018-02-25T15:40:00Z">
        <w:r w:rsidR="00EA3385" w:rsidRPr="009C7EB3">
          <w:rPr>
            <w:rStyle w:val="CODEtemp"/>
          </w:rPr>
          <w:t>analysisToolLogFile</w:t>
        </w:r>
        <w:r w:rsidR="00EA3385">
          <w:rPr>
            <w:rStyle w:val="CODEtemp"/>
          </w:rPr>
          <w:t>Location</w:t>
        </w:r>
        <w:r w:rsidR="00EA3385">
          <w:t xml:space="preserve"> </w:t>
        </w:r>
      </w:ins>
      <w:r>
        <w:t>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039EEB5D" w:rsidR="00AC6C45" w:rsidDel="00EA3385" w:rsidRDefault="00AC6C45" w:rsidP="00AC6C45">
      <w:pPr>
        <w:pStyle w:val="Heading3"/>
        <w:numPr>
          <w:ilvl w:val="2"/>
          <w:numId w:val="2"/>
        </w:numPr>
        <w:rPr>
          <w:del w:id="322" w:author="Laurence Golding" w:date="2018-02-25T15:41:00Z"/>
        </w:rPr>
      </w:pPr>
      <w:bookmarkStart w:id="323" w:name="_Ref503608248"/>
      <w:bookmarkStart w:id="324" w:name="_Toc506816565"/>
      <w:del w:id="325" w:author="Laurence Golding" w:date="2018-02-25T15:41:00Z">
        <w:r w:rsidDel="00EA3385">
          <w:delText>analysisToolLogFileUriBaseId</w:delText>
        </w:r>
        <w:bookmarkEnd w:id="323"/>
        <w:bookmarkEnd w:id="324"/>
      </w:del>
    </w:p>
    <w:p w14:paraId="65A9A2AB" w14:textId="1F9B08CF" w:rsidR="00AC6C45" w:rsidDel="00EA3385" w:rsidRDefault="00AC6C45" w:rsidP="00AC6C45">
      <w:pPr>
        <w:rPr>
          <w:del w:id="326" w:author="Laurence Golding" w:date="2018-02-25T15:41:00Z"/>
        </w:rPr>
      </w:pPr>
      <w:del w:id="327" w:author="Laurence Golding" w:date="2018-02-25T15:41:00Z">
        <w:r w:rsidDel="00EA3385">
          <w:delText xml:space="preserve">If the value of the </w:delText>
        </w:r>
        <w:r w:rsidRPr="006D6AE0" w:rsidDel="00EA3385">
          <w:rPr>
            <w:rStyle w:val="CODEtemp"/>
          </w:rPr>
          <w:delText>analysisToolLogFileUri</w:delText>
        </w:r>
        <w:r w:rsidDel="00EA3385">
          <w:delText xml:space="preserve"> property (</w:delText>
        </w:r>
        <w:r w:rsidRPr="00F90F0E" w:rsidDel="00EA3385">
          <w:delText>§</w:delText>
        </w:r>
        <w:r w:rsidR="00DF302D" w:rsidDel="00EA3385">
          <w:fldChar w:fldCharType="begin"/>
        </w:r>
        <w:r w:rsidR="00DF302D" w:rsidDel="00EA3385">
          <w:delInstrText xml:space="preserve"> REF _Ref503539431 \w \h </w:delInstrText>
        </w:r>
        <w:r w:rsidR="00DF302D" w:rsidDel="00EA3385">
          <w:fldChar w:fldCharType="separate"/>
        </w:r>
        <w:r w:rsidR="00BE1BB3" w:rsidDel="00EA3385">
          <w:delText>3.15.4</w:delText>
        </w:r>
        <w:r w:rsidR="00DF302D" w:rsidDel="00EA3385">
          <w:fldChar w:fldCharType="end"/>
        </w:r>
        <w:r w:rsidDel="00EA3385">
          <w:delText xml:space="preserve">) is a relative URI, a </w:delText>
        </w:r>
        <w:r w:rsidRPr="00CB2D71" w:rsidDel="00EA3385">
          <w:rPr>
            <w:rStyle w:val="CODEtemp"/>
          </w:rPr>
          <w:delText>conversion</w:delText>
        </w:r>
        <w:r w:rsidDel="00EA3385">
          <w:delText xml:space="preserve"> object </w:delText>
        </w:r>
        <w:r w:rsidRPr="006D6AE0" w:rsidDel="00EA3385">
          <w:rPr>
            <w:b/>
          </w:rPr>
          <w:delText>MAY</w:delText>
        </w:r>
        <w:r w:rsidDel="00EA3385">
          <w:delText xml:space="preserve"> contain a property named </w:delText>
        </w:r>
        <w:r w:rsidRPr="006D6AE0" w:rsidDel="00EA3385">
          <w:rPr>
            <w:rStyle w:val="CODEtemp"/>
          </w:rPr>
          <w:delText>analysisToolLogFileUriBaseId</w:delText>
        </w:r>
        <w:r w:rsidDel="00EA3385">
          <w:delText xml:space="preserve"> </w:delText>
        </w:r>
        <w:r w:rsidRPr="0013636C" w:rsidDel="00EA3385">
          <w:delText>whose value is a string containing a URI base id (§</w:delText>
        </w:r>
        <w:r w:rsidR="00A631F9" w:rsidDel="00EA3385">
          <w:fldChar w:fldCharType="begin"/>
        </w:r>
        <w:r w:rsidR="00A631F9" w:rsidDel="00EA3385">
          <w:delInstrText xml:space="preserve"> REF _Ref493422705 \w \h </w:delInstrText>
        </w:r>
        <w:r w:rsidR="00A631F9" w:rsidDel="00EA3385">
          <w:fldChar w:fldCharType="separate"/>
        </w:r>
        <w:r w:rsidR="00BE1BB3" w:rsidDel="00EA3385">
          <w:delText>3.3</w:delText>
        </w:r>
        <w:r w:rsidR="00A631F9" w:rsidDel="00EA3385">
          <w:fldChar w:fldCharType="end"/>
        </w:r>
        <w:r w:rsidRPr="0013636C" w:rsidDel="00EA3385">
          <w:delText xml:space="preserve">) which indirectly specifies the absolute URI with respect to which </w:delText>
        </w:r>
        <w:r w:rsidDel="00EA3385">
          <w:rPr>
            <w:rStyle w:val="CODEtemp"/>
          </w:rPr>
          <w:delText>analysisToolLogFileUri</w:delText>
        </w:r>
        <w:r w:rsidRPr="0013636C" w:rsidDel="00EA3385">
          <w:delText xml:space="preserve"> </w:delText>
        </w:r>
        <w:r w:rsidRPr="00353739" w:rsidDel="00EA3385">
          <w:rPr>
            <w:b/>
          </w:rPr>
          <w:delText>SHALL</w:delText>
        </w:r>
        <w:r w:rsidRPr="0013636C" w:rsidDel="00EA3385">
          <w:delText xml:space="preserve"> be interpreted.</w:delText>
        </w:r>
      </w:del>
    </w:p>
    <w:p w14:paraId="367F7895" w14:textId="7B5786E4" w:rsidR="00AC6C45" w:rsidRPr="00AC6C45" w:rsidDel="00EA3385" w:rsidRDefault="00AC6C45" w:rsidP="00AC6C45">
      <w:pPr>
        <w:rPr>
          <w:del w:id="328" w:author="Laurence Golding" w:date="2018-02-25T15:41:00Z"/>
        </w:rPr>
      </w:pPr>
      <w:del w:id="329" w:author="Laurence Golding" w:date="2018-02-25T15:41:00Z">
        <w:r w:rsidDel="00EA3385">
          <w:delText xml:space="preserve">If the </w:delText>
        </w:r>
        <w:r w:rsidRPr="006D6AE0" w:rsidDel="00EA3385">
          <w:rPr>
            <w:rStyle w:val="CODEtemp"/>
          </w:rPr>
          <w:delText>analysisToolLogFileUri</w:delText>
        </w:r>
        <w:r w:rsidDel="00EA3385">
          <w:delText xml:space="preserve"> property is absent, or if its value is an absolute URI, then the </w:delText>
        </w:r>
        <w:r w:rsidRPr="006D6AE0" w:rsidDel="00EA3385">
          <w:rPr>
            <w:rStyle w:val="CODEtemp"/>
          </w:rPr>
          <w:delText>analysisToolLogFileUri</w:delText>
        </w:r>
        <w:r w:rsidDel="00EA3385">
          <w:rPr>
            <w:rStyle w:val="CODEtemp"/>
          </w:rPr>
          <w:delText>BaseId</w:delText>
        </w:r>
        <w:r w:rsidDel="00EA3385">
          <w:delText xml:space="preserve"> property </w:delText>
        </w:r>
        <w:r w:rsidRPr="004B4BD9" w:rsidDel="00EA3385">
          <w:rPr>
            <w:b/>
          </w:rPr>
          <w:delText>SHALL</w:delText>
        </w:r>
        <w:r w:rsidDel="00EA3385">
          <w:delText xml:space="preserve"> be absent.</w:delText>
        </w:r>
      </w:del>
    </w:p>
    <w:p w14:paraId="0EABEAD9" w14:textId="56C74FED" w:rsidR="00401BB5" w:rsidRDefault="00401BB5" w:rsidP="00401BB5">
      <w:pPr>
        <w:pStyle w:val="Heading2"/>
      </w:pPr>
      <w:bookmarkStart w:id="330" w:name="_Ref493403111"/>
      <w:bookmarkStart w:id="331" w:name="_Ref493404005"/>
      <w:bookmarkStart w:id="332" w:name="_Toc506816566"/>
      <w:r>
        <w:t>file object</w:t>
      </w:r>
      <w:bookmarkEnd w:id="330"/>
      <w:bookmarkEnd w:id="331"/>
      <w:bookmarkEnd w:id="332"/>
    </w:p>
    <w:p w14:paraId="375224F2" w14:textId="20156049" w:rsidR="00401BB5" w:rsidRDefault="00401BB5" w:rsidP="00401BB5">
      <w:pPr>
        <w:pStyle w:val="Heading3"/>
      </w:pPr>
      <w:bookmarkStart w:id="333" w:name="_Toc506816567"/>
      <w:r>
        <w:t>General</w:t>
      </w:r>
      <w:bookmarkEnd w:id="3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AB868DA" w:rsidR="00401BB5" w:rsidRDefault="00401BB5" w:rsidP="00401BB5">
      <w:pPr>
        <w:pStyle w:val="Heading3"/>
      </w:pPr>
      <w:bookmarkStart w:id="334" w:name="_Ref493403519"/>
      <w:bookmarkStart w:id="335" w:name="_Toc506816568"/>
      <w:del w:id="336" w:author="Laurence Golding" w:date="2018-02-25T15:42:00Z">
        <w:r w:rsidDel="00EA3385">
          <w:lastRenderedPageBreak/>
          <w:delText xml:space="preserve">uri </w:delText>
        </w:r>
      </w:del>
      <w:ins w:id="337" w:author="Laurence Golding" w:date="2018-02-25T15:42:00Z">
        <w:r w:rsidR="00EA3385">
          <w:t xml:space="preserve">fileLocation </w:t>
        </w:r>
      </w:ins>
      <w:r>
        <w:t>property</w:t>
      </w:r>
      <w:bookmarkEnd w:id="334"/>
      <w:bookmarkEnd w:id="335"/>
    </w:p>
    <w:p w14:paraId="35DB6B07" w14:textId="55F9C49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338" w:author="Laurence Golding" w:date="2018-02-25T15:42:00Z">
        <w:r w:rsidRPr="00F90F0E" w:rsidDel="00EA3385">
          <w:rPr>
            <w:rStyle w:val="CODEtemp"/>
          </w:rPr>
          <w:delText>uri</w:delText>
        </w:r>
        <w:r w:rsidRPr="00F90F0E" w:rsidDel="00EA3385">
          <w:delText xml:space="preserve"> </w:delText>
        </w:r>
      </w:del>
      <w:ins w:id="339" w:author="Laurence Golding" w:date="2018-02-25T15:42:00Z">
        <w:r w:rsidR="00EA3385">
          <w:rPr>
            <w:rStyle w:val="CODEtemp"/>
          </w:rPr>
          <w:t>fileLocation</w:t>
        </w:r>
        <w:r w:rsidR="00EA3385" w:rsidRPr="00F90F0E">
          <w:t xml:space="preserve"> </w:t>
        </w:r>
      </w:ins>
      <w:r w:rsidRPr="00F90F0E">
        <w:t xml:space="preserve">whose value is a </w:t>
      </w:r>
      <w:del w:id="340" w:author="Laurence Golding" w:date="2018-02-25T15:42:00Z">
        <w:r w:rsidRPr="00F90F0E" w:rsidDel="00EA3385">
          <w:delText>string containing a valid URI</w:delText>
        </w:r>
      </w:del>
      <w:ins w:id="341" w:author="Laurence Golding" w:date="2018-02-25T15:42:00Z">
        <w:r w:rsidR="00EA3385" w:rsidRPr="00EA3385">
          <w:rPr>
            <w:rStyle w:val="CODEtemp"/>
          </w:rPr>
          <w:t>fileLocation</w:t>
        </w:r>
        <w:r w:rsidR="00EA3385">
          <w:t xml:space="preserve"> object</w:t>
        </w:r>
      </w:ins>
      <w:r w:rsidRPr="00F90F0E">
        <w:t xml:space="preserve"> (§</w:t>
      </w:r>
      <w:r>
        <w:fldChar w:fldCharType="begin"/>
      </w:r>
      <w:r>
        <w:instrText xml:space="preserve"> REF _Ref493342422 \r \h </w:instrText>
      </w:r>
      <w:r>
        <w:fldChar w:fldCharType="separate"/>
      </w:r>
      <w:r w:rsidR="00BE1BB3">
        <w:t>3.2</w:t>
      </w:r>
      <w:r>
        <w:fldChar w:fldCharType="end"/>
      </w:r>
      <w:r w:rsidRPr="00F90F0E">
        <w:t>).</w:t>
      </w:r>
    </w:p>
    <w:p w14:paraId="421F8AA7" w14:textId="61EC494E" w:rsidR="00F90F0E" w:rsidRDefault="00F90F0E" w:rsidP="00F90F0E">
      <w:r w:rsidRPr="00F90F0E">
        <w:t xml:space="preserve">If the </w:t>
      </w:r>
      <w:r w:rsidRPr="00F90F0E">
        <w:rPr>
          <w:rStyle w:val="CODEtemp"/>
        </w:rPr>
        <w:t>file</w:t>
      </w:r>
      <w:r w:rsidRPr="00F90F0E">
        <w:t xml:space="preserve"> object represents a top-level file, then the </w:t>
      </w:r>
      <w:ins w:id="342" w:author="Laurence Golding" w:date="2018-02-25T15:43:00Z">
        <w:r w:rsidR="00EA3385" w:rsidRPr="00EA3385">
          <w:rPr>
            <w:rStyle w:val="CODEtemp"/>
          </w:rPr>
          <w:t>fileLocation</w:t>
        </w:r>
      </w:ins>
      <w:del w:id="343" w:author="Laurence Golding" w:date="2018-02-25T15:43:00Z">
        <w:r w:rsidRPr="00F90F0E" w:rsidDel="00EA3385">
          <w:rPr>
            <w:rStyle w:val="CODEtemp"/>
          </w:rPr>
          <w:delText>uri</w:delText>
        </w:r>
      </w:del>
      <w:r w:rsidRPr="00F90F0E">
        <w:t xml:space="preserve"> property </w:t>
      </w:r>
      <w:r w:rsidRPr="00F90F0E">
        <w:rPr>
          <w:b/>
        </w:rPr>
        <w:t>MAY</w:t>
      </w:r>
      <w:r w:rsidRPr="00F90F0E">
        <w:t xml:space="preserve"> be present. If present, </w:t>
      </w:r>
      <w:ins w:id="344" w:author="Laurence Golding" w:date="2018-02-25T15:45:00Z">
        <w:r w:rsidR="00EA3385">
          <w:t xml:space="preserve">the value of </w:t>
        </w:r>
      </w:ins>
      <w:r w:rsidRPr="00F90F0E">
        <w:t>it</w:t>
      </w:r>
      <w:ins w:id="345" w:author="Laurence Golding" w:date="2018-02-25T15:43:00Z">
        <w:r w:rsidR="00EA3385">
          <w:t xml:space="preserve">s </w:t>
        </w:r>
        <w:r w:rsidR="00EA3385" w:rsidRPr="00EA3385">
          <w:rPr>
            <w:rStyle w:val="CODEtemp"/>
          </w:rPr>
          <w:t>uri</w:t>
        </w:r>
        <w:r w:rsidR="00EA3385">
          <w:t xml:space="preserve"> property (</w:t>
        </w:r>
        <w:r w:rsidR="00EA3385" w:rsidRPr="00F90F0E">
          <w:t>§</w:t>
        </w:r>
        <w:r w:rsidR="00EA3385">
          <w:fldChar w:fldCharType="begin"/>
        </w:r>
        <w:r w:rsidR="00EA3385">
          <w:instrText xml:space="preserve"> REF _Ref507334628 \r \h </w:instrText>
        </w:r>
      </w:ins>
      <w:r w:rsidR="00EA3385">
        <w:fldChar w:fldCharType="separate"/>
      </w:r>
      <w:ins w:id="346" w:author="Laurence Golding" w:date="2018-02-25T15:43:00Z">
        <w:r w:rsidR="00EA3385">
          <w:t>3.2.1</w:t>
        </w:r>
        <w:r w:rsidR="00EA3385">
          <w:fldChar w:fldCharType="end"/>
        </w:r>
        <w:r w:rsidR="00EA3385">
          <w:t>)</w:t>
        </w:r>
      </w:ins>
      <w:r w:rsidRPr="00F90F0E">
        <w:t xml:space="preserve">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w:t>
      </w:r>
      <w:ins w:id="347" w:author="Laurence Golding" w:date="2018-02-25T15:44:00Z">
        <w:r w:rsidR="00EA3385">
          <w:t xml:space="preserve">being present and </w:t>
        </w:r>
      </w:ins>
      <w:r w:rsidRPr="00F90F0E">
        <w:t>having</w:t>
      </w:r>
      <w:ins w:id="348" w:author="Laurence Golding" w:date="2018-02-25T15:44:00Z">
        <w:r w:rsidR="00EA3385">
          <w:t xml:space="preserve"> a </w:t>
        </w:r>
        <w:r w:rsidR="00EA3385" w:rsidRPr="00EA3385">
          <w:rPr>
            <w:rStyle w:val="CODEtemp"/>
          </w:rPr>
          <w:t>uri</w:t>
        </w:r>
        <w:r w:rsidR="00EA3385">
          <w:t xml:space="preserve"> property with</w:t>
        </w:r>
      </w:ins>
      <w:r w:rsidRPr="00F90F0E">
        <w:t xml:space="preserve"> that same value.</w:t>
      </w:r>
    </w:p>
    <w:p w14:paraId="255F2B01" w14:textId="2BB097DE"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del w:id="349" w:author="Laurence Golding" w:date="2018-02-25T15:44:00Z">
        <w:r w:rsidRPr="006A0D86" w:rsidDel="00EA3385">
          <w:rPr>
            <w:rStyle w:val="CODEtemp"/>
          </w:rPr>
          <w:delText>uri</w:delText>
        </w:r>
        <w:r w:rsidRPr="006A0D86" w:rsidDel="00EA3385">
          <w:delText xml:space="preserve"> </w:delText>
        </w:r>
      </w:del>
      <w:ins w:id="350" w:author="Laurence Golding" w:date="2018-02-25T15:44:00Z">
        <w:r w:rsidR="00EA3385">
          <w:rPr>
            <w:rStyle w:val="CODEtemp"/>
          </w:rPr>
          <w:t>fileLocation</w:t>
        </w:r>
        <w:r w:rsidR="00EA3385" w:rsidRPr="006A0D86">
          <w:t xml:space="preserve"> </w:t>
        </w:r>
      </w:ins>
      <w:r w:rsidRPr="006A0D86">
        <w:t xml:space="preserve">property </w:t>
      </w:r>
      <w:r w:rsidRPr="006A0D86">
        <w:rPr>
          <w:b/>
        </w:rPr>
        <w:t>SHALL</w:t>
      </w:r>
      <w:r w:rsidRPr="006A0D86">
        <w:t xml:space="preserve"> be present, and </w:t>
      </w:r>
      <w:del w:id="351" w:author="Laurence Golding" w:date="2018-02-25T15:45:00Z">
        <w:r w:rsidRPr="006A0D86" w:rsidDel="00EA3385">
          <w:delText xml:space="preserve">its </w:delText>
        </w:r>
      </w:del>
      <w:ins w:id="352" w:author="Laurence Golding" w:date="2018-02-25T15:45:00Z">
        <w:r w:rsidR="00EA3385">
          <w:t>the</w:t>
        </w:r>
        <w:r w:rsidR="00EA3385" w:rsidRPr="006A0D86">
          <w:t xml:space="preserve"> </w:t>
        </w:r>
      </w:ins>
      <w:r w:rsidRPr="006A0D86">
        <w:t>value</w:t>
      </w:r>
      <w:ins w:id="353" w:author="Laurence Golding" w:date="2018-02-25T15:45:00Z">
        <w:r w:rsidR="00EA3385">
          <w:t xml:space="preserve"> of its </w:t>
        </w:r>
        <w:r w:rsidR="00EA3385" w:rsidRPr="00EA3385">
          <w:rPr>
            <w:rStyle w:val="CODEtemp"/>
          </w:rPr>
          <w:t>uri</w:t>
        </w:r>
        <w:r w:rsidR="00EA3385">
          <w:t xml:space="preserve"> property</w:t>
        </w:r>
      </w:ins>
      <w:r w:rsidRPr="006A0D86">
        <w:t xml:space="preserve"> </w:t>
      </w:r>
      <w:r w:rsidRPr="006A0D86">
        <w:rPr>
          <w:b/>
        </w:rPr>
        <w:t>SHALL</w:t>
      </w:r>
      <w:r w:rsidRPr="006A0D86">
        <w:t xml:space="preserve"> be a valid relative URI expressing that path.</w:t>
      </w:r>
    </w:p>
    <w:p w14:paraId="1C748C7A" w14:textId="5BE048B2"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del w:id="354" w:author="Laurence Golding" w:date="2018-02-25T15:45:00Z">
        <w:r w:rsidRPr="006A0D86" w:rsidDel="00EA3385">
          <w:rPr>
            <w:rStyle w:val="CODEtemp"/>
          </w:rPr>
          <w:delText>uri</w:delText>
        </w:r>
        <w:r w:rsidRPr="006A0D86" w:rsidDel="00EA3385">
          <w:delText xml:space="preserve"> </w:delText>
        </w:r>
      </w:del>
      <w:ins w:id="355" w:author="Laurence Golding" w:date="2018-02-25T15:45:00Z">
        <w:r w:rsidR="00EA3385">
          <w:rPr>
            <w:rStyle w:val="CODEtemp"/>
          </w:rPr>
          <w:t>fileLocation</w:t>
        </w:r>
        <w:r w:rsidR="00EA3385" w:rsidRPr="006A0D86">
          <w:t xml:space="preserve"> </w:t>
        </w:r>
      </w:ins>
      <w:r w:rsidRPr="006A0D86">
        <w:t xml:space="preserve">property </w:t>
      </w:r>
      <w:r w:rsidRPr="006A0D86">
        <w:rPr>
          <w:b/>
        </w:rPr>
        <w:t>SHALL</w:t>
      </w:r>
      <w:r w:rsidRPr="006A0D86">
        <w:t xml:space="preserve"> be absent.</w:t>
      </w:r>
    </w:p>
    <w:p w14:paraId="76D9885A" w14:textId="0B3C39D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del w:id="356" w:author="Laurence Golding" w:date="2018-02-25T15:46:00Z">
        <w:r w:rsidRPr="00513AC5" w:rsidDel="00EA3385">
          <w:rPr>
            <w:rStyle w:val="CODEtemp"/>
          </w:rPr>
          <w:delText>uri</w:delText>
        </w:r>
        <w:r w:rsidRPr="0063202C" w:rsidDel="00EA3385">
          <w:delText xml:space="preserve"> </w:delText>
        </w:r>
      </w:del>
      <w:ins w:id="357" w:author="Laurence Golding" w:date="2018-02-25T15:46:00Z">
        <w:r w:rsidR="00EA3385">
          <w:rPr>
            <w:rStyle w:val="CODEtemp"/>
          </w:rPr>
          <w:t>fileLocation</w:t>
        </w:r>
        <w:r w:rsidR="00EA3385"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358" w:author="Laurence Golding" w:date="2018-02-25T16:47:00Z">
        <w:r w:rsidRPr="00513AC5" w:rsidDel="006E2352">
          <w:rPr>
            <w:rStyle w:val="CODEtemp"/>
          </w:rPr>
          <w:delText>uri</w:delText>
        </w:r>
        <w:r w:rsidRPr="0063202C" w:rsidDel="006E2352">
          <w:delText xml:space="preserve"> </w:delText>
        </w:r>
      </w:del>
      <w:ins w:id="359" w:author="Laurence Golding" w:date="2018-02-25T16:47:00Z">
        <w:r w:rsidR="006E2352">
          <w:rPr>
            <w:rStyle w:val="CODEtemp"/>
          </w:rPr>
          <w:t>fileLocation</w:t>
        </w:r>
        <w:r w:rsidR="006E2352" w:rsidRPr="0063202C">
          <w:t xml:space="preserve"> </w:t>
        </w:r>
      </w:ins>
      <w:r w:rsidRPr="0063202C">
        <w:t xml:space="preserve">property is present, </w:t>
      </w:r>
      <w:del w:id="360" w:author="Laurence Golding" w:date="2018-02-25T16:47:00Z">
        <w:r w:rsidRPr="0063202C" w:rsidDel="006E2352">
          <w:delText xml:space="preserve">its </w:delText>
        </w:r>
      </w:del>
      <w:ins w:id="361" w:author="Laurence Golding" w:date="2018-02-25T16:47:00Z">
        <w:r w:rsidR="006E2352">
          <w:t>the</w:t>
        </w:r>
        <w:r w:rsidR="006E2352" w:rsidRPr="0063202C">
          <w:t xml:space="preserve"> </w:t>
        </w:r>
      </w:ins>
      <w:r w:rsidRPr="0063202C">
        <w:t>value</w:t>
      </w:r>
      <w:ins w:id="362" w:author="Laurence Golding" w:date="2018-02-25T16:47:00Z">
        <w:r w:rsidR="006E2352">
          <w:t xml:space="preserve"> of its </w:t>
        </w:r>
        <w:r w:rsidR="006E2352" w:rsidRPr="006E2352">
          <w:rPr>
            <w:rStyle w:val="CODEtemp"/>
          </w:rPr>
          <w:t>uri</w:t>
        </w:r>
        <w:r w:rsidR="006E2352">
          <w:t xml:space="preserve"> property</w:t>
        </w:r>
      </w:ins>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0C0CFCA9" w:rsidR="00513AC5" w:rsidRDefault="00513AC5" w:rsidP="00513AC5">
      <w:pPr>
        <w:pStyle w:val="Note"/>
      </w:pPr>
      <w:r>
        <w:t xml:space="preserve">EXAMPLE 1: </w:t>
      </w:r>
      <w:r w:rsidRPr="00513AC5">
        <w:t xml:space="preserve">The </w:t>
      </w:r>
      <w:ins w:id="363" w:author="Laurence Golding" w:date="2018-02-25T16:48:00Z">
        <w:r w:rsidR="006E2352" w:rsidRPr="006E2352">
          <w:rPr>
            <w:rStyle w:val="CODEtemp"/>
          </w:rPr>
          <w:t>fileLocation.</w:t>
        </w:r>
      </w:ins>
      <w:r w:rsidRPr="00513AC5">
        <w:rPr>
          <w:rStyle w:val="CODEtemp"/>
        </w:rPr>
        <w:t>uri</w:t>
      </w:r>
      <w:r w:rsidRPr="00513AC5">
        <w:t xml:space="preserve"> property of the top-level file repeats the property name. The </w:t>
      </w:r>
      <w:ins w:id="364" w:author="Laurence Golding" w:date="2018-02-25T16:51:00Z">
        <w:r w:rsidR="006E2352" w:rsidRPr="006E2352">
          <w:rPr>
            <w:rStyle w:val="CODEtemp"/>
          </w:rPr>
          <w:t>fileLocation.</w:t>
        </w:r>
      </w:ins>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5874AC39" w:rsidR="00513AC5" w:rsidRDefault="00513AC5" w:rsidP="00513AC5">
      <w:pPr>
        <w:pStyle w:val="Code"/>
        <w:rPr>
          <w:ins w:id="365" w:author="Laurence Golding" w:date="2018-02-25T16:50:00Z"/>
        </w:rPr>
      </w:pPr>
      <w:r>
        <w:t xml:space="preserve">    "http://www.example.com/a.zip": {</w:t>
      </w:r>
    </w:p>
    <w:p w14:paraId="0EFFDB14" w14:textId="312875EC" w:rsidR="006E2352" w:rsidRDefault="006E2352" w:rsidP="00513AC5">
      <w:pPr>
        <w:pStyle w:val="Code"/>
      </w:pPr>
      <w:ins w:id="366" w:author="Laurence Golding" w:date="2018-02-25T16:50:00Z">
        <w:r>
          <w:t xml:space="preserve">        "fileLocation": {</w:t>
        </w:r>
      </w:ins>
    </w:p>
    <w:p w14:paraId="57C34A2B" w14:textId="0ABA32B8" w:rsidR="00B703A2" w:rsidRDefault="006E2352" w:rsidP="00513AC5">
      <w:pPr>
        <w:pStyle w:val="Code"/>
        <w:rPr>
          <w:ins w:id="367" w:author="Laurence Golding" w:date="2018-02-25T16:57:00Z"/>
        </w:rPr>
      </w:pPr>
      <w:ins w:id="368" w:author="Laurence Golding" w:date="2018-02-25T16:50:00Z">
        <w:r>
          <w:t xml:space="preserve">  </w:t>
        </w:r>
      </w:ins>
      <w:r w:rsidR="00513AC5">
        <w:t xml:space="preserve">        "uri": </w:t>
      </w:r>
      <w:ins w:id="369" w:author="Laurence Golding" w:date="2018-02-25T16:57:00Z">
        <w:r w:rsidR="00B703A2">
          <w:fldChar w:fldCharType="begin"/>
        </w:r>
        <w:r w:rsidR="00B703A2">
          <w:instrText xml:space="preserve"> HYPERLINK "</w:instrText>
        </w:r>
      </w:ins>
      <w:r w:rsidR="00B703A2">
        <w:instrText>http://www.example.com/a.zip</w:instrText>
      </w:r>
      <w:ins w:id="370" w:author="Laurence Golding" w:date="2018-02-25T16:57:00Z">
        <w:r w:rsidR="00B703A2">
          <w:instrText xml:space="preserve">" </w:instrText>
        </w:r>
        <w:r w:rsidR="00B703A2">
          <w:fldChar w:fldCharType="separate"/>
        </w:r>
      </w:ins>
      <w:r w:rsidR="00B703A2" w:rsidRPr="00C114D3">
        <w:rPr>
          <w:rStyle w:val="Hyperlink"/>
        </w:rPr>
        <w:t>http://www.example.com/a.zip</w:t>
      </w:r>
      <w:ins w:id="371" w:author="Laurence Golding" w:date="2018-02-25T16:57:00Z">
        <w:r w:rsidR="00B703A2">
          <w:fldChar w:fldCharType="end"/>
        </w:r>
      </w:ins>
    </w:p>
    <w:p w14:paraId="053B24E7" w14:textId="06319205" w:rsidR="006E2352" w:rsidRDefault="00B703A2" w:rsidP="00513AC5">
      <w:pPr>
        <w:pStyle w:val="Code"/>
      </w:pPr>
      <w:ins w:id="372" w:author="Laurence Golding" w:date="2018-02-25T16:57:00Z">
        <w:r>
          <w:t xml:space="preserve">        }</w:t>
        </w:r>
      </w:ins>
      <w:r w:rsidR="00513AC5">
        <w:t>,</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38ABCF4F" w:rsidR="00513AC5" w:rsidRDefault="00513AC5" w:rsidP="00513AC5">
      <w:pPr>
        <w:pStyle w:val="Note"/>
      </w:pPr>
      <w:r>
        <w:t xml:space="preserve">EXAMPLE 2: </w:t>
      </w:r>
      <w:r w:rsidRPr="00513AC5">
        <w:t xml:space="preserve">The </w:t>
      </w:r>
      <w:del w:id="373" w:author="Laurence Golding" w:date="2018-02-25T16:55:00Z">
        <w:r w:rsidRPr="00513AC5" w:rsidDel="006E2352">
          <w:rPr>
            <w:rStyle w:val="CODEtemp"/>
          </w:rPr>
          <w:delText>uri</w:delText>
        </w:r>
        <w:r w:rsidRPr="00513AC5" w:rsidDel="006E2352">
          <w:delText xml:space="preserve"> </w:delText>
        </w:r>
      </w:del>
      <w:ins w:id="374" w:author="Laurence Golding" w:date="2018-02-25T16:55:00Z">
        <w:r w:rsidR="006E2352">
          <w:rPr>
            <w:rStyle w:val="CODEtemp"/>
          </w:rPr>
          <w:t>fileLocation</w:t>
        </w:r>
        <w:r w:rsidR="006E2352" w:rsidRPr="00513AC5">
          <w:t xml:space="preserve"> </w:t>
        </w:r>
      </w:ins>
      <w:r w:rsidRPr="00513AC5">
        <w:t>property of the top-level file is omitted. It is interpreted as</w:t>
      </w:r>
      <w:ins w:id="375" w:author="Laurence Golding" w:date="2018-02-25T16:55:00Z">
        <w:r w:rsidR="00B703A2">
          <w:t xml:space="preserve"> being present and having a</w:t>
        </w:r>
      </w:ins>
      <w:ins w:id="376" w:author="Laurence Golding" w:date="2018-02-25T16:56:00Z">
        <w:r w:rsidR="00B703A2">
          <w:t xml:space="preserve"> </w:t>
        </w:r>
        <w:r w:rsidR="00B703A2" w:rsidRPr="00B703A2">
          <w:rPr>
            <w:rStyle w:val="CODEtemp"/>
          </w:rPr>
          <w:t>uri</w:t>
        </w:r>
        <w:r w:rsidR="00B703A2">
          <w:t xml:space="preserve"> property with the value</w:t>
        </w:r>
      </w:ins>
      <w:r w:rsidRPr="00513AC5">
        <w:t xml:space="preserv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E761D7E" w:rsidR="00513AC5" w:rsidRDefault="00513AC5" w:rsidP="00513AC5">
      <w:pPr>
        <w:pStyle w:val="Code"/>
        <w:rPr>
          <w:ins w:id="377" w:author="Laurence Golding" w:date="2018-02-25T16:56:00Z"/>
        </w:rPr>
      </w:pPr>
      <w:r>
        <w:t xml:space="preserve">    "http://www.example.com/a.zip#/src/file.c": {</w:t>
      </w:r>
    </w:p>
    <w:p w14:paraId="14565C4B" w14:textId="4ECD8BC9" w:rsidR="00B703A2" w:rsidRDefault="00B703A2" w:rsidP="00513AC5">
      <w:pPr>
        <w:pStyle w:val="Code"/>
      </w:pPr>
      <w:ins w:id="378" w:author="Laurence Golding" w:date="2018-02-25T16:56:00Z">
        <w:r>
          <w:t xml:space="preserve">        "fileLocation": {</w:t>
        </w:r>
      </w:ins>
    </w:p>
    <w:p w14:paraId="7D9E7CFC" w14:textId="77777777" w:rsidR="00B703A2" w:rsidRDefault="00B703A2" w:rsidP="00513AC5">
      <w:pPr>
        <w:pStyle w:val="Code"/>
        <w:rPr>
          <w:ins w:id="379" w:author="Laurence Golding" w:date="2018-02-25T16:56:00Z"/>
        </w:rPr>
      </w:pPr>
      <w:ins w:id="380" w:author="Laurence Golding" w:date="2018-02-25T16:56:00Z">
        <w:r>
          <w:t xml:space="preserve">  </w:t>
        </w:r>
      </w:ins>
      <w:r w:rsidR="00513AC5">
        <w:t xml:space="preserve">        "uri": "/src/file.c"</w:t>
      </w:r>
    </w:p>
    <w:p w14:paraId="2A543450" w14:textId="1ADDA623" w:rsidR="00513AC5" w:rsidRDefault="00B703A2" w:rsidP="00513AC5">
      <w:pPr>
        <w:pStyle w:val="Code"/>
      </w:pPr>
      <w:ins w:id="381" w:author="Laurence Golding" w:date="2018-02-25T16:56:00Z">
        <w:r>
          <w:t xml:space="preserve">        }</w:t>
        </w:r>
      </w:ins>
      <w:r w:rsidR="00513AC5">
        <w:t>,</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2972D51F" w:rsidR="00513AC5" w:rsidRDefault="00513AC5" w:rsidP="00513AC5">
      <w:r w:rsidRPr="00513AC5">
        <w:t xml:space="preserve">The value of the </w:t>
      </w:r>
      <w:ins w:id="382" w:author="Laurence Golding" w:date="2018-02-25T16:58:00Z">
        <w:r w:rsidR="00B703A2" w:rsidRPr="00B703A2">
          <w:rPr>
            <w:rStyle w:val="CODEtemp"/>
          </w:rPr>
          <w:t>fileLocation.</w:t>
        </w:r>
      </w:ins>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3518441B" w:rsidR="00513AC5" w:rsidRDefault="00513AC5" w:rsidP="00513AC5">
      <w:pPr>
        <w:pStyle w:val="Note"/>
      </w:pPr>
      <w:r>
        <w:lastRenderedPageBreak/>
        <w:t xml:space="preserve">EXAMPLE 3: </w:t>
      </w:r>
      <w:r w:rsidRPr="00513AC5">
        <w:t xml:space="preserve">There are two levels of nesting. The </w:t>
      </w:r>
      <w:ins w:id="383" w:author="Laurence Golding" w:date="2018-02-25T16:58:00Z">
        <w:r w:rsidR="00B703A2" w:rsidRPr="00B703A2">
          <w:rPr>
            <w:rStyle w:val="CODEtemp"/>
          </w:rPr>
          <w:t>fileLocation.</w:t>
        </w:r>
      </w:ins>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50FCF72F" w:rsidR="00513AC5" w:rsidRDefault="00513AC5" w:rsidP="00513AC5">
      <w:pPr>
        <w:pStyle w:val="Code"/>
        <w:rPr>
          <w:ins w:id="384" w:author="Laurence Golding" w:date="2018-02-25T16:59:00Z"/>
        </w:rPr>
      </w:pPr>
      <w:r>
        <w:t xml:space="preserve">    "http://www.example.com/a.zip#/media/b.zip": {</w:t>
      </w:r>
    </w:p>
    <w:p w14:paraId="13A3AD8E" w14:textId="42E6B12F" w:rsidR="00B703A2" w:rsidRDefault="00B703A2" w:rsidP="00513AC5">
      <w:pPr>
        <w:pStyle w:val="Code"/>
      </w:pPr>
      <w:ins w:id="385" w:author="Laurence Golding" w:date="2018-02-25T16:59:00Z">
        <w:r>
          <w:t xml:space="preserve">        "fileLocation": {</w:t>
        </w:r>
      </w:ins>
    </w:p>
    <w:p w14:paraId="085A6F81" w14:textId="77777777" w:rsidR="00B703A2" w:rsidRDefault="00B703A2" w:rsidP="00513AC5">
      <w:pPr>
        <w:pStyle w:val="Code"/>
        <w:rPr>
          <w:ins w:id="386" w:author="Laurence Golding" w:date="2018-02-25T16:59:00Z"/>
        </w:rPr>
      </w:pPr>
      <w:ins w:id="387" w:author="Laurence Golding" w:date="2018-02-25T16:59:00Z">
        <w:r>
          <w:t xml:space="preserve">  </w:t>
        </w:r>
      </w:ins>
      <w:r w:rsidR="00513AC5">
        <w:t xml:space="preserve">        "uri": "/media/b.zip"</w:t>
      </w:r>
    </w:p>
    <w:p w14:paraId="4713F35A" w14:textId="60140830" w:rsidR="00513AC5" w:rsidRDefault="00B703A2" w:rsidP="00513AC5">
      <w:pPr>
        <w:pStyle w:val="Code"/>
      </w:pPr>
      <w:ins w:id="388" w:author="Laurence Golding" w:date="2018-02-25T16:59:00Z">
        <w:r>
          <w:t xml:space="preserve">        }</w:t>
        </w:r>
      </w:ins>
      <w:r w:rsidR="00513AC5">
        <w:t>,</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54547DE2" w:rsidR="00513AC5" w:rsidRDefault="00513AC5" w:rsidP="00513AC5">
      <w:pPr>
        <w:pStyle w:val="Code"/>
        <w:rPr>
          <w:ins w:id="389" w:author="Laurence Golding" w:date="2018-02-25T16:59:00Z"/>
        </w:rPr>
      </w:pPr>
      <w:r>
        <w:t xml:space="preserve">    "http://www.example.com/a.zip#/media/b.zip/images/c.png": {</w:t>
      </w:r>
    </w:p>
    <w:p w14:paraId="486E389E" w14:textId="47288705" w:rsidR="00B703A2" w:rsidRDefault="00B703A2" w:rsidP="00513AC5">
      <w:pPr>
        <w:pStyle w:val="Code"/>
      </w:pPr>
      <w:ins w:id="390" w:author="Laurence Golding" w:date="2018-02-25T16:59:00Z">
        <w:r>
          <w:t xml:space="preserve">        "fileLocation": {</w:t>
        </w:r>
      </w:ins>
    </w:p>
    <w:p w14:paraId="71B4F36E" w14:textId="77777777" w:rsidR="00B703A2" w:rsidRDefault="00B703A2" w:rsidP="00513AC5">
      <w:pPr>
        <w:pStyle w:val="Code"/>
        <w:rPr>
          <w:ins w:id="391" w:author="Laurence Golding" w:date="2018-02-25T16:59:00Z"/>
        </w:rPr>
      </w:pPr>
      <w:ins w:id="392" w:author="Laurence Golding" w:date="2018-02-25T16:59:00Z">
        <w:r>
          <w:t xml:space="preserve">  </w:t>
        </w:r>
      </w:ins>
      <w:r w:rsidR="00513AC5">
        <w:t xml:space="preserve">        "uri": "/images/c.png"</w:t>
      </w:r>
    </w:p>
    <w:p w14:paraId="26281208" w14:textId="581A4CD8" w:rsidR="00513AC5" w:rsidRDefault="00B703A2" w:rsidP="00513AC5">
      <w:pPr>
        <w:pStyle w:val="Code"/>
      </w:pPr>
      <w:ins w:id="393" w:author="Laurence Golding" w:date="2018-02-25T16:59:00Z">
        <w:r>
          <w:t xml:space="preserve">        }</w:t>
        </w:r>
      </w:ins>
      <w:r w:rsidR="00513AC5">
        <w:t>,</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3F465FD5" w:rsidR="00401BB5" w:rsidDel="00B703A2" w:rsidRDefault="00401BB5" w:rsidP="00401BB5">
      <w:pPr>
        <w:pStyle w:val="Heading3"/>
        <w:rPr>
          <w:del w:id="394" w:author="Laurence Golding" w:date="2018-02-25T17:00:00Z"/>
        </w:rPr>
      </w:pPr>
      <w:bookmarkStart w:id="395" w:name="_Toc506816569"/>
      <w:del w:id="396" w:author="Laurence Golding" w:date="2018-02-25T17:00:00Z">
        <w:r w:rsidDel="00B703A2">
          <w:delText>uriBaseId property</w:delText>
        </w:r>
        <w:bookmarkEnd w:id="395"/>
      </w:del>
    </w:p>
    <w:p w14:paraId="732287EA" w14:textId="46BB6909" w:rsidR="00513AC5" w:rsidDel="00B703A2" w:rsidRDefault="00513AC5" w:rsidP="00513AC5">
      <w:pPr>
        <w:rPr>
          <w:del w:id="397" w:author="Laurence Golding" w:date="2018-02-25T17:00:00Z"/>
        </w:rPr>
      </w:pPr>
      <w:del w:id="398" w:author="Laurence Golding" w:date="2018-02-25T17:00:00Z">
        <w:r w:rsidRPr="00513AC5" w:rsidDel="00B703A2">
          <w:delText xml:space="preserve">If the </w:delText>
        </w:r>
        <w:r w:rsidRPr="00513AC5" w:rsidDel="00B703A2">
          <w:rPr>
            <w:rStyle w:val="CODEtemp"/>
          </w:rPr>
          <w:delText>uri</w:delText>
        </w:r>
        <w:r w:rsidRPr="00513AC5" w:rsidDel="00B703A2">
          <w:delText xml:space="preserve"> property (§</w:delText>
        </w:r>
        <w:r w:rsidDel="00B703A2">
          <w:fldChar w:fldCharType="begin"/>
        </w:r>
        <w:r w:rsidDel="00B703A2">
          <w:delInstrText xml:space="preserve"> REF _Ref493403519 \r \h </w:delInstrText>
        </w:r>
        <w:r w:rsidDel="00B703A2">
          <w:fldChar w:fldCharType="separate"/>
        </w:r>
        <w:r w:rsidR="00BE1BB3" w:rsidDel="00B703A2">
          <w:delText>3.16.2</w:delText>
        </w:r>
        <w:r w:rsidDel="00B703A2">
          <w:fldChar w:fldCharType="end"/>
        </w:r>
        <w:r w:rsidRPr="00513AC5" w:rsidDel="00B703A2">
          <w:delText xml:space="preserve">) is present and contains a relative URI, then the </w:delText>
        </w:r>
        <w:r w:rsidRPr="00513AC5" w:rsidDel="00B703A2">
          <w:rPr>
            <w:rStyle w:val="CODEtemp"/>
          </w:rPr>
          <w:delText>file</w:delText>
        </w:r>
        <w:r w:rsidRPr="00513AC5" w:rsidDel="00B703A2">
          <w:delText xml:space="preserve"> object </w:delText>
        </w:r>
        <w:r w:rsidRPr="00513AC5" w:rsidDel="00B703A2">
          <w:rPr>
            <w:b/>
          </w:rPr>
          <w:delText>MAY</w:delText>
        </w:r>
        <w:r w:rsidRPr="00513AC5" w:rsidDel="00B703A2">
          <w:delText xml:space="preserve"> contain a property named </w:delText>
        </w:r>
        <w:r w:rsidRPr="00513AC5" w:rsidDel="00B703A2">
          <w:rPr>
            <w:rStyle w:val="CODEtemp"/>
          </w:rPr>
          <w:delText>uriBaseId</w:delText>
        </w:r>
        <w:r w:rsidRPr="00513AC5" w:rsidDel="00B703A2">
          <w:delText xml:space="preserve"> whose value is a string containing a URI base id (§</w:delText>
        </w:r>
        <w:r w:rsidDel="00B703A2">
          <w:fldChar w:fldCharType="begin"/>
        </w:r>
        <w:r w:rsidDel="00B703A2">
          <w:delInstrText xml:space="preserve"> REF _Ref493422705 \r \h </w:delInstrText>
        </w:r>
        <w:r w:rsidDel="00B703A2">
          <w:fldChar w:fldCharType="separate"/>
        </w:r>
        <w:r w:rsidR="00BE1BB3" w:rsidDel="00B703A2">
          <w:delText>3.3</w:delText>
        </w:r>
        <w:r w:rsidDel="00B703A2">
          <w:fldChar w:fldCharType="end"/>
        </w:r>
        <w:r w:rsidRPr="00513AC5" w:rsidDel="00B703A2">
          <w:delText xml:space="preserve">) which indirectly specifies the absolute URI with respect to which </w:delText>
        </w:r>
        <w:r w:rsidRPr="00513AC5" w:rsidDel="00B703A2">
          <w:rPr>
            <w:rStyle w:val="CODEtemp"/>
          </w:rPr>
          <w:delText>uri</w:delText>
        </w:r>
        <w:r w:rsidRPr="00513AC5" w:rsidDel="00B703A2">
          <w:delText xml:space="preserve"> </w:delText>
        </w:r>
        <w:r w:rsidRPr="00513AC5" w:rsidDel="00B703A2">
          <w:rPr>
            <w:b/>
          </w:rPr>
          <w:delText>SHALL</w:delText>
        </w:r>
        <w:r w:rsidRPr="00513AC5" w:rsidDel="00B703A2">
          <w:delText xml:space="preserve"> be interpreted.</w:delText>
        </w:r>
      </w:del>
    </w:p>
    <w:p w14:paraId="7F5F75C6" w14:textId="413BA410" w:rsidR="00513AC5" w:rsidRPr="00513AC5" w:rsidDel="00B703A2" w:rsidRDefault="00513AC5" w:rsidP="00513AC5">
      <w:pPr>
        <w:rPr>
          <w:del w:id="399" w:author="Laurence Golding" w:date="2018-02-25T17:00:00Z"/>
        </w:rPr>
      </w:pPr>
      <w:del w:id="400" w:author="Laurence Golding" w:date="2018-02-25T17:00:00Z">
        <w:r w:rsidRPr="00513AC5" w:rsidDel="00B703A2">
          <w:delText xml:space="preserve">If the </w:delText>
        </w:r>
        <w:r w:rsidRPr="00513AC5" w:rsidDel="00B703A2">
          <w:rPr>
            <w:rStyle w:val="CODEtemp"/>
          </w:rPr>
          <w:delText>uri</w:delText>
        </w:r>
        <w:r w:rsidRPr="00513AC5" w:rsidDel="00B703A2">
          <w:delText xml:space="preserve"> property is absent or contains an absolute URI, then the </w:delText>
        </w:r>
        <w:r w:rsidRPr="00513AC5" w:rsidDel="00B703A2">
          <w:rPr>
            <w:rStyle w:val="CODEtemp"/>
          </w:rPr>
          <w:delText>uriBaseId</w:delText>
        </w:r>
        <w:r w:rsidRPr="00513AC5" w:rsidDel="00B703A2">
          <w:delText xml:space="preserve"> property </w:delText>
        </w:r>
        <w:r w:rsidRPr="00513AC5" w:rsidDel="00B703A2">
          <w:rPr>
            <w:b/>
          </w:rPr>
          <w:delText>SHALL</w:delText>
        </w:r>
        <w:r w:rsidRPr="00513AC5" w:rsidDel="00B703A2">
          <w:delText xml:space="preserve"> be absent.</w:delText>
        </w:r>
      </w:del>
    </w:p>
    <w:p w14:paraId="42C6608E" w14:textId="29E61AC3" w:rsidR="00401BB5" w:rsidRDefault="00401BB5" w:rsidP="00401BB5">
      <w:pPr>
        <w:pStyle w:val="Heading3"/>
      </w:pPr>
      <w:bookmarkStart w:id="401" w:name="_Ref493404063"/>
      <w:bookmarkStart w:id="402" w:name="_Toc506816570"/>
      <w:r>
        <w:t>parentKey property</w:t>
      </w:r>
      <w:bookmarkEnd w:id="401"/>
      <w:bookmarkEnd w:id="402"/>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3" w:name="_Ref493403563"/>
      <w:bookmarkStart w:id="404" w:name="_Toc506816571"/>
      <w:r>
        <w:t>offset property</w:t>
      </w:r>
      <w:bookmarkEnd w:id="403"/>
      <w:bookmarkEnd w:id="40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4392ECE"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del w:id="405" w:author="Laurence Golding" w:date="2018-02-25T17:04:00Z">
        <w:r w:rsidRPr="0082371F" w:rsidDel="005D0859">
          <w:rPr>
            <w:rStyle w:val="CODEtemp"/>
          </w:rPr>
          <w:delText>uri</w:delText>
        </w:r>
        <w:r w:rsidDel="005D0859">
          <w:delText xml:space="preserve"> </w:delText>
        </w:r>
      </w:del>
      <w:ins w:id="406" w:author="Laurence Golding" w:date="2018-02-25T17:04:00Z">
        <w:r w:rsidR="005D0859">
          <w:rPr>
            <w:rStyle w:val="CODEtemp"/>
          </w:rPr>
          <w:t>fileLocation</w:t>
        </w:r>
        <w:r w:rsidR="005D0859">
          <w:t xml:space="preserve"> </w:t>
        </w:r>
      </w:ins>
      <w:r>
        <w:t>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07" w:name="_Ref493403574"/>
      <w:bookmarkStart w:id="408" w:name="_Toc506816572"/>
      <w:r>
        <w:t>length property</w:t>
      </w:r>
      <w:bookmarkEnd w:id="407"/>
      <w:bookmarkEnd w:id="40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9" w:name="_Toc506816573"/>
      <w:r>
        <w:t>mimeType property</w:t>
      </w:r>
      <w:bookmarkEnd w:id="409"/>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0" w:name="_Ref493345445"/>
      <w:bookmarkStart w:id="411" w:name="_Toc506816574"/>
      <w:r>
        <w:t>hashes property</w:t>
      </w:r>
      <w:bookmarkEnd w:id="410"/>
      <w:bookmarkEnd w:id="411"/>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2" w:name="_Toc506816575"/>
      <w:r>
        <w:t>contents property</w:t>
      </w:r>
      <w:bookmarkEnd w:id="41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13" w:name="_Toc506816576"/>
      <w:r>
        <w:lastRenderedPageBreak/>
        <w:t>properties property</w:t>
      </w:r>
      <w:bookmarkEnd w:id="413"/>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4" w:name="_Ref493423194"/>
      <w:bookmarkStart w:id="415" w:name="_Toc506816577"/>
      <w:r>
        <w:t>hash object</w:t>
      </w:r>
      <w:bookmarkEnd w:id="414"/>
      <w:bookmarkEnd w:id="415"/>
    </w:p>
    <w:p w14:paraId="5D6F2309" w14:textId="08453102" w:rsidR="00401BB5" w:rsidRDefault="00401BB5" w:rsidP="00401BB5">
      <w:pPr>
        <w:pStyle w:val="Heading3"/>
      </w:pPr>
      <w:bookmarkStart w:id="416" w:name="_Toc506816578"/>
      <w:r>
        <w:t>General</w:t>
      </w:r>
      <w:bookmarkEnd w:id="41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7" w:name="_Ref493423561"/>
      <w:bookmarkStart w:id="418" w:name="_Ref493423701"/>
      <w:bookmarkStart w:id="419" w:name="_Toc506816579"/>
      <w:r>
        <w:t>value property</w:t>
      </w:r>
      <w:bookmarkEnd w:id="417"/>
      <w:bookmarkEnd w:id="418"/>
      <w:bookmarkEnd w:id="419"/>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0" w:name="_Ref493423568"/>
      <w:bookmarkStart w:id="421" w:name="_Toc506816580"/>
      <w:r>
        <w:t>algorithm property</w:t>
      </w:r>
      <w:bookmarkEnd w:id="420"/>
      <w:bookmarkEnd w:id="421"/>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lastRenderedPageBreak/>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22" w:name="_Ref493350984"/>
      <w:bookmarkStart w:id="423" w:name="_Toc506816581"/>
      <w:r>
        <w:t>result object</w:t>
      </w:r>
      <w:bookmarkEnd w:id="422"/>
      <w:bookmarkEnd w:id="423"/>
    </w:p>
    <w:p w14:paraId="74FD90F6" w14:textId="18F2DD20" w:rsidR="00401BB5" w:rsidRDefault="00401BB5" w:rsidP="00401BB5">
      <w:pPr>
        <w:pStyle w:val="Heading3"/>
      </w:pPr>
      <w:bookmarkStart w:id="424" w:name="_Toc506816582"/>
      <w:r>
        <w:t>General</w:t>
      </w:r>
      <w:bookmarkEnd w:id="42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25" w:name="_Ref493408865"/>
      <w:bookmarkStart w:id="426" w:name="_Toc506816583"/>
      <w:r>
        <w:t>ruleId property</w:t>
      </w:r>
      <w:bookmarkEnd w:id="425"/>
      <w:bookmarkEnd w:id="426"/>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7" w:name="_Ref493408875"/>
      <w:bookmarkStart w:id="428" w:name="_Toc506816584"/>
      <w:r>
        <w:t>ruleKey property</w:t>
      </w:r>
      <w:bookmarkEnd w:id="427"/>
      <w:bookmarkEnd w:id="428"/>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lastRenderedPageBreak/>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29" w:name="_Ref493511208"/>
      <w:bookmarkStart w:id="430" w:name="_Toc506816585"/>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lastRenderedPageBreak/>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506816586"/>
      <w:r>
        <w:t>message property</w:t>
      </w:r>
      <w:bookmarkEnd w:id="431"/>
      <w:bookmarkEnd w:id="432"/>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433"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33"/>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34" w:name="_Ref503356941"/>
      <w:bookmarkStart w:id="435" w:name="_Toc506816587"/>
      <w:bookmarkStart w:id="436" w:name="_Ref499727631"/>
      <w:r>
        <w:t>richMessage property</w:t>
      </w:r>
      <w:bookmarkEnd w:id="434"/>
      <w:bookmarkEnd w:id="435"/>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37" w:name="_Ref503355981"/>
      <w:bookmarkStart w:id="438" w:name="_Toc506816588"/>
      <w:r>
        <w:t>templated</w:t>
      </w:r>
      <w:r w:rsidR="00401BB5">
        <w:t>Message property</w:t>
      </w:r>
      <w:bookmarkEnd w:id="436"/>
      <w:bookmarkEnd w:id="437"/>
      <w:bookmarkEnd w:id="438"/>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39" w:name="_Hlk502501222"/>
      <w:r>
        <w:t>§</w:t>
      </w:r>
      <w:bookmarkEnd w:id="439"/>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0" w:name="_Toc506816589"/>
      <w:r>
        <w:t>locations property</w:t>
      </w:r>
      <w:bookmarkEnd w:id="440"/>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41" w:name="_Toc506816590"/>
      <w:r>
        <w:t>snippet property</w:t>
      </w:r>
      <w:bookmarkEnd w:id="44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42" w:name="_Toc506816591"/>
      <w:r>
        <w:t>toolFingerprintContribution property</w:t>
      </w:r>
      <w:bookmarkEnd w:id="442"/>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43" w:name="_Toc506816592"/>
      <w:r>
        <w:t>codeFlows property</w:t>
      </w:r>
      <w:bookmarkEnd w:id="443"/>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4" w:name="_Toc506816593"/>
      <w:r>
        <w:t>stacks property</w:t>
      </w:r>
      <w:bookmarkEnd w:id="444"/>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5" w:name="_Ref493499246"/>
      <w:bookmarkStart w:id="446" w:name="_Toc506816594"/>
      <w:r>
        <w:t>relatedLocations property</w:t>
      </w:r>
      <w:bookmarkEnd w:id="445"/>
      <w:bookmarkEnd w:id="446"/>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7" w:name="_Toc506816595"/>
      <w:r>
        <w:lastRenderedPageBreak/>
        <w:t>suppressionStates property</w:t>
      </w:r>
      <w:bookmarkEnd w:id="447"/>
    </w:p>
    <w:p w14:paraId="1AE8DC88" w14:textId="2A54B9A5" w:rsidR="00401BB5" w:rsidRDefault="00401BB5" w:rsidP="00401BB5">
      <w:pPr>
        <w:pStyle w:val="Heading4"/>
      </w:pPr>
      <w:bookmarkStart w:id="448" w:name="_Toc506816596"/>
      <w:r>
        <w:t>General</w:t>
      </w:r>
      <w:bookmarkEnd w:id="448"/>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449" w:name="_Ref493475240"/>
      <w:bookmarkStart w:id="450" w:name="_Toc506816597"/>
      <w:r>
        <w:t>suppressedInSource value</w:t>
      </w:r>
      <w:bookmarkEnd w:id="449"/>
      <w:bookmarkEnd w:id="4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1" w:name="_Ref493475253"/>
      <w:bookmarkStart w:id="452" w:name="_Toc506816598"/>
      <w:r>
        <w:t>suppressedExternally value</w:t>
      </w:r>
      <w:bookmarkEnd w:id="451"/>
      <w:bookmarkEnd w:id="45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3" w:name="_Ref493351360"/>
      <w:bookmarkStart w:id="454" w:name="_Toc506816599"/>
      <w:r>
        <w:t>baselineState property</w:t>
      </w:r>
      <w:bookmarkEnd w:id="453"/>
      <w:bookmarkEnd w:id="45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455" w:name="_Ref506807829"/>
      <w:bookmarkStart w:id="456" w:name="_Toc506816600"/>
      <w:r>
        <w:t>conversionProvenance property</w:t>
      </w:r>
      <w:bookmarkEnd w:id="455"/>
      <w:bookmarkEnd w:id="456"/>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457" w:name="_Toc506816601"/>
      <w:r>
        <w:t>fixes property</w:t>
      </w:r>
      <w:bookmarkEnd w:id="457"/>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458" w:name="_Toc506816602"/>
      <w:r>
        <w:t>properties property</w:t>
      </w:r>
      <w:bookmarkEnd w:id="458"/>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59" w:name="_Ref503540214"/>
      <w:bookmarkStart w:id="460" w:name="_Ref506212395"/>
      <w:bookmarkStart w:id="461" w:name="_Toc506816603"/>
      <w:bookmarkStart w:id="462" w:name="_Ref493426721"/>
      <w:r>
        <w:t>analysis</w:t>
      </w:r>
      <w:bookmarkEnd w:id="459"/>
      <w:r>
        <w:t>ToolLogFileContents object</w:t>
      </w:r>
      <w:bookmarkEnd w:id="460"/>
      <w:bookmarkEnd w:id="461"/>
    </w:p>
    <w:p w14:paraId="5B2AC38C" w14:textId="77777777" w:rsidR="004002D1" w:rsidRPr="00107D61" w:rsidRDefault="004002D1" w:rsidP="004002D1">
      <w:pPr>
        <w:pStyle w:val="Heading3"/>
        <w:numPr>
          <w:ilvl w:val="2"/>
          <w:numId w:val="2"/>
        </w:numPr>
      </w:pPr>
      <w:bookmarkStart w:id="463" w:name="_Ref503541055"/>
      <w:bookmarkStart w:id="464" w:name="_Toc506816604"/>
      <w:r>
        <w:t>General</w:t>
      </w:r>
      <w:bookmarkEnd w:id="463"/>
      <w:bookmarkEnd w:id="464"/>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lastRenderedPageBreak/>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65" w:name="_Ref503540611"/>
      <w:bookmarkStart w:id="466" w:name="_Toc506816605"/>
      <w:r>
        <w:t>region property</w:t>
      </w:r>
      <w:bookmarkEnd w:id="465"/>
      <w:bookmarkEnd w:id="466"/>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67" w:name="_Ref503540621"/>
      <w:bookmarkStart w:id="468" w:name="_Toc506816606"/>
      <w:r>
        <w:t>snippet property</w:t>
      </w:r>
      <w:bookmarkEnd w:id="467"/>
      <w:bookmarkEnd w:id="468"/>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103BD68A" w:rsidR="004002D1" w:rsidRDefault="004002D1" w:rsidP="004002D1">
      <w:pPr>
        <w:pStyle w:val="Heading3"/>
        <w:numPr>
          <w:ilvl w:val="2"/>
          <w:numId w:val="2"/>
        </w:numPr>
      </w:pPr>
      <w:bookmarkStart w:id="469" w:name="_Ref506285865"/>
      <w:bookmarkStart w:id="470" w:name="_Toc506816607"/>
      <w:del w:id="471" w:author="Laurence Golding" w:date="2018-02-25T17:04:00Z">
        <w:r w:rsidDel="005D0859">
          <w:delText xml:space="preserve">analysisToolLogFileUri </w:delText>
        </w:r>
      </w:del>
      <w:ins w:id="472" w:author="Laurence Golding" w:date="2018-02-25T17:04:00Z">
        <w:r w:rsidR="005D0859">
          <w:t>analysisToolLogFile</w:t>
        </w:r>
        <w:r w:rsidR="005D0859">
          <w:t>Location</w:t>
        </w:r>
        <w:r w:rsidR="005D0859">
          <w:t xml:space="preserve"> </w:t>
        </w:r>
      </w:ins>
      <w:r>
        <w:t>property</w:t>
      </w:r>
      <w:bookmarkEnd w:id="469"/>
      <w:bookmarkEnd w:id="470"/>
    </w:p>
    <w:p w14:paraId="195FCA89" w14:textId="0B6CB1D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del w:id="473" w:author="Laurence Golding" w:date="2018-02-25T17:04:00Z">
        <w:r w:rsidRPr="007558AD" w:rsidDel="005D0859">
          <w:rPr>
            <w:rStyle w:val="CODEtemp"/>
          </w:rPr>
          <w:delText>analysisToolLogFileUri</w:delText>
        </w:r>
        <w:r w:rsidDel="005D0859">
          <w:delText xml:space="preserve"> </w:delText>
        </w:r>
      </w:del>
      <w:ins w:id="474" w:author="Laurence Golding" w:date="2018-02-25T17:04:00Z">
        <w:r w:rsidR="005D0859" w:rsidRPr="007558AD">
          <w:rPr>
            <w:rStyle w:val="CODEtemp"/>
          </w:rPr>
          <w:t>analysisToolLogFile</w:t>
        </w:r>
        <w:r w:rsidR="005D0859">
          <w:rPr>
            <w:rStyle w:val="CODEtemp"/>
          </w:rPr>
          <w:t>Location</w:t>
        </w:r>
        <w:r w:rsidR="005D0859">
          <w:t xml:space="preserve"> </w:t>
        </w:r>
      </w:ins>
      <w:r>
        <w:t xml:space="preserve">whose value is a </w:t>
      </w:r>
      <w:del w:id="475" w:author="Laurence Golding" w:date="2018-02-25T17:05:00Z">
        <w:r w:rsidRPr="00F90F0E" w:rsidDel="005D0859">
          <w:delText>string containing a valid URI</w:delText>
        </w:r>
      </w:del>
      <w:ins w:id="476" w:author="Laurence Golding" w:date="2018-02-25T17:05:00Z">
        <w:r w:rsidR="005D0859" w:rsidRPr="005D0859">
          <w:rPr>
            <w:rStyle w:val="CODEtemp"/>
          </w:rPr>
          <w:t>fileLocation</w:t>
        </w:r>
        <w:r w:rsidR="005D0859">
          <w:t xml:space="preserve"> object</w:t>
        </w:r>
      </w:ins>
      <w:r w:rsidRPr="00F90F0E">
        <w:t xml:space="preserve">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D35DC0C" w:rsidR="004002D1" w:rsidRPr="00015160" w:rsidRDefault="004002D1" w:rsidP="004002D1">
      <w:r>
        <w:lastRenderedPageBreak/>
        <w:t xml:space="preserve">If the </w:t>
      </w:r>
      <w:del w:id="477" w:author="Laurence Golding" w:date="2018-02-25T17:05:00Z">
        <w:r w:rsidRPr="007558AD" w:rsidDel="005D0859">
          <w:rPr>
            <w:rStyle w:val="CODEtemp"/>
          </w:rPr>
          <w:delText>analysisToolLogFileUri</w:delText>
        </w:r>
        <w:r w:rsidDel="005D0859">
          <w:delText xml:space="preserve"> </w:delText>
        </w:r>
      </w:del>
      <w:ins w:id="478" w:author="Laurence Golding" w:date="2018-02-25T17:05:00Z">
        <w:r w:rsidR="005D0859" w:rsidRPr="007558AD">
          <w:rPr>
            <w:rStyle w:val="CODEtemp"/>
          </w:rPr>
          <w:t>analysisToolLogFile</w:t>
        </w:r>
        <w:r w:rsidR="005D0859">
          <w:rPr>
            <w:rStyle w:val="CODEtemp"/>
          </w:rPr>
          <w:t>Location</w:t>
        </w:r>
        <w:r w:rsidR="005D0859">
          <w:t xml:space="preserve"> </w:t>
        </w:r>
      </w:ins>
      <w:r>
        <w:t xml:space="preserve">property is absent, its value shall be taken to be the value of the </w:t>
      </w:r>
      <w:r w:rsidRPr="00F0625D">
        <w:rPr>
          <w:rStyle w:val="CODEtemp"/>
        </w:rPr>
        <w:t>run.conversion.</w:t>
      </w:r>
      <w:del w:id="479" w:author="Laurence Golding" w:date="2018-02-25T17:05:00Z">
        <w:r w:rsidRPr="00F0625D" w:rsidDel="005D0859">
          <w:rPr>
            <w:rStyle w:val="CODEtemp"/>
          </w:rPr>
          <w:delText>analysisToolLogFileUri</w:delText>
        </w:r>
        <w:r w:rsidDel="005D0859">
          <w:delText xml:space="preserve"> </w:delText>
        </w:r>
      </w:del>
      <w:ins w:id="480" w:author="Laurence Golding" w:date="2018-02-25T17:05:00Z">
        <w:r w:rsidR="005D0859" w:rsidRPr="00F0625D">
          <w:rPr>
            <w:rStyle w:val="CODEtemp"/>
          </w:rPr>
          <w:t>analysisToolLogFile</w:t>
        </w:r>
        <w:r w:rsidR="005D0859">
          <w:rPr>
            <w:rStyle w:val="CODEtemp"/>
          </w:rPr>
          <w:t>Location</w:t>
        </w:r>
        <w:r w:rsidR="005D0859">
          <w:t xml:space="preserve"> </w:t>
        </w:r>
      </w:ins>
      <w:r>
        <w:t>property (</w:t>
      </w:r>
      <w:r w:rsidRPr="00F90F0E">
        <w:t>§</w:t>
      </w:r>
      <w:r w:rsidR="00EE6EBD">
        <w:fldChar w:fldCharType="begin"/>
      </w:r>
      <w:r w:rsidR="00EE6EBD">
        <w:instrText xml:space="preserve"> REF _Ref503539431 \w \h </w:instrText>
      </w:r>
      <w:r w:rsidR="00EE6EBD">
        <w:fldChar w:fldCharType="separate"/>
      </w:r>
      <w:r w:rsidR="00BE1BB3">
        <w:t>3</w:t>
      </w:r>
      <w:r w:rsidR="00BE1BB3">
        <w:t>.</w:t>
      </w:r>
      <w:r w:rsidR="00BE1BB3">
        <w:t>15.4</w:t>
      </w:r>
      <w:r w:rsidR="00EE6EBD">
        <w:fldChar w:fldCharType="end"/>
      </w:r>
      <w:r>
        <w:t>), if that property is present.</w:t>
      </w:r>
    </w:p>
    <w:p w14:paraId="422DA9EF" w14:textId="1712741A" w:rsidR="004002D1" w:rsidDel="005D0859" w:rsidRDefault="004002D1" w:rsidP="004002D1">
      <w:pPr>
        <w:pStyle w:val="Heading3"/>
        <w:numPr>
          <w:ilvl w:val="2"/>
          <w:numId w:val="2"/>
        </w:numPr>
        <w:rPr>
          <w:del w:id="481" w:author="Laurence Golding" w:date="2018-02-25T17:06:00Z"/>
        </w:rPr>
      </w:pPr>
      <w:bookmarkStart w:id="482" w:name="_Ref506287103"/>
      <w:bookmarkStart w:id="483" w:name="_Toc506816608"/>
      <w:del w:id="484" w:author="Laurence Golding" w:date="2018-02-25T17:06:00Z">
        <w:r w:rsidDel="005D0859">
          <w:delText>analysisToolLogFileBaseId property</w:delText>
        </w:r>
        <w:bookmarkEnd w:id="482"/>
        <w:bookmarkEnd w:id="483"/>
      </w:del>
    </w:p>
    <w:p w14:paraId="6CDD11E9" w14:textId="4893DF25" w:rsidR="004002D1" w:rsidDel="005D0859" w:rsidRDefault="004002D1" w:rsidP="004002D1">
      <w:pPr>
        <w:rPr>
          <w:del w:id="485" w:author="Laurence Golding" w:date="2018-02-25T17:06:00Z"/>
        </w:rPr>
      </w:pPr>
      <w:del w:id="486" w:author="Laurence Golding" w:date="2018-02-25T17:06:00Z">
        <w:r w:rsidDel="005D0859">
          <w:delText xml:space="preserve">If the value of the </w:delText>
        </w:r>
        <w:r w:rsidRPr="006D6AE0" w:rsidDel="005D0859">
          <w:rPr>
            <w:rStyle w:val="CODEtemp"/>
          </w:rPr>
          <w:delText>analysisToolLogFileUri</w:delText>
        </w:r>
        <w:r w:rsidDel="005D0859">
          <w:delText xml:space="preserve"> property (</w:delText>
        </w:r>
        <w:r w:rsidRPr="00F90F0E" w:rsidDel="005D0859">
          <w:delText>§</w:delText>
        </w:r>
        <w:r w:rsidR="00EE6EBD" w:rsidDel="005D0859">
          <w:fldChar w:fldCharType="begin"/>
        </w:r>
        <w:r w:rsidR="00EE6EBD" w:rsidDel="005D0859">
          <w:delInstrText xml:space="preserve"> REF _Ref506285865 \w \h </w:delInstrText>
        </w:r>
        <w:r w:rsidR="00EE6EBD" w:rsidDel="005D0859">
          <w:fldChar w:fldCharType="separate"/>
        </w:r>
        <w:r w:rsidR="00BE1BB3" w:rsidDel="005D0859">
          <w:delText>3.19.4</w:delText>
        </w:r>
        <w:r w:rsidR="00EE6EBD" w:rsidDel="005D0859">
          <w:fldChar w:fldCharType="end"/>
        </w:r>
        <w:r w:rsidDel="005D0859">
          <w:delText xml:space="preserve">) is a relative URI, an </w:delText>
        </w:r>
        <w:r w:rsidDel="005D0859">
          <w:rPr>
            <w:rStyle w:val="CODEtemp"/>
          </w:rPr>
          <w:delText>analysisToolLogFileContents</w:delText>
        </w:r>
        <w:r w:rsidDel="005D0859">
          <w:delText xml:space="preserve"> object </w:delText>
        </w:r>
        <w:r w:rsidRPr="006D6AE0" w:rsidDel="005D0859">
          <w:rPr>
            <w:b/>
          </w:rPr>
          <w:delText>MAY</w:delText>
        </w:r>
        <w:r w:rsidDel="005D0859">
          <w:delText xml:space="preserve"> contain a property named </w:delText>
        </w:r>
        <w:r w:rsidRPr="006D6AE0" w:rsidDel="005D0859">
          <w:rPr>
            <w:rStyle w:val="CODEtemp"/>
          </w:rPr>
          <w:delText>analysisToolLogFileUriBaseId</w:delText>
        </w:r>
        <w:r w:rsidDel="005D0859">
          <w:delText xml:space="preserve"> </w:delText>
        </w:r>
        <w:r w:rsidRPr="0013636C" w:rsidDel="005D0859">
          <w:delText>whose value is a string containing a URI base id (§</w:delText>
        </w:r>
        <w:r w:rsidR="00EE6EBD" w:rsidDel="005D0859">
          <w:fldChar w:fldCharType="begin"/>
        </w:r>
        <w:r w:rsidR="00EE6EBD" w:rsidDel="005D0859">
          <w:delInstrText xml:space="preserve"> REF _Ref493422705 \w \h </w:delInstrText>
        </w:r>
        <w:r w:rsidR="00EE6EBD" w:rsidDel="005D0859">
          <w:fldChar w:fldCharType="separate"/>
        </w:r>
        <w:r w:rsidR="00BE1BB3" w:rsidDel="005D0859">
          <w:delText>3.3</w:delText>
        </w:r>
        <w:r w:rsidR="00EE6EBD" w:rsidDel="005D0859">
          <w:fldChar w:fldCharType="end"/>
        </w:r>
        <w:r w:rsidRPr="0013636C" w:rsidDel="005D0859">
          <w:delText xml:space="preserve">) which indirectly specifies the absolute URI with respect to which </w:delText>
        </w:r>
        <w:r w:rsidDel="005D0859">
          <w:rPr>
            <w:rStyle w:val="CODEtemp"/>
          </w:rPr>
          <w:delText>analysisToolLogFileUri</w:delText>
        </w:r>
        <w:r w:rsidRPr="0013636C" w:rsidDel="005D0859">
          <w:delText xml:space="preserve"> </w:delText>
        </w:r>
        <w:r w:rsidRPr="00353739" w:rsidDel="005D0859">
          <w:rPr>
            <w:b/>
          </w:rPr>
          <w:delText>SHALL</w:delText>
        </w:r>
        <w:r w:rsidRPr="0013636C" w:rsidDel="005D0859">
          <w:delText xml:space="preserve"> be interpreted.</w:delText>
        </w:r>
      </w:del>
    </w:p>
    <w:p w14:paraId="7804FA8C" w14:textId="515E7EF2" w:rsidR="004002D1" w:rsidRPr="004B4BD9" w:rsidDel="005D0859" w:rsidRDefault="004002D1" w:rsidP="004002D1">
      <w:pPr>
        <w:rPr>
          <w:del w:id="487" w:author="Laurence Golding" w:date="2018-02-25T17:06:00Z"/>
        </w:rPr>
      </w:pPr>
      <w:del w:id="488" w:author="Laurence Golding" w:date="2018-02-25T17:06:00Z">
        <w:r w:rsidDel="005D0859">
          <w:delText xml:space="preserve">If the </w:delText>
        </w:r>
        <w:r w:rsidRPr="006D6AE0" w:rsidDel="005D0859">
          <w:rPr>
            <w:rStyle w:val="CODEtemp"/>
          </w:rPr>
          <w:delText>analysisToolLogFileUri</w:delText>
        </w:r>
        <w:r w:rsidDel="005D0859">
          <w:delText xml:space="preserve"> property is absent, or if its value is an absolute URI, then the </w:delText>
        </w:r>
        <w:r w:rsidRPr="006D6AE0" w:rsidDel="005D0859">
          <w:rPr>
            <w:rStyle w:val="CODEtemp"/>
          </w:rPr>
          <w:delText>analysisToolLogFileUri</w:delText>
        </w:r>
        <w:r w:rsidDel="005D0859">
          <w:rPr>
            <w:rStyle w:val="CODEtemp"/>
          </w:rPr>
          <w:delText>BaseId</w:delText>
        </w:r>
        <w:r w:rsidDel="005D0859">
          <w:delText xml:space="preserve"> property </w:delText>
        </w:r>
        <w:r w:rsidRPr="004B4BD9" w:rsidDel="005D0859">
          <w:rPr>
            <w:b/>
          </w:rPr>
          <w:delText>SHALL</w:delText>
        </w:r>
        <w:r w:rsidDel="005D0859">
          <w:delText xml:space="preserve"> be absent.</w:delText>
        </w:r>
      </w:del>
    </w:p>
    <w:p w14:paraId="6848B71B" w14:textId="614B7C52" w:rsidR="006E546E" w:rsidRDefault="006E546E" w:rsidP="006E546E">
      <w:pPr>
        <w:pStyle w:val="Heading2"/>
      </w:pPr>
      <w:bookmarkStart w:id="489" w:name="_Toc506816609"/>
      <w:r>
        <w:t>location object</w:t>
      </w:r>
      <w:bookmarkEnd w:id="462"/>
      <w:bookmarkEnd w:id="489"/>
    </w:p>
    <w:p w14:paraId="27ED50C0" w14:textId="23D428DC" w:rsidR="006E546E" w:rsidRDefault="006E546E" w:rsidP="006E546E">
      <w:pPr>
        <w:pStyle w:val="Heading3"/>
      </w:pPr>
      <w:bookmarkStart w:id="490" w:name="_Ref493479281"/>
      <w:bookmarkStart w:id="491" w:name="_Toc506816610"/>
      <w:r>
        <w:t>General</w:t>
      </w:r>
      <w:bookmarkEnd w:id="490"/>
      <w:bookmarkEnd w:id="491"/>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492" w:name="_Ref493478389"/>
      <w:bookmarkStart w:id="493" w:name="_Toc506816611"/>
      <w:r>
        <w:t>Constraints</w:t>
      </w:r>
      <w:bookmarkEnd w:id="492"/>
      <w:bookmarkEnd w:id="493"/>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94" w:name="_Ref493424691"/>
      <w:bookmarkStart w:id="495" w:name="_Toc506816612"/>
      <w:r>
        <w:t>analysisTarget property</w:t>
      </w:r>
      <w:bookmarkEnd w:id="494"/>
      <w:bookmarkEnd w:id="495"/>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96" w:name="_Ref493477623"/>
      <w:bookmarkStart w:id="497" w:name="_Ref493478351"/>
      <w:bookmarkStart w:id="498" w:name="_Toc506816613"/>
      <w:r>
        <w:t>resultFile property</w:t>
      </w:r>
      <w:bookmarkEnd w:id="496"/>
      <w:bookmarkEnd w:id="497"/>
      <w:bookmarkEnd w:id="498"/>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99" w:name="_Ref493404450"/>
      <w:bookmarkStart w:id="500" w:name="_Ref493404690"/>
      <w:bookmarkStart w:id="501" w:name="_Toc506816614"/>
      <w:r>
        <w:t>fullyQualifiedLogicalName property</w:t>
      </w:r>
      <w:bookmarkEnd w:id="499"/>
      <w:bookmarkEnd w:id="500"/>
      <w:bookmarkEnd w:id="50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lastRenderedPageBreak/>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02" w:name="_Ref493404415"/>
      <w:bookmarkStart w:id="503" w:name="_Toc506816615"/>
      <w:r>
        <w:t>logicalLocationKey property</w:t>
      </w:r>
      <w:bookmarkEnd w:id="502"/>
      <w:bookmarkEnd w:id="503"/>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04" w:name="_Toc506816616"/>
      <w:r>
        <w:t>decoratedName property</w:t>
      </w:r>
      <w:bookmarkEnd w:id="50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05" w:name="_Toc506816617"/>
      <w:r>
        <w:t>properties property</w:t>
      </w:r>
      <w:bookmarkEnd w:id="505"/>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06" w:name="_Ref493477390"/>
      <w:bookmarkStart w:id="507" w:name="_Ref493478323"/>
      <w:bookmarkStart w:id="508" w:name="_Ref493478590"/>
      <w:bookmarkStart w:id="509" w:name="_Toc506816618"/>
      <w:r>
        <w:t>physicalLocation object</w:t>
      </w:r>
      <w:bookmarkEnd w:id="506"/>
      <w:bookmarkEnd w:id="507"/>
      <w:bookmarkEnd w:id="508"/>
      <w:bookmarkEnd w:id="509"/>
    </w:p>
    <w:p w14:paraId="0B9181AD" w14:textId="12F902F2" w:rsidR="006E546E" w:rsidRDefault="006E546E" w:rsidP="006E546E">
      <w:pPr>
        <w:pStyle w:val="Heading3"/>
      </w:pPr>
      <w:bookmarkStart w:id="510" w:name="_Toc506816619"/>
      <w:r>
        <w:t>General</w:t>
      </w:r>
      <w:bookmarkEnd w:id="51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1" w:name="_Ref503357394"/>
      <w:bookmarkStart w:id="512" w:name="_Toc506816620"/>
      <w:bookmarkStart w:id="513" w:name="_Ref493343236"/>
      <w:r>
        <w:t>id property</w:t>
      </w:r>
      <w:bookmarkEnd w:id="511"/>
      <w:bookmarkEnd w:id="512"/>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76058011" w:rsidR="006E546E" w:rsidRDefault="006E546E" w:rsidP="006E546E">
      <w:pPr>
        <w:pStyle w:val="Heading3"/>
      </w:pPr>
      <w:bookmarkStart w:id="514" w:name="_Ref503369432"/>
      <w:bookmarkStart w:id="515" w:name="_Ref503369435"/>
      <w:bookmarkStart w:id="516" w:name="_Ref503371110"/>
      <w:bookmarkStart w:id="517" w:name="_Ref503371652"/>
      <w:bookmarkStart w:id="518" w:name="_Toc506816621"/>
      <w:del w:id="519" w:author="Laurence Golding" w:date="2018-02-25T17:06:00Z">
        <w:r w:rsidDel="005D0859">
          <w:delText xml:space="preserve">uri </w:delText>
        </w:r>
      </w:del>
      <w:ins w:id="520" w:author="Laurence Golding" w:date="2018-02-25T17:06:00Z">
        <w:r w:rsidR="005D0859">
          <w:t>fileLocation</w:t>
        </w:r>
        <w:r w:rsidR="005D0859">
          <w:t xml:space="preserve"> </w:t>
        </w:r>
      </w:ins>
      <w:r>
        <w:t>property</w:t>
      </w:r>
      <w:bookmarkEnd w:id="513"/>
      <w:bookmarkEnd w:id="514"/>
      <w:bookmarkEnd w:id="515"/>
      <w:bookmarkEnd w:id="516"/>
      <w:bookmarkEnd w:id="517"/>
      <w:bookmarkEnd w:id="518"/>
    </w:p>
    <w:p w14:paraId="5D69C82C" w14:textId="1FA0AAC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del w:id="521" w:author="Laurence Golding" w:date="2018-02-25T17:06:00Z">
        <w:r w:rsidRPr="00365886" w:rsidDel="005D0859">
          <w:rPr>
            <w:rStyle w:val="CODEtemp"/>
          </w:rPr>
          <w:delText>uri</w:delText>
        </w:r>
        <w:r w:rsidRPr="00365886" w:rsidDel="005D0859">
          <w:delText xml:space="preserve"> </w:delText>
        </w:r>
      </w:del>
      <w:ins w:id="522" w:author="Laurence Golding" w:date="2018-02-25T17:06:00Z">
        <w:r w:rsidR="005D0859">
          <w:rPr>
            <w:rStyle w:val="CODEtemp"/>
          </w:rPr>
          <w:t>fileLocation</w:t>
        </w:r>
        <w:r w:rsidR="005D0859" w:rsidRPr="00365886">
          <w:t xml:space="preserve"> </w:t>
        </w:r>
      </w:ins>
      <w:r w:rsidRPr="00365886">
        <w:t xml:space="preserve">whose value is a </w:t>
      </w:r>
      <w:del w:id="523" w:author="Laurence Golding" w:date="2018-02-25T17:06:00Z">
        <w:r w:rsidRPr="00365886" w:rsidDel="005D0859">
          <w:delText xml:space="preserve">string </w:delText>
        </w:r>
      </w:del>
      <w:ins w:id="524" w:author="Laurence Golding" w:date="2018-02-25T17:06:00Z">
        <w:r w:rsidR="005D0859" w:rsidRPr="005D0859">
          <w:rPr>
            <w:rStyle w:val="CODEtemp"/>
          </w:rPr>
          <w:t>fileLocation</w:t>
        </w:r>
        <w:r w:rsidR="005D0859">
          <w:t xml:space="preserve"> object (</w:t>
        </w:r>
      </w:ins>
      <w:ins w:id="525" w:author="Laurence Golding" w:date="2018-02-25T17:07:00Z">
        <w:r w:rsidR="005D0859" w:rsidRPr="00365886">
          <w:t>§</w:t>
        </w:r>
        <w:r w:rsidR="005D0859">
          <w:fldChar w:fldCharType="begin"/>
        </w:r>
        <w:r w:rsidR="005D0859">
          <w:instrText xml:space="preserve"> REF _Ref493342422 \w \h </w:instrText>
        </w:r>
        <w:r w:rsidR="005D0859">
          <w:fldChar w:fldCharType="separate"/>
        </w:r>
        <w:r w:rsidR="005D0859">
          <w:t>3.2</w:t>
        </w:r>
        <w:r w:rsidR="005D0859">
          <w:fldChar w:fldCharType="end"/>
        </w:r>
      </w:ins>
      <w:ins w:id="526" w:author="Laurence Golding" w:date="2018-02-25T17:06:00Z">
        <w:r w:rsidR="005D0859">
          <w:t>)</w:t>
        </w:r>
        <w:r w:rsidR="005D0859" w:rsidRPr="00365886">
          <w:t xml:space="preserve"> </w:t>
        </w:r>
      </w:ins>
      <w:r w:rsidRPr="00365886">
        <w:t>that represents the location of the file</w:t>
      </w:r>
      <w:del w:id="527" w:author="Laurence Golding" w:date="2018-02-25T17:07:00Z">
        <w:r w:rsidRPr="00365886" w:rsidDel="005D0859">
          <w:delText xml:space="preserve"> as a valid URI (§</w:delText>
        </w:r>
        <w:r w:rsidDel="005D0859">
          <w:fldChar w:fldCharType="begin"/>
        </w:r>
        <w:r w:rsidDel="005D0859">
          <w:delInstrText xml:space="preserve"> REF _Ref493342422 \w \h </w:delInstrText>
        </w:r>
        <w:r w:rsidDel="005D0859">
          <w:fldChar w:fldCharType="separate"/>
        </w:r>
        <w:r w:rsidR="00BE1BB3" w:rsidDel="005D0859">
          <w:delText>3.2</w:delText>
        </w:r>
        <w:r w:rsidDel="005D0859">
          <w:fldChar w:fldCharType="end"/>
        </w:r>
        <w:r w:rsidRPr="00365886" w:rsidDel="005D0859">
          <w:delText>)</w:delText>
        </w:r>
      </w:del>
      <w:r w:rsidRPr="00365886">
        <w:t>.</w:t>
      </w:r>
    </w:p>
    <w:p w14:paraId="40E0A00A" w14:textId="17FA43D7" w:rsidR="00365886" w:rsidRDefault="00365886" w:rsidP="00365886">
      <w:r w:rsidRPr="00365886">
        <w:t>The exceptions are as follows:</w:t>
      </w:r>
    </w:p>
    <w:p w14:paraId="770956CF" w14:textId="114BFFD3"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w:t>
      </w:r>
      <w:r w:rsidR="00BE1BB3">
        <w:t>2</w:t>
      </w:r>
      <w:r w:rsidR="00BE1BB3">
        <w:t>7.11</w:t>
      </w:r>
      <w:r>
        <w:fldChar w:fldCharType="end"/>
      </w:r>
      <w:r w:rsidRPr="00124F1F">
        <w:t xml:space="preserve">), the </w:t>
      </w:r>
      <w:del w:id="528" w:author="Laurence Golding" w:date="2018-02-25T17:07:00Z">
        <w:r w:rsidRPr="00124F1F" w:rsidDel="005D0859">
          <w:rPr>
            <w:rStyle w:val="CODEtemp"/>
          </w:rPr>
          <w:delText>uri</w:delText>
        </w:r>
        <w:r w:rsidRPr="00124F1F" w:rsidDel="005D0859">
          <w:delText xml:space="preserve"> </w:delText>
        </w:r>
      </w:del>
      <w:ins w:id="529" w:author="Laurence Golding" w:date="2018-02-25T17:07:00Z">
        <w:r w:rsidR="005D0859">
          <w:rPr>
            <w:rStyle w:val="CODEtemp"/>
          </w:rPr>
          <w:t>fileLocation</w:t>
        </w:r>
        <w:r w:rsidR="005D0859" w:rsidRPr="00124F1F">
          <w:t xml:space="preserve"> </w:t>
        </w:r>
      </w:ins>
      <w:r w:rsidRPr="00124F1F">
        <w:t xml:space="preserve">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w:t>
      </w:r>
      <w:r w:rsidR="00BE1BB3">
        <w:t>2</w:t>
      </w:r>
      <w:r w:rsidR="00BE1BB3">
        <w:t>7.11</w:t>
      </w:r>
      <w:r>
        <w:fldChar w:fldCharType="end"/>
      </w:r>
      <w:r w:rsidRPr="00124F1F">
        <w:t>.</w:t>
      </w:r>
    </w:p>
    <w:p w14:paraId="79337148" w14:textId="29D5F50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del w:id="530" w:author="Laurence Golding" w:date="2018-02-25T17:11:00Z">
        <w:r w:rsidRPr="00124F1F" w:rsidDel="005D0859">
          <w:rPr>
            <w:rStyle w:val="CODEtemp"/>
          </w:rPr>
          <w:delText>uri</w:delText>
        </w:r>
        <w:r w:rsidRPr="00124F1F" w:rsidDel="005D0859">
          <w:delText xml:space="preserve"> </w:delText>
        </w:r>
      </w:del>
      <w:ins w:id="531" w:author="Laurence Golding" w:date="2018-02-25T17:11:00Z">
        <w:r w:rsidR="005D0859">
          <w:rPr>
            <w:rStyle w:val="CODEtemp"/>
          </w:rPr>
          <w:t>fileLocation</w:t>
        </w:r>
        <w:r w:rsidR="005D0859" w:rsidRPr="00124F1F">
          <w:t xml:space="preserve"> </w:t>
        </w:r>
      </w:ins>
      <w:r w:rsidRPr="00124F1F">
        <w:t xml:space="preserve">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5AAE041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ins w:id="532" w:author="Laurence Golding" w:date="2018-02-25T17:12:00Z">
        <w:r w:rsidR="005D0859" w:rsidRPr="005D0859">
          <w:rPr>
            <w:rStyle w:val="CODEtemp"/>
          </w:rPr>
          <w:t>fileLocation.</w:t>
        </w:r>
      </w:ins>
      <w:r w:rsidRPr="00124F1F">
        <w:rPr>
          <w:rStyle w:val="CODEtemp"/>
        </w:rPr>
        <w:t>uri</w:t>
      </w:r>
      <w:del w:id="533" w:author="Laurence Golding" w:date="2018-02-25T17:12:00Z">
        <w:r w:rsidRPr="00124F1F" w:rsidDel="005D0859">
          <w:delText xml:space="preserve"> </w:delText>
        </w:r>
      </w:del>
      <w:ins w:id="534" w:author="Laurence Golding" w:date="2018-02-25T17:12:00Z">
        <w:r w:rsidR="005D0859">
          <w:t xml:space="preserve"> </w:t>
        </w:r>
      </w:ins>
      <w:r w:rsidRPr="00124F1F">
        <w:t xml:space="preserve">property </w:t>
      </w:r>
      <w:ins w:id="535" w:author="Laurence Golding" w:date="2018-02-25T17:12:00Z">
        <w:r w:rsidR="005D0859" w:rsidRPr="00124F1F">
          <w:t xml:space="preserve"> </w:t>
        </w:r>
        <w:r w:rsidR="005D0859">
          <w:t>(</w:t>
        </w:r>
        <w:r w:rsidR="005D0859" w:rsidRPr="00365886">
          <w:t>§</w:t>
        </w:r>
        <w:r w:rsidR="005D0859">
          <w:fldChar w:fldCharType="begin"/>
        </w:r>
        <w:r w:rsidR="005D0859">
          <w:instrText xml:space="preserve"> REF _Ref507334628 \r \h </w:instrText>
        </w:r>
        <w:r w:rsidR="005D0859">
          <w:fldChar w:fldCharType="separate"/>
        </w:r>
        <w:r w:rsidR="005D0859">
          <w:t>3.2.1</w:t>
        </w:r>
        <w:r w:rsidR="005D0859">
          <w:fldChar w:fldCharType="end"/>
        </w:r>
        <w:r w:rsidR="005D0859">
          <w:t>)</w:t>
        </w:r>
        <w:r w:rsidR="005D0859">
          <w:t xml:space="preserve"> </w:t>
        </w:r>
      </w:ins>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del w:id="536" w:author="Laurence Golding" w:date="2018-02-25T17:13:00Z">
        <w:r w:rsidRPr="00124F1F" w:rsidDel="005D0859">
          <w:rPr>
            <w:rStyle w:val="CODEtemp"/>
          </w:rPr>
          <w:delText>uri</w:delText>
        </w:r>
      </w:del>
      <w:ins w:id="537" w:author="Laurence Golding" w:date="2018-02-25T17:13:00Z">
        <w:r w:rsidR="005D0859">
          <w:rPr>
            <w:rStyle w:val="CODEtemp"/>
          </w:rPr>
          <w:t>fileLocation</w:t>
        </w:r>
      </w:ins>
      <w:r w:rsidRPr="00124F1F">
        <w:t>.</w:t>
      </w:r>
    </w:p>
    <w:p w14:paraId="73DAD09D" w14:textId="2C8AFF76" w:rsidR="00124F1F" w:rsidRDefault="00124F1F" w:rsidP="00124F1F">
      <w:pPr>
        <w:pStyle w:val="Note"/>
      </w:pPr>
      <w:r>
        <w:t>EXAMPLE:</w:t>
      </w:r>
      <w:ins w:id="538" w:author="Laurence Golding" w:date="2018-02-25T17:13:00Z">
        <w:r w:rsidR="005D0859">
          <w:t xml:space="preserve"> In this example, the value of </w:t>
        </w:r>
      </w:ins>
      <w:ins w:id="539" w:author="Laurence Golding" w:date="2018-02-25T17:15:00Z">
        <w:r w:rsidR="005D0859">
          <w:t xml:space="preserve">the property </w:t>
        </w:r>
      </w:ins>
      <w:ins w:id="540" w:author="Laurence Golding" w:date="2018-02-25T17:13:00Z">
        <w:r w:rsidR="005D0859" w:rsidRPr="005D0859">
          <w:rPr>
            <w:rStyle w:val="CODEtemp"/>
          </w:rPr>
          <w:t>runs[0</w:t>
        </w:r>
        <w:proofErr w:type="gramStart"/>
        <w:r w:rsidR="005D0859" w:rsidRPr="005D0859">
          <w:rPr>
            <w:rStyle w:val="CODEtemp"/>
          </w:rPr>
          <w:t>].results</w:t>
        </w:r>
        <w:proofErr w:type="gramEnd"/>
        <w:r w:rsidR="005D0859" w:rsidRPr="005D0859">
          <w:rPr>
            <w:rStyle w:val="CODEtemp"/>
          </w:rPr>
          <w:t>[0].locations</w:t>
        </w:r>
      </w:ins>
      <w:ins w:id="541" w:author="Laurence Golding" w:date="2018-02-25T17:14:00Z">
        <w:r w:rsidR="005D0859" w:rsidRPr="005D0859">
          <w:rPr>
            <w:rStyle w:val="CODEtemp"/>
          </w:rPr>
          <w:t>[0].analysisTarget.fileLocation.uri</w:t>
        </w:r>
        <w:r w:rsidR="005D0859">
          <w:t xml:space="preserve"> is equal to the name of the property </w:t>
        </w:r>
        <w:r w:rsidR="005D0859" w:rsidRPr="005D0859">
          <w:rPr>
            <w:rStyle w:val="CODEtemp"/>
          </w:rPr>
          <w:t>runs[0].files[0][file</w:t>
        </w:r>
      </w:ins>
      <w:ins w:id="542" w:author="Laurence Golding" w:date="2018-02-25T17:15:00Z">
        <w:r w:rsidR="005D0859" w:rsidRPr="005D0859">
          <w:rPr>
            <w:rStyle w:val="CODEtemp"/>
          </w:rPr>
          <w:t>:///C:/Code/main.c</w:t>
        </w:r>
      </w:ins>
      <w:ins w:id="543" w:author="Laurence Golding" w:date="2018-02-25T17:14:00Z">
        <w:r w:rsidR="005D0859" w:rsidRPr="005D0859">
          <w:rPr>
            <w:rStyle w:val="CODEtemp"/>
          </w:rPr>
          <w:t>]</w:t>
        </w:r>
        <w:r w:rsidR="005D0859">
          <w:t>.</w:t>
        </w:r>
      </w:ins>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43A7C2E9" w:rsidR="00124F1F" w:rsidRDefault="00124F1F" w:rsidP="00124F1F">
      <w:pPr>
        <w:pStyle w:val="Code"/>
        <w:rPr>
          <w:ins w:id="544" w:author="Laurence Golding" w:date="2018-02-25T17:13:00Z"/>
        </w:rPr>
      </w:pPr>
      <w:r>
        <w:t xml:space="preserve">              "analysisTarget": {</w:t>
      </w:r>
    </w:p>
    <w:p w14:paraId="15ED333F" w14:textId="147F939E" w:rsidR="005D0859" w:rsidRDefault="005D0859" w:rsidP="00124F1F">
      <w:pPr>
        <w:pStyle w:val="Code"/>
      </w:pPr>
      <w:ins w:id="545" w:author="Laurence Golding" w:date="2018-02-25T17:13:00Z">
        <w:r>
          <w:t xml:space="preserve">                "fileLocation": {</w:t>
        </w:r>
      </w:ins>
    </w:p>
    <w:p w14:paraId="147B390E" w14:textId="623598AE" w:rsidR="005D0859" w:rsidRDefault="005D0859" w:rsidP="00124F1F">
      <w:pPr>
        <w:pStyle w:val="Code"/>
        <w:rPr>
          <w:ins w:id="546" w:author="Laurence Golding" w:date="2018-02-25T17:13:00Z"/>
        </w:rPr>
      </w:pPr>
      <w:ins w:id="547" w:author="Laurence Golding" w:date="2018-02-25T17:13:00Z">
        <w:r>
          <w:t xml:space="preserve">  </w:t>
        </w:r>
      </w:ins>
      <w:r w:rsidR="00124F1F">
        <w:t xml:space="preserve">                "uri": </w:t>
      </w:r>
      <w:ins w:id="548" w:author="Laurence Golding" w:date="2018-02-25T17:13:00Z">
        <w:r>
          <w:fldChar w:fldCharType="begin"/>
        </w:r>
        <w:r>
          <w:instrText xml:space="preserve"> HYPERLINK "</w:instrText>
        </w:r>
      </w:ins>
      <w:r>
        <w:instrText>file:///C:/Code/main.c</w:instrText>
      </w:r>
      <w:ins w:id="549" w:author="Laurence Golding" w:date="2018-02-25T17:13:00Z">
        <w:r>
          <w:instrText xml:space="preserve">" </w:instrText>
        </w:r>
        <w:r>
          <w:fldChar w:fldCharType="separate"/>
        </w:r>
      </w:ins>
      <w:r w:rsidRPr="00C114D3">
        <w:rPr>
          <w:rStyle w:val="Hyperlink"/>
        </w:rPr>
        <w:t>file:///C:/Code/main.c</w:t>
      </w:r>
      <w:ins w:id="550" w:author="Laurence Golding" w:date="2018-02-25T17:13:00Z">
        <w:r>
          <w:fldChar w:fldCharType="end"/>
        </w:r>
      </w:ins>
    </w:p>
    <w:p w14:paraId="453A9A5C" w14:textId="54DA90B9" w:rsidR="00124F1F" w:rsidRDefault="005D0859" w:rsidP="00124F1F">
      <w:pPr>
        <w:pStyle w:val="Code"/>
      </w:pPr>
      <w:ins w:id="551" w:author="Laurence Golding" w:date="2018-02-25T17:13:00Z">
        <w:r>
          <w:t xml:space="preserve">                }</w:t>
        </w:r>
      </w:ins>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7587A312" w:rsidR="006E546E" w:rsidDel="005D0859" w:rsidRDefault="006E546E" w:rsidP="006E546E">
      <w:pPr>
        <w:pStyle w:val="Heading3"/>
        <w:rPr>
          <w:del w:id="552" w:author="Laurence Golding" w:date="2018-02-25T17:16:00Z"/>
        </w:rPr>
      </w:pPr>
      <w:bookmarkStart w:id="553" w:name="_Ref493343237"/>
      <w:bookmarkStart w:id="554" w:name="_Toc506816622"/>
      <w:del w:id="555" w:author="Laurence Golding" w:date="2018-02-25T17:16:00Z">
        <w:r w:rsidDel="005D0859">
          <w:delText>uriBaseId property</w:delText>
        </w:r>
        <w:bookmarkEnd w:id="553"/>
        <w:bookmarkEnd w:id="554"/>
      </w:del>
    </w:p>
    <w:p w14:paraId="5D773B93" w14:textId="5F9773DF" w:rsidR="0013636C" w:rsidDel="005D0859" w:rsidRDefault="0013636C" w:rsidP="0013636C">
      <w:pPr>
        <w:rPr>
          <w:del w:id="556" w:author="Laurence Golding" w:date="2018-02-25T17:16:00Z"/>
        </w:rPr>
      </w:pPr>
      <w:del w:id="557" w:author="Laurence Golding" w:date="2018-02-25T17:16:00Z">
        <w:r w:rsidRPr="0013636C" w:rsidDel="005D0859">
          <w:delText xml:space="preserve">If the </w:delText>
        </w:r>
        <w:r w:rsidRPr="0013636C" w:rsidDel="005D0859">
          <w:rPr>
            <w:rStyle w:val="CODEtemp"/>
          </w:rPr>
          <w:delText>uri</w:delText>
        </w:r>
        <w:r w:rsidRPr="0013636C" w:rsidDel="005D0859">
          <w:delText xml:space="preserve"> property (§</w:delText>
        </w:r>
        <w:r w:rsidR="00A25A6E" w:rsidDel="005D0859">
          <w:fldChar w:fldCharType="begin"/>
        </w:r>
        <w:r w:rsidR="00A25A6E" w:rsidDel="005D0859">
          <w:delInstrText xml:space="preserve"> REF _Ref503371110 \r \h </w:delInstrText>
        </w:r>
        <w:r w:rsidR="00A25A6E" w:rsidDel="005D0859">
          <w:fldChar w:fldCharType="separate"/>
        </w:r>
        <w:r w:rsidR="00BE1BB3" w:rsidDel="005D0859">
          <w:delText>3.21.3</w:delText>
        </w:r>
        <w:r w:rsidR="00A25A6E" w:rsidDel="005D0859">
          <w:fldChar w:fldCharType="end"/>
        </w:r>
        <w:r w:rsidRPr="0013636C" w:rsidDel="005D0859">
          <w:delText xml:space="preserve">) is present and contains a relative URI, then the </w:delText>
        </w:r>
        <w:r w:rsidRPr="0013636C" w:rsidDel="005D0859">
          <w:rPr>
            <w:rStyle w:val="CODEtemp"/>
          </w:rPr>
          <w:delText>physicalLocation</w:delText>
        </w:r>
        <w:r w:rsidRPr="0013636C" w:rsidDel="005D0859">
          <w:delText xml:space="preserve"> object </w:delText>
        </w:r>
        <w:r w:rsidRPr="0013636C" w:rsidDel="005D0859">
          <w:rPr>
            <w:b/>
          </w:rPr>
          <w:delText>MAY</w:delText>
        </w:r>
        <w:r w:rsidRPr="0013636C" w:rsidDel="005D0859">
          <w:delText xml:space="preserve"> contain a property named </w:delText>
        </w:r>
        <w:r w:rsidRPr="0013636C" w:rsidDel="005D0859">
          <w:rPr>
            <w:rStyle w:val="CODEtemp"/>
          </w:rPr>
          <w:delText>uriBaseId</w:delText>
        </w:r>
        <w:r w:rsidRPr="0013636C" w:rsidDel="005D0859">
          <w:delText xml:space="preserve"> whose value is a string containing a URI base id (§</w:delText>
        </w:r>
        <w:r w:rsidDel="005D0859">
          <w:fldChar w:fldCharType="begin"/>
        </w:r>
        <w:r w:rsidDel="005D0859">
          <w:delInstrText xml:space="preserve"> REF _Ref493422705 \w \h </w:delInstrText>
        </w:r>
        <w:r w:rsidDel="005D0859">
          <w:fldChar w:fldCharType="separate"/>
        </w:r>
        <w:r w:rsidR="00BE1BB3" w:rsidDel="005D0859">
          <w:delText>3.3</w:delText>
        </w:r>
        <w:r w:rsidDel="005D0859">
          <w:fldChar w:fldCharType="end"/>
        </w:r>
        <w:r w:rsidRPr="0013636C" w:rsidDel="005D0859">
          <w:delText xml:space="preserve">) which indirectly specifies the absolute URI with respect to which </w:delText>
        </w:r>
        <w:r w:rsidRPr="00353739" w:rsidDel="005D0859">
          <w:rPr>
            <w:rStyle w:val="CODEtemp"/>
          </w:rPr>
          <w:delText>uri</w:delText>
        </w:r>
        <w:r w:rsidRPr="0013636C" w:rsidDel="005D0859">
          <w:delText xml:space="preserve"> </w:delText>
        </w:r>
        <w:r w:rsidR="00353739" w:rsidRPr="00353739" w:rsidDel="005D0859">
          <w:rPr>
            <w:b/>
          </w:rPr>
          <w:delText>SHALL</w:delText>
        </w:r>
        <w:r w:rsidR="00353739" w:rsidRPr="0013636C" w:rsidDel="005D0859">
          <w:delText xml:space="preserve"> </w:delText>
        </w:r>
        <w:r w:rsidRPr="0013636C" w:rsidDel="005D0859">
          <w:delText>be interpreted.</w:delText>
        </w:r>
      </w:del>
    </w:p>
    <w:p w14:paraId="61BEDDD5" w14:textId="65555D30" w:rsidR="00353739" w:rsidRPr="0013636C" w:rsidDel="005D0859" w:rsidRDefault="003E62A7" w:rsidP="0013636C">
      <w:pPr>
        <w:rPr>
          <w:del w:id="558" w:author="Laurence Golding" w:date="2018-02-25T17:16:00Z"/>
        </w:rPr>
      </w:pPr>
      <w:del w:id="559" w:author="Laurence Golding" w:date="2018-02-25T17:16:00Z">
        <w:r w:rsidRPr="003E62A7" w:rsidDel="005D0859">
          <w:delText xml:space="preserve">If the </w:delText>
        </w:r>
        <w:r w:rsidRPr="003E62A7" w:rsidDel="005D0859">
          <w:rPr>
            <w:rStyle w:val="CODEtemp"/>
          </w:rPr>
          <w:delText>uri</w:delText>
        </w:r>
        <w:r w:rsidRPr="003E62A7" w:rsidDel="005D0859">
          <w:delText xml:space="preserve"> property is absent or contains an absolute URI, then the </w:delText>
        </w:r>
        <w:r w:rsidRPr="003E62A7" w:rsidDel="005D0859">
          <w:rPr>
            <w:rStyle w:val="CODEtemp"/>
          </w:rPr>
          <w:delText>uriBaseId</w:delText>
        </w:r>
        <w:r w:rsidRPr="003E62A7" w:rsidDel="005D0859">
          <w:delText xml:space="preserve"> property </w:delText>
        </w:r>
        <w:r w:rsidRPr="003E62A7" w:rsidDel="005D0859">
          <w:rPr>
            <w:b/>
          </w:rPr>
          <w:delText>SHALL</w:delText>
        </w:r>
        <w:r w:rsidRPr="003E62A7" w:rsidDel="005D0859">
          <w:delText xml:space="preserve"> be absent.</w:delText>
        </w:r>
      </w:del>
    </w:p>
    <w:p w14:paraId="6E2ED756" w14:textId="0C3DAAB4" w:rsidR="006E546E" w:rsidRDefault="006E546E" w:rsidP="006E546E">
      <w:pPr>
        <w:pStyle w:val="Heading3"/>
      </w:pPr>
      <w:bookmarkStart w:id="560" w:name="_Ref493509797"/>
      <w:bookmarkStart w:id="561" w:name="_Toc506816623"/>
      <w:r>
        <w:t>region property</w:t>
      </w:r>
      <w:bookmarkEnd w:id="560"/>
      <w:bookmarkEnd w:id="561"/>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62" w:name="_Ref493490350"/>
      <w:bookmarkStart w:id="563" w:name="_Toc506816624"/>
      <w:r>
        <w:t>region object</w:t>
      </w:r>
      <w:bookmarkEnd w:id="562"/>
      <w:bookmarkEnd w:id="563"/>
    </w:p>
    <w:p w14:paraId="5C4DB1F6" w14:textId="0F642D18" w:rsidR="006E546E" w:rsidRDefault="006E546E" w:rsidP="006E546E">
      <w:pPr>
        <w:pStyle w:val="Heading3"/>
      </w:pPr>
      <w:bookmarkStart w:id="564" w:name="_Toc506816625"/>
      <w:r>
        <w:t>General</w:t>
      </w:r>
      <w:bookmarkEnd w:id="56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65" w:name="_Ref493492556"/>
      <w:bookmarkStart w:id="566" w:name="_Ref493492604"/>
      <w:bookmarkStart w:id="567" w:name="_Ref493492671"/>
      <w:bookmarkStart w:id="568" w:name="_Toc506816626"/>
      <w:r>
        <w:t>Text regions</w:t>
      </w:r>
      <w:bookmarkEnd w:id="565"/>
      <w:bookmarkEnd w:id="566"/>
      <w:bookmarkEnd w:id="567"/>
      <w:bookmarkEnd w:id="56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lastRenderedPageBreak/>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69" w:name="_Toc506816627"/>
      <w:r>
        <w:t>Binary regions</w:t>
      </w:r>
      <w:bookmarkEnd w:id="569"/>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70" w:name="_Ref493490565"/>
      <w:bookmarkStart w:id="571" w:name="_Ref493491243"/>
      <w:bookmarkStart w:id="572" w:name="_Ref493492406"/>
      <w:bookmarkStart w:id="573" w:name="_Toc506816628"/>
      <w:r>
        <w:t>startLine property</w:t>
      </w:r>
      <w:bookmarkEnd w:id="570"/>
      <w:bookmarkEnd w:id="571"/>
      <w:bookmarkEnd w:id="572"/>
      <w:bookmarkEnd w:id="57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74" w:name="_Ref493491260"/>
      <w:bookmarkStart w:id="575" w:name="_Ref493492414"/>
      <w:bookmarkStart w:id="576" w:name="_Toc506816629"/>
      <w:r>
        <w:t>startColumn property</w:t>
      </w:r>
      <w:bookmarkEnd w:id="574"/>
      <w:bookmarkEnd w:id="575"/>
      <w:bookmarkEnd w:id="57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577" w:name="_Ref493491334"/>
      <w:bookmarkStart w:id="578" w:name="_Ref493492422"/>
      <w:bookmarkStart w:id="579" w:name="_Toc506816630"/>
      <w:r>
        <w:t>endLine property</w:t>
      </w:r>
      <w:bookmarkEnd w:id="577"/>
      <w:bookmarkEnd w:id="578"/>
      <w:bookmarkEnd w:id="57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580" w:name="_Ref493491342"/>
      <w:bookmarkStart w:id="581" w:name="_Ref493492427"/>
      <w:bookmarkStart w:id="582" w:name="_Toc506816631"/>
      <w:r>
        <w:t>endColumn property</w:t>
      </w:r>
      <w:bookmarkEnd w:id="580"/>
      <w:bookmarkEnd w:id="581"/>
      <w:bookmarkEnd w:id="58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583" w:name="_Ref493492251"/>
      <w:bookmarkStart w:id="584" w:name="_Ref493492981"/>
      <w:bookmarkStart w:id="585" w:name="_Toc506816632"/>
      <w:r>
        <w:t>offset property</w:t>
      </w:r>
      <w:bookmarkEnd w:id="583"/>
      <w:bookmarkEnd w:id="584"/>
      <w:bookmarkEnd w:id="58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86" w:name="_Ref493491350"/>
      <w:bookmarkStart w:id="587" w:name="_Ref493492312"/>
      <w:bookmarkStart w:id="588" w:name="_Toc506816633"/>
      <w:r>
        <w:lastRenderedPageBreak/>
        <w:t>length property</w:t>
      </w:r>
      <w:bookmarkEnd w:id="586"/>
      <w:bookmarkEnd w:id="587"/>
      <w:bookmarkEnd w:id="58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589" w:name="_Ref493404505"/>
      <w:bookmarkStart w:id="590" w:name="_Toc506816634"/>
      <w:r>
        <w:t>logicalLocation object</w:t>
      </w:r>
      <w:bookmarkEnd w:id="589"/>
      <w:bookmarkEnd w:id="590"/>
    </w:p>
    <w:p w14:paraId="479717FF" w14:textId="2760154A" w:rsidR="006E546E" w:rsidRDefault="006E546E" w:rsidP="006E546E">
      <w:pPr>
        <w:pStyle w:val="Heading3"/>
      </w:pPr>
      <w:bookmarkStart w:id="591" w:name="_Toc506816635"/>
      <w:r>
        <w:t>General</w:t>
      </w:r>
      <w:bookmarkEnd w:id="5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592" w:name="_Toc506816636"/>
      <w:r>
        <w:t>name property</w:t>
      </w:r>
      <w:bookmarkEnd w:id="59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93" w:name="_Toc506816637"/>
      <w:r>
        <w:t>kind property</w:t>
      </w:r>
      <w:bookmarkEnd w:id="59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94" w:name="_Toc506816638"/>
      <w:r>
        <w:t>parentKey property</w:t>
      </w:r>
      <w:bookmarkEnd w:id="594"/>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95" w:name="_Ref493427364"/>
      <w:bookmarkStart w:id="596" w:name="_Toc506816639"/>
      <w:r>
        <w:t>codeFlow object</w:t>
      </w:r>
      <w:bookmarkEnd w:id="595"/>
      <w:bookmarkEnd w:id="596"/>
    </w:p>
    <w:p w14:paraId="68EE36AB" w14:textId="336A5D40" w:rsidR="006E546E" w:rsidRDefault="006E546E" w:rsidP="006E546E">
      <w:pPr>
        <w:pStyle w:val="Heading3"/>
      </w:pPr>
      <w:bookmarkStart w:id="597" w:name="_Toc506816640"/>
      <w:r>
        <w:t>General</w:t>
      </w:r>
      <w:bookmarkEnd w:id="59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98" w:name="_Ref503361742"/>
      <w:bookmarkStart w:id="599" w:name="_Toc506816641"/>
      <w:r>
        <w:t>message property</w:t>
      </w:r>
      <w:bookmarkEnd w:id="598"/>
      <w:bookmarkEnd w:id="599"/>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600" w:name="_Toc506816642"/>
      <w:r>
        <w:t>richMessage property</w:t>
      </w:r>
      <w:bookmarkEnd w:id="600"/>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601" w:name="_Toc506816643"/>
      <w:r>
        <w:t>locations property</w:t>
      </w:r>
      <w:bookmarkEnd w:id="601"/>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02" w:name="_Toc506816644"/>
      <w:r>
        <w:t>properties property</w:t>
      </w:r>
      <w:bookmarkEnd w:id="602"/>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03" w:name="_Ref493427479"/>
      <w:bookmarkStart w:id="604" w:name="_Toc506816645"/>
      <w:r>
        <w:t>stack object</w:t>
      </w:r>
      <w:bookmarkEnd w:id="603"/>
      <w:bookmarkEnd w:id="604"/>
    </w:p>
    <w:p w14:paraId="5A2500F3" w14:textId="474DE860" w:rsidR="006E546E" w:rsidRDefault="006E546E" w:rsidP="006E546E">
      <w:pPr>
        <w:pStyle w:val="Heading3"/>
      </w:pPr>
      <w:bookmarkStart w:id="605" w:name="_Toc506816646"/>
      <w:r>
        <w:t>General</w:t>
      </w:r>
      <w:bookmarkEnd w:id="6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6" w:name="_Ref503361859"/>
      <w:bookmarkStart w:id="607" w:name="_Toc506816647"/>
      <w:r>
        <w:t>message property</w:t>
      </w:r>
      <w:bookmarkEnd w:id="606"/>
      <w:bookmarkEnd w:id="607"/>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608" w:name="_Toc506816648"/>
      <w:r>
        <w:t>richMessage property</w:t>
      </w:r>
      <w:bookmarkEnd w:id="608"/>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609" w:name="_Toc506816649"/>
      <w:r>
        <w:t>frames property</w:t>
      </w:r>
      <w:bookmarkEnd w:id="609"/>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0" w:name="_Toc506816650"/>
      <w:r>
        <w:t>properties property</w:t>
      </w:r>
      <w:bookmarkEnd w:id="610"/>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1" w:name="_Ref493494398"/>
      <w:bookmarkStart w:id="612" w:name="_Toc506816651"/>
      <w:r>
        <w:t>stackFrame object</w:t>
      </w:r>
      <w:bookmarkEnd w:id="611"/>
      <w:bookmarkEnd w:id="612"/>
    </w:p>
    <w:p w14:paraId="440DEBE2" w14:textId="2D9664B2" w:rsidR="006E546E" w:rsidRDefault="006E546E" w:rsidP="006E546E">
      <w:pPr>
        <w:pStyle w:val="Heading3"/>
      </w:pPr>
      <w:bookmarkStart w:id="613" w:name="_Toc506816652"/>
      <w:r>
        <w:t>General</w:t>
      </w:r>
      <w:bookmarkEnd w:id="613"/>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614" w:name="_Ref503362058"/>
      <w:bookmarkStart w:id="615" w:name="_Toc506816653"/>
      <w:r>
        <w:lastRenderedPageBreak/>
        <w:t>message property</w:t>
      </w:r>
      <w:bookmarkEnd w:id="614"/>
      <w:bookmarkEnd w:id="615"/>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616" w:name="_Toc506816654"/>
      <w:bookmarkStart w:id="617" w:name="_Ref493494583"/>
      <w:bookmarkStart w:id="618" w:name="_Ref493494807"/>
      <w:r>
        <w:t>richMessage property</w:t>
      </w:r>
      <w:bookmarkEnd w:id="616"/>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619" w:name="_Ref503362303"/>
      <w:bookmarkStart w:id="620" w:name="_Toc506816655"/>
      <w:bookmarkEnd w:id="617"/>
      <w:bookmarkEnd w:id="618"/>
      <w:r>
        <w:t>physicalLocation property</w:t>
      </w:r>
      <w:bookmarkEnd w:id="619"/>
      <w:bookmarkEnd w:id="620"/>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621" w:name="_Toc506816656"/>
      <w:r>
        <w:t>module property</w:t>
      </w:r>
      <w:bookmarkEnd w:id="6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2" w:name="_Toc506816657"/>
      <w:r>
        <w:t>threadId property</w:t>
      </w:r>
      <w:bookmarkEnd w:id="6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23" w:name="_Ref493495527"/>
      <w:bookmarkStart w:id="624" w:name="_Toc506816658"/>
      <w:r>
        <w:t>fullyQualifiedLogicalName property</w:t>
      </w:r>
      <w:bookmarkEnd w:id="623"/>
      <w:bookmarkEnd w:id="624"/>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625" w:name="_Ref493495433"/>
      <w:bookmarkStart w:id="626" w:name="_Toc506816659"/>
      <w:r>
        <w:t>logicalLocationKey property</w:t>
      </w:r>
      <w:bookmarkEnd w:id="625"/>
      <w:bookmarkEnd w:id="626"/>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627" w:name="_Toc506816660"/>
      <w:r>
        <w:t>address property</w:t>
      </w:r>
      <w:bookmarkEnd w:id="6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8" w:name="_Toc506816661"/>
      <w:r>
        <w:lastRenderedPageBreak/>
        <w:t>offset property</w:t>
      </w:r>
      <w:bookmarkEnd w:id="62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29" w:name="_Toc506816662"/>
      <w:r>
        <w:t>parameters property</w:t>
      </w:r>
      <w:bookmarkEnd w:id="62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0" w:name="_Toc506816663"/>
      <w:r>
        <w:t>properties property</w:t>
      </w:r>
      <w:bookmarkEnd w:id="630"/>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31" w:name="_Ref493427581"/>
      <w:bookmarkStart w:id="632" w:name="_Ref493427754"/>
      <w:bookmarkStart w:id="633" w:name="_Toc506816664"/>
      <w:r>
        <w:t>annotatedCodeLocation object</w:t>
      </w:r>
      <w:bookmarkEnd w:id="631"/>
      <w:bookmarkEnd w:id="632"/>
      <w:bookmarkEnd w:id="633"/>
    </w:p>
    <w:p w14:paraId="6AFFA125" w14:textId="72CDB951" w:rsidR="006E546E" w:rsidRDefault="006E546E" w:rsidP="006E546E">
      <w:pPr>
        <w:pStyle w:val="Heading3"/>
      </w:pPr>
      <w:bookmarkStart w:id="634" w:name="_Toc506816665"/>
      <w:r>
        <w:t>General</w:t>
      </w:r>
      <w:bookmarkEnd w:id="63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35" w:name="_Toc506816666"/>
      <w:r>
        <w:t>step property</w:t>
      </w:r>
      <w:bookmarkEnd w:id="63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36" w:name="_Ref493497783"/>
      <w:bookmarkStart w:id="637" w:name="_Ref493499799"/>
      <w:bookmarkStart w:id="638" w:name="_Toc506816667"/>
      <w:r>
        <w:t>physicalLocation property</w:t>
      </w:r>
      <w:bookmarkEnd w:id="636"/>
      <w:bookmarkEnd w:id="637"/>
      <w:bookmarkEnd w:id="638"/>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39" w:name="_Ref493498084"/>
      <w:bookmarkStart w:id="640" w:name="_Toc506816668"/>
      <w:r>
        <w:t>fullyQualifiedLogicalName property</w:t>
      </w:r>
      <w:bookmarkEnd w:id="639"/>
      <w:bookmarkEnd w:id="640"/>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641" w:name="_Ref493497988"/>
      <w:bookmarkStart w:id="642" w:name="_Toc506816669"/>
      <w:r>
        <w:t>logicalLocationKey property</w:t>
      </w:r>
      <w:bookmarkEnd w:id="641"/>
      <w:bookmarkEnd w:id="642"/>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43" w:name="_Toc506816670"/>
      <w:r>
        <w:t>module property</w:t>
      </w:r>
      <w:bookmarkEnd w:id="64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44" w:name="_Toc506816671"/>
      <w:r>
        <w:t>threadId property</w:t>
      </w:r>
      <w:bookmarkEnd w:id="64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45" w:name="_Ref503362449"/>
      <w:bookmarkStart w:id="646" w:name="_Toc506816672"/>
      <w:r>
        <w:t>message property</w:t>
      </w:r>
      <w:bookmarkEnd w:id="645"/>
      <w:bookmarkEnd w:id="646"/>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647" w:name="_Toc506816673"/>
      <w:bookmarkStart w:id="648" w:name="_Ref493497656"/>
      <w:bookmarkStart w:id="649" w:name="_Ref493499356"/>
      <w:r>
        <w:t>richMessage property</w:t>
      </w:r>
      <w:bookmarkEnd w:id="647"/>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650" w:name="_Ref503371505"/>
      <w:bookmarkStart w:id="651" w:name="_Ref503371599"/>
      <w:bookmarkStart w:id="652" w:name="_Toc506816674"/>
      <w:r>
        <w:lastRenderedPageBreak/>
        <w:t>kind property</w:t>
      </w:r>
      <w:bookmarkEnd w:id="648"/>
      <w:bookmarkEnd w:id="649"/>
      <w:bookmarkEnd w:id="650"/>
      <w:bookmarkEnd w:id="651"/>
      <w:bookmarkEnd w:id="65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53" w:name="_Ref493488357"/>
      <w:bookmarkStart w:id="654" w:name="_Ref493488374"/>
      <w:bookmarkStart w:id="655" w:name="_Toc506816675"/>
      <w:r>
        <w:t>kind-dependent properties: target, targetLocation, values and state</w:t>
      </w:r>
      <w:bookmarkEnd w:id="653"/>
      <w:bookmarkEnd w:id="654"/>
      <w:bookmarkEnd w:id="655"/>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lastRenderedPageBreak/>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w:t>
      </w:r>
      <w:r w:rsidR="003A630D">
        <w:lastRenderedPageBreak/>
        <w:t xml:space="preserve">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lastRenderedPageBreak/>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lastRenderedPageBreak/>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656" w:name="_Ref493509170"/>
      <w:bookmarkStart w:id="657" w:name="_Toc506816676"/>
      <w:r>
        <w:t>targetKey property</w:t>
      </w:r>
      <w:bookmarkEnd w:id="656"/>
      <w:bookmarkEnd w:id="657"/>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58" w:name="_Toc506816677"/>
      <w:r>
        <w:t>importance property</w:t>
      </w:r>
      <w:bookmarkEnd w:id="658"/>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lastRenderedPageBreak/>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659" w:name="_Toc506816678"/>
      <w:r>
        <w:t>taintKind property</w:t>
      </w:r>
      <w:bookmarkEnd w:id="65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60" w:name="_Toc506816679"/>
      <w:r>
        <w:t>snippet property</w:t>
      </w:r>
      <w:bookmarkEnd w:id="660"/>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661" w:name="_Ref493488427"/>
      <w:bookmarkStart w:id="662" w:name="_Ref493488443"/>
      <w:bookmarkStart w:id="663" w:name="_Toc506816680"/>
      <w:r>
        <w:t>annotations property</w:t>
      </w:r>
      <w:bookmarkEnd w:id="661"/>
      <w:bookmarkEnd w:id="662"/>
      <w:bookmarkEnd w:id="663"/>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lastRenderedPageBreak/>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5EA7C695" w14:textId="77777777" w:rsidR="005D0859" w:rsidRDefault="004A77ED" w:rsidP="004A77ED">
      <w:pPr>
        <w:pStyle w:val="Code"/>
        <w:rPr>
          <w:ins w:id="664" w:author="Laurence Golding" w:date="2018-02-25T17:17:00Z"/>
        </w:rPr>
      </w:pPr>
      <w:r>
        <w:t xml:space="preserve">                                  # The </w:t>
      </w:r>
      <w:del w:id="665" w:author="Laurence Golding" w:date="2018-02-25T17:16:00Z">
        <w:r w:rsidDel="005D0859">
          <w:delText xml:space="preserve">uri </w:delText>
        </w:r>
      </w:del>
      <w:ins w:id="666" w:author="Laurence Golding" w:date="2018-02-25T17:16:00Z">
        <w:r w:rsidR="005D0859">
          <w:t>fileLocation</w:t>
        </w:r>
        <w:r w:rsidR="005D0859">
          <w:t xml:space="preserve"> </w:t>
        </w:r>
      </w:ins>
      <w:r>
        <w:t>property can be</w:t>
      </w:r>
    </w:p>
    <w:p w14:paraId="069ABC29" w14:textId="55252CB5" w:rsidR="004A77ED" w:rsidRDefault="005D0859" w:rsidP="004A77ED">
      <w:pPr>
        <w:pStyle w:val="Code"/>
      </w:pPr>
      <w:ins w:id="667" w:author="Laurence Golding" w:date="2018-02-25T17:17:00Z">
        <w:r>
          <w:t xml:space="preserve">                                  #</w:t>
        </w:r>
      </w:ins>
      <w:r w:rsidR="004A77ED">
        <w:t xml:space="preserve"> omitted if it is</w:t>
      </w:r>
      <w:ins w:id="668" w:author="Laurence Golding" w:date="2018-02-25T17:17:00Z">
        <w:r>
          <w:t xml:space="preserve"> the same as</w:t>
        </w:r>
      </w:ins>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4AE0ED57"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del w:id="669" w:author="Laurence Golding" w:date="2018-02-25T17:18:00Z">
        <w:r w:rsidRPr="004A77ED" w:rsidDel="005D0859">
          <w:rPr>
            <w:rStyle w:val="CODEtemp"/>
          </w:rPr>
          <w:delText>uri</w:delText>
        </w:r>
        <w:r w:rsidDel="005D0859">
          <w:delText xml:space="preserve"> </w:delText>
        </w:r>
      </w:del>
      <w:ins w:id="670" w:author="Laurence Golding" w:date="2018-02-25T17:18:00Z">
        <w:r w:rsidR="005D0859">
          <w:rPr>
            <w:rStyle w:val="CODEtemp"/>
          </w:rPr>
          <w:t>fileLocation</w:t>
        </w:r>
        <w:r w:rsidR="005D0859">
          <w:t xml:space="preserve"> </w:t>
        </w:r>
      </w:ins>
      <w:r>
        <w:t xml:space="preserve">is the same as the value of the property </w:t>
      </w:r>
      <w:r w:rsidRPr="004A77ED">
        <w:rPr>
          <w:rStyle w:val="CODEtemp"/>
        </w:rPr>
        <w:t>annotatedCodeLocation.physicalLocation.</w:t>
      </w:r>
      <w:del w:id="671" w:author="Laurence Golding" w:date="2018-02-25T17:18:00Z">
        <w:r w:rsidRPr="004A77ED" w:rsidDel="005D0859">
          <w:rPr>
            <w:rStyle w:val="CODEtemp"/>
          </w:rPr>
          <w:delText>uri</w:delText>
        </w:r>
      </w:del>
      <w:ins w:id="672" w:author="Laurence Golding" w:date="2018-02-25T17:18:00Z">
        <w:r w:rsidR="005D0859">
          <w:rPr>
            <w:rStyle w:val="CODEtemp"/>
          </w:rPr>
          <w:t>fileLocation</w:t>
        </w:r>
      </w:ins>
      <w:r>
        <w:t xml:space="preserve">, then the </w:t>
      </w:r>
      <w:del w:id="673" w:author="Laurence Golding" w:date="2018-02-25T17:18:00Z">
        <w:r w:rsidRPr="004A77ED" w:rsidDel="005D0859">
          <w:rPr>
            <w:rStyle w:val="CODEtemp"/>
          </w:rPr>
          <w:delText>uri</w:delText>
        </w:r>
        <w:r w:rsidDel="005D0859">
          <w:delText xml:space="preserve"> </w:delText>
        </w:r>
      </w:del>
      <w:ins w:id="674" w:author="Laurence Golding" w:date="2018-02-25T17:18:00Z">
        <w:r w:rsidR="005D0859">
          <w:rPr>
            <w:rStyle w:val="CODEtemp"/>
          </w:rPr>
          <w:t>fileLocation</w:t>
        </w:r>
        <w:r w:rsidR="005D0859">
          <w:t xml:space="preserve"> </w:t>
        </w:r>
      </w:ins>
      <w:r>
        <w:t xml:space="preserve">property </w:t>
      </w:r>
      <w:r w:rsidRPr="004A77ED">
        <w:rPr>
          <w:b/>
        </w:rPr>
        <w:t>MAY</w:t>
      </w:r>
      <w:r>
        <w:t xml:space="preserve"> be omitted from the </w:t>
      </w:r>
      <w:r w:rsidRPr="005D0859">
        <w:rPr>
          <w:rStyle w:val="CODEtemp"/>
          <w:rPrChange w:id="675" w:author="Laurence Golding" w:date="2018-02-25T17:18:00Z">
            <w:rPr/>
          </w:rPrChange>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del w:id="676" w:author="Laurence Golding" w:date="2018-02-25T17:18:00Z">
        <w:r w:rsidRPr="004A77ED" w:rsidDel="005D0859">
          <w:rPr>
            <w:rStyle w:val="CODEtemp"/>
          </w:rPr>
          <w:delText>uri</w:delText>
        </w:r>
        <w:r w:rsidDel="005D0859">
          <w:delText xml:space="preserve"> </w:delText>
        </w:r>
      </w:del>
      <w:ins w:id="677" w:author="Laurence Golding" w:date="2018-02-25T17:18:00Z">
        <w:r w:rsidR="005D0859">
          <w:rPr>
            <w:rStyle w:val="CODEtemp"/>
          </w:rPr>
          <w:t>fileLocation</w:t>
        </w:r>
        <w:r w:rsidR="005D0859">
          <w:t xml:space="preserve"> </w:t>
        </w:r>
      </w:ins>
      <w:r>
        <w:t xml:space="preserve">is considered to have the same value as </w:t>
      </w:r>
      <w:r w:rsidRPr="004A77ED">
        <w:rPr>
          <w:rStyle w:val="CODEtemp"/>
        </w:rPr>
        <w:t>annotatedCodeLocation.physicalLocation.</w:t>
      </w:r>
      <w:del w:id="678" w:author="Laurence Golding" w:date="2018-02-25T17:18:00Z">
        <w:r w:rsidRPr="004A77ED" w:rsidDel="005D0859">
          <w:rPr>
            <w:rStyle w:val="CODEtemp"/>
          </w:rPr>
          <w:delText>uri</w:delText>
        </w:r>
      </w:del>
      <w:ins w:id="679" w:author="Laurence Golding" w:date="2018-02-25T17:18:00Z">
        <w:r w:rsidR="005D0859">
          <w:rPr>
            <w:rStyle w:val="CODEtemp"/>
          </w:rPr>
          <w:t>fileLocation</w:t>
        </w:r>
      </w:ins>
      <w:r>
        <w:t>.</w:t>
      </w:r>
    </w:p>
    <w:p w14:paraId="387943F0" w14:textId="144CCF00" w:rsidR="00B86BC7" w:rsidRDefault="00B86BC7" w:rsidP="00B86BC7">
      <w:pPr>
        <w:pStyle w:val="Heading3"/>
      </w:pPr>
      <w:bookmarkStart w:id="680" w:name="_Toc506816681"/>
      <w:r>
        <w:t>properties property</w:t>
      </w:r>
      <w:bookmarkEnd w:id="680"/>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1" w:name="_Hlk503362618"/>
      <w:r w:rsidRPr="004A77ED">
        <w:t>§</w:t>
      </w:r>
      <w:bookmarkEnd w:id="681"/>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82" w:name="_Ref493509872"/>
      <w:bookmarkStart w:id="683" w:name="_Toc506816682"/>
      <w:r>
        <w:t>annotation object</w:t>
      </w:r>
      <w:bookmarkEnd w:id="682"/>
      <w:bookmarkEnd w:id="683"/>
    </w:p>
    <w:p w14:paraId="02CBFA23" w14:textId="6673CFB5" w:rsidR="00B86BC7" w:rsidRDefault="00B86BC7" w:rsidP="00B86BC7">
      <w:pPr>
        <w:pStyle w:val="Heading3"/>
      </w:pPr>
      <w:bookmarkStart w:id="684" w:name="_Toc506816683"/>
      <w:r>
        <w:t>General</w:t>
      </w:r>
      <w:bookmarkEnd w:id="68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85" w:name="_Ref493510430"/>
      <w:bookmarkStart w:id="686" w:name="_Toc506816684"/>
      <w:r>
        <w:t>message property</w:t>
      </w:r>
      <w:bookmarkEnd w:id="685"/>
      <w:bookmarkEnd w:id="686"/>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687" w:name="_Ref503362775"/>
      <w:bookmarkStart w:id="688" w:name="_Toc506816685"/>
      <w:bookmarkStart w:id="689" w:name="_Ref493488409"/>
      <w:r>
        <w:t>richMessage property</w:t>
      </w:r>
      <w:bookmarkEnd w:id="687"/>
      <w:bookmarkEnd w:id="688"/>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690" w:name="_Ref503362753"/>
      <w:bookmarkStart w:id="691" w:name="_Toc506816686"/>
      <w:r>
        <w:lastRenderedPageBreak/>
        <w:t>locations property</w:t>
      </w:r>
      <w:bookmarkEnd w:id="689"/>
      <w:bookmarkEnd w:id="690"/>
      <w:bookmarkEnd w:id="691"/>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692" w:name="_Ref493407996"/>
      <w:bookmarkStart w:id="693" w:name="_Toc506816687"/>
      <w:r>
        <w:t>rule object</w:t>
      </w:r>
      <w:bookmarkEnd w:id="692"/>
      <w:bookmarkEnd w:id="693"/>
    </w:p>
    <w:p w14:paraId="0004BC6E" w14:textId="658F9ED1" w:rsidR="00B86BC7" w:rsidRDefault="00B86BC7" w:rsidP="00B86BC7">
      <w:pPr>
        <w:pStyle w:val="Heading3"/>
      </w:pPr>
      <w:bookmarkStart w:id="694" w:name="_Toc506816688"/>
      <w:r>
        <w:t>General</w:t>
      </w:r>
      <w:bookmarkEnd w:id="69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95" w:name="_Toc506816689"/>
      <w:r>
        <w:t>Constraints</w:t>
      </w:r>
      <w:bookmarkEnd w:id="695"/>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6" w:name="_Ref493408046"/>
      <w:bookmarkStart w:id="697" w:name="_Toc506816690"/>
      <w:r>
        <w:t>id property</w:t>
      </w:r>
      <w:bookmarkEnd w:id="696"/>
      <w:bookmarkEnd w:id="69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8" w:name="_Toc506816691"/>
      <w:r>
        <w:t>name property</w:t>
      </w:r>
      <w:bookmarkEnd w:id="69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699" w:name="_Ref493510771"/>
      <w:bookmarkStart w:id="700" w:name="_Toc506816692"/>
      <w:r>
        <w:t>shortDescription property</w:t>
      </w:r>
      <w:bookmarkEnd w:id="699"/>
      <w:bookmarkEnd w:id="700"/>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01" w:name="_Ref493510781"/>
      <w:bookmarkStart w:id="702" w:name="_Toc506816693"/>
      <w:r>
        <w:lastRenderedPageBreak/>
        <w:t>fullDescription property</w:t>
      </w:r>
      <w:bookmarkEnd w:id="701"/>
      <w:bookmarkEnd w:id="702"/>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03" w:name="_Toc506816694"/>
      <w:r>
        <w:t>richDescription property</w:t>
      </w:r>
      <w:bookmarkEnd w:id="703"/>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04" w:name="_Ref493425609"/>
      <w:bookmarkStart w:id="705" w:name="_Toc506816695"/>
      <w:r>
        <w:t>defaultLevel property</w:t>
      </w:r>
      <w:bookmarkEnd w:id="704"/>
      <w:bookmarkEnd w:id="705"/>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06" w:name="_Ref493345139"/>
      <w:bookmarkStart w:id="707" w:name="_Toc506816696"/>
      <w:r>
        <w:t>message</w:t>
      </w:r>
      <w:r w:rsidR="00EE6A00">
        <w:t>Templates</w:t>
      </w:r>
      <w:r>
        <w:t xml:space="preserve"> property</w:t>
      </w:r>
      <w:bookmarkEnd w:id="706"/>
      <w:bookmarkEnd w:id="707"/>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08" w:name="_Ref503357110"/>
      <w:bookmarkStart w:id="709" w:name="_Ref503366474"/>
      <w:bookmarkStart w:id="710" w:name="_Ref503366805"/>
      <w:bookmarkStart w:id="711" w:name="_Toc506816697"/>
      <w:r>
        <w:t>richMessageTemplates</w:t>
      </w:r>
      <w:bookmarkEnd w:id="708"/>
      <w:r w:rsidR="00932BEE">
        <w:t xml:space="preserve"> property</w:t>
      </w:r>
      <w:bookmarkEnd w:id="709"/>
      <w:bookmarkEnd w:id="710"/>
      <w:bookmarkEnd w:id="711"/>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712" w:name="_Toc506816698"/>
      <w:r>
        <w:t>helpUri property</w:t>
      </w:r>
      <w:bookmarkEnd w:id="71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3" w:name="_Ref503364566"/>
      <w:bookmarkStart w:id="714" w:name="_Toc506816699"/>
      <w:r>
        <w:t>help property</w:t>
      </w:r>
      <w:bookmarkEnd w:id="713"/>
      <w:bookmarkEnd w:id="714"/>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15" w:name="_Toc506816700"/>
      <w:r>
        <w:t>richHelp property</w:t>
      </w:r>
      <w:bookmarkEnd w:id="715"/>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16" w:name="_Toc506816701"/>
      <w:r>
        <w:t>properties property</w:t>
      </w:r>
      <w:bookmarkEnd w:id="716"/>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17" w:name="_Ref493426594"/>
      <w:bookmarkStart w:id="718" w:name="_Toc506816702"/>
      <w:r>
        <w:t>templa</w:t>
      </w:r>
      <w:r w:rsidR="00B86BC7">
        <w:t>tedMessage object</w:t>
      </w:r>
      <w:bookmarkEnd w:id="717"/>
      <w:bookmarkEnd w:id="718"/>
    </w:p>
    <w:p w14:paraId="0F830F9B" w14:textId="0C9852C7" w:rsidR="00B86BC7" w:rsidRDefault="00B86BC7" w:rsidP="00B86BC7">
      <w:pPr>
        <w:pStyle w:val="Heading3"/>
      </w:pPr>
      <w:bookmarkStart w:id="719" w:name="_Toc506816703"/>
      <w:r>
        <w:t>General</w:t>
      </w:r>
      <w:bookmarkEnd w:id="719"/>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20" w:name="_Ref493511707"/>
      <w:bookmarkStart w:id="721" w:name="_Toc506816704"/>
      <w:r>
        <w:t>template</w:t>
      </w:r>
      <w:r w:rsidR="00B86BC7">
        <w:t>Id property</w:t>
      </w:r>
      <w:bookmarkEnd w:id="720"/>
      <w:bookmarkEnd w:id="721"/>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22" w:name="_Ref493511451"/>
      <w:bookmarkStart w:id="723" w:name="_Toc506816705"/>
      <w:r>
        <w:t>arguments property</w:t>
      </w:r>
      <w:bookmarkEnd w:id="722"/>
      <w:bookmarkEnd w:id="723"/>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24" w:name="_Hlk502584593"/>
      <w:r>
        <w:rPr>
          <w:rStyle w:val="CODEtemp"/>
        </w:rPr>
        <w:t>{3}</w:t>
      </w:r>
      <w:bookmarkEnd w:id="724"/>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725" w:name="_Ref493477061"/>
      <w:bookmarkStart w:id="726" w:name="_Toc506816706"/>
      <w:r>
        <w:t>fix object</w:t>
      </w:r>
      <w:bookmarkEnd w:id="725"/>
      <w:bookmarkEnd w:id="726"/>
    </w:p>
    <w:p w14:paraId="410A501F" w14:textId="4C707545" w:rsidR="00B86BC7" w:rsidRDefault="00B86BC7" w:rsidP="00B86BC7">
      <w:pPr>
        <w:pStyle w:val="Heading3"/>
      </w:pPr>
      <w:bookmarkStart w:id="727" w:name="_Toc506816707"/>
      <w:r>
        <w:t>General</w:t>
      </w:r>
      <w:bookmarkEnd w:id="727"/>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28" w:name="_Ref493512730"/>
      <w:bookmarkStart w:id="729" w:name="_Toc506816708"/>
      <w:r>
        <w:t>description property</w:t>
      </w:r>
      <w:bookmarkEnd w:id="728"/>
      <w:bookmarkEnd w:id="729"/>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30" w:name="_Toc506816709"/>
      <w:bookmarkStart w:id="731" w:name="_Ref493512752"/>
      <w:bookmarkStart w:id="732" w:name="_Ref493513084"/>
      <w:r>
        <w:t>richDescription property</w:t>
      </w:r>
      <w:bookmarkEnd w:id="730"/>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33" w:name="_Ref503372111"/>
      <w:bookmarkStart w:id="734" w:name="_Ref503372176"/>
      <w:bookmarkStart w:id="735" w:name="_Toc506816710"/>
      <w:r>
        <w:t>fileChanges property</w:t>
      </w:r>
      <w:bookmarkEnd w:id="731"/>
      <w:bookmarkEnd w:id="732"/>
      <w:bookmarkEnd w:id="733"/>
      <w:bookmarkEnd w:id="734"/>
      <w:bookmarkEnd w:id="735"/>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736" w:name="_Ref493512744"/>
      <w:bookmarkStart w:id="737" w:name="_Ref493512991"/>
      <w:bookmarkStart w:id="738" w:name="_Toc506816711"/>
      <w:r>
        <w:t>fileChange object</w:t>
      </w:r>
      <w:bookmarkEnd w:id="736"/>
      <w:bookmarkEnd w:id="737"/>
      <w:bookmarkEnd w:id="738"/>
    </w:p>
    <w:p w14:paraId="74D8322D" w14:textId="06E505AA" w:rsidR="00B86BC7" w:rsidRDefault="00B86BC7" w:rsidP="00B86BC7">
      <w:pPr>
        <w:pStyle w:val="Heading3"/>
      </w:pPr>
      <w:bookmarkStart w:id="739" w:name="_Toc506816712"/>
      <w:r>
        <w:t>General</w:t>
      </w:r>
      <w:bookmarkEnd w:id="73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7C05CD3C" w:rsidR="00B86BC7" w:rsidRDefault="00B86BC7" w:rsidP="00B86BC7">
      <w:pPr>
        <w:pStyle w:val="Heading3"/>
      </w:pPr>
      <w:bookmarkStart w:id="740" w:name="_Ref493513096"/>
      <w:bookmarkStart w:id="741" w:name="_Ref493513195"/>
      <w:bookmarkStart w:id="742" w:name="_Ref493513493"/>
      <w:bookmarkStart w:id="743" w:name="_Toc506816713"/>
      <w:del w:id="744" w:author="Laurence Golding" w:date="2018-02-25T17:19:00Z">
        <w:r w:rsidDel="005D0859">
          <w:delText xml:space="preserve">uri </w:delText>
        </w:r>
      </w:del>
      <w:ins w:id="745" w:author="Laurence Golding" w:date="2018-02-25T17:19:00Z">
        <w:r w:rsidR="005D0859">
          <w:t>fileLocation</w:t>
        </w:r>
        <w:r w:rsidR="005D0859">
          <w:t xml:space="preserve"> </w:t>
        </w:r>
      </w:ins>
      <w:r>
        <w:t>property</w:t>
      </w:r>
      <w:bookmarkEnd w:id="740"/>
      <w:bookmarkEnd w:id="741"/>
      <w:bookmarkEnd w:id="742"/>
      <w:bookmarkEnd w:id="743"/>
    </w:p>
    <w:p w14:paraId="47E2D8A5" w14:textId="3CC5087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del w:id="746" w:author="Laurence Golding" w:date="2018-02-25T17:20:00Z">
        <w:r w:rsidRPr="006F21F3" w:rsidDel="005D0859">
          <w:rPr>
            <w:rStyle w:val="CODEtemp"/>
          </w:rPr>
          <w:delText>uri</w:delText>
        </w:r>
        <w:r w:rsidRPr="006F21F3" w:rsidDel="005D0859">
          <w:delText xml:space="preserve"> </w:delText>
        </w:r>
      </w:del>
      <w:ins w:id="747" w:author="Laurence Golding" w:date="2018-02-25T17:20:00Z">
        <w:r w:rsidR="005D0859">
          <w:rPr>
            <w:rStyle w:val="CODEtemp"/>
          </w:rPr>
          <w:t>fileLocation</w:t>
        </w:r>
        <w:r w:rsidR="005D0859" w:rsidRPr="006F21F3">
          <w:t xml:space="preserve"> </w:t>
        </w:r>
      </w:ins>
      <w:r w:rsidRPr="006F21F3">
        <w:t xml:space="preserve">whose value is a </w:t>
      </w:r>
      <w:del w:id="748" w:author="Laurence Golding" w:date="2018-02-25T17:19:00Z">
        <w:r w:rsidRPr="006F21F3" w:rsidDel="005D0859">
          <w:delText>string value</w:delText>
        </w:r>
      </w:del>
      <w:ins w:id="749" w:author="Laurence Golding" w:date="2018-02-25T17:19:00Z">
        <w:r w:rsidR="005D0859" w:rsidRPr="005D0859">
          <w:rPr>
            <w:rStyle w:val="CODEtemp"/>
          </w:rPr>
          <w:t>fileLocation</w:t>
        </w:r>
        <w:r w:rsidR="005D0859">
          <w:t xml:space="preserve"> object (</w:t>
        </w:r>
        <w:r w:rsidR="005D0859" w:rsidRPr="006F21F3">
          <w:t>§</w:t>
        </w:r>
        <w:r w:rsidR="005D0859">
          <w:fldChar w:fldCharType="begin"/>
        </w:r>
        <w:r w:rsidR="005D0859">
          <w:instrText xml:space="preserve"> REF _Ref493342422 \w \h </w:instrText>
        </w:r>
        <w:r w:rsidR="005D0859">
          <w:fldChar w:fldCharType="separate"/>
        </w:r>
        <w:r w:rsidR="005D0859">
          <w:t>3.2</w:t>
        </w:r>
        <w:r w:rsidR="005D0859">
          <w:fldChar w:fldCharType="end"/>
        </w:r>
        <w:r w:rsidR="005D0859">
          <w:t>)</w:t>
        </w:r>
      </w:ins>
      <w:r w:rsidRPr="006F21F3">
        <w:t xml:space="preserve"> that represents the location of the file</w:t>
      </w:r>
      <w:del w:id="750" w:author="Laurence Golding" w:date="2018-02-25T17:19:00Z">
        <w:r w:rsidRPr="006F21F3" w:rsidDel="005D0859">
          <w:delText xml:space="preserve"> as a valid URI (§</w:delText>
        </w:r>
        <w:r w:rsidDel="005D0859">
          <w:fldChar w:fldCharType="begin"/>
        </w:r>
        <w:r w:rsidDel="005D0859">
          <w:delInstrText xml:space="preserve"> REF _Ref493342422 \w \h </w:delInstrText>
        </w:r>
        <w:r w:rsidDel="005D0859">
          <w:fldChar w:fldCharType="separate"/>
        </w:r>
        <w:r w:rsidR="00BE1BB3" w:rsidDel="005D0859">
          <w:delText>3.2</w:delText>
        </w:r>
        <w:r w:rsidDel="005D0859">
          <w:fldChar w:fldCharType="end"/>
        </w:r>
        <w:r w:rsidRPr="006F21F3" w:rsidDel="005D0859">
          <w:delText>)</w:delText>
        </w:r>
      </w:del>
      <w:r w:rsidRPr="006F21F3">
        <w:t>.</w:t>
      </w:r>
    </w:p>
    <w:p w14:paraId="2B81995B" w14:textId="56ACFDCF" w:rsidR="00B86BC7" w:rsidDel="005D0859" w:rsidRDefault="00B86BC7" w:rsidP="00B86BC7">
      <w:pPr>
        <w:pStyle w:val="Heading3"/>
        <w:rPr>
          <w:del w:id="751" w:author="Laurence Golding" w:date="2018-02-25T17:20:00Z"/>
        </w:rPr>
      </w:pPr>
      <w:bookmarkStart w:id="752" w:name="_Toc506816714"/>
      <w:del w:id="753" w:author="Laurence Golding" w:date="2018-02-25T17:20:00Z">
        <w:r w:rsidDel="005D0859">
          <w:delText>uriBaseId property</w:delText>
        </w:r>
        <w:bookmarkEnd w:id="752"/>
      </w:del>
    </w:p>
    <w:p w14:paraId="13905628" w14:textId="4F9BC16F" w:rsidR="006F21F3" w:rsidDel="005D0859" w:rsidRDefault="006F21F3" w:rsidP="006F21F3">
      <w:pPr>
        <w:rPr>
          <w:del w:id="754" w:author="Laurence Golding" w:date="2018-02-25T17:20:00Z"/>
        </w:rPr>
      </w:pPr>
      <w:del w:id="755" w:author="Laurence Golding" w:date="2018-02-25T17:20:00Z">
        <w:r w:rsidRPr="006F21F3" w:rsidDel="005D0859">
          <w:delText xml:space="preserve">If the </w:delText>
        </w:r>
        <w:r w:rsidRPr="006F21F3" w:rsidDel="005D0859">
          <w:rPr>
            <w:rStyle w:val="CODEtemp"/>
          </w:rPr>
          <w:delText>uri</w:delText>
        </w:r>
        <w:r w:rsidRPr="006F21F3" w:rsidDel="005D0859">
          <w:delText xml:space="preserve"> property (§</w:delText>
        </w:r>
        <w:r w:rsidDel="005D0859">
          <w:fldChar w:fldCharType="begin"/>
        </w:r>
        <w:r w:rsidDel="005D0859">
          <w:delInstrText xml:space="preserve"> REF _Ref493513195 \w \h </w:delInstrText>
        </w:r>
        <w:r w:rsidDel="005D0859">
          <w:fldChar w:fldCharType="separate"/>
        </w:r>
        <w:r w:rsidR="00BE1BB3" w:rsidDel="005D0859">
          <w:delText>3.32.2</w:delText>
        </w:r>
        <w:r w:rsidDel="005D0859">
          <w:fldChar w:fldCharType="end"/>
        </w:r>
        <w:r w:rsidRPr="006F21F3" w:rsidDel="005D0859">
          <w:delText xml:space="preserve">) contains a relative URI, then the </w:delText>
        </w:r>
        <w:r w:rsidRPr="006F21F3" w:rsidDel="005D0859">
          <w:rPr>
            <w:rStyle w:val="CODEtemp"/>
          </w:rPr>
          <w:delText>fileChange</w:delText>
        </w:r>
        <w:r w:rsidRPr="006F21F3" w:rsidDel="005D0859">
          <w:delText xml:space="preserve"> object </w:delText>
        </w:r>
        <w:r w:rsidRPr="006F21F3" w:rsidDel="005D0859">
          <w:rPr>
            <w:b/>
          </w:rPr>
          <w:delText>MAY</w:delText>
        </w:r>
        <w:r w:rsidRPr="006F21F3" w:rsidDel="005D0859">
          <w:delText xml:space="preserve"> contain a property named </w:delText>
        </w:r>
        <w:r w:rsidRPr="006F21F3" w:rsidDel="005D0859">
          <w:rPr>
            <w:rStyle w:val="CODEtemp"/>
          </w:rPr>
          <w:delText>uriBaseId</w:delText>
        </w:r>
        <w:r w:rsidRPr="006F21F3" w:rsidDel="005D0859">
          <w:delText xml:space="preserve"> whose value is a string containing a URI base id (§</w:delText>
        </w:r>
        <w:r w:rsidDel="005D0859">
          <w:fldChar w:fldCharType="begin"/>
        </w:r>
        <w:r w:rsidDel="005D0859">
          <w:delInstrText xml:space="preserve"> REF _Ref493422705 \w \h </w:delInstrText>
        </w:r>
        <w:r w:rsidDel="005D0859">
          <w:fldChar w:fldCharType="separate"/>
        </w:r>
        <w:r w:rsidR="00BE1BB3" w:rsidDel="005D0859">
          <w:delText>3.3</w:delText>
        </w:r>
        <w:r w:rsidDel="005D0859">
          <w:fldChar w:fldCharType="end"/>
        </w:r>
        <w:r w:rsidRPr="006F21F3" w:rsidDel="005D0859">
          <w:delText xml:space="preserve">) which indirectly specifies the absolute URI with respect to which </w:delText>
        </w:r>
        <w:r w:rsidRPr="006F21F3" w:rsidDel="005D0859">
          <w:rPr>
            <w:rStyle w:val="CODEtemp"/>
          </w:rPr>
          <w:delText>uri</w:delText>
        </w:r>
        <w:r w:rsidRPr="006F21F3" w:rsidDel="005D0859">
          <w:delText xml:space="preserve"> </w:delText>
        </w:r>
        <w:r w:rsidRPr="006F21F3" w:rsidDel="005D0859">
          <w:rPr>
            <w:b/>
          </w:rPr>
          <w:delText>SHALL</w:delText>
        </w:r>
        <w:r w:rsidRPr="006F21F3" w:rsidDel="005D0859">
          <w:delText xml:space="preserve"> be interpreted.</w:delText>
        </w:r>
      </w:del>
    </w:p>
    <w:p w14:paraId="2AA22488" w14:textId="65B29B3D" w:rsidR="006F21F3" w:rsidRPr="00F41277" w:rsidDel="005D0859" w:rsidRDefault="006F21F3" w:rsidP="006F21F3">
      <w:pPr>
        <w:rPr>
          <w:del w:id="756" w:author="Laurence Golding" w:date="2018-02-25T17:20:00Z"/>
        </w:rPr>
      </w:pPr>
      <w:del w:id="757" w:author="Laurence Golding" w:date="2018-02-25T17:20:00Z">
        <w:r w:rsidDel="005D0859">
          <w:delText xml:space="preserve">If the </w:delText>
        </w:r>
        <w:r w:rsidRPr="00F41277" w:rsidDel="005D0859">
          <w:rPr>
            <w:rStyle w:val="CODEtemp"/>
          </w:rPr>
          <w:delText>uri</w:delText>
        </w:r>
        <w:r w:rsidDel="005D0859">
          <w:delText xml:space="preserve"> property is absent or contains an absolute URI, then the </w:delText>
        </w:r>
        <w:r w:rsidRPr="00F41277" w:rsidDel="005D0859">
          <w:rPr>
            <w:rStyle w:val="CODEtemp"/>
          </w:rPr>
          <w:delText>uriBaseId</w:delText>
        </w:r>
        <w:r w:rsidDel="005D0859">
          <w:delText xml:space="preserve"> property </w:delText>
        </w:r>
        <w:r w:rsidRPr="00F41277" w:rsidDel="005D0859">
          <w:rPr>
            <w:b/>
          </w:rPr>
          <w:delText>SHALL</w:delText>
        </w:r>
        <w:r w:rsidDel="005D0859">
          <w:delText xml:space="preserve"> be absent.</w:delText>
        </w:r>
      </w:del>
    </w:p>
    <w:p w14:paraId="578E7084" w14:textId="6D6F7A7C" w:rsidR="006F21F3" w:rsidRPr="006F21F3" w:rsidRDefault="006F21F3" w:rsidP="006F21F3"/>
    <w:p w14:paraId="0224DEAA" w14:textId="6D2790F2" w:rsidR="00B86BC7" w:rsidRDefault="00B86BC7" w:rsidP="00B86BC7">
      <w:pPr>
        <w:pStyle w:val="Heading3"/>
      </w:pPr>
      <w:bookmarkStart w:id="758" w:name="_Ref493513106"/>
      <w:bookmarkStart w:id="759" w:name="_Toc506816715"/>
      <w:r>
        <w:t>replacements property</w:t>
      </w:r>
      <w:bookmarkEnd w:id="758"/>
      <w:bookmarkEnd w:id="759"/>
    </w:p>
    <w:p w14:paraId="21F0788C" w14:textId="455D88E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del w:id="760" w:author="Laurence Golding" w:date="2018-02-25T17:20:00Z">
        <w:r w:rsidRPr="006F21F3" w:rsidDel="005D0859">
          <w:rPr>
            <w:rStyle w:val="CODEtemp"/>
          </w:rPr>
          <w:delText>uri</w:delText>
        </w:r>
        <w:r w:rsidRPr="006F21F3" w:rsidDel="005D0859">
          <w:delText xml:space="preserve"> </w:delText>
        </w:r>
      </w:del>
      <w:ins w:id="761" w:author="Laurence Golding" w:date="2018-02-25T17:20:00Z">
        <w:r w:rsidR="005D0859">
          <w:rPr>
            <w:rStyle w:val="CODEtemp"/>
          </w:rPr>
          <w:t>fileLocation</w:t>
        </w:r>
        <w:r w:rsidR="005D0859" w:rsidRPr="006F21F3">
          <w:t xml:space="preserve"> </w:t>
        </w:r>
      </w:ins>
      <w:r w:rsidRPr="006F21F3">
        <w:t>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762" w:name="_Ref493513114"/>
      <w:bookmarkStart w:id="763" w:name="_Ref493513476"/>
      <w:bookmarkStart w:id="764" w:name="_Toc506816716"/>
      <w:r>
        <w:t>replacement object</w:t>
      </w:r>
      <w:bookmarkEnd w:id="762"/>
      <w:bookmarkEnd w:id="763"/>
      <w:bookmarkEnd w:id="764"/>
    </w:p>
    <w:p w14:paraId="1276FD13" w14:textId="540BBC1F" w:rsidR="00B86BC7" w:rsidRDefault="00B86BC7" w:rsidP="00B86BC7">
      <w:pPr>
        <w:pStyle w:val="Heading3"/>
      </w:pPr>
      <w:bookmarkStart w:id="765" w:name="_Toc506816717"/>
      <w:r>
        <w:t>General</w:t>
      </w:r>
      <w:bookmarkEnd w:id="76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66" w:name="_Toc506816718"/>
      <w:r>
        <w:t>Constraints</w:t>
      </w:r>
      <w:bookmarkEnd w:id="766"/>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67" w:name="_Ref493518438"/>
      <w:bookmarkStart w:id="768" w:name="_Ref493518542"/>
      <w:bookmarkStart w:id="769" w:name="_Toc506816719"/>
      <w:r>
        <w:lastRenderedPageBreak/>
        <w:t>offset property</w:t>
      </w:r>
      <w:bookmarkEnd w:id="767"/>
      <w:bookmarkEnd w:id="768"/>
      <w:bookmarkEnd w:id="76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70" w:name="_Ref493518436"/>
      <w:bookmarkStart w:id="771" w:name="_Ref493518439"/>
      <w:bookmarkStart w:id="772" w:name="_Ref493518529"/>
      <w:bookmarkStart w:id="773" w:name="_Toc506816720"/>
      <w:r>
        <w:t>deletedLength property</w:t>
      </w:r>
      <w:bookmarkEnd w:id="770"/>
      <w:bookmarkEnd w:id="771"/>
      <w:bookmarkEnd w:id="772"/>
      <w:bookmarkEnd w:id="773"/>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74" w:name="_Ref493518437"/>
      <w:bookmarkStart w:id="775" w:name="_Ref493518440"/>
      <w:bookmarkStart w:id="776" w:name="_Toc506816721"/>
      <w:r>
        <w:t>insertedBytes property</w:t>
      </w:r>
      <w:bookmarkEnd w:id="774"/>
      <w:bookmarkEnd w:id="775"/>
      <w:bookmarkEnd w:id="776"/>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777" w:name="_Ref493404948"/>
      <w:bookmarkStart w:id="778" w:name="_Ref493406026"/>
      <w:bookmarkStart w:id="779" w:name="_Toc506816722"/>
      <w:r>
        <w:t>notification object</w:t>
      </w:r>
      <w:bookmarkEnd w:id="777"/>
      <w:bookmarkEnd w:id="778"/>
      <w:bookmarkEnd w:id="779"/>
    </w:p>
    <w:p w14:paraId="3BD7AF2E" w14:textId="23E07934" w:rsidR="00B86BC7" w:rsidRDefault="00B86BC7" w:rsidP="00B86BC7">
      <w:pPr>
        <w:pStyle w:val="Heading3"/>
      </w:pPr>
      <w:bookmarkStart w:id="780" w:name="_Toc506816723"/>
      <w:r>
        <w:t>General</w:t>
      </w:r>
      <w:bookmarkEnd w:id="780"/>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781" w:name="_Toc506816724"/>
      <w:r>
        <w:t>id property</w:t>
      </w:r>
      <w:bookmarkEnd w:id="7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2" w:name="_Ref493518926"/>
      <w:bookmarkStart w:id="783" w:name="_Toc506816725"/>
      <w:r>
        <w:t>ruleId property</w:t>
      </w:r>
      <w:bookmarkEnd w:id="782"/>
      <w:bookmarkEnd w:id="783"/>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784" w:name="_Toc506816726"/>
      <w:r>
        <w:lastRenderedPageBreak/>
        <w:t>ruleKey property</w:t>
      </w:r>
      <w:bookmarkEnd w:id="784"/>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85" w:name="_Toc506816727"/>
      <w:r>
        <w:t>physicalLocation property</w:t>
      </w:r>
      <w:bookmarkEnd w:id="785"/>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786" w:name="_Toc506816728"/>
      <w:r>
        <w:t>message property</w:t>
      </w:r>
      <w:bookmarkEnd w:id="786"/>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787" w:name="_Ref493404972"/>
      <w:bookmarkStart w:id="788" w:name="_Ref493406037"/>
      <w:bookmarkStart w:id="789" w:name="_Toc506816729"/>
      <w:r>
        <w:t>level property</w:t>
      </w:r>
      <w:bookmarkEnd w:id="787"/>
      <w:bookmarkEnd w:id="788"/>
      <w:bookmarkEnd w:id="7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0" w:name="_Toc506816730"/>
      <w:r>
        <w:t>threadId property</w:t>
      </w:r>
      <w:bookmarkEnd w:id="7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91" w:name="_Toc506816731"/>
      <w:r>
        <w:t>time property</w:t>
      </w:r>
      <w:bookmarkEnd w:id="791"/>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792" w:name="_Toc506816732"/>
      <w:r>
        <w:t>exception property</w:t>
      </w:r>
      <w:bookmarkEnd w:id="792"/>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93" w:name="_Toc506816733"/>
      <w:r>
        <w:t>properties property</w:t>
      </w:r>
      <w:bookmarkEnd w:id="793"/>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94" w:name="_Ref493570836"/>
      <w:bookmarkStart w:id="795" w:name="_Toc506816734"/>
      <w:r>
        <w:t>exception object</w:t>
      </w:r>
      <w:bookmarkEnd w:id="794"/>
      <w:bookmarkEnd w:id="795"/>
    </w:p>
    <w:p w14:paraId="1257C9E2" w14:textId="6070509F" w:rsidR="00B86BC7" w:rsidRDefault="00B86BC7" w:rsidP="00B86BC7">
      <w:pPr>
        <w:pStyle w:val="Heading3"/>
      </w:pPr>
      <w:bookmarkStart w:id="796" w:name="_Toc506816735"/>
      <w:r>
        <w:t>General</w:t>
      </w:r>
      <w:bookmarkEnd w:id="79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7" w:name="_Toc506816736"/>
      <w:r>
        <w:t>kind property</w:t>
      </w:r>
      <w:bookmarkEnd w:id="7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798" w:name="_Toc506816737"/>
      <w:r>
        <w:lastRenderedPageBreak/>
        <w:t>message property</w:t>
      </w:r>
      <w:bookmarkEnd w:id="798"/>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799" w:name="_Toc506816738"/>
      <w:r>
        <w:t>stack property</w:t>
      </w:r>
      <w:bookmarkEnd w:id="799"/>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0" w:name="_Toc506816739"/>
      <w:r>
        <w:t>innerExceptions property</w:t>
      </w:r>
      <w:bookmarkEnd w:id="80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01" w:name="_Toc287332011"/>
      <w:bookmarkStart w:id="802" w:name="_Toc506816740"/>
      <w:r w:rsidRPr="00FD22AC">
        <w:lastRenderedPageBreak/>
        <w:t>Conformance</w:t>
      </w:r>
      <w:bookmarkEnd w:id="801"/>
      <w:bookmarkEnd w:id="802"/>
    </w:p>
    <w:p w14:paraId="1D48659C" w14:textId="6555FDBE" w:rsidR="00EE1E0B" w:rsidRDefault="00EE1E0B" w:rsidP="002244CB"/>
    <w:p w14:paraId="3BBDC6A3" w14:textId="77777777" w:rsidR="00376AE7" w:rsidRDefault="00376AE7" w:rsidP="00376AE7">
      <w:pPr>
        <w:pStyle w:val="Heading2"/>
        <w:numPr>
          <w:ilvl w:val="1"/>
          <w:numId w:val="2"/>
        </w:numPr>
      </w:pPr>
      <w:bookmarkStart w:id="803" w:name="_Toc506816741"/>
      <w:r>
        <w:t>Conformance targets</w:t>
      </w:r>
      <w:bookmarkEnd w:id="8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804" w:name="_Toc506816742"/>
      <w:r>
        <w:t>Conformance Clause 1: SARIF log file</w:t>
      </w:r>
      <w:bookmarkEnd w:id="804"/>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805" w:name="_Toc506816743"/>
      <w:r>
        <w:t>Conformance Clause 2: Direct producer</w:t>
      </w:r>
      <w:bookmarkEnd w:id="805"/>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806" w:name="_Toc506816744"/>
      <w:r>
        <w:t>Conformance Clause 3: Converter</w:t>
      </w:r>
      <w:bookmarkEnd w:id="806"/>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807" w:name="_Toc506816745"/>
      <w:r>
        <w:t>Conformance Clause 4: Deterministic producer</w:t>
      </w:r>
      <w:bookmarkEnd w:id="807"/>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808" w:name="_Toc506816746"/>
      <w:r>
        <w:t>Conformance Clause 5: Consumer</w:t>
      </w:r>
      <w:bookmarkEnd w:id="808"/>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809" w:name="_Toc506816747"/>
      <w:r>
        <w:t>Conformance Clause 6: Viewer</w:t>
      </w:r>
      <w:bookmarkEnd w:id="809"/>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10" w:name="AppendixAcknowledgments"/>
      <w:bookmarkStart w:id="811" w:name="_Toc85472897"/>
      <w:bookmarkStart w:id="812" w:name="_Toc287332012"/>
      <w:bookmarkStart w:id="813" w:name="_Toc506816748"/>
      <w:bookmarkEnd w:id="810"/>
      <w:r>
        <w:lastRenderedPageBreak/>
        <w:t xml:space="preserve">(Informative) </w:t>
      </w:r>
      <w:r w:rsidR="00B80CDB">
        <w:t>Acknowl</w:t>
      </w:r>
      <w:r w:rsidR="004D0E5E">
        <w:t>e</w:t>
      </w:r>
      <w:r w:rsidR="008F61FB">
        <w:t>dg</w:t>
      </w:r>
      <w:r w:rsidR="0052099F">
        <w:t>ments</w:t>
      </w:r>
      <w:bookmarkEnd w:id="811"/>
      <w:bookmarkEnd w:id="812"/>
      <w:bookmarkEnd w:id="81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14" w:name="AppendixFingerprints"/>
      <w:bookmarkStart w:id="815" w:name="_Toc506816749"/>
      <w:bookmarkEnd w:id="814"/>
      <w:r>
        <w:lastRenderedPageBreak/>
        <w:t xml:space="preserve">(Informative) </w:t>
      </w:r>
      <w:r w:rsidR="00710FE0">
        <w:t>Use of fingerprints by result management systems</w:t>
      </w:r>
      <w:bookmarkEnd w:id="81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6" w:name="AppendixViewers"/>
      <w:bookmarkStart w:id="817" w:name="_Toc506816750"/>
      <w:bookmarkEnd w:id="816"/>
      <w:r>
        <w:lastRenderedPageBreak/>
        <w:t xml:space="preserve">(Informative) </w:t>
      </w:r>
      <w:r w:rsidR="00710FE0">
        <w:t xml:space="preserve">Use of SARIF by log </w:t>
      </w:r>
      <w:r w:rsidR="00AF0D84">
        <w:t xml:space="preserve">file </w:t>
      </w:r>
      <w:r w:rsidR="00710FE0">
        <w:t>viewers</w:t>
      </w:r>
      <w:bookmarkEnd w:id="8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8" w:name="AppendixConverters"/>
      <w:bookmarkStart w:id="819" w:name="_Toc506816751"/>
      <w:bookmarkEnd w:id="818"/>
      <w:r>
        <w:lastRenderedPageBreak/>
        <w:t xml:space="preserve">(Informative) </w:t>
      </w:r>
      <w:r w:rsidR="00710FE0">
        <w:t>Production of SARIF by converters</w:t>
      </w:r>
      <w:bookmarkEnd w:id="8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820" w:name="AppendixRuleMetadata"/>
      <w:bookmarkStart w:id="821" w:name="_Toc506816752"/>
      <w:bookmarkEnd w:id="820"/>
      <w:r>
        <w:lastRenderedPageBreak/>
        <w:t xml:space="preserve">(Informative) </w:t>
      </w:r>
      <w:r w:rsidR="00710FE0">
        <w:t>Locating rule metadata</w:t>
      </w:r>
      <w:bookmarkEnd w:id="821"/>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2" w:name="AppendixDeterminism"/>
      <w:bookmarkStart w:id="823" w:name="_Toc506816753"/>
      <w:bookmarkEnd w:id="822"/>
      <w:r>
        <w:lastRenderedPageBreak/>
        <w:t xml:space="preserve">(Normative) </w:t>
      </w:r>
      <w:r w:rsidR="00710FE0">
        <w:t>Producing deterministic SARIF log files</w:t>
      </w:r>
      <w:bookmarkEnd w:id="823"/>
    </w:p>
    <w:p w14:paraId="269DCAE0" w14:textId="72CA49C1" w:rsidR="00B62028" w:rsidRDefault="00B62028" w:rsidP="00B62028">
      <w:pPr>
        <w:pStyle w:val="AppendixHeading2"/>
      </w:pPr>
      <w:bookmarkStart w:id="824" w:name="_Toc506816754"/>
      <w:r>
        <w:t>General</w:t>
      </w:r>
      <w:bookmarkEnd w:id="8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25" w:name="_Toc506816755"/>
      <w:r>
        <w:t>Non-deterministic file format elements</w:t>
      </w:r>
      <w:bookmarkEnd w:id="82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26" w:name="_Toc506816756"/>
      <w:r>
        <w:t>Array and dictionary element ordering</w:t>
      </w:r>
      <w:bookmarkEnd w:id="8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7" w:name="_Toc506816757"/>
      <w:r>
        <w:t>Absolute paths</w:t>
      </w:r>
      <w:bookmarkEnd w:id="82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828" w:name="_Toc506816758"/>
      <w:r>
        <w:t>Compensating for non-deterministic output</w:t>
      </w:r>
      <w:bookmarkEnd w:id="8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9" w:name="_Toc506816759"/>
      <w:r>
        <w:lastRenderedPageBreak/>
        <w:t>Interaction between determinism and baselining</w:t>
      </w:r>
      <w:bookmarkEnd w:id="82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0" w:name="AppendixFixes"/>
      <w:bookmarkStart w:id="831" w:name="_Toc506816760"/>
      <w:bookmarkEnd w:id="830"/>
      <w:r>
        <w:lastRenderedPageBreak/>
        <w:t xml:space="preserve">(Informative) </w:t>
      </w:r>
      <w:r w:rsidR="00710FE0">
        <w:t>Guidance on fixes</w:t>
      </w:r>
      <w:bookmarkEnd w:id="83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32" w:name="AppendixExamples"/>
      <w:bookmarkStart w:id="833" w:name="_Toc506816761"/>
      <w:bookmarkEnd w:id="832"/>
      <w:r>
        <w:lastRenderedPageBreak/>
        <w:t xml:space="preserve">(Informative) </w:t>
      </w:r>
      <w:r w:rsidR="00710FE0">
        <w:t>Examples</w:t>
      </w:r>
      <w:bookmarkEnd w:id="8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34" w:name="_Toc506816762"/>
      <w:r>
        <w:t>Minimal valid SARIF file resulting from a scan</w:t>
      </w:r>
      <w:bookmarkEnd w:id="834"/>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35" w:name="_Toc506816763"/>
      <w:r w:rsidRPr="00745595">
        <w:t>Minimal recommended SARIF file with source information</w:t>
      </w:r>
      <w:bookmarkEnd w:id="835"/>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36" w:name="_Toc506816764"/>
      <w:r w:rsidRPr="001D7651">
        <w:t>Minimal recommended SARIF file without source information</w:t>
      </w:r>
      <w:bookmarkEnd w:id="836"/>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37" w:name="_Toc506816765"/>
      <w:r w:rsidRPr="001D7651">
        <w:t>SARIF file for exporting rule metadata</w:t>
      </w:r>
      <w:bookmarkEnd w:id="837"/>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38" w:name="_Toc506816766"/>
      <w:r>
        <w:t>Comprehensive SARIF file</w:t>
      </w:r>
      <w:bookmarkEnd w:id="8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839" w:name="AppendixRevisionHistory"/>
      <w:bookmarkStart w:id="840" w:name="_Toc85472898"/>
      <w:bookmarkStart w:id="841" w:name="_Toc287332014"/>
      <w:bookmarkStart w:id="842" w:name="_Toc506816767"/>
      <w:bookmarkEnd w:id="839"/>
      <w:r>
        <w:lastRenderedPageBreak/>
        <w:t xml:space="preserve">(Informative) </w:t>
      </w:r>
      <w:r w:rsidR="00A05FDF">
        <w:t>Revision History</w:t>
      </w:r>
      <w:bookmarkEnd w:id="840"/>
      <w:bookmarkEnd w:id="841"/>
      <w:bookmarkEnd w:id="8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E8FAA" w14:textId="77777777" w:rsidR="00151DDE" w:rsidRDefault="00151DDE" w:rsidP="008C100C">
      <w:r>
        <w:separator/>
      </w:r>
    </w:p>
    <w:p w14:paraId="0EFA536A" w14:textId="77777777" w:rsidR="00151DDE" w:rsidRDefault="00151DDE" w:rsidP="008C100C"/>
    <w:p w14:paraId="345EB724" w14:textId="77777777" w:rsidR="00151DDE" w:rsidRDefault="00151DDE" w:rsidP="008C100C"/>
    <w:p w14:paraId="30A4AB4F" w14:textId="77777777" w:rsidR="00151DDE" w:rsidRDefault="00151DDE" w:rsidP="008C100C"/>
    <w:p w14:paraId="384CB743" w14:textId="77777777" w:rsidR="00151DDE" w:rsidRDefault="00151DDE" w:rsidP="008C100C"/>
    <w:p w14:paraId="721F5CB4" w14:textId="77777777" w:rsidR="00151DDE" w:rsidRDefault="00151DDE" w:rsidP="008C100C"/>
    <w:p w14:paraId="38345DA7" w14:textId="77777777" w:rsidR="00151DDE" w:rsidRDefault="00151DDE" w:rsidP="008C100C"/>
  </w:endnote>
  <w:endnote w:type="continuationSeparator" w:id="0">
    <w:p w14:paraId="413C90AE" w14:textId="77777777" w:rsidR="00151DDE" w:rsidRDefault="00151DDE" w:rsidP="008C100C">
      <w:r>
        <w:continuationSeparator/>
      </w:r>
    </w:p>
    <w:p w14:paraId="4B872BF7" w14:textId="77777777" w:rsidR="00151DDE" w:rsidRDefault="00151DDE" w:rsidP="008C100C"/>
    <w:p w14:paraId="1BAE8AE2" w14:textId="77777777" w:rsidR="00151DDE" w:rsidRDefault="00151DDE" w:rsidP="008C100C"/>
    <w:p w14:paraId="1212C603" w14:textId="77777777" w:rsidR="00151DDE" w:rsidRDefault="00151DDE" w:rsidP="008C100C"/>
    <w:p w14:paraId="7543269F" w14:textId="77777777" w:rsidR="00151DDE" w:rsidRDefault="00151DDE" w:rsidP="008C100C"/>
    <w:p w14:paraId="2C2D912E" w14:textId="77777777" w:rsidR="00151DDE" w:rsidRDefault="00151DDE" w:rsidP="008C100C"/>
    <w:p w14:paraId="6B276F72" w14:textId="77777777" w:rsidR="00151DDE" w:rsidRDefault="00151D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E2352" w:rsidRDefault="006E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E2352" w:rsidRPr="00195F88" w:rsidRDefault="006E23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975E6B8" w:rsidR="006E2352" w:rsidRPr="00195F88" w:rsidRDefault="006E23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859">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859">
      <w:rPr>
        <w:rStyle w:val="PageNumber"/>
        <w:noProof/>
        <w:sz w:val="16"/>
        <w:szCs w:val="16"/>
      </w:rPr>
      <w:t>105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E2352" w:rsidRDefault="006E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F8FE3" w14:textId="77777777" w:rsidR="00151DDE" w:rsidRDefault="00151DDE" w:rsidP="008C100C">
      <w:r>
        <w:separator/>
      </w:r>
    </w:p>
    <w:p w14:paraId="66BFA026" w14:textId="77777777" w:rsidR="00151DDE" w:rsidRDefault="00151DDE" w:rsidP="008C100C"/>
  </w:footnote>
  <w:footnote w:type="continuationSeparator" w:id="0">
    <w:p w14:paraId="3AB920D7" w14:textId="77777777" w:rsidR="00151DDE" w:rsidRDefault="00151DDE" w:rsidP="008C100C">
      <w:r>
        <w:continuationSeparator/>
      </w:r>
    </w:p>
    <w:p w14:paraId="6B2DBD1B" w14:textId="77777777" w:rsidR="00151DDE" w:rsidRDefault="00151DD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E2352" w:rsidRDefault="006E2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E2352" w:rsidRDefault="006E2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E2352" w:rsidRDefault="006E2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103"/>
    <w:rsid w:val="00024B60"/>
    <w:rsid w:val="00024C43"/>
    <w:rsid w:val="00025117"/>
    <w:rsid w:val="0003129F"/>
    <w:rsid w:val="0003320E"/>
    <w:rsid w:val="00035E41"/>
    <w:rsid w:val="0004318A"/>
    <w:rsid w:val="00045705"/>
    <w:rsid w:val="00050DE8"/>
    <w:rsid w:val="000514EF"/>
    <w:rsid w:val="00054447"/>
    <w:rsid w:val="00063079"/>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1DDE"/>
    <w:rsid w:val="00154655"/>
    <w:rsid w:val="00155251"/>
    <w:rsid w:val="00161D0D"/>
    <w:rsid w:val="00162A07"/>
    <w:rsid w:val="00165F54"/>
    <w:rsid w:val="00174363"/>
    <w:rsid w:val="00176B0C"/>
    <w:rsid w:val="00177DED"/>
    <w:rsid w:val="00180B28"/>
    <w:rsid w:val="00183F36"/>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0859"/>
    <w:rsid w:val="005D1F70"/>
    <w:rsid w:val="005D2EE1"/>
    <w:rsid w:val="005D4D17"/>
    <w:rsid w:val="005E587C"/>
    <w:rsid w:val="005E5FAD"/>
    <w:rsid w:val="005F48D5"/>
    <w:rsid w:val="00603610"/>
    <w:rsid w:val="006041EE"/>
    <w:rsid w:val="006043FF"/>
    <w:rsid w:val="006047D8"/>
    <w:rsid w:val="00604E9A"/>
    <w:rsid w:val="006066AC"/>
    <w:rsid w:val="006107FC"/>
    <w:rsid w:val="006149F9"/>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4C67"/>
    <w:rsid w:val="006C787E"/>
    <w:rsid w:val="006D31DB"/>
    <w:rsid w:val="006E09CB"/>
    <w:rsid w:val="006E2352"/>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87D98"/>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1BA5"/>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03A2"/>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7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A3385"/>
    <w:rsid w:val="00EB0402"/>
    <w:rsid w:val="00EB7C69"/>
    <w:rsid w:val="00EC1016"/>
    <w:rsid w:val="00EC4D9D"/>
    <w:rsid w:val="00EC6397"/>
    <w:rsid w:val="00ED4712"/>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DB82-11D2-42CE-B4C2-4DB82549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7028</TotalTime>
  <Pages>105</Pages>
  <Words>41878</Words>
  <Characters>238711</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280029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317</cp:revision>
  <cp:lastPrinted>2011-08-05T16:21:00Z</cp:lastPrinted>
  <dcterms:created xsi:type="dcterms:W3CDTF">2017-08-01T19:18:00Z</dcterms:created>
  <dcterms:modified xsi:type="dcterms:W3CDTF">2018-02-26T01:20:00Z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